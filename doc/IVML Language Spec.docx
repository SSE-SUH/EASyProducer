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Override PartName="/word/comments.xml" ContentType="application/vnd.openxmlformats-officedocument.wordprocessingml.comment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7D" w:rsidRDefault="00700499" w:rsidP="00BE548F">
      <w:pPr>
        <w:jc w:val="center"/>
        <w:rPr>
          <w:lang w:val="en-GB"/>
        </w:rPr>
      </w:pPr>
      <w:r w:rsidRPr="00700499">
        <w:rPr>
          <w:noProof/>
        </w:rPr>
        <w:drawing>
          <wp:anchor distT="0" distB="0" distL="114300" distR="114300" simplePos="0" relativeHeight="251668480" behindDoc="0" locked="0" layoutInCell="1" allowOverlap="1">
            <wp:simplePos x="0" y="0"/>
            <wp:positionH relativeFrom="column">
              <wp:posOffset>3619500</wp:posOffset>
            </wp:positionH>
            <wp:positionV relativeFrom="paragraph">
              <wp:posOffset>-285750</wp:posOffset>
            </wp:positionV>
            <wp:extent cx="1590675" cy="828675"/>
            <wp:effectExtent l="19050" t="0" r="9525" b="0"/>
            <wp:wrapNone/>
            <wp:docPr id="15" name="Picture 0" descr="Zuschneid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uschneiden.jpg"/>
                    <pic:cNvPicPr/>
                  </pic:nvPicPr>
                  <pic:blipFill>
                    <a:blip r:embed="rId8" cstate="print"/>
                    <a:stretch>
                      <a:fillRect/>
                    </a:stretch>
                  </pic:blipFill>
                  <pic:spPr>
                    <a:xfrm>
                      <a:off x="0" y="0"/>
                      <a:ext cx="1590675" cy="828675"/>
                    </a:xfrm>
                    <a:prstGeom prst="rect">
                      <a:avLst/>
                    </a:prstGeom>
                  </pic:spPr>
                </pic:pic>
              </a:graphicData>
            </a:graphic>
          </wp:anchor>
        </w:drawing>
      </w:r>
      <w:r>
        <w:rPr>
          <w:noProof/>
        </w:rPr>
        <w:drawing>
          <wp:anchor distT="0" distB="0" distL="114300" distR="114300" simplePos="0" relativeHeight="251666432" behindDoc="0" locked="0" layoutInCell="1" allowOverlap="1">
            <wp:simplePos x="0" y="0"/>
            <wp:positionH relativeFrom="column">
              <wp:posOffset>76200</wp:posOffset>
            </wp:positionH>
            <wp:positionV relativeFrom="paragraph">
              <wp:posOffset>-257175</wp:posOffset>
            </wp:positionV>
            <wp:extent cx="1504950" cy="419100"/>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504950" cy="419100"/>
                    </a:xfrm>
                    <a:prstGeom prst="rect">
                      <a:avLst/>
                    </a:prstGeom>
                    <a:solidFill>
                      <a:srgbClr val="FFFFFF"/>
                    </a:solidFill>
                    <a:ln w="9525">
                      <a:noFill/>
                      <a:miter lim="800000"/>
                      <a:headEnd/>
                      <a:tailEnd/>
                    </a:ln>
                  </pic:spPr>
                </pic:pic>
              </a:graphicData>
            </a:graphic>
          </wp:anchor>
        </w:drawing>
      </w:r>
    </w:p>
    <w:p w:rsidR="00B4264A" w:rsidRDefault="0047174D" w:rsidP="00BE548F">
      <w:pPr>
        <w:jc w:val="center"/>
        <w:rPr>
          <w:lang w:val="en-GB"/>
        </w:rPr>
      </w:pPr>
      <w:r>
        <w:rPr>
          <w:noProof/>
        </w:rPr>
        <w:drawing>
          <wp:anchor distT="0" distB="0" distL="114300" distR="114300" simplePos="0" relativeHeight="251664384" behindDoc="0" locked="0" layoutInCell="1" allowOverlap="1">
            <wp:simplePos x="0" y="0"/>
            <wp:positionH relativeFrom="column">
              <wp:posOffset>322580</wp:posOffset>
            </wp:positionH>
            <wp:positionV relativeFrom="paragraph">
              <wp:posOffset>64135</wp:posOffset>
            </wp:positionV>
            <wp:extent cx="1123950" cy="603885"/>
            <wp:effectExtent l="0" t="0" r="0" b="0"/>
            <wp:wrapNone/>
            <wp:docPr id="4" name="Picture 1" descr="P:\pr\logos\QMlogo2PrinterVer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r\logos\QMlogo2PrinterVersion.emf"/>
                    <pic:cNvPicPr>
                      <a:picLocks noChangeAspect="1" noChangeArrowheads="1"/>
                    </pic:cNvPicPr>
                  </pic:nvPicPr>
                  <pic:blipFill>
                    <a:blip r:embed="rId10"/>
                    <a:srcRect/>
                    <a:stretch>
                      <a:fillRect/>
                    </a:stretch>
                  </pic:blipFill>
                  <pic:spPr bwMode="auto">
                    <a:xfrm>
                      <a:off x="0" y="0"/>
                      <a:ext cx="1123950" cy="603885"/>
                    </a:xfrm>
                    <a:prstGeom prst="rect">
                      <a:avLst/>
                    </a:prstGeom>
                    <a:noFill/>
                    <a:ln w="9525">
                      <a:noFill/>
                      <a:miter lim="800000"/>
                      <a:headEnd/>
                      <a:tailEnd/>
                    </a:ln>
                  </pic:spPr>
                </pic:pic>
              </a:graphicData>
            </a:graphic>
          </wp:anchor>
        </w:drawing>
      </w:r>
    </w:p>
    <w:p w:rsidR="00B4264A" w:rsidRDefault="00B4264A" w:rsidP="00BE548F">
      <w:pPr>
        <w:jc w:val="center"/>
        <w:rPr>
          <w:lang w:val="en-GB"/>
        </w:rPr>
      </w:pPr>
    </w:p>
    <w:p w:rsidR="00B4264A" w:rsidRPr="00D56B21" w:rsidRDefault="00B4264A" w:rsidP="00BE548F">
      <w:pPr>
        <w:jc w:val="center"/>
        <w:rPr>
          <w:lang w:val="en-GB"/>
        </w:rPr>
      </w:pPr>
    </w:p>
    <w:p w:rsidR="00B7557D" w:rsidRPr="00772EEC" w:rsidRDefault="00526180" w:rsidP="00BE548F">
      <w:pPr>
        <w:jc w:val="center"/>
        <w:rPr>
          <w:rFonts w:ascii="Arial" w:hAnsi="Arial" w:cs="Arial"/>
          <w:sz w:val="44"/>
          <w:szCs w:val="44"/>
          <w:lang w:val="en-GB"/>
        </w:rPr>
      </w:pPr>
      <w:del w:id="1" w:author="Holger Eichelberger" w:date="2015-08-10T17:37:00Z">
        <w:r w:rsidDel="00375676">
          <w:rPr>
            <w:rFonts w:ascii="Arial" w:hAnsi="Arial" w:cs="Arial"/>
            <w:sz w:val="44"/>
            <w:szCs w:val="44"/>
            <w:lang w:val="en-GB"/>
          </w:rPr>
          <w:delText>INDENICA</w:delText>
        </w:r>
        <w:r w:rsidRPr="007710F1" w:rsidDel="00375676">
          <w:rPr>
            <w:rFonts w:ascii="Arial" w:hAnsi="Arial" w:cs="Arial"/>
            <w:sz w:val="44"/>
            <w:szCs w:val="44"/>
            <w:lang w:val="en-GB"/>
          </w:rPr>
          <w:delText xml:space="preserve"> </w:delText>
        </w:r>
      </w:del>
      <w:ins w:id="2" w:author="Holger Eichelberger" w:date="2015-08-10T17:37:00Z">
        <w:r w:rsidR="00375676">
          <w:rPr>
            <w:rFonts w:ascii="Arial" w:hAnsi="Arial" w:cs="Arial"/>
            <w:sz w:val="44"/>
            <w:szCs w:val="44"/>
            <w:lang w:val="en-GB"/>
          </w:rPr>
          <w:t>Integrated</w:t>
        </w:r>
        <w:r w:rsidR="00375676" w:rsidRPr="007710F1">
          <w:rPr>
            <w:rFonts w:ascii="Arial" w:hAnsi="Arial" w:cs="Arial"/>
            <w:sz w:val="44"/>
            <w:szCs w:val="44"/>
            <w:lang w:val="en-GB"/>
          </w:rPr>
          <w:t xml:space="preserve"> </w:t>
        </w:r>
      </w:ins>
      <w:r w:rsidR="007710F1" w:rsidRPr="007710F1">
        <w:rPr>
          <w:rFonts w:ascii="Arial" w:hAnsi="Arial" w:cs="Arial"/>
          <w:sz w:val="44"/>
          <w:szCs w:val="44"/>
          <w:lang w:val="en-GB"/>
        </w:rPr>
        <w:t>Variability Modeling Language: Language Specification</w:t>
      </w:r>
    </w:p>
    <w:p w:rsidR="00417224" w:rsidRDefault="007710F1">
      <w:pPr>
        <w:spacing w:before="120"/>
        <w:jc w:val="center"/>
        <w:rPr>
          <w:rFonts w:ascii="Arial" w:hAnsi="Arial" w:cs="Arial"/>
          <w:b/>
          <w:sz w:val="28"/>
          <w:szCs w:val="28"/>
          <w:lang w:val="en-GB"/>
        </w:rPr>
      </w:pPr>
      <w:r>
        <w:rPr>
          <w:rFonts w:ascii="Arial" w:hAnsi="Arial" w:cs="Arial"/>
          <w:b/>
          <w:sz w:val="28"/>
          <w:szCs w:val="28"/>
          <w:lang w:val="en-GB"/>
        </w:rPr>
        <w:t>Version 1.</w:t>
      </w:r>
      <w:del w:id="3" w:author="Holger Eichelberger" w:date="2015-07-31T10:32:00Z">
        <w:r w:rsidR="00494935" w:rsidDel="007923BE">
          <w:rPr>
            <w:rFonts w:ascii="Arial" w:hAnsi="Arial" w:cs="Arial"/>
            <w:b/>
            <w:sz w:val="28"/>
            <w:szCs w:val="28"/>
            <w:lang w:val="en-GB"/>
          </w:rPr>
          <w:delText>26</w:delText>
        </w:r>
      </w:del>
      <w:ins w:id="4" w:author="Holger Eichelberger" w:date="2015-07-31T10:32:00Z">
        <w:r w:rsidR="007923BE">
          <w:rPr>
            <w:rFonts w:ascii="Arial" w:hAnsi="Arial" w:cs="Arial"/>
            <w:b/>
            <w:sz w:val="28"/>
            <w:szCs w:val="28"/>
            <w:lang w:val="en-GB"/>
          </w:rPr>
          <w:t>27</w:t>
        </w:r>
      </w:ins>
    </w:p>
    <w:p w:rsidR="0017226D" w:rsidRPr="006F36DE" w:rsidRDefault="00F61552">
      <w:pPr>
        <w:spacing w:before="120"/>
        <w:jc w:val="center"/>
        <w:rPr>
          <w:rFonts w:ascii="Arial" w:hAnsi="Arial" w:cs="Arial"/>
          <w:b/>
          <w:sz w:val="20"/>
          <w:szCs w:val="20"/>
        </w:rPr>
      </w:pPr>
      <w:r w:rsidRPr="00F61552">
        <w:rPr>
          <w:rFonts w:ascii="Arial" w:hAnsi="Arial" w:cs="Arial"/>
          <w:b/>
          <w:sz w:val="20"/>
          <w:szCs w:val="20"/>
          <w:lang w:val="en-GB"/>
        </w:rPr>
        <w:t>(corres</w:t>
      </w:r>
      <w:r w:rsidR="00A81B01">
        <w:rPr>
          <w:rFonts w:ascii="Arial" w:hAnsi="Arial" w:cs="Arial"/>
          <w:b/>
          <w:sz w:val="20"/>
          <w:szCs w:val="20"/>
          <w:lang w:val="en-GB"/>
        </w:rPr>
        <w:t xml:space="preserve">ponds to </w:t>
      </w:r>
      <w:commentRangeStart w:id="5"/>
      <w:ins w:id="6" w:author="Holger Eichelberger" w:date="2015-11-09T13:12:00Z">
        <w:r w:rsidR="00EF1950">
          <w:rPr>
            <w:rFonts w:ascii="Arial" w:hAnsi="Arial" w:cs="Arial"/>
            <w:b/>
            <w:sz w:val="20"/>
            <w:szCs w:val="20"/>
            <w:lang w:val="en-GB"/>
          </w:rPr>
          <w:t>t</w:t>
        </w:r>
      </w:ins>
      <w:ins w:id="7" w:author="Holger Eichelberger" w:date="2015-11-09T13:13:00Z">
        <w:r w:rsidR="00EF1950">
          <w:rPr>
            <w:rFonts w:ascii="Arial" w:hAnsi="Arial" w:cs="Arial"/>
            <w:b/>
            <w:sz w:val="20"/>
            <w:szCs w:val="20"/>
            <w:lang w:val="en-GB"/>
          </w:rPr>
          <w:t>he upcoming</w:t>
        </w:r>
        <w:commentRangeEnd w:id="5"/>
        <w:r w:rsidR="00EF1950">
          <w:rPr>
            <w:rStyle w:val="CommentReference"/>
          </w:rPr>
          <w:commentReference w:id="5"/>
        </w:r>
        <w:r w:rsidR="00EF1950">
          <w:rPr>
            <w:rFonts w:ascii="Arial" w:hAnsi="Arial" w:cs="Arial"/>
            <w:b/>
            <w:sz w:val="20"/>
            <w:szCs w:val="20"/>
            <w:lang w:val="en-GB"/>
          </w:rPr>
          <w:t xml:space="preserve"> </w:t>
        </w:r>
      </w:ins>
      <w:r w:rsidR="00A81B01">
        <w:rPr>
          <w:rFonts w:ascii="Arial" w:hAnsi="Arial" w:cs="Arial"/>
          <w:b/>
          <w:sz w:val="20"/>
          <w:szCs w:val="20"/>
          <w:lang w:val="en-GB"/>
        </w:rPr>
        <w:t xml:space="preserve">IVML bundle version </w:t>
      </w:r>
      <w:r w:rsidR="00BD2C74">
        <w:rPr>
          <w:rFonts w:ascii="Arial" w:hAnsi="Arial" w:cs="Arial"/>
          <w:b/>
          <w:sz w:val="20"/>
          <w:szCs w:val="20"/>
          <w:lang w:val="en-GB"/>
        </w:rPr>
        <w:t>1</w:t>
      </w:r>
      <w:r w:rsidR="00A81B01">
        <w:rPr>
          <w:rFonts w:ascii="Arial" w:hAnsi="Arial" w:cs="Arial"/>
          <w:b/>
          <w:sz w:val="20"/>
          <w:szCs w:val="20"/>
          <w:lang w:val="en-GB"/>
        </w:rPr>
        <w:t>.</w:t>
      </w:r>
      <w:del w:id="8" w:author="Holger Eichelberger" w:date="2015-11-09T13:13:00Z">
        <w:r w:rsidR="00CA1915" w:rsidRPr="00CA1915">
          <w:rPr>
            <w:rFonts w:ascii="Arial" w:hAnsi="Arial" w:cs="Arial"/>
            <w:b/>
            <w:sz w:val="20"/>
            <w:szCs w:val="20"/>
            <w:lang w:val="en-US"/>
            <w:rPrChange w:id="9" w:author="Holger Eichelberger" w:date="2015-07-31T10:32:00Z">
              <w:rPr>
                <w:rFonts w:ascii="Arial" w:hAnsi="Arial" w:cs="Arial"/>
                <w:b/>
                <w:sz w:val="20"/>
                <w:szCs w:val="20"/>
              </w:rPr>
            </w:rPrChange>
          </w:rPr>
          <w:delText>0</w:delText>
        </w:r>
      </w:del>
      <w:ins w:id="10" w:author="Holger Eichelberger" w:date="2015-11-09T13:13:00Z">
        <w:r w:rsidR="00CA1915" w:rsidRPr="00CA1915">
          <w:rPr>
            <w:rFonts w:ascii="Arial" w:hAnsi="Arial" w:cs="Arial"/>
            <w:b/>
            <w:sz w:val="20"/>
            <w:szCs w:val="20"/>
            <w:rPrChange w:id="11" w:author="Holger Eichelberger" w:date="2015-11-27T09:17:00Z">
              <w:rPr>
                <w:rFonts w:ascii="Arial" w:hAnsi="Arial" w:cs="Arial"/>
                <w:b/>
                <w:sz w:val="20"/>
                <w:szCs w:val="20"/>
                <w:lang w:val="en-US"/>
              </w:rPr>
            </w:rPrChange>
          </w:rPr>
          <w:t>1</w:t>
        </w:r>
      </w:ins>
      <w:r w:rsidR="00CB42EF" w:rsidRPr="006F36DE">
        <w:rPr>
          <w:rFonts w:ascii="Arial" w:hAnsi="Arial" w:cs="Arial"/>
          <w:b/>
          <w:sz w:val="20"/>
          <w:szCs w:val="20"/>
        </w:rPr>
        <w:t>.0)</w:t>
      </w:r>
    </w:p>
    <w:p w:rsidR="008A543F" w:rsidRPr="006F36DE" w:rsidRDefault="008A543F" w:rsidP="008A543F">
      <w:pPr>
        <w:rPr>
          <w:rFonts w:ascii="Arial" w:hAnsi="Arial" w:cs="Arial"/>
          <w:b/>
          <w:sz w:val="28"/>
          <w:szCs w:val="28"/>
        </w:rPr>
      </w:pPr>
    </w:p>
    <w:p w:rsidR="008405B6" w:rsidRDefault="008405B6" w:rsidP="008405B6">
      <w:pPr>
        <w:jc w:val="center"/>
        <w:rPr>
          <w:rFonts w:ascii="Arial" w:hAnsi="Arial" w:cs="Arial"/>
          <w:b/>
          <w:sz w:val="28"/>
          <w:szCs w:val="28"/>
        </w:rPr>
      </w:pPr>
      <w:r w:rsidRPr="00325D6E">
        <w:rPr>
          <w:rFonts w:ascii="Arial" w:hAnsi="Arial" w:cs="Arial"/>
          <w:b/>
          <w:sz w:val="28"/>
          <w:szCs w:val="28"/>
        </w:rPr>
        <w:t>H. Eichelberger, S</w:t>
      </w:r>
      <w:r>
        <w:rPr>
          <w:rFonts w:ascii="Arial" w:hAnsi="Arial" w:cs="Arial"/>
          <w:b/>
          <w:sz w:val="28"/>
          <w:szCs w:val="28"/>
        </w:rPr>
        <w:t>. El-Sharkawy, C. Kröher, K. Schmid</w:t>
      </w:r>
    </w:p>
    <w:p w:rsidR="00417224" w:rsidRDefault="007710F1">
      <w:pPr>
        <w:jc w:val="center"/>
        <w:rPr>
          <w:rFonts w:ascii="Arial" w:hAnsi="Arial" w:cs="Arial"/>
          <w:b/>
          <w:sz w:val="28"/>
          <w:szCs w:val="28"/>
          <w:lang w:val="en-GB"/>
        </w:rPr>
      </w:pPr>
      <w:r>
        <w:rPr>
          <w:rFonts w:ascii="Arial" w:hAnsi="Arial" w:cs="Arial"/>
          <w:b/>
          <w:sz w:val="28"/>
          <w:szCs w:val="28"/>
          <w:lang w:val="en-GB"/>
        </w:rPr>
        <w:t>Software Systems Enginee</w:t>
      </w:r>
      <w:bookmarkStart w:id="12" w:name="_GoBack"/>
      <w:bookmarkEnd w:id="12"/>
      <w:r>
        <w:rPr>
          <w:rFonts w:ascii="Arial" w:hAnsi="Arial" w:cs="Arial"/>
          <w:b/>
          <w:sz w:val="28"/>
          <w:szCs w:val="28"/>
          <w:lang w:val="en-GB"/>
        </w:rPr>
        <w:t>ring (SSE)</w:t>
      </w:r>
    </w:p>
    <w:p w:rsidR="00417224" w:rsidRDefault="007710F1">
      <w:pPr>
        <w:jc w:val="center"/>
        <w:rPr>
          <w:rFonts w:ascii="Arial" w:hAnsi="Arial" w:cs="Arial"/>
          <w:lang w:val="en-GB"/>
        </w:rPr>
      </w:pPr>
      <w:r w:rsidRPr="007710F1">
        <w:rPr>
          <w:rFonts w:ascii="Arial" w:hAnsi="Arial" w:cs="Arial"/>
          <w:lang w:val="en-GB"/>
        </w:rPr>
        <w:t>University of Hildesheim</w:t>
      </w:r>
    </w:p>
    <w:p w:rsidR="00417224" w:rsidRDefault="007710F1">
      <w:pPr>
        <w:jc w:val="center"/>
        <w:rPr>
          <w:rFonts w:ascii="Arial" w:hAnsi="Arial" w:cs="Arial"/>
          <w:lang w:val="en-GB"/>
        </w:rPr>
      </w:pPr>
      <w:r w:rsidRPr="007710F1">
        <w:rPr>
          <w:rFonts w:ascii="Arial" w:hAnsi="Arial" w:cs="Arial"/>
          <w:lang w:val="en-GB"/>
        </w:rPr>
        <w:t>31141 Hildesheim</w:t>
      </w:r>
    </w:p>
    <w:p w:rsidR="00417224" w:rsidRDefault="007710F1">
      <w:pPr>
        <w:jc w:val="center"/>
        <w:rPr>
          <w:rFonts w:ascii="Arial" w:hAnsi="Arial" w:cs="Arial"/>
          <w:lang w:val="en-GB"/>
        </w:rPr>
      </w:pPr>
      <w:r w:rsidRPr="007710F1">
        <w:rPr>
          <w:rFonts w:ascii="Arial" w:hAnsi="Arial" w:cs="Arial"/>
          <w:lang w:val="en-GB"/>
        </w:rPr>
        <w:t>Germany</w:t>
      </w:r>
    </w:p>
    <w:p w:rsidR="00582177" w:rsidRPr="00D56B21" w:rsidRDefault="00582177" w:rsidP="00BE548F">
      <w:pPr>
        <w:rPr>
          <w:rFonts w:ascii="Arial" w:hAnsi="Arial" w:cs="Arial"/>
          <w:i/>
          <w:sz w:val="22"/>
          <w:szCs w:val="22"/>
          <w:lang w:val="en-GB"/>
        </w:rPr>
      </w:pPr>
    </w:p>
    <w:p w:rsidR="00B7557D" w:rsidRPr="00D56B21" w:rsidRDefault="00BE548F" w:rsidP="00BE548F">
      <w:pPr>
        <w:rPr>
          <w:rFonts w:ascii="Arial" w:hAnsi="Arial" w:cs="Arial"/>
          <w:i/>
          <w:sz w:val="22"/>
          <w:szCs w:val="22"/>
          <w:lang w:val="en-GB"/>
        </w:rPr>
      </w:pPr>
      <w:r w:rsidRPr="00D56B21">
        <w:rPr>
          <w:rFonts w:ascii="Arial" w:hAnsi="Arial" w:cs="Arial"/>
          <w:i/>
          <w:sz w:val="22"/>
          <w:szCs w:val="22"/>
          <w:lang w:val="en-GB"/>
        </w:rPr>
        <w:t>Abstract</w:t>
      </w:r>
    </w:p>
    <w:p w:rsidR="003742D7" w:rsidRDefault="00413F77">
      <w:pPr>
        <w:rPr>
          <w:rStyle w:val="Emphasis"/>
          <w:lang w:val="en-GB"/>
        </w:rPr>
      </w:pPr>
      <w:r>
        <w:rPr>
          <w:rStyle w:val="Emphasis"/>
          <w:lang w:val="en-GB"/>
        </w:rPr>
        <w:t xml:space="preserve">Creating domain-specific service platforms requires the capability of customizing and configuring service platforms according to the specific needs of a domain. In this </w:t>
      </w:r>
      <w:r w:rsidR="004D13F7">
        <w:rPr>
          <w:rStyle w:val="Emphasis"/>
          <w:lang w:val="en-GB"/>
        </w:rPr>
        <w:t xml:space="preserve">document </w:t>
      </w:r>
      <w:r>
        <w:rPr>
          <w:rStyle w:val="Emphasis"/>
          <w:lang w:val="en-GB"/>
        </w:rPr>
        <w:t>we address this demand</w:t>
      </w:r>
      <w:r w:rsidR="0069741D">
        <w:rPr>
          <w:rStyle w:val="Emphasis"/>
          <w:lang w:val="en-GB"/>
        </w:rPr>
        <w:t xml:space="preserve"> from the perspective of variability modeling</w:t>
      </w:r>
      <w:r>
        <w:rPr>
          <w:rStyle w:val="Emphasis"/>
          <w:lang w:val="en-GB"/>
        </w:rPr>
        <w:t xml:space="preserve">. We focus on how to </w:t>
      </w:r>
      <w:r w:rsidR="0073153B">
        <w:rPr>
          <w:rStyle w:val="Emphasis"/>
          <w:lang w:val="en-GB"/>
        </w:rPr>
        <w:t>describe</w:t>
      </w:r>
      <w:r>
        <w:rPr>
          <w:rStyle w:val="Emphasis"/>
          <w:lang w:val="en-GB"/>
        </w:rPr>
        <w:t xml:space="preserve"> customization and configuration options in service (platform) ecosystems using a variability modelling language.</w:t>
      </w:r>
    </w:p>
    <w:p w:rsidR="006139F5" w:rsidRPr="00D56B21" w:rsidRDefault="004363D9" w:rsidP="006139F5">
      <w:pPr>
        <w:rPr>
          <w:rFonts w:ascii="Arial" w:hAnsi="Arial" w:cs="Arial"/>
          <w:sz w:val="20"/>
          <w:szCs w:val="20"/>
          <w:lang w:val="en-GB"/>
        </w:rPr>
      </w:pPr>
      <w:r>
        <w:rPr>
          <w:rStyle w:val="Emphasis"/>
          <w:lang w:val="en-GB"/>
        </w:rPr>
        <w:t>In this document we specify</w:t>
      </w:r>
      <w:r w:rsidR="0073153B">
        <w:rPr>
          <w:rStyle w:val="Emphasis"/>
          <w:lang w:val="en-GB"/>
        </w:rPr>
        <w:t xml:space="preserve"> the concepts of the </w:t>
      </w:r>
      <w:del w:id="13" w:author="Holger Eichelberger" w:date="2015-08-10T17:37:00Z">
        <w:r w:rsidR="0073153B" w:rsidDel="00375676">
          <w:rPr>
            <w:rStyle w:val="Emphasis"/>
            <w:lang w:val="en-GB"/>
          </w:rPr>
          <w:delText xml:space="preserve">INDENICA </w:delText>
        </w:r>
      </w:del>
      <w:ins w:id="14" w:author="Holger Eichelberger" w:date="2015-08-10T17:37:00Z">
        <w:r w:rsidR="00375676">
          <w:rPr>
            <w:rStyle w:val="Emphasis"/>
            <w:lang w:val="en-GB"/>
          </w:rPr>
          <w:t xml:space="preserve">Integrated </w:t>
        </w:r>
      </w:ins>
      <w:del w:id="15" w:author="Holger Eichelberger" w:date="2015-08-10T17:37:00Z">
        <w:r w:rsidR="0073153B" w:rsidDel="00375676">
          <w:rPr>
            <w:rStyle w:val="Emphasis"/>
            <w:lang w:val="en-GB"/>
          </w:rPr>
          <w:delText xml:space="preserve">variability </w:delText>
        </w:r>
      </w:del>
      <w:ins w:id="16" w:author="Holger Eichelberger" w:date="2015-08-10T17:37:00Z">
        <w:r w:rsidR="00375676">
          <w:rPr>
            <w:rStyle w:val="Emphasis"/>
            <w:lang w:val="en-GB"/>
          </w:rPr>
          <w:t xml:space="preserve">Variability </w:t>
        </w:r>
      </w:ins>
      <w:del w:id="17" w:author="Holger Eichelberger" w:date="2015-08-10T17:37:00Z">
        <w:r w:rsidR="0073153B" w:rsidDel="00375676">
          <w:rPr>
            <w:rStyle w:val="Emphasis"/>
            <w:lang w:val="en-GB"/>
          </w:rPr>
          <w:delText xml:space="preserve">modelling </w:delText>
        </w:r>
      </w:del>
      <w:ins w:id="18" w:author="Holger Eichelberger" w:date="2015-08-10T17:37:00Z">
        <w:r w:rsidR="00375676">
          <w:rPr>
            <w:rStyle w:val="Emphasis"/>
            <w:lang w:val="en-GB"/>
          </w:rPr>
          <w:t xml:space="preserve">Modelling </w:t>
        </w:r>
      </w:ins>
      <w:del w:id="19" w:author="Holger Eichelberger" w:date="2015-08-10T17:37:00Z">
        <w:r w:rsidR="0073153B" w:rsidDel="00375676">
          <w:rPr>
            <w:rStyle w:val="Emphasis"/>
            <w:lang w:val="en-GB"/>
          </w:rPr>
          <w:delText>language</w:delText>
        </w:r>
        <w:r w:rsidR="00CD4EE3" w:rsidDel="00375676">
          <w:rPr>
            <w:rStyle w:val="Emphasis"/>
            <w:lang w:val="en-GB"/>
          </w:rPr>
          <w:delText xml:space="preserve"> </w:delText>
        </w:r>
      </w:del>
      <w:ins w:id="20" w:author="Holger Eichelberger" w:date="2015-08-10T17:37:00Z">
        <w:r w:rsidR="00375676">
          <w:rPr>
            <w:rStyle w:val="Emphasis"/>
            <w:lang w:val="en-GB"/>
          </w:rPr>
          <w:t xml:space="preserve">Language </w:t>
        </w:r>
      </w:ins>
      <w:r w:rsidR="00CD4EE3">
        <w:rPr>
          <w:rStyle w:val="Emphasis"/>
          <w:lang w:val="en-GB"/>
        </w:rPr>
        <w:t>(IVML)</w:t>
      </w:r>
      <w:r w:rsidR="0073153B">
        <w:rPr>
          <w:rStyle w:val="Emphasis"/>
          <w:lang w:val="en-GB"/>
        </w:rPr>
        <w:t xml:space="preserve"> to describe customization and configuration options </w:t>
      </w:r>
      <w:ins w:id="21" w:author="Holger Eichelberger" w:date="2015-09-14T15:58:00Z">
        <w:r w:rsidR="00E4331E">
          <w:rPr>
            <w:rStyle w:val="Emphasis"/>
            <w:lang w:val="en-GB"/>
          </w:rPr>
          <w:t>(</w:t>
        </w:r>
      </w:ins>
      <w:r w:rsidR="0073153B">
        <w:rPr>
          <w:rStyle w:val="Emphasis"/>
          <w:lang w:val="en-GB"/>
        </w:rPr>
        <w:t xml:space="preserve">in </w:t>
      </w:r>
      <w:ins w:id="22" w:author="Holger Eichelberger" w:date="2015-09-14T15:58:00Z">
        <w:r w:rsidR="00E4331E">
          <w:rPr>
            <w:rStyle w:val="Emphasis"/>
            <w:lang w:val="en-GB"/>
          </w:rPr>
          <w:t xml:space="preserve">software </w:t>
        </w:r>
      </w:ins>
      <w:del w:id="23" w:author="Holger Eichelberger" w:date="2015-09-14T15:58:00Z">
        <w:r w:rsidR="0073153B" w:rsidDel="00E4331E">
          <w:rPr>
            <w:rStyle w:val="Emphasis"/>
            <w:lang w:val="en-GB"/>
          </w:rPr>
          <w:delText xml:space="preserve">service (platform) </w:delText>
        </w:r>
      </w:del>
      <w:r w:rsidR="0073153B">
        <w:rPr>
          <w:rStyle w:val="Emphasis"/>
          <w:lang w:val="en-GB"/>
        </w:rPr>
        <w:t>ecosystems</w:t>
      </w:r>
      <w:ins w:id="24" w:author="Holger Eichelberger" w:date="2015-09-14T15:58:00Z">
        <w:r w:rsidR="00E4331E">
          <w:rPr>
            <w:rStyle w:val="Emphasis"/>
            <w:lang w:val="en-GB"/>
          </w:rPr>
          <w:t>)</w:t>
        </w:r>
      </w:ins>
      <w:r w:rsidR="0073153B">
        <w:rPr>
          <w:rStyle w:val="Emphasis"/>
          <w:lang w:val="en-GB"/>
        </w:rPr>
        <w:t xml:space="preserve">. </w:t>
      </w:r>
    </w:p>
    <w:p w:rsidR="00AC2BA0" w:rsidRPr="00D56B21" w:rsidRDefault="00AC2BA0" w:rsidP="006139F5">
      <w:pPr>
        <w:rPr>
          <w:rFonts w:ascii="Arial" w:hAnsi="Arial" w:cs="Arial"/>
          <w:sz w:val="20"/>
          <w:szCs w:val="20"/>
          <w:lang w:val="en-GB"/>
        </w:rPr>
        <w:sectPr w:rsidR="00AC2BA0" w:rsidRPr="00D56B21" w:rsidSect="005A3C2D">
          <w:headerReference w:type="default" r:id="rId12"/>
          <w:footerReference w:type="even" r:id="rId13"/>
          <w:footerReference w:type="default" r:id="rId14"/>
          <w:headerReference w:type="first" r:id="rId15"/>
          <w:footerReference w:type="first" r:id="rId16"/>
          <w:pgSz w:w="11906" w:h="16838"/>
          <w:pgMar w:top="1440" w:right="1800" w:bottom="1440" w:left="1800" w:header="708" w:footer="708" w:gutter="0"/>
          <w:cols w:space="708"/>
          <w:titlePg/>
          <w:docGrid w:linePitch="360"/>
        </w:sectPr>
      </w:pPr>
    </w:p>
    <w:p w:rsidR="002F20C6" w:rsidRPr="00D56B21" w:rsidRDefault="002F20C6" w:rsidP="00BE548F">
      <w:pPr>
        <w:rPr>
          <w:rFonts w:ascii="Arial" w:hAnsi="Arial" w:cs="Arial"/>
          <w:lang w:val="en-GB"/>
        </w:rPr>
      </w:pPr>
      <w:r w:rsidRPr="00D56B21">
        <w:rPr>
          <w:rFonts w:ascii="Arial" w:hAnsi="Arial" w:cs="Arial"/>
          <w:lang w:val="en-GB"/>
        </w:rPr>
        <w:lastRenderedPageBreak/>
        <w:t xml:space="preserve">Version </w:t>
      </w:r>
    </w:p>
    <w:tbl>
      <w:tblPr>
        <w:tblW w:w="0" w:type="auto"/>
        <w:tblLook w:val="01E0"/>
      </w:tblPr>
      <w:tblGrid>
        <w:gridCol w:w="838"/>
        <w:gridCol w:w="2105"/>
        <w:gridCol w:w="5445"/>
      </w:tblGrid>
      <w:tr w:rsidR="008D16C6" w:rsidRPr="005E1CEF" w:rsidTr="00C8611B">
        <w:tc>
          <w:tcPr>
            <w:tcW w:w="838" w:type="dxa"/>
            <w:shd w:val="clear" w:color="auto" w:fill="auto"/>
          </w:tcPr>
          <w:p w:rsidR="008D16C6" w:rsidRDefault="00C8611B" w:rsidP="00AC2BA0">
            <w:pPr>
              <w:rPr>
                <w:rFonts w:ascii="Arial" w:hAnsi="Arial" w:cs="Arial"/>
                <w:sz w:val="20"/>
                <w:szCs w:val="20"/>
                <w:lang w:val="en-GB"/>
              </w:rPr>
            </w:pPr>
            <w:r>
              <w:rPr>
                <w:rFonts w:ascii="Arial" w:hAnsi="Arial" w:cs="Arial"/>
                <w:sz w:val="20"/>
                <w:szCs w:val="20"/>
                <w:lang w:val="en-GB"/>
              </w:rPr>
              <w:t>1.0</w:t>
            </w:r>
          </w:p>
          <w:p w:rsidR="00272AEE" w:rsidRPr="00D56B21" w:rsidRDefault="00272AEE" w:rsidP="00AC2BA0">
            <w:pPr>
              <w:rPr>
                <w:rFonts w:ascii="Arial" w:hAnsi="Arial" w:cs="Arial"/>
                <w:sz w:val="20"/>
                <w:szCs w:val="20"/>
                <w:lang w:val="en-GB"/>
              </w:rPr>
            </w:pPr>
            <w:r>
              <w:rPr>
                <w:rFonts w:ascii="Arial" w:hAnsi="Arial" w:cs="Arial"/>
                <w:sz w:val="20"/>
                <w:szCs w:val="20"/>
                <w:lang w:val="en-GB"/>
              </w:rPr>
              <w:t>1.01</w:t>
            </w:r>
          </w:p>
        </w:tc>
        <w:tc>
          <w:tcPr>
            <w:tcW w:w="2105" w:type="dxa"/>
            <w:shd w:val="clear" w:color="auto" w:fill="auto"/>
          </w:tcPr>
          <w:p w:rsidR="008D16C6" w:rsidRDefault="00E72144" w:rsidP="00E72144">
            <w:pPr>
              <w:rPr>
                <w:rFonts w:ascii="Arial" w:hAnsi="Arial" w:cs="Arial"/>
                <w:sz w:val="20"/>
                <w:szCs w:val="20"/>
                <w:lang w:val="en-GB"/>
              </w:rPr>
            </w:pPr>
            <w:r>
              <w:rPr>
                <w:rFonts w:ascii="Arial" w:hAnsi="Arial" w:cs="Arial"/>
                <w:sz w:val="20"/>
                <w:szCs w:val="20"/>
                <w:lang w:val="en-GB"/>
              </w:rPr>
              <w:t>15</w:t>
            </w:r>
            <w:r w:rsidR="00C8611B">
              <w:rPr>
                <w:rFonts w:ascii="Arial" w:hAnsi="Arial" w:cs="Arial"/>
                <w:sz w:val="20"/>
                <w:szCs w:val="20"/>
                <w:lang w:val="en-GB"/>
              </w:rPr>
              <w:t xml:space="preserve">. </w:t>
            </w:r>
            <w:r>
              <w:rPr>
                <w:rFonts w:ascii="Arial" w:hAnsi="Arial" w:cs="Arial"/>
                <w:sz w:val="20"/>
                <w:szCs w:val="20"/>
                <w:lang w:val="en-GB"/>
              </w:rPr>
              <w:t xml:space="preserve">February </w:t>
            </w:r>
            <w:r w:rsidR="00C8611B">
              <w:rPr>
                <w:rFonts w:ascii="Arial" w:hAnsi="Arial" w:cs="Arial"/>
                <w:sz w:val="20"/>
                <w:szCs w:val="20"/>
                <w:lang w:val="en-GB"/>
              </w:rPr>
              <w:t>2012</w:t>
            </w:r>
          </w:p>
          <w:p w:rsidR="00272AEE" w:rsidRPr="00D56B21" w:rsidRDefault="00272AEE" w:rsidP="00E72144">
            <w:pPr>
              <w:rPr>
                <w:rFonts w:ascii="Arial" w:hAnsi="Arial" w:cs="Arial"/>
                <w:sz w:val="20"/>
                <w:szCs w:val="20"/>
                <w:lang w:val="en-GB"/>
              </w:rPr>
            </w:pPr>
            <w:r>
              <w:rPr>
                <w:rFonts w:ascii="Arial" w:hAnsi="Arial" w:cs="Arial"/>
                <w:sz w:val="20"/>
                <w:szCs w:val="20"/>
                <w:lang w:val="en-GB"/>
              </w:rPr>
              <w:t>29. February 2012</w:t>
            </w:r>
          </w:p>
        </w:tc>
        <w:tc>
          <w:tcPr>
            <w:tcW w:w="5445" w:type="dxa"/>
            <w:shd w:val="clear" w:color="auto" w:fill="auto"/>
          </w:tcPr>
          <w:p w:rsidR="00272AEE" w:rsidRDefault="00E72144" w:rsidP="00272AEE">
            <w:pPr>
              <w:rPr>
                <w:rFonts w:ascii="Arial" w:hAnsi="Arial" w:cs="Arial"/>
                <w:sz w:val="20"/>
                <w:szCs w:val="20"/>
                <w:lang w:val="en-GB"/>
              </w:rPr>
            </w:pPr>
            <w:r>
              <w:rPr>
                <w:rFonts w:ascii="Arial" w:hAnsi="Arial" w:cs="Arial"/>
                <w:sz w:val="20"/>
                <w:szCs w:val="20"/>
                <w:lang w:val="en-GB"/>
              </w:rPr>
              <w:t>first version derived from D2.1</w:t>
            </w:r>
          </w:p>
          <w:p w:rsidR="00F1034A" w:rsidRPr="00D56B21" w:rsidRDefault="00272AEE" w:rsidP="00F3632A">
            <w:pPr>
              <w:rPr>
                <w:rFonts w:ascii="Arial" w:hAnsi="Arial" w:cs="Arial"/>
                <w:sz w:val="20"/>
                <w:szCs w:val="20"/>
                <w:lang w:val="en-GB"/>
              </w:rPr>
            </w:pPr>
            <w:r>
              <w:rPr>
                <w:rFonts w:ascii="Arial" w:hAnsi="Arial" w:cs="Arial"/>
                <w:sz w:val="20"/>
                <w:szCs w:val="20"/>
                <w:lang w:val="en-GB"/>
              </w:rPr>
              <w:t xml:space="preserve">“v” </w:t>
            </w:r>
            <w:r w:rsidR="00F3632A">
              <w:rPr>
                <w:rFonts w:ascii="Arial" w:hAnsi="Arial" w:cs="Arial"/>
                <w:sz w:val="20"/>
                <w:szCs w:val="20"/>
                <w:lang w:val="en-GB"/>
              </w:rPr>
              <w:t xml:space="preserve">as prefix </w:t>
            </w:r>
            <w:r>
              <w:rPr>
                <w:rFonts w:ascii="Arial" w:hAnsi="Arial" w:cs="Arial"/>
                <w:sz w:val="20"/>
                <w:szCs w:val="20"/>
                <w:lang w:val="en-GB"/>
              </w:rPr>
              <w:t>in version</w:t>
            </w:r>
            <w:r w:rsidR="00F3632A">
              <w:rPr>
                <w:rFonts w:ascii="Arial" w:hAnsi="Arial" w:cs="Arial"/>
                <w:sz w:val="20"/>
                <w:szCs w:val="20"/>
                <w:lang w:val="en-GB"/>
              </w:rPr>
              <w:t xml:space="preserve"> number </w:t>
            </w:r>
            <w:r>
              <w:rPr>
                <w:rFonts w:ascii="Arial" w:hAnsi="Arial" w:cs="Arial"/>
                <w:sz w:val="20"/>
                <w:szCs w:val="20"/>
                <w:lang w:val="en-GB"/>
              </w:rPr>
              <w:t>(technical reasons)</w:t>
            </w:r>
          </w:p>
        </w:tc>
      </w:tr>
      <w:tr w:rsidR="00F1034A" w:rsidRPr="005E1CEF" w:rsidTr="00C8611B">
        <w:tc>
          <w:tcPr>
            <w:tcW w:w="838" w:type="dxa"/>
            <w:shd w:val="clear" w:color="auto" w:fill="auto"/>
          </w:tcPr>
          <w:p w:rsidR="00F1034A" w:rsidRDefault="00F1034A" w:rsidP="00AC2BA0">
            <w:pPr>
              <w:rPr>
                <w:rFonts w:ascii="Arial" w:hAnsi="Arial" w:cs="Arial"/>
                <w:sz w:val="20"/>
                <w:szCs w:val="20"/>
                <w:lang w:val="en-GB"/>
              </w:rPr>
            </w:pPr>
            <w:r>
              <w:rPr>
                <w:rFonts w:ascii="Arial" w:hAnsi="Arial" w:cs="Arial"/>
                <w:sz w:val="20"/>
                <w:szCs w:val="20"/>
                <w:lang w:val="en-GB"/>
              </w:rPr>
              <w:t>1.02</w:t>
            </w:r>
          </w:p>
        </w:tc>
        <w:tc>
          <w:tcPr>
            <w:tcW w:w="2105" w:type="dxa"/>
            <w:shd w:val="clear" w:color="auto" w:fill="auto"/>
          </w:tcPr>
          <w:p w:rsidR="00F1034A" w:rsidRDefault="00F1034A" w:rsidP="00E72144">
            <w:pPr>
              <w:rPr>
                <w:rFonts w:ascii="Arial" w:hAnsi="Arial" w:cs="Arial"/>
                <w:sz w:val="20"/>
                <w:szCs w:val="20"/>
                <w:lang w:val="en-GB"/>
              </w:rPr>
            </w:pPr>
            <w:r>
              <w:rPr>
                <w:rFonts w:ascii="Arial" w:hAnsi="Arial" w:cs="Arial"/>
                <w:sz w:val="20"/>
                <w:szCs w:val="20"/>
                <w:lang w:val="en-GB"/>
              </w:rPr>
              <w:t>15. June 2012</w:t>
            </w:r>
          </w:p>
        </w:tc>
        <w:tc>
          <w:tcPr>
            <w:tcW w:w="5445" w:type="dxa"/>
            <w:shd w:val="clear" w:color="auto" w:fill="auto"/>
          </w:tcPr>
          <w:p w:rsidR="00F1034A" w:rsidRDefault="00F1034A" w:rsidP="002E6F97">
            <w:pPr>
              <w:rPr>
                <w:rFonts w:ascii="Arial" w:hAnsi="Arial" w:cs="Arial"/>
                <w:sz w:val="20"/>
                <w:szCs w:val="20"/>
                <w:lang w:val="en-GB"/>
              </w:rPr>
            </w:pPr>
            <w:r>
              <w:rPr>
                <w:rFonts w:ascii="Arial" w:hAnsi="Arial" w:cs="Arial"/>
                <w:sz w:val="20"/>
                <w:szCs w:val="20"/>
                <w:lang w:val="en-GB"/>
              </w:rPr>
              <w:t>all parenthesis follow after all “with” keywords</w:t>
            </w:r>
            <w:r w:rsidR="00DD37E4">
              <w:rPr>
                <w:rFonts w:ascii="Arial" w:hAnsi="Arial" w:cs="Arial"/>
                <w:sz w:val="20"/>
                <w:szCs w:val="20"/>
                <w:lang w:val="en-GB"/>
              </w:rPr>
              <w:t xml:space="preserve">, </w:t>
            </w:r>
            <w:r w:rsidR="002E6F97">
              <w:rPr>
                <w:rFonts w:ascii="Arial" w:hAnsi="Arial" w:cs="Arial"/>
                <w:sz w:val="20"/>
                <w:szCs w:val="20"/>
                <w:lang w:val="en-GB"/>
              </w:rPr>
              <w:t xml:space="preserve">accessing enum literals, </w:t>
            </w:r>
            <w:r w:rsidR="00DD37E4">
              <w:rPr>
                <w:rFonts w:ascii="Arial" w:hAnsi="Arial" w:cs="Arial"/>
                <w:sz w:val="20"/>
                <w:szCs w:val="20"/>
                <w:lang w:val="en-GB"/>
              </w:rPr>
              <w:t>camelcase for refTo and refBy</w:t>
            </w:r>
          </w:p>
        </w:tc>
      </w:tr>
      <w:tr w:rsidR="00790769" w:rsidRPr="00790769" w:rsidTr="00C8611B">
        <w:tc>
          <w:tcPr>
            <w:tcW w:w="838" w:type="dxa"/>
            <w:shd w:val="clear" w:color="auto" w:fill="auto"/>
          </w:tcPr>
          <w:p w:rsidR="00790769" w:rsidRDefault="00790769" w:rsidP="00AC2BA0">
            <w:pPr>
              <w:rPr>
                <w:rFonts w:ascii="Arial" w:hAnsi="Arial" w:cs="Arial"/>
                <w:sz w:val="20"/>
                <w:szCs w:val="20"/>
                <w:lang w:val="en-GB"/>
              </w:rPr>
            </w:pPr>
            <w:r>
              <w:rPr>
                <w:rFonts w:ascii="Arial" w:hAnsi="Arial" w:cs="Arial"/>
                <w:sz w:val="20"/>
                <w:szCs w:val="20"/>
                <w:lang w:val="en-GB"/>
              </w:rPr>
              <w:t>1.03</w:t>
            </w:r>
          </w:p>
        </w:tc>
        <w:tc>
          <w:tcPr>
            <w:tcW w:w="2105" w:type="dxa"/>
            <w:shd w:val="clear" w:color="auto" w:fill="auto"/>
          </w:tcPr>
          <w:p w:rsidR="00790769" w:rsidRDefault="00790769" w:rsidP="00E72144">
            <w:pPr>
              <w:rPr>
                <w:rFonts w:ascii="Arial" w:hAnsi="Arial" w:cs="Arial"/>
                <w:sz w:val="20"/>
                <w:szCs w:val="20"/>
                <w:lang w:val="en-GB"/>
              </w:rPr>
            </w:pPr>
            <w:r>
              <w:rPr>
                <w:rFonts w:ascii="Arial" w:hAnsi="Arial" w:cs="Arial"/>
                <w:sz w:val="20"/>
                <w:szCs w:val="20"/>
                <w:lang w:val="en-GB"/>
              </w:rPr>
              <w:t>17. July 2012</w:t>
            </w:r>
          </w:p>
        </w:tc>
        <w:tc>
          <w:tcPr>
            <w:tcW w:w="5445" w:type="dxa"/>
            <w:shd w:val="clear" w:color="auto" w:fill="auto"/>
          </w:tcPr>
          <w:p w:rsidR="00790769" w:rsidRDefault="00790769" w:rsidP="00790769">
            <w:pPr>
              <w:rPr>
                <w:rFonts w:ascii="Arial" w:hAnsi="Arial" w:cs="Arial"/>
                <w:sz w:val="20"/>
                <w:szCs w:val="20"/>
                <w:lang w:val="en-GB"/>
              </w:rPr>
            </w:pPr>
            <w:r>
              <w:rPr>
                <w:rFonts w:ascii="Arial" w:hAnsi="Arial" w:cs="Arial"/>
                <w:sz w:val="20"/>
                <w:szCs w:val="20"/>
                <w:lang w:val="en-GB"/>
              </w:rPr>
              <w:t>DSL syntax corrected</w:t>
            </w:r>
          </w:p>
        </w:tc>
      </w:tr>
      <w:tr w:rsidR="002E7FDA" w:rsidRPr="005E1CEF" w:rsidTr="00C8611B">
        <w:tc>
          <w:tcPr>
            <w:tcW w:w="838" w:type="dxa"/>
            <w:shd w:val="clear" w:color="auto" w:fill="auto"/>
          </w:tcPr>
          <w:p w:rsidR="002E7FDA" w:rsidRDefault="002E7FDA" w:rsidP="00AC2BA0">
            <w:pPr>
              <w:rPr>
                <w:rFonts w:ascii="Arial" w:hAnsi="Arial" w:cs="Arial"/>
                <w:sz w:val="20"/>
                <w:szCs w:val="20"/>
                <w:lang w:val="en-GB"/>
              </w:rPr>
            </w:pPr>
            <w:r>
              <w:rPr>
                <w:rFonts w:ascii="Arial" w:hAnsi="Arial" w:cs="Arial"/>
                <w:sz w:val="20"/>
                <w:szCs w:val="20"/>
                <w:lang w:val="en-GB"/>
              </w:rPr>
              <w:t>1.04</w:t>
            </w:r>
          </w:p>
        </w:tc>
        <w:tc>
          <w:tcPr>
            <w:tcW w:w="2105" w:type="dxa"/>
            <w:shd w:val="clear" w:color="auto" w:fill="auto"/>
          </w:tcPr>
          <w:p w:rsidR="002E7FDA" w:rsidRDefault="002E7FDA" w:rsidP="00E72144">
            <w:pPr>
              <w:rPr>
                <w:rFonts w:ascii="Arial" w:hAnsi="Arial" w:cs="Arial"/>
                <w:sz w:val="20"/>
                <w:szCs w:val="20"/>
                <w:lang w:val="en-GB"/>
              </w:rPr>
            </w:pPr>
            <w:r>
              <w:rPr>
                <w:rFonts w:ascii="Arial" w:hAnsi="Arial" w:cs="Arial"/>
                <w:sz w:val="20"/>
                <w:szCs w:val="20"/>
                <w:lang w:val="en-GB"/>
              </w:rPr>
              <w:t>19. July 2012</w:t>
            </w:r>
          </w:p>
        </w:tc>
        <w:tc>
          <w:tcPr>
            <w:tcW w:w="5445" w:type="dxa"/>
            <w:shd w:val="clear" w:color="auto" w:fill="auto"/>
          </w:tcPr>
          <w:p w:rsidR="002E7FDA" w:rsidRDefault="00E7508D" w:rsidP="002E7FDA">
            <w:pPr>
              <w:rPr>
                <w:rFonts w:ascii="Arial" w:hAnsi="Arial" w:cs="Arial"/>
                <w:sz w:val="20"/>
                <w:szCs w:val="20"/>
                <w:lang w:val="en-GB"/>
              </w:rPr>
            </w:pPr>
            <w:r w:rsidRPr="00E7508D">
              <w:rPr>
                <w:rFonts w:ascii="Arial" w:hAnsi="Arial" w:cs="Arial"/>
                <w:sz w:val="20"/>
                <w:szCs w:val="20"/>
                <w:lang w:val="en-GB"/>
              </w:rPr>
              <w:t>Constraint syntax, operation signatures and semantics, grammar section (prepared), technical section, import conventions, clarifications in using constraints</w:t>
            </w:r>
          </w:p>
        </w:tc>
      </w:tr>
      <w:tr w:rsidR="0091415E" w:rsidRPr="005E1CEF" w:rsidTr="00C8611B">
        <w:tc>
          <w:tcPr>
            <w:tcW w:w="838" w:type="dxa"/>
            <w:shd w:val="clear" w:color="auto" w:fill="auto"/>
          </w:tcPr>
          <w:p w:rsidR="0091415E" w:rsidRDefault="0091415E" w:rsidP="00AC2BA0">
            <w:pPr>
              <w:rPr>
                <w:rFonts w:ascii="Arial" w:hAnsi="Arial" w:cs="Arial"/>
                <w:sz w:val="20"/>
                <w:szCs w:val="20"/>
                <w:lang w:val="en-GB"/>
              </w:rPr>
            </w:pPr>
            <w:r>
              <w:rPr>
                <w:rFonts w:ascii="Arial" w:hAnsi="Arial" w:cs="Arial"/>
                <w:sz w:val="20"/>
                <w:szCs w:val="20"/>
                <w:lang w:val="en-GB"/>
              </w:rPr>
              <w:t>1.05</w:t>
            </w:r>
          </w:p>
        </w:tc>
        <w:tc>
          <w:tcPr>
            <w:tcW w:w="2105" w:type="dxa"/>
            <w:shd w:val="clear" w:color="auto" w:fill="auto"/>
          </w:tcPr>
          <w:p w:rsidR="0091415E" w:rsidRDefault="0091415E" w:rsidP="00E72144">
            <w:pPr>
              <w:rPr>
                <w:rFonts w:ascii="Arial" w:hAnsi="Arial" w:cs="Arial"/>
                <w:sz w:val="20"/>
                <w:szCs w:val="20"/>
                <w:lang w:val="en-GB"/>
              </w:rPr>
            </w:pPr>
            <w:r>
              <w:rPr>
                <w:rFonts w:ascii="Arial" w:hAnsi="Arial" w:cs="Arial"/>
                <w:sz w:val="20"/>
                <w:szCs w:val="20"/>
                <w:lang w:val="en-GB"/>
              </w:rPr>
              <w:t>22. July 2012</w:t>
            </w:r>
          </w:p>
        </w:tc>
        <w:tc>
          <w:tcPr>
            <w:tcW w:w="5445" w:type="dxa"/>
            <w:shd w:val="clear" w:color="auto" w:fill="auto"/>
          </w:tcPr>
          <w:p w:rsidR="0091415E" w:rsidRPr="00E7508D" w:rsidRDefault="0091415E" w:rsidP="002E7FDA">
            <w:pPr>
              <w:rPr>
                <w:rFonts w:ascii="Arial" w:hAnsi="Arial" w:cs="Arial"/>
                <w:sz w:val="20"/>
                <w:szCs w:val="20"/>
                <w:lang w:val="en-GB"/>
              </w:rPr>
            </w:pPr>
            <w:r>
              <w:rPr>
                <w:rFonts w:ascii="Arial" w:hAnsi="Arial" w:cs="Arial"/>
                <w:sz w:val="20"/>
                <w:szCs w:val="20"/>
                <w:lang w:val="en-GB"/>
              </w:rPr>
              <w:t>grammar revised and added to document</w:t>
            </w:r>
          </w:p>
        </w:tc>
      </w:tr>
      <w:tr w:rsidR="00567EAE" w:rsidRPr="005E1CEF" w:rsidTr="00C8611B">
        <w:tc>
          <w:tcPr>
            <w:tcW w:w="838" w:type="dxa"/>
            <w:shd w:val="clear" w:color="auto" w:fill="auto"/>
          </w:tcPr>
          <w:p w:rsidR="00567EAE" w:rsidRDefault="00567EAE" w:rsidP="00AC2BA0">
            <w:pPr>
              <w:rPr>
                <w:rFonts w:ascii="Arial" w:hAnsi="Arial" w:cs="Arial"/>
                <w:sz w:val="20"/>
                <w:szCs w:val="20"/>
                <w:lang w:val="en-GB"/>
              </w:rPr>
            </w:pPr>
            <w:r>
              <w:rPr>
                <w:rFonts w:ascii="Arial" w:hAnsi="Arial" w:cs="Arial"/>
                <w:sz w:val="20"/>
                <w:szCs w:val="20"/>
                <w:lang w:val="en-GB"/>
              </w:rPr>
              <w:t>1.06</w:t>
            </w:r>
          </w:p>
        </w:tc>
        <w:tc>
          <w:tcPr>
            <w:tcW w:w="2105" w:type="dxa"/>
            <w:shd w:val="clear" w:color="auto" w:fill="auto"/>
          </w:tcPr>
          <w:p w:rsidR="00567EAE" w:rsidRDefault="00567EAE" w:rsidP="00E72144">
            <w:pPr>
              <w:rPr>
                <w:rFonts w:ascii="Arial" w:hAnsi="Arial" w:cs="Arial"/>
                <w:sz w:val="20"/>
                <w:szCs w:val="20"/>
                <w:lang w:val="en-GB"/>
              </w:rPr>
            </w:pPr>
            <w:r>
              <w:rPr>
                <w:rFonts w:ascii="Arial" w:hAnsi="Arial" w:cs="Arial"/>
                <w:sz w:val="20"/>
                <w:szCs w:val="20"/>
                <w:lang w:val="en-GB"/>
              </w:rPr>
              <w:t>06. August 2012</w:t>
            </w:r>
          </w:p>
        </w:tc>
        <w:tc>
          <w:tcPr>
            <w:tcW w:w="5445" w:type="dxa"/>
            <w:shd w:val="clear" w:color="auto" w:fill="auto"/>
          </w:tcPr>
          <w:p w:rsidR="00567EAE" w:rsidRDefault="00567EAE" w:rsidP="002E7FDA">
            <w:pPr>
              <w:rPr>
                <w:rFonts w:ascii="Arial" w:hAnsi="Arial" w:cs="Arial"/>
                <w:sz w:val="20"/>
                <w:szCs w:val="20"/>
                <w:lang w:val="en-GB"/>
              </w:rPr>
            </w:pPr>
            <w:r>
              <w:rPr>
                <w:rFonts w:ascii="Arial" w:hAnsi="Arial" w:cs="Arial"/>
                <w:sz w:val="20"/>
                <w:szCs w:val="20"/>
                <w:lang w:val="en-GB"/>
              </w:rPr>
              <w:t>typeSelect, typeReject</w:t>
            </w:r>
            <w:r w:rsidR="004A32D1">
              <w:rPr>
                <w:rFonts w:ascii="Arial" w:hAnsi="Arial" w:cs="Arial"/>
                <w:sz w:val="20"/>
                <w:szCs w:val="20"/>
                <w:lang w:val="en-GB"/>
              </w:rPr>
              <w:t>, side effects, undefined values</w:t>
            </w:r>
          </w:p>
        </w:tc>
      </w:tr>
      <w:tr w:rsidR="004F63DD" w:rsidRPr="005E1CEF" w:rsidTr="00C8611B">
        <w:tc>
          <w:tcPr>
            <w:tcW w:w="838" w:type="dxa"/>
            <w:shd w:val="clear" w:color="auto" w:fill="auto"/>
          </w:tcPr>
          <w:p w:rsidR="004F63DD" w:rsidRDefault="004F63DD" w:rsidP="00AC2BA0">
            <w:pPr>
              <w:rPr>
                <w:rFonts w:ascii="Arial" w:hAnsi="Arial" w:cs="Arial"/>
                <w:sz w:val="20"/>
                <w:szCs w:val="20"/>
                <w:lang w:val="en-GB"/>
              </w:rPr>
            </w:pPr>
            <w:r>
              <w:rPr>
                <w:rFonts w:ascii="Arial" w:hAnsi="Arial" w:cs="Arial"/>
                <w:sz w:val="20"/>
                <w:szCs w:val="20"/>
                <w:lang w:val="en-GB"/>
              </w:rPr>
              <w:t>1.07</w:t>
            </w:r>
          </w:p>
        </w:tc>
        <w:tc>
          <w:tcPr>
            <w:tcW w:w="2105" w:type="dxa"/>
            <w:shd w:val="clear" w:color="auto" w:fill="auto"/>
          </w:tcPr>
          <w:p w:rsidR="004F63DD" w:rsidRDefault="004F63DD" w:rsidP="00E72144">
            <w:pPr>
              <w:rPr>
                <w:rFonts w:ascii="Arial" w:hAnsi="Arial" w:cs="Arial"/>
                <w:sz w:val="20"/>
                <w:szCs w:val="20"/>
                <w:lang w:val="en-GB"/>
              </w:rPr>
            </w:pPr>
            <w:r>
              <w:rPr>
                <w:rFonts w:ascii="Arial" w:hAnsi="Arial" w:cs="Arial"/>
                <w:sz w:val="20"/>
                <w:szCs w:val="20"/>
                <w:lang w:val="en-GB"/>
              </w:rPr>
              <w:t>10. August 2012</w:t>
            </w:r>
          </w:p>
        </w:tc>
        <w:tc>
          <w:tcPr>
            <w:tcW w:w="5445" w:type="dxa"/>
            <w:shd w:val="clear" w:color="auto" w:fill="auto"/>
          </w:tcPr>
          <w:p w:rsidR="004F63DD" w:rsidRDefault="004F63DD" w:rsidP="002E7FDA">
            <w:pPr>
              <w:rPr>
                <w:rFonts w:ascii="Arial" w:hAnsi="Arial" w:cs="Arial"/>
                <w:sz w:val="20"/>
                <w:szCs w:val="20"/>
                <w:lang w:val="en-GB"/>
              </w:rPr>
            </w:pPr>
            <w:r>
              <w:rPr>
                <w:rFonts w:ascii="Arial" w:hAnsi="Arial" w:cs="Arial"/>
                <w:sz w:val="20"/>
                <w:szCs w:val="20"/>
                <w:lang w:val="en-GB"/>
              </w:rPr>
              <w:t>examples testcased, enum access corrected in examples, container type definition adjusted (syntax overlap with variable declaration)</w:t>
            </w:r>
          </w:p>
        </w:tc>
      </w:tr>
      <w:tr w:rsidR="00587716" w:rsidRPr="005E1CEF" w:rsidTr="00C8611B">
        <w:tc>
          <w:tcPr>
            <w:tcW w:w="838" w:type="dxa"/>
            <w:shd w:val="clear" w:color="auto" w:fill="auto"/>
          </w:tcPr>
          <w:p w:rsidR="00587716" w:rsidRDefault="00587716" w:rsidP="00AC2BA0">
            <w:pPr>
              <w:rPr>
                <w:rFonts w:ascii="Arial" w:hAnsi="Arial" w:cs="Arial"/>
                <w:sz w:val="20"/>
                <w:szCs w:val="20"/>
                <w:lang w:val="en-GB"/>
              </w:rPr>
            </w:pPr>
            <w:r>
              <w:rPr>
                <w:rFonts w:ascii="Arial" w:hAnsi="Arial" w:cs="Arial"/>
                <w:sz w:val="20"/>
                <w:szCs w:val="20"/>
                <w:lang w:val="en-GB"/>
              </w:rPr>
              <w:t>1.08</w:t>
            </w:r>
          </w:p>
        </w:tc>
        <w:tc>
          <w:tcPr>
            <w:tcW w:w="2105" w:type="dxa"/>
            <w:shd w:val="clear" w:color="auto" w:fill="auto"/>
          </w:tcPr>
          <w:p w:rsidR="00587716" w:rsidRDefault="00587716" w:rsidP="00E72144">
            <w:pPr>
              <w:rPr>
                <w:rFonts w:ascii="Arial" w:hAnsi="Arial" w:cs="Arial"/>
                <w:sz w:val="20"/>
                <w:szCs w:val="20"/>
                <w:lang w:val="en-GB"/>
              </w:rPr>
            </w:pPr>
            <w:r>
              <w:rPr>
                <w:rFonts w:ascii="Arial" w:hAnsi="Arial" w:cs="Arial"/>
                <w:sz w:val="20"/>
                <w:szCs w:val="20"/>
                <w:lang w:val="en-GB"/>
              </w:rPr>
              <w:t>16. August 2012</w:t>
            </w:r>
          </w:p>
        </w:tc>
        <w:tc>
          <w:tcPr>
            <w:tcW w:w="5445" w:type="dxa"/>
            <w:shd w:val="clear" w:color="auto" w:fill="auto"/>
          </w:tcPr>
          <w:p w:rsidR="00444212" w:rsidRDefault="00587716" w:rsidP="002E7FDA">
            <w:pPr>
              <w:rPr>
                <w:rFonts w:ascii="Arial" w:hAnsi="Arial" w:cs="Arial"/>
                <w:sz w:val="20"/>
                <w:szCs w:val="20"/>
                <w:lang w:val="en-GB"/>
              </w:rPr>
            </w:pPr>
            <w:r>
              <w:rPr>
                <w:rFonts w:ascii="Arial" w:hAnsi="Arial" w:cs="Arial"/>
                <w:sz w:val="20"/>
                <w:szCs w:val="20"/>
                <w:lang w:val="en-GB"/>
              </w:rPr>
              <w:t>Details for identifiers added, technical section deleted (</w:t>
            </w:r>
            <w:r w:rsidR="0025109B">
              <w:rPr>
                <w:rFonts w:ascii="Arial" w:hAnsi="Arial" w:cs="Arial"/>
                <w:sz w:val="20"/>
                <w:szCs w:val="20"/>
                <w:lang w:val="en-GB"/>
              </w:rPr>
              <w:t xml:space="preserve">see </w:t>
            </w:r>
            <w:r>
              <w:rPr>
                <w:rFonts w:ascii="Arial" w:hAnsi="Arial" w:cs="Arial"/>
                <w:sz w:val="20"/>
                <w:szCs w:val="20"/>
                <w:lang w:val="en-GB"/>
              </w:rPr>
              <w:t>IVML user guide)</w:t>
            </w:r>
          </w:p>
        </w:tc>
      </w:tr>
      <w:tr w:rsidR="00444212" w:rsidRPr="005E1CEF" w:rsidTr="00C8611B">
        <w:tc>
          <w:tcPr>
            <w:tcW w:w="838" w:type="dxa"/>
            <w:shd w:val="clear" w:color="auto" w:fill="auto"/>
          </w:tcPr>
          <w:p w:rsidR="00444212" w:rsidRDefault="00444212" w:rsidP="00AC2BA0">
            <w:pPr>
              <w:rPr>
                <w:rFonts w:ascii="Arial" w:hAnsi="Arial" w:cs="Arial"/>
                <w:sz w:val="20"/>
                <w:szCs w:val="20"/>
                <w:lang w:val="en-GB"/>
              </w:rPr>
            </w:pPr>
            <w:r>
              <w:rPr>
                <w:rFonts w:ascii="Arial" w:hAnsi="Arial" w:cs="Arial"/>
                <w:sz w:val="20"/>
                <w:szCs w:val="20"/>
                <w:lang w:val="en-GB"/>
              </w:rPr>
              <w:t>1.09</w:t>
            </w:r>
          </w:p>
        </w:tc>
        <w:tc>
          <w:tcPr>
            <w:tcW w:w="2105" w:type="dxa"/>
            <w:shd w:val="clear" w:color="auto" w:fill="auto"/>
          </w:tcPr>
          <w:p w:rsidR="00444212" w:rsidRDefault="00444212" w:rsidP="00E72144">
            <w:pPr>
              <w:rPr>
                <w:rFonts w:ascii="Arial" w:hAnsi="Arial" w:cs="Arial"/>
                <w:sz w:val="20"/>
                <w:szCs w:val="20"/>
                <w:lang w:val="en-GB"/>
              </w:rPr>
            </w:pPr>
            <w:r>
              <w:rPr>
                <w:rFonts w:ascii="Arial" w:hAnsi="Arial" w:cs="Arial"/>
                <w:sz w:val="20"/>
                <w:szCs w:val="20"/>
                <w:lang w:val="en-GB"/>
              </w:rPr>
              <w:t>28. November 2012</w:t>
            </w:r>
          </w:p>
        </w:tc>
        <w:tc>
          <w:tcPr>
            <w:tcW w:w="5445" w:type="dxa"/>
            <w:shd w:val="clear" w:color="auto" w:fill="auto"/>
          </w:tcPr>
          <w:p w:rsidR="00444212" w:rsidRDefault="00444212" w:rsidP="00AA7596">
            <w:pPr>
              <w:rPr>
                <w:rFonts w:ascii="Arial" w:hAnsi="Arial" w:cs="Arial"/>
                <w:sz w:val="20"/>
                <w:szCs w:val="20"/>
                <w:lang w:val="en-GB"/>
              </w:rPr>
            </w:pPr>
            <w:r>
              <w:rPr>
                <w:rFonts w:ascii="Arial" w:hAnsi="Arial" w:cs="Arial"/>
                <w:sz w:val="20"/>
                <w:szCs w:val="20"/>
                <w:lang w:val="en-GB"/>
              </w:rPr>
              <w:t xml:space="preserve">Operator precedence </w:t>
            </w:r>
            <w:r w:rsidR="003F24AA">
              <w:rPr>
                <w:rFonts w:ascii="Arial" w:hAnsi="Arial" w:cs="Arial"/>
                <w:sz w:val="20"/>
                <w:szCs w:val="20"/>
                <w:lang w:val="en-GB"/>
              </w:rPr>
              <w:t>in g</w:t>
            </w:r>
            <w:r>
              <w:rPr>
                <w:rFonts w:ascii="Arial" w:hAnsi="Arial" w:cs="Arial"/>
                <w:sz w:val="20"/>
                <w:szCs w:val="20"/>
                <w:lang w:val="en-GB"/>
              </w:rPr>
              <w:t>rammar corrected</w:t>
            </w:r>
            <w:r w:rsidR="00186D76">
              <w:rPr>
                <w:rFonts w:ascii="Arial" w:hAnsi="Arial" w:cs="Arial"/>
                <w:sz w:val="20"/>
                <w:szCs w:val="20"/>
                <w:lang w:val="en-GB"/>
              </w:rPr>
              <w:t xml:space="preserve">, </w:t>
            </w:r>
            <w:r w:rsidR="0091183E">
              <w:rPr>
                <w:rFonts w:ascii="Arial" w:hAnsi="Arial" w:cs="Arial"/>
                <w:sz w:val="20"/>
                <w:szCs w:val="20"/>
                <w:lang w:val="en-GB"/>
              </w:rPr>
              <w:t>constraint type added</w:t>
            </w:r>
          </w:p>
        </w:tc>
      </w:tr>
      <w:tr w:rsidR="00DB6DAF" w:rsidRPr="005E1CEF" w:rsidTr="00C8611B">
        <w:tc>
          <w:tcPr>
            <w:tcW w:w="838" w:type="dxa"/>
            <w:shd w:val="clear" w:color="auto" w:fill="auto"/>
          </w:tcPr>
          <w:p w:rsidR="00DB6DAF" w:rsidRDefault="00DB6DAF" w:rsidP="00AC2BA0">
            <w:pPr>
              <w:rPr>
                <w:rFonts w:ascii="Arial" w:hAnsi="Arial" w:cs="Arial"/>
                <w:sz w:val="20"/>
                <w:szCs w:val="20"/>
                <w:lang w:val="en-GB"/>
              </w:rPr>
            </w:pPr>
            <w:r>
              <w:rPr>
                <w:rFonts w:ascii="Arial" w:hAnsi="Arial" w:cs="Arial"/>
                <w:sz w:val="20"/>
                <w:szCs w:val="20"/>
                <w:lang w:val="en-GB"/>
              </w:rPr>
              <w:t>1.10</w:t>
            </w:r>
          </w:p>
        </w:tc>
        <w:tc>
          <w:tcPr>
            <w:tcW w:w="2105" w:type="dxa"/>
            <w:shd w:val="clear" w:color="auto" w:fill="auto"/>
          </w:tcPr>
          <w:p w:rsidR="00DB6DAF" w:rsidRDefault="00DB6DAF" w:rsidP="00E72144">
            <w:pPr>
              <w:rPr>
                <w:rFonts w:ascii="Arial" w:hAnsi="Arial" w:cs="Arial"/>
                <w:sz w:val="20"/>
                <w:szCs w:val="20"/>
                <w:lang w:val="en-GB"/>
              </w:rPr>
            </w:pPr>
            <w:r>
              <w:rPr>
                <w:rFonts w:ascii="Arial" w:hAnsi="Arial" w:cs="Arial"/>
                <w:sz w:val="20"/>
                <w:szCs w:val="20"/>
                <w:lang w:val="en-GB"/>
              </w:rPr>
              <w:t>12. December 2012</w:t>
            </w:r>
          </w:p>
        </w:tc>
        <w:tc>
          <w:tcPr>
            <w:tcW w:w="5445" w:type="dxa"/>
            <w:shd w:val="clear" w:color="auto" w:fill="auto"/>
          </w:tcPr>
          <w:p w:rsidR="00DB6DAF" w:rsidRDefault="00296FDF" w:rsidP="00027347">
            <w:pPr>
              <w:rPr>
                <w:rFonts w:ascii="Arial" w:hAnsi="Arial" w:cs="Arial"/>
                <w:sz w:val="20"/>
                <w:szCs w:val="20"/>
                <w:lang w:val="en-GB"/>
              </w:rPr>
            </w:pPr>
            <w:r>
              <w:rPr>
                <w:rFonts w:ascii="Arial" w:hAnsi="Arial" w:cs="Arial"/>
                <w:sz w:val="20"/>
                <w:szCs w:val="20"/>
                <w:lang w:val="en-GB"/>
              </w:rPr>
              <w:t>M</w:t>
            </w:r>
            <w:r w:rsidR="00DB6DAF">
              <w:rPr>
                <w:rFonts w:ascii="Arial" w:hAnsi="Arial" w:cs="Arial"/>
                <w:sz w:val="20"/>
                <w:szCs w:val="20"/>
                <w:lang w:val="en-GB"/>
              </w:rPr>
              <w:t xml:space="preserve">ass assignment of </w:t>
            </w:r>
            <w:r w:rsidR="0043167F">
              <w:rPr>
                <w:rFonts w:ascii="Arial" w:hAnsi="Arial" w:cs="Arial"/>
                <w:sz w:val="20"/>
                <w:szCs w:val="20"/>
                <w:lang w:val="en-GB"/>
              </w:rPr>
              <w:t>annotation</w:t>
            </w:r>
            <w:r w:rsidR="00DB6DAF">
              <w:rPr>
                <w:rFonts w:ascii="Arial" w:hAnsi="Arial" w:cs="Arial"/>
                <w:sz w:val="20"/>
                <w:szCs w:val="20"/>
                <w:lang w:val="en-GB"/>
              </w:rPr>
              <w:t xml:space="preserve"> values</w:t>
            </w:r>
          </w:p>
        </w:tc>
      </w:tr>
      <w:tr w:rsidR="00296FDF" w:rsidRPr="0011747F" w:rsidTr="00C8611B">
        <w:tc>
          <w:tcPr>
            <w:tcW w:w="838" w:type="dxa"/>
            <w:shd w:val="clear" w:color="auto" w:fill="auto"/>
          </w:tcPr>
          <w:p w:rsidR="00296FDF" w:rsidRDefault="00296FDF" w:rsidP="00AC2BA0">
            <w:pPr>
              <w:rPr>
                <w:rFonts w:ascii="Arial" w:hAnsi="Arial" w:cs="Arial"/>
                <w:sz w:val="20"/>
                <w:szCs w:val="20"/>
                <w:lang w:val="en-GB"/>
              </w:rPr>
            </w:pPr>
            <w:r>
              <w:rPr>
                <w:rFonts w:ascii="Arial" w:hAnsi="Arial" w:cs="Arial"/>
                <w:sz w:val="20"/>
                <w:szCs w:val="20"/>
                <w:lang w:val="en-GB"/>
              </w:rPr>
              <w:t>1.11</w:t>
            </w:r>
          </w:p>
        </w:tc>
        <w:tc>
          <w:tcPr>
            <w:tcW w:w="2105" w:type="dxa"/>
            <w:shd w:val="clear" w:color="auto" w:fill="auto"/>
          </w:tcPr>
          <w:p w:rsidR="00296FDF" w:rsidRDefault="00296FDF" w:rsidP="00E72144">
            <w:pPr>
              <w:rPr>
                <w:rFonts w:ascii="Arial" w:hAnsi="Arial" w:cs="Arial"/>
                <w:sz w:val="20"/>
                <w:szCs w:val="20"/>
                <w:lang w:val="en-GB"/>
              </w:rPr>
            </w:pPr>
            <w:r>
              <w:rPr>
                <w:rFonts w:ascii="Arial" w:hAnsi="Arial" w:cs="Arial"/>
                <w:sz w:val="20"/>
                <w:szCs w:val="20"/>
                <w:lang w:val="en-GB"/>
              </w:rPr>
              <w:t>8. January 2013</w:t>
            </w:r>
          </w:p>
        </w:tc>
        <w:tc>
          <w:tcPr>
            <w:tcW w:w="5445" w:type="dxa"/>
            <w:shd w:val="clear" w:color="auto" w:fill="auto"/>
          </w:tcPr>
          <w:p w:rsidR="008C583E" w:rsidRDefault="00296FDF">
            <w:pPr>
              <w:rPr>
                <w:rFonts w:ascii="Arial" w:hAnsi="Arial" w:cs="Arial"/>
                <w:sz w:val="20"/>
                <w:szCs w:val="20"/>
                <w:lang w:val="en-GB"/>
              </w:rPr>
            </w:pPr>
            <w:r>
              <w:rPr>
                <w:rFonts w:ascii="Arial" w:hAnsi="Arial" w:cs="Arial"/>
                <w:sz w:val="20"/>
                <w:szCs w:val="20"/>
                <w:lang w:val="en-GB"/>
              </w:rPr>
              <w:t>Assignment operator clarifications</w:t>
            </w:r>
            <w:r w:rsidR="0011747F">
              <w:rPr>
                <w:rFonts w:ascii="Arial" w:hAnsi="Arial" w:cs="Arial"/>
                <w:sz w:val="20"/>
                <w:szCs w:val="20"/>
                <w:lang w:val="en-GB"/>
              </w:rPr>
              <w:t xml:space="preserve"> (</w:t>
            </w:r>
            <w:r w:rsidR="006D18D7">
              <w:rPr>
                <w:rFonts w:ascii="Arial" w:hAnsi="Arial" w:cs="Arial"/>
                <w:sz w:val="20"/>
                <w:szCs w:val="20"/>
                <w:lang w:val="en-GB"/>
              </w:rPr>
              <w:t xml:space="preserve">‘=’ </w:t>
            </w:r>
            <w:r w:rsidR="0011747F">
              <w:rPr>
                <w:rFonts w:ascii="Arial" w:hAnsi="Arial" w:cs="Arial"/>
                <w:sz w:val="20"/>
                <w:szCs w:val="20"/>
                <w:lang w:val="en-GB"/>
              </w:rPr>
              <w:t xml:space="preserve">vs. </w:t>
            </w:r>
            <w:r w:rsidR="006D18D7">
              <w:rPr>
                <w:rFonts w:ascii="Arial" w:hAnsi="Arial" w:cs="Arial"/>
                <w:sz w:val="20"/>
                <w:szCs w:val="20"/>
                <w:lang w:val="en-GB"/>
              </w:rPr>
              <w:t>‘==’</w:t>
            </w:r>
            <w:r w:rsidR="0011747F">
              <w:rPr>
                <w:rFonts w:ascii="Arial" w:hAnsi="Arial" w:cs="Arial"/>
                <w:sz w:val="20"/>
                <w:szCs w:val="20"/>
                <w:lang w:val="en-GB"/>
              </w:rPr>
              <w:t>)</w:t>
            </w:r>
          </w:p>
        </w:tc>
      </w:tr>
      <w:tr w:rsidR="006D18D7" w:rsidRPr="0011747F" w:rsidTr="00C8611B">
        <w:tc>
          <w:tcPr>
            <w:tcW w:w="838" w:type="dxa"/>
            <w:shd w:val="clear" w:color="auto" w:fill="auto"/>
          </w:tcPr>
          <w:p w:rsidR="006D18D7" w:rsidRDefault="006D18D7" w:rsidP="00AC2BA0">
            <w:pPr>
              <w:rPr>
                <w:rFonts w:ascii="Arial" w:hAnsi="Arial" w:cs="Arial"/>
                <w:sz w:val="20"/>
                <w:szCs w:val="20"/>
                <w:lang w:val="en-GB"/>
              </w:rPr>
            </w:pPr>
            <w:r>
              <w:rPr>
                <w:rFonts w:ascii="Arial" w:hAnsi="Arial" w:cs="Arial"/>
                <w:sz w:val="20"/>
                <w:szCs w:val="20"/>
                <w:lang w:val="en-GB"/>
              </w:rPr>
              <w:t>1.12</w:t>
            </w:r>
          </w:p>
        </w:tc>
        <w:tc>
          <w:tcPr>
            <w:tcW w:w="2105" w:type="dxa"/>
            <w:shd w:val="clear" w:color="auto" w:fill="auto"/>
          </w:tcPr>
          <w:p w:rsidR="006D18D7" w:rsidRDefault="006D18D7" w:rsidP="00E72144">
            <w:pPr>
              <w:rPr>
                <w:rFonts w:ascii="Arial" w:hAnsi="Arial" w:cs="Arial"/>
                <w:sz w:val="20"/>
                <w:szCs w:val="20"/>
                <w:lang w:val="en-GB"/>
              </w:rPr>
            </w:pPr>
            <w:r>
              <w:rPr>
                <w:rFonts w:ascii="Arial" w:hAnsi="Arial" w:cs="Arial"/>
                <w:sz w:val="20"/>
                <w:szCs w:val="20"/>
                <w:lang w:val="en-GB"/>
              </w:rPr>
              <w:t>17. January 2013</w:t>
            </w:r>
          </w:p>
        </w:tc>
        <w:tc>
          <w:tcPr>
            <w:tcW w:w="5445" w:type="dxa"/>
            <w:shd w:val="clear" w:color="auto" w:fill="auto"/>
          </w:tcPr>
          <w:p w:rsidR="006D18D7" w:rsidRDefault="006D18D7" w:rsidP="006D18D7">
            <w:pPr>
              <w:rPr>
                <w:rFonts w:ascii="Arial" w:hAnsi="Arial" w:cs="Arial"/>
                <w:sz w:val="20"/>
                <w:szCs w:val="20"/>
                <w:lang w:val="en-GB"/>
              </w:rPr>
            </w:pPr>
            <w:r>
              <w:rPr>
                <w:rFonts w:ascii="Arial" w:hAnsi="Arial" w:cs="Arial"/>
                <w:sz w:val="20"/>
                <w:szCs w:val="20"/>
                <w:lang w:val="en-GB"/>
              </w:rPr>
              <w:t>Eval clarified</w:t>
            </w:r>
          </w:p>
        </w:tc>
      </w:tr>
      <w:tr w:rsidR="00F706F9" w:rsidRPr="005E1CEF" w:rsidTr="00C8611B">
        <w:tc>
          <w:tcPr>
            <w:tcW w:w="838" w:type="dxa"/>
            <w:shd w:val="clear" w:color="auto" w:fill="auto"/>
          </w:tcPr>
          <w:p w:rsidR="00F706F9" w:rsidRDefault="00F706F9" w:rsidP="00AC2BA0">
            <w:pPr>
              <w:rPr>
                <w:rFonts w:ascii="Arial" w:hAnsi="Arial" w:cs="Arial"/>
                <w:sz w:val="20"/>
                <w:szCs w:val="20"/>
                <w:lang w:val="en-GB"/>
              </w:rPr>
            </w:pPr>
            <w:r>
              <w:rPr>
                <w:rFonts w:ascii="Arial" w:hAnsi="Arial" w:cs="Arial"/>
                <w:sz w:val="20"/>
                <w:szCs w:val="20"/>
                <w:lang w:val="en-GB"/>
              </w:rPr>
              <w:t>1.13</w:t>
            </w:r>
          </w:p>
        </w:tc>
        <w:tc>
          <w:tcPr>
            <w:tcW w:w="2105" w:type="dxa"/>
            <w:shd w:val="clear" w:color="auto" w:fill="auto"/>
          </w:tcPr>
          <w:p w:rsidR="00F706F9" w:rsidRDefault="00F706F9" w:rsidP="00E72144">
            <w:pPr>
              <w:rPr>
                <w:rFonts w:ascii="Arial" w:hAnsi="Arial" w:cs="Arial"/>
                <w:sz w:val="20"/>
                <w:szCs w:val="20"/>
                <w:lang w:val="en-GB"/>
              </w:rPr>
            </w:pPr>
            <w:r>
              <w:rPr>
                <w:rFonts w:ascii="Arial" w:hAnsi="Arial" w:cs="Arial"/>
                <w:sz w:val="20"/>
                <w:szCs w:val="20"/>
                <w:lang w:val="en-GB"/>
              </w:rPr>
              <w:t>11. February 2013</w:t>
            </w:r>
          </w:p>
        </w:tc>
        <w:tc>
          <w:tcPr>
            <w:tcW w:w="5445" w:type="dxa"/>
            <w:shd w:val="clear" w:color="auto" w:fill="auto"/>
          </w:tcPr>
          <w:p w:rsidR="00F706F9" w:rsidRDefault="00F706F9" w:rsidP="00027347">
            <w:pPr>
              <w:rPr>
                <w:rFonts w:ascii="Arial" w:hAnsi="Arial" w:cs="Arial"/>
                <w:sz w:val="20"/>
                <w:szCs w:val="20"/>
                <w:lang w:val="en-GB"/>
              </w:rPr>
            </w:pPr>
            <w:r>
              <w:rPr>
                <w:rFonts w:ascii="Arial" w:hAnsi="Arial" w:cs="Arial"/>
                <w:sz w:val="20"/>
                <w:szCs w:val="20"/>
                <w:lang w:val="en-GB"/>
              </w:rPr>
              <w:t xml:space="preserve">Compound / container initializers and </w:t>
            </w:r>
            <w:r w:rsidR="00027347">
              <w:rPr>
                <w:rFonts w:ascii="Arial" w:hAnsi="Arial" w:cs="Arial"/>
                <w:sz w:val="20"/>
                <w:szCs w:val="20"/>
                <w:lang w:val="en-GB"/>
              </w:rPr>
              <w:t xml:space="preserve">annotations </w:t>
            </w:r>
            <w:r>
              <w:rPr>
                <w:rFonts w:ascii="Arial" w:hAnsi="Arial" w:cs="Arial"/>
                <w:sz w:val="20"/>
                <w:szCs w:val="20"/>
                <w:lang w:val="en-GB"/>
              </w:rPr>
              <w:t>clarified</w:t>
            </w:r>
          </w:p>
        </w:tc>
      </w:tr>
      <w:tr w:rsidR="00D07DE2" w:rsidRPr="005E1CEF" w:rsidTr="00C8611B">
        <w:tc>
          <w:tcPr>
            <w:tcW w:w="838" w:type="dxa"/>
            <w:shd w:val="clear" w:color="auto" w:fill="auto"/>
          </w:tcPr>
          <w:p w:rsidR="00D07DE2" w:rsidRDefault="00D07DE2" w:rsidP="00AC2BA0">
            <w:pPr>
              <w:rPr>
                <w:rFonts w:ascii="Arial" w:hAnsi="Arial" w:cs="Arial"/>
                <w:sz w:val="20"/>
                <w:szCs w:val="20"/>
                <w:lang w:val="en-GB"/>
              </w:rPr>
            </w:pPr>
            <w:r>
              <w:rPr>
                <w:rFonts w:ascii="Arial" w:hAnsi="Arial" w:cs="Arial"/>
                <w:sz w:val="20"/>
                <w:szCs w:val="20"/>
                <w:lang w:val="en-GB"/>
              </w:rPr>
              <w:t>1.14</w:t>
            </w:r>
          </w:p>
        </w:tc>
        <w:tc>
          <w:tcPr>
            <w:tcW w:w="2105" w:type="dxa"/>
            <w:shd w:val="clear" w:color="auto" w:fill="auto"/>
          </w:tcPr>
          <w:p w:rsidR="00D07DE2" w:rsidRDefault="00D07DE2" w:rsidP="00E72144">
            <w:pPr>
              <w:rPr>
                <w:rFonts w:ascii="Arial" w:hAnsi="Arial" w:cs="Arial"/>
                <w:sz w:val="20"/>
                <w:szCs w:val="20"/>
                <w:lang w:val="en-GB"/>
              </w:rPr>
            </w:pPr>
            <w:r>
              <w:rPr>
                <w:rFonts w:ascii="Arial" w:hAnsi="Arial" w:cs="Arial"/>
                <w:sz w:val="20"/>
                <w:szCs w:val="20"/>
                <w:lang w:val="en-GB"/>
              </w:rPr>
              <w:t>12. February 2013</w:t>
            </w:r>
          </w:p>
        </w:tc>
        <w:tc>
          <w:tcPr>
            <w:tcW w:w="5445" w:type="dxa"/>
            <w:shd w:val="clear" w:color="auto" w:fill="auto"/>
          </w:tcPr>
          <w:p w:rsidR="00CE0319" w:rsidRDefault="00893E80">
            <w:pPr>
              <w:rPr>
                <w:rFonts w:ascii="Arial" w:hAnsi="Arial" w:cs="Arial"/>
                <w:sz w:val="20"/>
                <w:szCs w:val="20"/>
                <w:lang w:val="en-GB"/>
              </w:rPr>
            </w:pPr>
            <w:r>
              <w:rPr>
                <w:rFonts w:ascii="Arial" w:hAnsi="Arial" w:cs="Arial"/>
                <w:sz w:val="20"/>
                <w:szCs w:val="20"/>
                <w:lang w:val="en-GB"/>
              </w:rPr>
              <w:t xml:space="preserve">Grammar cleanup, decision variable naming </w:t>
            </w:r>
            <w:r w:rsidR="00D443E6">
              <w:rPr>
                <w:rFonts w:ascii="Arial" w:hAnsi="Arial" w:cs="Arial"/>
                <w:sz w:val="20"/>
                <w:szCs w:val="20"/>
                <w:lang w:val="en-GB"/>
              </w:rPr>
              <w:t>corrected</w:t>
            </w:r>
          </w:p>
        </w:tc>
      </w:tr>
      <w:tr w:rsidR="0011747F" w:rsidRPr="0011747F" w:rsidTr="00C8611B">
        <w:tc>
          <w:tcPr>
            <w:tcW w:w="838" w:type="dxa"/>
            <w:shd w:val="clear" w:color="auto" w:fill="auto"/>
          </w:tcPr>
          <w:p w:rsidR="0011747F" w:rsidRDefault="0011747F" w:rsidP="00AC2BA0">
            <w:pPr>
              <w:rPr>
                <w:rFonts w:ascii="Arial" w:hAnsi="Arial" w:cs="Arial"/>
                <w:sz w:val="20"/>
                <w:szCs w:val="20"/>
                <w:lang w:val="en-GB"/>
              </w:rPr>
            </w:pPr>
            <w:r>
              <w:rPr>
                <w:rFonts w:ascii="Arial" w:hAnsi="Arial" w:cs="Arial"/>
                <w:sz w:val="20"/>
                <w:szCs w:val="20"/>
                <w:lang w:val="en-GB"/>
              </w:rPr>
              <w:t>1.15</w:t>
            </w:r>
          </w:p>
        </w:tc>
        <w:tc>
          <w:tcPr>
            <w:tcW w:w="2105" w:type="dxa"/>
            <w:shd w:val="clear" w:color="auto" w:fill="auto"/>
          </w:tcPr>
          <w:p w:rsidR="0011747F" w:rsidRDefault="0011747F" w:rsidP="00E72144">
            <w:pPr>
              <w:rPr>
                <w:rFonts w:ascii="Arial" w:hAnsi="Arial" w:cs="Arial"/>
                <w:sz w:val="20"/>
                <w:szCs w:val="20"/>
                <w:lang w:val="en-GB"/>
              </w:rPr>
            </w:pPr>
            <w:r>
              <w:rPr>
                <w:rFonts w:ascii="Arial" w:hAnsi="Arial" w:cs="Arial"/>
                <w:sz w:val="20"/>
                <w:szCs w:val="20"/>
                <w:lang w:val="en-GB"/>
              </w:rPr>
              <w:t>14. February 2013</w:t>
            </w:r>
          </w:p>
        </w:tc>
        <w:tc>
          <w:tcPr>
            <w:tcW w:w="5445" w:type="dxa"/>
            <w:shd w:val="clear" w:color="auto" w:fill="auto"/>
          </w:tcPr>
          <w:p w:rsidR="0011747F" w:rsidRDefault="0011747F">
            <w:pPr>
              <w:rPr>
                <w:rFonts w:ascii="Arial" w:hAnsi="Arial" w:cs="Arial"/>
                <w:sz w:val="20"/>
                <w:szCs w:val="20"/>
                <w:lang w:val="en-GB"/>
              </w:rPr>
            </w:pPr>
            <w:r>
              <w:rPr>
                <w:rFonts w:ascii="Arial" w:hAnsi="Arial" w:cs="Arial"/>
                <w:sz w:val="20"/>
                <w:szCs w:val="20"/>
                <w:lang w:val="en-GB"/>
              </w:rPr>
              <w:t>Further clarifications on ‘=’</w:t>
            </w:r>
          </w:p>
        </w:tc>
      </w:tr>
      <w:tr w:rsidR="0083287E" w:rsidRPr="0083287E" w:rsidTr="00C8611B">
        <w:tc>
          <w:tcPr>
            <w:tcW w:w="838" w:type="dxa"/>
            <w:shd w:val="clear" w:color="auto" w:fill="auto"/>
          </w:tcPr>
          <w:p w:rsidR="0083287E" w:rsidRDefault="0083287E" w:rsidP="00AC2BA0">
            <w:pPr>
              <w:rPr>
                <w:rFonts w:ascii="Arial" w:hAnsi="Arial" w:cs="Arial"/>
                <w:sz w:val="20"/>
                <w:szCs w:val="20"/>
                <w:lang w:val="en-GB"/>
              </w:rPr>
            </w:pPr>
            <w:r>
              <w:rPr>
                <w:rFonts w:ascii="Arial" w:hAnsi="Arial" w:cs="Arial"/>
                <w:sz w:val="20"/>
                <w:szCs w:val="20"/>
                <w:lang w:val="en-GB"/>
              </w:rPr>
              <w:t>1.16</w:t>
            </w:r>
          </w:p>
        </w:tc>
        <w:tc>
          <w:tcPr>
            <w:tcW w:w="2105" w:type="dxa"/>
            <w:shd w:val="clear" w:color="auto" w:fill="auto"/>
          </w:tcPr>
          <w:p w:rsidR="0083287E" w:rsidRDefault="0083287E" w:rsidP="00E72144">
            <w:pPr>
              <w:rPr>
                <w:rFonts w:ascii="Arial" w:hAnsi="Arial" w:cs="Arial"/>
                <w:sz w:val="20"/>
                <w:szCs w:val="20"/>
                <w:lang w:val="en-GB"/>
              </w:rPr>
            </w:pPr>
            <w:r>
              <w:rPr>
                <w:rFonts w:ascii="Arial" w:hAnsi="Arial" w:cs="Arial"/>
                <w:sz w:val="20"/>
                <w:szCs w:val="20"/>
                <w:lang w:val="en-GB"/>
              </w:rPr>
              <w:t>10. July 2013</w:t>
            </w:r>
          </w:p>
        </w:tc>
        <w:tc>
          <w:tcPr>
            <w:tcW w:w="5445" w:type="dxa"/>
            <w:shd w:val="clear" w:color="auto" w:fill="auto"/>
          </w:tcPr>
          <w:p w:rsidR="0083287E" w:rsidRDefault="0083287E" w:rsidP="0083287E">
            <w:pPr>
              <w:rPr>
                <w:rFonts w:ascii="Arial" w:hAnsi="Arial" w:cs="Arial"/>
                <w:sz w:val="20"/>
                <w:szCs w:val="20"/>
                <w:lang w:val="en-GB"/>
              </w:rPr>
            </w:pPr>
            <w:r>
              <w:rPr>
                <w:rFonts w:ascii="Arial" w:hAnsi="Arial" w:cs="Arial"/>
                <w:sz w:val="20"/>
                <w:szCs w:val="20"/>
                <w:lang w:val="en-GB"/>
              </w:rPr>
              <w:t>Qualification clarification (reasoner dependent)</w:t>
            </w:r>
          </w:p>
        </w:tc>
      </w:tr>
      <w:tr w:rsidR="009D2CF9" w:rsidRPr="005E1CEF" w:rsidTr="00C8611B">
        <w:tc>
          <w:tcPr>
            <w:tcW w:w="838" w:type="dxa"/>
            <w:shd w:val="clear" w:color="auto" w:fill="auto"/>
          </w:tcPr>
          <w:p w:rsidR="009D2CF9" w:rsidRDefault="009D2CF9" w:rsidP="00AC2BA0">
            <w:pPr>
              <w:rPr>
                <w:rFonts w:ascii="Arial" w:hAnsi="Arial" w:cs="Arial"/>
                <w:sz w:val="20"/>
                <w:szCs w:val="20"/>
                <w:lang w:val="en-GB"/>
              </w:rPr>
            </w:pPr>
            <w:r>
              <w:rPr>
                <w:rFonts w:ascii="Arial" w:hAnsi="Arial" w:cs="Arial"/>
                <w:sz w:val="20"/>
                <w:szCs w:val="20"/>
                <w:lang w:val="en-GB"/>
              </w:rPr>
              <w:t>1.17</w:t>
            </w:r>
          </w:p>
        </w:tc>
        <w:tc>
          <w:tcPr>
            <w:tcW w:w="2105" w:type="dxa"/>
            <w:shd w:val="clear" w:color="auto" w:fill="auto"/>
          </w:tcPr>
          <w:p w:rsidR="009D2CF9" w:rsidRDefault="009D2CF9" w:rsidP="00E72144">
            <w:pPr>
              <w:rPr>
                <w:rFonts w:ascii="Arial" w:hAnsi="Arial" w:cs="Arial"/>
                <w:sz w:val="20"/>
                <w:szCs w:val="20"/>
                <w:lang w:val="en-GB"/>
              </w:rPr>
            </w:pPr>
            <w:r>
              <w:rPr>
                <w:rFonts w:ascii="Arial" w:hAnsi="Arial" w:cs="Arial"/>
                <w:sz w:val="20"/>
                <w:szCs w:val="20"/>
                <w:lang w:val="en-GB"/>
              </w:rPr>
              <w:t>16. August 2013</w:t>
            </w:r>
          </w:p>
        </w:tc>
        <w:tc>
          <w:tcPr>
            <w:tcW w:w="5445" w:type="dxa"/>
            <w:shd w:val="clear" w:color="auto" w:fill="auto"/>
          </w:tcPr>
          <w:p w:rsidR="00091A05" w:rsidRDefault="009D2CF9" w:rsidP="00494935">
            <w:pPr>
              <w:rPr>
                <w:rFonts w:ascii="Arial" w:hAnsi="Arial" w:cs="Arial"/>
                <w:sz w:val="20"/>
                <w:szCs w:val="20"/>
                <w:lang w:val="en-GB"/>
              </w:rPr>
            </w:pPr>
            <w:r>
              <w:rPr>
                <w:rFonts w:ascii="Arial" w:hAnsi="Arial" w:cs="Arial"/>
                <w:sz w:val="20"/>
                <w:szCs w:val="20"/>
                <w:lang w:val="en-GB"/>
              </w:rPr>
              <w:t xml:space="preserve">Clarification on </w:t>
            </w:r>
            <w:r w:rsidR="00494935">
              <w:rPr>
                <w:rFonts w:ascii="Arial" w:hAnsi="Arial" w:cs="Arial"/>
                <w:sz w:val="20"/>
                <w:szCs w:val="20"/>
                <w:lang w:val="en-GB"/>
              </w:rPr>
              <w:t>annotations</w:t>
            </w:r>
            <w:r w:rsidR="00BA41D6">
              <w:rPr>
                <w:rFonts w:ascii="Arial" w:hAnsi="Arial" w:cs="Arial"/>
                <w:sz w:val="20"/>
                <w:szCs w:val="20"/>
                <w:lang w:val="en-GB"/>
              </w:rPr>
              <w:t>, null values introduced</w:t>
            </w:r>
          </w:p>
        </w:tc>
      </w:tr>
      <w:tr w:rsidR="00A21BEF" w:rsidRPr="00A21BEF" w:rsidTr="00C8611B">
        <w:tc>
          <w:tcPr>
            <w:tcW w:w="838" w:type="dxa"/>
            <w:shd w:val="clear" w:color="auto" w:fill="auto"/>
          </w:tcPr>
          <w:p w:rsidR="00A21BEF" w:rsidRDefault="00A21BEF" w:rsidP="00AC2BA0">
            <w:pPr>
              <w:rPr>
                <w:rFonts w:ascii="Arial" w:hAnsi="Arial" w:cs="Arial"/>
                <w:sz w:val="20"/>
                <w:szCs w:val="20"/>
                <w:lang w:val="en-GB"/>
              </w:rPr>
            </w:pPr>
            <w:r>
              <w:rPr>
                <w:rFonts w:ascii="Arial" w:hAnsi="Arial" w:cs="Arial"/>
                <w:sz w:val="20"/>
                <w:szCs w:val="20"/>
                <w:lang w:val="en-GB"/>
              </w:rPr>
              <w:t>1.19</w:t>
            </w:r>
          </w:p>
        </w:tc>
        <w:tc>
          <w:tcPr>
            <w:tcW w:w="2105" w:type="dxa"/>
            <w:shd w:val="clear" w:color="auto" w:fill="auto"/>
          </w:tcPr>
          <w:p w:rsidR="00A21BEF" w:rsidRDefault="00A21BEF" w:rsidP="00E72144">
            <w:pPr>
              <w:rPr>
                <w:rFonts w:ascii="Arial" w:hAnsi="Arial" w:cs="Arial"/>
                <w:sz w:val="20"/>
                <w:szCs w:val="20"/>
                <w:lang w:val="en-GB"/>
              </w:rPr>
            </w:pPr>
            <w:r>
              <w:rPr>
                <w:rFonts w:ascii="Arial" w:hAnsi="Arial" w:cs="Arial"/>
                <w:sz w:val="20"/>
                <w:szCs w:val="20"/>
                <w:lang w:val="en-GB"/>
              </w:rPr>
              <w:t>4. December 2013</w:t>
            </w:r>
          </w:p>
        </w:tc>
        <w:tc>
          <w:tcPr>
            <w:tcW w:w="5445" w:type="dxa"/>
            <w:shd w:val="clear" w:color="auto" w:fill="auto"/>
          </w:tcPr>
          <w:p w:rsidR="00A21BEF" w:rsidRDefault="00A21BEF" w:rsidP="0083287E">
            <w:pPr>
              <w:rPr>
                <w:rFonts w:ascii="Arial" w:hAnsi="Arial" w:cs="Arial"/>
                <w:sz w:val="20"/>
                <w:szCs w:val="20"/>
                <w:lang w:val="en-GB"/>
              </w:rPr>
            </w:pPr>
            <w:r>
              <w:rPr>
                <w:rFonts w:ascii="Arial" w:hAnsi="Arial" w:cs="Arial"/>
                <w:sz w:val="20"/>
                <w:szCs w:val="20"/>
                <w:lang w:val="en-GB"/>
              </w:rPr>
              <w:t>Refined hierarchical import path.</w:t>
            </w:r>
          </w:p>
        </w:tc>
      </w:tr>
      <w:tr w:rsidR="00995BFB" w:rsidRPr="00995BFB" w:rsidTr="00C8611B">
        <w:tc>
          <w:tcPr>
            <w:tcW w:w="838" w:type="dxa"/>
            <w:shd w:val="clear" w:color="auto" w:fill="auto"/>
          </w:tcPr>
          <w:p w:rsidR="00995BFB" w:rsidRDefault="00995BFB" w:rsidP="00AC2BA0">
            <w:pPr>
              <w:rPr>
                <w:rFonts w:ascii="Arial" w:hAnsi="Arial" w:cs="Arial"/>
                <w:sz w:val="20"/>
                <w:szCs w:val="20"/>
                <w:lang w:val="en-GB"/>
              </w:rPr>
            </w:pPr>
            <w:r>
              <w:rPr>
                <w:rFonts w:ascii="Arial" w:hAnsi="Arial" w:cs="Arial"/>
                <w:sz w:val="20"/>
                <w:szCs w:val="20"/>
                <w:lang w:val="en-GB"/>
              </w:rPr>
              <w:t>1.20</w:t>
            </w:r>
          </w:p>
        </w:tc>
        <w:tc>
          <w:tcPr>
            <w:tcW w:w="2105" w:type="dxa"/>
            <w:shd w:val="clear" w:color="auto" w:fill="auto"/>
          </w:tcPr>
          <w:p w:rsidR="00995BFB" w:rsidRDefault="00995BFB" w:rsidP="00E72144">
            <w:pPr>
              <w:rPr>
                <w:rFonts w:ascii="Arial" w:hAnsi="Arial" w:cs="Arial"/>
                <w:sz w:val="20"/>
                <w:szCs w:val="20"/>
                <w:lang w:val="en-GB"/>
              </w:rPr>
            </w:pPr>
            <w:r>
              <w:rPr>
                <w:rFonts w:ascii="Arial" w:hAnsi="Arial" w:cs="Arial"/>
                <w:sz w:val="20"/>
                <w:szCs w:val="20"/>
                <w:lang w:val="en-GB"/>
              </w:rPr>
              <w:t>21. April 2014</w:t>
            </w:r>
          </w:p>
        </w:tc>
        <w:tc>
          <w:tcPr>
            <w:tcW w:w="5445" w:type="dxa"/>
            <w:shd w:val="clear" w:color="auto" w:fill="auto"/>
          </w:tcPr>
          <w:p w:rsidR="00995BFB" w:rsidRDefault="00995BFB" w:rsidP="0083287E">
            <w:pPr>
              <w:rPr>
                <w:rFonts w:ascii="Arial" w:hAnsi="Arial" w:cs="Arial"/>
                <w:sz w:val="20"/>
                <w:szCs w:val="20"/>
                <w:lang w:val="en-GB"/>
              </w:rPr>
            </w:pPr>
            <w:r>
              <w:rPr>
                <w:rFonts w:ascii="Arial" w:hAnsi="Arial" w:cs="Arial"/>
                <w:sz w:val="20"/>
                <w:szCs w:val="20"/>
                <w:lang w:val="en-GB"/>
              </w:rPr>
              <w:t>Implementation status</w:t>
            </w:r>
          </w:p>
        </w:tc>
      </w:tr>
      <w:tr w:rsidR="00D052E6" w:rsidRPr="005E1CEF" w:rsidTr="00C8611B">
        <w:tc>
          <w:tcPr>
            <w:tcW w:w="838" w:type="dxa"/>
            <w:shd w:val="clear" w:color="auto" w:fill="auto"/>
          </w:tcPr>
          <w:p w:rsidR="00D052E6" w:rsidRDefault="00D052E6" w:rsidP="00AC2BA0">
            <w:pPr>
              <w:rPr>
                <w:rFonts w:ascii="Arial" w:hAnsi="Arial" w:cs="Arial"/>
                <w:sz w:val="20"/>
                <w:szCs w:val="20"/>
                <w:lang w:val="en-GB"/>
              </w:rPr>
            </w:pPr>
            <w:r>
              <w:rPr>
                <w:rFonts w:ascii="Arial" w:hAnsi="Arial" w:cs="Arial"/>
                <w:sz w:val="20"/>
                <w:szCs w:val="20"/>
                <w:lang w:val="en-GB"/>
              </w:rPr>
              <w:t>1.21</w:t>
            </w:r>
          </w:p>
        </w:tc>
        <w:tc>
          <w:tcPr>
            <w:tcW w:w="2105" w:type="dxa"/>
            <w:shd w:val="clear" w:color="auto" w:fill="auto"/>
          </w:tcPr>
          <w:p w:rsidR="00D052E6" w:rsidRDefault="00D052E6" w:rsidP="00E72144">
            <w:pPr>
              <w:rPr>
                <w:rFonts w:ascii="Arial" w:hAnsi="Arial" w:cs="Arial"/>
                <w:sz w:val="20"/>
                <w:szCs w:val="20"/>
                <w:lang w:val="en-GB"/>
              </w:rPr>
            </w:pPr>
            <w:r>
              <w:rPr>
                <w:rFonts w:ascii="Arial" w:hAnsi="Arial" w:cs="Arial"/>
                <w:sz w:val="20"/>
                <w:szCs w:val="20"/>
                <w:lang w:val="en-GB"/>
              </w:rPr>
              <w:t>27. May 2014</w:t>
            </w:r>
          </w:p>
        </w:tc>
        <w:tc>
          <w:tcPr>
            <w:tcW w:w="5445" w:type="dxa"/>
            <w:shd w:val="clear" w:color="auto" w:fill="auto"/>
          </w:tcPr>
          <w:p w:rsidR="00D052E6" w:rsidRDefault="00D052E6" w:rsidP="0083287E">
            <w:pPr>
              <w:rPr>
                <w:rFonts w:ascii="Arial" w:hAnsi="Arial" w:cs="Arial"/>
                <w:sz w:val="20"/>
                <w:szCs w:val="20"/>
                <w:lang w:val="en-GB"/>
              </w:rPr>
            </w:pPr>
            <w:r>
              <w:rPr>
                <w:rFonts w:ascii="Arial" w:hAnsi="Arial" w:cs="Arial"/>
                <w:sz w:val="20"/>
                <w:szCs w:val="20"/>
                <w:lang w:val="en-GB"/>
              </w:rPr>
              <w:t>Qualified names in interface exports.</w:t>
            </w:r>
          </w:p>
        </w:tc>
      </w:tr>
      <w:tr w:rsidR="0004647A" w:rsidRPr="00FF4422" w:rsidTr="00C8611B">
        <w:tc>
          <w:tcPr>
            <w:tcW w:w="838" w:type="dxa"/>
            <w:shd w:val="clear" w:color="auto" w:fill="auto"/>
          </w:tcPr>
          <w:p w:rsidR="0004647A" w:rsidRDefault="0004647A" w:rsidP="00AC2BA0">
            <w:pPr>
              <w:rPr>
                <w:rFonts w:ascii="Arial" w:hAnsi="Arial" w:cs="Arial"/>
                <w:sz w:val="20"/>
                <w:szCs w:val="20"/>
                <w:lang w:val="en-GB"/>
              </w:rPr>
            </w:pPr>
            <w:r>
              <w:rPr>
                <w:rFonts w:ascii="Arial" w:hAnsi="Arial" w:cs="Arial"/>
                <w:sz w:val="20"/>
                <w:szCs w:val="20"/>
                <w:lang w:val="en-GB"/>
              </w:rPr>
              <w:t>1.22</w:t>
            </w:r>
          </w:p>
        </w:tc>
        <w:tc>
          <w:tcPr>
            <w:tcW w:w="2105" w:type="dxa"/>
            <w:shd w:val="clear" w:color="auto" w:fill="auto"/>
          </w:tcPr>
          <w:p w:rsidR="0004647A" w:rsidRDefault="0004647A" w:rsidP="00E72144">
            <w:pPr>
              <w:rPr>
                <w:rFonts w:ascii="Arial" w:hAnsi="Arial" w:cs="Arial"/>
                <w:sz w:val="20"/>
                <w:szCs w:val="20"/>
                <w:lang w:val="en-GB"/>
              </w:rPr>
            </w:pPr>
            <w:r>
              <w:rPr>
                <w:rFonts w:ascii="Arial" w:hAnsi="Arial" w:cs="Arial"/>
                <w:sz w:val="20"/>
                <w:szCs w:val="20"/>
                <w:lang w:val="en-GB"/>
              </w:rPr>
              <w:t>03. July 2014</w:t>
            </w:r>
            <w:r w:rsidR="008F07C1">
              <w:rPr>
                <w:rFonts w:ascii="Arial" w:hAnsi="Arial" w:cs="Arial"/>
                <w:sz w:val="20"/>
                <w:szCs w:val="20"/>
                <w:lang w:val="en-GB"/>
              </w:rPr>
              <w:t xml:space="preserve"> – 12. September 2014</w:t>
            </w:r>
          </w:p>
        </w:tc>
        <w:tc>
          <w:tcPr>
            <w:tcW w:w="5445" w:type="dxa"/>
            <w:shd w:val="clear" w:color="auto" w:fill="auto"/>
          </w:tcPr>
          <w:p w:rsidR="00777AAB" w:rsidRDefault="0004647A" w:rsidP="00FF4422">
            <w:pPr>
              <w:rPr>
                <w:rFonts w:ascii="Arial" w:hAnsi="Arial" w:cs="Arial"/>
                <w:sz w:val="20"/>
                <w:szCs w:val="20"/>
                <w:lang w:val="en-GB"/>
              </w:rPr>
            </w:pPr>
            <w:r>
              <w:rPr>
                <w:rFonts w:ascii="Arial" w:hAnsi="Arial" w:cs="Arial"/>
                <w:sz w:val="20"/>
                <w:szCs w:val="20"/>
                <w:lang w:val="en-GB"/>
              </w:rPr>
              <w:t>Clarification of assignments in implies</w:t>
            </w:r>
            <w:r w:rsidR="00436AE8">
              <w:rPr>
                <w:rFonts w:ascii="Arial" w:hAnsi="Arial" w:cs="Arial"/>
                <w:sz w:val="20"/>
                <w:szCs w:val="20"/>
                <w:lang w:val="en-GB"/>
              </w:rPr>
              <w:t>, enum ordinal operation.</w:t>
            </w:r>
            <w:r w:rsidR="0015170F">
              <w:rPr>
                <w:rFonts w:ascii="Arial" w:hAnsi="Arial" w:cs="Arial"/>
                <w:sz w:val="20"/>
                <w:szCs w:val="20"/>
                <w:lang w:val="en-GB"/>
              </w:rPr>
              <w:t xml:space="preserve"> Type clarifications, </w:t>
            </w:r>
            <w:r w:rsidR="001D0C01">
              <w:rPr>
                <w:rFonts w:ascii="Arial" w:hAnsi="Arial" w:cs="Arial"/>
                <w:sz w:val="20"/>
                <w:szCs w:val="20"/>
                <w:lang w:val="en-GB"/>
              </w:rPr>
              <w:t xml:space="preserve">hasDuplicates operation for </w:t>
            </w:r>
            <w:r w:rsidR="0015170F">
              <w:rPr>
                <w:rFonts w:ascii="Arial" w:hAnsi="Arial" w:cs="Arial"/>
                <w:sz w:val="20"/>
                <w:szCs w:val="20"/>
                <w:lang w:val="en-GB"/>
              </w:rPr>
              <w:t>Sequence.</w:t>
            </w:r>
            <w:r w:rsidR="002C5F99">
              <w:rPr>
                <w:rFonts w:ascii="Arial" w:hAnsi="Arial" w:cs="Arial"/>
                <w:sz w:val="20"/>
                <w:szCs w:val="20"/>
                <w:lang w:val="en-GB"/>
              </w:rPr>
              <w:t xml:space="preserve"> Alignment of collection operation declaratory syntax.</w:t>
            </w:r>
            <w:r w:rsidR="00FF4422">
              <w:rPr>
                <w:rFonts w:ascii="Arial" w:hAnsi="Arial" w:cs="Arial"/>
                <w:sz w:val="20"/>
                <w:szCs w:val="20"/>
                <w:lang w:val="en-GB"/>
              </w:rPr>
              <w:t xml:space="preserve"> Dynamic dispatch for user-defined operations.</w:t>
            </w:r>
          </w:p>
        </w:tc>
      </w:tr>
      <w:tr w:rsidR="00E554C5" w:rsidRPr="004760BD" w:rsidTr="00C8611B">
        <w:tc>
          <w:tcPr>
            <w:tcW w:w="838" w:type="dxa"/>
            <w:shd w:val="clear" w:color="auto" w:fill="auto"/>
          </w:tcPr>
          <w:p w:rsidR="00E554C5" w:rsidRDefault="00E554C5" w:rsidP="00AC2BA0">
            <w:pPr>
              <w:rPr>
                <w:rFonts w:ascii="Arial" w:hAnsi="Arial" w:cs="Arial"/>
                <w:sz w:val="20"/>
                <w:szCs w:val="20"/>
                <w:lang w:val="en-GB"/>
              </w:rPr>
            </w:pPr>
            <w:r>
              <w:rPr>
                <w:rFonts w:ascii="Arial" w:hAnsi="Arial" w:cs="Arial"/>
                <w:sz w:val="20"/>
                <w:szCs w:val="20"/>
                <w:lang w:val="en-GB"/>
              </w:rPr>
              <w:t>1.23</w:t>
            </w:r>
          </w:p>
        </w:tc>
        <w:tc>
          <w:tcPr>
            <w:tcW w:w="2105" w:type="dxa"/>
            <w:shd w:val="clear" w:color="auto" w:fill="auto"/>
          </w:tcPr>
          <w:p w:rsidR="00E554C5" w:rsidRDefault="00E554C5" w:rsidP="00E72144">
            <w:pPr>
              <w:rPr>
                <w:rFonts w:ascii="Arial" w:hAnsi="Arial" w:cs="Arial"/>
                <w:sz w:val="20"/>
                <w:szCs w:val="20"/>
                <w:lang w:val="en-GB"/>
              </w:rPr>
            </w:pPr>
            <w:r>
              <w:rPr>
                <w:rFonts w:ascii="Arial" w:hAnsi="Arial" w:cs="Arial"/>
                <w:sz w:val="20"/>
                <w:szCs w:val="20"/>
                <w:lang w:val="en-GB"/>
              </w:rPr>
              <w:t>13. September 2014</w:t>
            </w:r>
            <w:r w:rsidR="008F07C1">
              <w:rPr>
                <w:rFonts w:ascii="Arial" w:hAnsi="Arial" w:cs="Arial"/>
                <w:sz w:val="20"/>
                <w:szCs w:val="20"/>
                <w:lang w:val="en-GB"/>
              </w:rPr>
              <w:t xml:space="preserve"> – 2. January 2015</w:t>
            </w:r>
          </w:p>
        </w:tc>
        <w:tc>
          <w:tcPr>
            <w:tcW w:w="5445" w:type="dxa"/>
            <w:shd w:val="clear" w:color="auto" w:fill="auto"/>
          </w:tcPr>
          <w:p w:rsidR="00966AA6" w:rsidRDefault="00E554C5" w:rsidP="001C1FD1">
            <w:pPr>
              <w:rPr>
                <w:rFonts w:ascii="Arial" w:hAnsi="Arial" w:cs="Arial"/>
                <w:sz w:val="20"/>
                <w:szCs w:val="20"/>
                <w:lang w:val="en-GB"/>
              </w:rPr>
            </w:pPr>
            <w:r>
              <w:rPr>
                <w:rFonts w:ascii="Arial" w:hAnsi="Arial" w:cs="Arial"/>
                <w:sz w:val="20"/>
                <w:szCs w:val="20"/>
                <w:lang w:val="en-GB"/>
              </w:rPr>
              <w:t>Freeze for projects</w:t>
            </w:r>
            <w:r w:rsidR="00700499">
              <w:rPr>
                <w:rFonts w:ascii="Arial" w:hAnsi="Arial" w:cs="Arial"/>
                <w:sz w:val="20"/>
                <w:szCs w:val="20"/>
                <w:lang w:val="en-GB"/>
              </w:rPr>
              <w:t>, removal of DSL inclusion.</w:t>
            </w:r>
            <w:r w:rsidR="004866C8">
              <w:rPr>
                <w:rFonts w:ascii="Arial" w:hAnsi="Arial" w:cs="Arial"/>
                <w:sz w:val="20"/>
                <w:szCs w:val="20"/>
                <w:lang w:val="en-GB"/>
              </w:rPr>
              <w:t xml:space="preserve"> Versioned import clarified.</w:t>
            </w:r>
            <w:r w:rsidR="00DD1CA9">
              <w:rPr>
                <w:rFonts w:ascii="Arial" w:hAnsi="Arial" w:cs="Arial"/>
                <w:sz w:val="20"/>
                <w:szCs w:val="20"/>
                <w:lang w:val="en-GB"/>
              </w:rPr>
              <w:t xml:space="preserve"> </w:t>
            </w:r>
            <w:r w:rsidR="006B5F6E">
              <w:rPr>
                <w:rFonts w:ascii="Arial" w:hAnsi="Arial" w:cs="Arial"/>
                <w:sz w:val="20"/>
                <w:szCs w:val="20"/>
                <w:lang w:val="en-GB"/>
              </w:rPr>
              <w:t xml:space="preserve">Version constraints for import / conflicts and </w:t>
            </w:r>
            <w:r w:rsidR="00DD1CA9">
              <w:rPr>
                <w:rFonts w:ascii="Arial" w:hAnsi="Arial" w:cs="Arial"/>
                <w:sz w:val="20"/>
                <w:szCs w:val="20"/>
                <w:lang w:val="en-GB"/>
              </w:rPr>
              <w:t>Internal version type.</w:t>
            </w:r>
            <w:r w:rsidR="00510641">
              <w:rPr>
                <w:rFonts w:ascii="Arial" w:hAnsi="Arial" w:cs="Arial"/>
                <w:sz w:val="20"/>
                <w:szCs w:val="20"/>
                <w:lang w:val="en-GB"/>
              </w:rPr>
              <w:t xml:space="preserve"> Abstract compounds.</w:t>
            </w:r>
            <w:r w:rsidR="009C7317">
              <w:rPr>
                <w:rFonts w:ascii="Arial" w:hAnsi="Arial" w:cs="Arial"/>
                <w:sz w:val="20"/>
                <w:szCs w:val="20"/>
                <w:lang w:val="en-GB"/>
              </w:rPr>
              <w:t xml:space="preserve"> Reserved keyword lists.</w:t>
            </w:r>
            <w:r w:rsidR="00AF4BD8">
              <w:rPr>
                <w:rFonts w:ascii="Arial" w:hAnsi="Arial" w:cs="Arial"/>
                <w:sz w:val="20"/>
                <w:szCs w:val="20"/>
                <w:lang w:val="en-GB"/>
              </w:rPr>
              <w:t xml:space="preserve"> Clarification of constraint variables and freeze.</w:t>
            </w:r>
            <w:r w:rsidR="006E23FF">
              <w:rPr>
                <w:rFonts w:ascii="Arial" w:hAnsi="Arial" w:cs="Arial"/>
                <w:sz w:val="20"/>
                <w:szCs w:val="20"/>
                <w:lang w:val="en-GB"/>
              </w:rPr>
              <w:t xml:space="preserve"> Value-returning add function for container.</w:t>
            </w:r>
            <w:r w:rsidR="001C1FD1">
              <w:rPr>
                <w:rFonts w:ascii="Arial" w:hAnsi="Arial" w:cs="Arial"/>
                <w:sz w:val="20"/>
                <w:szCs w:val="20"/>
                <w:lang w:val="en-GB"/>
              </w:rPr>
              <w:t xml:space="preserve"> </w:t>
            </w:r>
            <w:r w:rsidR="00043100" w:rsidRPr="00043100">
              <w:rPr>
                <w:rFonts w:ascii="Courier New" w:hAnsi="Courier New" w:cs="Courier New"/>
                <w:sz w:val="20"/>
                <w:szCs w:val="20"/>
                <w:lang w:val="en-GB"/>
              </w:rPr>
              <w:t>self</w:t>
            </w:r>
            <w:r w:rsidR="001C1FD1">
              <w:rPr>
                <w:rFonts w:ascii="Arial" w:hAnsi="Arial" w:cs="Arial"/>
                <w:sz w:val="20"/>
                <w:szCs w:val="20"/>
                <w:lang w:val="en-GB"/>
              </w:rPr>
              <w:t xml:space="preserve"> for constraints in compounds and fixes in operation list erroneously referring to self rather than operand.</w:t>
            </w:r>
          </w:p>
        </w:tc>
      </w:tr>
      <w:tr w:rsidR="008F07C1" w:rsidRPr="004760BD" w:rsidTr="00C8611B">
        <w:tc>
          <w:tcPr>
            <w:tcW w:w="838" w:type="dxa"/>
            <w:shd w:val="clear" w:color="auto" w:fill="auto"/>
          </w:tcPr>
          <w:p w:rsidR="008F07C1" w:rsidRDefault="008F07C1" w:rsidP="00AC2BA0">
            <w:pPr>
              <w:rPr>
                <w:rFonts w:ascii="Arial" w:hAnsi="Arial" w:cs="Arial"/>
                <w:sz w:val="20"/>
                <w:szCs w:val="20"/>
                <w:lang w:val="en-GB"/>
              </w:rPr>
            </w:pPr>
            <w:r>
              <w:rPr>
                <w:rFonts w:ascii="Arial" w:hAnsi="Arial" w:cs="Arial"/>
                <w:sz w:val="20"/>
                <w:szCs w:val="20"/>
                <w:lang w:val="en-GB"/>
              </w:rPr>
              <w:t>1.24</w:t>
            </w:r>
          </w:p>
        </w:tc>
        <w:tc>
          <w:tcPr>
            <w:tcW w:w="2105" w:type="dxa"/>
            <w:shd w:val="clear" w:color="auto" w:fill="auto"/>
          </w:tcPr>
          <w:p w:rsidR="008F07C1" w:rsidRDefault="008F07C1" w:rsidP="00E72144">
            <w:pPr>
              <w:rPr>
                <w:rFonts w:ascii="Arial" w:hAnsi="Arial" w:cs="Arial"/>
                <w:sz w:val="20"/>
                <w:szCs w:val="20"/>
                <w:lang w:val="en-GB"/>
              </w:rPr>
            </w:pPr>
            <w:r>
              <w:rPr>
                <w:rFonts w:ascii="Arial" w:hAnsi="Arial" w:cs="Arial"/>
                <w:sz w:val="20"/>
                <w:szCs w:val="20"/>
                <w:lang w:val="en-GB"/>
              </w:rPr>
              <w:t>12. January 2015</w:t>
            </w:r>
          </w:p>
        </w:tc>
        <w:tc>
          <w:tcPr>
            <w:tcW w:w="5445" w:type="dxa"/>
            <w:shd w:val="clear" w:color="auto" w:fill="auto"/>
          </w:tcPr>
          <w:p w:rsidR="008F07C1" w:rsidRDefault="008F07C1" w:rsidP="001C1FD1">
            <w:pPr>
              <w:rPr>
                <w:rFonts w:ascii="Arial" w:hAnsi="Arial" w:cs="Arial"/>
                <w:sz w:val="20"/>
                <w:szCs w:val="20"/>
                <w:lang w:val="en-GB"/>
              </w:rPr>
            </w:pPr>
            <w:r>
              <w:rPr>
                <w:rFonts w:ascii="Arial" w:hAnsi="Arial" w:cs="Arial"/>
                <w:sz w:val="20"/>
                <w:szCs w:val="20"/>
                <w:lang w:val="en-GB"/>
              </w:rPr>
              <w:t>Implementation status for experimental SSE reasoner</w:t>
            </w:r>
          </w:p>
        </w:tc>
      </w:tr>
      <w:tr w:rsidR="007D3087" w:rsidRPr="004760BD" w:rsidTr="00C8611B">
        <w:tc>
          <w:tcPr>
            <w:tcW w:w="838" w:type="dxa"/>
            <w:shd w:val="clear" w:color="auto" w:fill="auto"/>
          </w:tcPr>
          <w:p w:rsidR="007D3087" w:rsidRDefault="007D3087" w:rsidP="00AC2BA0">
            <w:pPr>
              <w:rPr>
                <w:rFonts w:ascii="Arial" w:hAnsi="Arial" w:cs="Arial"/>
                <w:sz w:val="20"/>
                <w:szCs w:val="20"/>
                <w:lang w:val="en-GB"/>
              </w:rPr>
            </w:pPr>
            <w:r>
              <w:rPr>
                <w:rFonts w:ascii="Arial" w:hAnsi="Arial" w:cs="Arial"/>
                <w:sz w:val="20"/>
                <w:szCs w:val="20"/>
                <w:lang w:val="en-GB"/>
              </w:rPr>
              <w:t>1.25</w:t>
            </w:r>
          </w:p>
        </w:tc>
        <w:tc>
          <w:tcPr>
            <w:tcW w:w="2105" w:type="dxa"/>
            <w:shd w:val="clear" w:color="auto" w:fill="auto"/>
          </w:tcPr>
          <w:p w:rsidR="007D3087" w:rsidRDefault="007D3087" w:rsidP="00E72144">
            <w:pPr>
              <w:rPr>
                <w:rFonts w:ascii="Arial" w:hAnsi="Arial" w:cs="Arial"/>
                <w:sz w:val="20"/>
                <w:szCs w:val="20"/>
                <w:lang w:val="en-GB"/>
              </w:rPr>
            </w:pPr>
            <w:r>
              <w:rPr>
                <w:rFonts w:ascii="Arial" w:hAnsi="Arial" w:cs="Arial"/>
                <w:sz w:val="20"/>
                <w:szCs w:val="20"/>
                <w:lang w:val="en-GB"/>
              </w:rPr>
              <w:t>24. March 2015</w:t>
            </w:r>
          </w:p>
        </w:tc>
        <w:tc>
          <w:tcPr>
            <w:tcW w:w="5445" w:type="dxa"/>
            <w:shd w:val="clear" w:color="auto" w:fill="auto"/>
          </w:tcPr>
          <w:p w:rsidR="00B81897" w:rsidRDefault="007D3087">
            <w:pPr>
              <w:rPr>
                <w:rFonts w:ascii="Arial" w:hAnsi="Arial" w:cs="Arial"/>
                <w:sz w:val="20"/>
                <w:szCs w:val="20"/>
                <w:lang w:val="en-GB"/>
              </w:rPr>
            </w:pPr>
            <w:r>
              <w:rPr>
                <w:rFonts w:ascii="Arial" w:hAnsi="Arial" w:cs="Arial"/>
                <w:sz w:val="20"/>
                <w:szCs w:val="20"/>
                <w:lang w:val="en-GB"/>
              </w:rPr>
              <w:t xml:space="preserve">Clarification for multiple assignments in a project, </w:t>
            </w:r>
            <w:r w:rsidR="00091A05" w:rsidRPr="00494935">
              <w:rPr>
                <w:rFonts w:ascii="Arial" w:hAnsi="Arial" w:cs="Arial"/>
                <w:sz w:val="20"/>
                <w:szCs w:val="20"/>
                <w:u w:val="single"/>
                <w:lang w:val="en-GB"/>
              </w:rPr>
              <w:t>change of freeze-but syntax</w:t>
            </w:r>
            <w:r>
              <w:rPr>
                <w:rFonts w:ascii="Arial" w:hAnsi="Arial" w:cs="Arial"/>
                <w:sz w:val="20"/>
                <w:szCs w:val="20"/>
                <w:lang w:val="en-GB"/>
              </w:rPr>
              <w:t>.</w:t>
            </w:r>
            <w:r w:rsidR="007111F9">
              <w:rPr>
                <w:rFonts w:ascii="Arial" w:hAnsi="Arial" w:cs="Arial"/>
                <w:sz w:val="20"/>
                <w:szCs w:val="20"/>
                <w:lang w:val="en-GB"/>
              </w:rPr>
              <w:t xml:space="preserve"> Importing user-defined operations</w:t>
            </w:r>
            <w:r w:rsidR="00804FBB">
              <w:rPr>
                <w:rFonts w:ascii="Arial" w:hAnsi="Arial" w:cs="Arial"/>
                <w:sz w:val="20"/>
                <w:szCs w:val="20"/>
                <w:lang w:val="en-GB"/>
              </w:rPr>
              <w:t>, import sequence</w:t>
            </w:r>
            <w:r w:rsidR="008A390A">
              <w:rPr>
                <w:rFonts w:ascii="Arial" w:hAnsi="Arial" w:cs="Arial"/>
                <w:sz w:val="20"/>
                <w:szCs w:val="20"/>
                <w:lang w:val="en-GB"/>
              </w:rPr>
              <w:t>.</w:t>
            </w:r>
            <w:r w:rsidR="00A8516F">
              <w:rPr>
                <w:rFonts w:ascii="Arial" w:hAnsi="Arial" w:cs="Arial"/>
                <w:sz w:val="20"/>
                <w:szCs w:val="20"/>
                <w:lang w:val="en-GB"/>
              </w:rPr>
              <w:t xml:space="preserve"> Attribute renamed to annotation.</w:t>
            </w:r>
          </w:p>
        </w:tc>
      </w:tr>
      <w:tr w:rsidR="00494935" w:rsidRPr="004760BD" w:rsidTr="00C8611B">
        <w:tc>
          <w:tcPr>
            <w:tcW w:w="838" w:type="dxa"/>
            <w:shd w:val="clear" w:color="auto" w:fill="auto"/>
          </w:tcPr>
          <w:p w:rsidR="00494935" w:rsidRDefault="00494935" w:rsidP="00AC2BA0">
            <w:pPr>
              <w:rPr>
                <w:rFonts w:ascii="Arial" w:hAnsi="Arial" w:cs="Arial"/>
                <w:sz w:val="20"/>
                <w:szCs w:val="20"/>
                <w:lang w:val="en-GB"/>
              </w:rPr>
            </w:pPr>
            <w:r>
              <w:rPr>
                <w:rFonts w:ascii="Arial" w:hAnsi="Arial" w:cs="Arial"/>
                <w:sz w:val="20"/>
                <w:szCs w:val="20"/>
                <w:lang w:val="en-GB"/>
              </w:rPr>
              <w:t>1.26</w:t>
            </w:r>
          </w:p>
        </w:tc>
        <w:tc>
          <w:tcPr>
            <w:tcW w:w="2105" w:type="dxa"/>
            <w:shd w:val="clear" w:color="auto" w:fill="auto"/>
          </w:tcPr>
          <w:p w:rsidR="00494935" w:rsidRDefault="00494935" w:rsidP="00E72144">
            <w:pPr>
              <w:rPr>
                <w:rFonts w:ascii="Arial" w:hAnsi="Arial" w:cs="Arial"/>
                <w:sz w:val="20"/>
                <w:szCs w:val="20"/>
                <w:lang w:val="en-GB"/>
              </w:rPr>
            </w:pPr>
            <w:r>
              <w:rPr>
                <w:rFonts w:ascii="Arial" w:hAnsi="Arial" w:cs="Arial"/>
                <w:sz w:val="20"/>
                <w:szCs w:val="20"/>
                <w:lang w:val="en-GB"/>
              </w:rPr>
              <w:t>30. June 2015</w:t>
            </w:r>
          </w:p>
        </w:tc>
        <w:tc>
          <w:tcPr>
            <w:tcW w:w="5445" w:type="dxa"/>
            <w:shd w:val="clear" w:color="auto" w:fill="auto"/>
          </w:tcPr>
          <w:p w:rsidR="00494935" w:rsidRDefault="00494935" w:rsidP="00D633C1">
            <w:pPr>
              <w:rPr>
                <w:rFonts w:ascii="Arial" w:hAnsi="Arial" w:cs="Arial"/>
                <w:sz w:val="20"/>
                <w:szCs w:val="20"/>
                <w:lang w:val="en-GB"/>
              </w:rPr>
            </w:pPr>
            <w:r>
              <w:rPr>
                <w:rFonts w:ascii="Arial" w:hAnsi="Arial" w:cs="Arial"/>
                <w:sz w:val="20"/>
                <w:szCs w:val="20"/>
                <w:lang w:val="en-GB"/>
              </w:rPr>
              <w:t xml:space="preserve">Clarification on “Generics”, e.g. Set&lt;Type&gt; changed to </w:t>
            </w:r>
            <w:del w:id="25" w:author="Holger Eichelberger" w:date="2015-09-14T16:48:00Z">
              <w:r w:rsidDel="00D633C1">
                <w:rPr>
                  <w:rFonts w:ascii="Arial" w:hAnsi="Arial" w:cs="Arial"/>
                  <w:sz w:val="20"/>
                  <w:szCs w:val="20"/>
                  <w:lang w:val="en-GB"/>
                </w:rPr>
                <w:delText>setoff</w:delText>
              </w:r>
            </w:del>
            <w:ins w:id="26" w:author="Holger Eichelberger" w:date="2015-09-14T16:48:00Z">
              <w:r w:rsidR="00D633C1">
                <w:rPr>
                  <w:rFonts w:ascii="Arial" w:hAnsi="Arial" w:cs="Arial"/>
                  <w:sz w:val="20"/>
                  <w:szCs w:val="20"/>
                  <w:lang w:val="en-GB"/>
                </w:rPr>
                <w:t>setOf</w:t>
              </w:r>
            </w:ins>
            <w:r>
              <w:rPr>
                <w:rFonts w:ascii="Arial" w:hAnsi="Arial" w:cs="Arial"/>
                <w:sz w:val="20"/>
                <w:szCs w:val="20"/>
                <w:lang w:val="en-GB"/>
              </w:rPr>
              <w:t>(Type)</w:t>
            </w:r>
            <w:ins w:id="27" w:author="Holger Eichelberger" w:date="2015-09-14T16:48:00Z">
              <w:r w:rsidR="00037019">
                <w:rPr>
                  <w:rFonts w:ascii="Arial" w:hAnsi="Arial" w:cs="Arial"/>
                  <w:sz w:val="20"/>
                  <w:szCs w:val="20"/>
                  <w:lang w:val="en-GB"/>
                </w:rPr>
                <w:t xml:space="preserve"> in the text</w:t>
              </w:r>
            </w:ins>
            <w:r>
              <w:rPr>
                <w:rFonts w:ascii="Arial" w:hAnsi="Arial" w:cs="Arial"/>
                <w:sz w:val="20"/>
                <w:szCs w:val="20"/>
                <w:lang w:val="en-GB"/>
              </w:rPr>
              <w:t>, clarification on [] operator</w:t>
            </w:r>
            <w:ins w:id="28" w:author="Holger Eichelberger" w:date="2015-09-14T16:48:00Z">
              <w:r w:rsidR="00D633C1">
                <w:rPr>
                  <w:rFonts w:ascii="Arial" w:hAnsi="Arial" w:cs="Arial"/>
                  <w:sz w:val="20"/>
                  <w:szCs w:val="20"/>
                  <w:lang w:val="en-GB"/>
                </w:rPr>
                <w:t>.</w:t>
              </w:r>
            </w:ins>
            <w:del w:id="29" w:author="Holger Eichelberger" w:date="2015-09-14T16:48:00Z">
              <w:r w:rsidDel="00D633C1">
                <w:rPr>
                  <w:rFonts w:ascii="Arial" w:hAnsi="Arial" w:cs="Arial"/>
                  <w:sz w:val="20"/>
                  <w:szCs w:val="20"/>
                  <w:lang w:val="en-GB"/>
                </w:rPr>
                <w:delText>.</w:delText>
              </w:r>
            </w:del>
          </w:p>
        </w:tc>
      </w:tr>
      <w:tr w:rsidR="00D633C1" w:rsidRPr="004760BD" w:rsidTr="00C8611B">
        <w:trPr>
          <w:ins w:id="30" w:author="Holger Eichelberger" w:date="2015-09-14T16:47:00Z"/>
        </w:trPr>
        <w:tc>
          <w:tcPr>
            <w:tcW w:w="838" w:type="dxa"/>
            <w:shd w:val="clear" w:color="auto" w:fill="auto"/>
          </w:tcPr>
          <w:p w:rsidR="00D633C1" w:rsidRDefault="00D633C1" w:rsidP="00AC2BA0">
            <w:pPr>
              <w:rPr>
                <w:ins w:id="31" w:author="Holger Eichelberger" w:date="2015-09-14T16:47:00Z"/>
                <w:rFonts w:ascii="Arial" w:hAnsi="Arial" w:cs="Arial"/>
                <w:sz w:val="20"/>
                <w:szCs w:val="20"/>
                <w:lang w:val="en-GB"/>
              </w:rPr>
            </w:pPr>
            <w:ins w:id="32" w:author="Holger Eichelberger" w:date="2015-09-14T16:47:00Z">
              <w:r>
                <w:rPr>
                  <w:rFonts w:ascii="Arial" w:hAnsi="Arial" w:cs="Arial"/>
                  <w:sz w:val="20"/>
                  <w:szCs w:val="20"/>
                  <w:lang w:val="en-GB"/>
                </w:rPr>
                <w:lastRenderedPageBreak/>
                <w:t>1.27</w:t>
              </w:r>
            </w:ins>
          </w:p>
        </w:tc>
        <w:tc>
          <w:tcPr>
            <w:tcW w:w="2105" w:type="dxa"/>
            <w:shd w:val="clear" w:color="auto" w:fill="auto"/>
          </w:tcPr>
          <w:p w:rsidR="00D633C1" w:rsidRDefault="00D633C1" w:rsidP="00E72144">
            <w:pPr>
              <w:rPr>
                <w:ins w:id="33" w:author="Holger Eichelberger" w:date="2015-09-14T16:47:00Z"/>
                <w:rFonts w:ascii="Arial" w:hAnsi="Arial" w:cs="Arial"/>
                <w:sz w:val="20"/>
                <w:szCs w:val="20"/>
                <w:lang w:val="en-GB"/>
              </w:rPr>
            </w:pPr>
            <w:ins w:id="34" w:author="Holger Eichelberger" w:date="2015-09-14T16:48:00Z">
              <w:r>
                <w:rPr>
                  <w:rFonts w:ascii="Arial" w:hAnsi="Arial" w:cs="Arial"/>
                  <w:sz w:val="20"/>
                  <w:szCs w:val="20"/>
                  <w:lang w:val="en-GB"/>
                </w:rPr>
                <w:t>30. September 2015</w:t>
              </w:r>
            </w:ins>
          </w:p>
        </w:tc>
        <w:tc>
          <w:tcPr>
            <w:tcW w:w="5445" w:type="dxa"/>
            <w:shd w:val="clear" w:color="auto" w:fill="auto"/>
          </w:tcPr>
          <w:p w:rsidR="00D633C1" w:rsidRDefault="00D633C1" w:rsidP="00D633C1">
            <w:pPr>
              <w:rPr>
                <w:ins w:id="35" w:author="Holger Eichelberger" w:date="2015-09-14T16:47:00Z"/>
                <w:rFonts w:ascii="Arial" w:hAnsi="Arial" w:cs="Arial"/>
                <w:sz w:val="20"/>
                <w:szCs w:val="20"/>
                <w:lang w:val="en-GB"/>
              </w:rPr>
            </w:pPr>
            <w:ins w:id="36" w:author="Holger Eichelberger" w:date="2015-09-14T16:48:00Z">
              <w:r>
                <w:rPr>
                  <w:rFonts w:ascii="Arial" w:hAnsi="Arial" w:cs="Arial"/>
                  <w:sz w:val="20"/>
                  <w:szCs w:val="20"/>
                  <w:lang w:val="en-GB"/>
                </w:rPr>
                <w:t>cleanup of multiple typedef constraints</w:t>
              </w:r>
            </w:ins>
            <w:ins w:id="37" w:author="Holger Eichelberger" w:date="2015-09-30T11:22:00Z">
              <w:r w:rsidR="00234A3D">
                <w:rPr>
                  <w:rFonts w:ascii="Arial" w:hAnsi="Arial" w:cs="Arial"/>
                  <w:sz w:val="20"/>
                  <w:szCs w:val="20"/>
                  <w:lang w:val="en-GB"/>
                </w:rPr>
                <w:t>, flatten operations for set and sequence</w:t>
              </w:r>
            </w:ins>
            <w:ins w:id="38" w:author="Holger Eichelberger" w:date="2015-11-27T09:18:00Z">
              <w:r w:rsidR="006F36DE">
                <w:rPr>
                  <w:rFonts w:ascii="Arial" w:hAnsi="Arial" w:cs="Arial"/>
                  <w:sz w:val="20"/>
                  <w:szCs w:val="20"/>
                  <w:lang w:val="en-GB"/>
                </w:rPr>
                <w:t>, allowing cyclic imports</w:t>
              </w:r>
            </w:ins>
            <w:ins w:id="39" w:author="Holger Eichelberger" w:date="2016-02-02T10:48:00Z">
              <w:r w:rsidR="004760BD">
                <w:rPr>
                  <w:rFonts w:ascii="Arial" w:hAnsi="Arial" w:cs="Arial"/>
                  <w:sz w:val="20"/>
                  <w:szCs w:val="20"/>
                  <w:lang w:val="en-GB"/>
                </w:rPr>
                <w:t>, clarifying collect.</w:t>
              </w:r>
            </w:ins>
          </w:p>
        </w:tc>
      </w:tr>
    </w:tbl>
    <w:p w:rsidR="002F20C6" w:rsidRDefault="002F20C6" w:rsidP="00BE548F">
      <w:pPr>
        <w:rPr>
          <w:rFonts w:ascii="Arial" w:hAnsi="Arial" w:cs="Arial"/>
          <w:lang w:val="en-GB"/>
        </w:rPr>
      </w:pPr>
    </w:p>
    <w:p w:rsidR="002F20C6" w:rsidRPr="00D56B21" w:rsidRDefault="002F20C6" w:rsidP="00BE548F">
      <w:pPr>
        <w:rPr>
          <w:rFonts w:ascii="Arial" w:hAnsi="Arial" w:cs="Arial"/>
          <w:lang w:val="en-GB"/>
        </w:rPr>
      </w:pPr>
      <w:r w:rsidRPr="00D56B21">
        <w:rPr>
          <w:rFonts w:ascii="Arial" w:hAnsi="Arial" w:cs="Arial"/>
          <w:lang w:val="en-GB"/>
        </w:rPr>
        <w:t>Document Properties</w:t>
      </w:r>
    </w:p>
    <w:p w:rsidR="002F20C6" w:rsidRDefault="002F20C6" w:rsidP="00A14C18">
      <w:pPr>
        <w:jc w:val="left"/>
        <w:rPr>
          <w:rFonts w:ascii="Arial" w:hAnsi="Arial" w:cs="Arial"/>
          <w:sz w:val="20"/>
          <w:szCs w:val="20"/>
          <w:lang w:val="en-GB"/>
        </w:rPr>
      </w:pPr>
      <w:r w:rsidRPr="00D56B21">
        <w:rPr>
          <w:rFonts w:ascii="Arial" w:hAnsi="Arial" w:cs="Arial"/>
          <w:sz w:val="20"/>
          <w:szCs w:val="20"/>
          <w:lang w:val="en-GB"/>
        </w:rPr>
        <w:t xml:space="preserve">The spell checking language </w:t>
      </w:r>
      <w:r w:rsidR="00E514DE" w:rsidRPr="00D56B21">
        <w:rPr>
          <w:rFonts w:ascii="Arial" w:hAnsi="Arial" w:cs="Arial"/>
          <w:sz w:val="20"/>
          <w:szCs w:val="20"/>
          <w:lang w:val="en-GB"/>
        </w:rPr>
        <w:t xml:space="preserve">for </w:t>
      </w:r>
      <w:r w:rsidRPr="00D56B21">
        <w:rPr>
          <w:rFonts w:ascii="Arial" w:hAnsi="Arial" w:cs="Arial"/>
          <w:sz w:val="20"/>
          <w:szCs w:val="20"/>
          <w:lang w:val="en-GB"/>
        </w:rPr>
        <w:t>this document is set to UK English.</w:t>
      </w:r>
    </w:p>
    <w:p w:rsidR="00CD06EF" w:rsidRDefault="00CD06EF">
      <w:pPr>
        <w:spacing w:after="0"/>
        <w:jc w:val="left"/>
        <w:rPr>
          <w:rFonts w:ascii="Arial" w:hAnsi="Arial" w:cs="Arial"/>
          <w:sz w:val="20"/>
          <w:szCs w:val="20"/>
          <w:lang w:val="en-GB"/>
        </w:rPr>
      </w:pPr>
    </w:p>
    <w:p w:rsidR="00E92459" w:rsidRPr="00D56B21" w:rsidRDefault="00E92459" w:rsidP="00E92459">
      <w:pPr>
        <w:rPr>
          <w:rFonts w:ascii="Arial" w:hAnsi="Arial" w:cs="Arial"/>
          <w:lang w:val="en-GB"/>
        </w:rPr>
      </w:pPr>
      <w:r>
        <w:rPr>
          <w:rFonts w:ascii="Arial" w:hAnsi="Arial" w:cs="Arial"/>
          <w:lang w:val="en-GB"/>
        </w:rPr>
        <w:t>Acknowledgements</w:t>
      </w:r>
    </w:p>
    <w:p w:rsidR="00E92459" w:rsidRDefault="00E92459" w:rsidP="00A14C18">
      <w:pPr>
        <w:jc w:val="left"/>
        <w:rPr>
          <w:rFonts w:ascii="Arial" w:hAnsi="Arial" w:cs="Arial"/>
          <w:sz w:val="20"/>
          <w:szCs w:val="20"/>
          <w:lang w:val="en-GB"/>
        </w:rPr>
      </w:pPr>
      <w:r>
        <w:rPr>
          <w:rFonts w:ascii="Arial" w:hAnsi="Arial" w:cs="Arial"/>
          <w:sz w:val="20"/>
          <w:szCs w:val="20"/>
          <w:lang w:val="en-GB"/>
        </w:rPr>
        <w:t xml:space="preserve">This work was partially funded by the </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European Commission in the 7</w:t>
      </w:r>
      <w:r w:rsidR="007A6F89" w:rsidRPr="007A6F89">
        <w:rPr>
          <w:rFonts w:ascii="Arial" w:hAnsi="Arial" w:cs="Arial"/>
          <w:sz w:val="20"/>
          <w:szCs w:val="20"/>
          <w:vertAlign w:val="superscript"/>
          <w:lang w:val="en-GB"/>
        </w:rPr>
        <w:t>th</w:t>
      </w:r>
      <w:r>
        <w:rPr>
          <w:rFonts w:ascii="Arial" w:hAnsi="Arial" w:cs="Arial"/>
          <w:sz w:val="20"/>
          <w:szCs w:val="20"/>
          <w:lang w:val="en-GB"/>
        </w:rPr>
        <w:t xml:space="preserve"> framework programme through the INDENICA project (grant </w:t>
      </w:r>
      <w:r w:rsidR="00CD06EF">
        <w:rPr>
          <w:rFonts w:ascii="Arial" w:hAnsi="Arial" w:cs="Arial"/>
          <w:sz w:val="20"/>
          <w:szCs w:val="20"/>
          <w:lang w:val="en-GB"/>
        </w:rPr>
        <w:t>257483</w:t>
      </w:r>
      <w:r>
        <w:rPr>
          <w:rFonts w:ascii="Arial" w:hAnsi="Arial" w:cs="Arial"/>
          <w:sz w:val="20"/>
          <w:szCs w:val="20"/>
          <w:lang w:val="en-GB"/>
        </w:rPr>
        <w:t>).</w:t>
      </w:r>
    </w:p>
    <w:p w:rsidR="007A6F89" w:rsidRDefault="00CD06EF" w:rsidP="007A6F89">
      <w:pPr>
        <w:pStyle w:val="ListParagraph"/>
        <w:numPr>
          <w:ilvl w:val="0"/>
          <w:numId w:val="118"/>
        </w:numPr>
        <w:jc w:val="left"/>
        <w:rPr>
          <w:rFonts w:ascii="Arial" w:hAnsi="Arial" w:cs="Arial"/>
          <w:sz w:val="20"/>
          <w:szCs w:val="20"/>
          <w:lang w:val="en-GB"/>
        </w:rPr>
      </w:pPr>
      <w:r w:rsidRPr="00CD06EF">
        <w:rPr>
          <w:rFonts w:ascii="Arial" w:hAnsi="Arial" w:cs="Arial"/>
          <w:sz w:val="20"/>
          <w:szCs w:val="20"/>
          <w:lang w:val="en-GB"/>
        </w:rPr>
        <w:t>European Commission in the 7</w:t>
      </w:r>
      <w:r w:rsidRPr="00CD06EF">
        <w:rPr>
          <w:rFonts w:ascii="Arial" w:hAnsi="Arial" w:cs="Arial"/>
          <w:sz w:val="20"/>
          <w:szCs w:val="20"/>
          <w:vertAlign w:val="superscript"/>
          <w:lang w:val="en-GB"/>
        </w:rPr>
        <w:t>th</w:t>
      </w:r>
      <w:r w:rsidRPr="00CD06EF">
        <w:rPr>
          <w:rFonts w:ascii="Arial" w:hAnsi="Arial" w:cs="Arial"/>
          <w:sz w:val="20"/>
          <w:szCs w:val="20"/>
          <w:lang w:val="en-GB"/>
        </w:rPr>
        <w:t xml:space="preserve"> framework programme through the QualiMaster project (grant 619525).</w:t>
      </w:r>
    </w:p>
    <w:p w:rsidR="003028E4" w:rsidRDefault="00E92459">
      <w:pPr>
        <w:pStyle w:val="ListParagraph"/>
        <w:numPr>
          <w:ilvl w:val="0"/>
          <w:numId w:val="118"/>
        </w:numPr>
        <w:jc w:val="left"/>
        <w:rPr>
          <w:rFonts w:ascii="Arial" w:hAnsi="Arial" w:cs="Arial"/>
          <w:sz w:val="20"/>
          <w:szCs w:val="20"/>
          <w:lang w:val="en-GB"/>
        </w:rPr>
      </w:pPr>
      <w:r>
        <w:rPr>
          <w:rFonts w:ascii="Arial" w:hAnsi="Arial" w:cs="Arial"/>
          <w:sz w:val="20"/>
          <w:szCs w:val="20"/>
          <w:lang w:val="en-GB"/>
        </w:rPr>
        <w:t>German Ministry of Economic Affairs and Energy through the ScaleLog project (grant KF2912401SS).</w:t>
      </w:r>
    </w:p>
    <w:p w:rsidR="00E92459" w:rsidRDefault="008F6A29" w:rsidP="00A14C18">
      <w:pPr>
        <w:jc w:val="left"/>
        <w:rPr>
          <w:rFonts w:ascii="Arial" w:hAnsi="Arial" w:cs="Arial"/>
          <w:sz w:val="20"/>
          <w:szCs w:val="20"/>
          <w:lang w:val="en-GB"/>
        </w:rPr>
      </w:pPr>
      <w:r>
        <w:rPr>
          <w:rFonts w:ascii="Arial" w:hAnsi="Arial" w:cs="Arial"/>
          <w:sz w:val="20"/>
          <w:szCs w:val="20"/>
          <w:lang w:val="en-GB"/>
        </w:rPr>
        <w:t>We would like to thank Bartu Dern</w:t>
      </w:r>
      <w:r w:rsidR="00C87215">
        <w:rPr>
          <w:rFonts w:ascii="Arial" w:hAnsi="Arial" w:cs="Arial"/>
          <w:sz w:val="20"/>
          <w:szCs w:val="20"/>
          <w:lang w:val="en-GB"/>
        </w:rPr>
        <w:t>e</w:t>
      </w:r>
      <w:r>
        <w:rPr>
          <w:rFonts w:ascii="Arial" w:hAnsi="Arial" w:cs="Arial"/>
          <w:sz w:val="20"/>
          <w:szCs w:val="20"/>
          <w:lang w:val="en-GB"/>
        </w:rPr>
        <w:t xml:space="preserve">k (content assist) </w:t>
      </w:r>
      <w:r w:rsidR="00C87215">
        <w:rPr>
          <w:rFonts w:ascii="Arial" w:hAnsi="Arial" w:cs="Arial"/>
          <w:sz w:val="20"/>
          <w:szCs w:val="20"/>
          <w:lang w:val="en-GB"/>
        </w:rPr>
        <w:t>and Adam K</w:t>
      </w:r>
      <w:r w:rsidR="00C87215" w:rsidRPr="00C87215">
        <w:rPr>
          <w:rFonts w:ascii="Arial" w:hAnsi="Arial" w:cs="Arial"/>
          <w:sz w:val="20"/>
          <w:szCs w:val="20"/>
          <w:lang w:val="en-GB"/>
        </w:rPr>
        <w:t>rafczy</w:t>
      </w:r>
      <w:r w:rsidR="00CA1F70">
        <w:rPr>
          <w:rFonts w:ascii="Arial" w:hAnsi="Arial" w:cs="Arial"/>
          <w:sz w:val="20"/>
          <w:szCs w:val="20"/>
          <w:lang w:val="en-GB"/>
        </w:rPr>
        <w:t>k</w:t>
      </w:r>
      <w:r w:rsidR="00C87215">
        <w:rPr>
          <w:rFonts w:ascii="Arial" w:hAnsi="Arial" w:cs="Arial"/>
          <w:sz w:val="20"/>
          <w:szCs w:val="20"/>
          <w:lang w:val="en-GB"/>
        </w:rPr>
        <w:t xml:space="preserve"> </w:t>
      </w:r>
      <w:r>
        <w:rPr>
          <w:rFonts w:ascii="Arial" w:hAnsi="Arial" w:cs="Arial"/>
          <w:sz w:val="20"/>
          <w:szCs w:val="20"/>
          <w:lang w:val="en-GB"/>
        </w:rPr>
        <w:t xml:space="preserve">for </w:t>
      </w:r>
      <w:r w:rsidR="00C87215">
        <w:rPr>
          <w:rFonts w:ascii="Arial" w:hAnsi="Arial" w:cs="Arial"/>
          <w:sz w:val="20"/>
          <w:szCs w:val="20"/>
          <w:lang w:val="en-GB"/>
        </w:rPr>
        <w:t xml:space="preserve">their </w:t>
      </w:r>
      <w:r w:rsidR="00AB3B00">
        <w:rPr>
          <w:rFonts w:ascii="Arial" w:hAnsi="Arial" w:cs="Arial"/>
          <w:sz w:val="20"/>
          <w:szCs w:val="20"/>
          <w:lang w:val="en-GB"/>
        </w:rPr>
        <w:t>contribution</w:t>
      </w:r>
      <w:r w:rsidR="005F70E6">
        <w:rPr>
          <w:rFonts w:ascii="Arial" w:hAnsi="Arial" w:cs="Arial"/>
          <w:sz w:val="20"/>
          <w:szCs w:val="20"/>
          <w:lang w:val="en-GB"/>
        </w:rPr>
        <w:t>s</w:t>
      </w:r>
      <w:r>
        <w:rPr>
          <w:rFonts w:ascii="Arial" w:hAnsi="Arial" w:cs="Arial"/>
          <w:sz w:val="20"/>
          <w:szCs w:val="20"/>
          <w:lang w:val="en-GB"/>
        </w:rPr>
        <w:t>.</w:t>
      </w:r>
    </w:p>
    <w:p w:rsidR="00E92459" w:rsidRPr="00D56B21" w:rsidRDefault="00E92459" w:rsidP="00A14C18">
      <w:pPr>
        <w:jc w:val="left"/>
        <w:rPr>
          <w:rFonts w:ascii="Arial" w:hAnsi="Arial" w:cs="Arial"/>
          <w:sz w:val="20"/>
          <w:szCs w:val="20"/>
          <w:lang w:val="en-GB"/>
        </w:rPr>
        <w:sectPr w:rsidR="00E92459" w:rsidRPr="00D56B21" w:rsidSect="005A3C2D">
          <w:pgSz w:w="11906" w:h="16838"/>
          <w:pgMar w:top="1440" w:right="1797" w:bottom="1440" w:left="1797" w:header="709" w:footer="709" w:gutter="0"/>
          <w:cols w:space="708"/>
          <w:titlePg/>
          <w:docGrid w:linePitch="360"/>
        </w:sectPr>
      </w:pPr>
    </w:p>
    <w:p w:rsidR="001D20E4" w:rsidRPr="00D56B21" w:rsidRDefault="001D20E4" w:rsidP="001D20E4">
      <w:pPr>
        <w:pStyle w:val="Heading1"/>
        <w:numPr>
          <w:ilvl w:val="0"/>
          <w:numId w:val="0"/>
        </w:numPr>
        <w:rPr>
          <w:lang w:val="en-GB"/>
        </w:rPr>
      </w:pPr>
      <w:bookmarkStart w:id="40" w:name="_Toc434832154"/>
      <w:r>
        <w:rPr>
          <w:lang w:val="en-GB"/>
        </w:rPr>
        <w:lastRenderedPageBreak/>
        <w:t>Table of Contents</w:t>
      </w:r>
      <w:bookmarkEnd w:id="40"/>
    </w:p>
    <w:p w:rsidR="0043707B" w:rsidRDefault="00CA1915">
      <w:pPr>
        <w:pStyle w:val="TOC1"/>
        <w:tabs>
          <w:tab w:val="right" w:leader="dot" w:pos="8302"/>
        </w:tabs>
        <w:rPr>
          <w:ins w:id="41" w:author="Holger Eichelberger" w:date="2015-11-09T11:33:00Z"/>
          <w:rFonts w:asciiTheme="minorHAnsi" w:eastAsiaTheme="minorEastAsia" w:hAnsiTheme="minorHAnsi" w:cstheme="minorBidi"/>
          <w:noProof/>
          <w:sz w:val="22"/>
          <w:szCs w:val="22"/>
        </w:rPr>
      </w:pPr>
      <w:r>
        <w:rPr>
          <w:lang w:val="en-GB"/>
        </w:rPr>
        <w:fldChar w:fldCharType="begin"/>
      </w:r>
      <w:r w:rsidR="00933078">
        <w:rPr>
          <w:lang w:val="en-GB"/>
        </w:rPr>
        <w:instrText xml:space="preserve"> TOC \o "1-3" \h \z \u </w:instrText>
      </w:r>
      <w:r>
        <w:rPr>
          <w:lang w:val="en-GB"/>
        </w:rPr>
        <w:fldChar w:fldCharType="separate"/>
      </w:r>
      <w:ins w:id="4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Contents</w:t>
        </w:r>
        <w:r w:rsidR="0043707B">
          <w:rPr>
            <w:noProof/>
            <w:webHidden/>
          </w:rPr>
          <w:tab/>
        </w:r>
        <w:r>
          <w:rPr>
            <w:noProof/>
            <w:webHidden/>
          </w:rPr>
          <w:fldChar w:fldCharType="begin"/>
        </w:r>
        <w:r w:rsidR="0043707B">
          <w:rPr>
            <w:noProof/>
            <w:webHidden/>
          </w:rPr>
          <w:instrText xml:space="preserve"> PAGEREF _Toc434832154 \h </w:instrText>
        </w:r>
      </w:ins>
      <w:r>
        <w:rPr>
          <w:noProof/>
          <w:webHidden/>
        </w:rPr>
      </w:r>
      <w:r>
        <w:rPr>
          <w:noProof/>
          <w:webHidden/>
        </w:rPr>
        <w:fldChar w:fldCharType="separate"/>
      </w:r>
      <w:ins w:id="43" w:author="Holger Eichelberger" w:date="2015-11-09T11:33:00Z">
        <w:r w:rsidR="0043707B">
          <w:rPr>
            <w:noProof/>
            <w:webHidden/>
          </w:rPr>
          <w:t>4</w:t>
        </w:r>
        <w:r>
          <w:rPr>
            <w:noProof/>
            <w:webHidden/>
          </w:rPr>
          <w:fldChar w:fldCharType="end"/>
        </w:r>
        <w:r w:rsidRPr="0041645A">
          <w:rPr>
            <w:rStyle w:val="Hyperlink"/>
            <w:noProof/>
          </w:rPr>
          <w:fldChar w:fldCharType="end"/>
        </w:r>
      </w:ins>
    </w:p>
    <w:p w:rsidR="0043707B" w:rsidRDefault="00CA1915">
      <w:pPr>
        <w:pStyle w:val="TOC1"/>
        <w:tabs>
          <w:tab w:val="right" w:leader="dot" w:pos="8302"/>
        </w:tabs>
        <w:rPr>
          <w:ins w:id="44" w:author="Holger Eichelberger" w:date="2015-11-09T11:33:00Z"/>
          <w:rFonts w:asciiTheme="minorHAnsi" w:eastAsiaTheme="minorEastAsia" w:hAnsiTheme="minorHAnsi" w:cstheme="minorBidi"/>
          <w:noProof/>
          <w:sz w:val="22"/>
          <w:szCs w:val="22"/>
        </w:rPr>
      </w:pPr>
      <w:ins w:id="4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Table of Figures</w:t>
        </w:r>
        <w:r w:rsidR="0043707B">
          <w:rPr>
            <w:noProof/>
            <w:webHidden/>
          </w:rPr>
          <w:tab/>
        </w:r>
        <w:r>
          <w:rPr>
            <w:noProof/>
            <w:webHidden/>
          </w:rPr>
          <w:fldChar w:fldCharType="begin"/>
        </w:r>
        <w:r w:rsidR="0043707B">
          <w:rPr>
            <w:noProof/>
            <w:webHidden/>
          </w:rPr>
          <w:instrText xml:space="preserve"> PAGEREF _Toc434832155 \h </w:instrText>
        </w:r>
      </w:ins>
      <w:r>
        <w:rPr>
          <w:noProof/>
          <w:webHidden/>
        </w:rPr>
      </w:r>
      <w:r>
        <w:rPr>
          <w:noProof/>
          <w:webHidden/>
        </w:rPr>
        <w:fldChar w:fldCharType="separate"/>
      </w:r>
      <w:ins w:id="46" w:author="Holger Eichelberger" w:date="2015-11-09T11:33:00Z">
        <w:r w:rsidR="0043707B">
          <w:rPr>
            <w:noProof/>
            <w:webHidden/>
          </w:rPr>
          <w:t>7</w:t>
        </w:r>
        <w:r>
          <w:rPr>
            <w:noProof/>
            <w:webHidden/>
          </w:rPr>
          <w:fldChar w:fldCharType="end"/>
        </w:r>
        <w:r w:rsidRPr="0041645A">
          <w:rPr>
            <w:rStyle w:val="Hyperlink"/>
            <w:noProof/>
          </w:rPr>
          <w:fldChar w:fldCharType="end"/>
        </w:r>
      </w:ins>
    </w:p>
    <w:p w:rsidR="0043707B" w:rsidRDefault="00CA1915">
      <w:pPr>
        <w:pStyle w:val="TOC1"/>
        <w:tabs>
          <w:tab w:val="left" w:pos="480"/>
          <w:tab w:val="right" w:leader="dot" w:pos="8302"/>
        </w:tabs>
        <w:rPr>
          <w:ins w:id="47" w:author="Holger Eichelberger" w:date="2015-11-09T11:33:00Z"/>
          <w:rFonts w:asciiTheme="minorHAnsi" w:eastAsiaTheme="minorEastAsia" w:hAnsiTheme="minorHAnsi" w:cstheme="minorBidi"/>
          <w:noProof/>
          <w:sz w:val="22"/>
          <w:szCs w:val="22"/>
        </w:rPr>
      </w:pPr>
      <w:ins w:id="4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1</w:t>
        </w:r>
        <w:r w:rsidR="0043707B">
          <w:rPr>
            <w:rFonts w:asciiTheme="minorHAnsi" w:eastAsiaTheme="minorEastAsia" w:hAnsiTheme="minorHAnsi" w:cstheme="minorBidi"/>
            <w:noProof/>
            <w:sz w:val="22"/>
            <w:szCs w:val="22"/>
          </w:rPr>
          <w:tab/>
        </w:r>
        <w:r w:rsidR="0043707B" w:rsidRPr="0041645A">
          <w:rPr>
            <w:rStyle w:val="Hyperlink"/>
            <w:noProof/>
            <w:lang w:val="en-GB"/>
          </w:rPr>
          <w:t>Introduction</w:t>
        </w:r>
        <w:r w:rsidR="0043707B">
          <w:rPr>
            <w:noProof/>
            <w:webHidden/>
          </w:rPr>
          <w:tab/>
        </w:r>
        <w:r>
          <w:rPr>
            <w:noProof/>
            <w:webHidden/>
          </w:rPr>
          <w:fldChar w:fldCharType="begin"/>
        </w:r>
        <w:r w:rsidR="0043707B">
          <w:rPr>
            <w:noProof/>
            <w:webHidden/>
          </w:rPr>
          <w:instrText xml:space="preserve"> PAGEREF _Toc434832156 \h </w:instrText>
        </w:r>
      </w:ins>
      <w:r>
        <w:rPr>
          <w:noProof/>
          <w:webHidden/>
        </w:rPr>
      </w:r>
      <w:r>
        <w:rPr>
          <w:noProof/>
          <w:webHidden/>
        </w:rPr>
        <w:fldChar w:fldCharType="separate"/>
      </w:r>
      <w:ins w:id="49" w:author="Holger Eichelberger" w:date="2015-11-09T11:33:00Z">
        <w:r w:rsidR="0043707B">
          <w:rPr>
            <w:noProof/>
            <w:webHidden/>
          </w:rPr>
          <w:t>8</w:t>
        </w:r>
        <w:r>
          <w:rPr>
            <w:noProof/>
            <w:webHidden/>
          </w:rPr>
          <w:fldChar w:fldCharType="end"/>
        </w:r>
        <w:r w:rsidRPr="0041645A">
          <w:rPr>
            <w:rStyle w:val="Hyperlink"/>
            <w:noProof/>
          </w:rPr>
          <w:fldChar w:fldCharType="end"/>
        </w:r>
      </w:ins>
    </w:p>
    <w:p w:rsidR="0043707B" w:rsidRDefault="00CA1915">
      <w:pPr>
        <w:pStyle w:val="TOC1"/>
        <w:tabs>
          <w:tab w:val="left" w:pos="480"/>
          <w:tab w:val="right" w:leader="dot" w:pos="8302"/>
        </w:tabs>
        <w:rPr>
          <w:ins w:id="50" w:author="Holger Eichelberger" w:date="2015-11-09T11:33:00Z"/>
          <w:rFonts w:asciiTheme="minorHAnsi" w:eastAsiaTheme="minorEastAsia" w:hAnsiTheme="minorHAnsi" w:cstheme="minorBidi"/>
          <w:noProof/>
          <w:sz w:val="22"/>
          <w:szCs w:val="22"/>
        </w:rPr>
      </w:pPr>
      <w:ins w:id="5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w:t>
        </w:r>
        <w:r w:rsidR="0043707B">
          <w:rPr>
            <w:rFonts w:asciiTheme="minorHAnsi" w:eastAsiaTheme="minorEastAsia" w:hAnsiTheme="minorHAnsi" w:cstheme="minorBidi"/>
            <w:noProof/>
            <w:sz w:val="22"/>
            <w:szCs w:val="22"/>
          </w:rPr>
          <w:tab/>
        </w:r>
        <w:r w:rsidR="0043707B" w:rsidRPr="0041645A">
          <w:rPr>
            <w:rStyle w:val="Hyperlink"/>
            <w:noProof/>
            <w:lang w:val="en-GB"/>
          </w:rPr>
          <w:t>The Integrated Variability Modelling Approach</w:t>
        </w:r>
        <w:r w:rsidR="0043707B">
          <w:rPr>
            <w:noProof/>
            <w:webHidden/>
          </w:rPr>
          <w:tab/>
        </w:r>
        <w:r>
          <w:rPr>
            <w:noProof/>
            <w:webHidden/>
          </w:rPr>
          <w:fldChar w:fldCharType="begin"/>
        </w:r>
        <w:r w:rsidR="0043707B">
          <w:rPr>
            <w:noProof/>
            <w:webHidden/>
          </w:rPr>
          <w:instrText xml:space="preserve"> PAGEREF _Toc434832157 \h </w:instrText>
        </w:r>
      </w:ins>
      <w:r>
        <w:rPr>
          <w:noProof/>
          <w:webHidden/>
        </w:rPr>
      </w:r>
      <w:r>
        <w:rPr>
          <w:noProof/>
          <w:webHidden/>
        </w:rPr>
        <w:fldChar w:fldCharType="separate"/>
      </w:r>
      <w:ins w:id="52" w:author="Holger Eichelberger" w:date="2015-11-09T11:33:00Z">
        <w:r w:rsidR="0043707B">
          <w:rPr>
            <w:noProof/>
            <w:webHidden/>
          </w:rPr>
          <w:t>9</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53" w:author="Holger Eichelberger" w:date="2015-11-09T11:33:00Z"/>
          <w:rFonts w:asciiTheme="minorHAnsi" w:eastAsiaTheme="minorEastAsia" w:hAnsiTheme="minorHAnsi" w:cstheme="minorBidi"/>
          <w:noProof/>
          <w:sz w:val="22"/>
          <w:szCs w:val="22"/>
        </w:rPr>
      </w:pPr>
      <w:ins w:id="5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w:t>
        </w:r>
        <w:r w:rsidR="0043707B">
          <w:rPr>
            <w:rFonts w:asciiTheme="minorHAnsi" w:eastAsiaTheme="minorEastAsia" w:hAnsiTheme="minorHAnsi" w:cstheme="minorBidi"/>
            <w:noProof/>
            <w:sz w:val="22"/>
            <w:szCs w:val="22"/>
          </w:rPr>
          <w:tab/>
        </w:r>
        <w:r w:rsidR="0043707B" w:rsidRPr="0041645A">
          <w:rPr>
            <w:rStyle w:val="Hyperlink"/>
            <w:noProof/>
            <w:lang w:val="en-GB"/>
          </w:rPr>
          <w:t>Integrated Variability Modelling Core Language</w:t>
        </w:r>
        <w:r w:rsidR="0043707B">
          <w:rPr>
            <w:noProof/>
            <w:webHidden/>
          </w:rPr>
          <w:tab/>
        </w:r>
        <w:r>
          <w:rPr>
            <w:noProof/>
            <w:webHidden/>
          </w:rPr>
          <w:fldChar w:fldCharType="begin"/>
        </w:r>
        <w:r w:rsidR="0043707B">
          <w:rPr>
            <w:noProof/>
            <w:webHidden/>
          </w:rPr>
          <w:instrText xml:space="preserve"> PAGEREF _Toc434832158 \h </w:instrText>
        </w:r>
      </w:ins>
      <w:r>
        <w:rPr>
          <w:noProof/>
          <w:webHidden/>
        </w:rPr>
      </w:r>
      <w:r>
        <w:rPr>
          <w:noProof/>
          <w:webHidden/>
        </w:rPr>
        <w:fldChar w:fldCharType="separate"/>
      </w:r>
      <w:ins w:id="55"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56" w:author="Holger Eichelberger" w:date="2015-11-09T11:33:00Z"/>
          <w:rFonts w:asciiTheme="minorHAnsi" w:eastAsiaTheme="minorEastAsia" w:hAnsiTheme="minorHAnsi" w:cstheme="minorBidi"/>
          <w:noProof/>
          <w:sz w:val="22"/>
          <w:szCs w:val="22"/>
        </w:rPr>
      </w:pPr>
      <w:ins w:id="5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"_Toc434832159"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_Toc434832159 \h </w:instrText>
        </w:r>
      </w:ins>
      <w:r>
        <w:rPr>
          <w:noProof/>
          <w:webHidden/>
        </w:rPr>
      </w:r>
      <w:r>
        <w:rPr>
          <w:noProof/>
          <w:webHidden/>
        </w:rPr>
        <w:fldChar w:fldCharType="separate"/>
      </w:r>
      <w:ins w:id="58" w:author="Holger Eichelberger" w:date="2015-11-09T11:33:00Z">
        <w:r w:rsidR="0043707B">
          <w:rPr>
            <w:noProof/>
            <w:webHidden/>
          </w:rPr>
          <w:t>10</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59" w:author="Holger Eichelberger" w:date="2015-11-09T11:33:00Z"/>
          <w:rFonts w:asciiTheme="minorHAnsi" w:eastAsiaTheme="minorEastAsia" w:hAnsiTheme="minorHAnsi" w:cstheme="minorBidi"/>
          <w:noProof/>
          <w:sz w:val="22"/>
          <w:szCs w:val="22"/>
        </w:rPr>
      </w:pPr>
      <w:ins w:id="6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2.1.2</w:t>
        </w:r>
        <w:r w:rsidR="0043707B">
          <w:rPr>
            <w:rFonts w:asciiTheme="minorHAnsi" w:eastAsiaTheme="minorEastAsia" w:hAnsiTheme="minorHAnsi" w:cstheme="minorBidi"/>
            <w:noProof/>
            <w:sz w:val="22"/>
            <w:szCs w:val="22"/>
          </w:rPr>
          <w:tab/>
        </w:r>
        <w:r w:rsidR="0043707B" w:rsidRPr="0041645A">
          <w:rPr>
            <w:rStyle w:val="Hyperlink"/>
            <w:noProof/>
            <w:lang w:val="en-GB"/>
          </w:rPr>
          <w:t>Projects</w:t>
        </w:r>
        <w:r w:rsidR="0043707B">
          <w:rPr>
            <w:noProof/>
            <w:webHidden/>
          </w:rPr>
          <w:tab/>
        </w:r>
        <w:r>
          <w:rPr>
            <w:noProof/>
            <w:webHidden/>
          </w:rPr>
          <w:fldChar w:fldCharType="begin"/>
        </w:r>
        <w:r w:rsidR="0043707B">
          <w:rPr>
            <w:noProof/>
            <w:webHidden/>
          </w:rPr>
          <w:instrText xml:space="preserve"> PAGEREF _Toc434832160 \h </w:instrText>
        </w:r>
      </w:ins>
      <w:r>
        <w:rPr>
          <w:noProof/>
          <w:webHidden/>
        </w:rPr>
      </w:r>
      <w:r>
        <w:rPr>
          <w:noProof/>
          <w:webHidden/>
        </w:rPr>
        <w:fldChar w:fldCharType="separate"/>
      </w:r>
      <w:ins w:id="61"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62" w:author="Holger Eichelberger" w:date="2015-11-09T11:33:00Z"/>
          <w:rFonts w:asciiTheme="minorHAnsi" w:eastAsiaTheme="minorEastAsia" w:hAnsiTheme="minorHAnsi" w:cstheme="minorBidi"/>
          <w:noProof/>
          <w:sz w:val="22"/>
          <w:szCs w:val="22"/>
        </w:rPr>
      </w:pPr>
      <w:ins w:id="6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w:t>
        </w:r>
        <w:r w:rsidR="0043707B">
          <w:rPr>
            <w:rFonts w:asciiTheme="minorHAnsi" w:eastAsiaTheme="minorEastAsia" w:hAnsiTheme="minorHAnsi" w:cstheme="minorBidi"/>
            <w:noProof/>
            <w:sz w:val="22"/>
            <w:szCs w:val="22"/>
          </w:rPr>
          <w:tab/>
        </w:r>
        <w:r w:rsidR="0043707B" w:rsidRPr="0041645A">
          <w:rPr>
            <w:rStyle w:val="Hyperlink"/>
            <w:noProof/>
            <w:lang w:val="en-GB"/>
          </w:rPr>
          <w:t>Types</w:t>
        </w:r>
        <w:r w:rsidR="0043707B">
          <w:rPr>
            <w:noProof/>
            <w:webHidden/>
          </w:rPr>
          <w:tab/>
        </w:r>
        <w:r>
          <w:rPr>
            <w:noProof/>
            <w:webHidden/>
          </w:rPr>
          <w:fldChar w:fldCharType="begin"/>
        </w:r>
        <w:r w:rsidR="0043707B">
          <w:rPr>
            <w:noProof/>
            <w:webHidden/>
          </w:rPr>
          <w:instrText xml:space="preserve"> PAGEREF _Toc434832161 \h </w:instrText>
        </w:r>
      </w:ins>
      <w:r>
        <w:rPr>
          <w:noProof/>
          <w:webHidden/>
        </w:rPr>
      </w:r>
      <w:r>
        <w:rPr>
          <w:noProof/>
          <w:webHidden/>
        </w:rPr>
        <w:fldChar w:fldCharType="separate"/>
      </w:r>
      <w:ins w:id="64" w:author="Holger Eichelberger" w:date="2015-11-09T11:33:00Z">
        <w:r w:rsidR="0043707B">
          <w:rPr>
            <w:noProof/>
            <w:webHidden/>
          </w:rPr>
          <w:t>11</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65" w:author="Holger Eichelberger" w:date="2015-11-09T11:33:00Z"/>
          <w:rFonts w:asciiTheme="minorHAnsi" w:eastAsiaTheme="minorEastAsia" w:hAnsiTheme="minorHAnsi" w:cstheme="minorBidi"/>
          <w:noProof/>
          <w:sz w:val="22"/>
          <w:szCs w:val="22"/>
        </w:rPr>
      </w:pPr>
      <w:ins w:id="6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2.1.3.1</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_Toc434832162 \h </w:instrText>
        </w:r>
      </w:ins>
      <w:r>
        <w:rPr>
          <w:noProof/>
          <w:webHidden/>
        </w:rPr>
      </w:r>
      <w:r>
        <w:rPr>
          <w:noProof/>
          <w:webHidden/>
        </w:rPr>
        <w:fldChar w:fldCharType="separate"/>
      </w:r>
      <w:ins w:id="67"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68" w:author="Holger Eichelberger" w:date="2015-11-09T11:33:00Z"/>
          <w:rFonts w:asciiTheme="minorHAnsi" w:eastAsiaTheme="minorEastAsia" w:hAnsiTheme="minorHAnsi" w:cstheme="minorBidi"/>
          <w:noProof/>
          <w:sz w:val="22"/>
          <w:szCs w:val="22"/>
        </w:rPr>
      </w:pPr>
      <w:ins w:id="6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2.1.3.2</w:t>
        </w:r>
        <w:r w:rsidR="0043707B">
          <w:rPr>
            <w:rFonts w:asciiTheme="minorHAnsi" w:eastAsiaTheme="minorEastAsia" w:hAnsiTheme="minorHAnsi" w:cstheme="minorBidi"/>
            <w:noProof/>
            <w:sz w:val="22"/>
            <w:szCs w:val="22"/>
          </w:rPr>
          <w:tab/>
        </w:r>
        <w:r w:rsidR="0043707B" w:rsidRPr="0041645A">
          <w:rPr>
            <w:rStyle w:val="Hyperlink"/>
            <w:noProof/>
            <w:lang w:val="en-GB"/>
          </w:rPr>
          <w:t>Enumerations</w:t>
        </w:r>
        <w:r w:rsidR="0043707B">
          <w:rPr>
            <w:noProof/>
            <w:webHidden/>
          </w:rPr>
          <w:tab/>
        </w:r>
        <w:r>
          <w:rPr>
            <w:noProof/>
            <w:webHidden/>
          </w:rPr>
          <w:fldChar w:fldCharType="begin"/>
        </w:r>
        <w:r w:rsidR="0043707B">
          <w:rPr>
            <w:noProof/>
            <w:webHidden/>
          </w:rPr>
          <w:instrText xml:space="preserve"> PAGEREF _Toc434832163 \h </w:instrText>
        </w:r>
      </w:ins>
      <w:r>
        <w:rPr>
          <w:noProof/>
          <w:webHidden/>
        </w:rPr>
      </w:r>
      <w:r>
        <w:rPr>
          <w:noProof/>
          <w:webHidden/>
        </w:rPr>
        <w:fldChar w:fldCharType="separate"/>
      </w:r>
      <w:ins w:id="70"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71" w:author="Holger Eichelberger" w:date="2015-11-09T11:33:00Z"/>
          <w:rFonts w:asciiTheme="minorHAnsi" w:eastAsiaTheme="minorEastAsia" w:hAnsiTheme="minorHAnsi" w:cstheme="minorBidi"/>
          <w:noProof/>
          <w:sz w:val="22"/>
          <w:szCs w:val="22"/>
        </w:rPr>
      </w:pPr>
      <w:ins w:id="7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2.1.3.3</w:t>
        </w:r>
        <w:r w:rsidR="0043707B">
          <w:rPr>
            <w:rFonts w:asciiTheme="minorHAnsi" w:eastAsiaTheme="minorEastAsia" w:hAnsiTheme="minorHAnsi" w:cstheme="minorBidi"/>
            <w:noProof/>
            <w:sz w:val="22"/>
            <w:szCs w:val="22"/>
          </w:rPr>
          <w:tab/>
        </w:r>
        <w:r w:rsidR="0043707B" w:rsidRPr="0041645A">
          <w:rPr>
            <w:rStyle w:val="Hyperlink"/>
            <w:noProof/>
            <w:lang w:val="en-GB"/>
          </w:rPr>
          <w:t>Container Types</w:t>
        </w:r>
        <w:r w:rsidR="0043707B">
          <w:rPr>
            <w:noProof/>
            <w:webHidden/>
          </w:rPr>
          <w:tab/>
        </w:r>
        <w:r>
          <w:rPr>
            <w:noProof/>
            <w:webHidden/>
          </w:rPr>
          <w:fldChar w:fldCharType="begin"/>
        </w:r>
        <w:r w:rsidR="0043707B">
          <w:rPr>
            <w:noProof/>
            <w:webHidden/>
          </w:rPr>
          <w:instrText xml:space="preserve"> PAGEREF _Toc434832164 \h </w:instrText>
        </w:r>
      </w:ins>
      <w:r>
        <w:rPr>
          <w:noProof/>
          <w:webHidden/>
        </w:rPr>
      </w:r>
      <w:r>
        <w:rPr>
          <w:noProof/>
          <w:webHidden/>
        </w:rPr>
        <w:fldChar w:fldCharType="separate"/>
      </w:r>
      <w:ins w:id="73" w:author="Holger Eichelberger" w:date="2015-11-09T11:33:00Z">
        <w:r w:rsidR="0043707B">
          <w:rPr>
            <w:noProof/>
            <w:webHidden/>
          </w:rPr>
          <w:t>12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74" w:author="Holger Eichelberger" w:date="2015-11-09T11:33:00Z"/>
          <w:rFonts w:asciiTheme="minorHAnsi" w:eastAsiaTheme="minorEastAsia" w:hAnsiTheme="minorHAnsi" w:cstheme="minorBidi"/>
          <w:noProof/>
          <w:sz w:val="22"/>
          <w:szCs w:val="22"/>
        </w:rPr>
      </w:pPr>
      <w:ins w:id="7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2.1.3.4</w:t>
        </w:r>
        <w:r w:rsidR="0043707B">
          <w:rPr>
            <w:rFonts w:asciiTheme="minorHAnsi" w:eastAsiaTheme="minorEastAsia" w:hAnsiTheme="minorHAnsi" w:cstheme="minorBidi"/>
            <w:noProof/>
            <w:sz w:val="22"/>
            <w:szCs w:val="22"/>
          </w:rPr>
          <w:tab/>
        </w:r>
        <w:r w:rsidR="0043707B" w:rsidRPr="0041645A">
          <w:rPr>
            <w:rStyle w:val="Hyperlink"/>
            <w:noProof/>
            <w:lang w:val="en-GB"/>
          </w:rPr>
          <w:t>Type Derivation and Restriction</w:t>
        </w:r>
        <w:r w:rsidR="0043707B">
          <w:rPr>
            <w:noProof/>
            <w:webHidden/>
          </w:rPr>
          <w:tab/>
        </w:r>
        <w:r>
          <w:rPr>
            <w:noProof/>
            <w:webHidden/>
          </w:rPr>
          <w:fldChar w:fldCharType="begin"/>
        </w:r>
        <w:r w:rsidR="0043707B">
          <w:rPr>
            <w:noProof/>
            <w:webHidden/>
          </w:rPr>
          <w:instrText xml:space="preserve"> PAGEREF _Toc434832165 \h </w:instrText>
        </w:r>
      </w:ins>
      <w:r>
        <w:rPr>
          <w:noProof/>
          <w:webHidden/>
        </w:rPr>
      </w:r>
      <w:r>
        <w:rPr>
          <w:noProof/>
          <w:webHidden/>
        </w:rPr>
        <w:fldChar w:fldCharType="separate"/>
      </w:r>
      <w:ins w:id="76" w:author="Holger Eichelberger" w:date="2015-11-09T11:33:00Z">
        <w:r w:rsidR="0043707B">
          <w:rPr>
            <w:noProof/>
            <w:webHidden/>
          </w:rPr>
          <w:t>14</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77" w:author="Holger Eichelberger" w:date="2015-11-09T11:33:00Z"/>
          <w:rFonts w:asciiTheme="minorHAnsi" w:eastAsiaTheme="minorEastAsia" w:hAnsiTheme="minorHAnsi" w:cstheme="minorBidi"/>
          <w:noProof/>
          <w:sz w:val="22"/>
          <w:szCs w:val="22"/>
        </w:rPr>
      </w:pPr>
      <w:ins w:id="7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2.1.3.5</w:t>
        </w:r>
        <w:r w:rsidR="0043707B">
          <w:rPr>
            <w:rFonts w:asciiTheme="minorHAnsi" w:eastAsiaTheme="minorEastAsia" w:hAnsiTheme="minorHAnsi" w:cstheme="minorBidi"/>
            <w:noProof/>
            <w:sz w:val="22"/>
            <w:szCs w:val="22"/>
          </w:rPr>
          <w:tab/>
        </w:r>
        <w:r w:rsidR="0043707B" w:rsidRPr="0041645A">
          <w:rPr>
            <w:rStyle w:val="Hyperlink"/>
            <w:noProof/>
            <w:lang w:val="en-GB"/>
          </w:rPr>
          <w:t>Compounds</w:t>
        </w:r>
        <w:r w:rsidR="0043707B">
          <w:rPr>
            <w:noProof/>
            <w:webHidden/>
          </w:rPr>
          <w:tab/>
        </w:r>
        <w:r>
          <w:rPr>
            <w:noProof/>
            <w:webHidden/>
          </w:rPr>
          <w:fldChar w:fldCharType="begin"/>
        </w:r>
        <w:r w:rsidR="0043707B">
          <w:rPr>
            <w:noProof/>
            <w:webHidden/>
          </w:rPr>
          <w:instrText xml:space="preserve"> PAGEREF _Toc434832166 \h </w:instrText>
        </w:r>
      </w:ins>
      <w:r>
        <w:rPr>
          <w:noProof/>
          <w:webHidden/>
        </w:rPr>
      </w:r>
      <w:r>
        <w:rPr>
          <w:noProof/>
          <w:webHidden/>
        </w:rPr>
        <w:fldChar w:fldCharType="separate"/>
      </w:r>
      <w:ins w:id="79"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80" w:author="Holger Eichelberger" w:date="2015-11-09T11:33:00Z"/>
          <w:rFonts w:asciiTheme="minorHAnsi" w:eastAsiaTheme="minorEastAsia" w:hAnsiTheme="minorHAnsi" w:cstheme="minorBidi"/>
          <w:noProof/>
          <w:sz w:val="22"/>
          <w:szCs w:val="22"/>
        </w:rPr>
      </w:pPr>
      <w:ins w:id="8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2.1.4</w:t>
        </w:r>
        <w:r w:rsidR="0043707B">
          <w:rPr>
            <w:rFonts w:asciiTheme="minorHAnsi" w:eastAsiaTheme="minorEastAsia" w:hAnsiTheme="minorHAnsi" w:cstheme="minorBidi"/>
            <w:noProof/>
            <w:sz w:val="22"/>
            <w:szCs w:val="22"/>
          </w:rPr>
          <w:tab/>
        </w:r>
        <w:r w:rsidR="0043707B" w:rsidRPr="0041645A">
          <w:rPr>
            <w:rStyle w:val="Hyperlink"/>
            <w:noProof/>
            <w:lang w:val="en-GB"/>
          </w:rPr>
          <w:t>Decision Variables</w:t>
        </w:r>
        <w:r w:rsidR="0043707B">
          <w:rPr>
            <w:noProof/>
            <w:webHidden/>
          </w:rPr>
          <w:tab/>
        </w:r>
        <w:r>
          <w:rPr>
            <w:noProof/>
            <w:webHidden/>
          </w:rPr>
          <w:fldChar w:fldCharType="begin"/>
        </w:r>
        <w:r w:rsidR="0043707B">
          <w:rPr>
            <w:noProof/>
            <w:webHidden/>
          </w:rPr>
          <w:instrText xml:space="preserve"> PAGEREF _Toc434832167 \h </w:instrText>
        </w:r>
      </w:ins>
      <w:r>
        <w:rPr>
          <w:noProof/>
          <w:webHidden/>
        </w:rPr>
      </w:r>
      <w:r>
        <w:rPr>
          <w:noProof/>
          <w:webHidden/>
        </w:rPr>
        <w:fldChar w:fldCharType="separate"/>
      </w:r>
      <w:ins w:id="82" w:author="Holger Eichelberger" w:date="2015-11-09T11:33:00Z">
        <w:r w:rsidR="0043707B">
          <w:rPr>
            <w:noProof/>
            <w:webHidden/>
          </w:rPr>
          <w:t>15</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83" w:author="Holger Eichelberger" w:date="2015-11-09T11:33:00Z"/>
          <w:rFonts w:asciiTheme="minorHAnsi" w:eastAsiaTheme="minorEastAsia" w:hAnsiTheme="minorHAnsi" w:cstheme="minorBidi"/>
          <w:noProof/>
          <w:sz w:val="22"/>
          <w:szCs w:val="22"/>
        </w:rPr>
      </w:pPr>
      <w:ins w:id="8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2.1.5</w:t>
        </w:r>
        <w:r w:rsidR="0043707B">
          <w:rPr>
            <w:rFonts w:asciiTheme="minorHAnsi" w:eastAsiaTheme="minorEastAsia" w:hAnsiTheme="minorHAnsi" w:cstheme="minorBidi"/>
            <w:noProof/>
            <w:sz w:val="22"/>
            <w:szCs w:val="22"/>
          </w:rPr>
          <w:tab/>
        </w:r>
        <w:r w:rsidR="0043707B" w:rsidRPr="0041645A">
          <w:rPr>
            <w:rStyle w:val="Hyperlink"/>
            <w:noProof/>
            <w:lang w:val="en-GB"/>
          </w:rPr>
          <w:t>Constraints</w:t>
        </w:r>
        <w:r w:rsidR="0043707B">
          <w:rPr>
            <w:noProof/>
            <w:webHidden/>
          </w:rPr>
          <w:tab/>
        </w:r>
        <w:r>
          <w:rPr>
            <w:noProof/>
            <w:webHidden/>
          </w:rPr>
          <w:fldChar w:fldCharType="begin"/>
        </w:r>
        <w:r w:rsidR="0043707B">
          <w:rPr>
            <w:noProof/>
            <w:webHidden/>
          </w:rPr>
          <w:instrText xml:space="preserve"> PAGEREF _Toc434832168 \h </w:instrText>
        </w:r>
      </w:ins>
      <w:r>
        <w:rPr>
          <w:noProof/>
          <w:webHidden/>
        </w:rPr>
      </w:r>
      <w:r>
        <w:rPr>
          <w:noProof/>
          <w:webHidden/>
        </w:rPr>
        <w:fldChar w:fldCharType="separate"/>
      </w:r>
      <w:ins w:id="85"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86" w:author="Holger Eichelberger" w:date="2015-11-09T11:33:00Z"/>
          <w:rFonts w:asciiTheme="minorHAnsi" w:eastAsiaTheme="minorEastAsia" w:hAnsiTheme="minorHAnsi" w:cstheme="minorBidi"/>
          <w:noProof/>
          <w:sz w:val="22"/>
          <w:szCs w:val="22"/>
        </w:rPr>
      </w:pPr>
      <w:ins w:id="8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"_Toc434832169"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2.1.6</w:t>
        </w:r>
        <w:r w:rsidR="0043707B">
          <w:rPr>
            <w:rFonts w:asciiTheme="minorHAnsi" w:eastAsiaTheme="minorEastAsia" w:hAnsiTheme="minorHAnsi" w:cstheme="minorBidi"/>
            <w:noProof/>
            <w:sz w:val="22"/>
            <w:szCs w:val="22"/>
          </w:rPr>
          <w:tab/>
        </w:r>
        <w:r w:rsidR="0043707B" w:rsidRPr="0041645A">
          <w:rPr>
            <w:rStyle w:val="Hyperlink"/>
            <w:noProof/>
            <w:lang w:val="en-GB"/>
          </w:rPr>
          <w:t>Configurations</w:t>
        </w:r>
        <w:r w:rsidR="0043707B">
          <w:rPr>
            <w:noProof/>
            <w:webHidden/>
          </w:rPr>
          <w:tab/>
        </w:r>
        <w:r>
          <w:rPr>
            <w:noProof/>
            <w:webHidden/>
          </w:rPr>
          <w:fldChar w:fldCharType="begin"/>
        </w:r>
        <w:r w:rsidR="0043707B">
          <w:rPr>
            <w:noProof/>
            <w:webHidden/>
          </w:rPr>
          <w:instrText xml:space="preserve"> PAGEREF _Toc434832169 \h </w:instrText>
        </w:r>
      </w:ins>
      <w:r>
        <w:rPr>
          <w:noProof/>
          <w:webHidden/>
        </w:rPr>
      </w:r>
      <w:r>
        <w:rPr>
          <w:noProof/>
          <w:webHidden/>
        </w:rPr>
        <w:fldChar w:fldCharType="separate"/>
      </w:r>
      <w:ins w:id="88" w:author="Holger Eichelberger" w:date="2015-11-09T11:33:00Z">
        <w:r w:rsidR="0043707B">
          <w:rPr>
            <w:noProof/>
            <w:webHidden/>
          </w:rPr>
          <w:t>17</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89" w:author="Holger Eichelberger" w:date="2015-11-09T11:33:00Z"/>
          <w:rFonts w:asciiTheme="minorHAnsi" w:eastAsiaTheme="minorEastAsia" w:hAnsiTheme="minorHAnsi" w:cstheme="minorBidi"/>
          <w:noProof/>
          <w:sz w:val="22"/>
          <w:szCs w:val="22"/>
        </w:rPr>
      </w:pPr>
      <w:ins w:id="9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w:t>
        </w:r>
        <w:r w:rsidR="0043707B">
          <w:rPr>
            <w:rFonts w:asciiTheme="minorHAnsi" w:eastAsiaTheme="minorEastAsia" w:hAnsiTheme="minorHAnsi" w:cstheme="minorBidi"/>
            <w:noProof/>
            <w:sz w:val="22"/>
            <w:szCs w:val="22"/>
          </w:rPr>
          <w:tab/>
        </w:r>
        <w:r w:rsidR="0043707B" w:rsidRPr="0041645A">
          <w:rPr>
            <w:rStyle w:val="Hyperlink"/>
            <w:noProof/>
            <w:lang w:val="en-GB"/>
          </w:rPr>
          <w:t>Advanced Concepts of the Integrated Variability Modelling Language</w:t>
        </w:r>
        <w:r w:rsidR="0043707B">
          <w:rPr>
            <w:noProof/>
            <w:webHidden/>
          </w:rPr>
          <w:tab/>
        </w:r>
        <w:r>
          <w:rPr>
            <w:noProof/>
            <w:webHidden/>
          </w:rPr>
          <w:fldChar w:fldCharType="begin"/>
        </w:r>
        <w:r w:rsidR="0043707B">
          <w:rPr>
            <w:noProof/>
            <w:webHidden/>
          </w:rPr>
          <w:instrText xml:space="preserve"> PAGEREF _Toc434832170 \h </w:instrText>
        </w:r>
      </w:ins>
      <w:r>
        <w:rPr>
          <w:noProof/>
          <w:webHidden/>
        </w:rPr>
      </w:r>
      <w:r>
        <w:rPr>
          <w:noProof/>
          <w:webHidden/>
        </w:rPr>
        <w:fldChar w:fldCharType="separate"/>
      </w:r>
      <w:ins w:id="91"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92" w:author="Holger Eichelberger" w:date="2015-11-09T11:33:00Z"/>
          <w:rFonts w:asciiTheme="minorHAnsi" w:eastAsiaTheme="minorEastAsia" w:hAnsiTheme="minorHAnsi" w:cstheme="minorBidi"/>
          <w:noProof/>
          <w:sz w:val="22"/>
          <w:szCs w:val="22"/>
        </w:rPr>
      </w:pPr>
      <w:ins w:id="9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_Toc434832171 \h </w:instrText>
        </w:r>
      </w:ins>
      <w:r>
        <w:rPr>
          <w:noProof/>
          <w:webHidden/>
        </w:rPr>
      </w:r>
      <w:r>
        <w:rPr>
          <w:noProof/>
          <w:webHidden/>
        </w:rPr>
        <w:fldChar w:fldCharType="separate"/>
      </w:r>
      <w:ins w:id="94" w:author="Holger Eichelberger" w:date="2015-11-09T11:33:00Z">
        <w:r w:rsidR="0043707B">
          <w:rPr>
            <w:noProof/>
            <w:webHidden/>
          </w:rPr>
          <w:t>18</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95" w:author="Holger Eichelberger" w:date="2015-11-09T11:33:00Z"/>
          <w:rFonts w:asciiTheme="minorHAnsi" w:eastAsiaTheme="minorEastAsia" w:hAnsiTheme="minorHAnsi" w:cstheme="minorBidi"/>
          <w:noProof/>
          <w:sz w:val="22"/>
          <w:szCs w:val="22"/>
        </w:rPr>
      </w:pPr>
      <w:ins w:id="9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2.2.2</w:t>
        </w:r>
        <w:r w:rsidR="0043707B">
          <w:rPr>
            <w:rFonts w:asciiTheme="minorHAnsi" w:eastAsiaTheme="minorEastAsia" w:hAnsiTheme="minorHAnsi" w:cstheme="minorBidi"/>
            <w:noProof/>
            <w:sz w:val="22"/>
            <w:szCs w:val="22"/>
          </w:rPr>
          <w:tab/>
        </w:r>
        <w:r w:rsidR="0043707B" w:rsidRPr="0041645A">
          <w:rPr>
            <w:rStyle w:val="Hyperlink"/>
            <w:noProof/>
            <w:lang w:val="en-GB"/>
          </w:rPr>
          <w:t>Annotations</w:t>
        </w:r>
        <w:r w:rsidR="0043707B">
          <w:rPr>
            <w:noProof/>
            <w:webHidden/>
          </w:rPr>
          <w:tab/>
        </w:r>
        <w:r>
          <w:rPr>
            <w:noProof/>
            <w:webHidden/>
          </w:rPr>
          <w:fldChar w:fldCharType="begin"/>
        </w:r>
        <w:r w:rsidR="0043707B">
          <w:rPr>
            <w:noProof/>
            <w:webHidden/>
          </w:rPr>
          <w:instrText xml:space="preserve"> PAGEREF _Toc434832172 \h </w:instrText>
        </w:r>
      </w:ins>
      <w:r>
        <w:rPr>
          <w:noProof/>
          <w:webHidden/>
        </w:rPr>
      </w:r>
      <w:r>
        <w:rPr>
          <w:noProof/>
          <w:webHidden/>
        </w:rPr>
        <w:fldChar w:fldCharType="separate"/>
      </w:r>
      <w:ins w:id="97" w:author="Holger Eichelberger" w:date="2015-11-09T11:33:00Z">
        <w:r w:rsidR="0043707B">
          <w:rPr>
            <w:noProof/>
            <w:webHidden/>
          </w:rPr>
          <w:t>19</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98" w:author="Holger Eichelberger" w:date="2015-11-09T11:33:00Z"/>
          <w:rFonts w:asciiTheme="minorHAnsi" w:eastAsiaTheme="minorEastAsia" w:hAnsiTheme="minorHAnsi" w:cstheme="minorBidi"/>
          <w:noProof/>
          <w:sz w:val="22"/>
          <w:szCs w:val="22"/>
        </w:rPr>
      </w:pPr>
      <w:ins w:id="9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w:t>
        </w:r>
        <w:r w:rsidR="0043707B">
          <w:rPr>
            <w:rFonts w:asciiTheme="minorHAnsi" w:eastAsiaTheme="minorEastAsia" w:hAnsiTheme="minorHAnsi" w:cstheme="minorBidi"/>
            <w:noProof/>
            <w:sz w:val="22"/>
            <w:szCs w:val="22"/>
          </w:rPr>
          <w:tab/>
        </w:r>
        <w:r w:rsidR="0043707B" w:rsidRPr="0041645A">
          <w:rPr>
            <w:rStyle w:val="Hyperlink"/>
            <w:noProof/>
            <w:lang w:val="en-GB"/>
          </w:rPr>
          <w:t>Advanced Compound Modelling</w:t>
        </w:r>
        <w:r w:rsidR="0043707B">
          <w:rPr>
            <w:noProof/>
            <w:webHidden/>
          </w:rPr>
          <w:tab/>
        </w:r>
        <w:r>
          <w:rPr>
            <w:noProof/>
            <w:webHidden/>
          </w:rPr>
          <w:fldChar w:fldCharType="begin"/>
        </w:r>
        <w:r w:rsidR="0043707B">
          <w:rPr>
            <w:noProof/>
            <w:webHidden/>
          </w:rPr>
          <w:instrText xml:space="preserve"> PAGEREF _Toc434832173 \h </w:instrText>
        </w:r>
      </w:ins>
      <w:r>
        <w:rPr>
          <w:noProof/>
          <w:webHidden/>
        </w:rPr>
      </w:r>
      <w:r>
        <w:rPr>
          <w:noProof/>
          <w:webHidden/>
        </w:rPr>
        <w:fldChar w:fldCharType="separate"/>
      </w:r>
      <w:ins w:id="100"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01" w:author="Holger Eichelberger" w:date="2015-11-09T11:33:00Z"/>
          <w:rFonts w:asciiTheme="minorHAnsi" w:eastAsiaTheme="minorEastAsia" w:hAnsiTheme="minorHAnsi" w:cstheme="minorBidi"/>
          <w:noProof/>
          <w:sz w:val="22"/>
          <w:szCs w:val="22"/>
        </w:rPr>
      </w:pPr>
      <w:ins w:id="10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2.2.3.1</w:t>
        </w:r>
        <w:r w:rsidR="0043707B">
          <w:rPr>
            <w:rFonts w:asciiTheme="minorHAnsi" w:eastAsiaTheme="minorEastAsia" w:hAnsiTheme="minorHAnsi" w:cstheme="minorBidi"/>
            <w:noProof/>
            <w:sz w:val="22"/>
            <w:szCs w:val="22"/>
          </w:rPr>
          <w:tab/>
        </w:r>
        <w:r w:rsidR="0043707B" w:rsidRPr="0041645A">
          <w:rPr>
            <w:rStyle w:val="Hyperlink"/>
            <w:noProof/>
            <w:lang w:val="en-GB"/>
          </w:rPr>
          <w:t>Extending Compounds</w:t>
        </w:r>
        <w:r w:rsidR="0043707B">
          <w:rPr>
            <w:noProof/>
            <w:webHidden/>
          </w:rPr>
          <w:tab/>
        </w:r>
        <w:r>
          <w:rPr>
            <w:noProof/>
            <w:webHidden/>
          </w:rPr>
          <w:fldChar w:fldCharType="begin"/>
        </w:r>
        <w:r w:rsidR="0043707B">
          <w:rPr>
            <w:noProof/>
            <w:webHidden/>
          </w:rPr>
          <w:instrText xml:space="preserve"> PAGEREF _Toc434832174 \h </w:instrText>
        </w:r>
      </w:ins>
      <w:r>
        <w:rPr>
          <w:noProof/>
          <w:webHidden/>
        </w:rPr>
      </w:r>
      <w:r>
        <w:rPr>
          <w:noProof/>
          <w:webHidden/>
        </w:rPr>
        <w:fldChar w:fldCharType="separate"/>
      </w:r>
      <w:ins w:id="103" w:author="Holger Eichelberger" w:date="2015-11-09T11:33:00Z">
        <w:r w:rsidR="0043707B">
          <w:rPr>
            <w:noProof/>
            <w:webHidden/>
          </w:rPr>
          <w:t>22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04" w:author="Holger Eichelberger" w:date="2015-11-09T11:33:00Z"/>
          <w:rFonts w:asciiTheme="minorHAnsi" w:eastAsiaTheme="minorEastAsia" w:hAnsiTheme="minorHAnsi" w:cstheme="minorBidi"/>
          <w:noProof/>
          <w:sz w:val="22"/>
          <w:szCs w:val="22"/>
        </w:rPr>
      </w:pPr>
      <w:ins w:id="10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2.2.3.2</w:t>
        </w:r>
        <w:r w:rsidR="0043707B">
          <w:rPr>
            <w:rFonts w:asciiTheme="minorHAnsi" w:eastAsiaTheme="minorEastAsia" w:hAnsiTheme="minorHAnsi" w:cstheme="minorBidi"/>
            <w:noProof/>
            <w:sz w:val="22"/>
            <w:szCs w:val="22"/>
          </w:rPr>
          <w:tab/>
        </w:r>
        <w:r w:rsidR="0043707B" w:rsidRPr="0041645A">
          <w:rPr>
            <w:rStyle w:val="Hyperlink"/>
            <w:noProof/>
            <w:lang w:val="en-GB"/>
          </w:rPr>
          <w:t>Referencing Elements</w:t>
        </w:r>
        <w:r w:rsidR="0043707B">
          <w:rPr>
            <w:noProof/>
            <w:webHidden/>
          </w:rPr>
          <w:tab/>
        </w:r>
        <w:r>
          <w:rPr>
            <w:noProof/>
            <w:webHidden/>
          </w:rPr>
          <w:fldChar w:fldCharType="begin"/>
        </w:r>
        <w:r w:rsidR="0043707B">
          <w:rPr>
            <w:noProof/>
            <w:webHidden/>
          </w:rPr>
          <w:instrText xml:space="preserve"> PAGEREF _Toc434832175 \h </w:instrText>
        </w:r>
      </w:ins>
      <w:r>
        <w:rPr>
          <w:noProof/>
          <w:webHidden/>
        </w:rPr>
      </w:r>
      <w:r>
        <w:rPr>
          <w:noProof/>
          <w:webHidden/>
        </w:rPr>
        <w:fldChar w:fldCharType="separate"/>
      </w:r>
      <w:ins w:id="106" w:author="Holger Eichelberger" w:date="2015-11-09T11:33:00Z">
        <w:r w:rsidR="0043707B">
          <w:rPr>
            <w:noProof/>
            <w:webHidden/>
          </w:rPr>
          <w:t>23</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07" w:author="Holger Eichelberger" w:date="2015-11-09T11:33:00Z"/>
          <w:rFonts w:asciiTheme="minorHAnsi" w:eastAsiaTheme="minorEastAsia" w:hAnsiTheme="minorHAnsi" w:cstheme="minorBidi"/>
          <w:noProof/>
          <w:sz w:val="22"/>
          <w:szCs w:val="22"/>
        </w:rPr>
      </w:pPr>
      <w:ins w:id="10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w:t>
        </w:r>
        <w:r w:rsidR="0043707B">
          <w:rPr>
            <w:rFonts w:asciiTheme="minorHAnsi" w:eastAsiaTheme="minorEastAsia" w:hAnsiTheme="minorHAnsi" w:cstheme="minorBidi"/>
            <w:noProof/>
            <w:sz w:val="22"/>
            <w:szCs w:val="22"/>
          </w:rPr>
          <w:tab/>
        </w:r>
        <w:r w:rsidR="0043707B" w:rsidRPr="0041645A">
          <w:rPr>
            <w:rStyle w:val="Hyperlink"/>
            <w:noProof/>
            <w:lang w:val="en-GB"/>
          </w:rPr>
          <w:t>Advanced Project Modelling</w:t>
        </w:r>
        <w:r w:rsidR="0043707B">
          <w:rPr>
            <w:noProof/>
            <w:webHidden/>
          </w:rPr>
          <w:tab/>
        </w:r>
        <w:r>
          <w:rPr>
            <w:noProof/>
            <w:webHidden/>
          </w:rPr>
          <w:fldChar w:fldCharType="begin"/>
        </w:r>
        <w:r w:rsidR="0043707B">
          <w:rPr>
            <w:noProof/>
            <w:webHidden/>
          </w:rPr>
          <w:instrText xml:space="preserve"> PAGEREF _Toc434832176 \h </w:instrText>
        </w:r>
      </w:ins>
      <w:r>
        <w:rPr>
          <w:noProof/>
          <w:webHidden/>
        </w:rPr>
      </w:r>
      <w:r>
        <w:rPr>
          <w:noProof/>
          <w:webHidden/>
        </w:rPr>
        <w:fldChar w:fldCharType="separate"/>
      </w:r>
      <w:ins w:id="109" w:author="Holger Eichelberger" w:date="2015-11-09T11:33:00Z">
        <w:r w:rsidR="0043707B">
          <w:rPr>
            <w:noProof/>
            <w:webHidden/>
          </w:rPr>
          <w:t>24</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10" w:author="Holger Eichelberger" w:date="2015-11-09T11:33:00Z"/>
          <w:rFonts w:asciiTheme="minorHAnsi" w:eastAsiaTheme="minorEastAsia" w:hAnsiTheme="minorHAnsi" w:cstheme="minorBidi"/>
          <w:noProof/>
          <w:sz w:val="22"/>
          <w:szCs w:val="22"/>
        </w:rPr>
      </w:pPr>
      <w:ins w:id="11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2.2.4.1</w:t>
        </w:r>
        <w:r w:rsidR="0043707B">
          <w:rPr>
            <w:rFonts w:asciiTheme="minorHAnsi" w:eastAsiaTheme="minorEastAsia" w:hAnsiTheme="minorHAnsi" w:cstheme="minorBidi"/>
            <w:noProof/>
            <w:sz w:val="22"/>
            <w:szCs w:val="22"/>
          </w:rPr>
          <w:tab/>
        </w:r>
        <w:r w:rsidR="0043707B" w:rsidRPr="0041645A">
          <w:rPr>
            <w:rStyle w:val="Hyperlink"/>
            <w:noProof/>
            <w:lang w:val="en-GB"/>
          </w:rPr>
          <w:t>Project Versioning</w:t>
        </w:r>
        <w:r w:rsidR="0043707B">
          <w:rPr>
            <w:noProof/>
            <w:webHidden/>
          </w:rPr>
          <w:tab/>
        </w:r>
        <w:r>
          <w:rPr>
            <w:noProof/>
            <w:webHidden/>
          </w:rPr>
          <w:fldChar w:fldCharType="begin"/>
        </w:r>
        <w:r w:rsidR="0043707B">
          <w:rPr>
            <w:noProof/>
            <w:webHidden/>
          </w:rPr>
          <w:instrText xml:space="preserve"> PAGEREF _Toc434832177 \h </w:instrText>
        </w:r>
      </w:ins>
      <w:r>
        <w:rPr>
          <w:noProof/>
          <w:webHidden/>
        </w:rPr>
      </w:r>
      <w:r>
        <w:rPr>
          <w:noProof/>
          <w:webHidden/>
        </w:rPr>
        <w:fldChar w:fldCharType="separate"/>
      </w:r>
      <w:ins w:id="112"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13" w:author="Holger Eichelberger" w:date="2015-11-09T11:33:00Z"/>
          <w:rFonts w:asciiTheme="minorHAnsi" w:eastAsiaTheme="minorEastAsia" w:hAnsiTheme="minorHAnsi" w:cstheme="minorBidi"/>
          <w:noProof/>
          <w:sz w:val="22"/>
          <w:szCs w:val="22"/>
        </w:rPr>
      </w:pPr>
      <w:ins w:id="11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2.2.4.2</w:t>
        </w:r>
        <w:r w:rsidR="0043707B">
          <w:rPr>
            <w:rFonts w:asciiTheme="minorHAnsi" w:eastAsiaTheme="minorEastAsia" w:hAnsiTheme="minorHAnsi" w:cstheme="minorBidi"/>
            <w:noProof/>
            <w:sz w:val="22"/>
            <w:szCs w:val="22"/>
          </w:rPr>
          <w:tab/>
        </w:r>
        <w:r w:rsidR="0043707B" w:rsidRPr="0041645A">
          <w:rPr>
            <w:rStyle w:val="Hyperlink"/>
            <w:noProof/>
            <w:lang w:val="en-GB"/>
          </w:rPr>
          <w:t>Project Composition</w:t>
        </w:r>
        <w:r w:rsidR="0043707B">
          <w:rPr>
            <w:noProof/>
            <w:webHidden/>
          </w:rPr>
          <w:tab/>
        </w:r>
        <w:r>
          <w:rPr>
            <w:noProof/>
            <w:webHidden/>
          </w:rPr>
          <w:fldChar w:fldCharType="begin"/>
        </w:r>
        <w:r w:rsidR="0043707B">
          <w:rPr>
            <w:noProof/>
            <w:webHidden/>
          </w:rPr>
          <w:instrText xml:space="preserve"> PAGEREF _Toc434832178 \h </w:instrText>
        </w:r>
      </w:ins>
      <w:r>
        <w:rPr>
          <w:noProof/>
          <w:webHidden/>
        </w:rPr>
      </w:r>
      <w:r>
        <w:rPr>
          <w:noProof/>
          <w:webHidden/>
        </w:rPr>
        <w:fldChar w:fldCharType="separate"/>
      </w:r>
      <w:ins w:id="115" w:author="Holger Eichelberger" w:date="2015-11-09T11:33:00Z">
        <w:r w:rsidR="0043707B">
          <w:rPr>
            <w:noProof/>
            <w:webHidden/>
          </w:rPr>
          <w:t>25</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16" w:author="Holger Eichelberger" w:date="2015-11-09T11:33:00Z"/>
          <w:rFonts w:asciiTheme="minorHAnsi" w:eastAsiaTheme="minorEastAsia" w:hAnsiTheme="minorHAnsi" w:cstheme="minorBidi"/>
          <w:noProof/>
          <w:sz w:val="22"/>
          <w:szCs w:val="22"/>
        </w:rPr>
      </w:pPr>
      <w:ins w:id="11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"_Toc434832179"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2.2.4.3</w:t>
        </w:r>
        <w:r w:rsidR="0043707B">
          <w:rPr>
            <w:rFonts w:asciiTheme="minorHAnsi" w:eastAsiaTheme="minorEastAsia" w:hAnsiTheme="minorHAnsi" w:cstheme="minorBidi"/>
            <w:noProof/>
            <w:sz w:val="22"/>
            <w:szCs w:val="22"/>
          </w:rPr>
          <w:tab/>
        </w:r>
        <w:r w:rsidR="0043707B" w:rsidRPr="0041645A">
          <w:rPr>
            <w:rStyle w:val="Hyperlink"/>
            <w:noProof/>
            <w:lang w:val="en-GB"/>
          </w:rPr>
          <w:t>Project Interfaces</w:t>
        </w:r>
        <w:r w:rsidR="0043707B">
          <w:rPr>
            <w:noProof/>
            <w:webHidden/>
          </w:rPr>
          <w:tab/>
        </w:r>
        <w:r>
          <w:rPr>
            <w:noProof/>
            <w:webHidden/>
          </w:rPr>
          <w:fldChar w:fldCharType="begin"/>
        </w:r>
        <w:r w:rsidR="0043707B">
          <w:rPr>
            <w:noProof/>
            <w:webHidden/>
          </w:rPr>
          <w:instrText xml:space="preserve"> PAGEREF _Toc434832179 \h </w:instrText>
        </w:r>
      </w:ins>
      <w:r>
        <w:rPr>
          <w:noProof/>
          <w:webHidden/>
        </w:rPr>
      </w:r>
      <w:r>
        <w:rPr>
          <w:noProof/>
          <w:webHidden/>
        </w:rPr>
        <w:fldChar w:fldCharType="separate"/>
      </w:r>
      <w:ins w:id="118" w:author="Holger Eichelberger" w:date="2015-11-09T11:33:00Z">
        <w:r w:rsidR="0043707B">
          <w:rPr>
            <w:noProof/>
            <w:webHidden/>
          </w:rPr>
          <w:t>28</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19" w:author="Holger Eichelberger" w:date="2015-11-09T11:33:00Z"/>
          <w:rFonts w:asciiTheme="minorHAnsi" w:eastAsiaTheme="minorEastAsia" w:hAnsiTheme="minorHAnsi" w:cstheme="minorBidi"/>
          <w:noProof/>
          <w:sz w:val="22"/>
          <w:szCs w:val="22"/>
        </w:rPr>
      </w:pPr>
      <w:ins w:id="12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w:t>
        </w:r>
        <w:r w:rsidR="0043707B">
          <w:rPr>
            <w:rFonts w:asciiTheme="minorHAnsi" w:eastAsiaTheme="minorEastAsia" w:hAnsiTheme="minorHAnsi" w:cstheme="minorBidi"/>
            <w:noProof/>
            <w:sz w:val="22"/>
            <w:szCs w:val="22"/>
          </w:rPr>
          <w:tab/>
        </w:r>
        <w:r w:rsidR="0043707B" w:rsidRPr="0041645A">
          <w:rPr>
            <w:rStyle w:val="Hyperlink"/>
            <w:noProof/>
            <w:lang w:val="en-GB"/>
          </w:rPr>
          <w:t>Advanced Configuration</w:t>
        </w:r>
        <w:r w:rsidR="0043707B">
          <w:rPr>
            <w:noProof/>
            <w:webHidden/>
          </w:rPr>
          <w:tab/>
        </w:r>
        <w:r>
          <w:rPr>
            <w:noProof/>
            <w:webHidden/>
          </w:rPr>
          <w:fldChar w:fldCharType="begin"/>
        </w:r>
        <w:r w:rsidR="0043707B">
          <w:rPr>
            <w:noProof/>
            <w:webHidden/>
          </w:rPr>
          <w:instrText xml:space="preserve"> PAGEREF _Toc434832180 \h </w:instrText>
        </w:r>
      </w:ins>
      <w:r>
        <w:rPr>
          <w:noProof/>
          <w:webHidden/>
        </w:rPr>
      </w:r>
      <w:r>
        <w:rPr>
          <w:noProof/>
          <w:webHidden/>
        </w:rPr>
        <w:fldChar w:fldCharType="separate"/>
      </w:r>
      <w:ins w:id="121" w:author="Holger Eichelberger" w:date="2015-11-09T11:33:00Z">
        <w:r w:rsidR="0043707B">
          <w:rPr>
            <w:noProof/>
            <w:webHidden/>
          </w:rPr>
          <w:t>30</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22" w:author="Holger Eichelberger" w:date="2015-11-09T11:33:00Z"/>
          <w:rFonts w:asciiTheme="minorHAnsi" w:eastAsiaTheme="minorEastAsia" w:hAnsiTheme="minorHAnsi" w:cstheme="minorBidi"/>
          <w:noProof/>
          <w:sz w:val="22"/>
          <w:szCs w:val="22"/>
        </w:rPr>
      </w:pPr>
      <w:ins w:id="12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2.2.5.1</w:t>
        </w:r>
        <w:r w:rsidR="0043707B">
          <w:rPr>
            <w:rFonts w:asciiTheme="minorHAnsi" w:eastAsiaTheme="minorEastAsia" w:hAnsiTheme="minorHAnsi" w:cstheme="minorBidi"/>
            <w:noProof/>
            <w:sz w:val="22"/>
            <w:szCs w:val="22"/>
          </w:rPr>
          <w:tab/>
        </w:r>
        <w:r w:rsidR="0043707B" w:rsidRPr="0041645A">
          <w:rPr>
            <w:rStyle w:val="Hyperlink"/>
            <w:noProof/>
            <w:lang w:val="en-GB"/>
          </w:rPr>
          <w:t>Partial Configurations</w:t>
        </w:r>
        <w:r w:rsidR="0043707B">
          <w:rPr>
            <w:noProof/>
            <w:webHidden/>
          </w:rPr>
          <w:tab/>
        </w:r>
        <w:r>
          <w:rPr>
            <w:noProof/>
            <w:webHidden/>
          </w:rPr>
          <w:fldChar w:fldCharType="begin"/>
        </w:r>
        <w:r w:rsidR="0043707B">
          <w:rPr>
            <w:noProof/>
            <w:webHidden/>
          </w:rPr>
          <w:instrText xml:space="preserve"> PAGEREF _Toc434832181 \h </w:instrText>
        </w:r>
      </w:ins>
      <w:r>
        <w:rPr>
          <w:noProof/>
          <w:webHidden/>
        </w:rPr>
      </w:r>
      <w:r>
        <w:rPr>
          <w:noProof/>
          <w:webHidden/>
        </w:rPr>
        <w:fldChar w:fldCharType="separate"/>
      </w:r>
      <w:ins w:id="124" w:author="Holger Eichelberger" w:date="2015-11-09T11:33:00Z">
        <w:r w:rsidR="0043707B">
          <w:rPr>
            <w:noProof/>
            <w:webHidden/>
          </w:rPr>
          <w:t>31</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25" w:author="Holger Eichelberger" w:date="2015-11-09T11:33:00Z"/>
          <w:rFonts w:asciiTheme="minorHAnsi" w:eastAsiaTheme="minorEastAsia" w:hAnsiTheme="minorHAnsi" w:cstheme="minorBidi"/>
          <w:noProof/>
          <w:sz w:val="22"/>
          <w:szCs w:val="22"/>
        </w:rPr>
      </w:pPr>
      <w:ins w:id="12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2.2.5.2</w:t>
        </w:r>
        <w:r w:rsidR="0043707B">
          <w:rPr>
            <w:rFonts w:asciiTheme="minorHAnsi" w:eastAsiaTheme="minorEastAsia" w:hAnsiTheme="minorHAnsi" w:cstheme="minorBidi"/>
            <w:noProof/>
            <w:sz w:val="22"/>
            <w:szCs w:val="22"/>
          </w:rPr>
          <w:tab/>
        </w:r>
        <w:r w:rsidR="0043707B" w:rsidRPr="0041645A">
          <w:rPr>
            <w:rStyle w:val="Hyperlink"/>
            <w:noProof/>
            <w:lang w:val="en-GB"/>
          </w:rPr>
          <w:t>Freezing Configurations</w:t>
        </w:r>
        <w:r w:rsidR="0043707B">
          <w:rPr>
            <w:noProof/>
            <w:webHidden/>
          </w:rPr>
          <w:tab/>
        </w:r>
        <w:r>
          <w:rPr>
            <w:noProof/>
            <w:webHidden/>
          </w:rPr>
          <w:fldChar w:fldCharType="begin"/>
        </w:r>
        <w:r w:rsidR="0043707B">
          <w:rPr>
            <w:noProof/>
            <w:webHidden/>
          </w:rPr>
          <w:instrText xml:space="preserve"> PAGEREF _Toc434832182 \h </w:instrText>
        </w:r>
      </w:ins>
      <w:r>
        <w:rPr>
          <w:noProof/>
          <w:webHidden/>
        </w:rPr>
      </w:r>
      <w:r>
        <w:rPr>
          <w:noProof/>
          <w:webHidden/>
        </w:rPr>
        <w:fldChar w:fldCharType="separate"/>
      </w:r>
      <w:ins w:id="127" w:author="Holger Eichelberger" w:date="2015-11-09T11:33:00Z">
        <w:r w:rsidR="0043707B">
          <w:rPr>
            <w:noProof/>
            <w:webHidden/>
          </w:rPr>
          <w:t>32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28" w:author="Holger Eichelberger" w:date="2015-11-09T11:33:00Z"/>
          <w:rFonts w:asciiTheme="minorHAnsi" w:eastAsiaTheme="minorEastAsia" w:hAnsiTheme="minorHAnsi" w:cstheme="minorBidi"/>
          <w:noProof/>
          <w:sz w:val="22"/>
          <w:szCs w:val="22"/>
        </w:rPr>
      </w:pPr>
      <w:ins w:id="12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2.2.5.3</w:t>
        </w:r>
        <w:r w:rsidR="0043707B">
          <w:rPr>
            <w:rFonts w:asciiTheme="minorHAnsi" w:eastAsiaTheme="minorEastAsia" w:hAnsiTheme="minorHAnsi" w:cstheme="minorBidi"/>
            <w:noProof/>
            <w:sz w:val="22"/>
            <w:szCs w:val="22"/>
          </w:rPr>
          <w:tab/>
        </w:r>
        <w:r w:rsidR="0043707B" w:rsidRPr="0041645A">
          <w:rPr>
            <w:rStyle w:val="Hyperlink"/>
            <w:noProof/>
            <w:lang w:val="en-GB"/>
          </w:rPr>
          <w:t>Partial Evaluation</w:t>
        </w:r>
        <w:r w:rsidR="0043707B">
          <w:rPr>
            <w:noProof/>
            <w:webHidden/>
          </w:rPr>
          <w:tab/>
        </w:r>
        <w:r>
          <w:rPr>
            <w:noProof/>
            <w:webHidden/>
          </w:rPr>
          <w:fldChar w:fldCharType="begin"/>
        </w:r>
        <w:r w:rsidR="0043707B">
          <w:rPr>
            <w:noProof/>
            <w:webHidden/>
          </w:rPr>
          <w:instrText xml:space="preserve"> PAGEREF _Toc434832183 \h </w:instrText>
        </w:r>
      </w:ins>
      <w:r>
        <w:rPr>
          <w:noProof/>
          <w:webHidden/>
        </w:rPr>
      </w:r>
      <w:r>
        <w:rPr>
          <w:noProof/>
          <w:webHidden/>
        </w:rPr>
        <w:fldChar w:fldCharType="separate"/>
      </w:r>
      <w:ins w:id="130" w:author="Holger Eichelberger" w:date="2015-11-09T11:33:00Z">
        <w:r w:rsidR="0043707B">
          <w:rPr>
            <w:noProof/>
            <w:webHidden/>
          </w:rPr>
          <w:t>34</w:t>
        </w:r>
        <w:r>
          <w:rPr>
            <w:noProof/>
            <w:webHidden/>
          </w:rPr>
          <w:fldChar w:fldCharType="end"/>
        </w:r>
        <w:r w:rsidRPr="0041645A">
          <w:rPr>
            <w:rStyle w:val="Hyperlink"/>
            <w:noProof/>
          </w:rPr>
          <w:fldChar w:fldCharType="end"/>
        </w:r>
      </w:ins>
    </w:p>
    <w:p w:rsidR="0043707B" w:rsidRDefault="00CA1915">
      <w:pPr>
        <w:pStyle w:val="TOC1"/>
        <w:tabs>
          <w:tab w:val="left" w:pos="480"/>
          <w:tab w:val="right" w:leader="dot" w:pos="8302"/>
        </w:tabs>
        <w:rPr>
          <w:ins w:id="131" w:author="Holger Eichelberger" w:date="2015-11-09T11:33:00Z"/>
          <w:rFonts w:asciiTheme="minorHAnsi" w:eastAsiaTheme="minorEastAsia" w:hAnsiTheme="minorHAnsi" w:cstheme="minorBidi"/>
          <w:noProof/>
          <w:sz w:val="22"/>
          <w:szCs w:val="22"/>
        </w:rPr>
      </w:pPr>
      <w:ins w:id="13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w:t>
        </w:r>
        <w:r w:rsidR="0043707B">
          <w:rPr>
            <w:rFonts w:asciiTheme="minorHAnsi" w:eastAsiaTheme="minorEastAsia" w:hAnsiTheme="minorHAnsi" w:cstheme="minorBidi"/>
            <w:noProof/>
            <w:sz w:val="22"/>
            <w:szCs w:val="22"/>
          </w:rPr>
          <w:tab/>
        </w:r>
        <w:r w:rsidR="0043707B" w:rsidRPr="0041645A">
          <w:rPr>
            <w:rStyle w:val="Hyperlink"/>
            <w:noProof/>
            <w:lang w:val="en-GB"/>
          </w:rPr>
          <w:t>Constraints in IVML</w:t>
        </w:r>
        <w:r w:rsidR="0043707B">
          <w:rPr>
            <w:noProof/>
            <w:webHidden/>
          </w:rPr>
          <w:tab/>
        </w:r>
        <w:r>
          <w:rPr>
            <w:noProof/>
            <w:webHidden/>
          </w:rPr>
          <w:fldChar w:fldCharType="begin"/>
        </w:r>
        <w:r w:rsidR="0043707B">
          <w:rPr>
            <w:noProof/>
            <w:webHidden/>
          </w:rPr>
          <w:instrText xml:space="preserve"> PAGEREF _Toc434832184 \h </w:instrText>
        </w:r>
      </w:ins>
      <w:r>
        <w:rPr>
          <w:noProof/>
          <w:webHidden/>
        </w:rPr>
      </w:r>
      <w:r>
        <w:rPr>
          <w:noProof/>
          <w:webHidden/>
        </w:rPr>
        <w:fldChar w:fldCharType="separate"/>
      </w:r>
      <w:ins w:id="133"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134" w:author="Holger Eichelberger" w:date="2015-11-09T11:33:00Z"/>
          <w:rFonts w:asciiTheme="minorHAnsi" w:eastAsiaTheme="minorEastAsia" w:hAnsiTheme="minorHAnsi" w:cstheme="minorBidi"/>
          <w:noProof/>
          <w:sz w:val="22"/>
          <w:szCs w:val="22"/>
        </w:rPr>
      </w:pPr>
      <w:ins w:id="135"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"_Toc434832185"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w:t>
        </w:r>
        <w:r w:rsidR="0043707B">
          <w:rPr>
            <w:rFonts w:asciiTheme="minorHAnsi" w:eastAsiaTheme="minorEastAsia" w:hAnsiTheme="minorHAnsi" w:cstheme="minorBidi"/>
            <w:noProof/>
            <w:sz w:val="22"/>
            <w:szCs w:val="22"/>
          </w:rPr>
          <w:tab/>
        </w:r>
        <w:r w:rsidR="0043707B" w:rsidRPr="0041645A">
          <w:rPr>
            <w:rStyle w:val="Hyperlink"/>
            <w:noProof/>
            <w:lang w:val="en-GB"/>
          </w:rPr>
          <w:t>IVML constraint language</w:t>
        </w:r>
        <w:r w:rsidR="0043707B">
          <w:rPr>
            <w:noProof/>
            <w:webHidden/>
          </w:rPr>
          <w:tab/>
        </w:r>
        <w:r>
          <w:rPr>
            <w:noProof/>
            <w:webHidden/>
          </w:rPr>
          <w:fldChar w:fldCharType="begin"/>
        </w:r>
        <w:r w:rsidR="0043707B">
          <w:rPr>
            <w:noProof/>
            <w:webHidden/>
          </w:rPr>
          <w:instrText xml:space="preserve"> PAGEREF _Toc434832185 \h </w:instrText>
        </w:r>
      </w:ins>
      <w:r>
        <w:rPr>
          <w:noProof/>
          <w:webHidden/>
        </w:rPr>
      </w:r>
      <w:r>
        <w:rPr>
          <w:noProof/>
          <w:webHidden/>
        </w:rPr>
        <w:fldChar w:fldCharType="separate"/>
      </w:r>
      <w:ins w:id="136" w:author="Holger Eichelberger" w:date="2015-11-09T11:33:00Z">
        <w:r w:rsidR="0043707B">
          <w:rPr>
            <w:noProof/>
            <w:webHidden/>
          </w:rPr>
          <w:t>37</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37" w:author="Holger Eichelberger" w:date="2015-11-09T11:33:00Z"/>
          <w:rFonts w:asciiTheme="minorHAnsi" w:eastAsiaTheme="minorEastAsia" w:hAnsiTheme="minorHAnsi" w:cstheme="minorBidi"/>
          <w:noProof/>
          <w:sz w:val="22"/>
          <w:szCs w:val="22"/>
        </w:rPr>
      </w:pPr>
      <w:ins w:id="13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w:t>
        </w:r>
        <w:r w:rsidR="0043707B">
          <w:rPr>
            <w:rFonts w:asciiTheme="minorHAnsi" w:eastAsiaTheme="minorEastAsia" w:hAnsiTheme="minorHAnsi" w:cstheme="minorBidi"/>
            <w:noProof/>
            <w:sz w:val="22"/>
            <w:szCs w:val="22"/>
          </w:rPr>
          <w:tab/>
        </w:r>
        <w:r w:rsidR="0043707B" w:rsidRPr="0041645A">
          <w:rPr>
            <w:rStyle w:val="Hyperlink"/>
            <w:noProof/>
            <w:lang w:val="en-GB"/>
          </w:rPr>
          <w:t>Reserved Keywords</w:t>
        </w:r>
        <w:r w:rsidR="0043707B">
          <w:rPr>
            <w:noProof/>
            <w:webHidden/>
          </w:rPr>
          <w:tab/>
        </w:r>
        <w:r>
          <w:rPr>
            <w:noProof/>
            <w:webHidden/>
          </w:rPr>
          <w:fldChar w:fldCharType="begin"/>
        </w:r>
        <w:r w:rsidR="0043707B">
          <w:rPr>
            <w:noProof/>
            <w:webHidden/>
          </w:rPr>
          <w:instrText xml:space="preserve"> PAGEREF _Toc434832186 \h </w:instrText>
        </w:r>
      </w:ins>
      <w:r>
        <w:rPr>
          <w:noProof/>
          <w:webHidden/>
        </w:rPr>
      </w:r>
      <w:r>
        <w:rPr>
          <w:noProof/>
          <w:webHidden/>
        </w:rPr>
        <w:fldChar w:fldCharType="separate"/>
      </w:r>
      <w:ins w:id="139" w:author="Holger Eichelberger" w:date="2015-11-09T11:33:00Z">
        <w:r w:rsidR="0043707B">
          <w:rPr>
            <w:noProof/>
            <w:webHidden/>
          </w:rPr>
          <w:t>38</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40" w:author="Holger Eichelberger" w:date="2015-11-09T11:33:00Z"/>
          <w:rFonts w:asciiTheme="minorHAnsi" w:eastAsiaTheme="minorEastAsia" w:hAnsiTheme="minorHAnsi" w:cstheme="minorBidi"/>
          <w:noProof/>
          <w:sz w:val="22"/>
          <w:szCs w:val="22"/>
        </w:rPr>
      </w:pPr>
      <w:ins w:id="14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3.1.2</w:t>
        </w:r>
        <w:r w:rsidR="0043707B">
          <w:rPr>
            <w:rFonts w:asciiTheme="minorHAnsi" w:eastAsiaTheme="minorEastAsia" w:hAnsiTheme="minorHAnsi" w:cstheme="minorBidi"/>
            <w:noProof/>
            <w:sz w:val="22"/>
            <w:szCs w:val="22"/>
          </w:rPr>
          <w:tab/>
        </w:r>
        <w:r w:rsidR="0043707B" w:rsidRPr="0041645A">
          <w:rPr>
            <w:rStyle w:val="Hyperlink"/>
            <w:noProof/>
            <w:lang w:val="en-GB"/>
          </w:rPr>
          <w:t>Prefix operators</w:t>
        </w:r>
        <w:r w:rsidR="0043707B">
          <w:rPr>
            <w:noProof/>
            <w:webHidden/>
          </w:rPr>
          <w:tab/>
        </w:r>
        <w:r>
          <w:rPr>
            <w:noProof/>
            <w:webHidden/>
          </w:rPr>
          <w:fldChar w:fldCharType="begin"/>
        </w:r>
        <w:r w:rsidR="0043707B">
          <w:rPr>
            <w:noProof/>
            <w:webHidden/>
          </w:rPr>
          <w:instrText xml:space="preserve"> PAGEREF _Toc434832187 \h </w:instrText>
        </w:r>
      </w:ins>
      <w:r>
        <w:rPr>
          <w:noProof/>
          <w:webHidden/>
        </w:rPr>
      </w:r>
      <w:r>
        <w:rPr>
          <w:noProof/>
          <w:webHidden/>
        </w:rPr>
        <w:fldChar w:fldCharType="separate"/>
      </w:r>
      <w:ins w:id="142"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43" w:author="Holger Eichelberger" w:date="2015-11-09T11:33:00Z"/>
          <w:rFonts w:asciiTheme="minorHAnsi" w:eastAsiaTheme="minorEastAsia" w:hAnsiTheme="minorHAnsi" w:cstheme="minorBidi"/>
          <w:noProof/>
          <w:sz w:val="22"/>
          <w:szCs w:val="22"/>
        </w:rPr>
      </w:pPr>
      <w:ins w:id="14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3.1.3</w:t>
        </w:r>
        <w:r w:rsidR="0043707B">
          <w:rPr>
            <w:rFonts w:asciiTheme="minorHAnsi" w:eastAsiaTheme="minorEastAsia" w:hAnsiTheme="minorHAnsi" w:cstheme="minorBidi"/>
            <w:noProof/>
            <w:sz w:val="22"/>
            <w:szCs w:val="22"/>
          </w:rPr>
          <w:tab/>
        </w:r>
        <w:r w:rsidR="0043707B" w:rsidRPr="0041645A">
          <w:rPr>
            <w:rStyle w:val="Hyperlink"/>
            <w:noProof/>
            <w:lang w:val="en-GB"/>
          </w:rPr>
          <w:t>Infix operators</w:t>
        </w:r>
        <w:r w:rsidR="0043707B">
          <w:rPr>
            <w:noProof/>
            <w:webHidden/>
          </w:rPr>
          <w:tab/>
        </w:r>
        <w:r>
          <w:rPr>
            <w:noProof/>
            <w:webHidden/>
          </w:rPr>
          <w:fldChar w:fldCharType="begin"/>
        </w:r>
        <w:r w:rsidR="0043707B">
          <w:rPr>
            <w:noProof/>
            <w:webHidden/>
          </w:rPr>
          <w:instrText xml:space="preserve"> PAGEREF _Toc434832188 \h </w:instrText>
        </w:r>
      </w:ins>
      <w:r>
        <w:rPr>
          <w:noProof/>
          <w:webHidden/>
        </w:rPr>
      </w:r>
      <w:r>
        <w:rPr>
          <w:noProof/>
          <w:webHidden/>
        </w:rPr>
        <w:fldChar w:fldCharType="separate"/>
      </w:r>
      <w:ins w:id="145"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46" w:author="Holger Eichelberger" w:date="2015-11-09T11:33:00Z"/>
          <w:rFonts w:asciiTheme="minorHAnsi" w:eastAsiaTheme="minorEastAsia" w:hAnsiTheme="minorHAnsi" w:cstheme="minorBidi"/>
          <w:noProof/>
          <w:sz w:val="22"/>
          <w:szCs w:val="22"/>
        </w:rPr>
      </w:pPr>
      <w:ins w:id="14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"_Toc434832189"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3.1.4</w:t>
        </w:r>
        <w:r w:rsidR="0043707B">
          <w:rPr>
            <w:rFonts w:asciiTheme="minorHAnsi" w:eastAsiaTheme="minorEastAsia" w:hAnsiTheme="minorHAnsi" w:cstheme="minorBidi"/>
            <w:noProof/>
            <w:sz w:val="22"/>
            <w:szCs w:val="22"/>
          </w:rPr>
          <w:tab/>
        </w:r>
        <w:r w:rsidR="0043707B" w:rsidRPr="0041645A">
          <w:rPr>
            <w:rStyle w:val="Hyperlink"/>
            <w:noProof/>
            <w:lang w:val="en-GB"/>
          </w:rPr>
          <w:t>Equality and assignment operators (default logic)</w:t>
        </w:r>
        <w:r w:rsidR="0043707B">
          <w:rPr>
            <w:noProof/>
            <w:webHidden/>
          </w:rPr>
          <w:tab/>
        </w:r>
        <w:r>
          <w:rPr>
            <w:noProof/>
            <w:webHidden/>
          </w:rPr>
          <w:fldChar w:fldCharType="begin"/>
        </w:r>
        <w:r w:rsidR="0043707B">
          <w:rPr>
            <w:noProof/>
            <w:webHidden/>
          </w:rPr>
          <w:instrText xml:space="preserve"> PAGEREF _Toc434832189 \h </w:instrText>
        </w:r>
      </w:ins>
      <w:r>
        <w:rPr>
          <w:noProof/>
          <w:webHidden/>
        </w:rPr>
      </w:r>
      <w:r>
        <w:rPr>
          <w:noProof/>
          <w:webHidden/>
        </w:rPr>
        <w:fldChar w:fldCharType="separate"/>
      </w:r>
      <w:ins w:id="148" w:author="Holger Eichelberger" w:date="2015-11-09T11:33:00Z">
        <w:r w:rsidR="0043707B">
          <w:rPr>
            <w:noProof/>
            <w:webHidden/>
          </w:rPr>
          <w:t>39</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49" w:author="Holger Eichelberger" w:date="2015-11-09T11:33:00Z"/>
          <w:rFonts w:asciiTheme="minorHAnsi" w:eastAsiaTheme="minorEastAsia" w:hAnsiTheme="minorHAnsi" w:cstheme="minorBidi"/>
          <w:noProof/>
          <w:sz w:val="22"/>
          <w:szCs w:val="22"/>
        </w:rPr>
      </w:pPr>
      <w:ins w:id="15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3.1.5</w:t>
        </w:r>
        <w:r w:rsidR="0043707B">
          <w:rPr>
            <w:rFonts w:asciiTheme="minorHAnsi" w:eastAsiaTheme="minorEastAsia" w:hAnsiTheme="minorHAnsi" w:cstheme="minorBidi"/>
            <w:noProof/>
            <w:sz w:val="22"/>
            <w:szCs w:val="22"/>
          </w:rPr>
          <w:tab/>
        </w:r>
        <w:r w:rsidR="0043707B" w:rsidRPr="0041645A">
          <w:rPr>
            <w:rStyle w:val="Hyperlink"/>
            <w:noProof/>
            <w:lang w:val="en-GB"/>
          </w:rPr>
          <w:t>Precedence rules</w:t>
        </w:r>
        <w:r w:rsidR="0043707B">
          <w:rPr>
            <w:noProof/>
            <w:webHidden/>
          </w:rPr>
          <w:tab/>
        </w:r>
        <w:r>
          <w:rPr>
            <w:noProof/>
            <w:webHidden/>
          </w:rPr>
          <w:fldChar w:fldCharType="begin"/>
        </w:r>
        <w:r w:rsidR="0043707B">
          <w:rPr>
            <w:noProof/>
            <w:webHidden/>
          </w:rPr>
          <w:instrText xml:space="preserve"> PAGEREF _Toc434832190 \h </w:instrText>
        </w:r>
      </w:ins>
      <w:r>
        <w:rPr>
          <w:noProof/>
          <w:webHidden/>
        </w:rPr>
      </w:r>
      <w:r>
        <w:rPr>
          <w:noProof/>
          <w:webHidden/>
        </w:rPr>
        <w:fldChar w:fldCharType="separate"/>
      </w:r>
      <w:ins w:id="151" w:author="Holger Eichelberger" w:date="2015-11-09T11:33:00Z">
        <w:r w:rsidR="0043707B">
          <w:rPr>
            <w:noProof/>
            <w:webHidden/>
          </w:rPr>
          <w:t>40</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52" w:author="Holger Eichelberger" w:date="2015-11-09T11:33:00Z"/>
          <w:rFonts w:asciiTheme="minorHAnsi" w:eastAsiaTheme="minorEastAsia" w:hAnsiTheme="minorHAnsi" w:cstheme="minorBidi"/>
          <w:noProof/>
          <w:sz w:val="22"/>
          <w:szCs w:val="22"/>
        </w:rPr>
      </w:pPr>
      <w:ins w:id="15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3.1.6</w:t>
        </w:r>
        <w:r w:rsidR="0043707B">
          <w:rPr>
            <w:rFonts w:asciiTheme="minorHAnsi" w:eastAsiaTheme="minorEastAsia" w:hAnsiTheme="minorHAnsi" w:cstheme="minorBidi"/>
            <w:noProof/>
            <w:sz w:val="22"/>
            <w:szCs w:val="22"/>
          </w:rPr>
          <w:tab/>
        </w:r>
        <w:r w:rsidR="0043707B" w:rsidRPr="0041645A">
          <w:rPr>
            <w:rStyle w:val="Hyperlink"/>
            <w:noProof/>
            <w:lang w:val="en-GB"/>
          </w:rPr>
          <w:t>Datatypes</w:t>
        </w:r>
        <w:r w:rsidR="0043707B">
          <w:rPr>
            <w:noProof/>
            <w:webHidden/>
          </w:rPr>
          <w:tab/>
        </w:r>
        <w:r>
          <w:rPr>
            <w:noProof/>
            <w:webHidden/>
          </w:rPr>
          <w:fldChar w:fldCharType="begin"/>
        </w:r>
        <w:r w:rsidR="0043707B">
          <w:rPr>
            <w:noProof/>
            <w:webHidden/>
          </w:rPr>
          <w:instrText xml:space="preserve"> PAGEREF _Toc434832191 \h </w:instrText>
        </w:r>
      </w:ins>
      <w:r>
        <w:rPr>
          <w:noProof/>
          <w:webHidden/>
        </w:rPr>
      </w:r>
      <w:r>
        <w:rPr>
          <w:noProof/>
          <w:webHidden/>
        </w:rPr>
        <w:fldChar w:fldCharType="separate"/>
      </w:r>
      <w:ins w:id="154"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55" w:author="Holger Eichelberger" w:date="2015-11-09T11:33:00Z"/>
          <w:rFonts w:asciiTheme="minorHAnsi" w:eastAsiaTheme="minorEastAsia" w:hAnsiTheme="minorHAnsi" w:cstheme="minorBidi"/>
          <w:noProof/>
          <w:sz w:val="22"/>
          <w:szCs w:val="22"/>
        </w:rPr>
      </w:pPr>
      <w:ins w:id="15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3.1.7</w:t>
        </w:r>
        <w:r w:rsidR="0043707B">
          <w:rPr>
            <w:rFonts w:asciiTheme="minorHAnsi" w:eastAsiaTheme="minorEastAsia" w:hAnsiTheme="minorHAnsi" w:cstheme="minorBidi"/>
            <w:noProof/>
            <w:sz w:val="22"/>
            <w:szCs w:val="22"/>
          </w:rPr>
          <w:tab/>
        </w:r>
        <w:r w:rsidR="0043707B" w:rsidRPr="0041645A">
          <w:rPr>
            <w:rStyle w:val="Hyperlink"/>
            <w:noProof/>
            <w:lang w:val="en-GB"/>
          </w:rPr>
          <w:t>Type conformance</w:t>
        </w:r>
        <w:r w:rsidR="0043707B">
          <w:rPr>
            <w:noProof/>
            <w:webHidden/>
          </w:rPr>
          <w:tab/>
        </w:r>
        <w:r>
          <w:rPr>
            <w:noProof/>
            <w:webHidden/>
          </w:rPr>
          <w:fldChar w:fldCharType="begin"/>
        </w:r>
        <w:r w:rsidR="0043707B">
          <w:rPr>
            <w:noProof/>
            <w:webHidden/>
          </w:rPr>
          <w:instrText xml:space="preserve"> PAGEREF _Toc434832192 \h </w:instrText>
        </w:r>
      </w:ins>
      <w:r>
        <w:rPr>
          <w:noProof/>
          <w:webHidden/>
        </w:rPr>
      </w:r>
      <w:r>
        <w:rPr>
          <w:noProof/>
          <w:webHidden/>
        </w:rPr>
        <w:fldChar w:fldCharType="separate"/>
      </w:r>
      <w:ins w:id="157" w:author="Holger Eichelberger" w:date="2015-11-09T11:33:00Z">
        <w:r w:rsidR="0043707B">
          <w:rPr>
            <w:noProof/>
            <w:webHidden/>
          </w:rPr>
          <w:t>41</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58" w:author="Holger Eichelberger" w:date="2015-11-09T11:33:00Z"/>
          <w:rFonts w:asciiTheme="minorHAnsi" w:eastAsiaTheme="minorEastAsia" w:hAnsiTheme="minorHAnsi" w:cstheme="minorBidi"/>
          <w:noProof/>
          <w:sz w:val="22"/>
          <w:szCs w:val="22"/>
        </w:rPr>
      </w:pPr>
      <w:ins w:id="15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3.1.8</w:t>
        </w:r>
        <w:r w:rsidR="0043707B">
          <w:rPr>
            <w:rFonts w:asciiTheme="minorHAnsi" w:eastAsiaTheme="minorEastAsia" w:hAnsiTheme="minorHAnsi" w:cstheme="minorBidi"/>
            <w:noProof/>
            <w:sz w:val="22"/>
            <w:szCs w:val="22"/>
          </w:rPr>
          <w:tab/>
        </w:r>
        <w:r w:rsidR="0043707B" w:rsidRPr="0041645A">
          <w:rPr>
            <w:rStyle w:val="Hyperlink"/>
            <w:noProof/>
            <w:lang w:val="en-GB"/>
          </w:rPr>
          <w:t>Type operations</w:t>
        </w:r>
        <w:r w:rsidR="0043707B">
          <w:rPr>
            <w:noProof/>
            <w:webHidden/>
          </w:rPr>
          <w:tab/>
        </w:r>
        <w:r>
          <w:rPr>
            <w:noProof/>
            <w:webHidden/>
          </w:rPr>
          <w:fldChar w:fldCharType="begin"/>
        </w:r>
        <w:r w:rsidR="0043707B">
          <w:rPr>
            <w:noProof/>
            <w:webHidden/>
          </w:rPr>
          <w:instrText xml:space="preserve"> PAGEREF _Toc434832193 \h </w:instrText>
        </w:r>
      </w:ins>
      <w:r>
        <w:rPr>
          <w:noProof/>
          <w:webHidden/>
        </w:rPr>
      </w:r>
      <w:r>
        <w:rPr>
          <w:noProof/>
          <w:webHidden/>
        </w:rPr>
        <w:fldChar w:fldCharType="separate"/>
      </w:r>
      <w:ins w:id="160"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61" w:author="Holger Eichelberger" w:date="2015-11-09T11:33:00Z"/>
          <w:rFonts w:asciiTheme="minorHAnsi" w:eastAsiaTheme="minorEastAsia" w:hAnsiTheme="minorHAnsi" w:cstheme="minorBidi"/>
          <w:noProof/>
          <w:sz w:val="22"/>
          <w:szCs w:val="22"/>
        </w:rPr>
      </w:pPr>
      <w:ins w:id="16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3.1.9</w:t>
        </w:r>
        <w:r w:rsidR="0043707B">
          <w:rPr>
            <w:rFonts w:asciiTheme="minorHAnsi" w:eastAsiaTheme="minorEastAsia" w:hAnsiTheme="minorHAnsi" w:cstheme="minorBidi"/>
            <w:noProof/>
            <w:sz w:val="22"/>
            <w:szCs w:val="22"/>
          </w:rPr>
          <w:tab/>
        </w:r>
        <w:r w:rsidR="0043707B" w:rsidRPr="0041645A">
          <w:rPr>
            <w:rStyle w:val="Hyperlink"/>
            <w:noProof/>
            <w:lang w:val="en-GB"/>
          </w:rPr>
          <w:t>Side effects</w:t>
        </w:r>
        <w:r w:rsidR="0043707B">
          <w:rPr>
            <w:noProof/>
            <w:webHidden/>
          </w:rPr>
          <w:tab/>
        </w:r>
        <w:r>
          <w:rPr>
            <w:noProof/>
            <w:webHidden/>
          </w:rPr>
          <w:fldChar w:fldCharType="begin"/>
        </w:r>
        <w:r w:rsidR="0043707B">
          <w:rPr>
            <w:noProof/>
            <w:webHidden/>
          </w:rPr>
          <w:instrText xml:space="preserve"> PAGEREF _Toc434832194 \h </w:instrText>
        </w:r>
      </w:ins>
      <w:r>
        <w:rPr>
          <w:noProof/>
          <w:webHidden/>
        </w:rPr>
      </w:r>
      <w:r>
        <w:rPr>
          <w:noProof/>
          <w:webHidden/>
        </w:rPr>
        <w:fldChar w:fldCharType="separate"/>
      </w:r>
      <w:ins w:id="163"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64" w:author="Holger Eichelberger" w:date="2015-11-09T11:33:00Z"/>
          <w:rFonts w:asciiTheme="minorHAnsi" w:eastAsiaTheme="minorEastAsia" w:hAnsiTheme="minorHAnsi" w:cstheme="minorBidi"/>
          <w:noProof/>
          <w:sz w:val="22"/>
          <w:szCs w:val="22"/>
        </w:rPr>
      </w:pPr>
      <w:ins w:id="16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3.1.10</w:t>
        </w:r>
        <w:r w:rsidR="0043707B">
          <w:rPr>
            <w:rFonts w:asciiTheme="minorHAnsi" w:eastAsiaTheme="minorEastAsia" w:hAnsiTheme="minorHAnsi" w:cstheme="minorBidi"/>
            <w:noProof/>
            <w:sz w:val="22"/>
            <w:szCs w:val="22"/>
          </w:rPr>
          <w:tab/>
        </w:r>
        <w:r w:rsidR="0043707B" w:rsidRPr="0041645A">
          <w:rPr>
            <w:rStyle w:val="Hyperlink"/>
            <w:noProof/>
            <w:lang w:val="en-GB"/>
          </w:rPr>
          <w:t>Constraint variables</w:t>
        </w:r>
        <w:r w:rsidR="0043707B">
          <w:rPr>
            <w:noProof/>
            <w:webHidden/>
          </w:rPr>
          <w:tab/>
        </w:r>
        <w:r>
          <w:rPr>
            <w:noProof/>
            <w:webHidden/>
          </w:rPr>
          <w:fldChar w:fldCharType="begin"/>
        </w:r>
        <w:r w:rsidR="0043707B">
          <w:rPr>
            <w:noProof/>
            <w:webHidden/>
          </w:rPr>
          <w:instrText xml:space="preserve"> PAGEREF _Toc434832195 \h </w:instrText>
        </w:r>
      </w:ins>
      <w:r>
        <w:rPr>
          <w:noProof/>
          <w:webHidden/>
        </w:rPr>
      </w:r>
      <w:r>
        <w:rPr>
          <w:noProof/>
          <w:webHidden/>
        </w:rPr>
        <w:fldChar w:fldCharType="separate"/>
      </w:r>
      <w:ins w:id="166"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67" w:author="Holger Eichelberger" w:date="2015-11-09T11:33:00Z"/>
          <w:rFonts w:asciiTheme="minorHAnsi" w:eastAsiaTheme="minorEastAsia" w:hAnsiTheme="minorHAnsi" w:cstheme="minorBidi"/>
          <w:noProof/>
          <w:sz w:val="22"/>
          <w:szCs w:val="22"/>
        </w:rPr>
      </w:pPr>
      <w:ins w:id="16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3.1.11</w:t>
        </w:r>
        <w:r w:rsidR="0043707B">
          <w:rPr>
            <w:rFonts w:asciiTheme="minorHAnsi" w:eastAsiaTheme="minorEastAsia" w:hAnsiTheme="minorHAnsi" w:cstheme="minorBidi"/>
            <w:noProof/>
            <w:sz w:val="22"/>
            <w:szCs w:val="22"/>
          </w:rPr>
          <w:tab/>
        </w:r>
        <w:r w:rsidR="0043707B" w:rsidRPr="0041645A">
          <w:rPr>
            <w:rStyle w:val="Hyperlink"/>
            <w:noProof/>
            <w:lang w:val="en-GB"/>
          </w:rPr>
          <w:t>Undefined values</w:t>
        </w:r>
        <w:r w:rsidR="0043707B">
          <w:rPr>
            <w:noProof/>
            <w:webHidden/>
          </w:rPr>
          <w:tab/>
        </w:r>
        <w:r>
          <w:rPr>
            <w:noProof/>
            <w:webHidden/>
          </w:rPr>
          <w:fldChar w:fldCharType="begin"/>
        </w:r>
        <w:r w:rsidR="0043707B">
          <w:rPr>
            <w:noProof/>
            <w:webHidden/>
          </w:rPr>
          <w:instrText xml:space="preserve"> PAGEREF _Toc434832196 \h </w:instrText>
        </w:r>
      </w:ins>
      <w:r>
        <w:rPr>
          <w:noProof/>
          <w:webHidden/>
        </w:rPr>
      </w:r>
      <w:r>
        <w:rPr>
          <w:noProof/>
          <w:webHidden/>
        </w:rPr>
        <w:fldChar w:fldCharType="separate"/>
      </w:r>
      <w:ins w:id="169"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70" w:author="Holger Eichelberger" w:date="2015-11-09T11:33:00Z"/>
          <w:rFonts w:asciiTheme="minorHAnsi" w:eastAsiaTheme="minorEastAsia" w:hAnsiTheme="minorHAnsi" w:cstheme="minorBidi"/>
          <w:noProof/>
          <w:sz w:val="22"/>
          <w:szCs w:val="22"/>
        </w:rPr>
      </w:pPr>
      <w:ins w:id="17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3.1.12</w:t>
        </w:r>
        <w:r w:rsidR="0043707B">
          <w:rPr>
            <w:rFonts w:asciiTheme="minorHAnsi" w:eastAsiaTheme="minorEastAsia" w:hAnsiTheme="minorHAnsi" w:cstheme="minorBidi"/>
            <w:noProof/>
            <w:sz w:val="22"/>
            <w:szCs w:val="22"/>
          </w:rPr>
          <w:tab/>
        </w:r>
        <w:r w:rsidR="0043707B" w:rsidRPr="0041645A">
          <w:rPr>
            <w:rStyle w:val="Hyperlink"/>
            <w:noProof/>
            <w:lang w:val="en-GB"/>
          </w:rPr>
          <w:t>If-then-else-endif Expressions</w:t>
        </w:r>
        <w:r w:rsidR="0043707B">
          <w:rPr>
            <w:noProof/>
            <w:webHidden/>
          </w:rPr>
          <w:tab/>
        </w:r>
        <w:r>
          <w:rPr>
            <w:noProof/>
            <w:webHidden/>
          </w:rPr>
          <w:fldChar w:fldCharType="begin"/>
        </w:r>
        <w:r w:rsidR="0043707B">
          <w:rPr>
            <w:noProof/>
            <w:webHidden/>
          </w:rPr>
          <w:instrText xml:space="preserve"> PAGEREF _Toc434832197 \h </w:instrText>
        </w:r>
      </w:ins>
      <w:r>
        <w:rPr>
          <w:noProof/>
          <w:webHidden/>
        </w:rPr>
      </w:r>
      <w:r>
        <w:rPr>
          <w:noProof/>
          <w:webHidden/>
        </w:rPr>
        <w:fldChar w:fldCharType="separate"/>
      </w:r>
      <w:ins w:id="172" w:author="Holger Eichelberger" w:date="2015-11-09T11:33:00Z">
        <w:r w:rsidR="0043707B">
          <w:rPr>
            <w:noProof/>
            <w:webHidden/>
          </w:rPr>
          <w:t>42</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73" w:author="Holger Eichelberger" w:date="2015-11-09T11:33:00Z"/>
          <w:rFonts w:asciiTheme="minorHAnsi" w:eastAsiaTheme="minorEastAsia" w:hAnsiTheme="minorHAnsi" w:cstheme="minorBidi"/>
          <w:noProof/>
          <w:sz w:val="22"/>
          <w:szCs w:val="22"/>
        </w:rPr>
      </w:pPr>
      <w:ins w:id="17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3.1.13</w:t>
        </w:r>
        <w:r w:rsidR="0043707B">
          <w:rPr>
            <w:rFonts w:asciiTheme="minorHAnsi" w:eastAsiaTheme="minorEastAsia" w:hAnsiTheme="minorHAnsi" w:cstheme="minorBidi"/>
            <w:noProof/>
            <w:sz w:val="22"/>
            <w:szCs w:val="22"/>
          </w:rPr>
          <w:tab/>
        </w:r>
        <w:r w:rsidR="0043707B" w:rsidRPr="0041645A">
          <w:rPr>
            <w:rStyle w:val="Hyperlink"/>
            <w:noProof/>
            <w:lang w:val="en-GB"/>
          </w:rPr>
          <w:t>Let Expressions</w:t>
        </w:r>
        <w:r w:rsidR="0043707B">
          <w:rPr>
            <w:noProof/>
            <w:webHidden/>
          </w:rPr>
          <w:tab/>
        </w:r>
        <w:r>
          <w:rPr>
            <w:noProof/>
            <w:webHidden/>
          </w:rPr>
          <w:fldChar w:fldCharType="begin"/>
        </w:r>
        <w:r w:rsidR="0043707B">
          <w:rPr>
            <w:noProof/>
            <w:webHidden/>
          </w:rPr>
          <w:instrText xml:space="preserve"> PAGEREF _Toc434832198 \h </w:instrText>
        </w:r>
      </w:ins>
      <w:r>
        <w:rPr>
          <w:noProof/>
          <w:webHidden/>
        </w:rPr>
      </w:r>
      <w:r>
        <w:rPr>
          <w:noProof/>
          <w:webHidden/>
        </w:rPr>
        <w:fldChar w:fldCharType="separate"/>
      </w:r>
      <w:ins w:id="175"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76" w:author="Holger Eichelberger" w:date="2015-11-09T11:33:00Z"/>
          <w:rFonts w:asciiTheme="minorHAnsi" w:eastAsiaTheme="minorEastAsia" w:hAnsiTheme="minorHAnsi" w:cstheme="minorBidi"/>
          <w:noProof/>
          <w:sz w:val="22"/>
          <w:szCs w:val="22"/>
        </w:rPr>
      </w:pPr>
      <w:ins w:id="17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"_Toc434832199"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3.1.14</w:t>
        </w:r>
        <w:r w:rsidR="0043707B">
          <w:rPr>
            <w:rFonts w:asciiTheme="minorHAnsi" w:eastAsiaTheme="minorEastAsia" w:hAnsiTheme="minorHAnsi" w:cstheme="minorBidi"/>
            <w:noProof/>
            <w:sz w:val="22"/>
            <w:szCs w:val="22"/>
          </w:rPr>
          <w:tab/>
        </w:r>
        <w:r w:rsidR="0043707B" w:rsidRPr="0041645A">
          <w:rPr>
            <w:rStyle w:val="Hyperlink"/>
            <w:noProof/>
            <w:lang w:val="en-GB"/>
          </w:rPr>
          <w:t>User-defined operations</w:t>
        </w:r>
        <w:r w:rsidR="0043707B">
          <w:rPr>
            <w:noProof/>
            <w:webHidden/>
          </w:rPr>
          <w:tab/>
        </w:r>
        <w:r>
          <w:rPr>
            <w:noProof/>
            <w:webHidden/>
          </w:rPr>
          <w:fldChar w:fldCharType="begin"/>
        </w:r>
        <w:r w:rsidR="0043707B">
          <w:rPr>
            <w:noProof/>
            <w:webHidden/>
          </w:rPr>
          <w:instrText xml:space="preserve"> PAGEREF _Toc434832199 \h </w:instrText>
        </w:r>
      </w:ins>
      <w:r>
        <w:rPr>
          <w:noProof/>
          <w:webHidden/>
        </w:rPr>
      </w:r>
      <w:r>
        <w:rPr>
          <w:noProof/>
          <w:webHidden/>
        </w:rPr>
        <w:fldChar w:fldCharType="separate"/>
      </w:r>
      <w:ins w:id="178" w:author="Holger Eichelberger" w:date="2015-11-09T11:33:00Z">
        <w:r w:rsidR="0043707B">
          <w:rPr>
            <w:noProof/>
            <w:webHidden/>
          </w:rPr>
          <w:t>43</w:t>
        </w:r>
        <w:r>
          <w:rPr>
            <w:noProof/>
            <w:webHidden/>
          </w:rPr>
          <w:fldChar w:fldCharType="end"/>
        </w:r>
        <w:r w:rsidRPr="0041645A">
          <w:rPr>
            <w:rStyle w:val="Hyperlink"/>
            <w:noProof/>
          </w:rPr>
          <w:fldChar w:fldCharType="end"/>
        </w:r>
      </w:ins>
    </w:p>
    <w:p w:rsidR="0043707B" w:rsidRDefault="00CA1915">
      <w:pPr>
        <w:pStyle w:val="TOC3"/>
        <w:tabs>
          <w:tab w:val="left" w:pos="1440"/>
          <w:tab w:val="right" w:leader="dot" w:pos="8302"/>
        </w:tabs>
        <w:rPr>
          <w:ins w:id="179" w:author="Holger Eichelberger" w:date="2015-11-09T11:33:00Z"/>
          <w:rFonts w:asciiTheme="minorHAnsi" w:eastAsiaTheme="minorEastAsia" w:hAnsiTheme="minorHAnsi" w:cstheme="minorBidi"/>
          <w:noProof/>
          <w:sz w:val="22"/>
          <w:szCs w:val="22"/>
        </w:rPr>
      </w:pPr>
      <w:ins w:id="18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3.1.15</w:t>
        </w:r>
        <w:r w:rsidR="0043707B">
          <w:rPr>
            <w:rFonts w:asciiTheme="minorHAnsi" w:eastAsiaTheme="minorEastAsia" w:hAnsiTheme="minorHAnsi" w:cstheme="minorBidi"/>
            <w:noProof/>
            <w:sz w:val="22"/>
            <w:szCs w:val="22"/>
          </w:rPr>
          <w:tab/>
        </w:r>
        <w:r w:rsidR="0043707B" w:rsidRPr="0041645A">
          <w:rPr>
            <w:rStyle w:val="Hyperlink"/>
            <w:noProof/>
            <w:lang w:val="en-GB"/>
          </w:rPr>
          <w:t>Collection operations</w:t>
        </w:r>
        <w:r w:rsidR="0043707B">
          <w:rPr>
            <w:noProof/>
            <w:webHidden/>
          </w:rPr>
          <w:tab/>
        </w:r>
        <w:r>
          <w:rPr>
            <w:noProof/>
            <w:webHidden/>
          </w:rPr>
          <w:fldChar w:fldCharType="begin"/>
        </w:r>
        <w:r w:rsidR="0043707B">
          <w:rPr>
            <w:noProof/>
            <w:webHidden/>
          </w:rPr>
          <w:instrText xml:space="preserve"> PAGEREF _Toc434832200 \h </w:instrText>
        </w:r>
      </w:ins>
      <w:r>
        <w:rPr>
          <w:noProof/>
          <w:webHidden/>
        </w:rPr>
      </w:r>
      <w:r>
        <w:rPr>
          <w:noProof/>
          <w:webHidden/>
        </w:rPr>
        <w:fldChar w:fldCharType="separate"/>
      </w:r>
      <w:ins w:id="181" w:author="Holger Eichelberger" w:date="2015-11-09T11:33:00Z">
        <w:r w:rsidR="0043707B">
          <w:rPr>
            <w:noProof/>
            <w:webHidden/>
          </w:rPr>
          <w:t>44</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182" w:author="Holger Eichelberger" w:date="2015-11-09T11:33:00Z"/>
          <w:rFonts w:asciiTheme="minorHAnsi" w:eastAsiaTheme="minorEastAsia" w:hAnsiTheme="minorHAnsi" w:cstheme="minorBidi"/>
          <w:noProof/>
          <w:sz w:val="22"/>
          <w:szCs w:val="22"/>
        </w:rPr>
      </w:pPr>
      <w:ins w:id="18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w:t>
        </w:r>
        <w:r w:rsidR="0043707B">
          <w:rPr>
            <w:rFonts w:asciiTheme="minorHAnsi" w:eastAsiaTheme="minorEastAsia" w:hAnsiTheme="minorHAnsi" w:cstheme="minorBidi"/>
            <w:noProof/>
            <w:sz w:val="22"/>
            <w:szCs w:val="22"/>
          </w:rPr>
          <w:tab/>
        </w:r>
        <w:r w:rsidR="0043707B" w:rsidRPr="0041645A">
          <w:rPr>
            <w:rStyle w:val="Hyperlink"/>
            <w:noProof/>
            <w:lang w:val="en-GB"/>
          </w:rPr>
          <w:t>Internal Types</w:t>
        </w:r>
        <w:r w:rsidR="0043707B">
          <w:rPr>
            <w:noProof/>
            <w:webHidden/>
          </w:rPr>
          <w:tab/>
        </w:r>
        <w:r>
          <w:rPr>
            <w:noProof/>
            <w:webHidden/>
          </w:rPr>
          <w:fldChar w:fldCharType="begin"/>
        </w:r>
        <w:r w:rsidR="0043707B">
          <w:rPr>
            <w:noProof/>
            <w:webHidden/>
          </w:rPr>
          <w:instrText xml:space="preserve"> PAGEREF _Toc434832202 \h </w:instrText>
        </w:r>
      </w:ins>
      <w:r>
        <w:rPr>
          <w:noProof/>
          <w:webHidden/>
        </w:rPr>
      </w:r>
      <w:r>
        <w:rPr>
          <w:noProof/>
          <w:webHidden/>
        </w:rPr>
        <w:fldChar w:fldCharType="separate"/>
      </w:r>
      <w:ins w:id="184"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85" w:author="Holger Eichelberger" w:date="2015-11-09T11:33:00Z"/>
          <w:rFonts w:asciiTheme="minorHAnsi" w:eastAsiaTheme="minorEastAsia" w:hAnsiTheme="minorHAnsi" w:cstheme="minorBidi"/>
          <w:noProof/>
          <w:sz w:val="22"/>
          <w:szCs w:val="22"/>
        </w:rPr>
      </w:pPr>
      <w:ins w:id="18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3.2.1</w:t>
        </w:r>
        <w:r w:rsidR="0043707B">
          <w:rPr>
            <w:rFonts w:asciiTheme="minorHAnsi" w:eastAsiaTheme="minorEastAsia" w:hAnsiTheme="minorHAnsi" w:cstheme="minorBidi"/>
            <w:noProof/>
            <w:sz w:val="22"/>
            <w:szCs w:val="22"/>
          </w:rPr>
          <w:tab/>
        </w:r>
        <w:r w:rsidR="0043707B" w:rsidRPr="0041645A">
          <w:rPr>
            <w:rStyle w:val="Hyperlink"/>
            <w:noProof/>
            <w:lang w:val="en-GB"/>
          </w:rPr>
          <w:t>AnyType</w:t>
        </w:r>
        <w:r w:rsidR="0043707B">
          <w:rPr>
            <w:noProof/>
            <w:webHidden/>
          </w:rPr>
          <w:tab/>
        </w:r>
        <w:r>
          <w:rPr>
            <w:noProof/>
            <w:webHidden/>
          </w:rPr>
          <w:fldChar w:fldCharType="begin"/>
        </w:r>
        <w:r w:rsidR="0043707B">
          <w:rPr>
            <w:noProof/>
            <w:webHidden/>
          </w:rPr>
          <w:instrText xml:space="preserve"> PAGEREF _Toc434832203 \h </w:instrText>
        </w:r>
      </w:ins>
      <w:r>
        <w:rPr>
          <w:noProof/>
          <w:webHidden/>
        </w:rPr>
      </w:r>
      <w:r>
        <w:rPr>
          <w:noProof/>
          <w:webHidden/>
        </w:rPr>
        <w:fldChar w:fldCharType="separate"/>
      </w:r>
      <w:ins w:id="187" w:author="Holger Eichelberger" w:date="2015-11-09T11:33:00Z">
        <w:r w:rsidR="0043707B">
          <w:rPr>
            <w:noProof/>
            <w:webHidden/>
          </w:rPr>
          <w:t>46</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88" w:author="Holger Eichelberger" w:date="2015-11-09T11:33:00Z"/>
          <w:rFonts w:asciiTheme="minorHAnsi" w:eastAsiaTheme="minorEastAsia" w:hAnsiTheme="minorHAnsi" w:cstheme="minorBidi"/>
          <w:noProof/>
          <w:sz w:val="22"/>
          <w:szCs w:val="22"/>
        </w:rPr>
      </w:pPr>
      <w:ins w:id="18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3.2.2</w:t>
        </w:r>
        <w:r w:rsidR="0043707B">
          <w:rPr>
            <w:rFonts w:asciiTheme="minorHAnsi" w:eastAsiaTheme="minorEastAsia" w:hAnsiTheme="minorHAnsi" w:cstheme="minorBidi"/>
            <w:noProof/>
            <w:sz w:val="22"/>
            <w:szCs w:val="22"/>
          </w:rPr>
          <w:tab/>
        </w:r>
        <w:r w:rsidR="0043707B" w:rsidRPr="0041645A">
          <w:rPr>
            <w:rStyle w:val="Hyperlink"/>
            <w:noProof/>
            <w:lang w:val="en-GB"/>
          </w:rPr>
          <w:t>MetaType</w:t>
        </w:r>
        <w:r w:rsidR="0043707B">
          <w:rPr>
            <w:noProof/>
            <w:webHidden/>
          </w:rPr>
          <w:tab/>
        </w:r>
        <w:r>
          <w:rPr>
            <w:noProof/>
            <w:webHidden/>
          </w:rPr>
          <w:fldChar w:fldCharType="begin"/>
        </w:r>
        <w:r w:rsidR="0043707B">
          <w:rPr>
            <w:noProof/>
            <w:webHidden/>
          </w:rPr>
          <w:instrText xml:space="preserve"> PAGEREF _Toc434832204 \h </w:instrText>
        </w:r>
      </w:ins>
      <w:r>
        <w:rPr>
          <w:noProof/>
          <w:webHidden/>
        </w:rPr>
      </w:r>
      <w:r>
        <w:rPr>
          <w:noProof/>
          <w:webHidden/>
        </w:rPr>
        <w:fldChar w:fldCharType="separate"/>
      </w:r>
      <w:ins w:id="190"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191" w:author="Holger Eichelberger" w:date="2015-11-09T11:33:00Z"/>
          <w:rFonts w:asciiTheme="minorHAnsi" w:eastAsiaTheme="minorEastAsia" w:hAnsiTheme="minorHAnsi" w:cstheme="minorBidi"/>
          <w:noProof/>
          <w:sz w:val="22"/>
          <w:szCs w:val="22"/>
        </w:rPr>
      </w:pPr>
      <w:ins w:id="19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3.2.3</w:t>
        </w:r>
        <w:r w:rsidR="0043707B">
          <w:rPr>
            <w:rFonts w:asciiTheme="minorHAnsi" w:eastAsiaTheme="minorEastAsia" w:hAnsiTheme="minorHAnsi" w:cstheme="minorBidi"/>
            <w:noProof/>
            <w:sz w:val="22"/>
            <w:szCs w:val="22"/>
          </w:rPr>
          <w:tab/>
        </w:r>
        <w:r w:rsidR="0043707B" w:rsidRPr="0041645A">
          <w:rPr>
            <w:rStyle w:val="Hyperlink"/>
            <w:noProof/>
            <w:lang w:val="en-GB"/>
          </w:rPr>
          <w:t>Version</w:t>
        </w:r>
        <w:r w:rsidR="0043707B">
          <w:rPr>
            <w:noProof/>
            <w:webHidden/>
          </w:rPr>
          <w:tab/>
        </w:r>
        <w:r>
          <w:rPr>
            <w:noProof/>
            <w:webHidden/>
          </w:rPr>
          <w:fldChar w:fldCharType="begin"/>
        </w:r>
        <w:r w:rsidR="0043707B">
          <w:rPr>
            <w:noProof/>
            <w:webHidden/>
          </w:rPr>
          <w:instrText xml:space="preserve"> PAGEREF _Toc434832205 \h </w:instrText>
        </w:r>
      </w:ins>
      <w:r>
        <w:rPr>
          <w:noProof/>
          <w:webHidden/>
        </w:rPr>
      </w:r>
      <w:r>
        <w:rPr>
          <w:noProof/>
          <w:webHidden/>
        </w:rPr>
        <w:fldChar w:fldCharType="separate"/>
      </w:r>
      <w:ins w:id="193" w:author="Holger Eichelberger" w:date="2015-11-09T11:33:00Z">
        <w:r w:rsidR="0043707B">
          <w:rPr>
            <w:noProof/>
            <w:webHidden/>
          </w:rPr>
          <w:t>47</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194" w:author="Holger Eichelberger" w:date="2015-11-09T11:33:00Z"/>
          <w:rFonts w:asciiTheme="minorHAnsi" w:eastAsiaTheme="minorEastAsia" w:hAnsiTheme="minorHAnsi" w:cstheme="minorBidi"/>
          <w:noProof/>
          <w:sz w:val="22"/>
          <w:szCs w:val="22"/>
        </w:rPr>
      </w:pPr>
      <w:ins w:id="19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3.3</w:t>
        </w:r>
        <w:r w:rsidR="0043707B">
          <w:rPr>
            <w:rFonts w:asciiTheme="minorHAnsi" w:eastAsiaTheme="minorEastAsia" w:hAnsiTheme="minorHAnsi" w:cstheme="minorBidi"/>
            <w:noProof/>
            <w:sz w:val="22"/>
            <w:szCs w:val="22"/>
          </w:rPr>
          <w:tab/>
        </w:r>
        <w:r w:rsidR="0043707B" w:rsidRPr="0041645A">
          <w:rPr>
            <w:rStyle w:val="Hyperlink"/>
            <w:noProof/>
            <w:lang w:val="en-GB"/>
          </w:rPr>
          <w:t>FreezeVariable</w:t>
        </w:r>
        <w:r w:rsidR="0043707B">
          <w:rPr>
            <w:noProof/>
            <w:webHidden/>
          </w:rPr>
          <w:tab/>
        </w:r>
        <w:r>
          <w:rPr>
            <w:noProof/>
            <w:webHidden/>
          </w:rPr>
          <w:fldChar w:fldCharType="begin"/>
        </w:r>
        <w:r w:rsidR="0043707B">
          <w:rPr>
            <w:noProof/>
            <w:webHidden/>
          </w:rPr>
          <w:instrText xml:space="preserve"> PAGEREF _Toc434832206 \h </w:instrText>
        </w:r>
      </w:ins>
      <w:r>
        <w:rPr>
          <w:noProof/>
          <w:webHidden/>
        </w:rPr>
      </w:r>
      <w:r>
        <w:rPr>
          <w:noProof/>
          <w:webHidden/>
        </w:rPr>
        <w:fldChar w:fldCharType="separate"/>
      </w:r>
      <w:ins w:id="196"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197" w:author="Holger Eichelberger" w:date="2015-11-09T11:33:00Z"/>
          <w:rFonts w:asciiTheme="minorHAnsi" w:eastAsiaTheme="minorEastAsia" w:hAnsiTheme="minorHAnsi" w:cstheme="minorBidi"/>
          <w:noProof/>
          <w:sz w:val="22"/>
          <w:szCs w:val="22"/>
        </w:rPr>
      </w:pPr>
      <w:ins w:id="19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w:t>
        </w:r>
        <w:r w:rsidR="0043707B">
          <w:rPr>
            <w:rFonts w:asciiTheme="minorHAnsi" w:eastAsiaTheme="minorEastAsia" w:hAnsiTheme="minorHAnsi" w:cstheme="minorBidi"/>
            <w:noProof/>
            <w:sz w:val="22"/>
            <w:szCs w:val="22"/>
          </w:rPr>
          <w:tab/>
        </w:r>
        <w:r w:rsidR="0043707B" w:rsidRPr="0041645A">
          <w:rPr>
            <w:rStyle w:val="Hyperlink"/>
            <w:noProof/>
            <w:lang w:val="en-GB"/>
          </w:rPr>
          <w:t>Basic Types</w:t>
        </w:r>
        <w:r w:rsidR="0043707B">
          <w:rPr>
            <w:noProof/>
            <w:webHidden/>
          </w:rPr>
          <w:tab/>
        </w:r>
        <w:r>
          <w:rPr>
            <w:noProof/>
            <w:webHidden/>
          </w:rPr>
          <w:fldChar w:fldCharType="begin"/>
        </w:r>
        <w:r w:rsidR="0043707B">
          <w:rPr>
            <w:noProof/>
            <w:webHidden/>
          </w:rPr>
          <w:instrText xml:space="preserve"> PAGEREF _Toc434832207 \h </w:instrText>
        </w:r>
      </w:ins>
      <w:r>
        <w:rPr>
          <w:noProof/>
          <w:webHidden/>
        </w:rPr>
      </w:r>
      <w:r>
        <w:rPr>
          <w:noProof/>
          <w:webHidden/>
        </w:rPr>
        <w:fldChar w:fldCharType="separate"/>
      </w:r>
      <w:ins w:id="199"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00" w:author="Holger Eichelberger" w:date="2015-11-09T11:33:00Z"/>
          <w:rFonts w:asciiTheme="minorHAnsi" w:eastAsiaTheme="minorEastAsia" w:hAnsiTheme="minorHAnsi" w:cstheme="minorBidi"/>
          <w:noProof/>
          <w:sz w:val="22"/>
          <w:szCs w:val="22"/>
        </w:rPr>
      </w:pPr>
      <w:ins w:id="20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3.4.1</w:t>
        </w:r>
        <w:r w:rsidR="0043707B">
          <w:rPr>
            <w:rFonts w:asciiTheme="minorHAnsi" w:eastAsiaTheme="minorEastAsia" w:hAnsiTheme="minorHAnsi" w:cstheme="minorBidi"/>
            <w:noProof/>
            <w:sz w:val="22"/>
            <w:szCs w:val="22"/>
          </w:rPr>
          <w:tab/>
        </w:r>
        <w:r w:rsidR="0043707B" w:rsidRPr="0041645A">
          <w:rPr>
            <w:rStyle w:val="Hyperlink"/>
            <w:noProof/>
            <w:lang w:val="en-GB"/>
          </w:rPr>
          <w:t>Real</w:t>
        </w:r>
        <w:r w:rsidR="0043707B">
          <w:rPr>
            <w:noProof/>
            <w:webHidden/>
          </w:rPr>
          <w:tab/>
        </w:r>
        <w:r>
          <w:rPr>
            <w:noProof/>
            <w:webHidden/>
          </w:rPr>
          <w:fldChar w:fldCharType="begin"/>
        </w:r>
        <w:r w:rsidR="0043707B">
          <w:rPr>
            <w:noProof/>
            <w:webHidden/>
          </w:rPr>
          <w:instrText xml:space="preserve"> PAGEREF _Toc434832208 \h </w:instrText>
        </w:r>
      </w:ins>
      <w:r>
        <w:rPr>
          <w:noProof/>
          <w:webHidden/>
        </w:rPr>
      </w:r>
      <w:r>
        <w:rPr>
          <w:noProof/>
          <w:webHidden/>
        </w:rPr>
        <w:fldChar w:fldCharType="separate"/>
      </w:r>
      <w:ins w:id="202" w:author="Holger Eichelberger" w:date="2015-11-09T11:33:00Z">
        <w:r w:rsidR="0043707B">
          <w:rPr>
            <w:noProof/>
            <w:webHidden/>
          </w:rPr>
          <w:t>48</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03" w:author="Holger Eichelberger" w:date="2015-11-09T11:33:00Z"/>
          <w:rFonts w:asciiTheme="minorHAnsi" w:eastAsiaTheme="minorEastAsia" w:hAnsiTheme="minorHAnsi" w:cstheme="minorBidi"/>
          <w:noProof/>
          <w:sz w:val="22"/>
          <w:szCs w:val="22"/>
        </w:rPr>
      </w:pPr>
      <w:ins w:id="20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"_Toc434832209"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3.4.2</w:t>
        </w:r>
        <w:r w:rsidR="0043707B">
          <w:rPr>
            <w:rFonts w:asciiTheme="minorHAnsi" w:eastAsiaTheme="minorEastAsia" w:hAnsiTheme="minorHAnsi" w:cstheme="minorBidi"/>
            <w:noProof/>
            <w:sz w:val="22"/>
            <w:szCs w:val="22"/>
          </w:rPr>
          <w:tab/>
        </w:r>
        <w:r w:rsidR="0043707B" w:rsidRPr="0041645A">
          <w:rPr>
            <w:rStyle w:val="Hyperlink"/>
            <w:noProof/>
            <w:lang w:val="en-GB"/>
          </w:rPr>
          <w:t>Integer</w:t>
        </w:r>
        <w:r w:rsidR="0043707B">
          <w:rPr>
            <w:noProof/>
            <w:webHidden/>
          </w:rPr>
          <w:tab/>
        </w:r>
        <w:r>
          <w:rPr>
            <w:noProof/>
            <w:webHidden/>
          </w:rPr>
          <w:fldChar w:fldCharType="begin"/>
        </w:r>
        <w:r w:rsidR="0043707B">
          <w:rPr>
            <w:noProof/>
            <w:webHidden/>
          </w:rPr>
          <w:instrText xml:space="preserve"> PAGEREF _Toc434832209 \h </w:instrText>
        </w:r>
      </w:ins>
      <w:r>
        <w:rPr>
          <w:noProof/>
          <w:webHidden/>
        </w:rPr>
      </w:r>
      <w:r>
        <w:rPr>
          <w:noProof/>
          <w:webHidden/>
        </w:rPr>
        <w:fldChar w:fldCharType="separate"/>
      </w:r>
      <w:ins w:id="205" w:author="Holger Eichelberger" w:date="2015-11-09T11:33:00Z">
        <w:r w:rsidR="0043707B">
          <w:rPr>
            <w:noProof/>
            <w:webHidden/>
          </w:rPr>
          <w:t>49</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06" w:author="Holger Eichelberger" w:date="2015-11-09T11:33:00Z"/>
          <w:rFonts w:asciiTheme="minorHAnsi" w:eastAsiaTheme="minorEastAsia" w:hAnsiTheme="minorHAnsi" w:cstheme="minorBidi"/>
          <w:noProof/>
          <w:sz w:val="22"/>
          <w:szCs w:val="22"/>
        </w:rPr>
      </w:pPr>
      <w:ins w:id="20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3.4.3</w:t>
        </w:r>
        <w:r w:rsidR="0043707B">
          <w:rPr>
            <w:rFonts w:asciiTheme="minorHAnsi" w:eastAsiaTheme="minorEastAsia" w:hAnsiTheme="minorHAnsi" w:cstheme="minorBidi"/>
            <w:noProof/>
            <w:sz w:val="22"/>
            <w:szCs w:val="22"/>
          </w:rPr>
          <w:tab/>
        </w:r>
        <w:r w:rsidR="0043707B" w:rsidRPr="0041645A">
          <w:rPr>
            <w:rStyle w:val="Hyperlink"/>
            <w:noProof/>
            <w:lang w:val="en-GB"/>
          </w:rPr>
          <w:t>Boolean</w:t>
        </w:r>
        <w:r w:rsidR="0043707B">
          <w:rPr>
            <w:noProof/>
            <w:webHidden/>
          </w:rPr>
          <w:tab/>
        </w:r>
        <w:r>
          <w:rPr>
            <w:noProof/>
            <w:webHidden/>
          </w:rPr>
          <w:fldChar w:fldCharType="begin"/>
        </w:r>
        <w:r w:rsidR="0043707B">
          <w:rPr>
            <w:noProof/>
            <w:webHidden/>
          </w:rPr>
          <w:instrText xml:space="preserve"> PAGEREF _Toc434832210 \h </w:instrText>
        </w:r>
      </w:ins>
      <w:r>
        <w:rPr>
          <w:noProof/>
          <w:webHidden/>
        </w:rPr>
      </w:r>
      <w:r>
        <w:rPr>
          <w:noProof/>
          <w:webHidden/>
        </w:rPr>
        <w:fldChar w:fldCharType="separate"/>
      </w:r>
      <w:ins w:id="208"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09" w:author="Holger Eichelberger" w:date="2015-11-09T11:33:00Z"/>
          <w:rFonts w:asciiTheme="minorHAnsi" w:eastAsiaTheme="minorEastAsia" w:hAnsiTheme="minorHAnsi" w:cstheme="minorBidi"/>
          <w:noProof/>
          <w:sz w:val="22"/>
          <w:szCs w:val="22"/>
        </w:rPr>
      </w:pPr>
      <w:ins w:id="21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3.4.4</w:t>
        </w:r>
        <w:r w:rsidR="0043707B">
          <w:rPr>
            <w:rFonts w:asciiTheme="minorHAnsi" w:eastAsiaTheme="minorEastAsia" w:hAnsiTheme="minorHAnsi" w:cstheme="minorBidi"/>
            <w:noProof/>
            <w:sz w:val="22"/>
            <w:szCs w:val="22"/>
          </w:rPr>
          <w:tab/>
        </w:r>
        <w:r w:rsidR="0043707B" w:rsidRPr="0041645A">
          <w:rPr>
            <w:rStyle w:val="Hyperlink"/>
            <w:noProof/>
            <w:lang w:val="en-GB"/>
          </w:rPr>
          <w:t>String</w:t>
        </w:r>
        <w:r w:rsidR="0043707B">
          <w:rPr>
            <w:noProof/>
            <w:webHidden/>
          </w:rPr>
          <w:tab/>
        </w:r>
        <w:r>
          <w:rPr>
            <w:noProof/>
            <w:webHidden/>
          </w:rPr>
          <w:fldChar w:fldCharType="begin"/>
        </w:r>
        <w:r w:rsidR="0043707B">
          <w:rPr>
            <w:noProof/>
            <w:webHidden/>
          </w:rPr>
          <w:instrText xml:space="preserve"> PAGEREF _Toc434832211 \h </w:instrText>
        </w:r>
      </w:ins>
      <w:r>
        <w:rPr>
          <w:noProof/>
          <w:webHidden/>
        </w:rPr>
      </w:r>
      <w:r>
        <w:rPr>
          <w:noProof/>
          <w:webHidden/>
        </w:rPr>
        <w:fldChar w:fldCharType="separate"/>
      </w:r>
      <w:ins w:id="211" w:author="Holger Eichelberger" w:date="2015-11-09T11:33:00Z">
        <w:r w:rsidR="0043707B">
          <w:rPr>
            <w:noProof/>
            <w:webHidden/>
          </w:rPr>
          <w:t>50</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12" w:author="Holger Eichelberger" w:date="2015-11-09T11:33:00Z"/>
          <w:rFonts w:asciiTheme="minorHAnsi" w:eastAsiaTheme="minorEastAsia" w:hAnsiTheme="minorHAnsi" w:cstheme="minorBidi"/>
          <w:noProof/>
          <w:sz w:val="22"/>
          <w:szCs w:val="22"/>
        </w:rPr>
      </w:pPr>
      <w:ins w:id="21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w:t>
        </w:r>
        <w:r w:rsidR="0043707B">
          <w:rPr>
            <w:rFonts w:asciiTheme="minorHAnsi" w:eastAsiaTheme="minorEastAsia" w:hAnsiTheme="minorHAnsi" w:cstheme="minorBidi"/>
            <w:noProof/>
            <w:sz w:val="22"/>
            <w:szCs w:val="22"/>
          </w:rPr>
          <w:tab/>
        </w:r>
        <w:r w:rsidR="0043707B" w:rsidRPr="0041645A">
          <w:rPr>
            <w:rStyle w:val="Hyperlink"/>
            <w:noProof/>
            <w:lang w:val="en-GB"/>
          </w:rPr>
          <w:t>Enumeration Types</w:t>
        </w:r>
        <w:r w:rsidR="0043707B">
          <w:rPr>
            <w:noProof/>
            <w:webHidden/>
          </w:rPr>
          <w:tab/>
        </w:r>
        <w:r>
          <w:rPr>
            <w:noProof/>
            <w:webHidden/>
          </w:rPr>
          <w:fldChar w:fldCharType="begin"/>
        </w:r>
        <w:r w:rsidR="0043707B">
          <w:rPr>
            <w:noProof/>
            <w:webHidden/>
          </w:rPr>
          <w:instrText xml:space="preserve"> PAGEREF _Toc434832212 \h </w:instrText>
        </w:r>
      </w:ins>
      <w:r>
        <w:rPr>
          <w:noProof/>
          <w:webHidden/>
        </w:rPr>
      </w:r>
      <w:r>
        <w:rPr>
          <w:noProof/>
          <w:webHidden/>
        </w:rPr>
        <w:fldChar w:fldCharType="separate"/>
      </w:r>
      <w:ins w:id="214"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15" w:author="Holger Eichelberger" w:date="2015-11-09T11:33:00Z"/>
          <w:rFonts w:asciiTheme="minorHAnsi" w:eastAsiaTheme="minorEastAsia" w:hAnsiTheme="minorHAnsi" w:cstheme="minorBidi"/>
          <w:noProof/>
          <w:sz w:val="22"/>
          <w:szCs w:val="22"/>
        </w:rPr>
      </w:pPr>
      <w:ins w:id="21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3.5.1</w:t>
        </w:r>
        <w:r w:rsidR="0043707B">
          <w:rPr>
            <w:rFonts w:asciiTheme="minorHAnsi" w:eastAsiaTheme="minorEastAsia" w:hAnsiTheme="minorHAnsi" w:cstheme="minorBidi"/>
            <w:noProof/>
            <w:sz w:val="22"/>
            <w:szCs w:val="22"/>
          </w:rPr>
          <w:tab/>
        </w:r>
        <w:r w:rsidR="0043707B" w:rsidRPr="0041645A">
          <w:rPr>
            <w:rStyle w:val="Hyperlink"/>
            <w:noProof/>
            <w:lang w:val="en-GB"/>
          </w:rPr>
          <w:t>Enum</w:t>
        </w:r>
        <w:r w:rsidR="0043707B">
          <w:rPr>
            <w:noProof/>
            <w:webHidden/>
          </w:rPr>
          <w:tab/>
        </w:r>
        <w:r>
          <w:rPr>
            <w:noProof/>
            <w:webHidden/>
          </w:rPr>
          <w:fldChar w:fldCharType="begin"/>
        </w:r>
        <w:r w:rsidR="0043707B">
          <w:rPr>
            <w:noProof/>
            <w:webHidden/>
          </w:rPr>
          <w:instrText xml:space="preserve"> PAGEREF _Toc434832213 \h </w:instrText>
        </w:r>
      </w:ins>
      <w:r>
        <w:rPr>
          <w:noProof/>
          <w:webHidden/>
        </w:rPr>
      </w:r>
      <w:r>
        <w:rPr>
          <w:noProof/>
          <w:webHidden/>
        </w:rPr>
        <w:fldChar w:fldCharType="separate"/>
      </w:r>
      <w:ins w:id="217"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18" w:author="Holger Eichelberger" w:date="2015-11-09T11:33:00Z"/>
          <w:rFonts w:asciiTheme="minorHAnsi" w:eastAsiaTheme="minorEastAsia" w:hAnsiTheme="minorHAnsi" w:cstheme="minorBidi"/>
          <w:noProof/>
          <w:sz w:val="22"/>
          <w:szCs w:val="22"/>
        </w:rPr>
      </w:pPr>
      <w:ins w:id="21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3.5.2</w:t>
        </w:r>
        <w:r w:rsidR="0043707B">
          <w:rPr>
            <w:rFonts w:asciiTheme="minorHAnsi" w:eastAsiaTheme="minorEastAsia" w:hAnsiTheme="minorHAnsi" w:cstheme="minorBidi"/>
            <w:noProof/>
            <w:sz w:val="22"/>
            <w:szCs w:val="22"/>
          </w:rPr>
          <w:tab/>
        </w:r>
        <w:r w:rsidR="0043707B" w:rsidRPr="0041645A">
          <w:rPr>
            <w:rStyle w:val="Hyperlink"/>
            <w:noProof/>
            <w:lang w:val="en-GB"/>
          </w:rPr>
          <w:t>OrderedEnum</w:t>
        </w:r>
        <w:r w:rsidR="0043707B">
          <w:rPr>
            <w:noProof/>
            <w:webHidden/>
          </w:rPr>
          <w:tab/>
        </w:r>
        <w:r>
          <w:rPr>
            <w:noProof/>
            <w:webHidden/>
          </w:rPr>
          <w:fldChar w:fldCharType="begin"/>
        </w:r>
        <w:r w:rsidR="0043707B">
          <w:rPr>
            <w:noProof/>
            <w:webHidden/>
          </w:rPr>
          <w:instrText xml:space="preserve"> PAGEREF _Toc434832214 \h </w:instrText>
        </w:r>
      </w:ins>
      <w:r>
        <w:rPr>
          <w:noProof/>
          <w:webHidden/>
        </w:rPr>
      </w:r>
      <w:r>
        <w:rPr>
          <w:noProof/>
          <w:webHidden/>
        </w:rPr>
        <w:fldChar w:fldCharType="separate"/>
      </w:r>
      <w:ins w:id="220" w:author="Holger Eichelberger" w:date="2015-11-09T11:33:00Z">
        <w:r w:rsidR="0043707B">
          <w:rPr>
            <w:noProof/>
            <w:webHidden/>
          </w:rPr>
          <w:t>51</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21" w:author="Holger Eichelberger" w:date="2015-11-09T11:33:00Z"/>
          <w:rFonts w:asciiTheme="minorHAnsi" w:eastAsiaTheme="minorEastAsia" w:hAnsiTheme="minorHAnsi" w:cstheme="minorBidi"/>
          <w:noProof/>
          <w:sz w:val="22"/>
          <w:szCs w:val="22"/>
        </w:rPr>
      </w:pPr>
      <w:ins w:id="22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3.6</w:t>
        </w:r>
        <w:r w:rsidR="0043707B">
          <w:rPr>
            <w:rFonts w:asciiTheme="minorHAnsi" w:eastAsiaTheme="minorEastAsia" w:hAnsiTheme="minorHAnsi" w:cstheme="minorBidi"/>
            <w:noProof/>
            <w:sz w:val="22"/>
            <w:szCs w:val="22"/>
          </w:rPr>
          <w:tab/>
        </w:r>
        <w:r w:rsidR="0043707B" w:rsidRPr="0041645A">
          <w:rPr>
            <w:rStyle w:val="Hyperlink"/>
            <w:noProof/>
            <w:lang w:val="en-GB"/>
          </w:rPr>
          <w:t>Constraint</w:t>
        </w:r>
        <w:r w:rsidR="0043707B">
          <w:rPr>
            <w:noProof/>
            <w:webHidden/>
          </w:rPr>
          <w:tab/>
        </w:r>
        <w:r>
          <w:rPr>
            <w:noProof/>
            <w:webHidden/>
          </w:rPr>
          <w:fldChar w:fldCharType="begin"/>
        </w:r>
        <w:r w:rsidR="0043707B">
          <w:rPr>
            <w:noProof/>
            <w:webHidden/>
          </w:rPr>
          <w:instrText xml:space="preserve"> PAGEREF _Toc434832215 \h </w:instrText>
        </w:r>
      </w:ins>
      <w:r>
        <w:rPr>
          <w:noProof/>
          <w:webHidden/>
        </w:rPr>
      </w:r>
      <w:r>
        <w:rPr>
          <w:noProof/>
          <w:webHidden/>
        </w:rPr>
        <w:fldChar w:fldCharType="separate"/>
      </w:r>
      <w:ins w:id="223"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24" w:author="Holger Eichelberger" w:date="2015-11-09T11:33:00Z"/>
          <w:rFonts w:asciiTheme="minorHAnsi" w:eastAsiaTheme="minorEastAsia" w:hAnsiTheme="minorHAnsi" w:cstheme="minorBidi"/>
          <w:noProof/>
          <w:sz w:val="22"/>
          <w:szCs w:val="22"/>
        </w:rPr>
      </w:pPr>
      <w:ins w:id="22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w:t>
        </w:r>
        <w:r w:rsidR="0043707B">
          <w:rPr>
            <w:rFonts w:asciiTheme="minorHAnsi" w:eastAsiaTheme="minorEastAsia" w:hAnsiTheme="minorHAnsi" w:cstheme="minorBidi"/>
            <w:noProof/>
            <w:sz w:val="22"/>
            <w:szCs w:val="22"/>
          </w:rPr>
          <w:tab/>
        </w:r>
        <w:r w:rsidR="0043707B" w:rsidRPr="0041645A">
          <w:rPr>
            <w:rStyle w:val="Hyperlink"/>
            <w:noProof/>
            <w:lang w:val="en-GB"/>
          </w:rPr>
          <w:t>Collection Types</w:t>
        </w:r>
        <w:r w:rsidR="0043707B">
          <w:rPr>
            <w:noProof/>
            <w:webHidden/>
          </w:rPr>
          <w:tab/>
        </w:r>
        <w:r>
          <w:rPr>
            <w:noProof/>
            <w:webHidden/>
          </w:rPr>
          <w:fldChar w:fldCharType="begin"/>
        </w:r>
        <w:r w:rsidR="0043707B">
          <w:rPr>
            <w:noProof/>
            <w:webHidden/>
          </w:rPr>
          <w:instrText xml:space="preserve"> PAGEREF _Toc434832216 \h </w:instrText>
        </w:r>
      </w:ins>
      <w:r>
        <w:rPr>
          <w:noProof/>
          <w:webHidden/>
        </w:rPr>
      </w:r>
      <w:r>
        <w:rPr>
          <w:noProof/>
          <w:webHidden/>
        </w:rPr>
        <w:fldChar w:fldCharType="separate"/>
      </w:r>
      <w:ins w:id="226"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27" w:author="Holger Eichelberger" w:date="2015-11-09T11:33:00Z"/>
          <w:rFonts w:asciiTheme="minorHAnsi" w:eastAsiaTheme="minorEastAsia" w:hAnsiTheme="minorHAnsi" w:cstheme="minorBidi"/>
          <w:noProof/>
          <w:sz w:val="22"/>
          <w:szCs w:val="22"/>
        </w:rPr>
      </w:pPr>
      <w:ins w:id="22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3.7.1</w:t>
        </w:r>
        <w:r w:rsidR="0043707B">
          <w:rPr>
            <w:rFonts w:asciiTheme="minorHAnsi" w:eastAsiaTheme="minorEastAsia" w:hAnsiTheme="minorHAnsi" w:cstheme="minorBidi"/>
            <w:noProof/>
            <w:sz w:val="22"/>
            <w:szCs w:val="22"/>
          </w:rPr>
          <w:tab/>
        </w:r>
        <w:r w:rsidR="0043707B" w:rsidRPr="0041645A">
          <w:rPr>
            <w:rStyle w:val="Hyperlink"/>
            <w:noProof/>
            <w:lang w:val="en-GB"/>
          </w:rPr>
          <w:t>Collection</w:t>
        </w:r>
        <w:r w:rsidR="0043707B">
          <w:rPr>
            <w:noProof/>
            <w:webHidden/>
          </w:rPr>
          <w:tab/>
        </w:r>
        <w:r>
          <w:rPr>
            <w:noProof/>
            <w:webHidden/>
          </w:rPr>
          <w:fldChar w:fldCharType="begin"/>
        </w:r>
        <w:r w:rsidR="0043707B">
          <w:rPr>
            <w:noProof/>
            <w:webHidden/>
          </w:rPr>
          <w:instrText xml:space="preserve"> PAGEREF _Toc434832217 \h </w:instrText>
        </w:r>
      </w:ins>
      <w:r>
        <w:rPr>
          <w:noProof/>
          <w:webHidden/>
        </w:rPr>
      </w:r>
      <w:r>
        <w:rPr>
          <w:noProof/>
          <w:webHidden/>
        </w:rPr>
        <w:fldChar w:fldCharType="separate"/>
      </w:r>
      <w:ins w:id="229" w:author="Holger Eichelberger" w:date="2015-11-09T11:33:00Z">
        <w:r w:rsidR="0043707B">
          <w:rPr>
            <w:noProof/>
            <w:webHidden/>
          </w:rPr>
          <w:t>52</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30" w:author="Holger Eichelberger" w:date="2015-11-09T11:33:00Z"/>
          <w:rFonts w:asciiTheme="minorHAnsi" w:eastAsiaTheme="minorEastAsia" w:hAnsiTheme="minorHAnsi" w:cstheme="minorBidi"/>
          <w:noProof/>
          <w:sz w:val="22"/>
          <w:szCs w:val="22"/>
        </w:rPr>
      </w:pPr>
      <w:ins w:id="23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"_Toc434832218"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3.7.2</w:t>
        </w:r>
        <w:r w:rsidR="0043707B">
          <w:rPr>
            <w:rFonts w:asciiTheme="minorHAnsi" w:eastAsiaTheme="minorEastAsia" w:hAnsiTheme="minorHAnsi" w:cstheme="minorBidi"/>
            <w:noProof/>
            <w:sz w:val="22"/>
            <w:szCs w:val="22"/>
          </w:rPr>
          <w:tab/>
        </w:r>
        <w:r w:rsidR="0043707B" w:rsidRPr="0041645A">
          <w:rPr>
            <w:rStyle w:val="Hyperlink"/>
            <w:noProof/>
            <w:lang w:val="en-GB"/>
          </w:rPr>
          <w:t>Set</w:t>
        </w:r>
        <w:r w:rsidR="0043707B">
          <w:rPr>
            <w:noProof/>
            <w:webHidden/>
          </w:rPr>
          <w:tab/>
        </w:r>
        <w:r>
          <w:rPr>
            <w:noProof/>
            <w:webHidden/>
          </w:rPr>
          <w:fldChar w:fldCharType="begin"/>
        </w:r>
        <w:r w:rsidR="0043707B">
          <w:rPr>
            <w:noProof/>
            <w:webHidden/>
          </w:rPr>
          <w:instrText xml:space="preserve"> PAGEREF _Toc434832218 \h </w:instrText>
        </w:r>
      </w:ins>
      <w:r>
        <w:rPr>
          <w:noProof/>
          <w:webHidden/>
        </w:rPr>
      </w:r>
      <w:r>
        <w:rPr>
          <w:noProof/>
          <w:webHidden/>
        </w:rPr>
        <w:fldChar w:fldCharType="separate"/>
      </w:r>
      <w:ins w:id="232" w:author="Holger Eichelberger" w:date="2015-11-09T11:33:00Z">
        <w:r w:rsidR="0043707B">
          <w:rPr>
            <w:noProof/>
            <w:webHidden/>
          </w:rPr>
          <w:t>53</w:t>
        </w:r>
        <w:r>
          <w:rPr>
            <w:noProof/>
            <w:webHidden/>
          </w:rPr>
          <w:fldChar w:fldCharType="end"/>
        </w:r>
        <w:r w:rsidRPr="0041645A">
          <w:rPr>
            <w:rStyle w:val="Hyperlink"/>
            <w:noProof/>
          </w:rPr>
          <w:fldChar w:fldCharType="end"/>
        </w:r>
      </w:ins>
    </w:p>
    <w:p w:rsidR="0043707B" w:rsidRDefault="00CA1915">
      <w:pPr>
        <w:pStyle w:val="TOC3"/>
        <w:tabs>
          <w:tab w:val="left" w:pos="1200"/>
          <w:tab w:val="right" w:leader="dot" w:pos="8302"/>
        </w:tabs>
        <w:rPr>
          <w:ins w:id="233" w:author="Holger Eichelberger" w:date="2015-11-09T11:33:00Z"/>
          <w:rFonts w:asciiTheme="minorHAnsi" w:eastAsiaTheme="minorEastAsia" w:hAnsiTheme="minorHAnsi" w:cstheme="minorBidi"/>
          <w:noProof/>
          <w:sz w:val="22"/>
          <w:szCs w:val="22"/>
        </w:rPr>
      </w:pPr>
      <w:ins w:id="234" w:author="Holger Eichelberger" w:date="2015-11-09T11:33:00Z">
        <w:r w:rsidRPr="0041645A">
          <w:rPr>
            <w:rStyle w:val="Hyperlink"/>
            <w:noProof/>
          </w:rPr>
          <w:lastRenderedPageBreak/>
          <w:fldChar w:fldCharType="begin"/>
        </w:r>
        <w:r w:rsidR="0043707B" w:rsidRPr="0041645A">
          <w:rPr>
            <w:rStyle w:val="Hyperlink"/>
            <w:noProof/>
          </w:rPr>
          <w:instrText xml:space="preserve"> </w:instrText>
        </w:r>
        <w:r w:rsidR="0043707B">
          <w:rPr>
            <w:noProof/>
          </w:rPr>
          <w:instrText>HYPERLINK \l "_Toc434832219"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3.7.3</w:t>
        </w:r>
        <w:r w:rsidR="0043707B">
          <w:rPr>
            <w:rFonts w:asciiTheme="minorHAnsi" w:eastAsiaTheme="minorEastAsia" w:hAnsiTheme="minorHAnsi" w:cstheme="minorBidi"/>
            <w:noProof/>
            <w:sz w:val="22"/>
            <w:szCs w:val="22"/>
          </w:rPr>
          <w:tab/>
        </w:r>
        <w:r w:rsidR="0043707B" w:rsidRPr="0041645A">
          <w:rPr>
            <w:rStyle w:val="Hyperlink"/>
            <w:noProof/>
            <w:lang w:val="en-GB"/>
          </w:rPr>
          <w:t>Sequence</w:t>
        </w:r>
        <w:r w:rsidR="0043707B">
          <w:rPr>
            <w:noProof/>
            <w:webHidden/>
          </w:rPr>
          <w:tab/>
        </w:r>
        <w:r>
          <w:rPr>
            <w:noProof/>
            <w:webHidden/>
          </w:rPr>
          <w:fldChar w:fldCharType="begin"/>
        </w:r>
        <w:r w:rsidR="0043707B">
          <w:rPr>
            <w:noProof/>
            <w:webHidden/>
          </w:rPr>
          <w:instrText xml:space="preserve"> PAGEREF _Toc434832219 \h </w:instrText>
        </w:r>
      </w:ins>
      <w:r>
        <w:rPr>
          <w:noProof/>
          <w:webHidden/>
        </w:rPr>
      </w:r>
      <w:r>
        <w:rPr>
          <w:noProof/>
          <w:webHidden/>
        </w:rPr>
        <w:fldChar w:fldCharType="separate"/>
      </w:r>
      <w:ins w:id="235" w:author="Holger Eichelberger" w:date="2015-11-09T11:33:00Z">
        <w:r w:rsidR="0043707B">
          <w:rPr>
            <w:noProof/>
            <w:webHidden/>
          </w:rPr>
          <w:t>54</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36" w:author="Holger Eichelberger" w:date="2015-11-09T11:33:00Z"/>
          <w:rFonts w:asciiTheme="minorHAnsi" w:eastAsiaTheme="minorEastAsia" w:hAnsiTheme="minorHAnsi" w:cstheme="minorBidi"/>
          <w:noProof/>
          <w:sz w:val="22"/>
          <w:szCs w:val="22"/>
        </w:rPr>
      </w:pPr>
      <w:ins w:id="237"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"_Toc434832220"</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3.8</w:t>
        </w:r>
        <w:r w:rsidR="0043707B">
          <w:rPr>
            <w:rFonts w:asciiTheme="minorHAnsi" w:eastAsiaTheme="minorEastAsia" w:hAnsiTheme="minorHAnsi" w:cstheme="minorBidi"/>
            <w:noProof/>
            <w:sz w:val="22"/>
            <w:szCs w:val="22"/>
          </w:rPr>
          <w:tab/>
        </w:r>
        <w:r w:rsidR="0043707B" w:rsidRPr="0041645A">
          <w:rPr>
            <w:rStyle w:val="Hyperlink"/>
            <w:noProof/>
            <w:lang w:val="en-GB"/>
          </w:rPr>
          <w:t>Compound Types</w:t>
        </w:r>
        <w:r w:rsidR="0043707B">
          <w:rPr>
            <w:noProof/>
            <w:webHidden/>
          </w:rPr>
          <w:tab/>
        </w:r>
        <w:r>
          <w:rPr>
            <w:noProof/>
            <w:webHidden/>
          </w:rPr>
          <w:fldChar w:fldCharType="begin"/>
        </w:r>
        <w:r w:rsidR="0043707B">
          <w:rPr>
            <w:noProof/>
            <w:webHidden/>
          </w:rPr>
          <w:instrText xml:space="preserve"> PAGEREF _Toc434832220 \h </w:instrText>
        </w:r>
      </w:ins>
      <w:r>
        <w:rPr>
          <w:noProof/>
          <w:webHidden/>
        </w:rPr>
      </w:r>
      <w:r>
        <w:rPr>
          <w:noProof/>
          <w:webHidden/>
        </w:rPr>
        <w:fldChar w:fldCharType="separate"/>
      </w:r>
      <w:ins w:id="238" w:author="Holger Eichelberger" w:date="2015-11-09T11:33:00Z">
        <w:r w:rsidR="0043707B">
          <w:rPr>
            <w:noProof/>
            <w:webHidden/>
          </w:rPr>
          <w:t>55</w:t>
        </w:r>
        <w:r>
          <w:rPr>
            <w:noProof/>
            <w:webHidden/>
          </w:rPr>
          <w:fldChar w:fldCharType="end"/>
        </w:r>
        <w:r w:rsidRPr="0041645A">
          <w:rPr>
            <w:rStyle w:val="Hyperlink"/>
            <w:noProof/>
          </w:rPr>
          <w:fldChar w:fldCharType="end"/>
        </w:r>
      </w:ins>
    </w:p>
    <w:p w:rsidR="0043707B" w:rsidRDefault="00CA1915">
      <w:pPr>
        <w:pStyle w:val="TOC1"/>
        <w:tabs>
          <w:tab w:val="left" w:pos="480"/>
          <w:tab w:val="right" w:leader="dot" w:pos="8302"/>
        </w:tabs>
        <w:rPr>
          <w:ins w:id="239" w:author="Holger Eichelberger" w:date="2015-11-09T11:33:00Z"/>
          <w:rFonts w:asciiTheme="minorHAnsi" w:eastAsiaTheme="minorEastAsia" w:hAnsiTheme="minorHAnsi" w:cstheme="minorBidi"/>
          <w:noProof/>
          <w:sz w:val="22"/>
          <w:szCs w:val="22"/>
        </w:rPr>
      </w:pPr>
      <w:ins w:id="240"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"_Toc434832221"</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4</w:t>
        </w:r>
        <w:r w:rsidR="0043707B">
          <w:rPr>
            <w:rFonts w:asciiTheme="minorHAnsi" w:eastAsiaTheme="minorEastAsia" w:hAnsiTheme="minorHAnsi" w:cstheme="minorBidi"/>
            <w:noProof/>
            <w:sz w:val="22"/>
            <w:szCs w:val="22"/>
          </w:rPr>
          <w:tab/>
        </w:r>
        <w:r w:rsidR="0043707B" w:rsidRPr="0041645A">
          <w:rPr>
            <w:rStyle w:val="Hyperlink"/>
            <w:noProof/>
            <w:lang w:val="en-GB"/>
          </w:rPr>
          <w:t>Implementation Status</w:t>
        </w:r>
        <w:r w:rsidR="0043707B">
          <w:rPr>
            <w:noProof/>
            <w:webHidden/>
          </w:rPr>
          <w:tab/>
        </w:r>
        <w:r>
          <w:rPr>
            <w:noProof/>
            <w:webHidden/>
          </w:rPr>
          <w:fldChar w:fldCharType="begin"/>
        </w:r>
        <w:r w:rsidR="0043707B">
          <w:rPr>
            <w:noProof/>
            <w:webHidden/>
          </w:rPr>
          <w:instrText xml:space="preserve"> PAGEREF _Toc434832221 \h </w:instrText>
        </w:r>
      </w:ins>
      <w:r>
        <w:rPr>
          <w:noProof/>
          <w:webHidden/>
        </w:rPr>
      </w:r>
      <w:r>
        <w:rPr>
          <w:noProof/>
          <w:webHidden/>
        </w:rPr>
        <w:fldChar w:fldCharType="separate"/>
      </w:r>
      <w:ins w:id="241" w:author="Holger Eichelberger" w:date="2015-11-09T11:33:00Z">
        <w:r w:rsidR="0043707B">
          <w:rPr>
            <w:noProof/>
            <w:webHidden/>
          </w:rPr>
          <w:t>56</w:t>
        </w:r>
        <w:r>
          <w:rPr>
            <w:noProof/>
            <w:webHidden/>
          </w:rPr>
          <w:fldChar w:fldCharType="end"/>
        </w:r>
        <w:r w:rsidRPr="0041645A">
          <w:rPr>
            <w:rStyle w:val="Hyperlink"/>
            <w:noProof/>
          </w:rPr>
          <w:fldChar w:fldCharType="end"/>
        </w:r>
      </w:ins>
    </w:p>
    <w:p w:rsidR="0043707B" w:rsidRDefault="00CA1915">
      <w:pPr>
        <w:pStyle w:val="TOC1"/>
        <w:tabs>
          <w:tab w:val="left" w:pos="480"/>
          <w:tab w:val="right" w:leader="dot" w:pos="8302"/>
        </w:tabs>
        <w:rPr>
          <w:ins w:id="242" w:author="Holger Eichelberger" w:date="2015-11-09T11:33:00Z"/>
          <w:rFonts w:asciiTheme="minorHAnsi" w:eastAsiaTheme="minorEastAsia" w:hAnsiTheme="minorHAnsi" w:cstheme="minorBidi"/>
          <w:noProof/>
          <w:sz w:val="22"/>
          <w:szCs w:val="22"/>
        </w:rPr>
      </w:pPr>
      <w:ins w:id="243"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"_Toc434832222"</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5</w:t>
        </w:r>
        <w:r w:rsidR="0043707B">
          <w:rPr>
            <w:rFonts w:asciiTheme="minorHAnsi" w:eastAsiaTheme="minorEastAsia" w:hAnsiTheme="minorHAnsi" w:cstheme="minorBidi"/>
            <w:noProof/>
            <w:sz w:val="22"/>
            <w:szCs w:val="22"/>
          </w:rPr>
          <w:tab/>
        </w:r>
        <w:r w:rsidR="0043707B" w:rsidRPr="0041645A">
          <w:rPr>
            <w:rStyle w:val="Hyperlink"/>
            <w:noProof/>
            <w:lang w:val="en-GB"/>
          </w:rPr>
          <w:t>IVML Grammar</w:t>
        </w:r>
        <w:r w:rsidR="0043707B">
          <w:rPr>
            <w:noProof/>
            <w:webHidden/>
          </w:rPr>
          <w:tab/>
        </w:r>
        <w:r>
          <w:rPr>
            <w:noProof/>
            <w:webHidden/>
          </w:rPr>
          <w:fldChar w:fldCharType="begin"/>
        </w:r>
        <w:r w:rsidR="0043707B">
          <w:rPr>
            <w:noProof/>
            <w:webHidden/>
          </w:rPr>
          <w:instrText xml:space="preserve"> PAGEREF _Toc434832222 \h </w:instrText>
        </w:r>
      </w:ins>
      <w:r>
        <w:rPr>
          <w:noProof/>
          <w:webHidden/>
        </w:rPr>
      </w:r>
      <w:r>
        <w:rPr>
          <w:noProof/>
          <w:webHidden/>
        </w:rPr>
        <w:fldChar w:fldCharType="separate"/>
      </w:r>
      <w:ins w:id="244"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45" w:author="Holger Eichelberger" w:date="2015-11-09T11:33:00Z"/>
          <w:rFonts w:asciiTheme="minorHAnsi" w:eastAsiaTheme="minorEastAsia" w:hAnsiTheme="minorHAnsi" w:cstheme="minorBidi"/>
          <w:noProof/>
          <w:sz w:val="22"/>
          <w:szCs w:val="22"/>
        </w:rPr>
      </w:pPr>
      <w:ins w:id="246"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"_Toc434832223"</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5.1</w:t>
        </w:r>
        <w:r w:rsidR="0043707B">
          <w:rPr>
            <w:rFonts w:asciiTheme="minorHAnsi" w:eastAsiaTheme="minorEastAsia" w:hAnsiTheme="minorHAnsi" w:cstheme="minorBidi"/>
            <w:noProof/>
            <w:sz w:val="22"/>
            <w:szCs w:val="22"/>
          </w:rPr>
          <w:tab/>
        </w:r>
        <w:r w:rsidR="0043707B" w:rsidRPr="0041645A">
          <w:rPr>
            <w:rStyle w:val="Hyperlink"/>
            <w:noProof/>
            <w:lang w:val="en-US"/>
          </w:rPr>
          <w:t>Basic modeling concepts</w:t>
        </w:r>
        <w:r w:rsidR="0043707B">
          <w:rPr>
            <w:noProof/>
            <w:webHidden/>
          </w:rPr>
          <w:tab/>
        </w:r>
        <w:r>
          <w:rPr>
            <w:noProof/>
            <w:webHidden/>
          </w:rPr>
          <w:fldChar w:fldCharType="begin"/>
        </w:r>
        <w:r w:rsidR="0043707B">
          <w:rPr>
            <w:noProof/>
            <w:webHidden/>
          </w:rPr>
          <w:instrText xml:space="preserve"> PAGEREF _Toc434832223 \h </w:instrText>
        </w:r>
      </w:ins>
      <w:r>
        <w:rPr>
          <w:noProof/>
          <w:webHidden/>
        </w:rPr>
      </w:r>
      <w:r>
        <w:rPr>
          <w:noProof/>
          <w:webHidden/>
        </w:rPr>
        <w:fldChar w:fldCharType="separate"/>
      </w:r>
      <w:ins w:id="247" w:author="Holger Eichelberger" w:date="2015-11-09T11:33:00Z">
        <w:r w:rsidR="0043707B">
          <w:rPr>
            <w:noProof/>
            <w:webHidden/>
          </w:rPr>
          <w:t>58</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48" w:author="Holger Eichelberger" w:date="2015-11-09T11:33:00Z"/>
          <w:rFonts w:asciiTheme="minorHAnsi" w:eastAsiaTheme="minorEastAsia" w:hAnsiTheme="minorHAnsi" w:cstheme="minorBidi"/>
          <w:noProof/>
          <w:sz w:val="22"/>
          <w:szCs w:val="22"/>
        </w:rPr>
      </w:pPr>
      <w:ins w:id="249"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"_Toc434832224"</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5.2</w:t>
        </w:r>
        <w:r w:rsidR="0043707B">
          <w:rPr>
            <w:rFonts w:asciiTheme="minorHAnsi" w:eastAsiaTheme="minorEastAsia" w:hAnsiTheme="minorHAnsi" w:cstheme="minorBidi"/>
            <w:noProof/>
            <w:sz w:val="22"/>
            <w:szCs w:val="22"/>
          </w:rPr>
          <w:tab/>
        </w:r>
        <w:r w:rsidR="0043707B" w:rsidRPr="0041645A">
          <w:rPr>
            <w:rStyle w:val="Hyperlink"/>
            <w:noProof/>
            <w:lang w:val="en-US"/>
          </w:rPr>
          <w:t>Basic types and values</w:t>
        </w:r>
        <w:r w:rsidR="0043707B">
          <w:rPr>
            <w:noProof/>
            <w:webHidden/>
          </w:rPr>
          <w:tab/>
        </w:r>
        <w:r>
          <w:rPr>
            <w:noProof/>
            <w:webHidden/>
          </w:rPr>
          <w:fldChar w:fldCharType="begin"/>
        </w:r>
        <w:r w:rsidR="0043707B">
          <w:rPr>
            <w:noProof/>
            <w:webHidden/>
          </w:rPr>
          <w:instrText xml:space="preserve"> PAGEREF _Toc434832224 \h </w:instrText>
        </w:r>
      </w:ins>
      <w:r>
        <w:rPr>
          <w:noProof/>
          <w:webHidden/>
        </w:rPr>
      </w:r>
      <w:r>
        <w:rPr>
          <w:noProof/>
          <w:webHidden/>
        </w:rPr>
        <w:fldChar w:fldCharType="separate"/>
      </w:r>
      <w:ins w:id="250" w:author="Holger Eichelberger" w:date="2015-11-09T11:33:00Z">
        <w:r w:rsidR="0043707B">
          <w:rPr>
            <w:noProof/>
            <w:webHidden/>
          </w:rPr>
          <w:t>60</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51" w:author="Holger Eichelberger" w:date="2015-11-09T11:33:00Z"/>
          <w:rFonts w:asciiTheme="minorHAnsi" w:eastAsiaTheme="minorEastAsia" w:hAnsiTheme="minorHAnsi" w:cstheme="minorBidi"/>
          <w:noProof/>
          <w:sz w:val="22"/>
          <w:szCs w:val="22"/>
        </w:rPr>
      </w:pPr>
      <w:ins w:id="252"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"_Toc434832225"</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5.3</w:t>
        </w:r>
        <w:r w:rsidR="0043707B">
          <w:rPr>
            <w:rFonts w:asciiTheme="minorHAnsi" w:eastAsiaTheme="minorEastAsia" w:hAnsiTheme="minorHAnsi" w:cstheme="minorBidi"/>
            <w:noProof/>
            <w:sz w:val="22"/>
            <w:szCs w:val="22"/>
          </w:rPr>
          <w:tab/>
        </w:r>
        <w:r w:rsidR="0043707B" w:rsidRPr="0041645A">
          <w:rPr>
            <w:rStyle w:val="Hyperlink"/>
            <w:noProof/>
            <w:lang w:val="en-US"/>
          </w:rPr>
          <w:t>Advanced modeling concepts</w:t>
        </w:r>
        <w:r w:rsidR="0043707B">
          <w:rPr>
            <w:noProof/>
            <w:webHidden/>
          </w:rPr>
          <w:tab/>
        </w:r>
        <w:r>
          <w:rPr>
            <w:noProof/>
            <w:webHidden/>
          </w:rPr>
          <w:fldChar w:fldCharType="begin"/>
        </w:r>
        <w:r w:rsidR="0043707B">
          <w:rPr>
            <w:noProof/>
            <w:webHidden/>
          </w:rPr>
          <w:instrText xml:space="preserve"> PAGEREF _Toc434832225 \h </w:instrText>
        </w:r>
      </w:ins>
      <w:r>
        <w:rPr>
          <w:noProof/>
          <w:webHidden/>
        </w:rPr>
      </w:r>
      <w:r>
        <w:rPr>
          <w:noProof/>
          <w:webHidden/>
        </w:rPr>
        <w:fldChar w:fldCharType="separate"/>
      </w:r>
      <w:ins w:id="253" w:author="Holger Eichelberger" w:date="2015-11-09T11:33:00Z">
        <w:r w:rsidR="0043707B">
          <w:rPr>
            <w:noProof/>
            <w:webHidden/>
          </w:rPr>
          <w:t>61</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54" w:author="Holger Eichelberger" w:date="2015-11-09T11:33:00Z"/>
          <w:rFonts w:asciiTheme="minorHAnsi" w:eastAsiaTheme="minorEastAsia" w:hAnsiTheme="minorHAnsi" w:cstheme="minorBidi"/>
          <w:noProof/>
          <w:sz w:val="22"/>
          <w:szCs w:val="22"/>
        </w:rPr>
      </w:pPr>
      <w:ins w:id="255"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"_Toc434832226"</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5.4</w:t>
        </w:r>
        <w:r w:rsidR="0043707B">
          <w:rPr>
            <w:rFonts w:asciiTheme="minorHAnsi" w:eastAsiaTheme="minorEastAsia" w:hAnsiTheme="minorHAnsi" w:cstheme="minorBidi"/>
            <w:noProof/>
            <w:sz w:val="22"/>
            <w:szCs w:val="22"/>
          </w:rPr>
          <w:tab/>
        </w:r>
        <w:r w:rsidR="0043707B" w:rsidRPr="0041645A">
          <w:rPr>
            <w:rStyle w:val="Hyperlink"/>
            <w:noProof/>
            <w:lang w:val="en-US"/>
          </w:rPr>
          <w:t>Basic constraints</w:t>
        </w:r>
        <w:r w:rsidR="0043707B">
          <w:rPr>
            <w:noProof/>
            <w:webHidden/>
          </w:rPr>
          <w:tab/>
        </w:r>
        <w:r>
          <w:rPr>
            <w:noProof/>
            <w:webHidden/>
          </w:rPr>
          <w:fldChar w:fldCharType="begin"/>
        </w:r>
        <w:r w:rsidR="0043707B">
          <w:rPr>
            <w:noProof/>
            <w:webHidden/>
          </w:rPr>
          <w:instrText xml:space="preserve"> PAGEREF _Toc434832226 \h </w:instrText>
        </w:r>
      </w:ins>
      <w:r>
        <w:rPr>
          <w:noProof/>
          <w:webHidden/>
        </w:rPr>
      </w:r>
      <w:r>
        <w:rPr>
          <w:noProof/>
          <w:webHidden/>
        </w:rPr>
        <w:fldChar w:fldCharType="separate"/>
      </w:r>
      <w:ins w:id="256" w:author="Holger Eichelberger" w:date="2015-11-09T11:33:00Z">
        <w:r w:rsidR="0043707B">
          <w:rPr>
            <w:noProof/>
            <w:webHidden/>
          </w:rPr>
          <w:t>62</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57" w:author="Holger Eichelberger" w:date="2015-11-09T11:33:00Z"/>
          <w:rFonts w:asciiTheme="minorHAnsi" w:eastAsiaTheme="minorEastAsia" w:hAnsiTheme="minorHAnsi" w:cstheme="minorBidi"/>
          <w:noProof/>
          <w:sz w:val="22"/>
          <w:szCs w:val="22"/>
        </w:rPr>
      </w:pPr>
      <w:ins w:id="258"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"_Toc434832227"</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5.5</w:t>
        </w:r>
        <w:r w:rsidR="0043707B">
          <w:rPr>
            <w:rFonts w:asciiTheme="minorHAnsi" w:eastAsiaTheme="minorEastAsia" w:hAnsiTheme="minorHAnsi" w:cstheme="minorBidi"/>
            <w:noProof/>
            <w:sz w:val="22"/>
            <w:szCs w:val="22"/>
          </w:rPr>
          <w:tab/>
        </w:r>
        <w:r w:rsidR="0043707B" w:rsidRPr="0041645A">
          <w:rPr>
            <w:rStyle w:val="Hyperlink"/>
            <w:noProof/>
            <w:lang w:val="en-US"/>
          </w:rPr>
          <w:t>Advanced constraints</w:t>
        </w:r>
        <w:r w:rsidR="0043707B">
          <w:rPr>
            <w:noProof/>
            <w:webHidden/>
          </w:rPr>
          <w:tab/>
        </w:r>
        <w:r>
          <w:rPr>
            <w:noProof/>
            <w:webHidden/>
          </w:rPr>
          <w:fldChar w:fldCharType="begin"/>
        </w:r>
        <w:r w:rsidR="0043707B">
          <w:rPr>
            <w:noProof/>
            <w:webHidden/>
          </w:rPr>
          <w:instrText xml:space="preserve"> PAGEREF _Toc434832227 \h </w:instrText>
        </w:r>
      </w:ins>
      <w:r>
        <w:rPr>
          <w:noProof/>
          <w:webHidden/>
        </w:rPr>
      </w:r>
      <w:r>
        <w:rPr>
          <w:noProof/>
          <w:webHidden/>
        </w:rPr>
        <w:fldChar w:fldCharType="separate"/>
      </w:r>
      <w:ins w:id="259"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CA1915">
      <w:pPr>
        <w:pStyle w:val="TOC2"/>
        <w:tabs>
          <w:tab w:val="left" w:pos="960"/>
          <w:tab w:val="right" w:leader="dot" w:pos="8302"/>
        </w:tabs>
        <w:rPr>
          <w:ins w:id="260" w:author="Holger Eichelberger" w:date="2015-11-09T11:33:00Z"/>
          <w:rFonts w:asciiTheme="minorHAnsi" w:eastAsiaTheme="minorEastAsia" w:hAnsiTheme="minorHAnsi" w:cstheme="minorBidi"/>
          <w:noProof/>
          <w:sz w:val="22"/>
          <w:szCs w:val="22"/>
        </w:rPr>
      </w:pPr>
      <w:ins w:id="261"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"_Toc434832228"</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US"/>
          </w:rPr>
          <w:t>5.6</w:t>
        </w:r>
        <w:r w:rsidR="0043707B">
          <w:rPr>
            <w:rFonts w:asciiTheme="minorHAnsi" w:eastAsiaTheme="minorEastAsia" w:hAnsiTheme="minorHAnsi" w:cstheme="minorBidi"/>
            <w:noProof/>
            <w:sz w:val="22"/>
            <w:szCs w:val="22"/>
          </w:rPr>
          <w:tab/>
        </w:r>
        <w:r w:rsidR="0043707B" w:rsidRPr="0041645A">
          <w:rPr>
            <w:rStyle w:val="Hyperlink"/>
            <w:noProof/>
            <w:lang w:val="en-US"/>
          </w:rPr>
          <w:t>Terminals</w:t>
        </w:r>
        <w:r w:rsidR="0043707B">
          <w:rPr>
            <w:noProof/>
            <w:webHidden/>
          </w:rPr>
          <w:tab/>
        </w:r>
        <w:r>
          <w:rPr>
            <w:noProof/>
            <w:webHidden/>
          </w:rPr>
          <w:fldChar w:fldCharType="begin"/>
        </w:r>
        <w:r w:rsidR="0043707B">
          <w:rPr>
            <w:noProof/>
            <w:webHidden/>
          </w:rPr>
          <w:instrText xml:space="preserve"> PAGEREF _Toc434832228 \h </w:instrText>
        </w:r>
      </w:ins>
      <w:r>
        <w:rPr>
          <w:noProof/>
          <w:webHidden/>
        </w:rPr>
      </w:r>
      <w:r>
        <w:rPr>
          <w:noProof/>
          <w:webHidden/>
        </w:rPr>
        <w:fldChar w:fldCharType="separate"/>
      </w:r>
      <w:ins w:id="262" w:author="Holger Eichelberger" w:date="2015-11-09T11:33:00Z">
        <w:r w:rsidR="0043707B">
          <w:rPr>
            <w:noProof/>
            <w:webHidden/>
          </w:rPr>
          <w:t>65</w:t>
        </w:r>
        <w:r>
          <w:rPr>
            <w:noProof/>
            <w:webHidden/>
          </w:rPr>
          <w:fldChar w:fldCharType="end"/>
        </w:r>
        <w:r w:rsidRPr="0041645A">
          <w:rPr>
            <w:rStyle w:val="Hyperlink"/>
            <w:noProof/>
          </w:rPr>
          <w:fldChar w:fldCharType="end"/>
        </w:r>
      </w:ins>
    </w:p>
    <w:p w:rsidR="0043707B" w:rsidRDefault="00CA1915">
      <w:pPr>
        <w:pStyle w:val="TOC1"/>
        <w:tabs>
          <w:tab w:val="right" w:leader="dot" w:pos="8302"/>
        </w:tabs>
        <w:rPr>
          <w:ins w:id="263" w:author="Holger Eichelberger" w:date="2015-11-09T11:33:00Z"/>
          <w:rFonts w:asciiTheme="minorHAnsi" w:eastAsiaTheme="minorEastAsia" w:hAnsiTheme="minorHAnsi" w:cstheme="minorBidi"/>
          <w:noProof/>
          <w:sz w:val="22"/>
          <w:szCs w:val="22"/>
        </w:rPr>
      </w:pPr>
      <w:ins w:id="264" w:author="Holger Eichelberger" w:date="2015-11-09T11:33:00Z">
        <w:r w:rsidRPr="0041645A">
          <w:rPr>
            <w:rStyle w:val="Hyperlink"/>
            <w:noProof/>
          </w:rPr>
          <w:fldChar w:fldCharType="begin"/>
        </w:r>
        <w:r w:rsidR="0043707B" w:rsidRPr="0041645A">
          <w:rPr>
            <w:rStyle w:val="Hyperlink"/>
            <w:noProof/>
          </w:rPr>
          <w:instrText xml:space="preserve"> </w:instrText>
        </w:r>
        <w:r w:rsidR="0043707B">
          <w:rPr>
            <w:noProof/>
          </w:rPr>
          <w:instrText>HYPERLINK \l "_Toc434832229"</w:instrText>
        </w:r>
        <w:r w:rsidR="0043707B" w:rsidRPr="0041645A">
          <w:rPr>
            <w:rStyle w:val="Hyperlink"/>
            <w:noProof/>
          </w:rPr>
          <w:instrText xml:space="preserve"> </w:instrText>
        </w:r>
        <w:r w:rsidRPr="0041645A">
          <w:rPr>
            <w:rStyle w:val="Hyperlink"/>
            <w:noProof/>
          </w:rPr>
          <w:fldChar w:fldCharType="separate"/>
        </w:r>
        <w:r w:rsidR="0043707B" w:rsidRPr="0041645A">
          <w:rPr>
            <w:rStyle w:val="Hyperlink"/>
            <w:noProof/>
            <w:lang w:val="en-GB"/>
          </w:rPr>
          <w:t>References</w:t>
        </w:r>
        <w:r w:rsidR="0043707B">
          <w:rPr>
            <w:noProof/>
            <w:webHidden/>
          </w:rPr>
          <w:tab/>
        </w:r>
        <w:r>
          <w:rPr>
            <w:noProof/>
            <w:webHidden/>
          </w:rPr>
          <w:fldChar w:fldCharType="begin"/>
        </w:r>
        <w:r w:rsidR="0043707B">
          <w:rPr>
            <w:noProof/>
            <w:webHidden/>
          </w:rPr>
          <w:instrText xml:space="preserve"> PAGEREF _Toc434832229 \h </w:instrText>
        </w:r>
      </w:ins>
      <w:r>
        <w:rPr>
          <w:noProof/>
          <w:webHidden/>
        </w:rPr>
      </w:r>
      <w:r>
        <w:rPr>
          <w:noProof/>
          <w:webHidden/>
        </w:rPr>
        <w:fldChar w:fldCharType="separate"/>
      </w:r>
      <w:ins w:id="265" w:author="Holger Eichelberger" w:date="2015-11-09T11:33:00Z">
        <w:r w:rsidR="0043707B">
          <w:rPr>
            <w:noProof/>
            <w:webHidden/>
          </w:rPr>
          <w:t>67</w:t>
        </w:r>
        <w:r>
          <w:rPr>
            <w:noProof/>
            <w:webHidden/>
          </w:rPr>
          <w:fldChar w:fldCharType="end"/>
        </w:r>
        <w:r w:rsidRPr="0041645A">
          <w:rPr>
            <w:rStyle w:val="Hyperlink"/>
            <w:noProof/>
          </w:rPr>
          <w:fldChar w:fldCharType="end"/>
        </w:r>
      </w:ins>
    </w:p>
    <w:p w:rsidR="0043167F" w:rsidDel="000251A0" w:rsidRDefault="00CA1915">
      <w:pPr>
        <w:pStyle w:val="TOC1"/>
        <w:tabs>
          <w:tab w:val="right" w:leader="dot" w:pos="8302"/>
        </w:tabs>
        <w:rPr>
          <w:del w:id="266" w:author="Holger Eichelberger" w:date="2015-08-10T17:40:00Z"/>
          <w:rFonts w:asciiTheme="minorHAnsi" w:eastAsiaTheme="minorEastAsia" w:hAnsiTheme="minorHAnsi" w:cstheme="minorBidi"/>
          <w:noProof/>
          <w:sz w:val="22"/>
          <w:szCs w:val="22"/>
        </w:rPr>
      </w:pPr>
      <w:del w:id="267" w:author="Holger Eichelberger" w:date="2015-08-10T17:40:00Z">
        <w:r w:rsidRPr="00CA1915">
          <w:rPr>
            <w:rPrChange w:id="268" w:author="Holger Eichelberger" w:date="2015-08-10T17:40:00Z">
              <w:rPr>
                <w:rStyle w:val="Hyperlink"/>
                <w:noProof/>
                <w:lang w:val="en-GB"/>
              </w:rPr>
            </w:rPrChange>
          </w:rPr>
          <w:delText>Table of Contents</w:delText>
        </w:r>
        <w:r w:rsidR="0043167F" w:rsidDel="000251A0">
          <w:rPr>
            <w:noProof/>
            <w:webHidden/>
          </w:rPr>
          <w:tab/>
        </w:r>
        <w:r w:rsidR="00F84791" w:rsidDel="000251A0">
          <w:rPr>
            <w:noProof/>
            <w:webHidden/>
          </w:rPr>
          <w:delText>4</w:delText>
        </w:r>
      </w:del>
    </w:p>
    <w:p w:rsidR="0043167F" w:rsidDel="000251A0" w:rsidRDefault="00CA1915">
      <w:pPr>
        <w:pStyle w:val="TOC1"/>
        <w:tabs>
          <w:tab w:val="right" w:leader="dot" w:pos="8302"/>
        </w:tabs>
        <w:rPr>
          <w:del w:id="269" w:author="Holger Eichelberger" w:date="2015-08-10T17:40:00Z"/>
          <w:rFonts w:asciiTheme="minorHAnsi" w:eastAsiaTheme="minorEastAsia" w:hAnsiTheme="minorHAnsi" w:cstheme="minorBidi"/>
          <w:noProof/>
          <w:sz w:val="22"/>
          <w:szCs w:val="22"/>
        </w:rPr>
      </w:pPr>
      <w:del w:id="270" w:author="Holger Eichelberger" w:date="2015-08-10T17:40:00Z">
        <w:r w:rsidRPr="00CA1915">
          <w:rPr>
            <w:rPrChange w:id="271" w:author="Holger Eichelberger" w:date="2015-08-10T17:40:00Z">
              <w:rPr>
                <w:rStyle w:val="Hyperlink"/>
                <w:noProof/>
                <w:lang w:val="en-GB"/>
              </w:rPr>
            </w:rPrChange>
          </w:rPr>
          <w:delText>Table of Figures</w:delText>
        </w:r>
        <w:r w:rsidR="0043167F" w:rsidDel="000251A0">
          <w:rPr>
            <w:noProof/>
            <w:webHidden/>
          </w:rPr>
          <w:tab/>
        </w:r>
        <w:r w:rsidR="00F84791" w:rsidDel="000251A0">
          <w:rPr>
            <w:noProof/>
            <w:webHidden/>
          </w:rPr>
          <w:delText>7</w:delText>
        </w:r>
      </w:del>
    </w:p>
    <w:p w:rsidR="0043167F" w:rsidDel="000251A0" w:rsidRDefault="00CA1915">
      <w:pPr>
        <w:pStyle w:val="TOC1"/>
        <w:tabs>
          <w:tab w:val="left" w:pos="480"/>
          <w:tab w:val="right" w:leader="dot" w:pos="8302"/>
        </w:tabs>
        <w:rPr>
          <w:del w:id="272" w:author="Holger Eichelberger" w:date="2015-08-10T17:40:00Z"/>
          <w:rFonts w:asciiTheme="minorHAnsi" w:eastAsiaTheme="minorEastAsia" w:hAnsiTheme="minorHAnsi" w:cstheme="minorBidi"/>
          <w:noProof/>
          <w:sz w:val="22"/>
          <w:szCs w:val="22"/>
        </w:rPr>
      </w:pPr>
      <w:del w:id="273" w:author="Holger Eichelberger" w:date="2015-08-10T17:40:00Z">
        <w:r w:rsidRPr="00CA1915">
          <w:rPr>
            <w:rPrChange w:id="274" w:author="Holger Eichelberger" w:date="2015-08-10T17:40:00Z">
              <w:rPr>
                <w:rStyle w:val="Hyperlink"/>
                <w:noProof/>
                <w:lang w:val="en-GB"/>
              </w:rPr>
            </w:rPrChange>
          </w:rPr>
          <w:delText>1</w:delText>
        </w:r>
        <w:r w:rsidR="0043167F" w:rsidDel="000251A0">
          <w:rPr>
            <w:rFonts w:asciiTheme="minorHAnsi" w:eastAsiaTheme="minorEastAsia" w:hAnsiTheme="minorHAnsi" w:cstheme="minorBidi"/>
            <w:noProof/>
            <w:sz w:val="22"/>
            <w:szCs w:val="22"/>
          </w:rPr>
          <w:tab/>
        </w:r>
        <w:r w:rsidRPr="00CA1915">
          <w:rPr>
            <w:rPrChange w:id="275" w:author="Holger Eichelberger" w:date="2015-08-10T17:40:00Z">
              <w:rPr>
                <w:rStyle w:val="Hyperlink"/>
                <w:noProof/>
                <w:lang w:val="en-GB"/>
              </w:rPr>
            </w:rPrChange>
          </w:rPr>
          <w:delText>Introduction</w:delText>
        </w:r>
        <w:r w:rsidR="0043167F" w:rsidDel="000251A0">
          <w:rPr>
            <w:noProof/>
            <w:webHidden/>
          </w:rPr>
          <w:tab/>
        </w:r>
        <w:r w:rsidR="00F84791" w:rsidDel="000251A0">
          <w:rPr>
            <w:noProof/>
            <w:webHidden/>
          </w:rPr>
          <w:delText>8</w:delText>
        </w:r>
      </w:del>
    </w:p>
    <w:p w:rsidR="0043167F" w:rsidDel="000251A0" w:rsidRDefault="00CA1915">
      <w:pPr>
        <w:pStyle w:val="TOC1"/>
        <w:tabs>
          <w:tab w:val="left" w:pos="480"/>
          <w:tab w:val="right" w:leader="dot" w:pos="8302"/>
        </w:tabs>
        <w:rPr>
          <w:del w:id="276" w:author="Holger Eichelberger" w:date="2015-08-10T17:40:00Z"/>
          <w:rFonts w:asciiTheme="minorHAnsi" w:eastAsiaTheme="minorEastAsia" w:hAnsiTheme="minorHAnsi" w:cstheme="minorBidi"/>
          <w:noProof/>
          <w:sz w:val="22"/>
          <w:szCs w:val="22"/>
        </w:rPr>
      </w:pPr>
      <w:del w:id="277" w:author="Holger Eichelberger" w:date="2015-08-10T17:40:00Z">
        <w:r w:rsidRPr="00CA1915">
          <w:rPr>
            <w:rPrChange w:id="278" w:author="Holger Eichelberger" w:date="2015-08-10T17:40:00Z">
              <w:rPr>
                <w:rStyle w:val="Hyperlink"/>
                <w:noProof/>
                <w:lang w:val="en-GB"/>
              </w:rPr>
            </w:rPrChange>
          </w:rPr>
          <w:delText>2</w:delText>
        </w:r>
        <w:r w:rsidR="0043167F" w:rsidDel="000251A0">
          <w:rPr>
            <w:rFonts w:asciiTheme="minorHAnsi" w:eastAsiaTheme="minorEastAsia" w:hAnsiTheme="minorHAnsi" w:cstheme="minorBidi"/>
            <w:noProof/>
            <w:sz w:val="22"/>
            <w:szCs w:val="22"/>
          </w:rPr>
          <w:tab/>
        </w:r>
        <w:r w:rsidRPr="00CA1915">
          <w:rPr>
            <w:rPrChange w:id="279" w:author="Holger Eichelberger" w:date="2015-08-10T17:40:00Z">
              <w:rPr>
                <w:rStyle w:val="Hyperlink"/>
                <w:noProof/>
                <w:lang w:val="en-GB"/>
              </w:rPr>
            </w:rPrChange>
          </w:rPr>
          <w:delText>The INDENICA Variability Modelling Approach</w:delText>
        </w:r>
        <w:r w:rsidR="0043167F" w:rsidDel="000251A0">
          <w:rPr>
            <w:noProof/>
            <w:webHidden/>
          </w:rPr>
          <w:tab/>
        </w:r>
        <w:r w:rsidR="00F84791" w:rsidDel="000251A0">
          <w:rPr>
            <w:noProof/>
            <w:webHidden/>
          </w:rPr>
          <w:delText>9</w:delText>
        </w:r>
      </w:del>
    </w:p>
    <w:p w:rsidR="0043167F" w:rsidDel="000251A0" w:rsidRDefault="00CA1915">
      <w:pPr>
        <w:pStyle w:val="TOC2"/>
        <w:tabs>
          <w:tab w:val="left" w:pos="960"/>
          <w:tab w:val="right" w:leader="dot" w:pos="8302"/>
        </w:tabs>
        <w:rPr>
          <w:del w:id="280" w:author="Holger Eichelberger" w:date="2015-08-10T17:40:00Z"/>
          <w:rFonts w:asciiTheme="minorHAnsi" w:eastAsiaTheme="minorEastAsia" w:hAnsiTheme="minorHAnsi" w:cstheme="minorBidi"/>
          <w:noProof/>
          <w:sz w:val="22"/>
          <w:szCs w:val="22"/>
        </w:rPr>
      </w:pPr>
      <w:del w:id="281" w:author="Holger Eichelberger" w:date="2015-08-10T17:40:00Z">
        <w:r w:rsidRPr="00CA1915">
          <w:rPr>
            <w:rPrChange w:id="282" w:author="Holger Eichelberger" w:date="2015-08-10T17:40:00Z">
              <w:rPr>
                <w:rStyle w:val="Hyperlink"/>
                <w:noProof/>
                <w:lang w:val="en-GB"/>
              </w:rPr>
            </w:rPrChange>
          </w:rPr>
          <w:delText>2.1</w:delText>
        </w:r>
        <w:r w:rsidR="0043167F" w:rsidDel="000251A0">
          <w:rPr>
            <w:rFonts w:asciiTheme="minorHAnsi" w:eastAsiaTheme="minorEastAsia" w:hAnsiTheme="minorHAnsi" w:cstheme="minorBidi"/>
            <w:noProof/>
            <w:sz w:val="22"/>
            <w:szCs w:val="22"/>
          </w:rPr>
          <w:tab/>
        </w:r>
        <w:r w:rsidRPr="00CA1915">
          <w:rPr>
            <w:rPrChange w:id="283" w:author="Holger Eichelberger" w:date="2015-08-10T17:40:00Z">
              <w:rPr>
                <w:rStyle w:val="Hyperlink"/>
                <w:noProof/>
                <w:lang w:val="en-GB"/>
              </w:rPr>
            </w:rPrChange>
          </w:rPr>
          <w:delText>INDENICA Variability Modelling Core Language</w:delText>
        </w:r>
        <w:r w:rsidR="0043167F" w:rsidDel="000251A0">
          <w:rPr>
            <w:noProof/>
            <w:webHidden/>
          </w:rPr>
          <w:tab/>
        </w:r>
        <w:r w:rsidR="00F84791" w:rsidDel="000251A0">
          <w:rPr>
            <w:noProof/>
            <w:webHidden/>
          </w:rPr>
          <w:delText>10</w:delText>
        </w:r>
      </w:del>
    </w:p>
    <w:p w:rsidR="0043167F" w:rsidDel="000251A0" w:rsidRDefault="00CA1915">
      <w:pPr>
        <w:pStyle w:val="TOC3"/>
        <w:tabs>
          <w:tab w:val="left" w:pos="1200"/>
          <w:tab w:val="right" w:leader="dot" w:pos="8302"/>
        </w:tabs>
        <w:rPr>
          <w:del w:id="284" w:author="Holger Eichelberger" w:date="2015-08-10T17:40:00Z"/>
          <w:rFonts w:asciiTheme="minorHAnsi" w:eastAsiaTheme="minorEastAsia" w:hAnsiTheme="minorHAnsi" w:cstheme="minorBidi"/>
          <w:noProof/>
          <w:sz w:val="22"/>
          <w:szCs w:val="22"/>
        </w:rPr>
      </w:pPr>
      <w:del w:id="285" w:author="Holger Eichelberger" w:date="2015-08-10T17:40:00Z">
        <w:r w:rsidRPr="00CA1915">
          <w:rPr>
            <w:rPrChange w:id="286" w:author="Holger Eichelberger" w:date="2015-08-10T17:40:00Z">
              <w:rPr>
                <w:rStyle w:val="Hyperlink"/>
                <w:noProof/>
                <w:lang w:val="en-GB"/>
              </w:rPr>
            </w:rPrChange>
          </w:rPr>
          <w:delText>2.1.1</w:delText>
        </w:r>
        <w:r w:rsidR="0043167F" w:rsidDel="000251A0">
          <w:rPr>
            <w:rFonts w:asciiTheme="minorHAnsi" w:eastAsiaTheme="minorEastAsia" w:hAnsiTheme="minorHAnsi" w:cstheme="minorBidi"/>
            <w:noProof/>
            <w:sz w:val="22"/>
            <w:szCs w:val="22"/>
          </w:rPr>
          <w:tab/>
        </w:r>
        <w:r w:rsidRPr="00CA1915">
          <w:rPr>
            <w:rPrChange w:id="287"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10</w:delText>
        </w:r>
      </w:del>
    </w:p>
    <w:p w:rsidR="0043167F" w:rsidDel="000251A0" w:rsidRDefault="00CA1915">
      <w:pPr>
        <w:pStyle w:val="TOC3"/>
        <w:tabs>
          <w:tab w:val="left" w:pos="1200"/>
          <w:tab w:val="right" w:leader="dot" w:pos="8302"/>
        </w:tabs>
        <w:rPr>
          <w:del w:id="288" w:author="Holger Eichelberger" w:date="2015-08-10T17:40:00Z"/>
          <w:rFonts w:asciiTheme="minorHAnsi" w:eastAsiaTheme="minorEastAsia" w:hAnsiTheme="minorHAnsi" w:cstheme="minorBidi"/>
          <w:noProof/>
          <w:sz w:val="22"/>
          <w:szCs w:val="22"/>
        </w:rPr>
      </w:pPr>
      <w:del w:id="289" w:author="Holger Eichelberger" w:date="2015-08-10T17:40:00Z">
        <w:r w:rsidRPr="00CA1915">
          <w:rPr>
            <w:rPrChange w:id="290" w:author="Holger Eichelberger" w:date="2015-08-10T17:40:00Z">
              <w:rPr>
                <w:rStyle w:val="Hyperlink"/>
                <w:noProof/>
                <w:lang w:val="en-GB"/>
              </w:rPr>
            </w:rPrChange>
          </w:rPr>
          <w:delText>2.1.2</w:delText>
        </w:r>
        <w:r w:rsidR="0043167F" w:rsidDel="000251A0">
          <w:rPr>
            <w:rFonts w:asciiTheme="minorHAnsi" w:eastAsiaTheme="minorEastAsia" w:hAnsiTheme="minorHAnsi" w:cstheme="minorBidi"/>
            <w:noProof/>
            <w:sz w:val="22"/>
            <w:szCs w:val="22"/>
          </w:rPr>
          <w:tab/>
        </w:r>
        <w:r w:rsidRPr="00CA1915">
          <w:rPr>
            <w:rPrChange w:id="291" w:author="Holger Eichelberger" w:date="2015-08-10T17:40:00Z">
              <w:rPr>
                <w:rStyle w:val="Hyperlink"/>
                <w:noProof/>
                <w:lang w:val="en-GB"/>
              </w:rPr>
            </w:rPrChange>
          </w:rPr>
          <w:delText>Projects</w:delText>
        </w:r>
        <w:r w:rsidR="0043167F" w:rsidDel="000251A0">
          <w:rPr>
            <w:noProof/>
            <w:webHidden/>
          </w:rPr>
          <w:tab/>
        </w:r>
        <w:r w:rsidR="00F84791" w:rsidDel="000251A0">
          <w:rPr>
            <w:noProof/>
            <w:webHidden/>
          </w:rPr>
          <w:delText>11</w:delText>
        </w:r>
      </w:del>
    </w:p>
    <w:p w:rsidR="0043167F" w:rsidDel="000251A0" w:rsidRDefault="00CA1915">
      <w:pPr>
        <w:pStyle w:val="TOC3"/>
        <w:tabs>
          <w:tab w:val="left" w:pos="1200"/>
          <w:tab w:val="right" w:leader="dot" w:pos="8302"/>
        </w:tabs>
        <w:rPr>
          <w:del w:id="292" w:author="Holger Eichelberger" w:date="2015-08-10T17:40:00Z"/>
          <w:rFonts w:asciiTheme="minorHAnsi" w:eastAsiaTheme="minorEastAsia" w:hAnsiTheme="minorHAnsi" w:cstheme="minorBidi"/>
          <w:noProof/>
          <w:sz w:val="22"/>
          <w:szCs w:val="22"/>
        </w:rPr>
      </w:pPr>
      <w:del w:id="293" w:author="Holger Eichelberger" w:date="2015-08-10T17:40:00Z">
        <w:r w:rsidRPr="00CA1915">
          <w:rPr>
            <w:rPrChange w:id="294" w:author="Holger Eichelberger" w:date="2015-08-10T17:40:00Z">
              <w:rPr>
                <w:rStyle w:val="Hyperlink"/>
                <w:noProof/>
                <w:lang w:val="en-GB"/>
              </w:rPr>
            </w:rPrChange>
          </w:rPr>
          <w:delText>2.1.3</w:delText>
        </w:r>
        <w:r w:rsidR="0043167F" w:rsidDel="000251A0">
          <w:rPr>
            <w:rFonts w:asciiTheme="minorHAnsi" w:eastAsiaTheme="minorEastAsia" w:hAnsiTheme="minorHAnsi" w:cstheme="minorBidi"/>
            <w:noProof/>
            <w:sz w:val="22"/>
            <w:szCs w:val="22"/>
          </w:rPr>
          <w:tab/>
        </w:r>
        <w:r w:rsidRPr="00CA1915">
          <w:rPr>
            <w:rPrChange w:id="295" w:author="Holger Eichelberger" w:date="2015-08-10T17:40:00Z">
              <w:rPr>
                <w:rStyle w:val="Hyperlink"/>
                <w:noProof/>
                <w:lang w:val="en-GB"/>
              </w:rPr>
            </w:rPrChange>
          </w:rPr>
          <w:delText>Types</w:delText>
        </w:r>
        <w:r w:rsidR="0043167F" w:rsidDel="000251A0">
          <w:rPr>
            <w:noProof/>
            <w:webHidden/>
          </w:rPr>
          <w:tab/>
        </w:r>
        <w:r w:rsidR="00F84791" w:rsidDel="000251A0">
          <w:rPr>
            <w:noProof/>
            <w:webHidden/>
          </w:rPr>
          <w:delText>12</w:delText>
        </w:r>
      </w:del>
    </w:p>
    <w:p w:rsidR="0043167F" w:rsidDel="000251A0" w:rsidRDefault="00CA1915">
      <w:pPr>
        <w:pStyle w:val="TOC3"/>
        <w:tabs>
          <w:tab w:val="left" w:pos="1440"/>
          <w:tab w:val="right" w:leader="dot" w:pos="8302"/>
        </w:tabs>
        <w:rPr>
          <w:del w:id="296" w:author="Holger Eichelberger" w:date="2015-08-10T17:40:00Z"/>
          <w:rFonts w:asciiTheme="minorHAnsi" w:eastAsiaTheme="minorEastAsia" w:hAnsiTheme="minorHAnsi" w:cstheme="minorBidi"/>
          <w:noProof/>
          <w:sz w:val="22"/>
          <w:szCs w:val="22"/>
        </w:rPr>
      </w:pPr>
      <w:del w:id="297" w:author="Holger Eichelberger" w:date="2015-08-10T17:40:00Z">
        <w:r w:rsidRPr="00CA1915">
          <w:rPr>
            <w:rPrChange w:id="298" w:author="Holger Eichelberger" w:date="2015-08-10T17:40:00Z">
              <w:rPr>
                <w:rStyle w:val="Hyperlink"/>
                <w:noProof/>
                <w:lang w:val="en-GB"/>
              </w:rPr>
            </w:rPrChange>
          </w:rPr>
          <w:delText>2.1.3.1</w:delText>
        </w:r>
        <w:r w:rsidR="0043167F" w:rsidDel="000251A0">
          <w:rPr>
            <w:rFonts w:asciiTheme="minorHAnsi" w:eastAsiaTheme="minorEastAsia" w:hAnsiTheme="minorHAnsi" w:cstheme="minorBidi"/>
            <w:noProof/>
            <w:sz w:val="22"/>
            <w:szCs w:val="22"/>
          </w:rPr>
          <w:tab/>
        </w:r>
        <w:r w:rsidRPr="00CA1915">
          <w:rPr>
            <w:rPrChange w:id="299"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12</w:delText>
        </w:r>
      </w:del>
    </w:p>
    <w:p w:rsidR="0043167F" w:rsidDel="000251A0" w:rsidRDefault="00CA1915">
      <w:pPr>
        <w:pStyle w:val="TOC3"/>
        <w:tabs>
          <w:tab w:val="left" w:pos="1440"/>
          <w:tab w:val="right" w:leader="dot" w:pos="8302"/>
        </w:tabs>
        <w:rPr>
          <w:del w:id="300" w:author="Holger Eichelberger" w:date="2015-08-10T17:40:00Z"/>
          <w:rFonts w:asciiTheme="minorHAnsi" w:eastAsiaTheme="minorEastAsia" w:hAnsiTheme="minorHAnsi" w:cstheme="minorBidi"/>
          <w:noProof/>
          <w:sz w:val="22"/>
          <w:szCs w:val="22"/>
        </w:rPr>
      </w:pPr>
      <w:del w:id="301" w:author="Holger Eichelberger" w:date="2015-08-10T17:40:00Z">
        <w:r w:rsidRPr="00CA1915">
          <w:rPr>
            <w:rPrChange w:id="302" w:author="Holger Eichelberger" w:date="2015-08-10T17:40:00Z">
              <w:rPr>
                <w:rStyle w:val="Hyperlink"/>
                <w:noProof/>
                <w:lang w:val="en-GB"/>
              </w:rPr>
            </w:rPrChange>
          </w:rPr>
          <w:delText>2.1.3.2</w:delText>
        </w:r>
        <w:r w:rsidR="0043167F" w:rsidDel="000251A0">
          <w:rPr>
            <w:rFonts w:asciiTheme="minorHAnsi" w:eastAsiaTheme="minorEastAsia" w:hAnsiTheme="minorHAnsi" w:cstheme="minorBidi"/>
            <w:noProof/>
            <w:sz w:val="22"/>
            <w:szCs w:val="22"/>
          </w:rPr>
          <w:tab/>
        </w:r>
        <w:r w:rsidRPr="00CA1915">
          <w:rPr>
            <w:rPrChange w:id="303" w:author="Holger Eichelberger" w:date="2015-08-10T17:40:00Z">
              <w:rPr>
                <w:rStyle w:val="Hyperlink"/>
                <w:noProof/>
                <w:lang w:val="en-GB"/>
              </w:rPr>
            </w:rPrChange>
          </w:rPr>
          <w:delText>Enumerations</w:delText>
        </w:r>
        <w:r w:rsidR="0043167F" w:rsidDel="000251A0">
          <w:rPr>
            <w:noProof/>
            <w:webHidden/>
          </w:rPr>
          <w:tab/>
        </w:r>
        <w:r w:rsidR="00F84791" w:rsidDel="000251A0">
          <w:rPr>
            <w:noProof/>
            <w:webHidden/>
          </w:rPr>
          <w:delText>12</w:delText>
        </w:r>
      </w:del>
    </w:p>
    <w:p w:rsidR="0043167F" w:rsidDel="000251A0" w:rsidRDefault="00CA1915">
      <w:pPr>
        <w:pStyle w:val="TOC3"/>
        <w:tabs>
          <w:tab w:val="left" w:pos="1440"/>
          <w:tab w:val="right" w:leader="dot" w:pos="8302"/>
        </w:tabs>
        <w:rPr>
          <w:del w:id="304" w:author="Holger Eichelberger" w:date="2015-08-10T17:40:00Z"/>
          <w:rFonts w:asciiTheme="minorHAnsi" w:eastAsiaTheme="minorEastAsia" w:hAnsiTheme="minorHAnsi" w:cstheme="minorBidi"/>
          <w:noProof/>
          <w:sz w:val="22"/>
          <w:szCs w:val="22"/>
        </w:rPr>
      </w:pPr>
      <w:del w:id="305" w:author="Holger Eichelberger" w:date="2015-08-10T17:40:00Z">
        <w:r w:rsidRPr="00CA1915">
          <w:rPr>
            <w:rPrChange w:id="306" w:author="Holger Eichelberger" w:date="2015-08-10T17:40:00Z">
              <w:rPr>
                <w:rStyle w:val="Hyperlink"/>
                <w:noProof/>
                <w:lang w:val="en-GB"/>
              </w:rPr>
            </w:rPrChange>
          </w:rPr>
          <w:delText>2.1.3.3</w:delText>
        </w:r>
        <w:r w:rsidR="0043167F" w:rsidDel="000251A0">
          <w:rPr>
            <w:rFonts w:asciiTheme="minorHAnsi" w:eastAsiaTheme="minorEastAsia" w:hAnsiTheme="minorHAnsi" w:cstheme="minorBidi"/>
            <w:noProof/>
            <w:sz w:val="22"/>
            <w:szCs w:val="22"/>
          </w:rPr>
          <w:tab/>
        </w:r>
        <w:r w:rsidRPr="00CA1915">
          <w:rPr>
            <w:rPrChange w:id="307" w:author="Holger Eichelberger" w:date="2015-08-10T17:40:00Z">
              <w:rPr>
                <w:rStyle w:val="Hyperlink"/>
                <w:noProof/>
                <w:lang w:val="en-GB"/>
              </w:rPr>
            </w:rPrChange>
          </w:rPr>
          <w:delText>Container Types</w:delText>
        </w:r>
        <w:r w:rsidR="0043167F" w:rsidDel="000251A0">
          <w:rPr>
            <w:noProof/>
            <w:webHidden/>
          </w:rPr>
          <w:tab/>
        </w:r>
        <w:r w:rsidR="00F84791" w:rsidDel="000251A0">
          <w:rPr>
            <w:noProof/>
            <w:webHidden/>
          </w:rPr>
          <w:delText>13</w:delText>
        </w:r>
      </w:del>
    </w:p>
    <w:p w:rsidR="0043167F" w:rsidDel="000251A0" w:rsidRDefault="00CA1915">
      <w:pPr>
        <w:pStyle w:val="TOC3"/>
        <w:tabs>
          <w:tab w:val="left" w:pos="1440"/>
          <w:tab w:val="right" w:leader="dot" w:pos="8302"/>
        </w:tabs>
        <w:rPr>
          <w:del w:id="308" w:author="Holger Eichelberger" w:date="2015-08-10T17:40:00Z"/>
          <w:rFonts w:asciiTheme="minorHAnsi" w:eastAsiaTheme="minorEastAsia" w:hAnsiTheme="minorHAnsi" w:cstheme="minorBidi"/>
          <w:noProof/>
          <w:sz w:val="22"/>
          <w:szCs w:val="22"/>
        </w:rPr>
      </w:pPr>
      <w:del w:id="309" w:author="Holger Eichelberger" w:date="2015-08-10T17:40:00Z">
        <w:r w:rsidRPr="00CA1915">
          <w:rPr>
            <w:rPrChange w:id="310" w:author="Holger Eichelberger" w:date="2015-08-10T17:40:00Z">
              <w:rPr>
                <w:rStyle w:val="Hyperlink"/>
                <w:noProof/>
                <w:lang w:val="en-GB"/>
              </w:rPr>
            </w:rPrChange>
          </w:rPr>
          <w:delText>2.1.3.4</w:delText>
        </w:r>
        <w:r w:rsidR="0043167F" w:rsidDel="000251A0">
          <w:rPr>
            <w:rFonts w:asciiTheme="minorHAnsi" w:eastAsiaTheme="minorEastAsia" w:hAnsiTheme="minorHAnsi" w:cstheme="minorBidi"/>
            <w:noProof/>
            <w:sz w:val="22"/>
            <w:szCs w:val="22"/>
          </w:rPr>
          <w:tab/>
        </w:r>
        <w:r w:rsidRPr="00CA1915">
          <w:rPr>
            <w:rPrChange w:id="311" w:author="Holger Eichelberger" w:date="2015-08-10T17:40:00Z">
              <w:rPr>
                <w:rStyle w:val="Hyperlink"/>
                <w:noProof/>
                <w:lang w:val="en-GB"/>
              </w:rPr>
            </w:rPrChange>
          </w:rPr>
          <w:delText>Type Derivation and Restriction</w:delText>
        </w:r>
        <w:r w:rsidR="0043167F" w:rsidDel="000251A0">
          <w:rPr>
            <w:noProof/>
            <w:webHidden/>
          </w:rPr>
          <w:tab/>
        </w:r>
        <w:r w:rsidR="00F84791" w:rsidDel="000251A0">
          <w:rPr>
            <w:noProof/>
            <w:webHidden/>
          </w:rPr>
          <w:delText>14</w:delText>
        </w:r>
      </w:del>
    </w:p>
    <w:p w:rsidR="0043167F" w:rsidDel="000251A0" w:rsidRDefault="00CA1915">
      <w:pPr>
        <w:pStyle w:val="TOC3"/>
        <w:tabs>
          <w:tab w:val="left" w:pos="1440"/>
          <w:tab w:val="right" w:leader="dot" w:pos="8302"/>
        </w:tabs>
        <w:rPr>
          <w:del w:id="312" w:author="Holger Eichelberger" w:date="2015-08-10T17:40:00Z"/>
          <w:rFonts w:asciiTheme="minorHAnsi" w:eastAsiaTheme="minorEastAsia" w:hAnsiTheme="minorHAnsi" w:cstheme="minorBidi"/>
          <w:noProof/>
          <w:sz w:val="22"/>
          <w:szCs w:val="22"/>
        </w:rPr>
      </w:pPr>
      <w:del w:id="313" w:author="Holger Eichelberger" w:date="2015-08-10T17:40:00Z">
        <w:r w:rsidRPr="00CA1915">
          <w:rPr>
            <w:rPrChange w:id="314" w:author="Holger Eichelberger" w:date="2015-08-10T17:40:00Z">
              <w:rPr>
                <w:rStyle w:val="Hyperlink"/>
                <w:noProof/>
                <w:lang w:val="en-GB"/>
              </w:rPr>
            </w:rPrChange>
          </w:rPr>
          <w:delText>2.1.3.5</w:delText>
        </w:r>
        <w:r w:rsidR="0043167F" w:rsidDel="000251A0">
          <w:rPr>
            <w:rFonts w:asciiTheme="minorHAnsi" w:eastAsiaTheme="minorEastAsia" w:hAnsiTheme="minorHAnsi" w:cstheme="minorBidi"/>
            <w:noProof/>
            <w:sz w:val="22"/>
            <w:szCs w:val="22"/>
          </w:rPr>
          <w:tab/>
        </w:r>
        <w:r w:rsidRPr="00CA1915">
          <w:rPr>
            <w:rPrChange w:id="315" w:author="Holger Eichelberger" w:date="2015-08-10T17:40:00Z">
              <w:rPr>
                <w:rStyle w:val="Hyperlink"/>
                <w:noProof/>
                <w:lang w:val="en-GB"/>
              </w:rPr>
            </w:rPrChange>
          </w:rPr>
          <w:delText>Compounds</w:delText>
        </w:r>
        <w:r w:rsidR="0043167F" w:rsidDel="000251A0">
          <w:rPr>
            <w:noProof/>
            <w:webHidden/>
          </w:rPr>
          <w:tab/>
        </w:r>
        <w:r w:rsidR="00F84791" w:rsidDel="000251A0">
          <w:rPr>
            <w:noProof/>
            <w:webHidden/>
          </w:rPr>
          <w:delText>15</w:delText>
        </w:r>
      </w:del>
    </w:p>
    <w:p w:rsidR="0043167F" w:rsidDel="000251A0" w:rsidRDefault="00CA1915">
      <w:pPr>
        <w:pStyle w:val="TOC3"/>
        <w:tabs>
          <w:tab w:val="left" w:pos="1200"/>
          <w:tab w:val="right" w:leader="dot" w:pos="8302"/>
        </w:tabs>
        <w:rPr>
          <w:del w:id="316" w:author="Holger Eichelberger" w:date="2015-08-10T17:40:00Z"/>
          <w:rFonts w:asciiTheme="minorHAnsi" w:eastAsiaTheme="minorEastAsia" w:hAnsiTheme="minorHAnsi" w:cstheme="minorBidi"/>
          <w:noProof/>
          <w:sz w:val="22"/>
          <w:szCs w:val="22"/>
        </w:rPr>
      </w:pPr>
      <w:del w:id="317" w:author="Holger Eichelberger" w:date="2015-08-10T17:40:00Z">
        <w:r w:rsidRPr="00CA1915">
          <w:rPr>
            <w:rPrChange w:id="318" w:author="Holger Eichelberger" w:date="2015-08-10T17:40:00Z">
              <w:rPr>
                <w:rStyle w:val="Hyperlink"/>
                <w:noProof/>
                <w:lang w:val="en-GB"/>
              </w:rPr>
            </w:rPrChange>
          </w:rPr>
          <w:delText>2.1.4</w:delText>
        </w:r>
        <w:r w:rsidR="0043167F" w:rsidDel="000251A0">
          <w:rPr>
            <w:rFonts w:asciiTheme="minorHAnsi" w:eastAsiaTheme="minorEastAsia" w:hAnsiTheme="minorHAnsi" w:cstheme="minorBidi"/>
            <w:noProof/>
            <w:sz w:val="22"/>
            <w:szCs w:val="22"/>
          </w:rPr>
          <w:tab/>
        </w:r>
        <w:r w:rsidRPr="00CA1915">
          <w:rPr>
            <w:rPrChange w:id="319" w:author="Holger Eichelberger" w:date="2015-08-10T17:40:00Z">
              <w:rPr>
                <w:rStyle w:val="Hyperlink"/>
                <w:noProof/>
                <w:lang w:val="en-GB"/>
              </w:rPr>
            </w:rPrChange>
          </w:rPr>
          <w:delText>Decision Variables</w:delText>
        </w:r>
        <w:r w:rsidR="0043167F" w:rsidDel="000251A0">
          <w:rPr>
            <w:noProof/>
            <w:webHidden/>
          </w:rPr>
          <w:tab/>
        </w:r>
        <w:r w:rsidR="00F84791" w:rsidDel="000251A0">
          <w:rPr>
            <w:noProof/>
            <w:webHidden/>
          </w:rPr>
          <w:delText>16</w:delText>
        </w:r>
      </w:del>
    </w:p>
    <w:p w:rsidR="0043167F" w:rsidDel="000251A0" w:rsidRDefault="00CA1915">
      <w:pPr>
        <w:pStyle w:val="TOC3"/>
        <w:tabs>
          <w:tab w:val="left" w:pos="1200"/>
          <w:tab w:val="right" w:leader="dot" w:pos="8302"/>
        </w:tabs>
        <w:rPr>
          <w:del w:id="320" w:author="Holger Eichelberger" w:date="2015-08-10T17:40:00Z"/>
          <w:rFonts w:asciiTheme="minorHAnsi" w:eastAsiaTheme="minorEastAsia" w:hAnsiTheme="minorHAnsi" w:cstheme="minorBidi"/>
          <w:noProof/>
          <w:sz w:val="22"/>
          <w:szCs w:val="22"/>
        </w:rPr>
      </w:pPr>
      <w:del w:id="321" w:author="Holger Eichelberger" w:date="2015-08-10T17:40:00Z">
        <w:r w:rsidRPr="00CA1915">
          <w:rPr>
            <w:rPrChange w:id="322" w:author="Holger Eichelberger" w:date="2015-08-10T17:40:00Z">
              <w:rPr>
                <w:rStyle w:val="Hyperlink"/>
                <w:noProof/>
                <w:lang w:val="en-GB"/>
              </w:rPr>
            </w:rPrChange>
          </w:rPr>
          <w:delText>2.1.5</w:delText>
        </w:r>
        <w:r w:rsidR="0043167F" w:rsidDel="000251A0">
          <w:rPr>
            <w:rFonts w:asciiTheme="minorHAnsi" w:eastAsiaTheme="minorEastAsia" w:hAnsiTheme="minorHAnsi" w:cstheme="minorBidi"/>
            <w:noProof/>
            <w:sz w:val="22"/>
            <w:szCs w:val="22"/>
          </w:rPr>
          <w:tab/>
        </w:r>
        <w:r w:rsidRPr="00CA1915">
          <w:rPr>
            <w:rPrChange w:id="323" w:author="Holger Eichelberger" w:date="2015-08-10T17:40:00Z">
              <w:rPr>
                <w:rStyle w:val="Hyperlink"/>
                <w:noProof/>
                <w:lang w:val="en-GB"/>
              </w:rPr>
            </w:rPrChange>
          </w:rPr>
          <w:delText>Constraints</w:delText>
        </w:r>
        <w:r w:rsidR="0043167F" w:rsidDel="000251A0">
          <w:rPr>
            <w:noProof/>
            <w:webHidden/>
          </w:rPr>
          <w:tab/>
        </w:r>
        <w:r w:rsidR="00F84791" w:rsidDel="000251A0">
          <w:rPr>
            <w:noProof/>
            <w:webHidden/>
          </w:rPr>
          <w:delText>17</w:delText>
        </w:r>
      </w:del>
    </w:p>
    <w:p w:rsidR="0043167F" w:rsidDel="000251A0" w:rsidRDefault="00CA1915">
      <w:pPr>
        <w:pStyle w:val="TOC3"/>
        <w:tabs>
          <w:tab w:val="left" w:pos="1200"/>
          <w:tab w:val="right" w:leader="dot" w:pos="8302"/>
        </w:tabs>
        <w:rPr>
          <w:del w:id="324" w:author="Holger Eichelberger" w:date="2015-08-10T17:40:00Z"/>
          <w:rFonts w:asciiTheme="minorHAnsi" w:eastAsiaTheme="minorEastAsia" w:hAnsiTheme="minorHAnsi" w:cstheme="minorBidi"/>
          <w:noProof/>
          <w:sz w:val="22"/>
          <w:szCs w:val="22"/>
        </w:rPr>
      </w:pPr>
      <w:del w:id="325" w:author="Holger Eichelberger" w:date="2015-08-10T17:40:00Z">
        <w:r w:rsidRPr="00CA1915">
          <w:rPr>
            <w:rPrChange w:id="326" w:author="Holger Eichelberger" w:date="2015-08-10T17:40:00Z">
              <w:rPr>
                <w:rStyle w:val="Hyperlink"/>
                <w:noProof/>
                <w:lang w:val="en-GB"/>
              </w:rPr>
            </w:rPrChange>
          </w:rPr>
          <w:delText>2.1.6</w:delText>
        </w:r>
        <w:r w:rsidR="0043167F" w:rsidDel="000251A0">
          <w:rPr>
            <w:rFonts w:asciiTheme="minorHAnsi" w:eastAsiaTheme="minorEastAsia" w:hAnsiTheme="minorHAnsi" w:cstheme="minorBidi"/>
            <w:noProof/>
            <w:sz w:val="22"/>
            <w:szCs w:val="22"/>
          </w:rPr>
          <w:tab/>
        </w:r>
        <w:r w:rsidRPr="00CA1915">
          <w:rPr>
            <w:rPrChange w:id="327" w:author="Holger Eichelberger" w:date="2015-08-10T17:40:00Z">
              <w:rPr>
                <w:rStyle w:val="Hyperlink"/>
                <w:noProof/>
                <w:lang w:val="en-GB"/>
              </w:rPr>
            </w:rPrChange>
          </w:rPr>
          <w:delText>Configurations</w:delText>
        </w:r>
        <w:r w:rsidR="0043167F" w:rsidDel="000251A0">
          <w:rPr>
            <w:noProof/>
            <w:webHidden/>
          </w:rPr>
          <w:tab/>
        </w:r>
        <w:r w:rsidR="00F84791" w:rsidDel="000251A0">
          <w:rPr>
            <w:noProof/>
            <w:webHidden/>
          </w:rPr>
          <w:delText>26</w:delText>
        </w:r>
      </w:del>
    </w:p>
    <w:p w:rsidR="0043167F" w:rsidDel="000251A0" w:rsidRDefault="00CA1915">
      <w:pPr>
        <w:pStyle w:val="TOC2"/>
        <w:tabs>
          <w:tab w:val="left" w:pos="960"/>
          <w:tab w:val="right" w:leader="dot" w:pos="8302"/>
        </w:tabs>
        <w:rPr>
          <w:del w:id="328" w:author="Holger Eichelberger" w:date="2015-08-10T17:40:00Z"/>
          <w:rFonts w:asciiTheme="minorHAnsi" w:eastAsiaTheme="minorEastAsia" w:hAnsiTheme="minorHAnsi" w:cstheme="minorBidi"/>
          <w:noProof/>
          <w:sz w:val="22"/>
          <w:szCs w:val="22"/>
        </w:rPr>
      </w:pPr>
      <w:del w:id="329" w:author="Holger Eichelberger" w:date="2015-08-10T17:40:00Z">
        <w:r w:rsidRPr="00CA1915">
          <w:rPr>
            <w:rPrChange w:id="330" w:author="Holger Eichelberger" w:date="2015-08-10T17:40:00Z">
              <w:rPr>
                <w:rStyle w:val="Hyperlink"/>
                <w:noProof/>
                <w:lang w:val="en-GB"/>
              </w:rPr>
            </w:rPrChange>
          </w:rPr>
          <w:delText>2.2</w:delText>
        </w:r>
        <w:r w:rsidR="0043167F" w:rsidDel="000251A0">
          <w:rPr>
            <w:rFonts w:asciiTheme="minorHAnsi" w:eastAsiaTheme="minorEastAsia" w:hAnsiTheme="minorHAnsi" w:cstheme="minorBidi"/>
            <w:noProof/>
            <w:sz w:val="22"/>
            <w:szCs w:val="22"/>
          </w:rPr>
          <w:tab/>
        </w:r>
        <w:r w:rsidRPr="00CA1915">
          <w:rPr>
            <w:rPrChange w:id="331" w:author="Holger Eichelberger" w:date="2015-08-10T17:40:00Z">
              <w:rPr>
                <w:rStyle w:val="Hyperlink"/>
                <w:noProof/>
                <w:lang w:val="en-GB"/>
              </w:rPr>
            </w:rPrChange>
          </w:rPr>
          <w:delText>Advanced Concepts of the INDENICA Variability Modelling Language</w:delText>
        </w:r>
        <w:r w:rsidR="0043167F" w:rsidDel="000251A0">
          <w:rPr>
            <w:noProof/>
            <w:webHidden/>
          </w:rPr>
          <w:tab/>
        </w:r>
        <w:r w:rsidR="00F84791" w:rsidDel="000251A0">
          <w:rPr>
            <w:noProof/>
            <w:webHidden/>
          </w:rPr>
          <w:delText>27</w:delText>
        </w:r>
      </w:del>
    </w:p>
    <w:p w:rsidR="0043167F" w:rsidDel="000251A0" w:rsidRDefault="00CA1915">
      <w:pPr>
        <w:pStyle w:val="TOC3"/>
        <w:tabs>
          <w:tab w:val="left" w:pos="1200"/>
          <w:tab w:val="right" w:leader="dot" w:pos="8302"/>
        </w:tabs>
        <w:rPr>
          <w:del w:id="332" w:author="Holger Eichelberger" w:date="2015-08-10T17:40:00Z"/>
          <w:rFonts w:asciiTheme="minorHAnsi" w:eastAsiaTheme="minorEastAsia" w:hAnsiTheme="minorHAnsi" w:cstheme="minorBidi"/>
          <w:noProof/>
          <w:sz w:val="22"/>
          <w:szCs w:val="22"/>
        </w:rPr>
      </w:pPr>
      <w:del w:id="333" w:author="Holger Eichelberger" w:date="2015-08-10T17:40:00Z">
        <w:r w:rsidRPr="00CA1915">
          <w:rPr>
            <w:rPrChange w:id="334" w:author="Holger Eichelberger" w:date="2015-08-10T17:40:00Z">
              <w:rPr>
                <w:rStyle w:val="Hyperlink"/>
                <w:noProof/>
                <w:lang w:val="en-GB"/>
              </w:rPr>
            </w:rPrChange>
          </w:rPr>
          <w:delText>2.2.1</w:delText>
        </w:r>
        <w:r w:rsidR="0043167F" w:rsidDel="000251A0">
          <w:rPr>
            <w:rFonts w:asciiTheme="minorHAnsi" w:eastAsiaTheme="minorEastAsia" w:hAnsiTheme="minorHAnsi" w:cstheme="minorBidi"/>
            <w:noProof/>
            <w:sz w:val="22"/>
            <w:szCs w:val="22"/>
          </w:rPr>
          <w:tab/>
        </w:r>
        <w:r w:rsidRPr="00CA1915">
          <w:rPr>
            <w:rPrChange w:id="335"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27</w:delText>
        </w:r>
      </w:del>
    </w:p>
    <w:p w:rsidR="0043167F" w:rsidDel="000251A0" w:rsidRDefault="00CA1915">
      <w:pPr>
        <w:pStyle w:val="TOC3"/>
        <w:tabs>
          <w:tab w:val="left" w:pos="1200"/>
          <w:tab w:val="right" w:leader="dot" w:pos="8302"/>
        </w:tabs>
        <w:rPr>
          <w:del w:id="336" w:author="Holger Eichelberger" w:date="2015-08-10T17:40:00Z"/>
          <w:rFonts w:asciiTheme="minorHAnsi" w:eastAsiaTheme="minorEastAsia" w:hAnsiTheme="minorHAnsi" w:cstheme="minorBidi"/>
          <w:noProof/>
          <w:sz w:val="22"/>
          <w:szCs w:val="22"/>
        </w:rPr>
      </w:pPr>
      <w:del w:id="337" w:author="Holger Eichelberger" w:date="2015-08-10T17:40:00Z">
        <w:r w:rsidRPr="00CA1915">
          <w:rPr>
            <w:rPrChange w:id="338" w:author="Holger Eichelberger" w:date="2015-08-10T17:40:00Z">
              <w:rPr>
                <w:rStyle w:val="Hyperlink"/>
                <w:noProof/>
                <w:lang w:val="en-GB"/>
              </w:rPr>
            </w:rPrChange>
          </w:rPr>
          <w:delText>2.2.2</w:delText>
        </w:r>
        <w:r w:rsidR="0043167F" w:rsidDel="000251A0">
          <w:rPr>
            <w:rFonts w:asciiTheme="minorHAnsi" w:eastAsiaTheme="minorEastAsia" w:hAnsiTheme="minorHAnsi" w:cstheme="minorBidi"/>
            <w:noProof/>
            <w:sz w:val="22"/>
            <w:szCs w:val="22"/>
          </w:rPr>
          <w:tab/>
        </w:r>
        <w:r w:rsidRPr="00CA1915">
          <w:rPr>
            <w:rPrChange w:id="339" w:author="Holger Eichelberger" w:date="2015-08-10T17:40:00Z">
              <w:rPr>
                <w:rStyle w:val="Hyperlink"/>
                <w:noProof/>
                <w:lang w:val="en-GB"/>
              </w:rPr>
            </w:rPrChange>
          </w:rPr>
          <w:delText>Annotations</w:delText>
        </w:r>
        <w:r w:rsidR="0043167F" w:rsidDel="000251A0">
          <w:rPr>
            <w:noProof/>
            <w:webHidden/>
          </w:rPr>
          <w:tab/>
        </w:r>
        <w:r w:rsidR="00F84791" w:rsidDel="000251A0">
          <w:rPr>
            <w:noProof/>
            <w:webHidden/>
          </w:rPr>
          <w:delText>28</w:delText>
        </w:r>
      </w:del>
    </w:p>
    <w:p w:rsidR="0043167F" w:rsidDel="000251A0" w:rsidRDefault="00CA1915">
      <w:pPr>
        <w:pStyle w:val="TOC3"/>
        <w:tabs>
          <w:tab w:val="left" w:pos="1200"/>
          <w:tab w:val="right" w:leader="dot" w:pos="8302"/>
        </w:tabs>
        <w:rPr>
          <w:del w:id="340" w:author="Holger Eichelberger" w:date="2015-08-10T17:40:00Z"/>
          <w:rFonts w:asciiTheme="minorHAnsi" w:eastAsiaTheme="minorEastAsia" w:hAnsiTheme="minorHAnsi" w:cstheme="minorBidi"/>
          <w:noProof/>
          <w:sz w:val="22"/>
          <w:szCs w:val="22"/>
        </w:rPr>
      </w:pPr>
      <w:del w:id="341" w:author="Holger Eichelberger" w:date="2015-08-10T17:40:00Z">
        <w:r w:rsidRPr="00CA1915">
          <w:rPr>
            <w:rPrChange w:id="342" w:author="Holger Eichelberger" w:date="2015-08-10T17:40:00Z">
              <w:rPr>
                <w:rStyle w:val="Hyperlink"/>
                <w:noProof/>
                <w:lang w:val="en-GB"/>
              </w:rPr>
            </w:rPrChange>
          </w:rPr>
          <w:delText>2.2.3</w:delText>
        </w:r>
        <w:r w:rsidR="0043167F" w:rsidDel="000251A0">
          <w:rPr>
            <w:rFonts w:asciiTheme="minorHAnsi" w:eastAsiaTheme="minorEastAsia" w:hAnsiTheme="minorHAnsi" w:cstheme="minorBidi"/>
            <w:noProof/>
            <w:sz w:val="22"/>
            <w:szCs w:val="22"/>
          </w:rPr>
          <w:tab/>
        </w:r>
        <w:r w:rsidRPr="00CA1915">
          <w:rPr>
            <w:rPrChange w:id="343" w:author="Holger Eichelberger" w:date="2015-08-10T17:40:00Z">
              <w:rPr>
                <w:rStyle w:val="Hyperlink"/>
                <w:noProof/>
                <w:lang w:val="en-GB"/>
              </w:rPr>
            </w:rPrChange>
          </w:rPr>
          <w:delText>Advanced Compound Modelling</w:delText>
        </w:r>
        <w:r w:rsidR="0043167F" w:rsidDel="000251A0">
          <w:rPr>
            <w:noProof/>
            <w:webHidden/>
          </w:rPr>
          <w:tab/>
        </w:r>
        <w:r w:rsidR="00F84791" w:rsidDel="000251A0">
          <w:rPr>
            <w:noProof/>
            <w:webHidden/>
          </w:rPr>
          <w:delText>31</w:delText>
        </w:r>
      </w:del>
    </w:p>
    <w:p w:rsidR="0043167F" w:rsidDel="000251A0" w:rsidRDefault="00CA1915">
      <w:pPr>
        <w:pStyle w:val="TOC3"/>
        <w:tabs>
          <w:tab w:val="left" w:pos="1440"/>
          <w:tab w:val="right" w:leader="dot" w:pos="8302"/>
        </w:tabs>
        <w:rPr>
          <w:del w:id="344" w:author="Holger Eichelberger" w:date="2015-08-10T17:40:00Z"/>
          <w:rFonts w:asciiTheme="minorHAnsi" w:eastAsiaTheme="minorEastAsia" w:hAnsiTheme="minorHAnsi" w:cstheme="minorBidi"/>
          <w:noProof/>
          <w:sz w:val="22"/>
          <w:szCs w:val="22"/>
        </w:rPr>
      </w:pPr>
      <w:del w:id="345" w:author="Holger Eichelberger" w:date="2015-08-10T17:40:00Z">
        <w:r w:rsidRPr="00CA1915">
          <w:rPr>
            <w:rPrChange w:id="346" w:author="Holger Eichelberger" w:date="2015-08-10T17:40:00Z">
              <w:rPr>
                <w:rStyle w:val="Hyperlink"/>
                <w:noProof/>
                <w:lang w:val="en-GB"/>
              </w:rPr>
            </w:rPrChange>
          </w:rPr>
          <w:delText>2.2.3.1</w:delText>
        </w:r>
        <w:r w:rsidR="0043167F" w:rsidDel="000251A0">
          <w:rPr>
            <w:rFonts w:asciiTheme="minorHAnsi" w:eastAsiaTheme="minorEastAsia" w:hAnsiTheme="minorHAnsi" w:cstheme="minorBidi"/>
            <w:noProof/>
            <w:sz w:val="22"/>
            <w:szCs w:val="22"/>
          </w:rPr>
          <w:tab/>
        </w:r>
        <w:r w:rsidRPr="00CA1915">
          <w:rPr>
            <w:rPrChange w:id="347" w:author="Holger Eichelberger" w:date="2015-08-10T17:40:00Z">
              <w:rPr>
                <w:rStyle w:val="Hyperlink"/>
                <w:noProof/>
                <w:lang w:val="en-GB"/>
              </w:rPr>
            </w:rPrChange>
          </w:rPr>
          <w:delText>Extending Compounds</w:delText>
        </w:r>
        <w:r w:rsidR="0043167F" w:rsidDel="000251A0">
          <w:rPr>
            <w:noProof/>
            <w:webHidden/>
          </w:rPr>
          <w:tab/>
        </w:r>
        <w:r w:rsidR="00F84791" w:rsidDel="000251A0">
          <w:rPr>
            <w:noProof/>
            <w:webHidden/>
          </w:rPr>
          <w:delText>31</w:delText>
        </w:r>
      </w:del>
    </w:p>
    <w:p w:rsidR="0043167F" w:rsidDel="000251A0" w:rsidRDefault="00CA1915">
      <w:pPr>
        <w:pStyle w:val="TOC3"/>
        <w:tabs>
          <w:tab w:val="left" w:pos="1440"/>
          <w:tab w:val="right" w:leader="dot" w:pos="8302"/>
        </w:tabs>
        <w:rPr>
          <w:del w:id="348" w:author="Holger Eichelberger" w:date="2015-08-10T17:40:00Z"/>
          <w:rFonts w:asciiTheme="minorHAnsi" w:eastAsiaTheme="minorEastAsia" w:hAnsiTheme="minorHAnsi" w:cstheme="minorBidi"/>
          <w:noProof/>
          <w:sz w:val="22"/>
          <w:szCs w:val="22"/>
        </w:rPr>
      </w:pPr>
      <w:del w:id="349" w:author="Holger Eichelberger" w:date="2015-08-10T17:40:00Z">
        <w:r w:rsidRPr="00CA1915">
          <w:rPr>
            <w:rPrChange w:id="350" w:author="Holger Eichelberger" w:date="2015-08-10T17:40:00Z">
              <w:rPr>
                <w:rStyle w:val="Hyperlink"/>
                <w:noProof/>
                <w:lang w:val="en-GB"/>
              </w:rPr>
            </w:rPrChange>
          </w:rPr>
          <w:delText>2.2.3.2</w:delText>
        </w:r>
        <w:r w:rsidR="0043167F" w:rsidDel="000251A0">
          <w:rPr>
            <w:rFonts w:asciiTheme="minorHAnsi" w:eastAsiaTheme="minorEastAsia" w:hAnsiTheme="minorHAnsi" w:cstheme="minorBidi"/>
            <w:noProof/>
            <w:sz w:val="22"/>
            <w:szCs w:val="22"/>
          </w:rPr>
          <w:tab/>
        </w:r>
        <w:r w:rsidRPr="00CA1915">
          <w:rPr>
            <w:rPrChange w:id="351" w:author="Holger Eichelberger" w:date="2015-08-10T17:40:00Z">
              <w:rPr>
                <w:rStyle w:val="Hyperlink"/>
                <w:noProof/>
                <w:lang w:val="en-GB"/>
              </w:rPr>
            </w:rPrChange>
          </w:rPr>
          <w:delText>Referencing Elements</w:delText>
        </w:r>
        <w:r w:rsidR="0043167F" w:rsidDel="000251A0">
          <w:rPr>
            <w:noProof/>
            <w:webHidden/>
          </w:rPr>
          <w:tab/>
        </w:r>
        <w:r w:rsidR="00F84791" w:rsidDel="000251A0">
          <w:rPr>
            <w:noProof/>
            <w:webHidden/>
          </w:rPr>
          <w:delText>32</w:delText>
        </w:r>
      </w:del>
    </w:p>
    <w:p w:rsidR="0043167F" w:rsidDel="000251A0" w:rsidRDefault="00CA1915">
      <w:pPr>
        <w:pStyle w:val="TOC3"/>
        <w:tabs>
          <w:tab w:val="left" w:pos="1200"/>
          <w:tab w:val="right" w:leader="dot" w:pos="8302"/>
        </w:tabs>
        <w:rPr>
          <w:del w:id="352" w:author="Holger Eichelberger" w:date="2015-08-10T17:40:00Z"/>
          <w:rFonts w:asciiTheme="minorHAnsi" w:eastAsiaTheme="minorEastAsia" w:hAnsiTheme="minorHAnsi" w:cstheme="minorBidi"/>
          <w:noProof/>
          <w:sz w:val="22"/>
          <w:szCs w:val="22"/>
        </w:rPr>
      </w:pPr>
      <w:del w:id="353" w:author="Holger Eichelberger" w:date="2015-08-10T17:40:00Z">
        <w:r w:rsidRPr="00CA1915">
          <w:rPr>
            <w:rPrChange w:id="354" w:author="Holger Eichelberger" w:date="2015-08-10T17:40:00Z">
              <w:rPr>
                <w:rStyle w:val="Hyperlink"/>
                <w:noProof/>
                <w:lang w:val="en-GB"/>
              </w:rPr>
            </w:rPrChange>
          </w:rPr>
          <w:delText>2.2.4</w:delText>
        </w:r>
        <w:r w:rsidR="0043167F" w:rsidDel="000251A0">
          <w:rPr>
            <w:rFonts w:asciiTheme="minorHAnsi" w:eastAsiaTheme="minorEastAsia" w:hAnsiTheme="minorHAnsi" w:cstheme="minorBidi"/>
            <w:noProof/>
            <w:sz w:val="22"/>
            <w:szCs w:val="22"/>
          </w:rPr>
          <w:tab/>
        </w:r>
        <w:r w:rsidRPr="00CA1915">
          <w:rPr>
            <w:rPrChange w:id="355" w:author="Holger Eichelberger" w:date="2015-08-10T17:40:00Z">
              <w:rPr>
                <w:rStyle w:val="Hyperlink"/>
                <w:noProof/>
                <w:lang w:val="en-GB"/>
              </w:rPr>
            </w:rPrChange>
          </w:rPr>
          <w:delText>Advanced Project Modelling</w:delText>
        </w:r>
        <w:r w:rsidR="0043167F" w:rsidDel="000251A0">
          <w:rPr>
            <w:noProof/>
            <w:webHidden/>
          </w:rPr>
          <w:tab/>
        </w:r>
        <w:r w:rsidR="00F84791" w:rsidDel="000251A0">
          <w:rPr>
            <w:noProof/>
            <w:webHidden/>
          </w:rPr>
          <w:delText>33</w:delText>
        </w:r>
      </w:del>
    </w:p>
    <w:p w:rsidR="0043167F" w:rsidDel="000251A0" w:rsidRDefault="00CA1915">
      <w:pPr>
        <w:pStyle w:val="TOC3"/>
        <w:tabs>
          <w:tab w:val="left" w:pos="1440"/>
          <w:tab w:val="right" w:leader="dot" w:pos="8302"/>
        </w:tabs>
        <w:rPr>
          <w:del w:id="356" w:author="Holger Eichelberger" w:date="2015-08-10T17:40:00Z"/>
          <w:rFonts w:asciiTheme="minorHAnsi" w:eastAsiaTheme="minorEastAsia" w:hAnsiTheme="minorHAnsi" w:cstheme="minorBidi"/>
          <w:noProof/>
          <w:sz w:val="22"/>
          <w:szCs w:val="22"/>
        </w:rPr>
      </w:pPr>
      <w:del w:id="357" w:author="Holger Eichelberger" w:date="2015-08-10T17:40:00Z">
        <w:r w:rsidRPr="00CA1915">
          <w:rPr>
            <w:rPrChange w:id="358" w:author="Holger Eichelberger" w:date="2015-08-10T17:40:00Z">
              <w:rPr>
                <w:rStyle w:val="Hyperlink"/>
                <w:noProof/>
                <w:lang w:val="en-GB"/>
              </w:rPr>
            </w:rPrChange>
          </w:rPr>
          <w:delText>2.2.4.1</w:delText>
        </w:r>
        <w:r w:rsidR="0043167F" w:rsidDel="000251A0">
          <w:rPr>
            <w:rFonts w:asciiTheme="minorHAnsi" w:eastAsiaTheme="minorEastAsia" w:hAnsiTheme="minorHAnsi" w:cstheme="minorBidi"/>
            <w:noProof/>
            <w:sz w:val="22"/>
            <w:szCs w:val="22"/>
          </w:rPr>
          <w:tab/>
        </w:r>
        <w:r w:rsidRPr="00CA1915">
          <w:rPr>
            <w:rPrChange w:id="359" w:author="Holger Eichelberger" w:date="2015-08-10T17:40:00Z">
              <w:rPr>
                <w:rStyle w:val="Hyperlink"/>
                <w:noProof/>
                <w:lang w:val="en-GB"/>
              </w:rPr>
            </w:rPrChange>
          </w:rPr>
          <w:delText>Project Versioning</w:delText>
        </w:r>
        <w:r w:rsidR="0043167F" w:rsidDel="000251A0">
          <w:rPr>
            <w:noProof/>
            <w:webHidden/>
          </w:rPr>
          <w:tab/>
        </w:r>
        <w:r w:rsidR="00F84791" w:rsidDel="000251A0">
          <w:rPr>
            <w:noProof/>
            <w:webHidden/>
          </w:rPr>
          <w:delText>34</w:delText>
        </w:r>
      </w:del>
    </w:p>
    <w:p w:rsidR="0043167F" w:rsidDel="000251A0" w:rsidRDefault="00CA1915">
      <w:pPr>
        <w:pStyle w:val="TOC3"/>
        <w:tabs>
          <w:tab w:val="left" w:pos="1440"/>
          <w:tab w:val="right" w:leader="dot" w:pos="8302"/>
        </w:tabs>
        <w:rPr>
          <w:del w:id="360" w:author="Holger Eichelberger" w:date="2015-08-10T17:40:00Z"/>
          <w:rFonts w:asciiTheme="minorHAnsi" w:eastAsiaTheme="minorEastAsia" w:hAnsiTheme="minorHAnsi" w:cstheme="minorBidi"/>
          <w:noProof/>
          <w:sz w:val="22"/>
          <w:szCs w:val="22"/>
        </w:rPr>
      </w:pPr>
      <w:del w:id="361" w:author="Holger Eichelberger" w:date="2015-08-10T17:40:00Z">
        <w:r w:rsidRPr="00CA1915">
          <w:rPr>
            <w:rPrChange w:id="362" w:author="Holger Eichelberger" w:date="2015-08-10T17:40:00Z">
              <w:rPr>
                <w:rStyle w:val="Hyperlink"/>
                <w:noProof/>
                <w:lang w:val="en-GB"/>
              </w:rPr>
            </w:rPrChange>
          </w:rPr>
          <w:delText>2.2.4.2</w:delText>
        </w:r>
        <w:r w:rsidR="0043167F" w:rsidDel="000251A0">
          <w:rPr>
            <w:rFonts w:asciiTheme="minorHAnsi" w:eastAsiaTheme="minorEastAsia" w:hAnsiTheme="minorHAnsi" w:cstheme="minorBidi"/>
            <w:noProof/>
            <w:sz w:val="22"/>
            <w:szCs w:val="22"/>
          </w:rPr>
          <w:tab/>
        </w:r>
        <w:r w:rsidRPr="00CA1915">
          <w:rPr>
            <w:rPrChange w:id="363" w:author="Holger Eichelberger" w:date="2015-08-10T17:40:00Z">
              <w:rPr>
                <w:rStyle w:val="Hyperlink"/>
                <w:noProof/>
                <w:lang w:val="en-GB"/>
              </w:rPr>
            </w:rPrChange>
          </w:rPr>
          <w:delText>Project Composition</w:delText>
        </w:r>
        <w:r w:rsidR="0043167F" w:rsidDel="000251A0">
          <w:rPr>
            <w:noProof/>
            <w:webHidden/>
          </w:rPr>
          <w:tab/>
        </w:r>
        <w:r w:rsidR="00F84791" w:rsidDel="000251A0">
          <w:rPr>
            <w:noProof/>
            <w:webHidden/>
          </w:rPr>
          <w:delText>34</w:delText>
        </w:r>
      </w:del>
    </w:p>
    <w:p w:rsidR="0043167F" w:rsidDel="000251A0" w:rsidRDefault="00CA1915">
      <w:pPr>
        <w:pStyle w:val="TOC3"/>
        <w:tabs>
          <w:tab w:val="left" w:pos="1440"/>
          <w:tab w:val="right" w:leader="dot" w:pos="8302"/>
        </w:tabs>
        <w:rPr>
          <w:del w:id="364" w:author="Holger Eichelberger" w:date="2015-08-10T17:40:00Z"/>
          <w:rFonts w:asciiTheme="minorHAnsi" w:eastAsiaTheme="minorEastAsia" w:hAnsiTheme="minorHAnsi" w:cstheme="minorBidi"/>
          <w:noProof/>
          <w:sz w:val="22"/>
          <w:szCs w:val="22"/>
        </w:rPr>
      </w:pPr>
      <w:del w:id="365" w:author="Holger Eichelberger" w:date="2015-08-10T17:40:00Z">
        <w:r w:rsidRPr="00CA1915">
          <w:rPr>
            <w:rPrChange w:id="366" w:author="Holger Eichelberger" w:date="2015-08-10T17:40:00Z">
              <w:rPr>
                <w:rStyle w:val="Hyperlink"/>
                <w:noProof/>
                <w:lang w:val="en-GB"/>
              </w:rPr>
            </w:rPrChange>
          </w:rPr>
          <w:delText>2.2.4.3</w:delText>
        </w:r>
        <w:r w:rsidR="0043167F" w:rsidDel="000251A0">
          <w:rPr>
            <w:rFonts w:asciiTheme="minorHAnsi" w:eastAsiaTheme="minorEastAsia" w:hAnsiTheme="minorHAnsi" w:cstheme="minorBidi"/>
            <w:noProof/>
            <w:sz w:val="22"/>
            <w:szCs w:val="22"/>
          </w:rPr>
          <w:tab/>
        </w:r>
        <w:r w:rsidRPr="00CA1915">
          <w:rPr>
            <w:rPrChange w:id="367" w:author="Holger Eichelberger" w:date="2015-08-10T17:40:00Z">
              <w:rPr>
                <w:rStyle w:val="Hyperlink"/>
                <w:noProof/>
                <w:lang w:val="en-GB"/>
              </w:rPr>
            </w:rPrChange>
          </w:rPr>
          <w:delText>Project Interfaces</w:delText>
        </w:r>
        <w:r w:rsidR="0043167F" w:rsidDel="000251A0">
          <w:rPr>
            <w:noProof/>
            <w:webHidden/>
          </w:rPr>
          <w:tab/>
        </w:r>
        <w:r w:rsidR="00F84791" w:rsidDel="000251A0">
          <w:rPr>
            <w:noProof/>
            <w:webHidden/>
          </w:rPr>
          <w:delText>37</w:delText>
        </w:r>
      </w:del>
    </w:p>
    <w:p w:rsidR="0043167F" w:rsidDel="000251A0" w:rsidRDefault="00CA1915">
      <w:pPr>
        <w:pStyle w:val="TOC3"/>
        <w:tabs>
          <w:tab w:val="left" w:pos="1200"/>
          <w:tab w:val="right" w:leader="dot" w:pos="8302"/>
        </w:tabs>
        <w:rPr>
          <w:del w:id="368" w:author="Holger Eichelberger" w:date="2015-08-10T17:40:00Z"/>
          <w:rFonts w:asciiTheme="minorHAnsi" w:eastAsiaTheme="minorEastAsia" w:hAnsiTheme="minorHAnsi" w:cstheme="minorBidi"/>
          <w:noProof/>
          <w:sz w:val="22"/>
          <w:szCs w:val="22"/>
        </w:rPr>
      </w:pPr>
      <w:del w:id="369" w:author="Holger Eichelberger" w:date="2015-08-10T17:40:00Z">
        <w:r w:rsidRPr="00CA1915">
          <w:rPr>
            <w:rPrChange w:id="370" w:author="Holger Eichelberger" w:date="2015-08-10T17:40:00Z">
              <w:rPr>
                <w:rStyle w:val="Hyperlink"/>
                <w:noProof/>
                <w:lang w:val="en-GB"/>
              </w:rPr>
            </w:rPrChange>
          </w:rPr>
          <w:delText>2.2.5</w:delText>
        </w:r>
        <w:r w:rsidR="0043167F" w:rsidDel="000251A0">
          <w:rPr>
            <w:rFonts w:asciiTheme="minorHAnsi" w:eastAsiaTheme="minorEastAsia" w:hAnsiTheme="minorHAnsi" w:cstheme="minorBidi"/>
            <w:noProof/>
            <w:sz w:val="22"/>
            <w:szCs w:val="22"/>
          </w:rPr>
          <w:tab/>
        </w:r>
        <w:r w:rsidRPr="00CA1915">
          <w:rPr>
            <w:rPrChange w:id="371" w:author="Holger Eichelberger" w:date="2015-08-10T17:40:00Z">
              <w:rPr>
                <w:rStyle w:val="Hyperlink"/>
                <w:noProof/>
                <w:lang w:val="en-GB"/>
              </w:rPr>
            </w:rPrChange>
          </w:rPr>
          <w:delText>Advanced Configuration</w:delText>
        </w:r>
        <w:r w:rsidR="0043167F" w:rsidDel="000251A0">
          <w:rPr>
            <w:noProof/>
            <w:webHidden/>
          </w:rPr>
          <w:tab/>
        </w:r>
        <w:r w:rsidR="00F84791" w:rsidDel="000251A0">
          <w:rPr>
            <w:noProof/>
            <w:webHidden/>
          </w:rPr>
          <w:delText>39</w:delText>
        </w:r>
      </w:del>
    </w:p>
    <w:p w:rsidR="0043167F" w:rsidDel="000251A0" w:rsidRDefault="00CA1915">
      <w:pPr>
        <w:pStyle w:val="TOC3"/>
        <w:tabs>
          <w:tab w:val="left" w:pos="1440"/>
          <w:tab w:val="right" w:leader="dot" w:pos="8302"/>
        </w:tabs>
        <w:rPr>
          <w:del w:id="372" w:author="Holger Eichelberger" w:date="2015-08-10T17:40:00Z"/>
          <w:rFonts w:asciiTheme="minorHAnsi" w:eastAsiaTheme="minorEastAsia" w:hAnsiTheme="minorHAnsi" w:cstheme="minorBidi"/>
          <w:noProof/>
          <w:sz w:val="22"/>
          <w:szCs w:val="22"/>
        </w:rPr>
      </w:pPr>
      <w:del w:id="373" w:author="Holger Eichelberger" w:date="2015-08-10T17:40:00Z">
        <w:r w:rsidRPr="00CA1915">
          <w:rPr>
            <w:rPrChange w:id="374" w:author="Holger Eichelberger" w:date="2015-08-10T17:40:00Z">
              <w:rPr>
                <w:rStyle w:val="Hyperlink"/>
                <w:noProof/>
                <w:lang w:val="en-GB"/>
              </w:rPr>
            </w:rPrChange>
          </w:rPr>
          <w:delText>2.2.5.1</w:delText>
        </w:r>
        <w:r w:rsidR="0043167F" w:rsidDel="000251A0">
          <w:rPr>
            <w:rFonts w:asciiTheme="minorHAnsi" w:eastAsiaTheme="minorEastAsia" w:hAnsiTheme="minorHAnsi" w:cstheme="minorBidi"/>
            <w:noProof/>
            <w:sz w:val="22"/>
            <w:szCs w:val="22"/>
          </w:rPr>
          <w:tab/>
        </w:r>
        <w:r w:rsidRPr="00CA1915">
          <w:rPr>
            <w:rPrChange w:id="375" w:author="Holger Eichelberger" w:date="2015-08-10T17:40:00Z">
              <w:rPr>
                <w:rStyle w:val="Hyperlink"/>
                <w:noProof/>
                <w:lang w:val="en-GB"/>
              </w:rPr>
            </w:rPrChange>
          </w:rPr>
          <w:delText>Partial Configurations</w:delText>
        </w:r>
        <w:r w:rsidR="0043167F" w:rsidDel="000251A0">
          <w:rPr>
            <w:noProof/>
            <w:webHidden/>
          </w:rPr>
          <w:tab/>
        </w:r>
        <w:r w:rsidR="00F84791" w:rsidDel="000251A0">
          <w:rPr>
            <w:noProof/>
            <w:webHidden/>
          </w:rPr>
          <w:delText>40</w:delText>
        </w:r>
      </w:del>
    </w:p>
    <w:p w:rsidR="0043167F" w:rsidDel="000251A0" w:rsidRDefault="00CA1915">
      <w:pPr>
        <w:pStyle w:val="TOC3"/>
        <w:tabs>
          <w:tab w:val="left" w:pos="1440"/>
          <w:tab w:val="right" w:leader="dot" w:pos="8302"/>
        </w:tabs>
        <w:rPr>
          <w:del w:id="376" w:author="Holger Eichelberger" w:date="2015-08-10T17:40:00Z"/>
          <w:rFonts w:asciiTheme="minorHAnsi" w:eastAsiaTheme="minorEastAsia" w:hAnsiTheme="minorHAnsi" w:cstheme="minorBidi"/>
          <w:noProof/>
          <w:sz w:val="22"/>
          <w:szCs w:val="22"/>
        </w:rPr>
      </w:pPr>
      <w:del w:id="377" w:author="Holger Eichelberger" w:date="2015-08-10T17:40:00Z">
        <w:r w:rsidRPr="00CA1915">
          <w:rPr>
            <w:rPrChange w:id="378" w:author="Holger Eichelberger" w:date="2015-08-10T17:40:00Z">
              <w:rPr>
                <w:rStyle w:val="Hyperlink"/>
                <w:noProof/>
                <w:lang w:val="en-GB"/>
              </w:rPr>
            </w:rPrChange>
          </w:rPr>
          <w:delText>2.2.5.2</w:delText>
        </w:r>
        <w:r w:rsidR="0043167F" w:rsidDel="000251A0">
          <w:rPr>
            <w:rFonts w:asciiTheme="minorHAnsi" w:eastAsiaTheme="minorEastAsia" w:hAnsiTheme="minorHAnsi" w:cstheme="minorBidi"/>
            <w:noProof/>
            <w:sz w:val="22"/>
            <w:szCs w:val="22"/>
          </w:rPr>
          <w:tab/>
        </w:r>
        <w:r w:rsidRPr="00CA1915">
          <w:rPr>
            <w:rPrChange w:id="379" w:author="Holger Eichelberger" w:date="2015-08-10T17:40:00Z">
              <w:rPr>
                <w:rStyle w:val="Hyperlink"/>
                <w:noProof/>
                <w:lang w:val="en-GB"/>
              </w:rPr>
            </w:rPrChange>
          </w:rPr>
          <w:delText>Freezing Configurations</w:delText>
        </w:r>
        <w:r w:rsidR="0043167F" w:rsidDel="000251A0">
          <w:rPr>
            <w:noProof/>
            <w:webHidden/>
          </w:rPr>
          <w:tab/>
        </w:r>
        <w:r w:rsidR="00F84791" w:rsidDel="000251A0">
          <w:rPr>
            <w:noProof/>
            <w:webHidden/>
          </w:rPr>
          <w:delText>41</w:delText>
        </w:r>
      </w:del>
    </w:p>
    <w:p w:rsidR="0043167F" w:rsidDel="000251A0" w:rsidRDefault="00CA1915">
      <w:pPr>
        <w:pStyle w:val="TOC3"/>
        <w:tabs>
          <w:tab w:val="left" w:pos="1440"/>
          <w:tab w:val="right" w:leader="dot" w:pos="8302"/>
        </w:tabs>
        <w:rPr>
          <w:del w:id="380" w:author="Holger Eichelberger" w:date="2015-08-10T17:40:00Z"/>
          <w:rFonts w:asciiTheme="minorHAnsi" w:eastAsiaTheme="minorEastAsia" w:hAnsiTheme="minorHAnsi" w:cstheme="minorBidi"/>
          <w:noProof/>
          <w:sz w:val="22"/>
          <w:szCs w:val="22"/>
        </w:rPr>
      </w:pPr>
      <w:del w:id="381" w:author="Holger Eichelberger" w:date="2015-08-10T17:40:00Z">
        <w:r w:rsidRPr="00CA1915">
          <w:rPr>
            <w:rPrChange w:id="382" w:author="Holger Eichelberger" w:date="2015-08-10T17:40:00Z">
              <w:rPr>
                <w:rStyle w:val="Hyperlink"/>
                <w:noProof/>
                <w:lang w:val="en-GB"/>
              </w:rPr>
            </w:rPrChange>
          </w:rPr>
          <w:delText>2.2.5.3</w:delText>
        </w:r>
        <w:r w:rsidR="0043167F" w:rsidDel="000251A0">
          <w:rPr>
            <w:rFonts w:asciiTheme="minorHAnsi" w:eastAsiaTheme="minorEastAsia" w:hAnsiTheme="minorHAnsi" w:cstheme="minorBidi"/>
            <w:noProof/>
            <w:sz w:val="22"/>
            <w:szCs w:val="22"/>
          </w:rPr>
          <w:tab/>
        </w:r>
        <w:r w:rsidRPr="00CA1915">
          <w:rPr>
            <w:rPrChange w:id="383" w:author="Holger Eichelberger" w:date="2015-08-10T17:40:00Z">
              <w:rPr>
                <w:rStyle w:val="Hyperlink"/>
                <w:noProof/>
                <w:lang w:val="en-GB"/>
              </w:rPr>
            </w:rPrChange>
          </w:rPr>
          <w:delText>Partial Evaluation</w:delText>
        </w:r>
        <w:r w:rsidR="0043167F" w:rsidDel="000251A0">
          <w:rPr>
            <w:noProof/>
            <w:webHidden/>
          </w:rPr>
          <w:tab/>
        </w:r>
        <w:r w:rsidR="00F84791" w:rsidDel="000251A0">
          <w:rPr>
            <w:noProof/>
            <w:webHidden/>
          </w:rPr>
          <w:delText>43</w:delText>
        </w:r>
      </w:del>
    </w:p>
    <w:p w:rsidR="0043167F" w:rsidDel="000251A0" w:rsidRDefault="00CA1915">
      <w:pPr>
        <w:pStyle w:val="TOC1"/>
        <w:tabs>
          <w:tab w:val="left" w:pos="480"/>
          <w:tab w:val="right" w:leader="dot" w:pos="8302"/>
        </w:tabs>
        <w:rPr>
          <w:del w:id="384" w:author="Holger Eichelberger" w:date="2015-08-10T17:40:00Z"/>
          <w:rFonts w:asciiTheme="minorHAnsi" w:eastAsiaTheme="minorEastAsia" w:hAnsiTheme="minorHAnsi" w:cstheme="minorBidi"/>
          <w:noProof/>
          <w:sz w:val="22"/>
          <w:szCs w:val="22"/>
        </w:rPr>
      </w:pPr>
      <w:del w:id="385" w:author="Holger Eichelberger" w:date="2015-08-10T17:40:00Z">
        <w:r w:rsidRPr="00CA1915">
          <w:rPr>
            <w:rPrChange w:id="386" w:author="Holger Eichelberger" w:date="2015-08-10T17:40:00Z">
              <w:rPr>
                <w:rStyle w:val="Hyperlink"/>
                <w:noProof/>
                <w:lang w:val="en-GB"/>
              </w:rPr>
            </w:rPrChange>
          </w:rPr>
          <w:delText>3</w:delText>
        </w:r>
        <w:r w:rsidR="0043167F" w:rsidDel="000251A0">
          <w:rPr>
            <w:rFonts w:asciiTheme="minorHAnsi" w:eastAsiaTheme="minorEastAsia" w:hAnsiTheme="minorHAnsi" w:cstheme="minorBidi"/>
            <w:noProof/>
            <w:sz w:val="22"/>
            <w:szCs w:val="22"/>
          </w:rPr>
          <w:tab/>
        </w:r>
        <w:r w:rsidRPr="00CA1915">
          <w:rPr>
            <w:rPrChange w:id="387" w:author="Holger Eichelberger" w:date="2015-08-10T17:40:00Z">
              <w:rPr>
                <w:rStyle w:val="Hyperlink"/>
                <w:noProof/>
                <w:lang w:val="en-GB"/>
              </w:rPr>
            </w:rPrChange>
          </w:rPr>
          <w:delText>Constraints in IVML</w:delText>
        </w:r>
        <w:r w:rsidR="0043167F" w:rsidDel="000251A0">
          <w:rPr>
            <w:noProof/>
            <w:webHidden/>
          </w:rPr>
          <w:tab/>
        </w:r>
        <w:r w:rsidR="00F84791" w:rsidDel="000251A0">
          <w:rPr>
            <w:noProof/>
            <w:webHidden/>
          </w:rPr>
          <w:delText>46</w:delText>
        </w:r>
      </w:del>
    </w:p>
    <w:p w:rsidR="0043167F" w:rsidDel="000251A0" w:rsidRDefault="00CA1915">
      <w:pPr>
        <w:pStyle w:val="TOC2"/>
        <w:tabs>
          <w:tab w:val="left" w:pos="960"/>
          <w:tab w:val="right" w:leader="dot" w:pos="8302"/>
        </w:tabs>
        <w:rPr>
          <w:del w:id="388" w:author="Holger Eichelberger" w:date="2015-08-10T17:40:00Z"/>
          <w:rFonts w:asciiTheme="minorHAnsi" w:eastAsiaTheme="minorEastAsia" w:hAnsiTheme="minorHAnsi" w:cstheme="minorBidi"/>
          <w:noProof/>
          <w:sz w:val="22"/>
          <w:szCs w:val="22"/>
        </w:rPr>
      </w:pPr>
      <w:del w:id="389" w:author="Holger Eichelberger" w:date="2015-08-10T17:40:00Z">
        <w:r w:rsidRPr="00CA1915">
          <w:rPr>
            <w:rPrChange w:id="390" w:author="Holger Eichelberger" w:date="2015-08-10T17:40:00Z">
              <w:rPr>
                <w:rStyle w:val="Hyperlink"/>
                <w:noProof/>
                <w:lang w:val="en-GB"/>
              </w:rPr>
            </w:rPrChange>
          </w:rPr>
          <w:delText>3.1</w:delText>
        </w:r>
        <w:r w:rsidR="0043167F" w:rsidDel="000251A0">
          <w:rPr>
            <w:rFonts w:asciiTheme="minorHAnsi" w:eastAsiaTheme="minorEastAsia" w:hAnsiTheme="minorHAnsi" w:cstheme="minorBidi"/>
            <w:noProof/>
            <w:sz w:val="22"/>
            <w:szCs w:val="22"/>
          </w:rPr>
          <w:tab/>
        </w:r>
        <w:r w:rsidRPr="00CA1915">
          <w:rPr>
            <w:rPrChange w:id="391" w:author="Holger Eichelberger" w:date="2015-08-10T17:40:00Z">
              <w:rPr>
                <w:rStyle w:val="Hyperlink"/>
                <w:noProof/>
                <w:lang w:val="en-GB"/>
              </w:rPr>
            </w:rPrChange>
          </w:rPr>
          <w:delText>IVML constraint language</w:delText>
        </w:r>
        <w:r w:rsidR="0043167F" w:rsidDel="000251A0">
          <w:rPr>
            <w:noProof/>
            <w:webHidden/>
          </w:rPr>
          <w:tab/>
        </w:r>
        <w:r w:rsidR="00F84791" w:rsidDel="000251A0">
          <w:rPr>
            <w:noProof/>
            <w:webHidden/>
          </w:rPr>
          <w:delText>46</w:delText>
        </w:r>
      </w:del>
    </w:p>
    <w:p w:rsidR="0043167F" w:rsidDel="000251A0" w:rsidRDefault="00CA1915">
      <w:pPr>
        <w:pStyle w:val="TOC3"/>
        <w:tabs>
          <w:tab w:val="left" w:pos="1200"/>
          <w:tab w:val="right" w:leader="dot" w:pos="8302"/>
        </w:tabs>
        <w:rPr>
          <w:del w:id="392" w:author="Holger Eichelberger" w:date="2015-08-10T17:40:00Z"/>
          <w:rFonts w:asciiTheme="minorHAnsi" w:eastAsiaTheme="minorEastAsia" w:hAnsiTheme="minorHAnsi" w:cstheme="minorBidi"/>
          <w:noProof/>
          <w:sz w:val="22"/>
          <w:szCs w:val="22"/>
        </w:rPr>
      </w:pPr>
      <w:del w:id="393" w:author="Holger Eichelberger" w:date="2015-08-10T17:40:00Z">
        <w:r w:rsidRPr="00CA1915">
          <w:rPr>
            <w:rPrChange w:id="394" w:author="Holger Eichelberger" w:date="2015-08-10T17:40:00Z">
              <w:rPr>
                <w:rStyle w:val="Hyperlink"/>
                <w:noProof/>
                <w:lang w:val="en-GB"/>
              </w:rPr>
            </w:rPrChange>
          </w:rPr>
          <w:delText>3.1.1</w:delText>
        </w:r>
        <w:r w:rsidR="0043167F" w:rsidDel="000251A0">
          <w:rPr>
            <w:rFonts w:asciiTheme="minorHAnsi" w:eastAsiaTheme="minorEastAsia" w:hAnsiTheme="minorHAnsi" w:cstheme="minorBidi"/>
            <w:noProof/>
            <w:sz w:val="22"/>
            <w:szCs w:val="22"/>
          </w:rPr>
          <w:tab/>
        </w:r>
        <w:r w:rsidRPr="00CA1915">
          <w:rPr>
            <w:rPrChange w:id="395" w:author="Holger Eichelberger" w:date="2015-08-10T17:40:00Z">
              <w:rPr>
                <w:rStyle w:val="Hyperlink"/>
                <w:noProof/>
                <w:lang w:val="en-GB"/>
              </w:rPr>
            </w:rPrChange>
          </w:rPr>
          <w:delText>Reserved Keywords</w:delText>
        </w:r>
        <w:r w:rsidR="0043167F" w:rsidDel="000251A0">
          <w:rPr>
            <w:noProof/>
            <w:webHidden/>
          </w:rPr>
          <w:tab/>
        </w:r>
        <w:r w:rsidR="00F84791" w:rsidDel="000251A0">
          <w:rPr>
            <w:noProof/>
            <w:webHidden/>
          </w:rPr>
          <w:delText>46</w:delText>
        </w:r>
      </w:del>
    </w:p>
    <w:p w:rsidR="0043167F" w:rsidDel="000251A0" w:rsidRDefault="00CA1915">
      <w:pPr>
        <w:pStyle w:val="TOC3"/>
        <w:tabs>
          <w:tab w:val="left" w:pos="1200"/>
          <w:tab w:val="right" w:leader="dot" w:pos="8302"/>
        </w:tabs>
        <w:rPr>
          <w:del w:id="396" w:author="Holger Eichelberger" w:date="2015-08-10T17:40:00Z"/>
          <w:rFonts w:asciiTheme="minorHAnsi" w:eastAsiaTheme="minorEastAsia" w:hAnsiTheme="minorHAnsi" w:cstheme="minorBidi"/>
          <w:noProof/>
          <w:sz w:val="22"/>
          <w:szCs w:val="22"/>
        </w:rPr>
      </w:pPr>
      <w:del w:id="397" w:author="Holger Eichelberger" w:date="2015-08-10T17:40:00Z">
        <w:r w:rsidRPr="00CA1915">
          <w:rPr>
            <w:rPrChange w:id="398" w:author="Holger Eichelberger" w:date="2015-08-10T17:40:00Z">
              <w:rPr>
                <w:rStyle w:val="Hyperlink"/>
                <w:noProof/>
                <w:lang w:val="en-GB"/>
              </w:rPr>
            </w:rPrChange>
          </w:rPr>
          <w:delText>3.1.2</w:delText>
        </w:r>
        <w:r w:rsidR="0043167F" w:rsidDel="000251A0">
          <w:rPr>
            <w:rFonts w:asciiTheme="minorHAnsi" w:eastAsiaTheme="minorEastAsia" w:hAnsiTheme="minorHAnsi" w:cstheme="minorBidi"/>
            <w:noProof/>
            <w:sz w:val="22"/>
            <w:szCs w:val="22"/>
          </w:rPr>
          <w:tab/>
        </w:r>
        <w:r w:rsidRPr="00CA1915">
          <w:rPr>
            <w:rPrChange w:id="399" w:author="Holger Eichelberger" w:date="2015-08-10T17:40:00Z">
              <w:rPr>
                <w:rStyle w:val="Hyperlink"/>
                <w:noProof/>
                <w:lang w:val="en-GB"/>
              </w:rPr>
            </w:rPrChange>
          </w:rPr>
          <w:delText>Prefix operators</w:delText>
        </w:r>
        <w:r w:rsidR="0043167F" w:rsidDel="000251A0">
          <w:rPr>
            <w:noProof/>
            <w:webHidden/>
          </w:rPr>
          <w:tab/>
        </w:r>
        <w:r w:rsidR="00F84791" w:rsidDel="000251A0">
          <w:rPr>
            <w:noProof/>
            <w:webHidden/>
          </w:rPr>
          <w:delText>46</w:delText>
        </w:r>
      </w:del>
    </w:p>
    <w:p w:rsidR="0043167F" w:rsidDel="000251A0" w:rsidRDefault="00CA1915">
      <w:pPr>
        <w:pStyle w:val="TOC3"/>
        <w:tabs>
          <w:tab w:val="left" w:pos="1200"/>
          <w:tab w:val="right" w:leader="dot" w:pos="8302"/>
        </w:tabs>
        <w:rPr>
          <w:del w:id="400" w:author="Holger Eichelberger" w:date="2015-08-10T17:40:00Z"/>
          <w:rFonts w:asciiTheme="minorHAnsi" w:eastAsiaTheme="minorEastAsia" w:hAnsiTheme="minorHAnsi" w:cstheme="minorBidi"/>
          <w:noProof/>
          <w:sz w:val="22"/>
          <w:szCs w:val="22"/>
        </w:rPr>
      </w:pPr>
      <w:del w:id="401" w:author="Holger Eichelberger" w:date="2015-08-10T17:40:00Z">
        <w:r w:rsidRPr="00CA1915">
          <w:rPr>
            <w:rPrChange w:id="402" w:author="Holger Eichelberger" w:date="2015-08-10T17:40:00Z">
              <w:rPr>
                <w:rStyle w:val="Hyperlink"/>
                <w:noProof/>
                <w:lang w:val="en-GB"/>
              </w:rPr>
            </w:rPrChange>
          </w:rPr>
          <w:delText>3.1.3</w:delText>
        </w:r>
        <w:r w:rsidR="0043167F" w:rsidDel="000251A0">
          <w:rPr>
            <w:rFonts w:asciiTheme="minorHAnsi" w:eastAsiaTheme="minorEastAsia" w:hAnsiTheme="minorHAnsi" w:cstheme="minorBidi"/>
            <w:noProof/>
            <w:sz w:val="22"/>
            <w:szCs w:val="22"/>
          </w:rPr>
          <w:tab/>
        </w:r>
        <w:r w:rsidRPr="00CA1915">
          <w:rPr>
            <w:rPrChange w:id="403" w:author="Holger Eichelberger" w:date="2015-08-10T17:40:00Z">
              <w:rPr>
                <w:rStyle w:val="Hyperlink"/>
                <w:noProof/>
                <w:lang w:val="en-GB"/>
              </w:rPr>
            </w:rPrChange>
          </w:rPr>
          <w:delText>Infix operators</w:delText>
        </w:r>
        <w:r w:rsidR="0043167F" w:rsidDel="000251A0">
          <w:rPr>
            <w:noProof/>
            <w:webHidden/>
          </w:rPr>
          <w:tab/>
        </w:r>
        <w:r w:rsidR="00F84791" w:rsidDel="000251A0">
          <w:rPr>
            <w:noProof/>
            <w:webHidden/>
          </w:rPr>
          <w:delText>46</w:delText>
        </w:r>
      </w:del>
    </w:p>
    <w:p w:rsidR="0043167F" w:rsidDel="000251A0" w:rsidRDefault="00CA1915">
      <w:pPr>
        <w:pStyle w:val="TOC3"/>
        <w:tabs>
          <w:tab w:val="left" w:pos="1200"/>
          <w:tab w:val="right" w:leader="dot" w:pos="8302"/>
        </w:tabs>
        <w:rPr>
          <w:del w:id="404" w:author="Holger Eichelberger" w:date="2015-08-10T17:40:00Z"/>
          <w:rFonts w:asciiTheme="minorHAnsi" w:eastAsiaTheme="minorEastAsia" w:hAnsiTheme="minorHAnsi" w:cstheme="minorBidi"/>
          <w:noProof/>
          <w:sz w:val="22"/>
          <w:szCs w:val="22"/>
        </w:rPr>
      </w:pPr>
      <w:del w:id="405" w:author="Holger Eichelberger" w:date="2015-08-10T17:40:00Z">
        <w:r w:rsidRPr="00CA1915">
          <w:rPr>
            <w:rPrChange w:id="406" w:author="Holger Eichelberger" w:date="2015-08-10T17:40:00Z">
              <w:rPr>
                <w:rStyle w:val="Hyperlink"/>
                <w:noProof/>
                <w:lang w:val="en-GB"/>
              </w:rPr>
            </w:rPrChange>
          </w:rPr>
          <w:delText>3.1.4</w:delText>
        </w:r>
        <w:r w:rsidR="0043167F" w:rsidDel="000251A0">
          <w:rPr>
            <w:rFonts w:asciiTheme="minorHAnsi" w:eastAsiaTheme="minorEastAsia" w:hAnsiTheme="minorHAnsi" w:cstheme="minorBidi"/>
            <w:noProof/>
            <w:sz w:val="22"/>
            <w:szCs w:val="22"/>
          </w:rPr>
          <w:tab/>
        </w:r>
        <w:r w:rsidRPr="00CA1915">
          <w:rPr>
            <w:rPrChange w:id="407" w:author="Holger Eichelberger" w:date="2015-08-10T17:40:00Z">
              <w:rPr>
                <w:rStyle w:val="Hyperlink"/>
                <w:noProof/>
                <w:lang w:val="en-GB"/>
              </w:rPr>
            </w:rPrChange>
          </w:rPr>
          <w:delText>Precedence rules</w:delText>
        </w:r>
        <w:r w:rsidR="0043167F" w:rsidDel="000251A0">
          <w:rPr>
            <w:noProof/>
            <w:webHidden/>
          </w:rPr>
          <w:tab/>
        </w:r>
        <w:r w:rsidR="00F84791" w:rsidDel="000251A0">
          <w:rPr>
            <w:noProof/>
            <w:webHidden/>
          </w:rPr>
          <w:delText>47</w:delText>
        </w:r>
      </w:del>
    </w:p>
    <w:p w:rsidR="0043167F" w:rsidDel="000251A0" w:rsidRDefault="00CA1915">
      <w:pPr>
        <w:pStyle w:val="TOC3"/>
        <w:tabs>
          <w:tab w:val="left" w:pos="1200"/>
          <w:tab w:val="right" w:leader="dot" w:pos="8302"/>
        </w:tabs>
        <w:rPr>
          <w:del w:id="408" w:author="Holger Eichelberger" w:date="2015-08-10T17:40:00Z"/>
          <w:rFonts w:asciiTheme="minorHAnsi" w:eastAsiaTheme="minorEastAsia" w:hAnsiTheme="minorHAnsi" w:cstheme="minorBidi"/>
          <w:noProof/>
          <w:sz w:val="22"/>
          <w:szCs w:val="22"/>
        </w:rPr>
      </w:pPr>
      <w:del w:id="409" w:author="Holger Eichelberger" w:date="2015-08-10T17:40:00Z">
        <w:r w:rsidRPr="00CA1915">
          <w:rPr>
            <w:rPrChange w:id="410" w:author="Holger Eichelberger" w:date="2015-08-10T17:40:00Z">
              <w:rPr>
                <w:rStyle w:val="Hyperlink"/>
                <w:noProof/>
                <w:lang w:val="en-GB"/>
              </w:rPr>
            </w:rPrChange>
          </w:rPr>
          <w:delText>3.1.5</w:delText>
        </w:r>
        <w:r w:rsidR="0043167F" w:rsidDel="000251A0">
          <w:rPr>
            <w:rFonts w:asciiTheme="minorHAnsi" w:eastAsiaTheme="minorEastAsia" w:hAnsiTheme="minorHAnsi" w:cstheme="minorBidi"/>
            <w:noProof/>
            <w:sz w:val="22"/>
            <w:szCs w:val="22"/>
          </w:rPr>
          <w:tab/>
        </w:r>
        <w:r w:rsidRPr="00CA1915">
          <w:rPr>
            <w:rPrChange w:id="411" w:author="Holger Eichelberger" w:date="2015-08-10T17:40:00Z">
              <w:rPr>
                <w:rStyle w:val="Hyperlink"/>
                <w:noProof/>
                <w:lang w:val="en-GB"/>
              </w:rPr>
            </w:rPrChange>
          </w:rPr>
          <w:delText>Datatypes</w:delText>
        </w:r>
        <w:r w:rsidR="0043167F" w:rsidDel="000251A0">
          <w:rPr>
            <w:noProof/>
            <w:webHidden/>
          </w:rPr>
          <w:tab/>
        </w:r>
        <w:r w:rsidR="00F84791" w:rsidDel="000251A0">
          <w:rPr>
            <w:noProof/>
            <w:webHidden/>
          </w:rPr>
          <w:delText>47</w:delText>
        </w:r>
      </w:del>
    </w:p>
    <w:p w:rsidR="0043167F" w:rsidDel="000251A0" w:rsidRDefault="00CA1915">
      <w:pPr>
        <w:pStyle w:val="TOC3"/>
        <w:tabs>
          <w:tab w:val="left" w:pos="1200"/>
          <w:tab w:val="right" w:leader="dot" w:pos="8302"/>
        </w:tabs>
        <w:rPr>
          <w:del w:id="412" w:author="Holger Eichelberger" w:date="2015-08-10T17:40:00Z"/>
          <w:rFonts w:asciiTheme="minorHAnsi" w:eastAsiaTheme="minorEastAsia" w:hAnsiTheme="minorHAnsi" w:cstheme="minorBidi"/>
          <w:noProof/>
          <w:sz w:val="22"/>
          <w:szCs w:val="22"/>
        </w:rPr>
      </w:pPr>
      <w:del w:id="413" w:author="Holger Eichelberger" w:date="2015-08-10T17:40:00Z">
        <w:r w:rsidRPr="00CA1915">
          <w:rPr>
            <w:rPrChange w:id="414" w:author="Holger Eichelberger" w:date="2015-08-10T17:40:00Z">
              <w:rPr>
                <w:rStyle w:val="Hyperlink"/>
                <w:noProof/>
                <w:lang w:val="en-GB"/>
              </w:rPr>
            </w:rPrChange>
          </w:rPr>
          <w:delText>3.1.6</w:delText>
        </w:r>
        <w:r w:rsidR="0043167F" w:rsidDel="000251A0">
          <w:rPr>
            <w:rFonts w:asciiTheme="minorHAnsi" w:eastAsiaTheme="minorEastAsia" w:hAnsiTheme="minorHAnsi" w:cstheme="minorBidi"/>
            <w:noProof/>
            <w:sz w:val="22"/>
            <w:szCs w:val="22"/>
          </w:rPr>
          <w:tab/>
        </w:r>
        <w:r w:rsidRPr="00CA1915">
          <w:rPr>
            <w:rPrChange w:id="415" w:author="Holger Eichelberger" w:date="2015-08-10T17:40:00Z">
              <w:rPr>
                <w:rStyle w:val="Hyperlink"/>
                <w:noProof/>
                <w:lang w:val="en-GB"/>
              </w:rPr>
            </w:rPrChange>
          </w:rPr>
          <w:delText>Type conformance</w:delText>
        </w:r>
        <w:r w:rsidR="0043167F" w:rsidDel="000251A0">
          <w:rPr>
            <w:noProof/>
            <w:webHidden/>
          </w:rPr>
          <w:tab/>
        </w:r>
        <w:r w:rsidR="00F84791" w:rsidDel="000251A0">
          <w:rPr>
            <w:noProof/>
            <w:webHidden/>
          </w:rPr>
          <w:delText>48</w:delText>
        </w:r>
      </w:del>
    </w:p>
    <w:p w:rsidR="0043167F" w:rsidDel="000251A0" w:rsidRDefault="00CA1915">
      <w:pPr>
        <w:pStyle w:val="TOC3"/>
        <w:tabs>
          <w:tab w:val="left" w:pos="1200"/>
          <w:tab w:val="right" w:leader="dot" w:pos="8302"/>
        </w:tabs>
        <w:rPr>
          <w:del w:id="416" w:author="Holger Eichelberger" w:date="2015-08-10T17:40:00Z"/>
          <w:rFonts w:asciiTheme="minorHAnsi" w:eastAsiaTheme="minorEastAsia" w:hAnsiTheme="minorHAnsi" w:cstheme="minorBidi"/>
          <w:noProof/>
          <w:sz w:val="22"/>
          <w:szCs w:val="22"/>
        </w:rPr>
      </w:pPr>
      <w:del w:id="417" w:author="Holger Eichelberger" w:date="2015-08-10T17:40:00Z">
        <w:r w:rsidRPr="00CA1915">
          <w:rPr>
            <w:rPrChange w:id="418" w:author="Holger Eichelberger" w:date="2015-08-10T17:40:00Z">
              <w:rPr>
                <w:rStyle w:val="Hyperlink"/>
                <w:noProof/>
                <w:lang w:val="en-GB"/>
              </w:rPr>
            </w:rPrChange>
          </w:rPr>
          <w:delText>3.1.7</w:delText>
        </w:r>
        <w:r w:rsidR="0043167F" w:rsidDel="000251A0">
          <w:rPr>
            <w:rFonts w:asciiTheme="minorHAnsi" w:eastAsiaTheme="minorEastAsia" w:hAnsiTheme="minorHAnsi" w:cstheme="minorBidi"/>
            <w:noProof/>
            <w:sz w:val="22"/>
            <w:szCs w:val="22"/>
          </w:rPr>
          <w:tab/>
        </w:r>
        <w:r w:rsidRPr="00CA1915">
          <w:rPr>
            <w:rPrChange w:id="419" w:author="Holger Eichelberger" w:date="2015-08-10T17:40:00Z">
              <w:rPr>
                <w:rStyle w:val="Hyperlink"/>
                <w:noProof/>
                <w:lang w:val="en-GB"/>
              </w:rPr>
            </w:rPrChange>
          </w:rPr>
          <w:delText>Type operations</w:delText>
        </w:r>
        <w:r w:rsidR="0043167F" w:rsidDel="000251A0">
          <w:rPr>
            <w:noProof/>
            <w:webHidden/>
          </w:rPr>
          <w:tab/>
        </w:r>
        <w:r w:rsidR="00F84791" w:rsidDel="000251A0">
          <w:rPr>
            <w:noProof/>
            <w:webHidden/>
          </w:rPr>
          <w:delText>48</w:delText>
        </w:r>
      </w:del>
    </w:p>
    <w:p w:rsidR="0043167F" w:rsidDel="000251A0" w:rsidRDefault="00CA1915">
      <w:pPr>
        <w:pStyle w:val="TOC3"/>
        <w:tabs>
          <w:tab w:val="left" w:pos="1200"/>
          <w:tab w:val="right" w:leader="dot" w:pos="8302"/>
        </w:tabs>
        <w:rPr>
          <w:del w:id="420" w:author="Holger Eichelberger" w:date="2015-08-10T17:40:00Z"/>
          <w:rFonts w:asciiTheme="minorHAnsi" w:eastAsiaTheme="minorEastAsia" w:hAnsiTheme="minorHAnsi" w:cstheme="minorBidi"/>
          <w:noProof/>
          <w:sz w:val="22"/>
          <w:szCs w:val="22"/>
        </w:rPr>
      </w:pPr>
      <w:del w:id="421" w:author="Holger Eichelberger" w:date="2015-08-10T17:40:00Z">
        <w:r w:rsidRPr="00CA1915">
          <w:rPr>
            <w:rPrChange w:id="422" w:author="Holger Eichelberger" w:date="2015-08-10T17:40:00Z">
              <w:rPr>
                <w:rStyle w:val="Hyperlink"/>
                <w:noProof/>
                <w:lang w:val="en-GB"/>
              </w:rPr>
            </w:rPrChange>
          </w:rPr>
          <w:delText>3.1.8</w:delText>
        </w:r>
        <w:r w:rsidR="0043167F" w:rsidDel="000251A0">
          <w:rPr>
            <w:rFonts w:asciiTheme="minorHAnsi" w:eastAsiaTheme="minorEastAsia" w:hAnsiTheme="minorHAnsi" w:cstheme="minorBidi"/>
            <w:noProof/>
            <w:sz w:val="22"/>
            <w:szCs w:val="22"/>
          </w:rPr>
          <w:tab/>
        </w:r>
        <w:r w:rsidRPr="00CA1915">
          <w:rPr>
            <w:rPrChange w:id="423" w:author="Holger Eichelberger" w:date="2015-08-10T17:40:00Z">
              <w:rPr>
                <w:rStyle w:val="Hyperlink"/>
                <w:noProof/>
                <w:lang w:val="en-GB"/>
              </w:rPr>
            </w:rPrChange>
          </w:rPr>
          <w:delText>Side effects</w:delText>
        </w:r>
        <w:r w:rsidR="0043167F" w:rsidDel="000251A0">
          <w:rPr>
            <w:noProof/>
            <w:webHidden/>
          </w:rPr>
          <w:tab/>
        </w:r>
        <w:r w:rsidR="00F84791" w:rsidDel="000251A0">
          <w:rPr>
            <w:noProof/>
            <w:webHidden/>
          </w:rPr>
          <w:delText>49</w:delText>
        </w:r>
      </w:del>
    </w:p>
    <w:p w:rsidR="0043167F" w:rsidDel="000251A0" w:rsidRDefault="00CA1915">
      <w:pPr>
        <w:pStyle w:val="TOC3"/>
        <w:tabs>
          <w:tab w:val="left" w:pos="1200"/>
          <w:tab w:val="right" w:leader="dot" w:pos="8302"/>
        </w:tabs>
        <w:rPr>
          <w:del w:id="424" w:author="Holger Eichelberger" w:date="2015-08-10T17:40:00Z"/>
          <w:rFonts w:asciiTheme="minorHAnsi" w:eastAsiaTheme="minorEastAsia" w:hAnsiTheme="minorHAnsi" w:cstheme="minorBidi"/>
          <w:noProof/>
          <w:sz w:val="22"/>
          <w:szCs w:val="22"/>
        </w:rPr>
      </w:pPr>
      <w:del w:id="425" w:author="Holger Eichelberger" w:date="2015-08-10T17:40:00Z">
        <w:r w:rsidRPr="00CA1915">
          <w:rPr>
            <w:rPrChange w:id="426" w:author="Holger Eichelberger" w:date="2015-08-10T17:40:00Z">
              <w:rPr>
                <w:rStyle w:val="Hyperlink"/>
                <w:noProof/>
                <w:lang w:val="en-GB"/>
              </w:rPr>
            </w:rPrChange>
          </w:rPr>
          <w:delText>3.1.9</w:delText>
        </w:r>
        <w:r w:rsidR="0043167F" w:rsidDel="000251A0">
          <w:rPr>
            <w:rFonts w:asciiTheme="minorHAnsi" w:eastAsiaTheme="minorEastAsia" w:hAnsiTheme="minorHAnsi" w:cstheme="minorBidi"/>
            <w:noProof/>
            <w:sz w:val="22"/>
            <w:szCs w:val="22"/>
          </w:rPr>
          <w:tab/>
        </w:r>
        <w:r w:rsidRPr="00CA1915">
          <w:rPr>
            <w:rPrChange w:id="427" w:author="Holger Eichelberger" w:date="2015-08-10T17:40:00Z">
              <w:rPr>
                <w:rStyle w:val="Hyperlink"/>
                <w:noProof/>
                <w:lang w:val="en-GB"/>
              </w:rPr>
            </w:rPrChange>
          </w:rPr>
          <w:delText>Constraint variables</w:delText>
        </w:r>
        <w:r w:rsidR="0043167F" w:rsidDel="000251A0">
          <w:rPr>
            <w:noProof/>
            <w:webHidden/>
          </w:rPr>
          <w:tab/>
        </w:r>
        <w:r w:rsidR="00F84791" w:rsidDel="000251A0">
          <w:rPr>
            <w:noProof/>
            <w:webHidden/>
          </w:rPr>
          <w:delText>49</w:delText>
        </w:r>
      </w:del>
    </w:p>
    <w:p w:rsidR="0043167F" w:rsidDel="000251A0" w:rsidRDefault="00CA1915">
      <w:pPr>
        <w:pStyle w:val="TOC3"/>
        <w:tabs>
          <w:tab w:val="left" w:pos="1440"/>
          <w:tab w:val="right" w:leader="dot" w:pos="8302"/>
        </w:tabs>
        <w:rPr>
          <w:del w:id="428" w:author="Holger Eichelberger" w:date="2015-08-10T17:40:00Z"/>
          <w:rFonts w:asciiTheme="minorHAnsi" w:eastAsiaTheme="minorEastAsia" w:hAnsiTheme="minorHAnsi" w:cstheme="minorBidi"/>
          <w:noProof/>
          <w:sz w:val="22"/>
          <w:szCs w:val="22"/>
        </w:rPr>
      </w:pPr>
      <w:del w:id="429" w:author="Holger Eichelberger" w:date="2015-08-10T17:40:00Z">
        <w:r w:rsidRPr="00CA1915">
          <w:rPr>
            <w:rPrChange w:id="430" w:author="Holger Eichelberger" w:date="2015-08-10T17:40:00Z">
              <w:rPr>
                <w:rStyle w:val="Hyperlink"/>
                <w:noProof/>
                <w:lang w:val="en-GB"/>
              </w:rPr>
            </w:rPrChange>
          </w:rPr>
          <w:delText>3.1.10</w:delText>
        </w:r>
        <w:r w:rsidR="0043167F" w:rsidDel="000251A0">
          <w:rPr>
            <w:rFonts w:asciiTheme="minorHAnsi" w:eastAsiaTheme="minorEastAsia" w:hAnsiTheme="minorHAnsi" w:cstheme="minorBidi"/>
            <w:noProof/>
            <w:sz w:val="22"/>
            <w:szCs w:val="22"/>
          </w:rPr>
          <w:tab/>
        </w:r>
        <w:r w:rsidRPr="00CA1915">
          <w:rPr>
            <w:rPrChange w:id="431" w:author="Holger Eichelberger" w:date="2015-08-10T17:40:00Z">
              <w:rPr>
                <w:rStyle w:val="Hyperlink"/>
                <w:noProof/>
                <w:lang w:val="en-GB"/>
              </w:rPr>
            </w:rPrChange>
          </w:rPr>
          <w:delText>Undefined values</w:delText>
        </w:r>
        <w:r w:rsidR="0043167F" w:rsidDel="000251A0">
          <w:rPr>
            <w:noProof/>
            <w:webHidden/>
          </w:rPr>
          <w:tab/>
        </w:r>
        <w:r w:rsidR="00F84791" w:rsidDel="000251A0">
          <w:rPr>
            <w:noProof/>
            <w:webHidden/>
          </w:rPr>
          <w:delText>49</w:delText>
        </w:r>
      </w:del>
    </w:p>
    <w:p w:rsidR="0043167F" w:rsidDel="000251A0" w:rsidRDefault="00CA1915">
      <w:pPr>
        <w:pStyle w:val="TOC3"/>
        <w:tabs>
          <w:tab w:val="left" w:pos="1440"/>
          <w:tab w:val="right" w:leader="dot" w:pos="8302"/>
        </w:tabs>
        <w:rPr>
          <w:del w:id="432" w:author="Holger Eichelberger" w:date="2015-08-10T17:40:00Z"/>
          <w:rFonts w:asciiTheme="minorHAnsi" w:eastAsiaTheme="minorEastAsia" w:hAnsiTheme="minorHAnsi" w:cstheme="minorBidi"/>
          <w:noProof/>
          <w:sz w:val="22"/>
          <w:szCs w:val="22"/>
        </w:rPr>
      </w:pPr>
      <w:del w:id="433" w:author="Holger Eichelberger" w:date="2015-08-10T17:40:00Z">
        <w:r w:rsidRPr="00CA1915">
          <w:rPr>
            <w:rPrChange w:id="434" w:author="Holger Eichelberger" w:date="2015-08-10T17:40:00Z">
              <w:rPr>
                <w:rStyle w:val="Hyperlink"/>
                <w:noProof/>
                <w:lang w:val="en-GB"/>
              </w:rPr>
            </w:rPrChange>
          </w:rPr>
          <w:delText>3.1.11</w:delText>
        </w:r>
        <w:r w:rsidR="0043167F" w:rsidDel="000251A0">
          <w:rPr>
            <w:rFonts w:asciiTheme="minorHAnsi" w:eastAsiaTheme="minorEastAsia" w:hAnsiTheme="minorHAnsi" w:cstheme="minorBidi"/>
            <w:noProof/>
            <w:sz w:val="22"/>
            <w:szCs w:val="22"/>
          </w:rPr>
          <w:tab/>
        </w:r>
        <w:r w:rsidRPr="00CA1915">
          <w:rPr>
            <w:rPrChange w:id="435" w:author="Holger Eichelberger" w:date="2015-08-10T17:40:00Z">
              <w:rPr>
                <w:rStyle w:val="Hyperlink"/>
                <w:noProof/>
                <w:lang w:val="en-GB"/>
              </w:rPr>
            </w:rPrChange>
          </w:rPr>
          <w:delText>If-then-else-endif Expressions</w:delText>
        </w:r>
        <w:r w:rsidR="0043167F" w:rsidDel="000251A0">
          <w:rPr>
            <w:noProof/>
            <w:webHidden/>
          </w:rPr>
          <w:tab/>
        </w:r>
        <w:r w:rsidR="00F84791" w:rsidDel="000251A0">
          <w:rPr>
            <w:noProof/>
            <w:webHidden/>
          </w:rPr>
          <w:delText>49</w:delText>
        </w:r>
      </w:del>
    </w:p>
    <w:p w:rsidR="0043167F" w:rsidDel="000251A0" w:rsidRDefault="00CA1915">
      <w:pPr>
        <w:pStyle w:val="TOC3"/>
        <w:tabs>
          <w:tab w:val="left" w:pos="1440"/>
          <w:tab w:val="right" w:leader="dot" w:pos="8302"/>
        </w:tabs>
        <w:rPr>
          <w:del w:id="436" w:author="Holger Eichelberger" w:date="2015-08-10T17:40:00Z"/>
          <w:rFonts w:asciiTheme="minorHAnsi" w:eastAsiaTheme="minorEastAsia" w:hAnsiTheme="minorHAnsi" w:cstheme="minorBidi"/>
          <w:noProof/>
          <w:sz w:val="22"/>
          <w:szCs w:val="22"/>
        </w:rPr>
      </w:pPr>
      <w:del w:id="437" w:author="Holger Eichelberger" w:date="2015-08-10T17:40:00Z">
        <w:r w:rsidRPr="00CA1915">
          <w:rPr>
            <w:rPrChange w:id="438" w:author="Holger Eichelberger" w:date="2015-08-10T17:40:00Z">
              <w:rPr>
                <w:rStyle w:val="Hyperlink"/>
                <w:noProof/>
                <w:lang w:val="en-GB"/>
              </w:rPr>
            </w:rPrChange>
          </w:rPr>
          <w:delText>3.1.12</w:delText>
        </w:r>
        <w:r w:rsidR="0043167F" w:rsidDel="000251A0">
          <w:rPr>
            <w:rFonts w:asciiTheme="minorHAnsi" w:eastAsiaTheme="minorEastAsia" w:hAnsiTheme="minorHAnsi" w:cstheme="minorBidi"/>
            <w:noProof/>
            <w:sz w:val="22"/>
            <w:szCs w:val="22"/>
          </w:rPr>
          <w:tab/>
        </w:r>
        <w:r w:rsidRPr="00CA1915">
          <w:rPr>
            <w:rPrChange w:id="439" w:author="Holger Eichelberger" w:date="2015-08-10T17:40:00Z">
              <w:rPr>
                <w:rStyle w:val="Hyperlink"/>
                <w:noProof/>
                <w:lang w:val="en-GB"/>
              </w:rPr>
            </w:rPrChange>
          </w:rPr>
          <w:delText>Let Expressions</w:delText>
        </w:r>
        <w:r w:rsidR="0043167F" w:rsidDel="000251A0">
          <w:rPr>
            <w:noProof/>
            <w:webHidden/>
          </w:rPr>
          <w:tab/>
        </w:r>
        <w:r w:rsidR="00F84791" w:rsidDel="000251A0">
          <w:rPr>
            <w:noProof/>
            <w:webHidden/>
          </w:rPr>
          <w:delText>49</w:delText>
        </w:r>
      </w:del>
    </w:p>
    <w:p w:rsidR="0043167F" w:rsidDel="000251A0" w:rsidRDefault="00CA1915">
      <w:pPr>
        <w:pStyle w:val="TOC3"/>
        <w:tabs>
          <w:tab w:val="left" w:pos="1440"/>
          <w:tab w:val="right" w:leader="dot" w:pos="8302"/>
        </w:tabs>
        <w:rPr>
          <w:del w:id="440" w:author="Holger Eichelberger" w:date="2015-08-10T17:40:00Z"/>
          <w:rFonts w:asciiTheme="minorHAnsi" w:eastAsiaTheme="minorEastAsia" w:hAnsiTheme="minorHAnsi" w:cstheme="minorBidi"/>
          <w:noProof/>
          <w:sz w:val="22"/>
          <w:szCs w:val="22"/>
        </w:rPr>
      </w:pPr>
      <w:del w:id="441" w:author="Holger Eichelberger" w:date="2015-08-10T17:40:00Z">
        <w:r w:rsidRPr="00CA1915">
          <w:rPr>
            <w:rPrChange w:id="442" w:author="Holger Eichelberger" w:date="2015-08-10T17:40:00Z">
              <w:rPr>
                <w:rStyle w:val="Hyperlink"/>
                <w:noProof/>
                <w:lang w:val="en-GB"/>
              </w:rPr>
            </w:rPrChange>
          </w:rPr>
          <w:delText>3.1.13</w:delText>
        </w:r>
        <w:r w:rsidR="0043167F" w:rsidDel="000251A0">
          <w:rPr>
            <w:rFonts w:asciiTheme="minorHAnsi" w:eastAsiaTheme="minorEastAsia" w:hAnsiTheme="minorHAnsi" w:cstheme="minorBidi"/>
            <w:noProof/>
            <w:sz w:val="22"/>
            <w:szCs w:val="22"/>
          </w:rPr>
          <w:tab/>
        </w:r>
        <w:r w:rsidRPr="00CA1915">
          <w:rPr>
            <w:rPrChange w:id="443" w:author="Holger Eichelberger" w:date="2015-08-10T17:40:00Z">
              <w:rPr>
                <w:rStyle w:val="Hyperlink"/>
                <w:noProof/>
                <w:lang w:val="en-GB"/>
              </w:rPr>
            </w:rPrChange>
          </w:rPr>
          <w:delText>User-defined operations</w:delText>
        </w:r>
        <w:r w:rsidR="0043167F" w:rsidDel="000251A0">
          <w:rPr>
            <w:noProof/>
            <w:webHidden/>
          </w:rPr>
          <w:tab/>
        </w:r>
        <w:r w:rsidR="00F84791" w:rsidDel="000251A0">
          <w:rPr>
            <w:noProof/>
            <w:webHidden/>
          </w:rPr>
          <w:delText>50</w:delText>
        </w:r>
      </w:del>
    </w:p>
    <w:p w:rsidR="0043167F" w:rsidDel="000251A0" w:rsidRDefault="00CA1915">
      <w:pPr>
        <w:pStyle w:val="TOC3"/>
        <w:tabs>
          <w:tab w:val="left" w:pos="1440"/>
          <w:tab w:val="right" w:leader="dot" w:pos="8302"/>
        </w:tabs>
        <w:rPr>
          <w:del w:id="444" w:author="Holger Eichelberger" w:date="2015-08-10T17:40:00Z"/>
          <w:rFonts w:asciiTheme="minorHAnsi" w:eastAsiaTheme="minorEastAsia" w:hAnsiTheme="minorHAnsi" w:cstheme="minorBidi"/>
          <w:noProof/>
          <w:sz w:val="22"/>
          <w:szCs w:val="22"/>
        </w:rPr>
      </w:pPr>
      <w:del w:id="445" w:author="Holger Eichelberger" w:date="2015-08-10T17:40:00Z">
        <w:r w:rsidRPr="00CA1915">
          <w:rPr>
            <w:rPrChange w:id="446" w:author="Holger Eichelberger" w:date="2015-08-10T17:40:00Z">
              <w:rPr>
                <w:rStyle w:val="Hyperlink"/>
                <w:noProof/>
                <w:lang w:val="en-GB"/>
              </w:rPr>
            </w:rPrChange>
          </w:rPr>
          <w:delText>3.1.14</w:delText>
        </w:r>
        <w:r w:rsidR="0043167F" w:rsidDel="000251A0">
          <w:rPr>
            <w:rFonts w:asciiTheme="minorHAnsi" w:eastAsiaTheme="minorEastAsia" w:hAnsiTheme="minorHAnsi" w:cstheme="minorBidi"/>
            <w:noProof/>
            <w:sz w:val="22"/>
            <w:szCs w:val="22"/>
          </w:rPr>
          <w:tab/>
        </w:r>
        <w:r w:rsidRPr="00CA1915">
          <w:rPr>
            <w:rPrChange w:id="447" w:author="Holger Eichelberger" w:date="2015-08-10T17:40:00Z">
              <w:rPr>
                <w:rStyle w:val="Hyperlink"/>
                <w:noProof/>
                <w:lang w:val="en-GB"/>
              </w:rPr>
            </w:rPrChange>
          </w:rPr>
          <w:delText>Collection operations</w:delText>
        </w:r>
        <w:r w:rsidR="0043167F" w:rsidDel="000251A0">
          <w:rPr>
            <w:noProof/>
            <w:webHidden/>
          </w:rPr>
          <w:tab/>
        </w:r>
        <w:r w:rsidR="00F84791" w:rsidDel="000251A0">
          <w:rPr>
            <w:noProof/>
            <w:webHidden/>
          </w:rPr>
          <w:delText>50</w:delText>
        </w:r>
      </w:del>
    </w:p>
    <w:p w:rsidR="0043167F" w:rsidDel="000251A0" w:rsidRDefault="00CA1915">
      <w:pPr>
        <w:pStyle w:val="TOC2"/>
        <w:tabs>
          <w:tab w:val="left" w:pos="960"/>
          <w:tab w:val="right" w:leader="dot" w:pos="8302"/>
        </w:tabs>
        <w:rPr>
          <w:del w:id="448" w:author="Holger Eichelberger" w:date="2015-08-10T17:40:00Z"/>
          <w:rFonts w:asciiTheme="minorHAnsi" w:eastAsiaTheme="minorEastAsia" w:hAnsiTheme="minorHAnsi" w:cstheme="minorBidi"/>
          <w:noProof/>
          <w:sz w:val="22"/>
          <w:szCs w:val="22"/>
        </w:rPr>
      </w:pPr>
      <w:del w:id="449" w:author="Holger Eichelberger" w:date="2015-08-10T17:40:00Z">
        <w:r w:rsidRPr="00CA1915">
          <w:rPr>
            <w:rPrChange w:id="450" w:author="Holger Eichelberger" w:date="2015-08-10T17:40:00Z">
              <w:rPr>
                <w:rStyle w:val="Hyperlink"/>
                <w:noProof/>
                <w:lang w:val="en-GB"/>
              </w:rPr>
            </w:rPrChange>
          </w:rPr>
          <w:delText>3.2</w:delText>
        </w:r>
        <w:r w:rsidR="0043167F" w:rsidDel="000251A0">
          <w:rPr>
            <w:rFonts w:asciiTheme="minorHAnsi" w:eastAsiaTheme="minorEastAsia" w:hAnsiTheme="minorHAnsi" w:cstheme="minorBidi"/>
            <w:noProof/>
            <w:sz w:val="22"/>
            <w:szCs w:val="22"/>
          </w:rPr>
          <w:tab/>
        </w:r>
        <w:r w:rsidRPr="00CA1915">
          <w:rPr>
            <w:rPrChange w:id="451" w:author="Holger Eichelberger" w:date="2015-08-10T17:40:00Z">
              <w:rPr>
                <w:rStyle w:val="Hyperlink"/>
                <w:noProof/>
                <w:lang w:val="en-GB"/>
              </w:rPr>
            </w:rPrChange>
          </w:rPr>
          <w:delText>Built-in operations</w:delText>
        </w:r>
        <w:r w:rsidR="0043167F" w:rsidDel="000251A0">
          <w:rPr>
            <w:noProof/>
            <w:webHidden/>
          </w:rPr>
          <w:tab/>
        </w:r>
        <w:r w:rsidR="00F84791" w:rsidDel="000251A0">
          <w:rPr>
            <w:noProof/>
            <w:webHidden/>
          </w:rPr>
          <w:delText>53</w:delText>
        </w:r>
      </w:del>
    </w:p>
    <w:p w:rsidR="0043167F" w:rsidDel="000251A0" w:rsidRDefault="00CA1915">
      <w:pPr>
        <w:pStyle w:val="TOC2"/>
        <w:tabs>
          <w:tab w:val="left" w:pos="960"/>
          <w:tab w:val="right" w:leader="dot" w:pos="8302"/>
        </w:tabs>
        <w:rPr>
          <w:del w:id="452" w:author="Holger Eichelberger" w:date="2015-08-10T17:40:00Z"/>
          <w:rFonts w:asciiTheme="minorHAnsi" w:eastAsiaTheme="minorEastAsia" w:hAnsiTheme="minorHAnsi" w:cstheme="minorBidi"/>
          <w:noProof/>
          <w:sz w:val="22"/>
          <w:szCs w:val="22"/>
        </w:rPr>
      </w:pPr>
      <w:del w:id="453" w:author="Holger Eichelberger" w:date="2015-08-10T17:40:00Z">
        <w:r w:rsidRPr="00CA1915">
          <w:rPr>
            <w:rPrChange w:id="454" w:author="Holger Eichelberger" w:date="2015-08-10T17:40:00Z">
              <w:rPr>
                <w:rStyle w:val="Hyperlink"/>
                <w:noProof/>
                <w:lang w:val="en-GB"/>
              </w:rPr>
            </w:rPrChange>
          </w:rPr>
          <w:delText>3.3</w:delText>
        </w:r>
        <w:r w:rsidR="0043167F" w:rsidDel="000251A0">
          <w:rPr>
            <w:rFonts w:asciiTheme="minorHAnsi" w:eastAsiaTheme="minorEastAsia" w:hAnsiTheme="minorHAnsi" w:cstheme="minorBidi"/>
            <w:noProof/>
            <w:sz w:val="22"/>
            <w:szCs w:val="22"/>
          </w:rPr>
          <w:tab/>
        </w:r>
        <w:r w:rsidRPr="00CA1915">
          <w:rPr>
            <w:rPrChange w:id="455" w:author="Holger Eichelberger" w:date="2015-08-10T17:40:00Z">
              <w:rPr>
                <w:rStyle w:val="Hyperlink"/>
                <w:noProof/>
                <w:lang w:val="en-GB"/>
              </w:rPr>
            </w:rPrChange>
          </w:rPr>
          <w:delText>Internal Types</w:delText>
        </w:r>
        <w:r w:rsidR="0043167F" w:rsidDel="000251A0">
          <w:rPr>
            <w:noProof/>
            <w:webHidden/>
          </w:rPr>
          <w:tab/>
        </w:r>
        <w:r w:rsidR="00F84791" w:rsidDel="000251A0">
          <w:rPr>
            <w:noProof/>
            <w:webHidden/>
          </w:rPr>
          <w:delText>53</w:delText>
        </w:r>
      </w:del>
    </w:p>
    <w:p w:rsidR="0043167F" w:rsidDel="000251A0" w:rsidRDefault="00CA1915">
      <w:pPr>
        <w:pStyle w:val="TOC3"/>
        <w:tabs>
          <w:tab w:val="left" w:pos="1200"/>
          <w:tab w:val="right" w:leader="dot" w:pos="8302"/>
        </w:tabs>
        <w:rPr>
          <w:del w:id="456" w:author="Holger Eichelberger" w:date="2015-08-10T17:40:00Z"/>
          <w:rFonts w:asciiTheme="minorHAnsi" w:eastAsiaTheme="minorEastAsia" w:hAnsiTheme="minorHAnsi" w:cstheme="minorBidi"/>
          <w:noProof/>
          <w:sz w:val="22"/>
          <w:szCs w:val="22"/>
        </w:rPr>
      </w:pPr>
      <w:del w:id="457" w:author="Holger Eichelberger" w:date="2015-08-10T17:40:00Z">
        <w:r w:rsidRPr="00CA1915">
          <w:rPr>
            <w:rPrChange w:id="458" w:author="Holger Eichelberger" w:date="2015-08-10T17:40:00Z">
              <w:rPr>
                <w:rStyle w:val="Hyperlink"/>
                <w:noProof/>
                <w:lang w:val="en-GB"/>
              </w:rPr>
            </w:rPrChange>
          </w:rPr>
          <w:delText>3.3.1</w:delText>
        </w:r>
        <w:r w:rsidR="0043167F" w:rsidDel="000251A0">
          <w:rPr>
            <w:rFonts w:asciiTheme="minorHAnsi" w:eastAsiaTheme="minorEastAsia" w:hAnsiTheme="minorHAnsi" w:cstheme="minorBidi"/>
            <w:noProof/>
            <w:sz w:val="22"/>
            <w:szCs w:val="22"/>
          </w:rPr>
          <w:tab/>
        </w:r>
        <w:r w:rsidRPr="00CA1915">
          <w:rPr>
            <w:rPrChange w:id="459" w:author="Holger Eichelberger" w:date="2015-08-10T17:40:00Z">
              <w:rPr>
                <w:rStyle w:val="Hyperlink"/>
                <w:noProof/>
                <w:lang w:val="en-GB"/>
              </w:rPr>
            </w:rPrChange>
          </w:rPr>
          <w:delText>AnyType</w:delText>
        </w:r>
        <w:r w:rsidR="0043167F" w:rsidDel="000251A0">
          <w:rPr>
            <w:noProof/>
            <w:webHidden/>
          </w:rPr>
          <w:tab/>
        </w:r>
        <w:r w:rsidR="00F84791" w:rsidDel="000251A0">
          <w:rPr>
            <w:noProof/>
            <w:webHidden/>
          </w:rPr>
          <w:delText>53</w:delText>
        </w:r>
      </w:del>
    </w:p>
    <w:p w:rsidR="0043167F" w:rsidDel="000251A0" w:rsidRDefault="00CA1915">
      <w:pPr>
        <w:pStyle w:val="TOC3"/>
        <w:tabs>
          <w:tab w:val="left" w:pos="1200"/>
          <w:tab w:val="right" w:leader="dot" w:pos="8302"/>
        </w:tabs>
        <w:rPr>
          <w:del w:id="460" w:author="Holger Eichelberger" w:date="2015-08-10T17:40:00Z"/>
          <w:rFonts w:asciiTheme="minorHAnsi" w:eastAsiaTheme="minorEastAsia" w:hAnsiTheme="minorHAnsi" w:cstheme="minorBidi"/>
          <w:noProof/>
          <w:sz w:val="22"/>
          <w:szCs w:val="22"/>
        </w:rPr>
      </w:pPr>
      <w:del w:id="461" w:author="Holger Eichelberger" w:date="2015-08-10T17:40:00Z">
        <w:r w:rsidRPr="00CA1915">
          <w:rPr>
            <w:rPrChange w:id="462" w:author="Holger Eichelberger" w:date="2015-08-10T17:40:00Z">
              <w:rPr>
                <w:rStyle w:val="Hyperlink"/>
                <w:noProof/>
                <w:lang w:val="en-GB"/>
              </w:rPr>
            </w:rPrChange>
          </w:rPr>
          <w:delText>3.3.2</w:delText>
        </w:r>
        <w:r w:rsidR="0043167F" w:rsidDel="000251A0">
          <w:rPr>
            <w:rFonts w:asciiTheme="minorHAnsi" w:eastAsiaTheme="minorEastAsia" w:hAnsiTheme="minorHAnsi" w:cstheme="minorBidi"/>
            <w:noProof/>
            <w:sz w:val="22"/>
            <w:szCs w:val="22"/>
          </w:rPr>
          <w:tab/>
        </w:r>
        <w:r w:rsidRPr="00CA1915">
          <w:rPr>
            <w:rPrChange w:id="463" w:author="Holger Eichelberger" w:date="2015-08-10T17:40:00Z">
              <w:rPr>
                <w:rStyle w:val="Hyperlink"/>
                <w:noProof/>
                <w:lang w:val="en-GB"/>
              </w:rPr>
            </w:rPrChange>
          </w:rPr>
          <w:delText>MetaType</w:delText>
        </w:r>
        <w:r w:rsidR="0043167F" w:rsidDel="000251A0">
          <w:rPr>
            <w:noProof/>
            <w:webHidden/>
          </w:rPr>
          <w:tab/>
        </w:r>
        <w:r w:rsidR="00F84791" w:rsidDel="000251A0">
          <w:rPr>
            <w:noProof/>
            <w:webHidden/>
          </w:rPr>
          <w:delText>54</w:delText>
        </w:r>
      </w:del>
    </w:p>
    <w:p w:rsidR="0043167F" w:rsidDel="000251A0" w:rsidRDefault="00CA1915">
      <w:pPr>
        <w:pStyle w:val="TOC3"/>
        <w:tabs>
          <w:tab w:val="left" w:pos="1200"/>
          <w:tab w:val="right" w:leader="dot" w:pos="8302"/>
        </w:tabs>
        <w:rPr>
          <w:del w:id="464" w:author="Holger Eichelberger" w:date="2015-08-10T17:40:00Z"/>
          <w:rFonts w:asciiTheme="minorHAnsi" w:eastAsiaTheme="minorEastAsia" w:hAnsiTheme="minorHAnsi" w:cstheme="minorBidi"/>
          <w:noProof/>
          <w:sz w:val="22"/>
          <w:szCs w:val="22"/>
        </w:rPr>
      </w:pPr>
      <w:del w:id="465" w:author="Holger Eichelberger" w:date="2015-08-10T17:40:00Z">
        <w:r w:rsidRPr="00CA1915">
          <w:rPr>
            <w:rPrChange w:id="466" w:author="Holger Eichelberger" w:date="2015-08-10T17:40:00Z">
              <w:rPr>
                <w:rStyle w:val="Hyperlink"/>
                <w:noProof/>
                <w:lang w:val="en-GB"/>
              </w:rPr>
            </w:rPrChange>
          </w:rPr>
          <w:delText>3.3.3</w:delText>
        </w:r>
        <w:r w:rsidR="0043167F" w:rsidDel="000251A0">
          <w:rPr>
            <w:rFonts w:asciiTheme="minorHAnsi" w:eastAsiaTheme="minorEastAsia" w:hAnsiTheme="minorHAnsi" w:cstheme="minorBidi"/>
            <w:noProof/>
            <w:sz w:val="22"/>
            <w:szCs w:val="22"/>
          </w:rPr>
          <w:tab/>
        </w:r>
        <w:r w:rsidRPr="00CA1915">
          <w:rPr>
            <w:rPrChange w:id="467" w:author="Holger Eichelberger" w:date="2015-08-10T17:40:00Z">
              <w:rPr>
                <w:rStyle w:val="Hyperlink"/>
                <w:noProof/>
                <w:lang w:val="en-GB"/>
              </w:rPr>
            </w:rPrChange>
          </w:rPr>
          <w:delText>Version</w:delText>
        </w:r>
        <w:r w:rsidR="0043167F" w:rsidDel="000251A0">
          <w:rPr>
            <w:noProof/>
            <w:webHidden/>
          </w:rPr>
          <w:tab/>
        </w:r>
        <w:r w:rsidR="00F84791" w:rsidDel="000251A0">
          <w:rPr>
            <w:noProof/>
            <w:webHidden/>
          </w:rPr>
          <w:delText>54</w:delText>
        </w:r>
      </w:del>
    </w:p>
    <w:p w:rsidR="0043167F" w:rsidDel="000251A0" w:rsidRDefault="00CA1915">
      <w:pPr>
        <w:pStyle w:val="TOC2"/>
        <w:tabs>
          <w:tab w:val="left" w:pos="960"/>
          <w:tab w:val="right" w:leader="dot" w:pos="8302"/>
        </w:tabs>
        <w:rPr>
          <w:del w:id="468" w:author="Holger Eichelberger" w:date="2015-08-10T17:40:00Z"/>
          <w:rFonts w:asciiTheme="minorHAnsi" w:eastAsiaTheme="minorEastAsia" w:hAnsiTheme="minorHAnsi" w:cstheme="minorBidi"/>
          <w:noProof/>
          <w:sz w:val="22"/>
          <w:szCs w:val="22"/>
        </w:rPr>
      </w:pPr>
      <w:del w:id="469" w:author="Holger Eichelberger" w:date="2015-08-10T17:40:00Z">
        <w:r w:rsidRPr="00CA1915">
          <w:rPr>
            <w:rPrChange w:id="470" w:author="Holger Eichelberger" w:date="2015-08-10T17:40:00Z">
              <w:rPr>
                <w:rStyle w:val="Hyperlink"/>
                <w:noProof/>
                <w:lang w:val="en-GB"/>
              </w:rPr>
            </w:rPrChange>
          </w:rPr>
          <w:delText>3.4</w:delText>
        </w:r>
        <w:r w:rsidR="0043167F" w:rsidDel="000251A0">
          <w:rPr>
            <w:rFonts w:asciiTheme="minorHAnsi" w:eastAsiaTheme="minorEastAsia" w:hAnsiTheme="minorHAnsi" w:cstheme="minorBidi"/>
            <w:noProof/>
            <w:sz w:val="22"/>
            <w:szCs w:val="22"/>
          </w:rPr>
          <w:tab/>
        </w:r>
        <w:r w:rsidRPr="00CA1915">
          <w:rPr>
            <w:rPrChange w:id="471" w:author="Holger Eichelberger" w:date="2015-08-10T17:40:00Z">
              <w:rPr>
                <w:rStyle w:val="Hyperlink"/>
                <w:noProof/>
                <w:lang w:val="en-GB"/>
              </w:rPr>
            </w:rPrChange>
          </w:rPr>
          <w:delText>FreezeVariable</w:delText>
        </w:r>
        <w:r w:rsidR="0043167F" w:rsidDel="000251A0">
          <w:rPr>
            <w:noProof/>
            <w:webHidden/>
          </w:rPr>
          <w:tab/>
        </w:r>
        <w:r w:rsidR="00F84791" w:rsidDel="000251A0">
          <w:rPr>
            <w:noProof/>
            <w:webHidden/>
          </w:rPr>
          <w:delText>54</w:delText>
        </w:r>
      </w:del>
    </w:p>
    <w:p w:rsidR="0043167F" w:rsidDel="000251A0" w:rsidRDefault="00CA1915">
      <w:pPr>
        <w:pStyle w:val="TOC2"/>
        <w:tabs>
          <w:tab w:val="left" w:pos="960"/>
          <w:tab w:val="right" w:leader="dot" w:pos="8302"/>
        </w:tabs>
        <w:rPr>
          <w:del w:id="472" w:author="Holger Eichelberger" w:date="2015-08-10T17:40:00Z"/>
          <w:rFonts w:asciiTheme="minorHAnsi" w:eastAsiaTheme="minorEastAsia" w:hAnsiTheme="minorHAnsi" w:cstheme="minorBidi"/>
          <w:noProof/>
          <w:sz w:val="22"/>
          <w:szCs w:val="22"/>
        </w:rPr>
      </w:pPr>
      <w:del w:id="473" w:author="Holger Eichelberger" w:date="2015-08-10T17:40:00Z">
        <w:r w:rsidRPr="00CA1915">
          <w:rPr>
            <w:rPrChange w:id="474" w:author="Holger Eichelberger" w:date="2015-08-10T17:40:00Z">
              <w:rPr>
                <w:rStyle w:val="Hyperlink"/>
                <w:noProof/>
                <w:lang w:val="en-GB"/>
              </w:rPr>
            </w:rPrChange>
          </w:rPr>
          <w:delText>3.5</w:delText>
        </w:r>
        <w:r w:rsidR="0043167F" w:rsidDel="000251A0">
          <w:rPr>
            <w:rFonts w:asciiTheme="minorHAnsi" w:eastAsiaTheme="minorEastAsia" w:hAnsiTheme="minorHAnsi" w:cstheme="minorBidi"/>
            <w:noProof/>
            <w:sz w:val="22"/>
            <w:szCs w:val="22"/>
          </w:rPr>
          <w:tab/>
        </w:r>
        <w:r w:rsidRPr="00CA1915">
          <w:rPr>
            <w:rPrChange w:id="475" w:author="Holger Eichelberger" w:date="2015-08-10T17:40:00Z">
              <w:rPr>
                <w:rStyle w:val="Hyperlink"/>
                <w:noProof/>
                <w:lang w:val="en-GB"/>
              </w:rPr>
            </w:rPrChange>
          </w:rPr>
          <w:delText>Basic Types</w:delText>
        </w:r>
        <w:r w:rsidR="0043167F" w:rsidDel="000251A0">
          <w:rPr>
            <w:noProof/>
            <w:webHidden/>
          </w:rPr>
          <w:tab/>
        </w:r>
        <w:r w:rsidR="00F84791" w:rsidDel="000251A0">
          <w:rPr>
            <w:noProof/>
            <w:webHidden/>
          </w:rPr>
          <w:delText>55</w:delText>
        </w:r>
      </w:del>
    </w:p>
    <w:p w:rsidR="0043167F" w:rsidDel="000251A0" w:rsidRDefault="00CA1915">
      <w:pPr>
        <w:pStyle w:val="TOC3"/>
        <w:tabs>
          <w:tab w:val="left" w:pos="1200"/>
          <w:tab w:val="right" w:leader="dot" w:pos="8302"/>
        </w:tabs>
        <w:rPr>
          <w:del w:id="476" w:author="Holger Eichelberger" w:date="2015-08-10T17:40:00Z"/>
          <w:rFonts w:asciiTheme="minorHAnsi" w:eastAsiaTheme="minorEastAsia" w:hAnsiTheme="minorHAnsi" w:cstheme="minorBidi"/>
          <w:noProof/>
          <w:sz w:val="22"/>
          <w:szCs w:val="22"/>
        </w:rPr>
      </w:pPr>
      <w:del w:id="477" w:author="Holger Eichelberger" w:date="2015-08-10T17:40:00Z">
        <w:r w:rsidRPr="00CA1915">
          <w:rPr>
            <w:rPrChange w:id="478" w:author="Holger Eichelberger" w:date="2015-08-10T17:40:00Z">
              <w:rPr>
                <w:rStyle w:val="Hyperlink"/>
                <w:noProof/>
                <w:lang w:val="en-GB"/>
              </w:rPr>
            </w:rPrChange>
          </w:rPr>
          <w:delText>3.5.1</w:delText>
        </w:r>
        <w:r w:rsidR="0043167F" w:rsidDel="000251A0">
          <w:rPr>
            <w:rFonts w:asciiTheme="minorHAnsi" w:eastAsiaTheme="minorEastAsia" w:hAnsiTheme="minorHAnsi" w:cstheme="minorBidi"/>
            <w:noProof/>
            <w:sz w:val="22"/>
            <w:szCs w:val="22"/>
          </w:rPr>
          <w:tab/>
        </w:r>
        <w:r w:rsidRPr="00CA1915">
          <w:rPr>
            <w:rPrChange w:id="479" w:author="Holger Eichelberger" w:date="2015-08-10T17:40:00Z">
              <w:rPr>
                <w:rStyle w:val="Hyperlink"/>
                <w:noProof/>
                <w:lang w:val="en-GB"/>
              </w:rPr>
            </w:rPrChange>
          </w:rPr>
          <w:delText>Real</w:delText>
        </w:r>
        <w:r w:rsidR="0043167F" w:rsidDel="000251A0">
          <w:rPr>
            <w:noProof/>
            <w:webHidden/>
          </w:rPr>
          <w:tab/>
        </w:r>
        <w:r w:rsidR="00F84791" w:rsidDel="000251A0">
          <w:rPr>
            <w:noProof/>
            <w:webHidden/>
          </w:rPr>
          <w:delText>55</w:delText>
        </w:r>
      </w:del>
    </w:p>
    <w:p w:rsidR="0043167F" w:rsidDel="000251A0" w:rsidRDefault="00CA1915">
      <w:pPr>
        <w:pStyle w:val="TOC3"/>
        <w:tabs>
          <w:tab w:val="left" w:pos="1200"/>
          <w:tab w:val="right" w:leader="dot" w:pos="8302"/>
        </w:tabs>
        <w:rPr>
          <w:del w:id="480" w:author="Holger Eichelberger" w:date="2015-08-10T17:40:00Z"/>
          <w:rFonts w:asciiTheme="minorHAnsi" w:eastAsiaTheme="minorEastAsia" w:hAnsiTheme="minorHAnsi" w:cstheme="minorBidi"/>
          <w:noProof/>
          <w:sz w:val="22"/>
          <w:szCs w:val="22"/>
        </w:rPr>
      </w:pPr>
      <w:del w:id="481" w:author="Holger Eichelberger" w:date="2015-08-10T17:40:00Z">
        <w:r w:rsidRPr="00CA1915">
          <w:rPr>
            <w:rPrChange w:id="482" w:author="Holger Eichelberger" w:date="2015-08-10T17:40:00Z">
              <w:rPr>
                <w:rStyle w:val="Hyperlink"/>
                <w:noProof/>
                <w:lang w:val="en-GB"/>
              </w:rPr>
            </w:rPrChange>
          </w:rPr>
          <w:delText>3.5.2</w:delText>
        </w:r>
        <w:r w:rsidR="0043167F" w:rsidDel="000251A0">
          <w:rPr>
            <w:rFonts w:asciiTheme="minorHAnsi" w:eastAsiaTheme="minorEastAsia" w:hAnsiTheme="minorHAnsi" w:cstheme="minorBidi"/>
            <w:noProof/>
            <w:sz w:val="22"/>
            <w:szCs w:val="22"/>
          </w:rPr>
          <w:tab/>
        </w:r>
        <w:r w:rsidRPr="00CA1915">
          <w:rPr>
            <w:rPrChange w:id="483" w:author="Holger Eichelberger" w:date="2015-08-10T17:40:00Z">
              <w:rPr>
                <w:rStyle w:val="Hyperlink"/>
                <w:noProof/>
                <w:lang w:val="en-GB"/>
              </w:rPr>
            </w:rPrChange>
          </w:rPr>
          <w:delText>Integer</w:delText>
        </w:r>
        <w:r w:rsidR="0043167F" w:rsidDel="000251A0">
          <w:rPr>
            <w:noProof/>
            <w:webHidden/>
          </w:rPr>
          <w:tab/>
        </w:r>
        <w:r w:rsidR="00F84791" w:rsidDel="000251A0">
          <w:rPr>
            <w:noProof/>
            <w:webHidden/>
          </w:rPr>
          <w:delText>56</w:delText>
        </w:r>
      </w:del>
    </w:p>
    <w:p w:rsidR="0043167F" w:rsidDel="000251A0" w:rsidRDefault="00CA1915">
      <w:pPr>
        <w:pStyle w:val="TOC3"/>
        <w:tabs>
          <w:tab w:val="left" w:pos="1200"/>
          <w:tab w:val="right" w:leader="dot" w:pos="8302"/>
        </w:tabs>
        <w:rPr>
          <w:del w:id="484" w:author="Holger Eichelberger" w:date="2015-08-10T17:40:00Z"/>
          <w:rFonts w:asciiTheme="minorHAnsi" w:eastAsiaTheme="minorEastAsia" w:hAnsiTheme="minorHAnsi" w:cstheme="minorBidi"/>
          <w:noProof/>
          <w:sz w:val="22"/>
          <w:szCs w:val="22"/>
        </w:rPr>
      </w:pPr>
      <w:del w:id="485" w:author="Holger Eichelberger" w:date="2015-08-10T17:40:00Z">
        <w:r w:rsidRPr="00CA1915">
          <w:rPr>
            <w:rPrChange w:id="486" w:author="Holger Eichelberger" w:date="2015-08-10T17:40:00Z">
              <w:rPr>
                <w:rStyle w:val="Hyperlink"/>
                <w:noProof/>
                <w:lang w:val="en-GB"/>
              </w:rPr>
            </w:rPrChange>
          </w:rPr>
          <w:delText>3.5.3</w:delText>
        </w:r>
        <w:r w:rsidR="0043167F" w:rsidDel="000251A0">
          <w:rPr>
            <w:rFonts w:asciiTheme="minorHAnsi" w:eastAsiaTheme="minorEastAsia" w:hAnsiTheme="minorHAnsi" w:cstheme="minorBidi"/>
            <w:noProof/>
            <w:sz w:val="22"/>
            <w:szCs w:val="22"/>
          </w:rPr>
          <w:tab/>
        </w:r>
        <w:r w:rsidRPr="00CA1915">
          <w:rPr>
            <w:rPrChange w:id="487" w:author="Holger Eichelberger" w:date="2015-08-10T17:40:00Z">
              <w:rPr>
                <w:rStyle w:val="Hyperlink"/>
                <w:noProof/>
                <w:lang w:val="en-GB"/>
              </w:rPr>
            </w:rPrChange>
          </w:rPr>
          <w:delText>Boolean</w:delText>
        </w:r>
        <w:r w:rsidR="0043167F" w:rsidDel="000251A0">
          <w:rPr>
            <w:noProof/>
            <w:webHidden/>
          </w:rPr>
          <w:tab/>
        </w:r>
        <w:r w:rsidR="00F84791" w:rsidDel="000251A0">
          <w:rPr>
            <w:noProof/>
            <w:webHidden/>
          </w:rPr>
          <w:delText>56</w:delText>
        </w:r>
      </w:del>
    </w:p>
    <w:p w:rsidR="0043167F" w:rsidDel="000251A0" w:rsidRDefault="00CA1915">
      <w:pPr>
        <w:pStyle w:val="TOC3"/>
        <w:tabs>
          <w:tab w:val="left" w:pos="1200"/>
          <w:tab w:val="right" w:leader="dot" w:pos="8302"/>
        </w:tabs>
        <w:rPr>
          <w:del w:id="488" w:author="Holger Eichelberger" w:date="2015-08-10T17:40:00Z"/>
          <w:rFonts w:asciiTheme="minorHAnsi" w:eastAsiaTheme="minorEastAsia" w:hAnsiTheme="minorHAnsi" w:cstheme="minorBidi"/>
          <w:noProof/>
          <w:sz w:val="22"/>
          <w:szCs w:val="22"/>
        </w:rPr>
      </w:pPr>
      <w:del w:id="489" w:author="Holger Eichelberger" w:date="2015-08-10T17:40:00Z">
        <w:r w:rsidRPr="00CA1915">
          <w:rPr>
            <w:rPrChange w:id="490" w:author="Holger Eichelberger" w:date="2015-08-10T17:40:00Z">
              <w:rPr>
                <w:rStyle w:val="Hyperlink"/>
                <w:noProof/>
                <w:lang w:val="en-GB"/>
              </w:rPr>
            </w:rPrChange>
          </w:rPr>
          <w:delText>3.5.4</w:delText>
        </w:r>
        <w:r w:rsidR="0043167F" w:rsidDel="000251A0">
          <w:rPr>
            <w:rFonts w:asciiTheme="minorHAnsi" w:eastAsiaTheme="minorEastAsia" w:hAnsiTheme="minorHAnsi" w:cstheme="minorBidi"/>
            <w:noProof/>
            <w:sz w:val="22"/>
            <w:szCs w:val="22"/>
          </w:rPr>
          <w:tab/>
        </w:r>
        <w:r w:rsidRPr="00CA1915">
          <w:rPr>
            <w:rPrChange w:id="491" w:author="Holger Eichelberger" w:date="2015-08-10T17:40:00Z">
              <w:rPr>
                <w:rStyle w:val="Hyperlink"/>
                <w:noProof/>
                <w:lang w:val="en-GB"/>
              </w:rPr>
            </w:rPrChange>
          </w:rPr>
          <w:delText>String</w:delText>
        </w:r>
        <w:r w:rsidR="0043167F" w:rsidDel="000251A0">
          <w:rPr>
            <w:noProof/>
            <w:webHidden/>
          </w:rPr>
          <w:tab/>
        </w:r>
        <w:r w:rsidR="00F84791" w:rsidDel="000251A0">
          <w:rPr>
            <w:noProof/>
            <w:webHidden/>
          </w:rPr>
          <w:delText>57</w:delText>
        </w:r>
      </w:del>
    </w:p>
    <w:p w:rsidR="0043167F" w:rsidDel="000251A0" w:rsidRDefault="00CA1915">
      <w:pPr>
        <w:pStyle w:val="TOC2"/>
        <w:tabs>
          <w:tab w:val="left" w:pos="960"/>
          <w:tab w:val="right" w:leader="dot" w:pos="8302"/>
        </w:tabs>
        <w:rPr>
          <w:del w:id="492" w:author="Holger Eichelberger" w:date="2015-08-10T17:40:00Z"/>
          <w:rFonts w:asciiTheme="minorHAnsi" w:eastAsiaTheme="minorEastAsia" w:hAnsiTheme="minorHAnsi" w:cstheme="minorBidi"/>
          <w:noProof/>
          <w:sz w:val="22"/>
          <w:szCs w:val="22"/>
        </w:rPr>
      </w:pPr>
      <w:del w:id="493" w:author="Holger Eichelberger" w:date="2015-08-10T17:40:00Z">
        <w:r w:rsidRPr="00CA1915">
          <w:rPr>
            <w:rPrChange w:id="494" w:author="Holger Eichelberger" w:date="2015-08-10T17:40:00Z">
              <w:rPr>
                <w:rStyle w:val="Hyperlink"/>
                <w:noProof/>
                <w:lang w:val="en-GB"/>
              </w:rPr>
            </w:rPrChange>
          </w:rPr>
          <w:delText>3.6</w:delText>
        </w:r>
        <w:r w:rsidR="0043167F" w:rsidDel="000251A0">
          <w:rPr>
            <w:rFonts w:asciiTheme="minorHAnsi" w:eastAsiaTheme="minorEastAsia" w:hAnsiTheme="minorHAnsi" w:cstheme="minorBidi"/>
            <w:noProof/>
            <w:sz w:val="22"/>
            <w:szCs w:val="22"/>
          </w:rPr>
          <w:tab/>
        </w:r>
        <w:r w:rsidRPr="00CA1915">
          <w:rPr>
            <w:rPrChange w:id="495" w:author="Holger Eichelberger" w:date="2015-08-10T17:40:00Z">
              <w:rPr>
                <w:rStyle w:val="Hyperlink"/>
                <w:noProof/>
                <w:lang w:val="en-GB"/>
              </w:rPr>
            </w:rPrChange>
          </w:rPr>
          <w:delText>Enumeration Types</w:delText>
        </w:r>
        <w:r w:rsidR="0043167F" w:rsidDel="000251A0">
          <w:rPr>
            <w:noProof/>
            <w:webHidden/>
          </w:rPr>
          <w:tab/>
        </w:r>
        <w:r w:rsidR="00F84791" w:rsidDel="000251A0">
          <w:rPr>
            <w:noProof/>
            <w:webHidden/>
          </w:rPr>
          <w:delText>57</w:delText>
        </w:r>
      </w:del>
    </w:p>
    <w:p w:rsidR="0043167F" w:rsidDel="000251A0" w:rsidRDefault="00CA1915">
      <w:pPr>
        <w:pStyle w:val="TOC3"/>
        <w:tabs>
          <w:tab w:val="left" w:pos="1200"/>
          <w:tab w:val="right" w:leader="dot" w:pos="8302"/>
        </w:tabs>
        <w:rPr>
          <w:del w:id="496" w:author="Holger Eichelberger" w:date="2015-08-10T17:40:00Z"/>
          <w:rFonts w:asciiTheme="minorHAnsi" w:eastAsiaTheme="minorEastAsia" w:hAnsiTheme="minorHAnsi" w:cstheme="minorBidi"/>
          <w:noProof/>
          <w:sz w:val="22"/>
          <w:szCs w:val="22"/>
        </w:rPr>
      </w:pPr>
      <w:del w:id="497" w:author="Holger Eichelberger" w:date="2015-08-10T17:40:00Z">
        <w:r w:rsidRPr="00CA1915">
          <w:rPr>
            <w:rPrChange w:id="498" w:author="Holger Eichelberger" w:date="2015-08-10T17:40:00Z">
              <w:rPr>
                <w:rStyle w:val="Hyperlink"/>
                <w:noProof/>
                <w:lang w:val="en-GB"/>
              </w:rPr>
            </w:rPrChange>
          </w:rPr>
          <w:delText>3.6.1</w:delText>
        </w:r>
        <w:r w:rsidR="0043167F" w:rsidDel="000251A0">
          <w:rPr>
            <w:rFonts w:asciiTheme="minorHAnsi" w:eastAsiaTheme="minorEastAsia" w:hAnsiTheme="minorHAnsi" w:cstheme="minorBidi"/>
            <w:noProof/>
            <w:sz w:val="22"/>
            <w:szCs w:val="22"/>
          </w:rPr>
          <w:tab/>
        </w:r>
        <w:r w:rsidRPr="00CA1915">
          <w:rPr>
            <w:rPrChange w:id="499" w:author="Holger Eichelberger" w:date="2015-08-10T17:40:00Z">
              <w:rPr>
                <w:rStyle w:val="Hyperlink"/>
                <w:noProof/>
                <w:lang w:val="en-GB"/>
              </w:rPr>
            </w:rPrChange>
          </w:rPr>
          <w:delText>Enum</w:delText>
        </w:r>
        <w:r w:rsidR="0043167F" w:rsidDel="000251A0">
          <w:rPr>
            <w:noProof/>
            <w:webHidden/>
          </w:rPr>
          <w:tab/>
        </w:r>
        <w:r w:rsidR="00F84791" w:rsidDel="000251A0">
          <w:rPr>
            <w:noProof/>
            <w:webHidden/>
          </w:rPr>
          <w:delText>58</w:delText>
        </w:r>
      </w:del>
    </w:p>
    <w:p w:rsidR="0043167F" w:rsidDel="000251A0" w:rsidRDefault="00CA1915">
      <w:pPr>
        <w:pStyle w:val="TOC3"/>
        <w:tabs>
          <w:tab w:val="left" w:pos="1200"/>
          <w:tab w:val="right" w:leader="dot" w:pos="8302"/>
        </w:tabs>
        <w:rPr>
          <w:del w:id="500" w:author="Holger Eichelberger" w:date="2015-08-10T17:40:00Z"/>
          <w:rFonts w:asciiTheme="minorHAnsi" w:eastAsiaTheme="minorEastAsia" w:hAnsiTheme="minorHAnsi" w:cstheme="minorBidi"/>
          <w:noProof/>
          <w:sz w:val="22"/>
          <w:szCs w:val="22"/>
        </w:rPr>
      </w:pPr>
      <w:del w:id="501" w:author="Holger Eichelberger" w:date="2015-08-10T17:40:00Z">
        <w:r w:rsidRPr="00CA1915">
          <w:rPr>
            <w:rPrChange w:id="502" w:author="Holger Eichelberger" w:date="2015-08-10T17:40:00Z">
              <w:rPr>
                <w:rStyle w:val="Hyperlink"/>
                <w:noProof/>
                <w:lang w:val="en-GB"/>
              </w:rPr>
            </w:rPrChange>
          </w:rPr>
          <w:delText>3.6.2</w:delText>
        </w:r>
        <w:r w:rsidR="0043167F" w:rsidDel="000251A0">
          <w:rPr>
            <w:rFonts w:asciiTheme="minorHAnsi" w:eastAsiaTheme="minorEastAsia" w:hAnsiTheme="minorHAnsi" w:cstheme="minorBidi"/>
            <w:noProof/>
            <w:sz w:val="22"/>
            <w:szCs w:val="22"/>
          </w:rPr>
          <w:tab/>
        </w:r>
        <w:r w:rsidRPr="00CA1915">
          <w:rPr>
            <w:rPrChange w:id="503" w:author="Holger Eichelberger" w:date="2015-08-10T17:40:00Z">
              <w:rPr>
                <w:rStyle w:val="Hyperlink"/>
                <w:noProof/>
                <w:lang w:val="en-GB"/>
              </w:rPr>
            </w:rPrChange>
          </w:rPr>
          <w:delText>OrderedEnum</w:delText>
        </w:r>
        <w:r w:rsidR="0043167F" w:rsidDel="000251A0">
          <w:rPr>
            <w:noProof/>
            <w:webHidden/>
          </w:rPr>
          <w:tab/>
        </w:r>
        <w:r w:rsidR="00F84791" w:rsidDel="000251A0">
          <w:rPr>
            <w:noProof/>
            <w:webHidden/>
          </w:rPr>
          <w:delText>58</w:delText>
        </w:r>
      </w:del>
    </w:p>
    <w:p w:rsidR="0043167F" w:rsidDel="000251A0" w:rsidRDefault="00CA1915">
      <w:pPr>
        <w:pStyle w:val="TOC2"/>
        <w:tabs>
          <w:tab w:val="left" w:pos="960"/>
          <w:tab w:val="right" w:leader="dot" w:pos="8302"/>
        </w:tabs>
        <w:rPr>
          <w:del w:id="504" w:author="Holger Eichelberger" w:date="2015-08-10T17:40:00Z"/>
          <w:rFonts w:asciiTheme="minorHAnsi" w:eastAsiaTheme="minorEastAsia" w:hAnsiTheme="minorHAnsi" w:cstheme="minorBidi"/>
          <w:noProof/>
          <w:sz w:val="22"/>
          <w:szCs w:val="22"/>
        </w:rPr>
      </w:pPr>
      <w:del w:id="505" w:author="Holger Eichelberger" w:date="2015-08-10T17:40:00Z">
        <w:r w:rsidRPr="00CA1915">
          <w:rPr>
            <w:rPrChange w:id="506" w:author="Holger Eichelberger" w:date="2015-08-10T17:40:00Z">
              <w:rPr>
                <w:rStyle w:val="Hyperlink"/>
                <w:noProof/>
                <w:lang w:val="en-GB"/>
              </w:rPr>
            </w:rPrChange>
          </w:rPr>
          <w:delText>3.7</w:delText>
        </w:r>
        <w:r w:rsidR="0043167F" w:rsidDel="000251A0">
          <w:rPr>
            <w:rFonts w:asciiTheme="minorHAnsi" w:eastAsiaTheme="minorEastAsia" w:hAnsiTheme="minorHAnsi" w:cstheme="minorBidi"/>
            <w:noProof/>
            <w:sz w:val="22"/>
            <w:szCs w:val="22"/>
          </w:rPr>
          <w:tab/>
        </w:r>
        <w:r w:rsidRPr="00CA1915">
          <w:rPr>
            <w:rPrChange w:id="507" w:author="Holger Eichelberger" w:date="2015-08-10T17:40:00Z">
              <w:rPr>
                <w:rStyle w:val="Hyperlink"/>
                <w:noProof/>
                <w:lang w:val="en-GB"/>
              </w:rPr>
            </w:rPrChange>
          </w:rPr>
          <w:delText>Constraint</w:delText>
        </w:r>
        <w:r w:rsidR="0043167F" w:rsidDel="000251A0">
          <w:rPr>
            <w:noProof/>
            <w:webHidden/>
          </w:rPr>
          <w:tab/>
        </w:r>
        <w:r w:rsidR="00F84791" w:rsidDel="000251A0">
          <w:rPr>
            <w:noProof/>
            <w:webHidden/>
          </w:rPr>
          <w:delText>58</w:delText>
        </w:r>
      </w:del>
    </w:p>
    <w:p w:rsidR="0043167F" w:rsidDel="000251A0" w:rsidRDefault="00CA1915">
      <w:pPr>
        <w:pStyle w:val="TOC2"/>
        <w:tabs>
          <w:tab w:val="left" w:pos="960"/>
          <w:tab w:val="right" w:leader="dot" w:pos="8302"/>
        </w:tabs>
        <w:rPr>
          <w:del w:id="508" w:author="Holger Eichelberger" w:date="2015-08-10T17:40:00Z"/>
          <w:rFonts w:asciiTheme="minorHAnsi" w:eastAsiaTheme="minorEastAsia" w:hAnsiTheme="minorHAnsi" w:cstheme="minorBidi"/>
          <w:noProof/>
          <w:sz w:val="22"/>
          <w:szCs w:val="22"/>
        </w:rPr>
      </w:pPr>
      <w:del w:id="509" w:author="Holger Eichelberger" w:date="2015-08-10T17:40:00Z">
        <w:r w:rsidRPr="00CA1915">
          <w:rPr>
            <w:rPrChange w:id="510" w:author="Holger Eichelberger" w:date="2015-08-10T17:40:00Z">
              <w:rPr>
                <w:rStyle w:val="Hyperlink"/>
                <w:noProof/>
                <w:lang w:val="en-GB"/>
              </w:rPr>
            </w:rPrChange>
          </w:rPr>
          <w:delText>3.8</w:delText>
        </w:r>
        <w:r w:rsidR="0043167F" w:rsidDel="000251A0">
          <w:rPr>
            <w:rFonts w:asciiTheme="minorHAnsi" w:eastAsiaTheme="minorEastAsia" w:hAnsiTheme="minorHAnsi" w:cstheme="minorBidi"/>
            <w:noProof/>
            <w:sz w:val="22"/>
            <w:szCs w:val="22"/>
          </w:rPr>
          <w:tab/>
        </w:r>
        <w:r w:rsidRPr="00CA1915">
          <w:rPr>
            <w:rPrChange w:id="511" w:author="Holger Eichelberger" w:date="2015-08-10T17:40:00Z">
              <w:rPr>
                <w:rStyle w:val="Hyperlink"/>
                <w:noProof/>
                <w:lang w:val="en-GB"/>
              </w:rPr>
            </w:rPrChange>
          </w:rPr>
          <w:delText>Collection Types</w:delText>
        </w:r>
        <w:r w:rsidR="0043167F" w:rsidDel="000251A0">
          <w:rPr>
            <w:noProof/>
            <w:webHidden/>
          </w:rPr>
          <w:tab/>
        </w:r>
        <w:r w:rsidR="00F84791" w:rsidDel="000251A0">
          <w:rPr>
            <w:noProof/>
            <w:webHidden/>
          </w:rPr>
          <w:delText>58</w:delText>
        </w:r>
      </w:del>
    </w:p>
    <w:p w:rsidR="0043167F" w:rsidDel="000251A0" w:rsidRDefault="00CA1915">
      <w:pPr>
        <w:pStyle w:val="TOC3"/>
        <w:tabs>
          <w:tab w:val="left" w:pos="1200"/>
          <w:tab w:val="right" w:leader="dot" w:pos="8302"/>
        </w:tabs>
        <w:rPr>
          <w:del w:id="512" w:author="Holger Eichelberger" w:date="2015-08-10T17:40:00Z"/>
          <w:rFonts w:asciiTheme="minorHAnsi" w:eastAsiaTheme="minorEastAsia" w:hAnsiTheme="minorHAnsi" w:cstheme="minorBidi"/>
          <w:noProof/>
          <w:sz w:val="22"/>
          <w:szCs w:val="22"/>
        </w:rPr>
      </w:pPr>
      <w:del w:id="513" w:author="Holger Eichelberger" w:date="2015-08-10T17:40:00Z">
        <w:r w:rsidRPr="00CA1915">
          <w:rPr>
            <w:rPrChange w:id="514" w:author="Holger Eichelberger" w:date="2015-08-10T17:40:00Z">
              <w:rPr>
                <w:rStyle w:val="Hyperlink"/>
                <w:noProof/>
                <w:lang w:val="en-GB"/>
              </w:rPr>
            </w:rPrChange>
          </w:rPr>
          <w:delText>3.8.1</w:delText>
        </w:r>
        <w:r w:rsidR="0043167F" w:rsidDel="000251A0">
          <w:rPr>
            <w:rFonts w:asciiTheme="minorHAnsi" w:eastAsiaTheme="minorEastAsia" w:hAnsiTheme="minorHAnsi" w:cstheme="minorBidi"/>
            <w:noProof/>
            <w:sz w:val="22"/>
            <w:szCs w:val="22"/>
          </w:rPr>
          <w:tab/>
        </w:r>
        <w:r w:rsidRPr="00CA1915">
          <w:rPr>
            <w:rPrChange w:id="515" w:author="Holger Eichelberger" w:date="2015-08-10T17:40:00Z">
              <w:rPr>
                <w:rStyle w:val="Hyperlink"/>
                <w:noProof/>
                <w:lang w:val="en-GB"/>
              </w:rPr>
            </w:rPrChange>
          </w:rPr>
          <w:delText>Collection</w:delText>
        </w:r>
        <w:r w:rsidR="0043167F" w:rsidDel="000251A0">
          <w:rPr>
            <w:noProof/>
            <w:webHidden/>
          </w:rPr>
          <w:tab/>
        </w:r>
        <w:r w:rsidR="00F84791" w:rsidDel="000251A0">
          <w:rPr>
            <w:noProof/>
            <w:webHidden/>
          </w:rPr>
          <w:delText>58</w:delText>
        </w:r>
      </w:del>
    </w:p>
    <w:p w:rsidR="0043167F" w:rsidDel="000251A0" w:rsidRDefault="00CA1915">
      <w:pPr>
        <w:pStyle w:val="TOC3"/>
        <w:tabs>
          <w:tab w:val="left" w:pos="1200"/>
          <w:tab w:val="right" w:leader="dot" w:pos="8302"/>
        </w:tabs>
        <w:rPr>
          <w:del w:id="516" w:author="Holger Eichelberger" w:date="2015-08-10T17:40:00Z"/>
          <w:rFonts w:asciiTheme="minorHAnsi" w:eastAsiaTheme="minorEastAsia" w:hAnsiTheme="minorHAnsi" w:cstheme="minorBidi"/>
          <w:noProof/>
          <w:sz w:val="22"/>
          <w:szCs w:val="22"/>
        </w:rPr>
      </w:pPr>
      <w:del w:id="517" w:author="Holger Eichelberger" w:date="2015-08-10T17:40:00Z">
        <w:r w:rsidRPr="00CA1915">
          <w:rPr>
            <w:rPrChange w:id="518" w:author="Holger Eichelberger" w:date="2015-08-10T17:40:00Z">
              <w:rPr>
                <w:rStyle w:val="Hyperlink"/>
                <w:noProof/>
                <w:lang w:val="en-GB"/>
              </w:rPr>
            </w:rPrChange>
          </w:rPr>
          <w:delText>3.8.2</w:delText>
        </w:r>
        <w:r w:rsidR="0043167F" w:rsidDel="000251A0">
          <w:rPr>
            <w:rFonts w:asciiTheme="minorHAnsi" w:eastAsiaTheme="minorEastAsia" w:hAnsiTheme="minorHAnsi" w:cstheme="minorBidi"/>
            <w:noProof/>
            <w:sz w:val="22"/>
            <w:szCs w:val="22"/>
          </w:rPr>
          <w:tab/>
        </w:r>
        <w:r w:rsidRPr="00CA1915">
          <w:rPr>
            <w:rPrChange w:id="519" w:author="Holger Eichelberger" w:date="2015-08-10T17:40:00Z">
              <w:rPr>
                <w:rStyle w:val="Hyperlink"/>
                <w:noProof/>
                <w:lang w:val="en-GB"/>
              </w:rPr>
            </w:rPrChange>
          </w:rPr>
          <w:delText>Set</w:delText>
        </w:r>
        <w:r w:rsidR="0043167F" w:rsidDel="000251A0">
          <w:rPr>
            <w:noProof/>
            <w:webHidden/>
          </w:rPr>
          <w:tab/>
        </w:r>
        <w:r w:rsidR="00F84791" w:rsidDel="000251A0">
          <w:rPr>
            <w:noProof/>
            <w:webHidden/>
          </w:rPr>
          <w:delText>60</w:delText>
        </w:r>
      </w:del>
    </w:p>
    <w:p w:rsidR="0043167F" w:rsidDel="000251A0" w:rsidRDefault="00CA1915">
      <w:pPr>
        <w:pStyle w:val="TOC3"/>
        <w:tabs>
          <w:tab w:val="left" w:pos="1200"/>
          <w:tab w:val="right" w:leader="dot" w:pos="8302"/>
        </w:tabs>
        <w:rPr>
          <w:del w:id="520" w:author="Holger Eichelberger" w:date="2015-08-10T17:40:00Z"/>
          <w:rFonts w:asciiTheme="minorHAnsi" w:eastAsiaTheme="minorEastAsia" w:hAnsiTheme="minorHAnsi" w:cstheme="minorBidi"/>
          <w:noProof/>
          <w:sz w:val="22"/>
          <w:szCs w:val="22"/>
        </w:rPr>
      </w:pPr>
      <w:del w:id="521" w:author="Holger Eichelberger" w:date="2015-08-10T17:40:00Z">
        <w:r w:rsidRPr="00CA1915">
          <w:rPr>
            <w:rPrChange w:id="522" w:author="Holger Eichelberger" w:date="2015-08-10T17:40:00Z">
              <w:rPr>
                <w:rStyle w:val="Hyperlink"/>
                <w:noProof/>
                <w:lang w:val="en-GB"/>
              </w:rPr>
            </w:rPrChange>
          </w:rPr>
          <w:delText>3.8.3</w:delText>
        </w:r>
        <w:r w:rsidR="0043167F" w:rsidDel="000251A0">
          <w:rPr>
            <w:rFonts w:asciiTheme="minorHAnsi" w:eastAsiaTheme="minorEastAsia" w:hAnsiTheme="minorHAnsi" w:cstheme="minorBidi"/>
            <w:noProof/>
            <w:sz w:val="22"/>
            <w:szCs w:val="22"/>
          </w:rPr>
          <w:tab/>
        </w:r>
        <w:r w:rsidRPr="00CA1915">
          <w:rPr>
            <w:rPrChange w:id="523" w:author="Holger Eichelberger" w:date="2015-08-10T17:40:00Z">
              <w:rPr>
                <w:rStyle w:val="Hyperlink"/>
                <w:noProof/>
                <w:lang w:val="en-GB"/>
              </w:rPr>
            </w:rPrChange>
          </w:rPr>
          <w:delText>Sequence</w:delText>
        </w:r>
        <w:r w:rsidR="0043167F" w:rsidDel="000251A0">
          <w:rPr>
            <w:noProof/>
            <w:webHidden/>
          </w:rPr>
          <w:tab/>
        </w:r>
        <w:r w:rsidR="00F84791" w:rsidDel="000251A0">
          <w:rPr>
            <w:noProof/>
            <w:webHidden/>
          </w:rPr>
          <w:delText>60</w:delText>
        </w:r>
      </w:del>
    </w:p>
    <w:p w:rsidR="0043167F" w:rsidDel="000251A0" w:rsidRDefault="00CA1915">
      <w:pPr>
        <w:pStyle w:val="TOC2"/>
        <w:tabs>
          <w:tab w:val="left" w:pos="960"/>
          <w:tab w:val="right" w:leader="dot" w:pos="8302"/>
        </w:tabs>
        <w:rPr>
          <w:del w:id="524" w:author="Holger Eichelberger" w:date="2015-08-10T17:40:00Z"/>
          <w:rFonts w:asciiTheme="minorHAnsi" w:eastAsiaTheme="minorEastAsia" w:hAnsiTheme="minorHAnsi" w:cstheme="minorBidi"/>
          <w:noProof/>
          <w:sz w:val="22"/>
          <w:szCs w:val="22"/>
        </w:rPr>
      </w:pPr>
      <w:del w:id="525" w:author="Holger Eichelberger" w:date="2015-08-10T17:40:00Z">
        <w:r w:rsidRPr="00CA1915">
          <w:rPr>
            <w:rPrChange w:id="526" w:author="Holger Eichelberger" w:date="2015-08-10T17:40:00Z">
              <w:rPr>
                <w:rStyle w:val="Hyperlink"/>
                <w:noProof/>
                <w:lang w:val="en-GB"/>
              </w:rPr>
            </w:rPrChange>
          </w:rPr>
          <w:delText>3.9</w:delText>
        </w:r>
        <w:r w:rsidR="0043167F" w:rsidDel="000251A0">
          <w:rPr>
            <w:rFonts w:asciiTheme="minorHAnsi" w:eastAsiaTheme="minorEastAsia" w:hAnsiTheme="minorHAnsi" w:cstheme="minorBidi"/>
            <w:noProof/>
            <w:sz w:val="22"/>
            <w:szCs w:val="22"/>
          </w:rPr>
          <w:tab/>
        </w:r>
        <w:r w:rsidRPr="00CA1915">
          <w:rPr>
            <w:rPrChange w:id="527" w:author="Holger Eichelberger" w:date="2015-08-10T17:40:00Z">
              <w:rPr>
                <w:rStyle w:val="Hyperlink"/>
                <w:noProof/>
                <w:lang w:val="en-GB"/>
              </w:rPr>
            </w:rPrChange>
          </w:rPr>
          <w:delText>Compound Types</w:delText>
        </w:r>
        <w:r w:rsidR="0043167F" w:rsidDel="000251A0">
          <w:rPr>
            <w:noProof/>
            <w:webHidden/>
          </w:rPr>
          <w:tab/>
        </w:r>
        <w:r w:rsidR="00F84791" w:rsidDel="000251A0">
          <w:rPr>
            <w:noProof/>
            <w:webHidden/>
          </w:rPr>
          <w:delText>62</w:delText>
        </w:r>
      </w:del>
    </w:p>
    <w:p w:rsidR="0043167F" w:rsidDel="000251A0" w:rsidRDefault="00CA1915">
      <w:pPr>
        <w:pStyle w:val="TOC1"/>
        <w:tabs>
          <w:tab w:val="left" w:pos="480"/>
          <w:tab w:val="right" w:leader="dot" w:pos="8302"/>
        </w:tabs>
        <w:rPr>
          <w:del w:id="528" w:author="Holger Eichelberger" w:date="2015-08-10T17:40:00Z"/>
          <w:rFonts w:asciiTheme="minorHAnsi" w:eastAsiaTheme="minorEastAsia" w:hAnsiTheme="minorHAnsi" w:cstheme="minorBidi"/>
          <w:noProof/>
          <w:sz w:val="22"/>
          <w:szCs w:val="22"/>
        </w:rPr>
      </w:pPr>
      <w:del w:id="529" w:author="Holger Eichelberger" w:date="2015-08-10T17:40:00Z">
        <w:r w:rsidRPr="00CA1915">
          <w:rPr>
            <w:rPrChange w:id="530" w:author="Holger Eichelberger" w:date="2015-08-10T17:40:00Z">
              <w:rPr>
                <w:rStyle w:val="Hyperlink"/>
                <w:noProof/>
                <w:lang w:val="en-GB"/>
              </w:rPr>
            </w:rPrChange>
          </w:rPr>
          <w:delText>4</w:delText>
        </w:r>
        <w:r w:rsidR="0043167F" w:rsidDel="000251A0">
          <w:rPr>
            <w:rFonts w:asciiTheme="minorHAnsi" w:eastAsiaTheme="minorEastAsia" w:hAnsiTheme="minorHAnsi" w:cstheme="minorBidi"/>
            <w:noProof/>
            <w:sz w:val="22"/>
            <w:szCs w:val="22"/>
          </w:rPr>
          <w:tab/>
        </w:r>
        <w:r w:rsidRPr="00CA1915">
          <w:rPr>
            <w:rPrChange w:id="531" w:author="Holger Eichelberger" w:date="2015-08-10T17:40:00Z">
              <w:rPr>
                <w:rStyle w:val="Hyperlink"/>
                <w:noProof/>
                <w:lang w:val="en-GB"/>
              </w:rPr>
            </w:rPrChange>
          </w:rPr>
          <w:delText>Implementation Status</w:delText>
        </w:r>
        <w:r w:rsidR="0043167F" w:rsidDel="000251A0">
          <w:rPr>
            <w:noProof/>
            <w:webHidden/>
          </w:rPr>
          <w:tab/>
        </w:r>
        <w:r w:rsidR="00F84791" w:rsidDel="000251A0">
          <w:rPr>
            <w:noProof/>
            <w:webHidden/>
          </w:rPr>
          <w:delText>63</w:delText>
        </w:r>
      </w:del>
    </w:p>
    <w:p w:rsidR="0043167F" w:rsidDel="000251A0" w:rsidRDefault="00CA1915">
      <w:pPr>
        <w:pStyle w:val="TOC1"/>
        <w:tabs>
          <w:tab w:val="right" w:leader="dot" w:pos="8302"/>
        </w:tabs>
        <w:rPr>
          <w:del w:id="532" w:author="Holger Eichelberger" w:date="2015-08-10T17:40:00Z"/>
          <w:rFonts w:asciiTheme="minorHAnsi" w:eastAsiaTheme="minorEastAsia" w:hAnsiTheme="minorHAnsi" w:cstheme="minorBidi"/>
          <w:noProof/>
          <w:sz w:val="22"/>
          <w:szCs w:val="22"/>
        </w:rPr>
      </w:pPr>
      <w:del w:id="533" w:author="Holger Eichelberger" w:date="2015-08-10T17:40:00Z">
        <w:r w:rsidRPr="00CA1915">
          <w:rPr>
            <w:highlight w:val="lightGray"/>
            <w:rPrChange w:id="534" w:author="Holger Eichelberger" w:date="2015-08-10T17:40:00Z">
              <w:rPr>
                <w:rStyle w:val="Hyperlink"/>
                <w:b/>
                <w:bCs/>
                <w:noProof/>
                <w:highlight w:val="lightGray"/>
                <w:lang w:val="en-US"/>
              </w:rPr>
            </w:rPrChange>
          </w:rPr>
          <w:delText>IVML model, parser, semantic analyzer</w:delText>
        </w:r>
        <w:r w:rsidR="0043167F" w:rsidDel="000251A0">
          <w:rPr>
            <w:noProof/>
            <w:webHidden/>
          </w:rPr>
          <w:tab/>
        </w:r>
        <w:r w:rsidR="00F84791" w:rsidDel="000251A0">
          <w:rPr>
            <w:noProof/>
            <w:webHidden/>
          </w:rPr>
          <w:delText>63</w:delText>
        </w:r>
      </w:del>
    </w:p>
    <w:p w:rsidR="0043167F" w:rsidDel="000251A0" w:rsidRDefault="00CA1915">
      <w:pPr>
        <w:pStyle w:val="TOC1"/>
        <w:tabs>
          <w:tab w:val="left" w:pos="480"/>
          <w:tab w:val="right" w:leader="dot" w:pos="8302"/>
        </w:tabs>
        <w:rPr>
          <w:del w:id="535" w:author="Holger Eichelberger" w:date="2015-08-10T17:40:00Z"/>
          <w:rFonts w:asciiTheme="minorHAnsi" w:eastAsiaTheme="minorEastAsia" w:hAnsiTheme="minorHAnsi" w:cstheme="minorBidi"/>
          <w:noProof/>
          <w:sz w:val="22"/>
          <w:szCs w:val="22"/>
        </w:rPr>
      </w:pPr>
      <w:del w:id="536" w:author="Holger Eichelberger" w:date="2015-08-10T17:40:00Z">
        <w:r w:rsidRPr="00CA1915">
          <w:rPr>
            <w:rPrChange w:id="537" w:author="Holger Eichelberger" w:date="2015-08-10T17:40:00Z">
              <w:rPr>
                <w:rStyle w:val="Hyperlink"/>
                <w:noProof/>
                <w:lang w:val="en-GB"/>
              </w:rPr>
            </w:rPrChange>
          </w:rPr>
          <w:delText>5</w:delText>
        </w:r>
        <w:r w:rsidR="0043167F" w:rsidDel="000251A0">
          <w:rPr>
            <w:rFonts w:asciiTheme="minorHAnsi" w:eastAsiaTheme="minorEastAsia" w:hAnsiTheme="minorHAnsi" w:cstheme="minorBidi"/>
            <w:noProof/>
            <w:sz w:val="22"/>
            <w:szCs w:val="22"/>
          </w:rPr>
          <w:tab/>
        </w:r>
        <w:r w:rsidRPr="00CA1915">
          <w:rPr>
            <w:rPrChange w:id="538" w:author="Holger Eichelberger" w:date="2015-08-10T17:40:00Z">
              <w:rPr>
                <w:rStyle w:val="Hyperlink"/>
                <w:noProof/>
                <w:lang w:val="en-GB"/>
              </w:rPr>
            </w:rPrChange>
          </w:rPr>
          <w:delText>IVML Grammar</w:delText>
        </w:r>
        <w:r w:rsidR="0043167F" w:rsidDel="000251A0">
          <w:rPr>
            <w:noProof/>
            <w:webHidden/>
          </w:rPr>
          <w:tab/>
        </w:r>
        <w:r w:rsidR="00F84791" w:rsidDel="000251A0">
          <w:rPr>
            <w:noProof/>
            <w:webHidden/>
          </w:rPr>
          <w:delText>65</w:delText>
        </w:r>
      </w:del>
    </w:p>
    <w:p w:rsidR="0043167F" w:rsidDel="000251A0" w:rsidRDefault="00CA1915">
      <w:pPr>
        <w:pStyle w:val="TOC2"/>
        <w:tabs>
          <w:tab w:val="left" w:pos="960"/>
          <w:tab w:val="right" w:leader="dot" w:pos="8302"/>
        </w:tabs>
        <w:rPr>
          <w:del w:id="539" w:author="Holger Eichelberger" w:date="2015-08-10T17:40:00Z"/>
          <w:rFonts w:asciiTheme="minorHAnsi" w:eastAsiaTheme="minorEastAsia" w:hAnsiTheme="minorHAnsi" w:cstheme="minorBidi"/>
          <w:noProof/>
          <w:sz w:val="22"/>
          <w:szCs w:val="22"/>
        </w:rPr>
      </w:pPr>
      <w:del w:id="540" w:author="Holger Eichelberger" w:date="2015-08-10T17:40:00Z">
        <w:r w:rsidRPr="00CA1915">
          <w:rPr>
            <w:rPrChange w:id="541" w:author="Holger Eichelberger" w:date="2015-08-10T17:40:00Z">
              <w:rPr>
                <w:rStyle w:val="Hyperlink"/>
                <w:noProof/>
                <w:lang w:val="en-US"/>
              </w:rPr>
            </w:rPrChange>
          </w:rPr>
          <w:delText>5.1</w:delText>
        </w:r>
        <w:r w:rsidR="0043167F" w:rsidDel="000251A0">
          <w:rPr>
            <w:rFonts w:asciiTheme="minorHAnsi" w:eastAsiaTheme="minorEastAsia" w:hAnsiTheme="minorHAnsi" w:cstheme="minorBidi"/>
            <w:noProof/>
            <w:sz w:val="22"/>
            <w:szCs w:val="22"/>
          </w:rPr>
          <w:tab/>
        </w:r>
        <w:r w:rsidRPr="00CA1915">
          <w:rPr>
            <w:rPrChange w:id="542" w:author="Holger Eichelberger" w:date="2015-08-10T17:40:00Z">
              <w:rPr>
                <w:rStyle w:val="Hyperlink"/>
                <w:noProof/>
                <w:lang w:val="en-US"/>
              </w:rPr>
            </w:rPrChange>
          </w:rPr>
          <w:delText>Basic modeling concepts</w:delText>
        </w:r>
        <w:r w:rsidR="0043167F" w:rsidDel="000251A0">
          <w:rPr>
            <w:noProof/>
            <w:webHidden/>
          </w:rPr>
          <w:tab/>
        </w:r>
        <w:r w:rsidR="00F84791" w:rsidDel="000251A0">
          <w:rPr>
            <w:noProof/>
            <w:webHidden/>
          </w:rPr>
          <w:delText>65</w:delText>
        </w:r>
      </w:del>
    </w:p>
    <w:p w:rsidR="0043167F" w:rsidDel="000251A0" w:rsidRDefault="00CA1915">
      <w:pPr>
        <w:pStyle w:val="TOC2"/>
        <w:tabs>
          <w:tab w:val="left" w:pos="960"/>
          <w:tab w:val="right" w:leader="dot" w:pos="8302"/>
        </w:tabs>
        <w:rPr>
          <w:del w:id="543" w:author="Holger Eichelberger" w:date="2015-08-10T17:40:00Z"/>
          <w:rFonts w:asciiTheme="minorHAnsi" w:eastAsiaTheme="minorEastAsia" w:hAnsiTheme="minorHAnsi" w:cstheme="minorBidi"/>
          <w:noProof/>
          <w:sz w:val="22"/>
          <w:szCs w:val="22"/>
        </w:rPr>
      </w:pPr>
      <w:del w:id="544" w:author="Holger Eichelberger" w:date="2015-08-10T17:40:00Z">
        <w:r w:rsidRPr="00CA1915">
          <w:rPr>
            <w:rPrChange w:id="545" w:author="Holger Eichelberger" w:date="2015-08-10T17:40:00Z">
              <w:rPr>
                <w:rStyle w:val="Hyperlink"/>
                <w:noProof/>
                <w:lang w:val="en-US"/>
              </w:rPr>
            </w:rPrChange>
          </w:rPr>
          <w:delText>5.2</w:delText>
        </w:r>
        <w:r w:rsidR="0043167F" w:rsidDel="000251A0">
          <w:rPr>
            <w:rFonts w:asciiTheme="minorHAnsi" w:eastAsiaTheme="minorEastAsia" w:hAnsiTheme="minorHAnsi" w:cstheme="minorBidi"/>
            <w:noProof/>
            <w:sz w:val="22"/>
            <w:szCs w:val="22"/>
          </w:rPr>
          <w:tab/>
        </w:r>
        <w:r w:rsidRPr="00CA1915">
          <w:rPr>
            <w:rPrChange w:id="546" w:author="Holger Eichelberger" w:date="2015-08-10T17:40:00Z">
              <w:rPr>
                <w:rStyle w:val="Hyperlink"/>
                <w:noProof/>
                <w:lang w:val="en-US"/>
              </w:rPr>
            </w:rPrChange>
          </w:rPr>
          <w:delText>Basic types and values</w:delText>
        </w:r>
        <w:r w:rsidR="0043167F" w:rsidDel="000251A0">
          <w:rPr>
            <w:noProof/>
            <w:webHidden/>
          </w:rPr>
          <w:tab/>
        </w:r>
        <w:r w:rsidR="00F84791" w:rsidDel="000251A0">
          <w:rPr>
            <w:noProof/>
            <w:webHidden/>
          </w:rPr>
          <w:delText>67</w:delText>
        </w:r>
      </w:del>
    </w:p>
    <w:p w:rsidR="0043167F" w:rsidDel="000251A0" w:rsidRDefault="00CA1915">
      <w:pPr>
        <w:pStyle w:val="TOC2"/>
        <w:tabs>
          <w:tab w:val="left" w:pos="960"/>
          <w:tab w:val="right" w:leader="dot" w:pos="8302"/>
        </w:tabs>
        <w:rPr>
          <w:del w:id="547" w:author="Holger Eichelberger" w:date="2015-08-10T17:40:00Z"/>
          <w:rFonts w:asciiTheme="minorHAnsi" w:eastAsiaTheme="minorEastAsia" w:hAnsiTheme="minorHAnsi" w:cstheme="minorBidi"/>
          <w:noProof/>
          <w:sz w:val="22"/>
          <w:szCs w:val="22"/>
        </w:rPr>
      </w:pPr>
      <w:del w:id="548" w:author="Holger Eichelberger" w:date="2015-08-10T17:40:00Z">
        <w:r w:rsidRPr="00CA1915">
          <w:rPr>
            <w:rPrChange w:id="549" w:author="Holger Eichelberger" w:date="2015-08-10T17:40:00Z">
              <w:rPr>
                <w:rStyle w:val="Hyperlink"/>
                <w:noProof/>
                <w:lang w:val="en-US"/>
              </w:rPr>
            </w:rPrChange>
          </w:rPr>
          <w:delText>5.3</w:delText>
        </w:r>
        <w:r w:rsidR="0043167F" w:rsidDel="000251A0">
          <w:rPr>
            <w:rFonts w:asciiTheme="minorHAnsi" w:eastAsiaTheme="minorEastAsia" w:hAnsiTheme="minorHAnsi" w:cstheme="minorBidi"/>
            <w:noProof/>
            <w:sz w:val="22"/>
            <w:szCs w:val="22"/>
          </w:rPr>
          <w:tab/>
        </w:r>
        <w:r w:rsidRPr="00CA1915">
          <w:rPr>
            <w:rPrChange w:id="550" w:author="Holger Eichelberger" w:date="2015-08-10T17:40:00Z">
              <w:rPr>
                <w:rStyle w:val="Hyperlink"/>
                <w:noProof/>
                <w:lang w:val="en-US"/>
              </w:rPr>
            </w:rPrChange>
          </w:rPr>
          <w:delText>Advanced modeling concepts</w:delText>
        </w:r>
        <w:r w:rsidR="0043167F" w:rsidDel="000251A0">
          <w:rPr>
            <w:noProof/>
            <w:webHidden/>
          </w:rPr>
          <w:tab/>
        </w:r>
        <w:r w:rsidR="00F84791" w:rsidDel="000251A0">
          <w:rPr>
            <w:noProof/>
            <w:webHidden/>
          </w:rPr>
          <w:delText>68</w:delText>
        </w:r>
      </w:del>
    </w:p>
    <w:p w:rsidR="0043167F" w:rsidDel="000251A0" w:rsidRDefault="00CA1915">
      <w:pPr>
        <w:pStyle w:val="TOC2"/>
        <w:tabs>
          <w:tab w:val="left" w:pos="960"/>
          <w:tab w:val="right" w:leader="dot" w:pos="8302"/>
        </w:tabs>
        <w:rPr>
          <w:del w:id="551" w:author="Holger Eichelberger" w:date="2015-08-10T17:40:00Z"/>
          <w:rFonts w:asciiTheme="minorHAnsi" w:eastAsiaTheme="minorEastAsia" w:hAnsiTheme="minorHAnsi" w:cstheme="minorBidi"/>
          <w:noProof/>
          <w:sz w:val="22"/>
          <w:szCs w:val="22"/>
        </w:rPr>
      </w:pPr>
      <w:del w:id="552" w:author="Holger Eichelberger" w:date="2015-08-10T17:40:00Z">
        <w:r w:rsidRPr="00CA1915">
          <w:rPr>
            <w:rPrChange w:id="553" w:author="Holger Eichelberger" w:date="2015-08-10T17:40:00Z">
              <w:rPr>
                <w:rStyle w:val="Hyperlink"/>
                <w:noProof/>
                <w:lang w:val="en-US"/>
              </w:rPr>
            </w:rPrChange>
          </w:rPr>
          <w:delText>5.4</w:delText>
        </w:r>
        <w:r w:rsidR="0043167F" w:rsidDel="000251A0">
          <w:rPr>
            <w:rFonts w:asciiTheme="minorHAnsi" w:eastAsiaTheme="minorEastAsia" w:hAnsiTheme="minorHAnsi" w:cstheme="minorBidi"/>
            <w:noProof/>
            <w:sz w:val="22"/>
            <w:szCs w:val="22"/>
          </w:rPr>
          <w:tab/>
        </w:r>
        <w:r w:rsidRPr="00CA1915">
          <w:rPr>
            <w:rPrChange w:id="554" w:author="Holger Eichelberger" w:date="2015-08-10T17:40:00Z">
              <w:rPr>
                <w:rStyle w:val="Hyperlink"/>
                <w:noProof/>
                <w:lang w:val="en-US"/>
              </w:rPr>
            </w:rPrChange>
          </w:rPr>
          <w:delText>Basic constraints</w:delText>
        </w:r>
        <w:r w:rsidR="0043167F" w:rsidDel="000251A0">
          <w:rPr>
            <w:noProof/>
            <w:webHidden/>
          </w:rPr>
          <w:tab/>
        </w:r>
        <w:r w:rsidR="00F84791" w:rsidDel="000251A0">
          <w:rPr>
            <w:noProof/>
            <w:webHidden/>
          </w:rPr>
          <w:delText>69</w:delText>
        </w:r>
      </w:del>
    </w:p>
    <w:p w:rsidR="0043167F" w:rsidDel="000251A0" w:rsidRDefault="00CA1915">
      <w:pPr>
        <w:pStyle w:val="TOC2"/>
        <w:tabs>
          <w:tab w:val="left" w:pos="960"/>
          <w:tab w:val="right" w:leader="dot" w:pos="8302"/>
        </w:tabs>
        <w:rPr>
          <w:del w:id="555" w:author="Holger Eichelberger" w:date="2015-08-10T17:40:00Z"/>
          <w:rFonts w:asciiTheme="minorHAnsi" w:eastAsiaTheme="minorEastAsia" w:hAnsiTheme="minorHAnsi" w:cstheme="minorBidi"/>
          <w:noProof/>
          <w:sz w:val="22"/>
          <w:szCs w:val="22"/>
        </w:rPr>
      </w:pPr>
      <w:del w:id="556" w:author="Holger Eichelberger" w:date="2015-08-10T17:40:00Z">
        <w:r w:rsidRPr="00CA1915">
          <w:rPr>
            <w:rPrChange w:id="557" w:author="Holger Eichelberger" w:date="2015-08-10T17:40:00Z">
              <w:rPr>
                <w:rStyle w:val="Hyperlink"/>
                <w:noProof/>
                <w:lang w:val="en-US"/>
              </w:rPr>
            </w:rPrChange>
          </w:rPr>
          <w:delText>5.5</w:delText>
        </w:r>
        <w:r w:rsidR="0043167F" w:rsidDel="000251A0">
          <w:rPr>
            <w:rFonts w:asciiTheme="minorHAnsi" w:eastAsiaTheme="minorEastAsia" w:hAnsiTheme="minorHAnsi" w:cstheme="minorBidi"/>
            <w:noProof/>
            <w:sz w:val="22"/>
            <w:szCs w:val="22"/>
          </w:rPr>
          <w:tab/>
        </w:r>
        <w:r w:rsidRPr="00CA1915">
          <w:rPr>
            <w:rPrChange w:id="558" w:author="Holger Eichelberger" w:date="2015-08-10T17:40:00Z">
              <w:rPr>
                <w:rStyle w:val="Hyperlink"/>
                <w:noProof/>
                <w:lang w:val="en-US"/>
              </w:rPr>
            </w:rPrChange>
          </w:rPr>
          <w:delText>Advanced constraints</w:delText>
        </w:r>
        <w:r w:rsidR="0043167F" w:rsidDel="000251A0">
          <w:rPr>
            <w:noProof/>
            <w:webHidden/>
          </w:rPr>
          <w:tab/>
        </w:r>
        <w:r w:rsidR="00F84791" w:rsidDel="000251A0">
          <w:rPr>
            <w:noProof/>
            <w:webHidden/>
          </w:rPr>
          <w:delText>72</w:delText>
        </w:r>
      </w:del>
    </w:p>
    <w:p w:rsidR="0043167F" w:rsidDel="000251A0" w:rsidRDefault="00CA1915">
      <w:pPr>
        <w:pStyle w:val="TOC2"/>
        <w:tabs>
          <w:tab w:val="left" w:pos="960"/>
          <w:tab w:val="right" w:leader="dot" w:pos="8302"/>
        </w:tabs>
        <w:rPr>
          <w:del w:id="559" w:author="Holger Eichelberger" w:date="2015-08-10T17:40:00Z"/>
          <w:rFonts w:asciiTheme="minorHAnsi" w:eastAsiaTheme="minorEastAsia" w:hAnsiTheme="minorHAnsi" w:cstheme="minorBidi"/>
          <w:noProof/>
          <w:sz w:val="22"/>
          <w:szCs w:val="22"/>
        </w:rPr>
      </w:pPr>
      <w:del w:id="560" w:author="Holger Eichelberger" w:date="2015-08-10T17:40:00Z">
        <w:r w:rsidRPr="00CA1915">
          <w:rPr>
            <w:rPrChange w:id="561" w:author="Holger Eichelberger" w:date="2015-08-10T17:40:00Z">
              <w:rPr>
                <w:rStyle w:val="Hyperlink"/>
                <w:noProof/>
                <w:lang w:val="en-US"/>
              </w:rPr>
            </w:rPrChange>
          </w:rPr>
          <w:delText>5.6</w:delText>
        </w:r>
        <w:r w:rsidR="0043167F" w:rsidDel="000251A0">
          <w:rPr>
            <w:rFonts w:asciiTheme="minorHAnsi" w:eastAsiaTheme="minorEastAsia" w:hAnsiTheme="minorHAnsi" w:cstheme="minorBidi"/>
            <w:noProof/>
            <w:sz w:val="22"/>
            <w:szCs w:val="22"/>
          </w:rPr>
          <w:tab/>
        </w:r>
        <w:r w:rsidRPr="00CA1915">
          <w:rPr>
            <w:rPrChange w:id="562" w:author="Holger Eichelberger" w:date="2015-08-10T17:40:00Z">
              <w:rPr>
                <w:rStyle w:val="Hyperlink"/>
                <w:noProof/>
                <w:lang w:val="en-US"/>
              </w:rPr>
            </w:rPrChange>
          </w:rPr>
          <w:delText>Terminals</w:delText>
        </w:r>
        <w:r w:rsidR="0043167F" w:rsidDel="000251A0">
          <w:rPr>
            <w:noProof/>
            <w:webHidden/>
          </w:rPr>
          <w:tab/>
        </w:r>
        <w:r w:rsidR="00F84791" w:rsidDel="000251A0">
          <w:rPr>
            <w:noProof/>
            <w:webHidden/>
          </w:rPr>
          <w:delText>72</w:delText>
        </w:r>
      </w:del>
    </w:p>
    <w:p w:rsidR="0043167F" w:rsidDel="000251A0" w:rsidRDefault="00CA1915">
      <w:pPr>
        <w:pStyle w:val="TOC1"/>
        <w:tabs>
          <w:tab w:val="right" w:leader="dot" w:pos="8302"/>
        </w:tabs>
        <w:rPr>
          <w:del w:id="563" w:author="Holger Eichelberger" w:date="2015-08-10T17:40:00Z"/>
          <w:rFonts w:asciiTheme="minorHAnsi" w:eastAsiaTheme="minorEastAsia" w:hAnsiTheme="minorHAnsi" w:cstheme="minorBidi"/>
          <w:noProof/>
          <w:sz w:val="22"/>
          <w:szCs w:val="22"/>
        </w:rPr>
      </w:pPr>
      <w:del w:id="564" w:author="Holger Eichelberger" w:date="2015-08-10T17:40:00Z">
        <w:r w:rsidRPr="00CA1915">
          <w:rPr>
            <w:rPrChange w:id="565" w:author="Holger Eichelberger" w:date="2015-08-10T17:40:00Z">
              <w:rPr>
                <w:rStyle w:val="Hyperlink"/>
                <w:noProof/>
                <w:lang w:val="en-GB"/>
              </w:rPr>
            </w:rPrChange>
          </w:rPr>
          <w:delText>References</w:delText>
        </w:r>
        <w:r w:rsidR="0043167F" w:rsidDel="000251A0">
          <w:rPr>
            <w:noProof/>
            <w:webHidden/>
          </w:rPr>
          <w:tab/>
        </w:r>
        <w:r w:rsidR="00F84791" w:rsidDel="000251A0">
          <w:rPr>
            <w:noProof/>
            <w:webHidden/>
          </w:rPr>
          <w:delText>74</w:delText>
        </w:r>
      </w:del>
    </w:p>
    <w:p w:rsidR="00897124" w:rsidRPr="00D56B21" w:rsidRDefault="00CA1915" w:rsidP="00A429C8">
      <w:pPr>
        <w:rPr>
          <w:b/>
          <w:sz w:val="32"/>
          <w:szCs w:val="32"/>
          <w:lang w:val="en-GB"/>
        </w:rPr>
      </w:pPr>
      <w:r>
        <w:rPr>
          <w:lang w:val="en-GB"/>
        </w:rPr>
        <w:fldChar w:fldCharType="end"/>
      </w:r>
      <w:r w:rsidR="00897124" w:rsidRPr="00D56B21">
        <w:rPr>
          <w:b/>
          <w:sz w:val="32"/>
          <w:szCs w:val="32"/>
          <w:lang w:val="en-GB"/>
        </w:rPr>
        <w:br w:type="page"/>
      </w:r>
    </w:p>
    <w:p w:rsidR="001D20E4" w:rsidRPr="001D20E4" w:rsidRDefault="001D20E4" w:rsidP="001D20E4">
      <w:pPr>
        <w:pStyle w:val="Heading1"/>
        <w:numPr>
          <w:ilvl w:val="0"/>
          <w:numId w:val="0"/>
        </w:numPr>
        <w:rPr>
          <w:lang w:val="en-GB"/>
        </w:rPr>
      </w:pPr>
      <w:bookmarkStart w:id="566" w:name="_Toc434832155"/>
      <w:r w:rsidRPr="001D20E4">
        <w:rPr>
          <w:lang w:val="en-GB"/>
        </w:rPr>
        <w:t>Table of Figures</w:t>
      </w:r>
      <w:bookmarkEnd w:id="566"/>
    </w:p>
    <w:p w:rsidR="0043707B" w:rsidRDefault="00CA1915">
      <w:pPr>
        <w:pStyle w:val="TableofFigures"/>
        <w:tabs>
          <w:tab w:val="right" w:leader="dot" w:pos="8302"/>
        </w:tabs>
        <w:rPr>
          <w:ins w:id="567" w:author="Holger Eichelberger" w:date="2015-11-09T11:33:00Z"/>
          <w:rFonts w:asciiTheme="minorHAnsi" w:eastAsiaTheme="minorEastAsia" w:hAnsiTheme="minorHAnsi" w:cstheme="minorBidi"/>
          <w:noProof/>
          <w:sz w:val="22"/>
          <w:szCs w:val="22"/>
        </w:rPr>
      </w:pPr>
      <w:r w:rsidRPr="00D56B21">
        <w:rPr>
          <w:lang w:val="en-GB"/>
        </w:rPr>
        <w:fldChar w:fldCharType="begin"/>
      </w:r>
      <w:r w:rsidR="00426147" w:rsidRPr="00D56B21">
        <w:rPr>
          <w:lang w:val="en-GB"/>
        </w:rPr>
        <w:instrText>TOC</w:instrText>
      </w:r>
      <w:r w:rsidR="003D1965" w:rsidRPr="00D56B21">
        <w:rPr>
          <w:lang w:val="en-GB"/>
        </w:rPr>
        <w:instrText xml:space="preserve"> \h \z \c "Figure" </w:instrText>
      </w:r>
      <w:r w:rsidRPr="00D56B21">
        <w:rPr>
          <w:lang w:val="en-GB"/>
        </w:rPr>
        <w:fldChar w:fldCharType="separate"/>
      </w:r>
      <w:ins w:id="568"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"_Toc434832230"</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1: IVML type hierarchy</w:t>
        </w:r>
        <w:r w:rsidR="0043707B">
          <w:rPr>
            <w:noProof/>
            <w:webHidden/>
          </w:rPr>
          <w:tab/>
        </w:r>
        <w:r>
          <w:rPr>
            <w:noProof/>
            <w:webHidden/>
          </w:rPr>
          <w:fldChar w:fldCharType="begin"/>
        </w:r>
        <w:r w:rsidR="0043707B">
          <w:rPr>
            <w:noProof/>
            <w:webHidden/>
          </w:rPr>
          <w:instrText xml:space="preserve"> PAGEREF _Toc434832230 \h </w:instrText>
        </w:r>
      </w:ins>
      <w:r>
        <w:rPr>
          <w:noProof/>
          <w:webHidden/>
        </w:rPr>
      </w:r>
      <w:r>
        <w:rPr>
          <w:noProof/>
          <w:webHidden/>
        </w:rPr>
        <w:fldChar w:fldCharType="separate"/>
      </w:r>
      <w:ins w:id="569" w:author="Holger Eichelberger" w:date="2015-11-09T11:33:00Z">
        <w:r w:rsidR="0043707B">
          <w:rPr>
            <w:noProof/>
            <w:webHidden/>
          </w:rPr>
          <w:t>17</w:t>
        </w:r>
        <w:r>
          <w:rPr>
            <w:noProof/>
            <w:webHidden/>
          </w:rPr>
          <w:fldChar w:fldCharType="end"/>
        </w:r>
        <w:r w:rsidRPr="002B5578">
          <w:rPr>
            <w:rStyle w:val="Hyperlink"/>
            <w:noProof/>
          </w:rPr>
          <w:fldChar w:fldCharType="end"/>
        </w:r>
      </w:ins>
    </w:p>
    <w:p w:rsidR="0043707B" w:rsidRDefault="00CA1915">
      <w:pPr>
        <w:pStyle w:val="TableofFigures"/>
        <w:tabs>
          <w:tab w:val="right" w:leader="dot" w:pos="8302"/>
        </w:tabs>
        <w:rPr>
          <w:ins w:id="570" w:author="Holger Eichelberger" w:date="2015-11-09T11:33:00Z"/>
          <w:rFonts w:asciiTheme="minorHAnsi" w:eastAsiaTheme="minorEastAsia" w:hAnsiTheme="minorHAnsi" w:cstheme="minorBidi"/>
          <w:noProof/>
          <w:sz w:val="22"/>
          <w:szCs w:val="22"/>
        </w:rPr>
      </w:pPr>
      <w:ins w:id="571" w:author="Holger Eichelberger" w:date="2015-11-09T11:33:00Z">
        <w:r w:rsidRPr="002B5578">
          <w:rPr>
            <w:rStyle w:val="Hyperlink"/>
            <w:noProof/>
          </w:rPr>
          <w:fldChar w:fldCharType="begin"/>
        </w:r>
        <w:r w:rsidR="0043707B" w:rsidRPr="002B5578">
          <w:rPr>
            <w:rStyle w:val="Hyperlink"/>
            <w:noProof/>
          </w:rPr>
          <w:instrText xml:space="preserve"> </w:instrText>
        </w:r>
        <w:r w:rsidR="0043707B">
          <w:rPr>
            <w:noProof/>
          </w:rPr>
          <w:instrText>HYPERLINK "W:\\offlineFiles\\git\\EASyProducer\\EASyProducer\\doc\\IVML Language Spec.docx" \l "_Toc434832231"</w:instrText>
        </w:r>
        <w:r w:rsidR="0043707B" w:rsidRPr="002B5578">
          <w:rPr>
            <w:rStyle w:val="Hyperlink"/>
            <w:noProof/>
          </w:rPr>
          <w:instrText xml:space="preserve"> </w:instrText>
        </w:r>
        <w:r w:rsidRPr="002B5578">
          <w:rPr>
            <w:rStyle w:val="Hyperlink"/>
            <w:noProof/>
          </w:rPr>
          <w:fldChar w:fldCharType="separate"/>
        </w:r>
        <w:r w:rsidR="0043707B" w:rsidRPr="002B5578">
          <w:rPr>
            <w:rStyle w:val="Hyperlink"/>
            <w:noProof/>
          </w:rPr>
          <w:t>Figure 2: IVML type hierarchy</w:t>
        </w:r>
        <w:r w:rsidR="0043707B">
          <w:rPr>
            <w:noProof/>
            <w:webHidden/>
          </w:rPr>
          <w:tab/>
        </w:r>
        <w:r>
          <w:rPr>
            <w:noProof/>
            <w:webHidden/>
          </w:rPr>
          <w:fldChar w:fldCharType="begin"/>
        </w:r>
        <w:r w:rsidR="0043707B">
          <w:rPr>
            <w:noProof/>
            <w:webHidden/>
          </w:rPr>
          <w:instrText xml:space="preserve"> PAGEREF _Toc434832231 \h </w:instrText>
        </w:r>
      </w:ins>
      <w:r>
        <w:rPr>
          <w:noProof/>
          <w:webHidden/>
        </w:rPr>
      </w:r>
      <w:r>
        <w:rPr>
          <w:noProof/>
          <w:webHidden/>
        </w:rPr>
        <w:fldChar w:fldCharType="separate"/>
      </w:r>
      <w:ins w:id="572" w:author="Holger Eichelberger" w:date="2015-11-09T11:33:00Z">
        <w:r w:rsidR="0043707B">
          <w:rPr>
            <w:noProof/>
            <w:webHidden/>
          </w:rPr>
          <w:t>41</w:t>
        </w:r>
        <w:r>
          <w:rPr>
            <w:noProof/>
            <w:webHidden/>
          </w:rPr>
          <w:fldChar w:fldCharType="end"/>
        </w:r>
        <w:r w:rsidRPr="002B5578">
          <w:rPr>
            <w:rStyle w:val="Hyperlink"/>
            <w:noProof/>
          </w:rPr>
          <w:fldChar w:fldCharType="end"/>
        </w:r>
      </w:ins>
    </w:p>
    <w:p w:rsidR="00010978" w:rsidDel="0043707B" w:rsidRDefault="00CA1915">
      <w:pPr>
        <w:pStyle w:val="TableofFigures"/>
        <w:tabs>
          <w:tab w:val="right" w:leader="dot" w:pos="8302"/>
        </w:tabs>
        <w:rPr>
          <w:del w:id="573" w:author="Holger Eichelberger" w:date="2015-11-09T11:33:00Z"/>
          <w:rFonts w:asciiTheme="minorHAnsi" w:eastAsiaTheme="minorEastAsia" w:hAnsiTheme="minorHAnsi" w:cstheme="minorBidi"/>
          <w:noProof/>
          <w:sz w:val="22"/>
          <w:szCs w:val="22"/>
        </w:rPr>
      </w:pPr>
      <w:del w:id="574" w:author="Holger Eichelberger" w:date="2015-11-09T11:33:00Z">
        <w:r w:rsidRPr="00CA1915">
          <w:rPr>
            <w:rPrChange w:id="575" w:author="Holger Eichelberger" w:date="2015-11-09T11:33:00Z">
              <w:rPr>
                <w:rStyle w:val="Hyperlink"/>
                <w:noProof/>
              </w:rPr>
            </w:rPrChange>
          </w:rPr>
          <w:delText>Figure 1: IVML type hierarchy</w:delText>
        </w:r>
        <w:r w:rsidR="00010978" w:rsidDel="0043707B">
          <w:rPr>
            <w:noProof/>
            <w:webHidden/>
          </w:rPr>
          <w:tab/>
        </w:r>
        <w:r w:rsidR="00F84791" w:rsidDel="0043707B">
          <w:rPr>
            <w:noProof/>
            <w:webHidden/>
          </w:rPr>
          <w:delText>22</w:delText>
        </w:r>
      </w:del>
    </w:p>
    <w:p w:rsidR="00010978" w:rsidDel="0043707B" w:rsidRDefault="00CA1915">
      <w:pPr>
        <w:pStyle w:val="TableofFigures"/>
        <w:tabs>
          <w:tab w:val="right" w:leader="dot" w:pos="8302"/>
        </w:tabs>
        <w:rPr>
          <w:del w:id="576" w:author="Holger Eichelberger" w:date="2015-11-09T11:33:00Z"/>
          <w:rFonts w:asciiTheme="minorHAnsi" w:eastAsiaTheme="minorEastAsia" w:hAnsiTheme="minorHAnsi" w:cstheme="minorBidi"/>
          <w:noProof/>
          <w:sz w:val="22"/>
          <w:szCs w:val="22"/>
        </w:rPr>
      </w:pPr>
      <w:del w:id="577" w:author="Holger Eichelberger" w:date="2015-11-09T11:33:00Z">
        <w:r w:rsidRPr="00CA1915">
          <w:rPr>
            <w:rPrChange w:id="578" w:author="Holger Eichelberger" w:date="2015-11-09T11:33:00Z">
              <w:rPr>
                <w:rStyle w:val="Hyperlink"/>
                <w:noProof/>
              </w:rPr>
            </w:rPrChange>
          </w:rPr>
          <w:delText>Figure 2: IVML type hierarchy</w:delText>
        </w:r>
        <w:r w:rsidR="00010978" w:rsidDel="0043707B">
          <w:rPr>
            <w:noProof/>
            <w:webHidden/>
          </w:rPr>
          <w:tab/>
        </w:r>
        <w:r w:rsidR="00F84791" w:rsidDel="0043707B">
          <w:rPr>
            <w:noProof/>
            <w:webHidden/>
          </w:rPr>
          <w:delText>48</w:delText>
        </w:r>
      </w:del>
    </w:p>
    <w:p w:rsidR="002F20C6" w:rsidRPr="00D56B21" w:rsidRDefault="00CA1915" w:rsidP="003D1965">
      <w:pPr>
        <w:rPr>
          <w:lang w:val="en-GB"/>
        </w:rPr>
      </w:pPr>
      <w:r w:rsidRPr="00D56B21">
        <w:rPr>
          <w:lang w:val="en-GB"/>
        </w:rPr>
        <w:fldChar w:fldCharType="end"/>
      </w:r>
    </w:p>
    <w:p w:rsidR="000547E2" w:rsidRPr="00D56B21" w:rsidRDefault="000547E2" w:rsidP="004564B4">
      <w:pPr>
        <w:pStyle w:val="Heading1"/>
        <w:ind w:hanging="792"/>
        <w:rPr>
          <w:lang w:val="en-GB"/>
        </w:rPr>
      </w:pPr>
      <w:bookmarkStart w:id="579" w:name="_Toc186688504"/>
      <w:bookmarkStart w:id="580" w:name="_Toc313096720"/>
      <w:bookmarkStart w:id="581" w:name="_Toc434832156"/>
      <w:bookmarkStart w:id="582" w:name="_Toc179456027"/>
      <w:r w:rsidRPr="00D56B21">
        <w:rPr>
          <w:lang w:val="en-GB"/>
        </w:rPr>
        <w:t>Introduction</w:t>
      </w:r>
      <w:bookmarkEnd w:id="579"/>
      <w:bookmarkEnd w:id="580"/>
      <w:bookmarkEnd w:id="581"/>
    </w:p>
    <w:p w:rsidR="004363D9" w:rsidRDefault="004363D9" w:rsidP="004363D9">
      <w:pPr>
        <w:rPr>
          <w:ins w:id="583" w:author="Holger Eichelberger" w:date="2015-09-14T16:00:00Z"/>
          <w:lang w:val="en-GB"/>
        </w:rPr>
      </w:pPr>
      <w:r>
        <w:rPr>
          <w:lang w:val="en-GB"/>
        </w:rPr>
        <w:t xml:space="preserve">This document </w:t>
      </w:r>
      <w:r w:rsidR="00EB6E0B">
        <w:rPr>
          <w:lang w:val="en-GB"/>
        </w:rPr>
        <w:t xml:space="preserve">specifies the </w:t>
      </w:r>
      <w:del w:id="584" w:author="Holger Eichelberger" w:date="2015-08-10T17:37:00Z">
        <w:r w:rsidR="00EB6E0B" w:rsidDel="00375676">
          <w:rPr>
            <w:lang w:val="en-GB"/>
          </w:rPr>
          <w:delText xml:space="preserve">INDENICA </w:delText>
        </w:r>
      </w:del>
      <w:ins w:id="585" w:author="Holger Eichelberger" w:date="2015-08-10T17:37:00Z">
        <w:r w:rsidR="00375676">
          <w:rPr>
            <w:lang w:val="en-GB"/>
          </w:rPr>
          <w:t xml:space="preserve">Integrated </w:t>
        </w:r>
      </w:ins>
      <w:del w:id="586" w:author="Holger Eichelberger" w:date="2015-08-10T17:37:00Z">
        <w:r w:rsidR="00EB6E0B" w:rsidDel="00375676">
          <w:rPr>
            <w:lang w:val="en-GB"/>
          </w:rPr>
          <w:delText xml:space="preserve">variability </w:delText>
        </w:r>
      </w:del>
      <w:ins w:id="587" w:author="Holger Eichelberger" w:date="2015-08-10T17:37:00Z">
        <w:r w:rsidR="00375676">
          <w:rPr>
            <w:lang w:val="en-GB"/>
          </w:rPr>
          <w:t xml:space="preserve">Variability </w:t>
        </w:r>
      </w:ins>
      <w:del w:id="588" w:author="Holger Eichelberger" w:date="2015-08-10T17:37:00Z">
        <w:r w:rsidR="00EB6E0B" w:rsidDel="00375676">
          <w:rPr>
            <w:lang w:val="en-GB"/>
          </w:rPr>
          <w:delText xml:space="preserve">modelling </w:delText>
        </w:r>
      </w:del>
      <w:ins w:id="589" w:author="Holger Eichelberger" w:date="2015-08-10T17:37:00Z">
        <w:r w:rsidR="00375676">
          <w:rPr>
            <w:lang w:val="en-GB"/>
          </w:rPr>
          <w:t xml:space="preserve">Modelling </w:t>
        </w:r>
      </w:ins>
      <w:del w:id="590" w:author="Holger Eichelberger" w:date="2015-08-10T17:37:00Z">
        <w:r w:rsidR="00EB6E0B" w:rsidDel="00375676">
          <w:rPr>
            <w:lang w:val="en-GB"/>
          </w:rPr>
          <w:delText xml:space="preserve">language </w:delText>
        </w:r>
      </w:del>
      <w:ins w:id="591" w:author="Holger Eichelberger" w:date="2015-08-10T17:37:00Z">
        <w:r w:rsidR="00375676">
          <w:rPr>
            <w:lang w:val="en-GB"/>
          </w:rPr>
          <w:t xml:space="preserve">Language </w:t>
        </w:r>
      </w:ins>
      <w:r w:rsidR="00EB6E0B">
        <w:rPr>
          <w:lang w:val="en-GB"/>
        </w:rPr>
        <w:t xml:space="preserve">(IVML) in terms of a </w:t>
      </w:r>
      <w:del w:id="592" w:author="Holger Eichelberger" w:date="2015-09-14T15:59:00Z">
        <w:r w:rsidR="00EB6E0B" w:rsidDel="00773A91">
          <w:rPr>
            <w:lang w:val="en-GB"/>
          </w:rPr>
          <w:delText xml:space="preserve">live </w:delText>
        </w:r>
      </w:del>
      <w:r w:rsidR="00EB6E0B">
        <w:rPr>
          <w:lang w:val="en-GB"/>
        </w:rPr>
        <w:t xml:space="preserve">document containing the </w:t>
      </w:r>
      <w:ins w:id="593" w:author="Holger Eichelberger" w:date="2015-09-14T15:59:00Z">
        <w:r w:rsidR="00773A91">
          <w:rPr>
            <w:lang w:val="en-GB"/>
          </w:rPr>
          <w:t xml:space="preserve">syntax and semantics of the language elements of the </w:t>
        </w:r>
      </w:ins>
      <w:r w:rsidR="00EB6E0B">
        <w:rPr>
          <w:lang w:val="en-GB"/>
        </w:rPr>
        <w:t>current</w:t>
      </w:r>
      <w:ins w:id="594" w:author="Holger Eichelberger" w:date="2015-09-14T15:59:00Z">
        <w:r w:rsidR="00773A91">
          <w:rPr>
            <w:lang w:val="en-GB"/>
          </w:rPr>
          <w:t xml:space="preserve"> </w:t>
        </w:r>
      </w:ins>
      <w:del w:id="595" w:author="Holger Eichelberger" w:date="2015-09-14T15:59:00Z">
        <w:r w:rsidR="00EB6E0B" w:rsidDel="00773A91">
          <w:rPr>
            <w:lang w:val="en-GB"/>
          </w:rPr>
          <w:delText xml:space="preserve"> </w:delText>
        </w:r>
      </w:del>
      <w:r w:rsidR="00EB6E0B">
        <w:rPr>
          <w:lang w:val="en-GB"/>
        </w:rPr>
        <w:t>version</w:t>
      </w:r>
      <w:del w:id="596" w:author="Holger Eichelberger" w:date="2015-09-14T15:59:00Z">
        <w:r w:rsidR="00EB6E0B" w:rsidDel="00773A91">
          <w:rPr>
            <w:lang w:val="en-GB"/>
          </w:rPr>
          <w:delText xml:space="preserve"> based on discussions with the partners and experiences made during the project</w:delText>
        </w:r>
      </w:del>
      <w:r w:rsidR="00EB6E0B">
        <w:rPr>
          <w:lang w:val="en-GB"/>
        </w:rPr>
        <w:t>.</w:t>
      </w:r>
    </w:p>
    <w:p w:rsidR="00A11F01" w:rsidRDefault="00A11F01" w:rsidP="004363D9">
      <w:pPr>
        <w:rPr>
          <w:ins w:id="597" w:author="Holger Eichelberger" w:date="2015-09-14T16:00:00Z"/>
          <w:lang w:val="en-GB"/>
        </w:rPr>
      </w:pPr>
      <w:ins w:id="598" w:author="Holger Eichelberger" w:date="2015-09-14T16:00:00Z">
        <w:r>
          <w:rPr>
            <w:lang w:val="en-GB"/>
          </w:rPr>
          <w:t>This document encompasses:</w:t>
        </w:r>
      </w:ins>
    </w:p>
    <w:p w:rsidR="00CA1915" w:rsidRDefault="00A11F01" w:rsidP="00CA1915">
      <w:pPr>
        <w:pStyle w:val="ListParagraph"/>
        <w:numPr>
          <w:ilvl w:val="0"/>
          <w:numId w:val="120"/>
        </w:numPr>
        <w:rPr>
          <w:ins w:id="599" w:author="Holger Eichelberger" w:date="2015-09-14T16:00:00Z"/>
          <w:lang w:val="en-GB"/>
        </w:rPr>
        <w:pPrChange w:id="600" w:author="Holger Eichelberger" w:date="2015-09-14T16:00:00Z">
          <w:pPr/>
        </w:pPrChange>
      </w:pPr>
      <w:ins w:id="601" w:author="Holger Eichelberger" w:date="2015-09-14T16:00:00Z">
        <w:r>
          <w:rPr>
            <w:lang w:val="en-GB"/>
          </w:rPr>
          <w:t xml:space="preserve">The Variability Modeling Approach in terms of </w:t>
        </w:r>
      </w:ins>
      <w:ins w:id="602" w:author="Holger Eichelberger" w:date="2015-09-14T16:01:00Z">
        <w:r w:rsidR="00A10F8C">
          <w:rPr>
            <w:lang w:val="en-GB"/>
          </w:rPr>
          <w:t>the</w:t>
        </w:r>
      </w:ins>
      <w:ins w:id="603" w:author="Holger Eichelberger" w:date="2015-09-14T16:00:00Z">
        <w:r>
          <w:rPr>
            <w:lang w:val="en-GB"/>
          </w:rPr>
          <w:t xml:space="preserve"> </w:t>
        </w:r>
      </w:ins>
    </w:p>
    <w:p w:rsidR="00CA1915" w:rsidRDefault="00A10F8C" w:rsidP="00CA1915">
      <w:pPr>
        <w:pStyle w:val="ListParagraph"/>
        <w:numPr>
          <w:ilvl w:val="1"/>
          <w:numId w:val="120"/>
        </w:numPr>
        <w:rPr>
          <w:ins w:id="604" w:author="Holger Eichelberger" w:date="2015-09-14T16:00:00Z"/>
          <w:lang w:val="en-GB"/>
        </w:rPr>
        <w:pPrChange w:id="605" w:author="Holger Eichelberger" w:date="2015-09-14T16:00:00Z">
          <w:pPr/>
        </w:pPrChange>
      </w:pPr>
      <w:ins w:id="606" w:author="Holger Eichelberger" w:date="2015-09-14T16:01:00Z">
        <w:r>
          <w:rPr>
            <w:lang w:val="en-GB"/>
          </w:rPr>
          <w:t>C</w:t>
        </w:r>
      </w:ins>
      <w:ins w:id="607" w:author="Holger Eichelberger" w:date="2015-09-14T16:00:00Z">
        <w:r w:rsidR="00A11F01">
          <w:rPr>
            <w:lang w:val="en-GB"/>
          </w:rPr>
          <w:t xml:space="preserve">ore language, </w:t>
        </w:r>
      </w:ins>
    </w:p>
    <w:p w:rsidR="00CA1915" w:rsidRDefault="00A10F8C" w:rsidP="00CA1915">
      <w:pPr>
        <w:pStyle w:val="ListParagraph"/>
        <w:numPr>
          <w:ilvl w:val="1"/>
          <w:numId w:val="120"/>
        </w:numPr>
        <w:rPr>
          <w:ins w:id="608" w:author="Holger Eichelberger" w:date="2015-09-14T16:00:00Z"/>
          <w:lang w:val="en-GB"/>
        </w:rPr>
        <w:pPrChange w:id="609" w:author="Holger Eichelberger" w:date="2015-09-14T16:00:00Z">
          <w:pPr/>
        </w:pPrChange>
      </w:pPr>
      <w:ins w:id="610" w:author="Holger Eichelberger" w:date="2015-09-14T16:01:00Z">
        <w:r>
          <w:rPr>
            <w:lang w:val="en-GB"/>
          </w:rPr>
          <w:t>A</w:t>
        </w:r>
      </w:ins>
      <w:ins w:id="611" w:author="Holger Eichelberger" w:date="2015-09-14T16:00:00Z">
        <w:r w:rsidR="00A11F01">
          <w:rPr>
            <w:lang w:val="en-GB"/>
          </w:rPr>
          <w:t xml:space="preserve">dvanced concepts, </w:t>
        </w:r>
      </w:ins>
    </w:p>
    <w:p w:rsidR="00CA1915" w:rsidRDefault="00A10F8C" w:rsidP="00CA1915">
      <w:pPr>
        <w:pStyle w:val="ListParagraph"/>
        <w:numPr>
          <w:ilvl w:val="1"/>
          <w:numId w:val="120"/>
        </w:numPr>
        <w:rPr>
          <w:ins w:id="612" w:author="Holger Eichelberger" w:date="2015-09-14T16:00:00Z"/>
          <w:lang w:val="en-GB"/>
        </w:rPr>
        <w:pPrChange w:id="613" w:author="Holger Eichelberger" w:date="2015-09-14T16:00:00Z">
          <w:pPr/>
        </w:pPrChange>
      </w:pPr>
      <w:ins w:id="614" w:author="Holger Eichelberger" w:date="2015-09-14T16:01:00Z">
        <w:r>
          <w:rPr>
            <w:lang w:val="en-GB"/>
          </w:rPr>
          <w:t>C</w:t>
        </w:r>
      </w:ins>
      <w:ins w:id="615" w:author="Holger Eichelberger" w:date="2015-09-14T16:00:00Z">
        <w:r w:rsidR="00A11F01">
          <w:rPr>
            <w:lang w:val="en-GB"/>
          </w:rPr>
          <w:t>onstraint language</w:t>
        </w:r>
      </w:ins>
    </w:p>
    <w:p w:rsidR="00CA1915" w:rsidRDefault="00A10F8C" w:rsidP="00CA1915">
      <w:pPr>
        <w:pStyle w:val="ListParagraph"/>
        <w:numPr>
          <w:ilvl w:val="1"/>
          <w:numId w:val="120"/>
        </w:numPr>
        <w:rPr>
          <w:ins w:id="616" w:author="Holger Eichelberger" w:date="2015-09-14T16:01:00Z"/>
          <w:lang w:val="en-GB"/>
        </w:rPr>
        <w:pPrChange w:id="617" w:author="Holger Eichelberger" w:date="2015-09-14T16:00:00Z">
          <w:pPr/>
        </w:pPrChange>
      </w:pPr>
      <w:ins w:id="618" w:author="Holger Eichelberger" w:date="2015-09-14T16:01:00Z">
        <w:r>
          <w:rPr>
            <w:lang w:val="en-GB"/>
          </w:rPr>
          <w:t>B</w:t>
        </w:r>
        <w:r w:rsidR="00A11F01">
          <w:rPr>
            <w:lang w:val="en-GB"/>
          </w:rPr>
          <w:t>uilt-in operations and types</w:t>
        </w:r>
        <w:r>
          <w:rPr>
            <w:lang w:val="en-GB"/>
          </w:rPr>
          <w:t>.</w:t>
        </w:r>
      </w:ins>
    </w:p>
    <w:p w:rsidR="00CA1915" w:rsidRDefault="00A11F01" w:rsidP="00CA1915">
      <w:pPr>
        <w:pStyle w:val="ListParagraph"/>
        <w:numPr>
          <w:ilvl w:val="0"/>
          <w:numId w:val="120"/>
        </w:numPr>
        <w:rPr>
          <w:ins w:id="619" w:author="Holger Eichelberger" w:date="2015-09-14T16:01:00Z"/>
          <w:lang w:val="en-GB"/>
        </w:rPr>
        <w:pPrChange w:id="620" w:author="Holger Eichelberger" w:date="2015-09-14T16:01:00Z">
          <w:pPr/>
        </w:pPrChange>
      </w:pPr>
      <w:ins w:id="621" w:author="Holger Eichelberger" w:date="2015-09-14T16:01:00Z">
        <w:r>
          <w:rPr>
            <w:lang w:val="en-GB"/>
          </w:rPr>
          <w:t>The implementation status</w:t>
        </w:r>
        <w:r w:rsidR="00A10F8C">
          <w:rPr>
            <w:lang w:val="en-GB"/>
          </w:rPr>
          <w:t>.</w:t>
        </w:r>
      </w:ins>
    </w:p>
    <w:p w:rsidR="00CA1915" w:rsidRDefault="00A11F01" w:rsidP="00CA1915">
      <w:pPr>
        <w:pStyle w:val="ListParagraph"/>
        <w:numPr>
          <w:ilvl w:val="0"/>
          <w:numId w:val="120"/>
        </w:numPr>
        <w:rPr>
          <w:lang w:val="en-GB"/>
        </w:rPr>
        <w:pPrChange w:id="622" w:author="Holger Eichelberger" w:date="2015-09-14T16:01:00Z">
          <w:pPr/>
        </w:pPrChange>
      </w:pPr>
      <w:ins w:id="623" w:author="Holger Eichelberger" w:date="2015-09-14T16:01:00Z">
        <w:r>
          <w:rPr>
            <w:lang w:val="en-GB"/>
          </w:rPr>
          <w:t>The IVML grammar</w:t>
        </w:r>
        <w:r w:rsidR="00334BFE">
          <w:rPr>
            <w:lang w:val="en-GB"/>
          </w:rPr>
          <w:t>.</w:t>
        </w:r>
      </w:ins>
    </w:p>
    <w:p w:rsidR="007C3DBE" w:rsidRPr="00D56B21" w:rsidRDefault="00506742" w:rsidP="00A6311C">
      <w:pPr>
        <w:pStyle w:val="Heading1"/>
        <w:ind w:hanging="792"/>
        <w:rPr>
          <w:lang w:val="en-GB"/>
        </w:rPr>
      </w:pPr>
      <w:bookmarkStart w:id="624" w:name="_Ref310321930"/>
      <w:bookmarkStart w:id="625" w:name="_Ref310323511"/>
      <w:bookmarkStart w:id="626" w:name="_Ref310325214"/>
      <w:bookmarkStart w:id="627" w:name="_Toc313096741"/>
      <w:bookmarkStart w:id="628" w:name="_Ref313551207"/>
      <w:bookmarkStart w:id="629" w:name="_Ref314222993"/>
      <w:bookmarkStart w:id="630" w:name="_Ref314557989"/>
      <w:bookmarkStart w:id="631" w:name="_Ref314653731"/>
      <w:bookmarkStart w:id="632" w:name="_Toc434832157"/>
      <w:bookmarkEnd w:id="582"/>
      <w:r w:rsidRPr="00D56B21">
        <w:rPr>
          <w:lang w:val="en-GB"/>
        </w:rPr>
        <w:t>The</w:t>
      </w:r>
      <w:r w:rsidR="00A7157B" w:rsidRPr="00D56B21">
        <w:rPr>
          <w:lang w:val="en-GB"/>
        </w:rPr>
        <w:t xml:space="preserve"> </w:t>
      </w:r>
      <w:del w:id="633" w:author="Holger Eichelberger" w:date="2015-08-10T17:38:00Z">
        <w:r w:rsidR="00A7157B" w:rsidRPr="00D56B21" w:rsidDel="00375676">
          <w:rPr>
            <w:lang w:val="en-GB"/>
          </w:rPr>
          <w:delText xml:space="preserve">INDENICA </w:delText>
        </w:r>
      </w:del>
      <w:ins w:id="634" w:author="Holger Eichelberger" w:date="2015-08-10T17:38:00Z">
        <w:r w:rsidR="00375676">
          <w:rPr>
            <w:lang w:val="en-GB"/>
          </w:rPr>
          <w:t>Integrated</w:t>
        </w:r>
        <w:r w:rsidR="00375676" w:rsidRPr="00D56B21">
          <w:rPr>
            <w:lang w:val="en-GB"/>
          </w:rPr>
          <w:t xml:space="preserve"> </w:t>
        </w:r>
      </w:ins>
      <w:r w:rsidR="00A7157B" w:rsidRPr="00D56B21">
        <w:rPr>
          <w:lang w:val="en-GB"/>
        </w:rPr>
        <w:t>Variability Modelling Approach</w:t>
      </w:r>
      <w:bookmarkEnd w:id="624"/>
      <w:bookmarkEnd w:id="625"/>
      <w:bookmarkEnd w:id="626"/>
      <w:bookmarkEnd w:id="627"/>
      <w:bookmarkEnd w:id="628"/>
      <w:bookmarkEnd w:id="629"/>
      <w:bookmarkEnd w:id="630"/>
      <w:bookmarkEnd w:id="631"/>
      <w:bookmarkEnd w:id="632"/>
    </w:p>
    <w:p w:rsidR="005F36B7" w:rsidRDefault="00BF64C0" w:rsidP="00A7157B">
      <w:pPr>
        <w:rPr>
          <w:lang w:val="en-GB"/>
        </w:rPr>
      </w:pPr>
      <w:r>
        <w:rPr>
          <w:lang w:val="en-GB"/>
        </w:rPr>
        <w:t xml:space="preserve">In this section, we will describe the concepts of the </w:t>
      </w:r>
      <w:del w:id="635" w:author="Holger Eichelberger" w:date="2015-08-10T17:38:00Z">
        <w:r w:rsidDel="00375676">
          <w:rPr>
            <w:lang w:val="en-GB"/>
          </w:rPr>
          <w:delText xml:space="preserve">INDENICA </w:delText>
        </w:r>
      </w:del>
      <w:ins w:id="636" w:author="Holger Eichelberger" w:date="2015-08-10T17:38:00Z">
        <w:r w:rsidR="00375676">
          <w:rPr>
            <w:lang w:val="en-GB"/>
          </w:rPr>
          <w:t xml:space="preserve">Integrated </w:t>
        </w:r>
      </w:ins>
      <w:r>
        <w:rPr>
          <w:lang w:val="en-GB"/>
        </w:rPr>
        <w:t xml:space="preserve">Variability Modelling Language (IVML). </w:t>
      </w:r>
      <w:del w:id="637" w:author="Holger Eichelberger" w:date="2015-09-14T16:01:00Z">
        <w:r w:rsidR="00AC09B9" w:rsidDel="00D15BEE">
          <w:rPr>
            <w:lang w:val="en-GB"/>
          </w:rPr>
          <w:delText>In accordance to the previous sections, w</w:delText>
        </w:r>
      </w:del>
      <w:ins w:id="638" w:author="Holger Eichelberger" w:date="2015-09-14T16:01:00Z">
        <w:r w:rsidR="00D15BEE">
          <w:rPr>
            <w:lang w:val="en-GB"/>
          </w:rPr>
          <w:t>W</w:t>
        </w:r>
      </w:ins>
      <w:r w:rsidR="00AC09B9">
        <w:rPr>
          <w:lang w:val="en-GB"/>
        </w:rPr>
        <w:t xml:space="preserve">e </w:t>
      </w:r>
      <w:del w:id="639" w:author="Holger Eichelberger" w:date="2015-09-14T16:01:00Z">
        <w:r w:rsidR="00AC09B9" w:rsidDel="00D15BEE">
          <w:rPr>
            <w:lang w:val="en-GB"/>
          </w:rPr>
          <w:delText xml:space="preserve">will </w:delText>
        </w:r>
      </w:del>
      <w:r w:rsidR="00AC09B9">
        <w:rPr>
          <w:lang w:val="en-GB"/>
        </w:rPr>
        <w:t>distinguish between a core modelling language and an advanced modelling language that extends the core language</w:t>
      </w:r>
      <w:del w:id="640" w:author="Holger Eichelberger" w:date="2015-09-14T16:02:00Z">
        <w:r w:rsidR="00AC09B9" w:rsidDel="00D15BEE">
          <w:rPr>
            <w:lang w:val="en-GB"/>
          </w:rPr>
          <w:delText xml:space="preserve"> to satisfy </w:delText>
        </w:r>
      </w:del>
      <w:del w:id="641" w:author="Holger Eichelberger" w:date="2015-08-10T17:38:00Z">
        <w:r w:rsidR="00AC09B9" w:rsidDel="00375676">
          <w:rPr>
            <w:lang w:val="en-GB"/>
          </w:rPr>
          <w:delText xml:space="preserve">the </w:delText>
        </w:r>
      </w:del>
      <w:del w:id="642" w:author="Holger Eichelberger" w:date="2015-09-14T16:02:00Z">
        <w:r w:rsidR="00AC09B9" w:rsidDel="00D15BEE">
          <w:rPr>
            <w:lang w:val="en-GB"/>
          </w:rPr>
          <w:delText>specific requirements</w:delText>
        </w:r>
      </w:del>
      <w:del w:id="643" w:author="Holger Eichelberger" w:date="2015-08-10T17:38:00Z">
        <w:r w:rsidR="00AC09B9" w:rsidDel="00375676">
          <w:rPr>
            <w:lang w:val="en-GB"/>
          </w:rPr>
          <w:delText xml:space="preserve"> that arise in </w:delText>
        </w:r>
      </w:del>
      <w:del w:id="644" w:author="Holger Eichelberger" w:date="2015-09-14T16:02:00Z">
        <w:r w:rsidR="00AC09B9" w:rsidDel="00D15BEE">
          <w:rPr>
            <w:lang w:val="en-GB"/>
          </w:rPr>
          <w:delText>the INDENICA project</w:delText>
        </w:r>
      </w:del>
      <w:r w:rsidR="00AC09B9">
        <w:rPr>
          <w:lang w:val="en-GB"/>
        </w:rPr>
        <w:t xml:space="preserve">. </w:t>
      </w:r>
      <w:r w:rsidR="00385E84">
        <w:rPr>
          <w:lang w:val="en-GB"/>
        </w:rPr>
        <w:t xml:space="preserve">This distinction facilitates ease of use for the most standard issues in variability modelling </w:t>
      </w:r>
      <w:r w:rsidR="00DD704F">
        <w:rPr>
          <w:lang w:val="en-GB"/>
        </w:rPr>
        <w:t>as it does not complicate the use of this language for users who do not need the more advanced features.</w:t>
      </w:r>
      <w:del w:id="645" w:author="Holger Eichelberger" w:date="2015-09-14T16:02:00Z">
        <w:r w:rsidR="00DD704F" w:rsidDel="009A3626">
          <w:rPr>
            <w:lang w:val="en-GB"/>
          </w:rPr>
          <w:delText xml:space="preserve"> </w:delText>
        </w:r>
        <w:r w:rsidR="00AC09B9" w:rsidDel="009A3626">
          <w:rPr>
            <w:lang w:val="en-GB"/>
          </w:rPr>
          <w:delText xml:space="preserve">The concepts of the core modelling language are based on the results of the discussion in </w:delText>
        </w:r>
        <w:r w:rsidR="00B312BD" w:rsidDel="009A3626">
          <w:rPr>
            <w:lang w:val="en-GB"/>
          </w:rPr>
          <w:delText>D2.1</w:delText>
        </w:r>
        <w:r w:rsidR="00AC09B9" w:rsidDel="009A3626">
          <w:rPr>
            <w:lang w:val="en-GB"/>
          </w:rPr>
          <w:delText xml:space="preserve">. </w:delText>
        </w:r>
      </w:del>
      <w:del w:id="646" w:author="Holger Eichelberger" w:date="2015-08-10T17:39:00Z">
        <w:r w:rsidR="00385E84" w:rsidDel="0011721E">
          <w:rPr>
            <w:lang w:val="en-GB"/>
          </w:rPr>
          <w:delText xml:space="preserve">In </w:delText>
        </w:r>
        <w:r w:rsidR="001633F8" w:rsidDel="0011721E">
          <w:rPr>
            <w:lang w:val="en-GB"/>
          </w:rPr>
          <w:delText>thi</w:delText>
        </w:r>
      </w:del>
      <w:del w:id="647" w:author="Holger Eichelberger" w:date="2015-08-10T17:38:00Z">
        <w:r w:rsidR="001633F8" w:rsidDel="0011721E">
          <w:rPr>
            <w:lang w:val="en-GB"/>
          </w:rPr>
          <w:delText>s</w:delText>
        </w:r>
      </w:del>
      <w:del w:id="648" w:author="Holger Eichelberger" w:date="2015-08-10T17:39:00Z">
        <w:r w:rsidR="00385E84" w:rsidDel="0011721E">
          <w:rPr>
            <w:lang w:val="en-GB"/>
          </w:rPr>
          <w:delText xml:space="preserve"> section</w:delText>
        </w:r>
      </w:del>
      <w:del w:id="649" w:author="Holger Eichelberger" w:date="2015-09-14T16:02:00Z">
        <w:r w:rsidR="00385E84" w:rsidDel="009A3626">
          <w:rPr>
            <w:lang w:val="en-GB"/>
          </w:rPr>
          <w:delText xml:space="preserve">, we </w:delText>
        </w:r>
        <w:r w:rsidR="001633F8" w:rsidDel="009A3626">
          <w:rPr>
            <w:lang w:val="en-GB"/>
          </w:rPr>
          <w:delText>discussed</w:delText>
        </w:r>
        <w:r w:rsidR="00385E84" w:rsidDel="009A3626">
          <w:rPr>
            <w:lang w:val="en-GB"/>
          </w:rPr>
          <w:delText xml:space="preserve"> </w:delText>
        </w:r>
        <w:r w:rsidR="001633F8" w:rsidDel="009A3626">
          <w:rPr>
            <w:lang w:val="en-GB"/>
          </w:rPr>
          <w:delText>different</w:delText>
        </w:r>
        <w:r w:rsidR="00385E84" w:rsidDel="009A3626">
          <w:rPr>
            <w:lang w:val="en-GB"/>
          </w:rPr>
          <w:delText xml:space="preserve"> level</w:delText>
        </w:r>
        <w:r w:rsidR="001633F8" w:rsidDel="009A3626">
          <w:rPr>
            <w:lang w:val="en-GB"/>
          </w:rPr>
          <w:delText>s</w:delText>
        </w:r>
        <w:r w:rsidR="00385E84" w:rsidDel="009A3626">
          <w:rPr>
            <w:lang w:val="en-GB"/>
          </w:rPr>
          <w:delText xml:space="preserve"> of expressiveness </w:delText>
        </w:r>
        <w:r w:rsidR="00763D27" w:rsidDel="009A3626">
          <w:rPr>
            <w:lang w:val="en-GB"/>
          </w:rPr>
          <w:delText>for</w:delText>
        </w:r>
        <w:r w:rsidR="00385E84" w:rsidDel="009A3626">
          <w:rPr>
            <w:lang w:val="en-GB"/>
          </w:rPr>
          <w:delText xml:space="preserve"> basic variability modelling</w:delText>
        </w:r>
      </w:del>
      <w:del w:id="650" w:author="Holger Eichelberger" w:date="2015-08-10T17:39:00Z">
        <w:r w:rsidR="00763D27" w:rsidDel="0011721E">
          <w:rPr>
            <w:lang w:val="en-GB"/>
          </w:rPr>
          <w:delText xml:space="preserve"> in INDENICA</w:delText>
        </w:r>
      </w:del>
      <w:del w:id="651" w:author="Holger Eichelberger" w:date="2015-09-14T16:02:00Z">
        <w:r w:rsidR="00385E84" w:rsidDel="009A3626">
          <w:rPr>
            <w:lang w:val="en-GB"/>
          </w:rPr>
          <w:delText>. The</w:delText>
        </w:r>
        <w:r w:rsidR="00A90134" w:rsidDel="009A3626">
          <w:rPr>
            <w:lang w:val="en-GB"/>
          </w:rPr>
          <w:delText xml:space="preserve"> core modelling language </w:delText>
        </w:r>
        <w:r w:rsidR="007E54E3" w:rsidDel="009A3626">
          <w:rPr>
            <w:lang w:val="en-GB"/>
          </w:rPr>
          <w:delText>is</w:delText>
        </w:r>
        <w:r w:rsidR="00A90134" w:rsidDel="009A3626">
          <w:rPr>
            <w:lang w:val="en-GB"/>
          </w:rPr>
          <w:delText xml:space="preserve"> extended by advanced modelling concepts that we identified as prerequisites to</w:delText>
        </w:r>
        <w:r w:rsidR="00760DE0" w:rsidDel="009A3626">
          <w:rPr>
            <w:lang w:val="en-GB"/>
          </w:rPr>
          <w:delText xml:space="preserve"> effective and efficient</w:delText>
        </w:r>
        <w:r w:rsidR="00A90134" w:rsidDel="009A3626">
          <w:rPr>
            <w:lang w:val="en-GB"/>
          </w:rPr>
          <w:delText xml:space="preserve"> variability modelling in service-based systems and, </w:delText>
        </w:r>
        <w:r w:rsidR="00246A3C" w:rsidDel="009A3626">
          <w:rPr>
            <w:lang w:val="en-GB"/>
          </w:rPr>
          <w:delText>in particular</w:delText>
        </w:r>
        <w:r w:rsidR="00A90134" w:rsidDel="009A3626">
          <w:rPr>
            <w:lang w:val="en-GB"/>
          </w:rPr>
          <w:delText xml:space="preserve">, in service (platform) ecosystems in </w:delText>
        </w:r>
        <w:r w:rsidR="00B312BD" w:rsidDel="009A3626">
          <w:rPr>
            <w:lang w:val="en-GB"/>
          </w:rPr>
          <w:delText>D2.1</w:delText>
        </w:r>
        <w:r w:rsidR="00A90134" w:rsidDel="009A3626">
          <w:rPr>
            <w:lang w:val="en-GB"/>
          </w:rPr>
          <w:delText>.</w:delText>
        </w:r>
      </w:del>
    </w:p>
    <w:p w:rsidR="00E1521A" w:rsidRDefault="00BF64C0" w:rsidP="00A7157B">
      <w:pPr>
        <w:rPr>
          <w:lang w:val="en-GB"/>
        </w:rPr>
      </w:pPr>
      <w:r>
        <w:rPr>
          <w:lang w:val="en-GB"/>
        </w:rPr>
        <w:t>The basic concepts</w:t>
      </w:r>
      <w:r w:rsidR="00AC09B9">
        <w:rPr>
          <w:lang w:val="en-GB"/>
        </w:rPr>
        <w:t xml:space="preserve"> of the IVML</w:t>
      </w:r>
      <w:r>
        <w:rPr>
          <w:lang w:val="en-GB"/>
        </w:rPr>
        <w:t xml:space="preserve"> are related to approaches like</w:t>
      </w:r>
      <w:r w:rsidR="00466811">
        <w:rPr>
          <w:lang w:val="en-GB"/>
        </w:rPr>
        <w:t xml:space="preserve"> the</w:t>
      </w:r>
      <w:r>
        <w:rPr>
          <w:lang w:val="en-GB"/>
        </w:rPr>
        <w:t xml:space="preserve"> </w:t>
      </w:r>
      <w:r w:rsidR="00466811" w:rsidRPr="00A81199">
        <w:rPr>
          <w:lang w:val="en-GB"/>
        </w:rPr>
        <w:t>Text-based Variability Language (TVL) [</w:t>
      </w:r>
      <w:fldSimple w:instr=" REF BIB_boucherclassenfaber_pl_10 \* MERGEFORMAT ">
        <w:r w:rsidR="0043707B" w:rsidRPr="00EB6E0B">
          <w:rPr>
            <w:lang w:val="en-GB"/>
          </w:rPr>
          <w:t>2</w:t>
        </w:r>
      </w:fldSimple>
      <w:r w:rsidR="00466811" w:rsidRPr="00A81199">
        <w:rPr>
          <w:lang w:val="en-GB"/>
        </w:rPr>
        <w:t>]</w:t>
      </w:r>
      <w:r>
        <w:rPr>
          <w:lang w:val="en-GB"/>
        </w:rPr>
        <w:t xml:space="preserve">, </w:t>
      </w:r>
      <w:r w:rsidR="00466811">
        <w:rPr>
          <w:lang w:val="en-GB"/>
        </w:rPr>
        <w:t xml:space="preserve">the </w:t>
      </w:r>
      <w:r w:rsidR="00466811" w:rsidRPr="00A81199">
        <w:rPr>
          <w:u w:val="single"/>
          <w:lang w:val="en-GB"/>
        </w:rPr>
        <w:t>Cla</w:t>
      </w:r>
      <w:r w:rsidR="00466811" w:rsidRPr="00A81199">
        <w:rPr>
          <w:lang w:val="en-GB"/>
        </w:rPr>
        <w:t xml:space="preserve">ss </w:t>
      </w:r>
      <w:r w:rsidR="00466811" w:rsidRPr="00A81199">
        <w:rPr>
          <w:u w:val="single"/>
          <w:lang w:val="en-GB"/>
        </w:rPr>
        <w:t>Fe</w:t>
      </w:r>
      <w:r w:rsidR="00466811" w:rsidRPr="00A81199">
        <w:rPr>
          <w:lang w:val="en-GB"/>
        </w:rPr>
        <w:t xml:space="preserve">ature </w:t>
      </w:r>
      <w:r w:rsidR="00466811" w:rsidRPr="00A81199">
        <w:rPr>
          <w:u w:val="single"/>
          <w:lang w:val="en-GB"/>
        </w:rPr>
        <w:t>R</w:t>
      </w:r>
      <w:r w:rsidR="00466811" w:rsidRPr="00A81199">
        <w:rPr>
          <w:lang w:val="en-GB"/>
        </w:rPr>
        <w:t>elationships</w:t>
      </w:r>
      <w:r w:rsidR="00466811">
        <w:rPr>
          <w:lang w:val="en-GB"/>
        </w:rPr>
        <w:t xml:space="preserve"> </w:t>
      </w:r>
      <w:r w:rsidR="00466811" w:rsidRPr="00A81199">
        <w:rPr>
          <w:lang w:val="en-GB"/>
        </w:rPr>
        <w:t>(Clafer) [</w:t>
      </w:r>
      <w:fldSimple w:instr=" REF BIB_bakczarneckiwasowski11 \* MERGEFORMAT ">
        <w:r w:rsidR="0043707B" w:rsidRPr="00EB6E0B">
          <w:rPr>
            <w:lang w:val="en-GB"/>
          </w:rPr>
          <w:t>1</w:t>
        </w:r>
      </w:fldSimple>
      <w:r w:rsidR="00466811" w:rsidRPr="00A81199">
        <w:rPr>
          <w:lang w:val="en-GB"/>
        </w:rPr>
        <w:t>]</w:t>
      </w:r>
      <w:r>
        <w:rPr>
          <w:lang w:val="en-GB"/>
        </w:rPr>
        <w:t xml:space="preserve">, </w:t>
      </w:r>
      <w:r w:rsidR="00466811">
        <w:rPr>
          <w:lang w:val="en-GB"/>
        </w:rPr>
        <w:t xml:space="preserve">the </w:t>
      </w:r>
      <w:r w:rsidR="00466811" w:rsidRPr="00A81199">
        <w:rPr>
          <w:lang w:val="en-GB"/>
        </w:rPr>
        <w:t>Compositional Variability Management framework (CVM) [</w:t>
      </w:r>
      <w:fldSimple w:instr=" REF BIB_reiser09a \* MERGEFORMAT ">
        <w:r w:rsidR="0043707B" w:rsidRPr="00EB6E0B">
          <w:rPr>
            <w:lang w:val="en-GB"/>
          </w:rPr>
          <w:t>7</w:t>
        </w:r>
      </w:fldSimple>
      <w:r w:rsidR="00466811" w:rsidRPr="00A81199">
        <w:rPr>
          <w:lang w:val="en-GB"/>
        </w:rPr>
        <w:t>]</w:t>
      </w:r>
      <w:r>
        <w:rPr>
          <w:lang w:val="en-GB"/>
        </w:rPr>
        <w:t xml:space="preserve">, etc. </w:t>
      </w:r>
      <w:del w:id="652" w:author="Holger Eichelberger" w:date="2015-09-14T16:02:00Z">
        <w:r w:rsidDel="00D302F8">
          <w:rPr>
            <w:lang w:val="en-GB"/>
          </w:rPr>
          <w:delText>However,</w:delText>
        </w:r>
        <w:r w:rsidR="007E54E3" w:rsidDel="00D302F8">
          <w:rPr>
            <w:lang w:val="en-GB"/>
          </w:rPr>
          <w:delText xml:space="preserve"> we decided to develop a different approach, based on </w:delText>
        </w:r>
        <w:r w:rsidR="0017534B" w:rsidDel="00D302F8">
          <w:rPr>
            <w:lang w:val="en-GB"/>
          </w:rPr>
          <w:delText>decision modelling concepts</w:delText>
        </w:r>
        <w:r w:rsidR="007E54E3" w:rsidDel="00D302F8">
          <w:rPr>
            <w:lang w:val="en-GB"/>
          </w:rPr>
          <w:delText xml:space="preserve">, in order to appropriately address the requirements identified in </w:delText>
        </w:r>
        <w:r w:rsidR="00D52FA7" w:rsidDel="00D302F8">
          <w:rPr>
            <w:lang w:val="en-GB"/>
          </w:rPr>
          <w:delText>D2.1</w:delText>
        </w:r>
        <w:r w:rsidR="00CC0EFE" w:rsidDel="00D302F8">
          <w:rPr>
            <w:lang w:val="en-GB"/>
          </w:rPr>
          <w:delText>.</w:delText>
        </w:r>
      </w:del>
    </w:p>
    <w:p w:rsidR="00D757BD" w:rsidRDefault="00246A3C" w:rsidP="00A7157B">
      <w:pPr>
        <w:rPr>
          <w:lang w:val="en-GB"/>
        </w:rPr>
      </w:pPr>
      <w:r>
        <w:rPr>
          <w:lang w:val="en-GB"/>
        </w:rPr>
        <w:t>We will</w:t>
      </w:r>
      <w:r w:rsidR="00E1521A">
        <w:rPr>
          <w:lang w:val="en-GB"/>
        </w:rPr>
        <w:t xml:space="preserve"> introduce a textual specification </w:t>
      </w:r>
      <w:r w:rsidR="00CC0EFE">
        <w:rPr>
          <w:lang w:val="en-GB"/>
        </w:rPr>
        <w:t xml:space="preserve">to describe the IVML concepts. This will help to give a precise representation of </w:t>
      </w:r>
      <w:r w:rsidR="00E67218">
        <w:rPr>
          <w:lang w:val="en-GB"/>
        </w:rPr>
        <w:t>the</w:t>
      </w:r>
      <w:r w:rsidR="00CC0EFE">
        <w:rPr>
          <w:lang w:val="en-GB"/>
        </w:rPr>
        <w:t xml:space="preserve"> modelling concepts. </w:t>
      </w:r>
      <w:r w:rsidR="00E67218">
        <w:rPr>
          <w:lang w:val="en-GB"/>
        </w:rPr>
        <w:t xml:space="preserve">The syntax, we use in this section was developed as a basis for representing the concepts. Our presentation of the </w:t>
      </w:r>
      <w:r w:rsidR="00454C9B">
        <w:rPr>
          <w:lang w:val="en-GB"/>
        </w:rPr>
        <w:t>IVML</w:t>
      </w:r>
      <w:r w:rsidR="00E67218">
        <w:rPr>
          <w:lang w:val="en-GB"/>
        </w:rPr>
        <w:t>-syntax</w:t>
      </w:r>
      <w:r w:rsidR="00454C9B">
        <w:rPr>
          <w:lang w:val="en-GB"/>
        </w:rPr>
        <w:t xml:space="preserve"> </w:t>
      </w:r>
      <w:r w:rsidR="00711230">
        <w:rPr>
          <w:lang w:val="en-GB"/>
        </w:rPr>
        <w:t>draws upon</w:t>
      </w:r>
      <w:r w:rsidR="00CC0EFE">
        <w:rPr>
          <w:lang w:val="en-GB"/>
        </w:rPr>
        <w:t xml:space="preserve"> typical concepts used in programming languages, in particular Java, and other</w:t>
      </w:r>
      <w:r w:rsidR="00454C9B">
        <w:rPr>
          <w:lang w:val="en-GB"/>
        </w:rPr>
        <w:t xml:space="preserve"> modelling languages su</w:t>
      </w:r>
      <w:r w:rsidR="00CC0EFE">
        <w:rPr>
          <w:lang w:val="en-GB"/>
        </w:rPr>
        <w:t>ch as TVL</w:t>
      </w:r>
      <w:r w:rsidR="00466811">
        <w:rPr>
          <w:lang w:val="en-GB"/>
        </w:rPr>
        <w:t xml:space="preserve"> </w:t>
      </w:r>
      <w:r w:rsidR="00466811" w:rsidRPr="00A81199">
        <w:rPr>
          <w:lang w:val="en-GB"/>
        </w:rPr>
        <w:t>[</w:t>
      </w:r>
      <w:fldSimple w:instr=" REF BIB_boucherclassenfaber_pl_10 \* MERGEFORMAT ">
        <w:r w:rsidR="0043707B" w:rsidRPr="00EB6E0B">
          <w:rPr>
            <w:lang w:val="en-GB"/>
          </w:rPr>
          <w:t>2</w:t>
        </w:r>
      </w:fldSimple>
      <w:r w:rsidR="00466811" w:rsidRPr="00A81199">
        <w:rPr>
          <w:lang w:val="en-GB"/>
        </w:rPr>
        <w:t>]</w:t>
      </w:r>
      <w:r w:rsidR="00E67218">
        <w:rPr>
          <w:lang w:val="en-GB"/>
        </w:rPr>
        <w:t>,</w:t>
      </w:r>
      <w:r w:rsidR="00CC0EFE">
        <w:rPr>
          <w:lang w:val="en-GB"/>
        </w:rPr>
        <w:t xml:space="preserve"> Clafer</w:t>
      </w:r>
      <w:r w:rsidR="00466811">
        <w:rPr>
          <w:lang w:val="en-GB"/>
        </w:rPr>
        <w:t xml:space="preserve"> </w:t>
      </w:r>
      <w:r w:rsidR="00466811" w:rsidRPr="00A81199">
        <w:rPr>
          <w:lang w:val="en-GB"/>
        </w:rPr>
        <w:t>[</w:t>
      </w:r>
      <w:fldSimple w:instr=" REF BIB_bakczarneckiwasowski11 \* MERGEFORMAT ">
        <w:r w:rsidR="0043707B" w:rsidRPr="00EB6E0B">
          <w:rPr>
            <w:lang w:val="en-GB"/>
          </w:rPr>
          <w:t>1</w:t>
        </w:r>
      </w:fldSimple>
      <w:r w:rsidR="00466811" w:rsidRPr="00A81199">
        <w:rPr>
          <w:lang w:val="en-GB"/>
        </w:rPr>
        <w:t>]</w:t>
      </w:r>
      <w:r w:rsidR="00E67218">
        <w:rPr>
          <w:lang w:val="en-GB"/>
        </w:rPr>
        <w:t xml:space="preserve">, </w:t>
      </w:r>
      <w:r w:rsidR="00CC0EFE">
        <w:rPr>
          <w:lang w:val="en-GB"/>
        </w:rPr>
        <w:t xml:space="preserve">the </w:t>
      </w:r>
      <w:r w:rsidR="00466811" w:rsidRPr="00D56B21">
        <w:rPr>
          <w:lang w:val="en-GB"/>
        </w:rPr>
        <w:t>Object Constraint Language (OCL) [</w:t>
      </w:r>
      <w:fldSimple w:instr=" REF BIB_omgocl20 \* MERGEFORMAT ">
        <w:r w:rsidR="0043707B" w:rsidRPr="00EB6E0B">
          <w:rPr>
            <w:lang w:val="en-GB"/>
          </w:rPr>
          <w:t>4</w:t>
        </w:r>
      </w:fldSimple>
      <w:r w:rsidR="00466811" w:rsidRPr="00D56B21">
        <w:rPr>
          <w:lang w:val="en-GB"/>
        </w:rPr>
        <w:t>]</w:t>
      </w:r>
      <w:r w:rsidR="00E67218">
        <w:rPr>
          <w:lang w:val="en-GB"/>
        </w:rPr>
        <w:t>, or the UML [</w:t>
      </w:r>
      <w:fldSimple w:instr=" REF BIB_omg07uml212super \* MERGEFORMAT ">
        <w:r w:rsidR="0043707B" w:rsidRPr="00EB6E0B">
          <w:rPr>
            <w:lang w:val="en-GB"/>
          </w:rPr>
          <w:t>5</w:t>
        </w:r>
      </w:fldSimple>
      <w:r w:rsidR="00E67218">
        <w:rPr>
          <w:lang w:val="en-GB"/>
        </w:rPr>
        <w:t>]</w:t>
      </w:r>
      <w:r w:rsidR="00CC0EFE">
        <w:rPr>
          <w:lang w:val="en-GB"/>
        </w:rPr>
        <w:t>.</w:t>
      </w:r>
      <w:r w:rsidR="002B3CB4">
        <w:rPr>
          <w:lang w:val="en-GB"/>
        </w:rPr>
        <w:t xml:space="preserve"> </w:t>
      </w:r>
      <w:r w:rsidR="00E12D9A" w:rsidRPr="00E12D9A">
        <w:rPr>
          <w:lang w:val="en-GB"/>
        </w:rPr>
        <w:t xml:space="preserve">The dependency management concepts of the IVML mostly rely on the concepts of the OCL. We will </w:t>
      </w:r>
      <w:r w:rsidR="003C1C28">
        <w:rPr>
          <w:lang w:val="en-GB"/>
        </w:rPr>
        <w:t>adapt</w:t>
      </w:r>
      <w:r w:rsidR="00E12D9A" w:rsidRPr="00E12D9A">
        <w:rPr>
          <w:lang w:val="en-GB"/>
        </w:rPr>
        <w:t xml:space="preserve"> these concepts as needed to provide additional operations required by IVML-specific modelling elements, e.g. match and substitute operations for </w:t>
      </w:r>
      <w:r w:rsidR="00523F07">
        <w:rPr>
          <w:lang w:val="en-GB"/>
        </w:rPr>
        <w:t>decision variables of type string</w:t>
      </w:r>
      <w:r w:rsidR="00E12D9A" w:rsidRPr="00E12D9A">
        <w:rPr>
          <w:lang w:val="en-GB"/>
        </w:rPr>
        <w:t>.</w:t>
      </w:r>
    </w:p>
    <w:p w:rsidR="00CC0EFE" w:rsidRDefault="00CC0EFE" w:rsidP="00A7157B">
      <w:pPr>
        <w:rPr>
          <w:lang w:val="en-GB"/>
        </w:rPr>
      </w:pPr>
      <w:r>
        <w:rPr>
          <w:lang w:val="en-GB"/>
        </w:rPr>
        <w:t xml:space="preserve">We will use the following styles and elements throughout </w:t>
      </w:r>
      <w:r w:rsidR="004504DF">
        <w:rPr>
          <w:lang w:val="en-GB"/>
        </w:rPr>
        <w:t xml:space="preserve">this </w:t>
      </w:r>
      <w:r w:rsidR="003C1C28">
        <w:rPr>
          <w:lang w:val="en-GB"/>
        </w:rPr>
        <w:t xml:space="preserve">section </w:t>
      </w:r>
      <w:r>
        <w:rPr>
          <w:lang w:val="en-GB"/>
        </w:rPr>
        <w:t>to illustrate</w:t>
      </w:r>
      <w:r w:rsidR="00D56E8B">
        <w:rPr>
          <w:lang w:val="en-GB"/>
        </w:rPr>
        <w:t xml:space="preserve"> the concepts o</w:t>
      </w:r>
      <w:r>
        <w:rPr>
          <w:lang w:val="en-GB"/>
        </w:rPr>
        <w:t>f the IVML:</w:t>
      </w:r>
    </w:p>
    <w:p w:rsidR="003437FA" w:rsidRDefault="003437FA" w:rsidP="003437FA">
      <w:pPr>
        <w:numPr>
          <w:ilvl w:val="0"/>
          <w:numId w:val="48"/>
        </w:numPr>
        <w:rPr>
          <w:lang w:val="en-GB"/>
        </w:rPr>
      </w:pPr>
      <w:r>
        <w:rPr>
          <w:lang w:val="en-GB"/>
        </w:rPr>
        <w:t xml:space="preserve">The </w:t>
      </w:r>
      <w:r w:rsidR="0017534B">
        <w:rPr>
          <w:lang w:val="en-GB"/>
        </w:rPr>
        <w:t>syntax</w:t>
      </w:r>
      <w:r w:rsidR="00760DE0">
        <w:rPr>
          <w:lang w:val="en-GB"/>
        </w:rPr>
        <w:t xml:space="preserve"> as well as the examples</w:t>
      </w:r>
      <w:r>
        <w:rPr>
          <w:lang w:val="en-GB"/>
        </w:rPr>
        <w:t xml:space="preserve"> will be illustrated </w:t>
      </w:r>
      <w:r w:rsidR="00454C9B">
        <w:rPr>
          <w:lang w:val="en-GB"/>
        </w:rPr>
        <w:t xml:space="preserve">in </w:t>
      </w:r>
      <w:r w:rsidR="0033780A" w:rsidRPr="0033780A">
        <w:rPr>
          <w:rFonts w:ascii="Courier New" w:hAnsi="Courier New" w:cs="Courier New"/>
          <w:sz w:val="22"/>
          <w:szCs w:val="22"/>
          <w:lang w:val="en-GB"/>
        </w:rPr>
        <w:t>Courier New</w:t>
      </w:r>
      <w:r w:rsidR="0033780A" w:rsidRPr="0033780A">
        <w:rPr>
          <w:rFonts w:cs="Calibri"/>
          <w:lang w:val="en-GB"/>
        </w:rPr>
        <w:t>.</w:t>
      </w:r>
    </w:p>
    <w:p w:rsidR="003437FA" w:rsidRDefault="003437FA" w:rsidP="003437FA">
      <w:pPr>
        <w:numPr>
          <w:ilvl w:val="0"/>
          <w:numId w:val="48"/>
        </w:numPr>
        <w:rPr>
          <w:lang w:val="en-GB"/>
        </w:rPr>
      </w:pPr>
      <w:r w:rsidRPr="000F0D55">
        <w:rPr>
          <w:rFonts w:ascii="Courier New" w:hAnsi="Courier New" w:cs="Courier New"/>
          <w:b/>
          <w:sz w:val="22"/>
          <w:szCs w:val="22"/>
          <w:lang w:val="en-GB"/>
        </w:rPr>
        <w:t>Keywords</w:t>
      </w:r>
      <w:r>
        <w:rPr>
          <w:lang w:val="en-GB"/>
        </w:rPr>
        <w:t xml:space="preserve"> will be highlighted using bold font</w:t>
      </w:r>
      <w:r w:rsidR="00F119A1">
        <w:rPr>
          <w:lang w:val="en-GB"/>
        </w:rPr>
        <w:t>.</w:t>
      </w:r>
    </w:p>
    <w:p w:rsidR="003437FA" w:rsidRDefault="003437FA" w:rsidP="003437FA">
      <w:pPr>
        <w:numPr>
          <w:ilvl w:val="0"/>
          <w:numId w:val="48"/>
        </w:numPr>
        <w:rPr>
          <w:lang w:val="en-GB"/>
        </w:rPr>
      </w:pPr>
      <w:r w:rsidRPr="000F0D55">
        <w:rPr>
          <w:rFonts w:ascii="Courier New" w:hAnsi="Courier New" w:cs="Courier New"/>
          <w:i/>
          <w:sz w:val="22"/>
          <w:szCs w:val="22"/>
          <w:lang w:val="en-GB"/>
        </w:rPr>
        <w:t>Elements and expressions</w:t>
      </w:r>
      <w:r>
        <w:rPr>
          <w:lang w:val="en-GB"/>
        </w:rPr>
        <w:t xml:space="preserve"> that will be substituted by concrete values, identifiers, etc. will b</w:t>
      </w:r>
      <w:r w:rsidR="00454C9B">
        <w:rPr>
          <w:lang w:val="en-GB"/>
        </w:rPr>
        <w:t>e highlighted using italics font</w:t>
      </w:r>
      <w:r w:rsidR="00F119A1">
        <w:rPr>
          <w:lang w:val="en-GB"/>
        </w:rPr>
        <w:t>.</w:t>
      </w:r>
    </w:p>
    <w:p w:rsidR="00731748" w:rsidRDefault="00731748" w:rsidP="003437FA">
      <w:pPr>
        <w:numPr>
          <w:ilvl w:val="0"/>
          <w:numId w:val="48"/>
        </w:numPr>
        <w:rPr>
          <w:lang w:val="en-GB"/>
        </w:rPr>
      </w:pPr>
      <w:r>
        <w:rPr>
          <w:lang w:val="en-GB"/>
        </w:rPr>
        <w:t xml:space="preserve">Identifiers </w:t>
      </w:r>
      <w:r w:rsidR="00CD4AB6">
        <w:rPr>
          <w:lang w:val="en-GB"/>
        </w:rPr>
        <w:t>will be used to define names for modelling</w:t>
      </w:r>
      <w:r>
        <w:rPr>
          <w:lang w:val="en-GB"/>
        </w:rPr>
        <w:t xml:space="preserve"> elements that allow the clear identification of these elements. We will define identifiers following the conventions typically used in programming languages.</w:t>
      </w:r>
      <w:r w:rsidR="00164369">
        <w:rPr>
          <w:lang w:val="en-GB"/>
        </w:rPr>
        <w:t xml:space="preserve"> </w:t>
      </w:r>
      <w:r w:rsidR="00AA45DE">
        <w:rPr>
          <w:lang w:val="en-GB"/>
        </w:rPr>
        <w:t>Identifiers may consist of any combination of letters and numbers, while the first character must not be a number. We recommend that the i</w:t>
      </w:r>
      <w:r w:rsidR="00164369">
        <w:rPr>
          <w:lang w:val="en-GB"/>
        </w:rPr>
        <w:t>dentifiers of new types start with a capital letter</w:t>
      </w:r>
      <w:r w:rsidR="004569CF">
        <w:rPr>
          <w:lang w:val="en-GB"/>
        </w:rPr>
        <w:t xml:space="preserve"> to easily distinguish them from variables. </w:t>
      </w:r>
    </w:p>
    <w:p w:rsidR="003437FA" w:rsidRPr="003437FA" w:rsidRDefault="003437FA" w:rsidP="003437FA">
      <w:pPr>
        <w:numPr>
          <w:ilvl w:val="0"/>
          <w:numId w:val="48"/>
        </w:numPr>
        <w:rPr>
          <w:lang w:val="en-GB"/>
        </w:rPr>
      </w:pPr>
      <w:r>
        <w:rPr>
          <w:rFonts w:cs="Calibri"/>
          <w:lang w:val="en-GB"/>
        </w:rPr>
        <w:t>Expressions will be separated using semicolon “</w:t>
      </w:r>
      <w:r w:rsidRPr="000F0D55">
        <w:rPr>
          <w:rFonts w:ascii="Courier New" w:hAnsi="Courier New" w:cs="Courier New"/>
          <w:sz w:val="22"/>
          <w:szCs w:val="22"/>
          <w:lang w:val="en-GB"/>
        </w:rPr>
        <w:t>;</w:t>
      </w:r>
      <w:r>
        <w:rPr>
          <w:rFonts w:cs="Calibri"/>
          <w:lang w:val="en-GB"/>
        </w:rPr>
        <w:t>”</w:t>
      </w:r>
      <w:r w:rsidR="00F119A1">
        <w:rPr>
          <w:rFonts w:cs="Calibri"/>
          <w:lang w:val="en-GB"/>
        </w:rPr>
        <w:t>.</w:t>
      </w:r>
    </w:p>
    <w:p w:rsidR="003437FA" w:rsidRPr="00071672" w:rsidRDefault="003437FA" w:rsidP="003437FA">
      <w:pPr>
        <w:numPr>
          <w:ilvl w:val="0"/>
          <w:numId w:val="48"/>
        </w:numPr>
        <w:rPr>
          <w:lang w:val="en-GB"/>
        </w:rPr>
      </w:pPr>
      <w:r>
        <w:rPr>
          <w:rFonts w:cs="Calibri"/>
          <w:lang w:val="en-GB"/>
        </w:rPr>
        <w:t>Different types of brackets will be used to indicate lists “</w:t>
      </w:r>
      <w:r w:rsidR="0033780A" w:rsidRPr="0033780A">
        <w:rPr>
          <w:rFonts w:ascii="Courier New" w:hAnsi="Courier New" w:cs="Courier New"/>
          <w:sz w:val="22"/>
          <w:szCs w:val="22"/>
          <w:lang w:val="en-GB"/>
        </w:rPr>
        <w:t>()</w:t>
      </w:r>
      <w:r>
        <w:rPr>
          <w:rFonts w:cs="Calibri"/>
          <w:lang w:val="en-GB"/>
        </w:rPr>
        <w:t>”, sets “</w:t>
      </w:r>
      <w:r w:rsidR="0033780A" w:rsidRPr="0033780A">
        <w:rPr>
          <w:rFonts w:ascii="Courier New" w:hAnsi="Courier New" w:cs="Courier New"/>
          <w:sz w:val="22"/>
          <w:szCs w:val="22"/>
          <w:lang w:val="en-GB"/>
        </w:rPr>
        <w:t>{}</w:t>
      </w:r>
      <w:r>
        <w:rPr>
          <w:rFonts w:cs="Calibri"/>
          <w:lang w:val="en-GB"/>
        </w:rPr>
        <w:t xml:space="preserve">”, etc. This is closely related to </w:t>
      </w:r>
      <w:r w:rsidR="002520EE">
        <w:rPr>
          <w:rFonts w:cs="Calibri"/>
          <w:lang w:val="en-GB"/>
        </w:rPr>
        <w:t xml:space="preserve">the </w:t>
      </w:r>
      <w:r>
        <w:rPr>
          <w:rFonts w:cs="Calibri"/>
          <w:lang w:val="en-GB"/>
        </w:rPr>
        <w:t>Java programming language</w:t>
      </w:r>
      <w:r w:rsidR="00F119A1">
        <w:rPr>
          <w:rFonts w:cs="Calibri"/>
          <w:lang w:val="en-GB"/>
        </w:rPr>
        <w:t>.</w:t>
      </w:r>
    </w:p>
    <w:p w:rsidR="00071672" w:rsidRDefault="00071672" w:rsidP="003437FA">
      <w:pPr>
        <w:numPr>
          <w:ilvl w:val="0"/>
          <w:numId w:val="48"/>
        </w:numPr>
        <w:rPr>
          <w:lang w:val="en-GB"/>
        </w:rPr>
      </w:pPr>
      <w:r>
        <w:rPr>
          <w:rFonts w:cs="Calibri"/>
          <w:lang w:val="en-GB"/>
        </w:rPr>
        <w:t>We will indicate comments using “</w:t>
      </w:r>
      <w:r w:rsidR="0033780A" w:rsidRPr="0033780A">
        <w:rPr>
          <w:rFonts w:ascii="Courier New" w:hAnsi="Courier New" w:cs="Courier New"/>
          <w:sz w:val="22"/>
          <w:szCs w:val="22"/>
          <w:lang w:val="en-GB"/>
        </w:rPr>
        <w:t>//</w:t>
      </w:r>
      <w:r>
        <w:rPr>
          <w:rFonts w:cs="Calibri"/>
          <w:lang w:val="en-GB"/>
        </w:rPr>
        <w:t>” and “</w:t>
      </w:r>
      <w:r w:rsidR="0033780A" w:rsidRPr="0033780A">
        <w:rPr>
          <w:rFonts w:ascii="Courier New" w:hAnsi="Courier New" w:cs="Courier New"/>
          <w:sz w:val="22"/>
          <w:szCs w:val="22"/>
          <w:lang w:val="en-GB"/>
        </w:rPr>
        <w:t>/* ... */</w:t>
      </w:r>
      <w:r>
        <w:rPr>
          <w:rFonts w:cs="Calibri"/>
          <w:lang w:val="en-GB"/>
        </w:rPr>
        <w:t>” (cf. Java</w:t>
      </w:r>
      <w:ins w:id="653" w:author="Holger Eichelberger" w:date="2015-09-14T16:02:00Z">
        <w:r w:rsidR="0038056D">
          <w:rPr>
            <w:rFonts w:cs="Calibri"/>
            <w:lang w:val="en-GB"/>
          </w:rPr>
          <w:t>, C++</w:t>
        </w:r>
      </w:ins>
      <w:r>
        <w:rPr>
          <w:rFonts w:cs="Calibri"/>
          <w:lang w:val="en-GB"/>
        </w:rPr>
        <w:t>)</w:t>
      </w:r>
      <w:r w:rsidR="00F119A1">
        <w:rPr>
          <w:rFonts w:cs="Calibri"/>
          <w:lang w:val="en-GB"/>
        </w:rPr>
        <w:t>.</w:t>
      </w:r>
    </w:p>
    <w:p w:rsidR="0065484A" w:rsidRDefault="005B4DC0" w:rsidP="0065484A">
      <w:pPr>
        <w:rPr>
          <w:lang w:val="en-GB"/>
        </w:rPr>
      </w:pPr>
      <w:r>
        <w:rPr>
          <w:lang w:val="en-GB"/>
        </w:rPr>
        <w:t>We</w:t>
      </w:r>
      <w:r w:rsidR="0065484A">
        <w:rPr>
          <w:lang w:val="en-GB"/>
        </w:rPr>
        <w:t xml:space="preserve"> will use the following structure to describe the different concepts:</w:t>
      </w:r>
    </w:p>
    <w:p w:rsidR="0065484A" w:rsidRDefault="0065484A" w:rsidP="0065484A">
      <w:pPr>
        <w:pStyle w:val="ListParagraph"/>
        <w:numPr>
          <w:ilvl w:val="0"/>
          <w:numId w:val="88"/>
        </w:numPr>
        <w:rPr>
          <w:lang w:val="en-GB"/>
        </w:rPr>
      </w:pPr>
      <w:r w:rsidRPr="00915666">
        <w:rPr>
          <w:b/>
          <w:lang w:val="en-GB"/>
        </w:rPr>
        <w:t>Syntax:</w:t>
      </w:r>
      <w:r>
        <w:rPr>
          <w:lang w:val="en-GB"/>
        </w:rPr>
        <w:t xml:space="preserve"> this is the syntax of a concept. We will use this syntax to illustrate the valid definition of elements as well as their combination.</w:t>
      </w:r>
    </w:p>
    <w:p w:rsidR="0065484A" w:rsidRDefault="0065484A" w:rsidP="0065484A">
      <w:pPr>
        <w:pStyle w:val="ListParagraph"/>
        <w:numPr>
          <w:ilvl w:val="0"/>
          <w:numId w:val="88"/>
        </w:numPr>
        <w:rPr>
          <w:lang w:val="en-GB"/>
        </w:rPr>
      </w:pPr>
      <w:r w:rsidRPr="00915666">
        <w:rPr>
          <w:b/>
          <w:lang w:val="en-GB"/>
        </w:rPr>
        <w:t xml:space="preserve">Description of </w:t>
      </w:r>
      <w:r>
        <w:rPr>
          <w:b/>
          <w:lang w:val="en-GB"/>
        </w:rPr>
        <w:t>s</w:t>
      </w:r>
      <w:r w:rsidRPr="00915666">
        <w:rPr>
          <w:b/>
          <w:lang w:val="en-GB"/>
        </w:rPr>
        <w:t>yntax:</w:t>
      </w:r>
      <w:r>
        <w:rPr>
          <w:lang w:val="en-GB"/>
        </w:rPr>
        <w:t xml:space="preserve"> provides the description of the syntax and the associated semantics. We will describe each element, the semantics and their interaction with other elements in the model.</w:t>
      </w:r>
    </w:p>
    <w:p w:rsidR="0065484A" w:rsidRDefault="0065484A" w:rsidP="0065484A">
      <w:pPr>
        <w:pStyle w:val="ListParagraph"/>
        <w:numPr>
          <w:ilvl w:val="0"/>
          <w:numId w:val="88"/>
        </w:numPr>
        <w:rPr>
          <w:lang w:val="en-GB"/>
        </w:rPr>
      </w:pPr>
      <w:r w:rsidRPr="00915666">
        <w:rPr>
          <w:b/>
          <w:lang w:val="en-GB"/>
        </w:rPr>
        <w:t>Example:</w:t>
      </w:r>
      <w:r w:rsidRPr="00AF5626">
        <w:rPr>
          <w:lang w:val="en-GB"/>
        </w:rPr>
        <w:t xml:space="preserve"> the concrete use of the abstract concepts</w:t>
      </w:r>
      <w:r w:rsidRPr="00A04D3A">
        <w:rPr>
          <w:lang w:val="en-GB"/>
        </w:rPr>
        <w:t xml:space="preserve"> </w:t>
      </w:r>
      <w:r>
        <w:rPr>
          <w:lang w:val="en-GB"/>
        </w:rPr>
        <w:t>is illustrated</w:t>
      </w:r>
      <w:r w:rsidRPr="00AF5626">
        <w:rPr>
          <w:lang w:val="en-GB"/>
        </w:rPr>
        <w:t xml:space="preserve"> </w:t>
      </w:r>
      <w:r>
        <w:rPr>
          <w:lang w:val="en-GB"/>
        </w:rPr>
        <w:t>in</w:t>
      </w:r>
      <w:r w:rsidRPr="00AF5626">
        <w:rPr>
          <w:lang w:val="en-GB"/>
        </w:rPr>
        <w:t xml:space="preserve"> a (simple) example.</w:t>
      </w:r>
    </w:p>
    <w:p w:rsidR="003D11D1" w:rsidRDefault="00D422B8" w:rsidP="00A7157B">
      <w:pPr>
        <w:rPr>
          <w:lang w:val="en-GB"/>
        </w:rPr>
      </w:pPr>
      <w:r>
        <w:rPr>
          <w:lang w:val="en-GB"/>
        </w:rPr>
        <w:t xml:space="preserve">In Section </w:t>
      </w:r>
      <w:r w:rsidR="00CA1915">
        <w:rPr>
          <w:lang w:val="en-GB"/>
        </w:rPr>
        <w:fldChar w:fldCharType="begin"/>
      </w:r>
      <w:r>
        <w:rPr>
          <w:lang w:val="en-GB"/>
        </w:rPr>
        <w:instrText xml:space="preserve"> REF _Ref314223714 \r \h </w:instrText>
      </w:r>
      <w:r w:rsidR="00CA1915">
        <w:rPr>
          <w:lang w:val="en-GB"/>
        </w:rPr>
      </w:r>
      <w:r w:rsidR="00CA1915">
        <w:rPr>
          <w:lang w:val="en-GB"/>
        </w:rPr>
        <w:fldChar w:fldCharType="separate"/>
      </w:r>
      <w:r w:rsidR="0043707B">
        <w:rPr>
          <w:lang w:val="en-GB"/>
        </w:rPr>
        <w:t>2.1</w:t>
      </w:r>
      <w:r w:rsidR="00CA1915">
        <w:rPr>
          <w:lang w:val="en-GB"/>
        </w:rPr>
        <w:fldChar w:fldCharType="end"/>
      </w:r>
      <w:r>
        <w:rPr>
          <w:lang w:val="en-GB"/>
        </w:rPr>
        <w:t xml:space="preserve">, we will describe the </w:t>
      </w:r>
      <w:ins w:id="654" w:author="Holger Eichelberger" w:date="2015-08-10T17:39:00Z">
        <w:r w:rsidR="0011721E">
          <w:rPr>
            <w:lang w:val="en-GB"/>
          </w:rPr>
          <w:t xml:space="preserve">core part of the </w:t>
        </w:r>
      </w:ins>
      <w:del w:id="655" w:author="Holger Eichelberger" w:date="2015-08-10T17:39:00Z">
        <w:r w:rsidR="003D11D1" w:rsidDel="0011721E">
          <w:rPr>
            <w:lang w:val="en-GB"/>
          </w:rPr>
          <w:delText xml:space="preserve">INDENICA </w:delText>
        </w:r>
      </w:del>
      <w:ins w:id="656" w:author="Holger Eichelberger" w:date="2015-08-10T17:39:00Z">
        <w:r w:rsidR="0011721E">
          <w:rPr>
            <w:lang w:val="en-GB"/>
          </w:rPr>
          <w:t xml:space="preserve">Integrated </w:t>
        </w:r>
      </w:ins>
      <w:del w:id="657" w:author="Holger Eichelberger" w:date="2015-08-10T17:39:00Z">
        <w:r w:rsidR="003D11D1" w:rsidDel="0011721E">
          <w:rPr>
            <w:lang w:val="en-GB"/>
          </w:rPr>
          <w:delText xml:space="preserve">variability </w:delText>
        </w:r>
      </w:del>
      <w:ins w:id="658" w:author="Holger Eichelberger" w:date="2015-08-10T17:39:00Z">
        <w:r w:rsidR="0011721E">
          <w:rPr>
            <w:lang w:val="en-GB"/>
          </w:rPr>
          <w:t xml:space="preserve">Variability </w:t>
        </w:r>
      </w:ins>
      <w:del w:id="659" w:author="Holger Eichelberger" w:date="2015-08-10T17:39:00Z">
        <w:r w:rsidR="003D11D1" w:rsidDel="0011721E">
          <w:rPr>
            <w:lang w:val="en-GB"/>
          </w:rPr>
          <w:delText xml:space="preserve">modelling </w:delText>
        </w:r>
      </w:del>
      <w:ins w:id="660" w:author="Holger Eichelberger" w:date="2015-08-10T17:39:00Z">
        <w:r w:rsidR="0011721E">
          <w:rPr>
            <w:lang w:val="en-GB"/>
          </w:rPr>
          <w:t xml:space="preserve">Modelling </w:t>
        </w:r>
      </w:ins>
      <w:del w:id="661" w:author="Holger Eichelberger" w:date="2015-08-10T17:39:00Z">
        <w:r w:rsidR="003D11D1" w:rsidDel="0011721E">
          <w:rPr>
            <w:lang w:val="en-GB"/>
          </w:rPr>
          <w:delText>core l</w:delText>
        </w:r>
      </w:del>
      <w:ins w:id="662" w:author="Holger Eichelberger" w:date="2015-08-10T17:39:00Z">
        <w:r w:rsidR="0011721E">
          <w:rPr>
            <w:lang w:val="en-GB"/>
          </w:rPr>
          <w:t>L</w:t>
        </w:r>
      </w:ins>
      <w:r w:rsidR="003D11D1">
        <w:rPr>
          <w:lang w:val="en-GB"/>
        </w:rPr>
        <w:t xml:space="preserve">anguage. We will introduce the required elements and expressions to define a basic configuration space </w:t>
      </w:r>
      <w:r w:rsidR="00477E00">
        <w:rPr>
          <w:lang w:val="en-GB"/>
        </w:rPr>
        <w:t>including</w:t>
      </w:r>
      <w:r w:rsidR="003D11D1">
        <w:rPr>
          <w:lang w:val="en-GB"/>
        </w:rPr>
        <w:t xml:space="preserve"> Boolean and non-Boolean variabilities. We will further describe the dependency management capabilities of this language to restrict configuration spaces. Finally, we will describe the definition of (product) configurations based on configuration spaces.</w:t>
      </w:r>
    </w:p>
    <w:p w:rsidR="00EB617D" w:rsidRDefault="00825A6F" w:rsidP="00A7157B">
      <w:pPr>
        <w:rPr>
          <w:lang w:val="en-GB"/>
        </w:rPr>
      </w:pPr>
      <w:r>
        <w:rPr>
          <w:lang w:val="en-GB"/>
        </w:rPr>
        <w:t xml:space="preserve">In </w:t>
      </w:r>
      <w:r w:rsidR="003D11D1">
        <w:rPr>
          <w:lang w:val="en-GB"/>
        </w:rPr>
        <w:t>Section</w:t>
      </w:r>
      <w:r w:rsidR="004D7264">
        <w:rPr>
          <w:lang w:val="en-GB"/>
        </w:rPr>
        <w:t xml:space="preserve"> </w:t>
      </w:r>
      <w:r w:rsidR="00CA1915">
        <w:rPr>
          <w:lang w:val="en-GB"/>
        </w:rPr>
        <w:fldChar w:fldCharType="begin"/>
      </w:r>
      <w:r>
        <w:rPr>
          <w:lang w:val="en-GB"/>
        </w:rPr>
        <w:instrText xml:space="preserve"> REF _Ref188860601 \r \h </w:instrText>
      </w:r>
      <w:r w:rsidR="00CA1915">
        <w:rPr>
          <w:lang w:val="en-GB"/>
        </w:rPr>
      </w:r>
      <w:r w:rsidR="00CA1915">
        <w:rPr>
          <w:lang w:val="en-GB"/>
        </w:rPr>
        <w:fldChar w:fldCharType="separate"/>
      </w:r>
      <w:r w:rsidR="0043707B">
        <w:rPr>
          <w:lang w:val="en-GB"/>
        </w:rPr>
        <w:t>2.2</w:t>
      </w:r>
      <w:r w:rsidR="00CA1915">
        <w:rPr>
          <w:lang w:val="en-GB"/>
        </w:rPr>
        <w:fldChar w:fldCharType="end"/>
      </w:r>
      <w:r>
        <w:rPr>
          <w:lang w:val="en-GB"/>
        </w:rPr>
        <w:t xml:space="preserve"> we </w:t>
      </w:r>
      <w:r w:rsidR="003D11D1">
        <w:rPr>
          <w:lang w:val="en-GB"/>
        </w:rPr>
        <w:t xml:space="preserve">will describe the </w:t>
      </w:r>
      <w:r w:rsidR="00890582">
        <w:rPr>
          <w:lang w:val="en-GB"/>
        </w:rPr>
        <w:t xml:space="preserve">advanced concepts of the </w:t>
      </w:r>
      <w:del w:id="663" w:author="Holger Eichelberger" w:date="2015-08-10T17:39:00Z">
        <w:r w:rsidR="003D11D1" w:rsidDel="0011721E">
          <w:rPr>
            <w:lang w:val="en-GB"/>
          </w:rPr>
          <w:delText xml:space="preserve">INDENICA </w:delText>
        </w:r>
      </w:del>
      <w:ins w:id="664" w:author="Holger Eichelberger" w:date="2015-08-10T17:39:00Z">
        <w:r w:rsidR="0011721E">
          <w:rPr>
            <w:lang w:val="en-GB"/>
          </w:rPr>
          <w:t xml:space="preserve">Integrated </w:t>
        </w:r>
      </w:ins>
      <w:del w:id="665" w:author="Holger Eichelberger" w:date="2015-08-10T17:39:00Z">
        <w:r w:rsidR="003D11D1" w:rsidDel="0011721E">
          <w:rPr>
            <w:lang w:val="en-GB"/>
          </w:rPr>
          <w:delText xml:space="preserve">variability </w:delText>
        </w:r>
      </w:del>
      <w:ins w:id="666" w:author="Holger Eichelberger" w:date="2015-08-10T17:39:00Z">
        <w:r w:rsidR="0011721E">
          <w:rPr>
            <w:lang w:val="en-GB"/>
          </w:rPr>
          <w:t xml:space="preserve">Variability </w:t>
        </w:r>
      </w:ins>
      <w:del w:id="667" w:author="Holger Eichelberger" w:date="2015-08-10T17:39:00Z">
        <w:r w:rsidR="003D11D1" w:rsidDel="0011721E">
          <w:rPr>
            <w:lang w:val="en-GB"/>
          </w:rPr>
          <w:delText xml:space="preserve">modelling </w:delText>
        </w:r>
      </w:del>
      <w:ins w:id="668" w:author="Holger Eichelberger" w:date="2015-08-10T17:39:00Z">
        <w:r w:rsidR="0011721E">
          <w:rPr>
            <w:lang w:val="en-GB"/>
          </w:rPr>
          <w:t xml:space="preserve">Modelling </w:t>
        </w:r>
      </w:ins>
      <w:del w:id="669" w:author="Holger Eichelberger" w:date="2015-08-10T17:39:00Z">
        <w:r w:rsidR="003D11D1" w:rsidDel="0011721E">
          <w:rPr>
            <w:lang w:val="en-GB"/>
          </w:rPr>
          <w:delText>language</w:delText>
        </w:r>
      </w:del>
      <w:ins w:id="670" w:author="Holger Eichelberger" w:date="2015-08-10T17:39:00Z">
        <w:r w:rsidR="0011721E">
          <w:rPr>
            <w:lang w:val="en-GB"/>
          </w:rPr>
          <w:t>Language</w:t>
        </w:r>
      </w:ins>
      <w:r w:rsidR="003D11D1">
        <w:rPr>
          <w:lang w:val="en-GB"/>
        </w:rPr>
        <w:t xml:space="preserve">. We will introduce extensions that are required to satisfy </w:t>
      </w:r>
      <w:r w:rsidR="008C0568">
        <w:rPr>
          <w:lang w:val="en-GB"/>
        </w:rPr>
        <w:t xml:space="preserve">the specific requirements </w:t>
      </w:r>
      <w:ins w:id="671" w:author="Holger Eichelberger" w:date="2015-08-10T17:39:00Z">
        <w:r w:rsidR="0011721E">
          <w:rPr>
            <w:lang w:val="en-GB"/>
          </w:rPr>
          <w:t xml:space="preserve">in particular drawn by </w:t>
        </w:r>
      </w:ins>
      <w:r w:rsidR="008C0568">
        <w:rPr>
          <w:lang w:val="en-GB"/>
        </w:rPr>
        <w:t xml:space="preserve">in the </w:t>
      </w:r>
      <w:ins w:id="672" w:author="Holger Eichelberger" w:date="2015-08-10T17:40:00Z">
        <w:r w:rsidR="0011721E">
          <w:rPr>
            <w:lang w:val="en-GB"/>
          </w:rPr>
          <w:t xml:space="preserve">FP7 </w:t>
        </w:r>
      </w:ins>
      <w:r w:rsidR="008C0568">
        <w:rPr>
          <w:lang w:val="en-GB"/>
        </w:rPr>
        <w:t xml:space="preserve">INDENICA project like the </w:t>
      </w:r>
      <w:r w:rsidR="00F66125">
        <w:rPr>
          <w:lang w:val="en-GB"/>
        </w:rPr>
        <w:t>support for service-ecosystems, for service technology and meta-variability.</w:t>
      </w:r>
    </w:p>
    <w:p w:rsidR="00A7157B" w:rsidRPr="00D56B21" w:rsidRDefault="00D52B79" w:rsidP="00A7157B">
      <w:pPr>
        <w:pStyle w:val="Heading2"/>
        <w:rPr>
          <w:lang w:val="en-GB"/>
        </w:rPr>
      </w:pPr>
      <w:bookmarkStart w:id="673" w:name="_Toc313096742"/>
      <w:bookmarkStart w:id="674" w:name="_Ref314223714"/>
      <w:bookmarkStart w:id="675" w:name="_Toc434832158"/>
      <w:del w:id="676" w:author="Holger Eichelberger" w:date="2015-08-10T17:40:00Z">
        <w:r w:rsidDel="000251A0">
          <w:rPr>
            <w:lang w:val="en-GB"/>
          </w:rPr>
          <w:delText xml:space="preserve">INDENICA </w:delText>
        </w:r>
      </w:del>
      <w:ins w:id="677" w:author="Holger Eichelberger" w:date="2015-08-10T17:40:00Z">
        <w:r w:rsidR="000251A0">
          <w:rPr>
            <w:lang w:val="en-GB"/>
          </w:rPr>
          <w:t xml:space="preserve">Integrated </w:t>
        </w:r>
      </w:ins>
      <w:r>
        <w:rPr>
          <w:lang w:val="en-GB"/>
        </w:rPr>
        <w:t>Variability Modelling Core Language</w:t>
      </w:r>
      <w:bookmarkEnd w:id="673"/>
      <w:bookmarkEnd w:id="674"/>
      <w:bookmarkEnd w:id="675"/>
    </w:p>
    <w:p w:rsidR="004D7264" w:rsidRDefault="00D92421" w:rsidP="00A7157B">
      <w:pPr>
        <w:rPr>
          <w:lang w:val="en-GB"/>
        </w:rPr>
      </w:pPr>
      <w:r>
        <w:rPr>
          <w:lang w:val="en-GB"/>
        </w:rPr>
        <w:t>This section describes the</w:t>
      </w:r>
      <w:r w:rsidR="00C667D6">
        <w:rPr>
          <w:lang w:val="en-GB"/>
        </w:rPr>
        <w:t xml:space="preserve"> core language of the IVML</w:t>
      </w:r>
      <w:r>
        <w:rPr>
          <w:lang w:val="en-GB"/>
        </w:rPr>
        <w:t xml:space="preserve">. </w:t>
      </w:r>
      <w:r w:rsidR="004D7264">
        <w:rPr>
          <w:lang w:val="en-GB"/>
        </w:rPr>
        <w:t xml:space="preserve">In this language, a project is the </w:t>
      </w:r>
      <w:r w:rsidR="0011445A">
        <w:rPr>
          <w:lang w:val="en-GB"/>
        </w:rPr>
        <w:t>top-level</w:t>
      </w:r>
      <w:r w:rsidR="004D7264">
        <w:rPr>
          <w:lang w:val="en-GB"/>
        </w:rPr>
        <w:t xml:space="preserve"> element that </w:t>
      </w:r>
      <w:r w:rsidR="002B4E47">
        <w:rPr>
          <w:lang w:val="en-GB"/>
        </w:rPr>
        <w:t>identifies the configuration space of a certain (software) project.</w:t>
      </w:r>
      <w:r w:rsidR="0011445A">
        <w:rPr>
          <w:lang w:val="en-GB"/>
        </w:rPr>
        <w:t xml:space="preserve"> In terms of a product line, this may either be an infrastructure as a basis for deriving products or a final product.</w:t>
      </w:r>
      <w:r w:rsidR="004D7264">
        <w:rPr>
          <w:lang w:val="en-GB"/>
        </w:rPr>
        <w:t xml:space="preserve"> </w:t>
      </w:r>
      <w:r w:rsidR="002B4E47">
        <w:rPr>
          <w:lang w:val="en-GB"/>
        </w:rPr>
        <w:t>I</w:t>
      </w:r>
      <w:r w:rsidR="004D7264">
        <w:rPr>
          <w:lang w:val="en-GB"/>
        </w:rPr>
        <w:t xml:space="preserve">n </w:t>
      </w:r>
      <w:r w:rsidR="002B4E47">
        <w:rPr>
          <w:lang w:val="en-GB"/>
        </w:rPr>
        <w:t xml:space="preserve">a project </w:t>
      </w:r>
      <w:r w:rsidR="002E464A">
        <w:rPr>
          <w:lang w:val="en-GB"/>
        </w:rPr>
        <w:t>the relevant</w:t>
      </w:r>
      <w:r w:rsidR="004D7264">
        <w:rPr>
          <w:lang w:val="en-GB"/>
        </w:rPr>
        <w:t xml:space="preserve"> </w:t>
      </w:r>
      <w:r w:rsidR="0071427E">
        <w:rPr>
          <w:lang w:val="en-GB"/>
        </w:rPr>
        <w:t xml:space="preserve">modelling </w:t>
      </w:r>
      <w:r w:rsidR="004D7264">
        <w:rPr>
          <w:lang w:val="en-GB"/>
        </w:rPr>
        <w:t xml:space="preserve">elements will be defined. </w:t>
      </w:r>
      <w:r w:rsidR="002B4E47">
        <w:rPr>
          <w:lang w:val="en-GB"/>
        </w:rPr>
        <w:t>We describe this in</w:t>
      </w:r>
      <w:r w:rsidR="004D7264">
        <w:rPr>
          <w:lang w:val="en-GB"/>
        </w:rPr>
        <w:t xml:space="preserve"> </w:t>
      </w:r>
      <w:r w:rsidR="002E464A">
        <w:rPr>
          <w:lang w:val="en-GB"/>
        </w:rPr>
        <w:t xml:space="preserve">the </w:t>
      </w:r>
      <w:r w:rsidR="004D7264">
        <w:rPr>
          <w:lang w:val="en-GB"/>
        </w:rPr>
        <w:t xml:space="preserve">first part of this section. </w:t>
      </w:r>
      <w:r w:rsidR="002E464A">
        <w:rPr>
          <w:lang w:val="en-GB"/>
        </w:rPr>
        <w:t>In the second</w:t>
      </w:r>
      <w:r w:rsidR="004D7264">
        <w:rPr>
          <w:lang w:val="en-GB"/>
        </w:rPr>
        <w:t xml:space="preserve"> part, we introduce the</w:t>
      </w:r>
      <w:r w:rsidR="0071427E">
        <w:rPr>
          <w:lang w:val="en-GB"/>
        </w:rPr>
        <w:t xml:space="preserve"> </w:t>
      </w:r>
      <w:r w:rsidR="002E464A">
        <w:rPr>
          <w:lang w:val="en-GB"/>
        </w:rPr>
        <w:t xml:space="preserve">type system supported by </w:t>
      </w:r>
      <w:r w:rsidR="00C667D6">
        <w:rPr>
          <w:lang w:val="en-GB"/>
        </w:rPr>
        <w:t>the IVM</w:t>
      </w:r>
      <w:r w:rsidR="0071427E">
        <w:rPr>
          <w:lang w:val="en-GB"/>
        </w:rPr>
        <w:t>L</w:t>
      </w:r>
      <w:r w:rsidR="004D7264">
        <w:rPr>
          <w:lang w:val="en-GB"/>
        </w:rPr>
        <w:t xml:space="preserve">. </w:t>
      </w:r>
      <w:r w:rsidR="0071427E">
        <w:rPr>
          <w:lang w:val="en-GB"/>
        </w:rPr>
        <w:t xml:space="preserve">These types can be used to declare different types of decision </w:t>
      </w:r>
      <w:r w:rsidR="002E464A">
        <w:rPr>
          <w:lang w:val="en-GB"/>
        </w:rPr>
        <w:t>variables</w:t>
      </w:r>
      <w:r w:rsidR="0071427E">
        <w:rPr>
          <w:lang w:val="en-GB"/>
        </w:rPr>
        <w:t xml:space="preserve">. The dependency management capabilities to restrict the </w:t>
      </w:r>
      <w:r w:rsidR="00C950CA">
        <w:rPr>
          <w:lang w:val="en-GB"/>
        </w:rPr>
        <w:t>configuration space</w:t>
      </w:r>
      <w:r w:rsidR="0071427E">
        <w:rPr>
          <w:lang w:val="en-GB"/>
        </w:rPr>
        <w:t xml:space="preserve"> of a project will be described </w:t>
      </w:r>
      <w:r w:rsidR="00CB37B8">
        <w:rPr>
          <w:lang w:val="en-GB"/>
        </w:rPr>
        <w:t>next</w:t>
      </w:r>
      <w:r w:rsidR="0071427E">
        <w:rPr>
          <w:lang w:val="en-GB"/>
        </w:rPr>
        <w:t>. Finally, we will introduce the c</w:t>
      </w:r>
      <w:r w:rsidR="00C667D6">
        <w:rPr>
          <w:lang w:val="en-GB"/>
        </w:rPr>
        <w:t xml:space="preserve">onfiguration concept of the </w:t>
      </w:r>
      <w:r w:rsidR="00CB37B8">
        <w:rPr>
          <w:lang w:val="en-GB"/>
        </w:rPr>
        <w:t>IVML, which</w:t>
      </w:r>
      <w:r w:rsidR="0071427E">
        <w:rPr>
          <w:lang w:val="en-GB"/>
        </w:rPr>
        <w:t xml:space="preserve"> enables the definition of specific (product) configurations based on the configuration space defined in a project.</w:t>
      </w:r>
    </w:p>
    <w:p w:rsidR="00795348" w:rsidRDefault="00795348" w:rsidP="00CB338C">
      <w:pPr>
        <w:pStyle w:val="Heading3"/>
        <w:rPr>
          <w:lang w:val="en-GB"/>
        </w:rPr>
      </w:pPr>
      <w:bookmarkStart w:id="678" w:name="_Ref400027181"/>
      <w:bookmarkStart w:id="679" w:name="_Ref400027243"/>
      <w:bookmarkStart w:id="680" w:name="_Toc434832159"/>
      <w:bookmarkStart w:id="681" w:name="_Ref314735267"/>
      <w:r>
        <w:rPr>
          <w:lang w:val="en-GB"/>
        </w:rPr>
        <w:t>Reserved keywords</w:t>
      </w:r>
      <w:bookmarkEnd w:id="678"/>
      <w:bookmarkEnd w:id="679"/>
      <w:bookmarkEnd w:id="680"/>
    </w:p>
    <w:p w:rsidR="009A5A26" w:rsidRDefault="00795348">
      <w:pPr>
        <w:rPr>
          <w:lang w:val="en-GB"/>
        </w:rPr>
      </w:pPr>
      <w:r>
        <w:rPr>
          <w:lang w:val="en-GB"/>
        </w:rPr>
        <w:t xml:space="preserve">The following keywords are reserved and must not be used as identifiers. Please note that this set of keywords is complemented by the keywords of the advanced modeling language concepts </w:t>
      </w:r>
      <w:r w:rsidR="003543FD">
        <w:rPr>
          <w:lang w:val="en-GB"/>
        </w:rPr>
        <w:t xml:space="preserve">in Section </w:t>
      </w:r>
      <w:r w:rsidR="00CA1915">
        <w:rPr>
          <w:lang w:val="en-GB"/>
        </w:rPr>
        <w:fldChar w:fldCharType="begin"/>
      </w:r>
      <w:r w:rsidR="003543FD">
        <w:rPr>
          <w:lang w:val="en-GB"/>
        </w:rPr>
        <w:instrText xml:space="preserve"> REF _Ref400027179 \r \h </w:instrText>
      </w:r>
      <w:r w:rsidR="00CA1915">
        <w:rPr>
          <w:lang w:val="en-GB"/>
        </w:rPr>
      </w:r>
      <w:r w:rsidR="00CA1915">
        <w:rPr>
          <w:lang w:val="en-GB"/>
        </w:rPr>
        <w:fldChar w:fldCharType="separate"/>
      </w:r>
      <w:r w:rsidR="0043707B">
        <w:rPr>
          <w:lang w:val="en-GB"/>
        </w:rPr>
        <w:t>2.2.1</w:t>
      </w:r>
      <w:r w:rsidR="00CA1915">
        <w:rPr>
          <w:lang w:val="en-GB"/>
        </w:rPr>
        <w:fldChar w:fldCharType="end"/>
      </w:r>
      <w:r w:rsidR="003543FD">
        <w:rPr>
          <w:lang w:val="en-GB"/>
        </w:rPr>
        <w:t xml:space="preserve"> </w:t>
      </w:r>
      <w:r>
        <w:rPr>
          <w:lang w:val="en-GB"/>
        </w:rPr>
        <w:t>and the constraint language</w:t>
      </w:r>
      <w:r w:rsidR="003543FD">
        <w:rPr>
          <w:lang w:val="en-GB"/>
        </w:rPr>
        <w:t xml:space="preserve"> in Section </w:t>
      </w:r>
      <w:r w:rsidR="00CA1915">
        <w:rPr>
          <w:lang w:val="en-GB"/>
        </w:rPr>
        <w:fldChar w:fldCharType="begin"/>
      </w:r>
      <w:r w:rsidR="003543FD">
        <w:rPr>
          <w:lang w:val="en-GB"/>
        </w:rPr>
        <w:instrText xml:space="preserve"> REF _Ref400027180 \r \h </w:instrText>
      </w:r>
      <w:r w:rsidR="00CA1915">
        <w:rPr>
          <w:lang w:val="en-GB"/>
        </w:rPr>
      </w:r>
      <w:r w:rsidR="00CA1915">
        <w:rPr>
          <w:lang w:val="en-GB"/>
        </w:rPr>
        <w:fldChar w:fldCharType="separate"/>
      </w:r>
      <w:r w:rsidR="0043707B">
        <w:rPr>
          <w:lang w:val="en-GB"/>
        </w:rPr>
        <w:t>3.1.1</w:t>
      </w:r>
      <w:r w:rsidR="00CA1915">
        <w:rPr>
          <w:lang w:val="en-GB"/>
        </w:rPr>
        <w:fldChar w:fldCharType="end"/>
      </w:r>
      <w:r>
        <w:rPr>
          <w:lang w:val="en-GB"/>
        </w:rPr>
        <w: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w:t>
      </w:r>
      <w:r w:rsidR="00043100" w:rsidRPr="00043100">
        <w:rPr>
          <w:rFonts w:ascii="Courier New" w:hAnsi="Courier New" w:cs="Courier New"/>
          <w:b/>
          <w:sz w:val="22"/>
          <w:szCs w:val="22"/>
          <w:lang w:val="en-GB"/>
        </w:rPr>
        <w:t>bstract</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Boolean</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compound</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Constraint</w:t>
      </w:r>
    </w:p>
    <w:p w:rsidR="009A5A26" w:rsidRDefault="00D4500A">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w:t>
      </w:r>
      <w:r w:rsidR="00043100" w:rsidRPr="00043100">
        <w:rPr>
          <w:rFonts w:ascii="Courier New" w:hAnsi="Courier New" w:cs="Courier New"/>
          <w:b/>
          <w:sz w:val="22"/>
          <w:szCs w:val="22"/>
          <w:lang w:val="en-GB"/>
        </w:rPr>
        <w:t>num</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false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Integer</w:t>
      </w:r>
    </w:p>
    <w:p w:rsidR="009A5A26" w:rsidRDefault="00D4500A">
      <w:pPr>
        <w:pStyle w:val="ListParagraph"/>
        <w:numPr>
          <w:ilvl w:val="0"/>
          <w:numId w:val="13"/>
        </w:numPr>
        <w:rPr>
          <w:rFonts w:ascii="Courier New" w:hAnsi="Courier New" w:cs="Courier New"/>
          <w:sz w:val="22"/>
          <w:szCs w:val="22"/>
          <w:lang w:val="en-GB"/>
        </w:rPr>
      </w:pPr>
      <w:r>
        <w:rPr>
          <w:rFonts w:ascii="Courier New" w:hAnsi="Courier New" w:cs="Courier New"/>
          <w:b/>
          <w:sz w:val="22"/>
          <w:szCs w:val="22"/>
          <w:lang w:val="en-GB"/>
        </w:rPr>
        <w:t>p</w:t>
      </w:r>
      <w:r w:rsidR="00043100" w:rsidRPr="00043100">
        <w:rPr>
          <w:rFonts w:ascii="Courier New" w:hAnsi="Courier New" w:cs="Courier New"/>
          <w:b/>
          <w:sz w:val="22"/>
          <w:szCs w:val="22"/>
          <w:lang w:val="en-GB"/>
        </w:rPr>
        <w:t>roject</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refine</w:t>
      </w:r>
    </w:p>
    <w:p w:rsidR="009A5A26" w:rsidRDefault="00043100">
      <w:pPr>
        <w:pStyle w:val="ListParagraph"/>
        <w:numPr>
          <w:ilvl w:val="0"/>
          <w:numId w:val="13"/>
        </w:numPr>
        <w:rPr>
          <w:rFonts w:ascii="Courier New" w:hAnsi="Courier New" w:cs="Courier New"/>
          <w:b/>
          <w:sz w:val="22"/>
          <w:szCs w:val="22"/>
          <w:lang w:val="en-GB"/>
        </w:rPr>
      </w:pPr>
      <w:r w:rsidRPr="00043100">
        <w:rPr>
          <w:rFonts w:ascii="Courier New" w:hAnsi="Courier New" w:cs="Courier New"/>
          <w:b/>
          <w:sz w:val="22"/>
          <w:szCs w:val="22"/>
          <w:lang w:val="en-GB"/>
        </w:rPr>
        <w:t>Real</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refto</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sequenceOf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setOf</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String</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true</w:t>
      </w:r>
    </w:p>
    <w:p w:rsidR="009A5A26" w:rsidRDefault="00043100">
      <w:pPr>
        <w:pStyle w:val="ListParagraph"/>
        <w:numPr>
          <w:ilvl w:val="0"/>
          <w:numId w:val="13"/>
        </w:numPr>
        <w:rPr>
          <w:rFonts w:ascii="Courier New" w:hAnsi="Courier New" w:cs="Courier New"/>
          <w:sz w:val="22"/>
          <w:szCs w:val="22"/>
          <w:lang w:val="en-GB"/>
        </w:rPr>
      </w:pPr>
      <w:r w:rsidRPr="00043100">
        <w:rPr>
          <w:rFonts w:ascii="Courier New" w:hAnsi="Courier New" w:cs="Courier New"/>
          <w:b/>
          <w:sz w:val="22"/>
          <w:szCs w:val="22"/>
          <w:lang w:val="en-GB"/>
        </w:rPr>
        <w:t>typedef</w:t>
      </w:r>
    </w:p>
    <w:p w:rsidR="009A5A26" w:rsidRDefault="00043100">
      <w:pPr>
        <w:pStyle w:val="ListParagraph"/>
        <w:numPr>
          <w:ilvl w:val="0"/>
          <w:numId w:val="13"/>
        </w:numPr>
        <w:rPr>
          <w:lang w:val="en-GB"/>
        </w:rPr>
      </w:pPr>
      <w:r w:rsidRPr="00043100">
        <w:rPr>
          <w:rFonts w:ascii="Courier New" w:hAnsi="Courier New" w:cs="Courier New"/>
          <w:b/>
          <w:sz w:val="22"/>
          <w:szCs w:val="22"/>
          <w:lang w:val="en-GB"/>
        </w:rPr>
        <w:t>with</w:t>
      </w:r>
    </w:p>
    <w:p w:rsidR="00CB338C" w:rsidRPr="00D56B21" w:rsidRDefault="00CB338C" w:rsidP="00CB338C">
      <w:pPr>
        <w:pStyle w:val="Heading3"/>
        <w:rPr>
          <w:lang w:val="en-GB"/>
        </w:rPr>
      </w:pPr>
      <w:bookmarkStart w:id="682" w:name="_Toc434832160"/>
      <w:r>
        <w:rPr>
          <w:lang w:val="en-GB"/>
        </w:rPr>
        <w:t>Projects</w:t>
      </w:r>
      <w:bookmarkEnd w:id="681"/>
      <w:bookmarkEnd w:id="682"/>
    </w:p>
    <w:p w:rsidR="00CE4C30" w:rsidRPr="00CE4C30" w:rsidRDefault="00C667D6" w:rsidP="00CB338C">
      <w:pPr>
        <w:rPr>
          <w:lang w:val="en-US"/>
        </w:rPr>
      </w:pPr>
      <w:r>
        <w:rPr>
          <w:lang w:val="en-GB"/>
        </w:rPr>
        <w:t>In the IVM</w:t>
      </w:r>
      <w:r w:rsidR="000B1220">
        <w:rPr>
          <w:lang w:val="en-GB"/>
        </w:rPr>
        <w:t>L a p</w:t>
      </w:r>
      <w:r w:rsidR="002B4E47">
        <w:rPr>
          <w:lang w:val="en-GB"/>
        </w:rPr>
        <w:t>roject</w:t>
      </w:r>
      <w:r w:rsidR="000B1220">
        <w:rPr>
          <w:lang w:val="en-GB"/>
        </w:rPr>
        <w:t xml:space="preserve"> (</w:t>
      </w:r>
      <w:r w:rsidR="002C5561">
        <w:rPr>
          <w:rFonts w:ascii="Courier New" w:hAnsi="Courier New" w:cs="Courier New"/>
          <w:b/>
          <w:sz w:val="22"/>
          <w:szCs w:val="22"/>
          <w:lang w:val="en-GB"/>
        </w:rPr>
        <w:t>p</w:t>
      </w:r>
      <w:r w:rsidR="0033780A" w:rsidRPr="0033780A">
        <w:rPr>
          <w:rFonts w:ascii="Courier New" w:hAnsi="Courier New" w:cs="Courier New"/>
          <w:b/>
          <w:sz w:val="22"/>
          <w:szCs w:val="22"/>
          <w:lang w:val="en-GB"/>
        </w:rPr>
        <w:t>roject</w:t>
      </w:r>
      <w:r w:rsidR="000B1220">
        <w:rPr>
          <w:lang w:val="en-GB"/>
        </w:rPr>
        <w:t>)</w:t>
      </w:r>
      <w:r w:rsidR="002B4E47">
        <w:rPr>
          <w:lang w:val="en-GB"/>
        </w:rPr>
        <w:t xml:space="preserve"> is the </w:t>
      </w:r>
      <w:r w:rsidR="0011445A">
        <w:rPr>
          <w:lang w:val="en-GB"/>
        </w:rPr>
        <w:t>top-level</w:t>
      </w:r>
      <w:r w:rsidR="002B4E47">
        <w:rPr>
          <w:lang w:val="en-GB"/>
        </w:rPr>
        <w:t xml:space="preserve"> element</w:t>
      </w:r>
      <w:r w:rsidR="00CE4C30">
        <w:rPr>
          <w:lang w:val="en-GB"/>
        </w:rPr>
        <w:t xml:space="preserve"> </w:t>
      </w:r>
      <w:r w:rsidR="00CB37B8">
        <w:rPr>
          <w:lang w:val="en-GB"/>
        </w:rPr>
        <w:t>in each model</w:t>
      </w:r>
      <w:r w:rsidR="002B4E47">
        <w:rPr>
          <w:lang w:val="en-GB"/>
        </w:rPr>
        <w:t>. This element is mandatory as it identifies the configuration space of a certain software project</w:t>
      </w:r>
      <w:r w:rsidR="00CE4C30">
        <w:rPr>
          <w:lang w:val="en-GB"/>
        </w:rPr>
        <w:t xml:space="preserve"> and, thus, </w:t>
      </w:r>
      <w:r w:rsidR="00CB37B8">
        <w:rPr>
          <w:lang w:val="en-US"/>
        </w:rPr>
        <w:t>scopes</w:t>
      </w:r>
      <w:r w:rsidR="0033780A" w:rsidRPr="0033780A">
        <w:rPr>
          <w:lang w:val="en-US"/>
        </w:rPr>
        <w:t xml:space="preserve"> all variabilities</w:t>
      </w:r>
      <w:r w:rsidR="000B1220">
        <w:rPr>
          <w:lang w:val="en-US"/>
        </w:rPr>
        <w:t xml:space="preserve"> of</w:t>
      </w:r>
      <w:r w:rsidR="001E67BD">
        <w:rPr>
          <w:lang w:val="en-US"/>
        </w:rPr>
        <w:t xml:space="preserve"> that software project</w:t>
      </w:r>
      <w:r w:rsidR="0033780A" w:rsidRPr="0033780A">
        <w:rPr>
          <w:lang w:val="en-US"/>
        </w:rPr>
        <w:t>.</w:t>
      </w:r>
      <w:r w:rsidR="000B1220">
        <w:rPr>
          <w:lang w:val="en-US"/>
        </w:rPr>
        <w:t xml:space="preserve"> The definition of a project requires a </w:t>
      </w:r>
      <w:r w:rsidR="00CB37B8">
        <w:rPr>
          <w:lang w:val="en-US"/>
        </w:rPr>
        <w:t>name, which</w:t>
      </w:r>
      <w:r w:rsidR="000B1220">
        <w:rPr>
          <w:lang w:val="en-US"/>
        </w:rPr>
        <w:t xml:space="preserve"> simultaneously defines a namespace for all elements of this project.</w:t>
      </w:r>
    </w:p>
    <w:p w:rsidR="00377B86" w:rsidRPr="000F0D55" w:rsidRDefault="00377B86" w:rsidP="004D44F3">
      <w:pPr>
        <w:spacing w:after="200" w:line="276" w:lineRule="auto"/>
        <w:rPr>
          <w:b/>
          <w:lang w:val="en-GB"/>
        </w:rPr>
      </w:pPr>
      <w:r>
        <w:rPr>
          <w:b/>
          <w:lang w:val="en-GB"/>
        </w:rPr>
        <w:t>Syntax</w:t>
      </w:r>
      <w:r w:rsidRPr="000F0D55">
        <w:rPr>
          <w:b/>
          <w:lang w:val="en-GB"/>
        </w:rPr>
        <w:t>:</w:t>
      </w:r>
    </w:p>
    <w:p w:rsidR="00377B86"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77B86">
        <w:rPr>
          <w:rFonts w:ascii="Courier New" w:hAnsi="Courier New" w:cs="Courier New"/>
          <w:b/>
          <w:sz w:val="22"/>
          <w:szCs w:val="22"/>
          <w:lang w:val="en-GB"/>
        </w:rPr>
        <w:t>roject</w:t>
      </w:r>
      <w:r w:rsidR="00377B86" w:rsidRPr="000F0D55">
        <w:rPr>
          <w:rFonts w:ascii="Courier New" w:hAnsi="Courier New" w:cs="Courier New"/>
          <w:b/>
          <w:i/>
          <w:sz w:val="22"/>
          <w:szCs w:val="22"/>
          <w:lang w:val="en-GB"/>
        </w:rPr>
        <w:t xml:space="preserve"> </w:t>
      </w:r>
      <w:r w:rsidR="00386953">
        <w:rPr>
          <w:rFonts w:ascii="Courier New" w:hAnsi="Courier New" w:cs="Courier New"/>
          <w:i/>
          <w:sz w:val="22"/>
          <w:szCs w:val="22"/>
          <w:lang w:val="en-GB"/>
        </w:rPr>
        <w:t>n</w:t>
      </w:r>
      <w:r w:rsidR="00377B86">
        <w:rPr>
          <w:rFonts w:ascii="Courier New" w:hAnsi="Courier New" w:cs="Courier New"/>
          <w:i/>
          <w:sz w:val="22"/>
          <w:szCs w:val="22"/>
          <w:lang w:val="en-GB"/>
        </w:rPr>
        <w:t>ame</w:t>
      </w:r>
      <w:r w:rsidR="00377B86" w:rsidRPr="000F0D55">
        <w:rPr>
          <w:sz w:val="22"/>
          <w:szCs w:val="22"/>
          <w:lang w:val="en-GB"/>
        </w:rPr>
        <w:t xml:space="preserve"> </w:t>
      </w:r>
      <w:r w:rsidR="00377B86" w:rsidRPr="000F0D55">
        <w:rPr>
          <w:rFonts w:ascii="Courier New" w:hAnsi="Courier New" w:cs="Courier New"/>
          <w:sz w:val="22"/>
          <w:szCs w:val="22"/>
          <w:lang w:val="en-GB"/>
        </w:rPr>
        <w:t>{</w:t>
      </w:r>
    </w:p>
    <w:p w:rsidR="00760C52" w:rsidRDefault="00377B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configuration space</w:t>
      </w:r>
      <w:r w:rsidR="00844ACA">
        <w:rPr>
          <w:rFonts w:ascii="Courier New" w:hAnsi="Courier New" w:cs="Courier New"/>
          <w:sz w:val="22"/>
          <w:szCs w:val="22"/>
          <w:lang w:val="en-GB"/>
        </w:rPr>
        <w:t xml:space="preserve"> and configurations</w:t>
      </w:r>
      <w:r w:rsidR="00837386">
        <w:rPr>
          <w:rFonts w:ascii="Courier New" w:hAnsi="Courier New" w:cs="Courier New"/>
          <w:sz w:val="22"/>
          <w:szCs w:val="22"/>
          <w:lang w:val="en-GB"/>
        </w:rPr>
        <w:t>.</w:t>
      </w:r>
      <w:r>
        <w:rPr>
          <w:rFonts w:ascii="Courier New" w:hAnsi="Courier New" w:cs="Courier New"/>
          <w:sz w:val="22"/>
          <w:szCs w:val="22"/>
          <w:lang w:val="en-GB"/>
        </w:rPr>
        <w:t xml:space="preserve"> */</w:t>
      </w:r>
    </w:p>
    <w:p w:rsidR="00377B86" w:rsidRPr="000F0D55" w:rsidRDefault="00377B86" w:rsidP="004D44F3">
      <w:pPr>
        <w:spacing w:after="200" w:line="276" w:lineRule="auto"/>
        <w:ind w:left="567"/>
        <w:jc w:val="left"/>
        <w:rPr>
          <w:sz w:val="22"/>
          <w:szCs w:val="22"/>
          <w:lang w:val="en-GB"/>
        </w:rPr>
      </w:pPr>
      <w:r w:rsidRPr="000F0D55">
        <w:rPr>
          <w:rFonts w:ascii="Courier New" w:hAnsi="Courier New" w:cs="Courier New"/>
          <w:sz w:val="22"/>
          <w:szCs w:val="22"/>
          <w:lang w:val="en-GB"/>
        </w:rPr>
        <w:t>}</w:t>
      </w:r>
    </w:p>
    <w:p w:rsidR="00377B86" w:rsidRPr="000F0D55" w:rsidRDefault="00377B86" w:rsidP="004D44F3">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sidR="00514CDA">
        <w:rPr>
          <w:lang w:val="en-GB"/>
        </w:rPr>
        <w:t>project</w:t>
      </w:r>
      <w:r w:rsidRPr="000F0D55">
        <w:rPr>
          <w:lang w:val="en-GB"/>
        </w:rPr>
        <w:t xml:space="preserve"> consists of </w:t>
      </w:r>
      <w:r w:rsidR="00B463AF">
        <w:rPr>
          <w:lang w:val="en-GB"/>
        </w:rPr>
        <w:t xml:space="preserve">the following </w:t>
      </w:r>
      <w:r w:rsidRPr="000F0D55">
        <w:rPr>
          <w:lang w:val="en-GB"/>
        </w:rPr>
        <w:t>elements:</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keyword </w:t>
      </w:r>
      <w:r w:rsidR="002C5561">
        <w:rPr>
          <w:rFonts w:ascii="Courier New" w:hAnsi="Courier New" w:cs="Courier New"/>
          <w:b/>
          <w:sz w:val="22"/>
          <w:szCs w:val="22"/>
          <w:lang w:val="en-GB"/>
        </w:rPr>
        <w:t>p</w:t>
      </w:r>
      <w:r w:rsidR="00514CDA">
        <w:rPr>
          <w:rFonts w:ascii="Courier New" w:hAnsi="Courier New" w:cs="Courier New"/>
          <w:b/>
          <w:sz w:val="22"/>
          <w:szCs w:val="22"/>
          <w:lang w:val="en-GB"/>
        </w:rPr>
        <w:t>roject</w:t>
      </w:r>
      <w:r w:rsidRPr="000F0D55">
        <w:rPr>
          <w:lang w:val="en-GB"/>
        </w:rPr>
        <w:t xml:space="preserve"> defines that the identifier </w:t>
      </w:r>
      <w:r w:rsidR="00386953">
        <w:rPr>
          <w:rFonts w:ascii="Courier New" w:hAnsi="Courier New" w:cs="Courier New"/>
          <w:i/>
          <w:sz w:val="22"/>
          <w:szCs w:val="22"/>
          <w:lang w:val="en-GB"/>
        </w:rPr>
        <w:t>n</w:t>
      </w:r>
      <w:r w:rsidR="00514CDA">
        <w:rPr>
          <w:rFonts w:ascii="Courier New" w:hAnsi="Courier New" w:cs="Courier New"/>
          <w:i/>
          <w:sz w:val="22"/>
          <w:szCs w:val="22"/>
          <w:lang w:val="en-GB"/>
        </w:rPr>
        <w:t>ame</w:t>
      </w:r>
      <w:r w:rsidRPr="00915666">
        <w:rPr>
          <w:rFonts w:asciiTheme="majorHAnsi" w:hAnsiTheme="majorHAnsi" w:cstheme="majorHAnsi"/>
          <w:sz w:val="22"/>
          <w:szCs w:val="22"/>
          <w:lang w:val="en-GB"/>
        </w:rPr>
        <w:t xml:space="preserve"> </w:t>
      </w:r>
      <w:r w:rsidRPr="000F0D55">
        <w:rPr>
          <w:lang w:val="en-GB"/>
        </w:rPr>
        <w:t>is</w:t>
      </w:r>
      <w:r w:rsidR="00CD6336">
        <w:rPr>
          <w:lang w:val="en-GB"/>
        </w:rPr>
        <w:t xml:space="preserve"> defined as</w:t>
      </w:r>
      <w:r w:rsidRPr="000F0D55">
        <w:rPr>
          <w:lang w:val="en-GB"/>
        </w:rPr>
        <w:t xml:space="preserve"> </w:t>
      </w:r>
      <w:r w:rsidR="00386953">
        <w:rPr>
          <w:lang w:val="en-GB"/>
        </w:rPr>
        <w:t>a new project or, to be more precise,</w:t>
      </w:r>
      <w:r w:rsidR="00CD6336">
        <w:rPr>
          <w:lang w:val="en-GB"/>
        </w:rPr>
        <w:t xml:space="preserve"> as</w:t>
      </w:r>
      <w:r w:rsidR="00386953">
        <w:rPr>
          <w:lang w:val="en-GB"/>
        </w:rPr>
        <w:t xml:space="preserve"> a new configuration space</w:t>
      </w:r>
      <w:r>
        <w:rPr>
          <w:lang w:val="en-GB"/>
        </w:rPr>
        <w:t>.</w:t>
      </w:r>
    </w:p>
    <w:p w:rsidR="00377B86" w:rsidRPr="000F0D55" w:rsidRDefault="00386953" w:rsidP="004D44F3">
      <w:pPr>
        <w:pStyle w:val="ListParagraph"/>
        <w:numPr>
          <w:ilvl w:val="0"/>
          <w:numId w:val="79"/>
        </w:numPr>
        <w:spacing w:after="200" w:line="276" w:lineRule="auto"/>
        <w:ind w:left="993"/>
        <w:rPr>
          <w:lang w:val="en-GB"/>
        </w:rPr>
      </w:pPr>
      <w:r>
        <w:rPr>
          <w:rFonts w:ascii="Courier New" w:hAnsi="Courier New" w:cs="Courier New"/>
          <w:i/>
          <w:sz w:val="22"/>
          <w:szCs w:val="22"/>
          <w:lang w:val="en-GB"/>
        </w:rPr>
        <w:t>name</w:t>
      </w:r>
      <w:r w:rsidR="00377B86" w:rsidRPr="000F0D55">
        <w:rPr>
          <w:lang w:val="en-GB"/>
        </w:rPr>
        <w:t xml:space="preserve"> is an identifier </w:t>
      </w:r>
      <w:r>
        <w:rPr>
          <w:lang w:val="en-GB"/>
        </w:rPr>
        <w:t>that</w:t>
      </w:r>
      <w:r w:rsidR="00377B86" w:rsidRPr="000F0D55">
        <w:rPr>
          <w:lang w:val="en-GB"/>
        </w:rPr>
        <w:t xml:space="preserve"> defines the name </w:t>
      </w:r>
      <w:r>
        <w:rPr>
          <w:lang w:val="en-GB"/>
        </w:rPr>
        <w:t>of the new project and, thus, the namespace of all elements within this project.</w:t>
      </w:r>
    </w:p>
    <w:p w:rsidR="00377B86" w:rsidRPr="000F0D55" w:rsidRDefault="00377B86" w:rsidP="004D44F3">
      <w:pPr>
        <w:pStyle w:val="ListParagraph"/>
        <w:numPr>
          <w:ilvl w:val="0"/>
          <w:numId w:val="79"/>
        </w:numPr>
        <w:spacing w:after="200" w:line="276" w:lineRule="auto"/>
        <w:ind w:left="993"/>
        <w:rPr>
          <w:lang w:val="en-GB"/>
        </w:rPr>
      </w:pPr>
      <w:r w:rsidRPr="000F0D55">
        <w:rPr>
          <w:lang w:val="en-GB"/>
        </w:rPr>
        <w:t xml:space="preserve">The </w:t>
      </w:r>
      <w:r w:rsidR="00386953">
        <w:rPr>
          <w:lang w:val="en-GB"/>
        </w:rPr>
        <w:t>elements</w:t>
      </w:r>
      <w:r w:rsidRPr="000F0D55">
        <w:rPr>
          <w:lang w:val="en-GB"/>
        </w:rPr>
        <w:t xml:space="preserve"> surrounded by curly brackets </w:t>
      </w:r>
      <w:r w:rsidR="00386953">
        <w:rPr>
          <w:lang w:val="en-GB"/>
        </w:rPr>
        <w:t>define the configuration space of the new project.</w:t>
      </w:r>
    </w:p>
    <w:p w:rsidR="00377B86" w:rsidRPr="000F0D55" w:rsidRDefault="00377B86" w:rsidP="004D44F3">
      <w:pPr>
        <w:spacing w:after="200" w:line="276" w:lineRule="auto"/>
        <w:rPr>
          <w:lang w:val="en-GB"/>
        </w:rPr>
      </w:pPr>
      <w:r w:rsidRPr="000F0D55">
        <w:rPr>
          <w:b/>
          <w:lang w:val="en-GB"/>
        </w:rPr>
        <w:t>Example</w:t>
      </w:r>
      <w:r w:rsidRPr="000F0D55">
        <w:rPr>
          <w:lang w:val="en-GB"/>
        </w:rPr>
        <w:t>:</w:t>
      </w:r>
    </w:p>
    <w:p w:rsidR="003E5A5D" w:rsidRDefault="002C5561" w:rsidP="004D44F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w:t>
      </w:r>
      <w:r w:rsidR="003E5A5D">
        <w:rPr>
          <w:rFonts w:ascii="Courier New" w:hAnsi="Courier New" w:cs="Courier New"/>
          <w:b/>
          <w:sz w:val="22"/>
          <w:szCs w:val="22"/>
          <w:lang w:val="en-GB"/>
        </w:rPr>
        <w:t>roject</w:t>
      </w:r>
      <w:r w:rsidR="003E5A5D" w:rsidRPr="000F0D55">
        <w:rPr>
          <w:rFonts w:ascii="Courier New" w:hAnsi="Courier New" w:cs="Courier New"/>
          <w:b/>
          <w:i/>
          <w:sz w:val="22"/>
          <w:szCs w:val="22"/>
          <w:lang w:val="en-GB"/>
        </w:rPr>
        <w:t xml:space="preserve"> </w:t>
      </w:r>
      <w:r w:rsidR="0033780A" w:rsidRPr="0033780A">
        <w:rPr>
          <w:rFonts w:ascii="Courier New" w:hAnsi="Courier New" w:cs="Courier New"/>
          <w:sz w:val="22"/>
          <w:szCs w:val="22"/>
          <w:lang w:val="en-GB"/>
        </w:rPr>
        <w:t>contentSharing</w:t>
      </w:r>
      <w:r w:rsidR="003E5A5D" w:rsidRPr="000F0D55">
        <w:rPr>
          <w:sz w:val="22"/>
          <w:szCs w:val="22"/>
          <w:lang w:val="en-GB"/>
        </w:rPr>
        <w:t xml:space="preserve"> </w:t>
      </w:r>
      <w:r w:rsidR="003E5A5D" w:rsidRPr="000F0D55">
        <w:rPr>
          <w:rFonts w:ascii="Courier New" w:hAnsi="Courier New" w:cs="Courier New"/>
          <w:sz w:val="22"/>
          <w:szCs w:val="22"/>
          <w:lang w:val="en-GB"/>
        </w:rPr>
        <w:t>{</w:t>
      </w:r>
    </w:p>
    <w:p w:rsidR="00760C52" w:rsidRDefault="003E5A5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will define a new project for a content-sharing project. </w:t>
      </w:r>
      <w:del w:id="683" w:author="Holger Eichelberger" w:date="2015-09-14T16:03:00Z">
        <w:r w:rsidDel="00ED67A1">
          <w:rPr>
            <w:rFonts w:ascii="Courier New" w:hAnsi="Courier New" w:cs="Courier New"/>
            <w:sz w:val="22"/>
            <w:szCs w:val="22"/>
            <w:lang w:val="en-GB"/>
          </w:rPr>
          <w:delText xml:space="preserve">This is related to our running example in </w:delText>
        </w:r>
        <w:r w:rsidR="00705076" w:rsidDel="00ED67A1">
          <w:rPr>
            <w:rFonts w:ascii="Courier New" w:hAnsi="Courier New" w:cs="Courier New"/>
            <w:sz w:val="22"/>
            <w:szCs w:val="22"/>
            <w:lang w:val="en-GB"/>
          </w:rPr>
          <w:delText xml:space="preserve">D2.1 </w:delText>
        </w:r>
      </w:del>
      <w:r>
        <w:rPr>
          <w:rFonts w:ascii="Courier New" w:hAnsi="Courier New" w:cs="Courier New"/>
          <w:sz w:val="22"/>
          <w:szCs w:val="22"/>
          <w:lang w:val="en-GB"/>
        </w:rPr>
        <w:t>*/</w:t>
      </w:r>
    </w:p>
    <w:p w:rsidR="00760C52" w:rsidRDefault="003E5A5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CA43C5" w:rsidRPr="00D56B21" w:rsidRDefault="00D92421" w:rsidP="00CA43C5">
      <w:pPr>
        <w:pStyle w:val="Heading3"/>
        <w:rPr>
          <w:lang w:val="en-GB"/>
        </w:rPr>
      </w:pPr>
      <w:bookmarkStart w:id="684" w:name="_Toc313096743"/>
      <w:bookmarkStart w:id="685" w:name="_Ref314751571"/>
      <w:bookmarkStart w:id="686" w:name="_Ref315422188"/>
      <w:bookmarkStart w:id="687" w:name="_Toc434832161"/>
      <w:r>
        <w:rPr>
          <w:lang w:val="en-GB"/>
        </w:rPr>
        <w:t>Types</w:t>
      </w:r>
      <w:bookmarkEnd w:id="684"/>
      <w:bookmarkEnd w:id="685"/>
      <w:bookmarkEnd w:id="686"/>
      <w:bookmarkEnd w:id="687"/>
    </w:p>
    <w:p w:rsidR="00827FAE" w:rsidRDefault="00AA140E" w:rsidP="00421B7D">
      <w:pPr>
        <w:rPr>
          <w:lang w:val="en-GB"/>
        </w:rPr>
      </w:pPr>
      <w:r>
        <w:rPr>
          <w:lang w:val="en-GB"/>
        </w:rPr>
        <w:t xml:space="preserve">In a project (cf. Section </w:t>
      </w:r>
      <w:r w:rsidR="00CA1915">
        <w:rPr>
          <w:lang w:val="en-GB"/>
        </w:rPr>
        <w:fldChar w:fldCharType="begin"/>
      </w:r>
      <w:r>
        <w:rPr>
          <w:lang w:val="en-GB"/>
        </w:rPr>
        <w:instrText xml:space="preserve"> REF _Ref314735267 \r \h </w:instrText>
      </w:r>
      <w:r w:rsidR="00CA1915">
        <w:rPr>
          <w:lang w:val="en-GB"/>
        </w:rPr>
      </w:r>
      <w:r w:rsidR="00CA1915">
        <w:rPr>
          <w:lang w:val="en-GB"/>
        </w:rPr>
        <w:fldChar w:fldCharType="separate"/>
      </w:r>
      <w:r w:rsidR="0043707B">
        <w:rPr>
          <w:lang w:val="en-GB"/>
        </w:rPr>
        <w:t>2.1.1</w:t>
      </w:r>
      <w:r w:rsidR="00CA1915">
        <w:rPr>
          <w:lang w:val="en-GB"/>
        </w:rPr>
        <w:fldChar w:fldCharType="end"/>
      </w:r>
      <w:r>
        <w:rPr>
          <w:lang w:val="en-GB"/>
        </w:rPr>
        <w:t xml:space="preserve">) different </w:t>
      </w:r>
      <w:r w:rsidR="005C6CA7">
        <w:rPr>
          <w:lang w:val="en-GB"/>
        </w:rPr>
        <w:t>kinds</w:t>
      </w:r>
      <w:r>
        <w:rPr>
          <w:lang w:val="en-GB"/>
        </w:rPr>
        <w:t xml:space="preserve"> of core modelling elements may be used to</w:t>
      </w:r>
      <w:r w:rsidR="005C6CA7">
        <w:rPr>
          <w:lang w:val="en-GB"/>
        </w:rPr>
        <w:t xml:space="preserve"> both</w:t>
      </w:r>
      <w:r>
        <w:rPr>
          <w:lang w:val="en-GB"/>
        </w:rPr>
        <w:t xml:space="preserve"> </w:t>
      </w:r>
      <w:r w:rsidR="005C6CA7">
        <w:rPr>
          <w:lang w:val="en-GB"/>
        </w:rPr>
        <w:t xml:space="preserve">represent the variabilities and </w:t>
      </w:r>
      <w:r>
        <w:rPr>
          <w:lang w:val="en-GB"/>
        </w:rPr>
        <w:t>define a configuration space</w:t>
      </w:r>
      <w:r w:rsidR="005C6CA7">
        <w:rPr>
          <w:lang w:val="en-GB"/>
        </w:rPr>
        <w:t xml:space="preserve"> appropriately</w:t>
      </w:r>
      <w:r>
        <w:rPr>
          <w:lang w:val="en-GB"/>
        </w:rPr>
        <w:t>.</w:t>
      </w:r>
      <w:r w:rsidR="005C6CA7">
        <w:rPr>
          <w:lang w:val="en-GB"/>
        </w:rPr>
        <w:t xml:space="preserve"> </w:t>
      </w:r>
      <w:r w:rsidR="00454C9B">
        <w:rPr>
          <w:lang w:val="en-GB"/>
        </w:rPr>
        <w:t xml:space="preserve">We will express these kinds as formal types in IVML, thus defining </w:t>
      </w:r>
      <w:r w:rsidR="00725424">
        <w:rPr>
          <w:lang w:val="en-GB"/>
        </w:rPr>
        <w:t xml:space="preserve">a (strongly) typed language. We distinguish between basic types, </w:t>
      </w:r>
      <w:r w:rsidR="001232F8">
        <w:rPr>
          <w:lang w:val="en-GB"/>
        </w:rPr>
        <w:t xml:space="preserve">enumerations, </w:t>
      </w:r>
      <w:r w:rsidR="00725424">
        <w:rPr>
          <w:lang w:val="en-GB"/>
        </w:rPr>
        <w:t>container types, derived and restricted types and compound types.</w:t>
      </w:r>
      <w:r w:rsidR="0088316E">
        <w:rPr>
          <w:lang w:val="en-GB"/>
        </w:rPr>
        <w:t xml:space="preserve"> These types can be used to declare or define concrete decision variables.</w:t>
      </w:r>
      <w:r w:rsidR="00BA41D6">
        <w:rPr>
          <w:lang w:val="en-GB"/>
        </w:rPr>
        <w:t xml:space="preserve"> Basically, all decision variables can be unset using the null keyword, i.e., explicitly assigning no value to a variable.</w:t>
      </w:r>
    </w:p>
    <w:p w:rsidR="00760C52" w:rsidRDefault="009075E6">
      <w:pPr>
        <w:pStyle w:val="Heading3"/>
        <w:numPr>
          <w:ilvl w:val="3"/>
          <w:numId w:val="1"/>
        </w:numPr>
        <w:tabs>
          <w:tab w:val="clear" w:pos="1224"/>
          <w:tab w:val="left" w:pos="1078"/>
        </w:tabs>
        <w:ind w:left="0" w:firstLine="0"/>
        <w:rPr>
          <w:lang w:val="en-GB"/>
        </w:rPr>
      </w:pPr>
      <w:bookmarkStart w:id="688" w:name="_Ref314746418"/>
      <w:bookmarkStart w:id="689" w:name="_Toc434832162"/>
      <w:r>
        <w:rPr>
          <w:lang w:val="en-GB"/>
        </w:rPr>
        <w:t>Basic Types</w:t>
      </w:r>
      <w:bookmarkEnd w:id="688"/>
      <w:bookmarkEnd w:id="689"/>
    </w:p>
    <w:p w:rsidR="000F0D55" w:rsidRDefault="007D1F58" w:rsidP="00421B7D">
      <w:pPr>
        <w:rPr>
          <w:lang w:val="en-GB"/>
        </w:rPr>
      </w:pPr>
      <w:del w:id="690" w:author="Holger Eichelberger" w:date="2015-09-14T16:03:00Z">
        <w:r w:rsidDel="00851C96">
          <w:rPr>
            <w:lang w:val="en-GB"/>
          </w:rPr>
          <w:delText xml:space="preserve">In </w:delText>
        </w:r>
        <w:r w:rsidR="00705076" w:rsidDel="00851C96">
          <w:rPr>
            <w:lang w:val="en-GB"/>
          </w:rPr>
          <w:delText>D2.1</w:delText>
        </w:r>
        <w:r w:rsidDel="00851C96">
          <w:rPr>
            <w:lang w:val="en-GB"/>
          </w:rPr>
          <w:delText xml:space="preserve">, we argued that non-Boolean variability is a must for the core expressiveness of the </w:delText>
        </w:r>
      </w:del>
      <w:del w:id="691" w:author="Holger Eichelberger" w:date="2015-08-10T17:40:00Z">
        <w:r w:rsidDel="000251A0">
          <w:rPr>
            <w:lang w:val="en-GB"/>
          </w:rPr>
          <w:delText xml:space="preserve">INDENICA </w:delText>
        </w:r>
      </w:del>
      <w:del w:id="692" w:author="Holger Eichelberger" w:date="2015-09-14T16:03:00Z">
        <w:r w:rsidDel="00851C96">
          <w:rPr>
            <w:lang w:val="en-GB"/>
          </w:rPr>
          <w:delText xml:space="preserve">language. Thus, </w:delText>
        </w:r>
        <w:r w:rsidR="002D79BB" w:rsidRPr="0099759F" w:rsidDel="00851C96">
          <w:rPr>
            <w:lang w:val="en-GB"/>
          </w:rPr>
          <w:delText xml:space="preserve">the </w:delText>
        </w:r>
      </w:del>
      <w:r w:rsidR="002D79BB">
        <w:rPr>
          <w:lang w:val="en-GB"/>
        </w:rPr>
        <w:t>IVML</w:t>
      </w:r>
      <w:r w:rsidR="002D79BB" w:rsidRPr="0099759F">
        <w:rPr>
          <w:lang w:val="en-GB"/>
        </w:rPr>
        <w:t xml:space="preserve"> </w:t>
      </w:r>
      <w:r w:rsidR="002D79BB">
        <w:rPr>
          <w:lang w:val="en-GB"/>
        </w:rPr>
        <w:t xml:space="preserve">supports as </w:t>
      </w:r>
      <w:r w:rsidR="000F0D55" w:rsidRPr="00940607">
        <w:rPr>
          <w:lang w:val="en-GB"/>
        </w:rPr>
        <w:t>basic types</w:t>
      </w:r>
      <w:r w:rsidR="000F0D55" w:rsidRPr="0099759F">
        <w:rPr>
          <w:lang w:val="en-GB"/>
        </w:rPr>
        <w:t xml:space="preserve"> Boolean (</w:t>
      </w:r>
      <w:r w:rsidR="0033780A" w:rsidRPr="0033780A">
        <w:rPr>
          <w:rFonts w:ascii="Courier New" w:hAnsi="Courier New" w:cs="Courier New"/>
          <w:b/>
          <w:sz w:val="22"/>
          <w:szCs w:val="22"/>
          <w:lang w:val="en-GB"/>
        </w:rPr>
        <w:t>Boolean</w:t>
      </w:r>
      <w:r w:rsidR="000F0D55" w:rsidRPr="0099759F">
        <w:rPr>
          <w:lang w:val="en-GB"/>
        </w:rPr>
        <w:t>), integer (</w:t>
      </w:r>
      <w:r w:rsidR="0033780A" w:rsidRPr="0033780A">
        <w:rPr>
          <w:rFonts w:ascii="Courier New" w:hAnsi="Courier New" w:cs="Courier New"/>
          <w:b/>
          <w:sz w:val="22"/>
          <w:szCs w:val="22"/>
          <w:lang w:val="en-GB"/>
        </w:rPr>
        <w:t>Integer</w:t>
      </w:r>
      <w:r w:rsidR="000F0D55" w:rsidRPr="0099759F">
        <w:rPr>
          <w:lang w:val="en-GB"/>
        </w:rPr>
        <w:t>), real (</w:t>
      </w:r>
      <w:r w:rsidR="0033780A" w:rsidRPr="0033780A">
        <w:rPr>
          <w:rFonts w:ascii="Courier New" w:hAnsi="Courier New" w:cs="Courier New"/>
          <w:b/>
          <w:sz w:val="22"/>
          <w:szCs w:val="22"/>
          <w:lang w:val="en-GB"/>
        </w:rPr>
        <w:t>Real</w:t>
      </w:r>
      <w:r w:rsidR="000F0D55" w:rsidRPr="0099759F">
        <w:rPr>
          <w:lang w:val="en-GB"/>
        </w:rPr>
        <w:t xml:space="preserve">) </w:t>
      </w:r>
      <w:r w:rsidR="00192153">
        <w:rPr>
          <w:lang w:val="en-GB"/>
        </w:rPr>
        <w:t>and</w:t>
      </w:r>
      <w:r w:rsidR="000F0D55" w:rsidRPr="0099759F">
        <w:rPr>
          <w:lang w:val="en-GB"/>
        </w:rPr>
        <w:t xml:space="preserve"> string (</w:t>
      </w:r>
      <w:r w:rsidR="0033780A" w:rsidRPr="0033780A">
        <w:rPr>
          <w:rFonts w:ascii="Courier New" w:hAnsi="Courier New" w:cs="Courier New"/>
          <w:b/>
          <w:sz w:val="22"/>
          <w:szCs w:val="22"/>
          <w:lang w:val="en-GB"/>
        </w:rPr>
        <w:t>String</w:t>
      </w:r>
      <w:r w:rsidR="000F0D55" w:rsidRPr="0099759F">
        <w:rPr>
          <w:lang w:val="en-GB"/>
        </w:rPr>
        <w:t>) with their usual meaning.</w:t>
      </w:r>
      <w:r w:rsidR="00460C1B">
        <w:rPr>
          <w:lang w:val="en-GB"/>
        </w:rPr>
        <w:t xml:space="preserve"> The names of the basic types are aligned to OCL</w:t>
      </w:r>
      <w:r w:rsidR="00040064">
        <w:rPr>
          <w:lang w:val="en-GB"/>
        </w:rPr>
        <w:t xml:space="preserve"> </w:t>
      </w:r>
      <w:r w:rsidR="00040064" w:rsidRPr="00D56B21">
        <w:rPr>
          <w:lang w:val="en-GB"/>
        </w:rPr>
        <w:t>[</w:t>
      </w:r>
      <w:fldSimple w:instr=" REF BIB_omgocl20 \* MERGEFORMAT ">
        <w:r w:rsidR="0043707B" w:rsidRPr="00EB6E0B">
          <w:rPr>
            <w:lang w:val="en-GB"/>
          </w:rPr>
          <w:t>4</w:t>
        </w:r>
      </w:fldSimple>
      <w:r w:rsidR="00040064" w:rsidRPr="00D56B21">
        <w:rPr>
          <w:lang w:val="en-GB"/>
        </w:rPr>
        <w:t>]</w:t>
      </w:r>
      <w:r w:rsidR="00460C1B">
        <w:rPr>
          <w:lang w:val="en-GB"/>
        </w:rPr>
        <w:t>.</w:t>
      </w:r>
      <w:r>
        <w:rPr>
          <w:lang w:val="en-GB"/>
        </w:rPr>
        <w:t xml:space="preserve"> These types </w:t>
      </w:r>
      <w:r w:rsidR="00DD3DFD">
        <w:rPr>
          <w:lang w:val="en-GB"/>
        </w:rPr>
        <w:t xml:space="preserve">support the definition of basic variabilities, e.g. the </w:t>
      </w:r>
      <w:r w:rsidR="0033780A" w:rsidRPr="0033780A">
        <w:rPr>
          <w:rFonts w:ascii="Courier New" w:hAnsi="Courier New" w:cs="Courier New"/>
          <w:sz w:val="22"/>
          <w:szCs w:val="22"/>
          <w:lang w:val="en-GB"/>
        </w:rPr>
        <w:t>Boolean</w:t>
      </w:r>
      <w:r w:rsidR="00DD3DFD">
        <w:rPr>
          <w:lang w:val="en-GB"/>
        </w:rPr>
        <w:t xml:space="preserve"> type may be used for mo</w:t>
      </w:r>
      <w:r w:rsidR="00460C1B">
        <w:rPr>
          <w:lang w:val="en-GB"/>
        </w:rPr>
        <w:t>delling optional variabilities</w:t>
      </w:r>
      <w:r w:rsidR="008641A1">
        <w:rPr>
          <w:lang w:val="en-GB"/>
        </w:rPr>
        <w:t xml:space="preserve">. In addition, types like </w:t>
      </w:r>
      <w:r w:rsidR="0033780A" w:rsidRPr="0033780A">
        <w:rPr>
          <w:rFonts w:ascii="Courier New" w:hAnsi="Courier New" w:cs="Courier New"/>
          <w:sz w:val="22"/>
          <w:szCs w:val="22"/>
          <w:lang w:val="en-GB"/>
        </w:rPr>
        <w:t>Integer</w:t>
      </w:r>
      <w:r w:rsidR="008641A1">
        <w:rPr>
          <w:lang w:val="en-GB"/>
        </w:rPr>
        <w:t xml:space="preserve"> or </w:t>
      </w:r>
      <w:r w:rsidR="0033780A" w:rsidRPr="0033780A">
        <w:rPr>
          <w:rFonts w:ascii="Courier New" w:hAnsi="Courier New" w:cs="Courier New"/>
          <w:sz w:val="22"/>
          <w:szCs w:val="22"/>
          <w:lang w:val="en-GB"/>
        </w:rPr>
        <w:t>Real</w:t>
      </w:r>
      <w:r w:rsidR="00460C1B">
        <w:rPr>
          <w:lang w:val="en-GB"/>
        </w:rPr>
        <w:t xml:space="preserve"> provide </w:t>
      </w:r>
      <w:r w:rsidR="008641A1">
        <w:rPr>
          <w:lang w:val="en-GB"/>
        </w:rPr>
        <w:t>a</w:t>
      </w:r>
      <w:r w:rsidR="00460C1B">
        <w:rPr>
          <w:lang w:val="en-GB"/>
        </w:rPr>
        <w:t xml:space="preserve"> basis for defining advanced variabilities, e.g. using an </w:t>
      </w:r>
      <w:r w:rsidR="0033780A" w:rsidRPr="0033780A">
        <w:rPr>
          <w:rFonts w:ascii="Courier New" w:hAnsi="Courier New" w:cs="Courier New"/>
          <w:sz w:val="22"/>
          <w:szCs w:val="22"/>
          <w:lang w:val="en-GB"/>
        </w:rPr>
        <w:t>Integer</w:t>
      </w:r>
      <w:r w:rsidR="00460C1B">
        <w:rPr>
          <w:lang w:val="en-GB"/>
        </w:rPr>
        <w:t xml:space="preserve"> to define a quantitative property</w:t>
      </w:r>
      <w:del w:id="693" w:author="Holger Eichelberger" w:date="2015-09-14T16:03:00Z">
        <w:r w:rsidR="008641A1" w:rsidDel="00851C96">
          <w:rPr>
            <w:lang w:val="en-GB"/>
          </w:rPr>
          <w:delText xml:space="preserve"> for</w:delText>
        </w:r>
        <w:r w:rsidR="00460C1B" w:rsidDel="00851C96">
          <w:rPr>
            <w:lang w:val="en-GB"/>
          </w:rPr>
          <w:delText xml:space="preserve"> Quality of Service (QoS) as described in </w:delText>
        </w:r>
        <w:r w:rsidR="00705076" w:rsidDel="00851C96">
          <w:rPr>
            <w:lang w:val="en-GB"/>
          </w:rPr>
          <w:delText>D2.1</w:delText>
        </w:r>
        <w:r w:rsidR="00460C1B" w:rsidDel="00851C96">
          <w:rPr>
            <w:lang w:val="en-GB"/>
          </w:rPr>
          <w:delText>.</w:delText>
        </w:r>
        <w:r w:rsidR="00D26A77" w:rsidDel="00851C96">
          <w:rPr>
            <w:lang w:val="en-GB"/>
          </w:rPr>
          <w:delText xml:space="preserve"> In addition</w:delText>
        </w:r>
      </w:del>
      <w:r w:rsidR="00D26A77">
        <w:rPr>
          <w:lang w:val="en-GB"/>
        </w:rPr>
        <w:t xml:space="preserve">, IVML provides the basic type </w:t>
      </w:r>
      <w:r w:rsidR="005D7CD2" w:rsidRPr="005D7CD2">
        <w:rPr>
          <w:rFonts w:ascii="Courier New" w:hAnsi="Courier New" w:cs="Courier New"/>
          <w:lang w:val="en-GB"/>
        </w:rPr>
        <w:t>Constraint</w:t>
      </w:r>
      <w:r w:rsidR="00D26A77">
        <w:rPr>
          <w:lang w:val="en-GB"/>
        </w:rPr>
        <w:t xml:space="preserve"> which allows declaring constraints themselves as variable</w:t>
      </w:r>
      <w:ins w:id="694" w:author="Holger Eichelberger" w:date="2015-09-14T16:03:00Z">
        <w:r w:rsidR="001E0856">
          <w:rPr>
            <w:lang w:val="en-GB"/>
          </w:rPr>
          <w:t>s</w:t>
        </w:r>
      </w:ins>
      <w:r w:rsidR="00D26A77">
        <w:rPr>
          <w:lang w:val="en-GB"/>
        </w:rPr>
        <w:t>.</w:t>
      </w:r>
      <w:r w:rsidR="00D4495C">
        <w:rPr>
          <w:lang w:val="en-GB"/>
        </w:rPr>
        <w:t xml:space="preserve"> </w:t>
      </w:r>
    </w:p>
    <w:p w:rsidR="00322F48" w:rsidRPr="00D56B21" w:rsidRDefault="00322F48" w:rsidP="00322F48">
      <w:pPr>
        <w:pStyle w:val="Heading3"/>
        <w:numPr>
          <w:ilvl w:val="3"/>
          <w:numId w:val="1"/>
        </w:numPr>
        <w:tabs>
          <w:tab w:val="clear" w:pos="1224"/>
          <w:tab w:val="left" w:pos="1078"/>
        </w:tabs>
        <w:ind w:left="0" w:firstLine="0"/>
        <w:rPr>
          <w:lang w:val="en-GB"/>
        </w:rPr>
      </w:pPr>
      <w:bookmarkStart w:id="695" w:name="_Ref315335674"/>
      <w:bookmarkStart w:id="696" w:name="_Ref315419569"/>
      <w:bookmarkStart w:id="697" w:name="_Ref315420291"/>
      <w:bookmarkStart w:id="698" w:name="_Ref315420638"/>
      <w:bookmarkStart w:id="699" w:name="_Ref315420897"/>
      <w:bookmarkStart w:id="700" w:name="_Toc434832163"/>
      <w:r>
        <w:rPr>
          <w:lang w:val="en-GB"/>
        </w:rPr>
        <w:t>Enumerations</w:t>
      </w:r>
      <w:bookmarkEnd w:id="695"/>
      <w:bookmarkEnd w:id="696"/>
      <w:bookmarkEnd w:id="697"/>
      <w:bookmarkEnd w:id="698"/>
      <w:bookmarkEnd w:id="699"/>
      <w:bookmarkEnd w:id="700"/>
    </w:p>
    <w:p w:rsidR="000F0D55" w:rsidRPr="003614AF" w:rsidRDefault="000F0D55" w:rsidP="00421B7D">
      <w:pPr>
        <w:rPr>
          <w:lang w:val="en-GB"/>
        </w:rPr>
      </w:pPr>
      <w:r w:rsidRPr="00940607">
        <w:rPr>
          <w:lang w:val="en-GB"/>
        </w:rPr>
        <w:t>Enumerations allow the def</w:t>
      </w:r>
      <w:r w:rsidR="0088316E">
        <w:rPr>
          <w:lang w:val="en-GB"/>
        </w:rPr>
        <w:t>inition of sets of named values. This is used to describe a set of possible resolutions of a decision.</w:t>
      </w:r>
    </w:p>
    <w:p w:rsidR="000F0D55" w:rsidRPr="000F0D55" w:rsidRDefault="007219F6" w:rsidP="00135EF8">
      <w:pPr>
        <w:spacing w:after="200" w:line="276" w:lineRule="auto"/>
        <w:rPr>
          <w:b/>
          <w:lang w:val="en-GB"/>
        </w:rPr>
      </w:pPr>
      <w:r>
        <w:rPr>
          <w:b/>
          <w:lang w:val="en-GB"/>
        </w:rPr>
        <w:t>Syntax</w:t>
      </w:r>
      <w:r w:rsidR="000F0D55" w:rsidRPr="000F0D55">
        <w:rPr>
          <w:b/>
          <w:lang w:val="en-GB"/>
        </w:rPr>
        <w:t>:</w:t>
      </w:r>
    </w:p>
    <w:p w:rsidR="000F0D55" w:rsidRPr="000F0D55" w:rsidRDefault="000F0D55" w:rsidP="00135EF8">
      <w:pPr>
        <w:spacing w:after="200" w:line="276" w:lineRule="auto"/>
        <w:ind w:left="567"/>
        <w:jc w:val="left"/>
        <w:rPr>
          <w:sz w:val="22"/>
          <w:szCs w:val="22"/>
          <w:lang w:val="en-GB"/>
        </w:rPr>
      </w:pPr>
      <w:r w:rsidRPr="000F0D55">
        <w:rPr>
          <w:rFonts w:ascii="Courier New" w:hAnsi="Courier New" w:cs="Courier New"/>
          <w:b/>
          <w:sz w:val="22"/>
          <w:szCs w:val="22"/>
          <w:lang w:val="en-GB"/>
        </w:rPr>
        <w:t>enum</w:t>
      </w:r>
      <w:r w:rsidRPr="000F0D55">
        <w:rPr>
          <w:rFonts w:ascii="Courier New" w:hAnsi="Courier New" w:cs="Courier New"/>
          <w:b/>
          <w:i/>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70F6D" w:rsidRPr="00070F6D" w:rsidRDefault="000F0D55" w:rsidP="00070F6D">
      <w:pPr>
        <w:spacing w:after="200" w:line="276" w:lineRule="auto"/>
        <w:ind w:left="567"/>
        <w:jc w:val="left"/>
        <w:rPr>
          <w:rFonts w:ascii="Courier New" w:hAnsi="Courier New" w:cs="Courier New"/>
          <w:sz w:val="22"/>
          <w:szCs w:val="22"/>
          <w:lang w:val="en-GB"/>
        </w:rPr>
      </w:pPr>
      <w:r w:rsidRPr="000F0D55">
        <w:rPr>
          <w:rFonts w:ascii="Courier New" w:hAnsi="Courier New" w:cs="Courier New"/>
          <w:b/>
          <w:sz w:val="22"/>
          <w:szCs w:val="22"/>
          <w:lang w:val="en-GB"/>
        </w:rPr>
        <w:t>enum</w:t>
      </w:r>
      <w:r w:rsidRPr="000F0D55">
        <w:rPr>
          <w:rFonts w:ascii="Courier New" w:hAnsi="Courier New" w:cs="Courier New"/>
          <w:sz w:val="22"/>
          <w:szCs w:val="22"/>
          <w:lang w:val="en-GB"/>
        </w:rPr>
        <w:t xml:space="preserve"> </w:t>
      </w:r>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r w:rsidR="00C254BC" w:rsidRPr="00C254BC">
        <w:rPr>
          <w:rFonts w:ascii="Courier New" w:hAnsi="Courier New" w:cs="Courier New"/>
          <w:i/>
          <w:sz w:val="22"/>
          <w:szCs w:val="22"/>
          <w:vertAlign w:val="subscript"/>
          <w:lang w:val="en-GB"/>
        </w:rPr>
        <w:t>2</w:t>
      </w:r>
      <w:r w:rsidRPr="000F0D55">
        <w:rPr>
          <w:rFonts w:ascii="Courier New" w:hAnsi="Courier New" w:cs="Courier New"/>
          <w:sz w:val="22"/>
          <w:szCs w:val="22"/>
          <w:lang w:val="en-GB"/>
        </w:rPr>
        <w:t xml:space="preserve">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1</w:t>
      </w:r>
      <w:r w:rsidRPr="000F0D55">
        <w:rPr>
          <w:rFonts w:ascii="Courier New" w:hAnsi="Courier New" w:cs="Courier New"/>
          <w:sz w:val="22"/>
          <w:szCs w:val="22"/>
          <w:lang w:val="en-GB"/>
        </w:rPr>
        <w:t xml:space="preserve">, ..., </w:t>
      </w:r>
      <w:r w:rsidRPr="000F0D55">
        <w:rPr>
          <w:rFonts w:ascii="Courier New" w:hAnsi="Courier New" w:cs="Courier New"/>
          <w:i/>
          <w:sz w:val="22"/>
          <w:szCs w:val="22"/>
          <w:lang w:val="en-GB"/>
        </w:rPr>
        <w:t>value</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Pr="000F0D55">
        <w:rPr>
          <w:rFonts w:ascii="Courier New" w:hAnsi="Courier New" w:cs="Courier New"/>
          <w:i/>
          <w:sz w:val="22"/>
          <w:szCs w:val="22"/>
          <w:lang w:val="en-GB"/>
        </w:rPr>
        <w:t>n</w:t>
      </w:r>
      <w:r w:rsidRPr="000F0D55">
        <w:rPr>
          <w:rFonts w:ascii="Courier New" w:hAnsi="Courier New" w:cs="Courier New"/>
          <w:i/>
          <w:sz w:val="22"/>
          <w:szCs w:val="22"/>
          <w:vertAlign w:val="subscript"/>
          <w:lang w:val="en-GB"/>
        </w:rPr>
        <w:t>n</w:t>
      </w:r>
      <w:r w:rsidRPr="000F0D55">
        <w:rPr>
          <w:rFonts w:ascii="Courier New" w:hAnsi="Courier New" w:cs="Courier New"/>
          <w:sz w:val="22"/>
          <w:szCs w:val="22"/>
          <w:lang w:val="en-GB"/>
        </w:rPr>
        <w:t>}</w:t>
      </w:r>
      <w:r w:rsidR="00E032EE">
        <w:rPr>
          <w:rFonts w:ascii="Courier New" w:hAnsi="Courier New" w:cs="Courier New"/>
          <w:sz w:val="22"/>
          <w:szCs w:val="22"/>
          <w:lang w:val="en-GB"/>
        </w:rPr>
        <w:t>;</w:t>
      </w:r>
    </w:p>
    <w:p w:rsidR="000F0D55" w:rsidRPr="000F0D55" w:rsidRDefault="000F0D55" w:rsidP="00135EF8">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enumeration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0F0D55">
        <w:rPr>
          <w:lang w:val="en-GB"/>
        </w:rPr>
        <w:t>:</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 xml:space="preserve">The keyword </w:t>
      </w:r>
      <w:r w:rsidR="00CE6992" w:rsidRPr="000F0D55">
        <w:rPr>
          <w:rFonts w:ascii="Courier New" w:hAnsi="Courier New" w:cs="Courier New"/>
          <w:b/>
          <w:sz w:val="22"/>
          <w:szCs w:val="22"/>
          <w:lang w:val="en-GB"/>
        </w:rPr>
        <w:t>enum</w:t>
      </w:r>
      <w:r w:rsidRPr="000F0D55">
        <w:rPr>
          <w:lang w:val="en-GB"/>
        </w:rPr>
        <w:t xml:space="preserve"> defines that the identifier </w:t>
      </w:r>
      <w:bookmarkStart w:id="701" w:name="OLE_LINK7"/>
      <w:bookmarkStart w:id="702" w:name="OLE_LINK8"/>
      <w:r w:rsidR="00C667D6">
        <w:rPr>
          <w:rFonts w:ascii="Courier New" w:hAnsi="Courier New" w:cs="Courier New"/>
          <w:i/>
          <w:sz w:val="22"/>
          <w:szCs w:val="22"/>
          <w:lang w:val="en-GB"/>
        </w:rPr>
        <w:t>N</w:t>
      </w:r>
      <w:r w:rsidR="0088316E">
        <w:rPr>
          <w:rFonts w:ascii="Courier New" w:hAnsi="Courier New" w:cs="Courier New"/>
          <w:i/>
          <w:sz w:val="22"/>
          <w:szCs w:val="22"/>
          <w:lang w:val="en-GB"/>
        </w:rPr>
        <w:t>ame</w:t>
      </w:r>
      <w:bookmarkEnd w:id="701"/>
      <w:bookmarkEnd w:id="702"/>
      <w:r w:rsidR="0033780A" w:rsidRPr="0033780A">
        <w:rPr>
          <w:rFonts w:asciiTheme="majorHAnsi" w:hAnsiTheme="majorHAnsi" w:cstheme="majorHAnsi"/>
          <w:sz w:val="22"/>
          <w:szCs w:val="22"/>
          <w:lang w:val="en-GB"/>
        </w:rPr>
        <w:t xml:space="preserve"> </w:t>
      </w:r>
      <w:r w:rsidR="0088316E">
        <w:rPr>
          <w:lang w:val="en-GB"/>
        </w:rPr>
        <w:t>is</w:t>
      </w:r>
      <w:r w:rsidR="00CD6336">
        <w:rPr>
          <w:lang w:val="en-GB"/>
        </w:rPr>
        <w:t xml:space="preserve"> defined as</w:t>
      </w:r>
      <w:r w:rsidR="0088316E">
        <w:rPr>
          <w:lang w:val="en-GB"/>
        </w:rPr>
        <w:t xml:space="preserve"> a new</w:t>
      </w:r>
      <w:r w:rsidRPr="000F0D55">
        <w:rPr>
          <w:lang w:val="en-GB"/>
        </w:rPr>
        <w:t xml:space="preserve"> enumeration</w:t>
      </w:r>
      <w:r w:rsidR="00F119A1">
        <w:rPr>
          <w:lang w:val="en-GB"/>
        </w:rPr>
        <w:t>.</w:t>
      </w:r>
    </w:p>
    <w:p w:rsidR="000F0D55" w:rsidRPr="000F0D55" w:rsidRDefault="00C667D6" w:rsidP="00135EF8">
      <w:pPr>
        <w:pStyle w:val="ListParagraph"/>
        <w:numPr>
          <w:ilvl w:val="0"/>
          <w:numId w:val="79"/>
        </w:numPr>
        <w:spacing w:after="200" w:line="276" w:lineRule="auto"/>
        <w:ind w:left="993"/>
        <w:rPr>
          <w:lang w:val="en-GB"/>
        </w:rPr>
      </w:pPr>
      <w:r>
        <w:rPr>
          <w:rFonts w:ascii="Courier New" w:hAnsi="Courier New" w:cs="Courier New"/>
          <w:i/>
          <w:sz w:val="22"/>
          <w:szCs w:val="22"/>
          <w:lang w:val="en-GB"/>
        </w:rPr>
        <w:t>N</w:t>
      </w:r>
      <w:r w:rsidR="0088316E">
        <w:rPr>
          <w:rFonts w:ascii="Courier New" w:hAnsi="Courier New" w:cs="Courier New"/>
          <w:i/>
          <w:sz w:val="22"/>
          <w:szCs w:val="22"/>
          <w:lang w:val="en-GB"/>
        </w:rPr>
        <w:t>ame</w:t>
      </w:r>
      <w:r w:rsidR="000F0D55" w:rsidRPr="000F0D55">
        <w:rPr>
          <w:lang w:val="en-GB"/>
        </w:rPr>
        <w:t xml:space="preserve"> is an identifier and defines the name of the new type.</w:t>
      </w:r>
    </w:p>
    <w:p w:rsidR="000F0D55" w:rsidRPr="000F0D55" w:rsidRDefault="000F0D55" w:rsidP="00135EF8">
      <w:pPr>
        <w:pStyle w:val="ListParagraph"/>
        <w:numPr>
          <w:ilvl w:val="0"/>
          <w:numId w:val="79"/>
        </w:numPr>
        <w:spacing w:after="200" w:line="276" w:lineRule="auto"/>
        <w:ind w:left="993"/>
        <w:rPr>
          <w:lang w:val="en-GB"/>
        </w:rPr>
      </w:pPr>
      <w:r w:rsidRPr="000F0D55">
        <w:rPr>
          <w:lang w:val="en-GB"/>
        </w:rPr>
        <w:t>The identifiers surrounded by curly brackets are the concr</w:t>
      </w:r>
      <w:r w:rsidR="0038071F">
        <w:rPr>
          <w:lang w:val="en-GB"/>
        </w:rPr>
        <w:t>ete elements of the enumeration.</w:t>
      </w:r>
      <w:r w:rsidR="00773711">
        <w:rPr>
          <w:lang w:val="en-GB"/>
        </w:rPr>
        <w:t xml:space="preserve"> A specific element of an enumeration can be accessed using </w:t>
      </w:r>
      <w:r w:rsidR="00D14B97">
        <w:rPr>
          <w:lang w:val="en-GB"/>
        </w:rPr>
        <w:t xml:space="preserve">the </w:t>
      </w:r>
      <w:r w:rsidR="00773711">
        <w:rPr>
          <w:lang w:val="en-GB"/>
        </w:rPr>
        <w:t xml:space="preserve">“.”-notation, e.g. </w:t>
      </w:r>
      <w:r w:rsidR="0089165B">
        <w:rPr>
          <w:rFonts w:ascii="Courier New" w:hAnsi="Courier New" w:cs="Courier New"/>
          <w:i/>
          <w:sz w:val="22"/>
          <w:szCs w:val="22"/>
          <w:lang w:val="en-GB"/>
        </w:rPr>
        <w:t>Name</w:t>
      </w:r>
      <w:r w:rsidR="0089165B" w:rsidRPr="0089165B">
        <w:rPr>
          <w:rFonts w:ascii="Courier New" w:hAnsi="Courier New" w:cs="Courier New"/>
          <w:i/>
          <w:sz w:val="22"/>
          <w:szCs w:val="22"/>
          <w:vertAlign w:val="subscript"/>
          <w:lang w:val="en-GB"/>
        </w:rPr>
        <w:t>1</w:t>
      </w:r>
      <w:r w:rsidR="00773711" w:rsidRPr="00773711">
        <w:rPr>
          <w:rFonts w:ascii="Courier New" w:hAnsi="Courier New" w:cs="Courier New"/>
          <w:sz w:val="22"/>
          <w:szCs w:val="22"/>
          <w:lang w:val="en-GB"/>
        </w:rPr>
        <w:t>.</w:t>
      </w:r>
      <w:r w:rsidR="00773711" w:rsidRPr="000F0D55">
        <w:rPr>
          <w:rFonts w:ascii="Courier New" w:hAnsi="Courier New" w:cs="Courier New"/>
          <w:i/>
          <w:sz w:val="22"/>
          <w:szCs w:val="22"/>
          <w:lang w:val="en-GB"/>
        </w:rPr>
        <w:t>value</w:t>
      </w:r>
      <w:r w:rsidR="00773711" w:rsidRPr="000F0D55">
        <w:rPr>
          <w:rFonts w:ascii="Courier New" w:hAnsi="Courier New" w:cs="Courier New"/>
          <w:i/>
          <w:sz w:val="22"/>
          <w:szCs w:val="22"/>
          <w:vertAlign w:val="subscript"/>
          <w:lang w:val="en-GB"/>
        </w:rPr>
        <w:t>1</w:t>
      </w:r>
      <w:r w:rsidR="00773711" w:rsidRPr="00773711">
        <w:rPr>
          <w:rFonts w:asciiTheme="majorHAnsi" w:hAnsiTheme="majorHAnsi" w:cstheme="majorHAnsi"/>
          <w:lang w:val="en-GB"/>
        </w:rPr>
        <w:t>.</w:t>
      </w:r>
    </w:p>
    <w:p w:rsidR="000F0D55" w:rsidRDefault="000F0D55" w:rsidP="00135EF8">
      <w:pPr>
        <w:pStyle w:val="ListParagraph"/>
        <w:numPr>
          <w:ilvl w:val="0"/>
          <w:numId w:val="79"/>
        </w:numPr>
        <w:spacing w:after="200" w:line="276" w:lineRule="auto"/>
        <w:ind w:left="993"/>
        <w:rPr>
          <w:lang w:val="en-GB"/>
        </w:rPr>
      </w:pPr>
      <w:r w:rsidRPr="000F0D55">
        <w:rPr>
          <w:lang w:val="en-GB"/>
        </w:rPr>
        <w:t>Specifying concrete numeric values for elements of an enumeration</w:t>
      </w:r>
      <w:r w:rsidR="0038071F">
        <w:rPr>
          <w:lang w:val="en-GB"/>
        </w:rPr>
        <w:t xml:space="preserve"> (</w:t>
      </w:r>
      <w:r w:rsidR="0038071F" w:rsidRPr="000F0D55">
        <w:rPr>
          <w:rFonts w:ascii="Courier New" w:hAnsi="Courier New" w:cs="Courier New"/>
          <w:i/>
          <w:sz w:val="22"/>
          <w:szCs w:val="22"/>
          <w:lang w:val="en-GB"/>
        </w:rPr>
        <w:t>value</w:t>
      </w:r>
      <w:r w:rsidR="0038071F">
        <w:rPr>
          <w:rFonts w:ascii="Courier New" w:hAnsi="Courier New" w:cs="Courier New"/>
          <w:i/>
          <w:sz w:val="22"/>
          <w:szCs w:val="22"/>
          <w:vertAlign w:val="subscript"/>
          <w:lang w:val="en-GB"/>
        </w:rPr>
        <w:t>i</w:t>
      </w:r>
      <w:r w:rsidR="0038071F" w:rsidRPr="000F0D55">
        <w:rPr>
          <w:rFonts w:ascii="Courier New" w:hAnsi="Courier New" w:cs="Courier New"/>
          <w:sz w:val="22"/>
          <w:szCs w:val="22"/>
          <w:lang w:val="en-GB"/>
        </w:rPr>
        <w:t>=</w:t>
      </w:r>
      <w:r w:rsidR="0038071F" w:rsidRPr="000F0D55">
        <w:rPr>
          <w:rFonts w:ascii="Courier New" w:hAnsi="Courier New" w:cs="Courier New"/>
          <w:i/>
          <w:sz w:val="22"/>
          <w:szCs w:val="22"/>
          <w:lang w:val="en-GB"/>
        </w:rPr>
        <w:t>n</w:t>
      </w:r>
      <w:r w:rsidR="0038071F">
        <w:rPr>
          <w:rFonts w:ascii="Courier New" w:hAnsi="Courier New" w:cs="Courier New"/>
          <w:i/>
          <w:sz w:val="22"/>
          <w:szCs w:val="22"/>
          <w:vertAlign w:val="subscript"/>
          <w:lang w:val="en-GB"/>
        </w:rPr>
        <w:t>i</w:t>
      </w:r>
      <w:r w:rsidR="0038071F">
        <w:rPr>
          <w:lang w:val="en-GB"/>
        </w:rPr>
        <w:t>)</w:t>
      </w:r>
      <w:r w:rsidRPr="000F0D55">
        <w:rPr>
          <w:lang w:val="en-GB"/>
        </w:rPr>
        <w:t xml:space="preserve"> turns the enumeration into an ordered enumeration. This enables </w:t>
      </w:r>
      <w:r w:rsidR="0038071F">
        <w:rPr>
          <w:lang w:val="en-GB"/>
        </w:rPr>
        <w:t>relations</w:t>
      </w:r>
      <w:r w:rsidRPr="000F0D55">
        <w:rPr>
          <w:lang w:val="en-GB"/>
        </w:rPr>
        <w:t xml:space="preserve"> like </w:t>
      </w:r>
      <w:r w:rsidR="00454C9B">
        <w:rPr>
          <w:lang w:val="en-GB"/>
        </w:rPr>
        <w:t>g</w:t>
      </w:r>
      <w:r w:rsidRPr="000F0D55">
        <w:rPr>
          <w:lang w:val="en-GB"/>
        </w:rPr>
        <w:t>reater than (</w:t>
      </w:r>
      <w:r w:rsidRPr="00CE6992">
        <w:rPr>
          <w:rFonts w:ascii="Courier New" w:hAnsi="Courier New" w:cs="Courier New"/>
          <w:sz w:val="22"/>
          <w:szCs w:val="22"/>
          <w:lang w:val="en-GB"/>
        </w:rPr>
        <w:t>&gt;</w:t>
      </w:r>
      <w:r w:rsidR="0038071F">
        <w:rPr>
          <w:lang w:val="en-GB"/>
        </w:rPr>
        <w:t>) or</w:t>
      </w:r>
      <w:r w:rsidRPr="000F0D55">
        <w:rPr>
          <w:lang w:val="en-GB"/>
        </w:rPr>
        <w:t xml:space="preserve"> less than (</w:t>
      </w:r>
      <w:r w:rsidRPr="00CE6992">
        <w:rPr>
          <w:rFonts w:ascii="Courier New" w:hAnsi="Courier New" w:cs="Courier New"/>
          <w:sz w:val="22"/>
          <w:szCs w:val="22"/>
          <w:lang w:val="en-GB"/>
        </w:rPr>
        <w:t>&lt;</w:t>
      </w:r>
      <w:r w:rsidR="0038071F">
        <w:rPr>
          <w:lang w:val="en-GB"/>
        </w:rPr>
        <w:t xml:space="preserve">) and operations like </w:t>
      </w:r>
      <w:r w:rsidRPr="000F0D55">
        <w:rPr>
          <w:lang w:val="en-GB"/>
        </w:rPr>
        <w:t>next (</w:t>
      </w:r>
      <w:r w:rsidRPr="00B543F1">
        <w:rPr>
          <w:rFonts w:ascii="Courier New" w:hAnsi="Courier New" w:cs="Courier New"/>
          <w:b/>
          <w:sz w:val="22"/>
          <w:szCs w:val="22"/>
          <w:lang w:val="en-GB"/>
        </w:rPr>
        <w:t>next</w:t>
      </w:r>
      <w:r w:rsidRPr="000F0D55">
        <w:rPr>
          <w:lang w:val="en-GB"/>
        </w:rPr>
        <w:t>) or previous (</w:t>
      </w:r>
      <w:r w:rsidRPr="00B543F1">
        <w:rPr>
          <w:rFonts w:ascii="Courier New" w:hAnsi="Courier New" w:cs="Courier New"/>
          <w:b/>
          <w:sz w:val="22"/>
          <w:szCs w:val="22"/>
          <w:lang w:val="en-GB"/>
        </w:rPr>
        <w:t>previous</w:t>
      </w:r>
      <w:r w:rsidRPr="000F0D55">
        <w:rPr>
          <w:lang w:val="en-GB"/>
        </w:rPr>
        <w:t xml:space="preserve">) on the values </w:t>
      </w:r>
      <w:r w:rsidR="007831DB">
        <w:rPr>
          <w:lang w:val="en-GB"/>
        </w:rPr>
        <w:t>to be used</w:t>
      </w:r>
      <w:r w:rsidRPr="000F0D55">
        <w:rPr>
          <w:lang w:val="en-GB"/>
        </w:rPr>
        <w:t>.</w:t>
      </w:r>
    </w:p>
    <w:p w:rsidR="000F0D55" w:rsidRPr="000F0D55" w:rsidRDefault="000F0D55" w:rsidP="00135EF8">
      <w:pPr>
        <w:spacing w:after="200" w:line="276" w:lineRule="auto"/>
        <w:rPr>
          <w:lang w:val="en-GB"/>
        </w:rPr>
      </w:pPr>
      <w:r w:rsidRPr="000F0D55">
        <w:rPr>
          <w:b/>
          <w:lang w:val="en-GB"/>
        </w:rPr>
        <w:t>Example</w:t>
      </w:r>
      <w:r w:rsidRPr="000F0D55">
        <w:rPr>
          <w:lang w:val="en-GB"/>
        </w:rPr>
        <w:t>:</w:t>
      </w:r>
    </w:p>
    <w:p w:rsidR="000F0D55" w:rsidRPr="00421B7D" w:rsidRDefault="005F70D3" w:rsidP="00135EF8">
      <w:pPr>
        <w:spacing w:after="200" w:line="276" w:lineRule="auto"/>
        <w:ind w:left="567"/>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rFonts w:ascii="Courier New" w:hAnsi="Courier New" w:cs="Courier New"/>
          <w:sz w:val="22"/>
          <w:szCs w:val="22"/>
          <w:lang w:val="en-GB"/>
        </w:rPr>
        <w:t xml:space="preserve"> </w:t>
      </w:r>
      <w:r w:rsidR="00C667D6">
        <w:rPr>
          <w:rFonts w:ascii="Courier New" w:hAnsi="Courier New" w:cs="Courier New"/>
          <w:sz w:val="22"/>
          <w:szCs w:val="22"/>
          <w:lang w:val="en-GB"/>
        </w:rPr>
        <w:t>C</w:t>
      </w:r>
      <w:r w:rsidR="000F0D55" w:rsidRPr="00421B7D">
        <w:rPr>
          <w:rFonts w:ascii="Courier New" w:hAnsi="Courier New" w:cs="Courier New"/>
          <w:sz w:val="22"/>
          <w:szCs w:val="22"/>
          <w:lang w:val="en-GB"/>
        </w:rPr>
        <w:t>olors {green, yellow, black, white}</w:t>
      </w:r>
      <w:r w:rsidR="00454C9B">
        <w:rPr>
          <w:rFonts w:ascii="Courier New" w:hAnsi="Courier New" w:cs="Courier New"/>
          <w:sz w:val="22"/>
          <w:szCs w:val="22"/>
          <w:lang w:val="en-GB"/>
        </w:rPr>
        <w:t>;</w:t>
      </w:r>
    </w:p>
    <w:p w:rsidR="00760C52" w:rsidRDefault="005F70D3">
      <w:pPr>
        <w:spacing w:after="200" w:line="276" w:lineRule="auto"/>
        <w:ind w:left="851"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000F0D55" w:rsidRPr="00421B7D">
        <w:rPr>
          <w:sz w:val="22"/>
          <w:szCs w:val="22"/>
          <w:lang w:val="en-GB"/>
        </w:rPr>
        <w:t xml:space="preserve"> </w:t>
      </w:r>
      <w:r w:rsidR="00C667D6">
        <w:rPr>
          <w:rFonts w:ascii="Courier New" w:hAnsi="Courier New" w:cs="Courier New"/>
          <w:sz w:val="22"/>
          <w:szCs w:val="22"/>
          <w:lang w:val="en-GB"/>
        </w:rPr>
        <w:t>B</w:t>
      </w:r>
      <w:r w:rsidR="000F0D55" w:rsidRPr="00421B7D">
        <w:rPr>
          <w:rFonts w:ascii="Courier New" w:hAnsi="Courier New" w:cs="Courier New"/>
          <w:sz w:val="22"/>
          <w:szCs w:val="22"/>
          <w:lang w:val="en-GB"/>
        </w:rPr>
        <w:t>indingTimes {configuration=0, compile=1,</w:t>
      </w:r>
      <w:r w:rsidR="00421B7D">
        <w:rPr>
          <w:rFonts w:ascii="Courier New" w:hAnsi="Courier New" w:cs="Courier New"/>
          <w:sz w:val="22"/>
          <w:szCs w:val="22"/>
          <w:lang w:val="en-GB"/>
        </w:rPr>
        <w:br/>
      </w:r>
      <w:r w:rsidR="000F0D55" w:rsidRPr="00421B7D">
        <w:rPr>
          <w:rFonts w:ascii="Courier New" w:hAnsi="Courier New" w:cs="Courier New"/>
          <w:sz w:val="22"/>
          <w:szCs w:val="22"/>
          <w:lang w:val="en-GB"/>
        </w:rPr>
        <w:t>runtime=2};</w:t>
      </w:r>
    </w:p>
    <w:p w:rsidR="003823F4" w:rsidRPr="00D56B21" w:rsidRDefault="003823F4" w:rsidP="003823F4">
      <w:pPr>
        <w:pStyle w:val="Heading3"/>
        <w:numPr>
          <w:ilvl w:val="3"/>
          <w:numId w:val="1"/>
        </w:numPr>
        <w:tabs>
          <w:tab w:val="clear" w:pos="1224"/>
          <w:tab w:val="left" w:pos="1078"/>
        </w:tabs>
        <w:ind w:left="0" w:firstLine="0"/>
        <w:rPr>
          <w:lang w:val="en-GB"/>
        </w:rPr>
      </w:pPr>
      <w:bookmarkStart w:id="703" w:name="_Ref315335785"/>
      <w:bookmarkStart w:id="704" w:name="_Ref315419594"/>
      <w:bookmarkStart w:id="705" w:name="_Ref315420320"/>
      <w:bookmarkStart w:id="706" w:name="_Ref315420673"/>
      <w:bookmarkStart w:id="707" w:name="_Ref315420793"/>
      <w:bookmarkStart w:id="708" w:name="_Toc434832164"/>
      <w:r>
        <w:rPr>
          <w:lang w:val="en-GB"/>
        </w:rPr>
        <w:t>Container Types</w:t>
      </w:r>
      <w:bookmarkEnd w:id="703"/>
      <w:bookmarkEnd w:id="704"/>
      <w:bookmarkEnd w:id="705"/>
      <w:bookmarkEnd w:id="706"/>
      <w:bookmarkEnd w:id="707"/>
      <w:bookmarkEnd w:id="708"/>
    </w:p>
    <w:p w:rsidR="00974327" w:rsidRDefault="00974327" w:rsidP="00974327">
      <w:pPr>
        <w:rPr>
          <w:lang w:val="en-GB"/>
        </w:rPr>
      </w:pPr>
      <w:r w:rsidRPr="00940607">
        <w:rPr>
          <w:lang w:val="en-GB"/>
        </w:rPr>
        <w:t xml:space="preserve">The </w:t>
      </w:r>
      <w:r w:rsidR="00762416">
        <w:rPr>
          <w:lang w:val="en-GB"/>
        </w:rPr>
        <w:t>IVML</w:t>
      </w:r>
      <w:r w:rsidRPr="00940607">
        <w:rPr>
          <w:lang w:val="en-GB"/>
        </w:rPr>
        <w:t xml:space="preserve"> provides two container types, </w:t>
      </w:r>
      <w:r w:rsidR="0052165E">
        <w:rPr>
          <w:lang w:val="en-GB"/>
        </w:rPr>
        <w:t>sequences</w:t>
      </w:r>
      <w:r w:rsidRPr="00940607">
        <w:rPr>
          <w:lang w:val="en-GB"/>
        </w:rPr>
        <w:t xml:space="preserve"> and sets</w:t>
      </w:r>
      <w:r w:rsidR="0052165E">
        <w:rPr>
          <w:lang w:val="en-GB"/>
        </w:rPr>
        <w:t>. Sequences</w:t>
      </w:r>
      <w:r w:rsidRPr="00940607">
        <w:rPr>
          <w:lang w:val="en-GB"/>
        </w:rPr>
        <w:t xml:space="preserve"> can contain an arbitrary number of elements of a given content type (including duplicates)</w:t>
      </w:r>
      <w:r w:rsidR="00844E62">
        <w:rPr>
          <w:lang w:val="en-GB"/>
        </w:rPr>
        <w:t>,</w:t>
      </w:r>
      <w:r w:rsidRPr="00940607">
        <w:rPr>
          <w:lang w:val="en-GB"/>
        </w:rPr>
        <w:t xml:space="preserve"> while sets are similar to </w:t>
      </w:r>
      <w:r w:rsidR="0052165E">
        <w:rPr>
          <w:lang w:val="en-GB"/>
        </w:rPr>
        <w:t>sequences</w:t>
      </w:r>
      <w:r w:rsidR="00844E62">
        <w:rPr>
          <w:lang w:val="en-GB"/>
        </w:rPr>
        <w:t>,</w:t>
      </w:r>
      <w:r w:rsidRPr="00940607">
        <w:rPr>
          <w:lang w:val="en-GB"/>
        </w:rPr>
        <w:t xml:space="preserve"> but do not support duplicate elements.</w:t>
      </w:r>
      <w:r w:rsidR="00F76F6C">
        <w:rPr>
          <w:lang w:val="en-GB"/>
        </w:rPr>
        <w:t xml:space="preserve"> These types can be used to describe a number of possible options out of which several can be selected at the same time.</w:t>
      </w:r>
      <w:r w:rsidR="00172D28">
        <w:rPr>
          <w:lang w:val="en-GB"/>
        </w:rPr>
        <w:t xml:space="preserve"> Elements </w:t>
      </w:r>
      <w:r w:rsidR="00844E62">
        <w:rPr>
          <w:lang w:val="en-GB"/>
        </w:rPr>
        <w:t>in a</w:t>
      </w:r>
      <w:r w:rsidR="00172D28">
        <w:rPr>
          <w:lang w:val="en-GB"/>
        </w:rPr>
        <w:t xml:space="preserve"> container (both sequences and sets) can be accessed by </w:t>
      </w:r>
      <w:r w:rsidR="00844E62">
        <w:rPr>
          <w:lang w:val="en-GB"/>
        </w:rPr>
        <w:t>their</w:t>
      </w:r>
      <w:r w:rsidR="00172D28">
        <w:rPr>
          <w:lang w:val="en-GB"/>
        </w:rPr>
        <w:t xml:space="preserve"> position in the container using </w:t>
      </w:r>
      <w:r w:rsidR="00844E62">
        <w:rPr>
          <w:lang w:val="en-GB"/>
        </w:rPr>
        <w:t>an</w:t>
      </w:r>
      <w:r w:rsidR="00172D28">
        <w:rPr>
          <w:lang w:val="en-GB"/>
        </w:rPr>
        <w:t xml:space="preserve"> index (</w:t>
      </w:r>
      <w:r w:rsidR="00172D28">
        <w:rPr>
          <w:rFonts w:ascii="Courier New" w:hAnsi="Courier New" w:cs="Courier New"/>
          <w:sz w:val="22"/>
          <w:szCs w:val="22"/>
          <w:lang w:val="en-GB"/>
        </w:rPr>
        <w:t>[</w:t>
      </w:r>
      <w:r w:rsidR="00172D28" w:rsidRPr="00172D28">
        <w:rPr>
          <w:rFonts w:ascii="Courier New" w:hAnsi="Courier New" w:cs="Courier New"/>
          <w:i/>
          <w:sz w:val="22"/>
          <w:szCs w:val="22"/>
          <w:lang w:val="en-GB"/>
        </w:rPr>
        <w:t>index</w:t>
      </w:r>
      <w:r w:rsidR="00172D28">
        <w:rPr>
          <w:rFonts w:ascii="Courier New" w:hAnsi="Courier New" w:cs="Courier New"/>
          <w:sz w:val="22"/>
          <w:szCs w:val="22"/>
          <w:lang w:val="en-GB"/>
        </w:rPr>
        <w:t>]</w:t>
      </w:r>
      <w:r w:rsidR="00172D28">
        <w:rPr>
          <w:lang w:val="en-GB"/>
        </w:rPr>
        <w:t>)</w:t>
      </w:r>
      <w:r w:rsidR="007911B1">
        <w:rPr>
          <w:lang w:val="en-GB"/>
        </w:rPr>
        <w:t>.</w:t>
      </w:r>
      <w:r w:rsidR="00990C10">
        <w:rPr>
          <w:lang w:val="en-GB"/>
        </w:rPr>
        <w:t xml:space="preserve"> The allowed number of elements in a container, i.e., its cardinality, can be restricted by constraints.</w:t>
      </w:r>
    </w:p>
    <w:p w:rsidR="00BB7F66" w:rsidRPr="00940607" w:rsidRDefault="00BB7F66" w:rsidP="00974327">
      <w:pPr>
        <w:rPr>
          <w:lang w:val="en-GB"/>
        </w:rPr>
      </w:pPr>
      <w:r>
        <w:rPr>
          <w:lang w:val="en-GB"/>
        </w:rPr>
        <w:t xml:space="preserve">The IVML supports a set of operations specific for container types, e.g. adding or appending elements to a container, deleting elements of a </w:t>
      </w:r>
      <w:r w:rsidR="007E7997">
        <w:rPr>
          <w:lang w:val="en-GB"/>
        </w:rPr>
        <w:t xml:space="preserve">container, selecting specific elements, etc. We will introduce the full set of operations in Section </w:t>
      </w:r>
      <w:r w:rsidR="00CA1915">
        <w:rPr>
          <w:lang w:val="en-GB"/>
        </w:rPr>
        <w:fldChar w:fldCharType="begin"/>
      </w:r>
      <w:r w:rsidR="007E7997">
        <w:rPr>
          <w:lang w:val="en-GB"/>
        </w:rPr>
        <w:instrText xml:space="preserve"> REF _Ref314234305 \r \h </w:instrText>
      </w:r>
      <w:r w:rsidR="00CA1915">
        <w:rPr>
          <w:lang w:val="en-GB"/>
        </w:rPr>
      </w:r>
      <w:r w:rsidR="00CA1915">
        <w:rPr>
          <w:lang w:val="en-GB"/>
        </w:rPr>
        <w:fldChar w:fldCharType="separate"/>
      </w:r>
      <w:ins w:id="709" w:author="Holger Eichelberger" w:date="2015-11-09T11:33:00Z">
        <w:r w:rsidR="0043707B">
          <w:rPr>
            <w:lang w:val="en-GB"/>
          </w:rPr>
          <w:t>2.1.5</w:t>
        </w:r>
      </w:ins>
      <w:del w:id="710" w:author="Holger Eichelberger" w:date="2015-09-14T17:00:00Z">
        <w:r w:rsidR="00F84791" w:rsidDel="00E8696C">
          <w:rPr>
            <w:lang w:val="en-GB"/>
          </w:rPr>
          <w:delText>2.1.5</w:delText>
        </w:r>
      </w:del>
      <w:r w:rsidR="00CA1915">
        <w:rPr>
          <w:lang w:val="en-GB"/>
        </w:rPr>
        <w:fldChar w:fldCharType="end"/>
      </w:r>
      <w:r w:rsidR="007E7997">
        <w:rPr>
          <w:lang w:val="en-GB"/>
        </w:rPr>
        <w:t>.</w:t>
      </w:r>
    </w:p>
    <w:p w:rsidR="00974327" w:rsidRPr="00974327" w:rsidRDefault="00974327" w:rsidP="0056767F">
      <w:pPr>
        <w:spacing w:after="200" w:line="276" w:lineRule="auto"/>
        <w:jc w:val="left"/>
        <w:rPr>
          <w:lang w:val="en-GB"/>
        </w:rPr>
      </w:pPr>
      <w:r w:rsidRPr="00974327">
        <w:rPr>
          <w:b/>
          <w:lang w:val="en-GB"/>
        </w:rPr>
        <w:t>Syntax</w:t>
      </w:r>
      <w:r w:rsidRPr="00974327">
        <w:rPr>
          <w:lang w:val="en-GB"/>
        </w:rPr>
        <w:t xml:space="preserve">: </w:t>
      </w:r>
    </w:p>
    <w:p w:rsidR="00172D28" w:rsidRPr="00172D28" w:rsidRDefault="0033780A" w:rsidP="0056767F">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 Dec</w:t>
      </w:r>
      <w:r w:rsidR="00172D28">
        <w:rPr>
          <w:rFonts w:ascii="Courier New" w:hAnsi="Courier New" w:cs="Courier New"/>
          <w:sz w:val="22"/>
          <w:szCs w:val="22"/>
          <w:lang w:val="en-GB"/>
        </w:rPr>
        <w:t>laration of a new sequence and a new set</w:t>
      </w:r>
      <w:r w:rsidR="0023388D">
        <w:rPr>
          <w:rFonts w:ascii="Courier New" w:hAnsi="Courier New" w:cs="Courier New"/>
          <w:sz w:val="22"/>
          <w:szCs w:val="22"/>
          <w:lang w:val="en-GB"/>
        </w:rPr>
        <w:t>.</w:t>
      </w:r>
    </w:p>
    <w:p w:rsidR="00974327" w:rsidRPr="00974327" w:rsidRDefault="0052165E" w:rsidP="0056767F">
      <w:pPr>
        <w:spacing w:after="200" w:line="276" w:lineRule="auto"/>
        <w:ind w:left="567"/>
        <w:jc w:val="left"/>
        <w:rPr>
          <w:sz w:val="22"/>
          <w:szCs w:val="22"/>
          <w:lang w:val="en-GB"/>
        </w:rPr>
      </w:pPr>
      <w:r>
        <w:rPr>
          <w:rFonts w:ascii="Courier New" w:hAnsi="Courier New" w:cs="Courier New"/>
          <w:b/>
          <w:sz w:val="22"/>
          <w:szCs w:val="22"/>
          <w:lang w:val="en-GB"/>
        </w:rPr>
        <w:t>sequence</w:t>
      </w:r>
      <w:r w:rsidR="00974327" w:rsidRPr="00974327">
        <w:rPr>
          <w:rFonts w:ascii="Courier New" w:hAnsi="Courier New" w:cs="Courier New"/>
          <w:b/>
          <w:sz w:val="22"/>
          <w:szCs w:val="22"/>
          <w:lang w:val="en-GB"/>
        </w:rPr>
        <w:t>Of(</w:t>
      </w:r>
      <w:r w:rsidR="00974327" w:rsidRPr="00974327">
        <w:rPr>
          <w:rFonts w:ascii="Courier New" w:hAnsi="Courier New" w:cs="Courier New"/>
          <w:i/>
          <w:sz w:val="22"/>
          <w:szCs w:val="22"/>
          <w:lang w:val="en-GB"/>
        </w:rPr>
        <w:t>Type</w:t>
      </w:r>
      <w:r w:rsidR="00974327"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p>
    <w:p w:rsidR="00974327" w:rsidRDefault="00974327" w:rsidP="0056767F">
      <w:pPr>
        <w:spacing w:after="200" w:line="276" w:lineRule="auto"/>
        <w:ind w:left="567"/>
        <w:jc w:val="left"/>
        <w:rPr>
          <w:rFonts w:ascii="Courier New" w:hAnsi="Courier New" w:cs="Courier New"/>
          <w:sz w:val="22"/>
          <w:szCs w:val="22"/>
          <w:lang w:val="en-GB"/>
        </w:rPr>
      </w:pPr>
      <w:r w:rsidRPr="00974327">
        <w:rPr>
          <w:rFonts w:ascii="Courier New" w:hAnsi="Courier New" w:cs="Courier New"/>
          <w:b/>
          <w:sz w:val="22"/>
          <w:szCs w:val="22"/>
          <w:lang w:val="en-GB"/>
        </w:rPr>
        <w:t>setOf(</w:t>
      </w:r>
      <w:r w:rsidRPr="00974327">
        <w:rPr>
          <w:rFonts w:ascii="Courier New" w:hAnsi="Courier New" w:cs="Courier New"/>
          <w:i/>
          <w:sz w:val="22"/>
          <w:szCs w:val="22"/>
          <w:lang w:val="en-GB"/>
        </w:rPr>
        <w:t>Type</w:t>
      </w:r>
      <w:r w:rsidRPr="00974327">
        <w:rPr>
          <w:rFonts w:ascii="Courier New" w:hAnsi="Courier New" w:cs="Courier New"/>
          <w:b/>
          <w:sz w:val="22"/>
          <w:szCs w:val="22"/>
          <w:lang w:val="en-GB"/>
        </w:rPr>
        <w:t>)</w:t>
      </w:r>
      <w:r w:rsidR="00172D28">
        <w:rPr>
          <w:rFonts w:ascii="Courier New" w:hAnsi="Courier New" w:cs="Courier New"/>
          <w:b/>
          <w:sz w:val="22"/>
          <w:szCs w:val="22"/>
          <w:lang w:val="en-GB"/>
        </w:rPr>
        <w:t xml:space="preserve"> </w:t>
      </w:r>
      <w:r w:rsidR="005D7CD2" w:rsidRPr="005D7CD2">
        <w:rPr>
          <w:rFonts w:ascii="Courier New" w:hAnsi="Courier New" w:cs="Courier New"/>
          <w:i/>
          <w:sz w:val="22"/>
          <w:szCs w:val="22"/>
          <w:lang w:val="en-GB"/>
        </w:rPr>
        <w:t>variable</w:t>
      </w:r>
      <w:r w:rsidR="00707BC7">
        <w:rPr>
          <w:rFonts w:ascii="Courier New" w:hAnsi="Courier New" w:cs="Courier New"/>
          <w:i/>
          <w:sz w:val="22"/>
          <w:szCs w:val="22"/>
          <w:lang w:val="en-GB"/>
        </w:rPr>
        <w:t>N</w:t>
      </w:r>
      <w:r w:rsidR="0033780A" w:rsidRPr="0033780A">
        <w:rPr>
          <w:rFonts w:ascii="Courier New" w:hAnsi="Courier New" w:cs="Courier New"/>
          <w:i/>
          <w:sz w:val="22"/>
          <w:szCs w:val="22"/>
          <w:lang w:val="en-GB"/>
        </w:rPr>
        <w:t>ame</w:t>
      </w:r>
      <w:r w:rsidR="00D466AA" w:rsidRPr="00D466AA">
        <w:rPr>
          <w:rFonts w:ascii="Courier New" w:hAnsi="Courier New" w:cs="Courier New"/>
          <w:i/>
          <w:sz w:val="22"/>
          <w:szCs w:val="22"/>
          <w:vertAlign w:val="subscript"/>
          <w:lang w:val="en-GB"/>
        </w:rPr>
        <w:t>2</w:t>
      </w:r>
      <w:r w:rsidR="0033780A" w:rsidRPr="0033780A">
        <w:rPr>
          <w:rFonts w:ascii="Courier New" w:hAnsi="Courier New" w:cs="Courier New"/>
          <w:sz w:val="22"/>
          <w:szCs w:val="22"/>
          <w:lang w:val="en-GB"/>
        </w:rPr>
        <w:t>;</w:t>
      </w:r>
    </w:p>
    <w:p w:rsidR="00172D28" w:rsidRDefault="00172D28" w:rsidP="0056767F">
      <w:pPr>
        <w:spacing w:after="200" w:line="276" w:lineRule="auto"/>
        <w:ind w:left="567"/>
        <w:jc w:val="left"/>
        <w:rPr>
          <w:sz w:val="22"/>
          <w:szCs w:val="22"/>
          <w:lang w:val="en-GB"/>
        </w:rPr>
      </w:pPr>
    </w:p>
    <w:p w:rsidR="00172D28" w:rsidRDefault="00172D28" w:rsidP="0056767F">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Access to elements of </w:t>
      </w:r>
      <w:r w:rsidR="009D3518">
        <w:rPr>
          <w:rFonts w:ascii="Courier New" w:hAnsi="Courier New" w:cs="Courier New"/>
          <w:sz w:val="22"/>
          <w:szCs w:val="22"/>
          <w:lang w:val="en-GB"/>
        </w:rPr>
        <w:t xml:space="preserve">a </w:t>
      </w:r>
      <w:r w:rsidR="00EF398A">
        <w:rPr>
          <w:rFonts w:ascii="Courier New" w:hAnsi="Courier New" w:cs="Courier New"/>
          <w:sz w:val="22"/>
          <w:szCs w:val="22"/>
          <w:lang w:val="en-GB"/>
        </w:rPr>
        <w:t>sequence</w:t>
      </w:r>
      <w:r w:rsidR="00D466AA">
        <w:rPr>
          <w:rFonts w:ascii="Courier New" w:hAnsi="Courier New" w:cs="Courier New"/>
          <w:sz w:val="22"/>
          <w:szCs w:val="22"/>
          <w:lang w:val="en-GB"/>
        </w:rPr>
        <w:t xml:space="preserve">. </w:t>
      </w:r>
      <w:r w:rsidR="00EF398A">
        <w:rPr>
          <w:rFonts w:ascii="Courier New" w:hAnsi="Courier New" w:cs="Courier New"/>
          <w:sz w:val="22"/>
          <w:szCs w:val="22"/>
          <w:lang w:val="en-GB"/>
        </w:rPr>
        <w:t xml:space="preserve">Sets do not have index-based access. </w:t>
      </w:r>
      <w:r w:rsidR="00477E00" w:rsidRPr="00477E00">
        <w:rPr>
          <w:rFonts w:ascii="Courier New" w:hAnsi="Courier New" w:cs="Courier New"/>
          <w:sz w:val="22"/>
          <w:szCs w:val="22"/>
          <w:lang w:val="en-GB"/>
        </w:rPr>
        <w:t xml:space="preserve">We will discuss variables in Section </w:t>
      </w:r>
      <w:fldSimple w:instr=" REF _Ref315259727 \r \h  \* MERGEFORMAT ">
        <w:ins w:id="711" w:author="Holger Eichelberger" w:date="2015-11-09T11:33:00Z">
          <w:r w:rsidR="00CA1915" w:rsidRPr="00CA1915">
            <w:rPr>
              <w:rFonts w:ascii="Courier New" w:hAnsi="Courier New" w:cs="Courier New"/>
              <w:sz w:val="22"/>
              <w:szCs w:val="22"/>
              <w:lang w:val="en-GB"/>
              <w:rPrChange w:id="712" w:author="Holger Eichelberger" w:date="2015-11-09T11:33:00Z">
                <w:rPr>
                  <w:color w:val="0000FF"/>
                  <w:u w:val="single"/>
                  <w:lang w:val="en-US"/>
                </w:rPr>
              </w:rPrChange>
            </w:rPr>
            <w:t>2.1.4</w:t>
          </w:r>
        </w:ins>
        <w:del w:id="713" w:author="Holger Eichelberger" w:date="2015-11-09T11:33:00Z">
          <w:r w:rsidR="009F0CF7" w:rsidRPr="009F0CF7" w:rsidDel="0043707B">
            <w:rPr>
              <w:rFonts w:ascii="Courier New" w:hAnsi="Courier New" w:cs="Courier New"/>
              <w:sz w:val="22"/>
              <w:szCs w:val="22"/>
              <w:lang w:val="en-GB"/>
            </w:rPr>
            <w:delText>2.1.4</w:delText>
          </w:r>
        </w:del>
      </w:fldSimple>
      <w:r w:rsidR="00477E00" w:rsidRPr="00477E00">
        <w:rPr>
          <w:rFonts w:ascii="Courier New" w:hAnsi="Courier New" w:cs="Courier New"/>
          <w:sz w:val="22"/>
          <w:szCs w:val="22"/>
          <w:lang w:val="en-GB"/>
        </w:rPr>
        <w:t>.</w:t>
      </w:r>
      <w:r w:rsidR="00477E00">
        <w:rPr>
          <w:rFonts w:ascii="Courier New" w:hAnsi="Courier New" w:cs="Courier New"/>
          <w:sz w:val="22"/>
          <w:szCs w:val="22"/>
          <w:lang w:val="en-GB"/>
        </w:rPr>
        <w:t xml:space="preserve"> </w:t>
      </w:r>
      <w:r>
        <w:rPr>
          <w:rFonts w:ascii="Courier New" w:hAnsi="Courier New" w:cs="Courier New"/>
          <w:sz w:val="22"/>
          <w:szCs w:val="22"/>
          <w:lang w:val="en-GB"/>
        </w:rPr>
        <w:t>*/</w:t>
      </w:r>
    </w:p>
    <w:p w:rsidR="00172D28" w:rsidRPr="00172D28" w:rsidRDefault="00D466AA" w:rsidP="0056767F">
      <w:pPr>
        <w:spacing w:after="200" w:line="276" w:lineRule="auto"/>
        <w:ind w:left="567"/>
        <w:jc w:val="left"/>
        <w:rPr>
          <w:rFonts w:ascii="Courier New" w:hAnsi="Courier New" w:cs="Courier New"/>
          <w:sz w:val="22"/>
          <w:szCs w:val="22"/>
          <w:lang w:val="en-GB"/>
        </w:rPr>
      </w:pPr>
      <w:r w:rsidRPr="00D466AA">
        <w:rPr>
          <w:rFonts w:ascii="Courier New" w:hAnsi="Courier New" w:cs="Courier New"/>
          <w:i/>
          <w:sz w:val="22"/>
          <w:szCs w:val="22"/>
          <w:lang w:val="en-GB"/>
        </w:rPr>
        <w:t>variableName</w:t>
      </w:r>
      <w:r w:rsidR="00EF398A" w:rsidRPr="00D466AA">
        <w:rPr>
          <w:rFonts w:ascii="Courier New" w:hAnsi="Courier New" w:cs="Courier New"/>
          <w:i/>
          <w:sz w:val="22"/>
          <w:szCs w:val="22"/>
          <w:vertAlign w:val="subscript"/>
          <w:lang w:val="en-GB"/>
        </w:rPr>
        <w:t>1</w:t>
      </w:r>
      <w:r w:rsidR="00172D28">
        <w:rPr>
          <w:rFonts w:ascii="Courier New" w:hAnsi="Courier New" w:cs="Courier New"/>
          <w:sz w:val="22"/>
          <w:szCs w:val="22"/>
          <w:lang w:val="en-GB"/>
        </w:rPr>
        <w:t>[</w:t>
      </w:r>
      <w:r w:rsidR="0033780A" w:rsidRPr="0033780A">
        <w:rPr>
          <w:rFonts w:ascii="Courier New" w:hAnsi="Courier New" w:cs="Courier New"/>
          <w:i/>
          <w:sz w:val="22"/>
          <w:szCs w:val="22"/>
          <w:lang w:val="en-GB"/>
        </w:rPr>
        <w:t>index</w:t>
      </w:r>
      <w:r w:rsidR="00172D28">
        <w:rPr>
          <w:rFonts w:ascii="Courier New" w:hAnsi="Courier New" w:cs="Courier New"/>
          <w:sz w:val="22"/>
          <w:szCs w:val="22"/>
          <w:lang w:val="en-GB"/>
        </w:rPr>
        <w:t>]</w:t>
      </w:r>
      <w:r w:rsidR="00FD23E2">
        <w:rPr>
          <w:rFonts w:ascii="Courier New" w:hAnsi="Courier New" w:cs="Courier New"/>
          <w:sz w:val="22"/>
          <w:szCs w:val="22"/>
          <w:lang w:val="en-GB"/>
        </w:rPr>
        <w:t xml:space="preserve"> = value;</w:t>
      </w:r>
    </w:p>
    <w:p w:rsidR="00760C52" w:rsidRDefault="00974327">
      <w:pPr>
        <w:keepNext/>
        <w:spacing w:after="200" w:line="276" w:lineRule="auto"/>
        <w:rPr>
          <w:lang w:val="en-GB"/>
        </w:rPr>
      </w:pPr>
      <w:r w:rsidRPr="00974327">
        <w:rPr>
          <w:b/>
          <w:lang w:val="en-GB"/>
        </w:rPr>
        <w:t>Description of Syntax</w:t>
      </w:r>
      <w:r w:rsidRPr="00974327">
        <w:rPr>
          <w:lang w:val="en-GB"/>
        </w:rPr>
        <w:t xml:space="preserve">: </w:t>
      </w:r>
      <w:r w:rsidR="007911B1" w:rsidRPr="005D35E1">
        <w:rPr>
          <w:lang w:val="en-GB"/>
        </w:rPr>
        <w:t xml:space="preserve">the definition of a </w:t>
      </w:r>
      <w:r w:rsidR="007911B1">
        <w:rPr>
          <w:lang w:val="en-GB"/>
        </w:rPr>
        <w:t>container</w:t>
      </w:r>
      <w:r w:rsidR="007911B1"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007911B1" w:rsidRPr="005D35E1">
        <w:rPr>
          <w:lang w:val="en-GB"/>
        </w:rPr>
        <w:t>:</w:t>
      </w:r>
    </w:p>
    <w:p w:rsidR="007911B1" w:rsidRDefault="007911B1" w:rsidP="007911B1">
      <w:pPr>
        <w:pStyle w:val="ListParagraph"/>
        <w:numPr>
          <w:ilvl w:val="0"/>
          <w:numId w:val="80"/>
        </w:numPr>
        <w:spacing w:after="200" w:line="276" w:lineRule="auto"/>
        <w:ind w:left="993"/>
        <w:rPr>
          <w:lang w:val="en-GB"/>
        </w:rPr>
      </w:pPr>
      <w:r>
        <w:rPr>
          <w:lang w:val="en-GB"/>
        </w:rPr>
        <w:t xml:space="preserve">The </w:t>
      </w:r>
      <w:r>
        <w:rPr>
          <w:rFonts w:ascii="Courier New" w:hAnsi="Courier New" w:cs="Courier New"/>
          <w:b/>
          <w:sz w:val="22"/>
          <w:szCs w:val="22"/>
          <w:lang w:val="en-GB"/>
        </w:rPr>
        <w:t>sequence</w:t>
      </w:r>
      <w:r w:rsidRPr="00974327">
        <w:rPr>
          <w:rFonts w:ascii="Courier New" w:hAnsi="Courier New" w:cs="Courier New"/>
          <w:b/>
          <w:sz w:val="22"/>
          <w:szCs w:val="22"/>
          <w:lang w:val="en-GB"/>
        </w:rPr>
        <w:t>Of</w:t>
      </w:r>
      <w:r>
        <w:rPr>
          <w:lang w:val="en-GB"/>
        </w:rPr>
        <w:t xml:space="preserve"> and </w:t>
      </w:r>
      <w:r w:rsidRPr="00974327">
        <w:rPr>
          <w:rFonts w:ascii="Courier New" w:hAnsi="Courier New" w:cs="Courier New"/>
          <w:b/>
          <w:sz w:val="22"/>
          <w:szCs w:val="22"/>
          <w:lang w:val="en-GB"/>
        </w:rPr>
        <w:t>setOf</w:t>
      </w:r>
      <w:r>
        <w:rPr>
          <w:lang w:val="en-GB"/>
        </w:rPr>
        <w:t xml:space="preserve"> keyword</w:t>
      </w:r>
      <w:r w:rsidR="00707BC7">
        <w:rPr>
          <w:lang w:val="en-GB"/>
        </w:rPr>
        <w:t xml:space="preserve">s </w:t>
      </w:r>
      <w:r w:rsidR="00EF398A">
        <w:rPr>
          <w:lang w:val="en-GB"/>
        </w:rPr>
        <w:t xml:space="preserve">refer to a </w:t>
      </w:r>
      <w:r>
        <w:rPr>
          <w:lang w:val="en-GB"/>
        </w:rPr>
        <w:t>container of the respective type</w:t>
      </w:r>
      <w:r w:rsidR="00707BC7">
        <w:rPr>
          <w:lang w:val="en-GB"/>
        </w:rPr>
        <w:t xml:space="preserve"> </w:t>
      </w:r>
      <w:r w:rsidR="00707BC7" w:rsidRPr="00974327">
        <w:rPr>
          <w:lang w:val="en-GB"/>
        </w:rPr>
        <w:t xml:space="preserve">followed by the </w:t>
      </w:r>
      <w:r w:rsidR="00707BC7" w:rsidRPr="00974327">
        <w:rPr>
          <w:rFonts w:ascii="Courier New" w:hAnsi="Courier New" w:cs="Courier New"/>
          <w:i/>
          <w:sz w:val="22"/>
          <w:szCs w:val="22"/>
          <w:lang w:val="en-GB"/>
        </w:rPr>
        <w:t>Type</w:t>
      </w:r>
      <w:r w:rsidR="00707BC7" w:rsidRPr="00974327">
        <w:rPr>
          <w:lang w:val="en-GB"/>
        </w:rPr>
        <w:t xml:space="preserve"> of the elements contained in </w:t>
      </w:r>
      <w:r w:rsidR="00707BC7">
        <w:rPr>
          <w:lang w:val="en-GB"/>
        </w:rPr>
        <w:t>brackets</w:t>
      </w:r>
      <w:r>
        <w:rPr>
          <w:lang w:val="en-GB"/>
        </w:rPr>
        <w:t>.</w:t>
      </w:r>
    </w:p>
    <w:p w:rsidR="007911B1" w:rsidRPr="00922DE5" w:rsidRDefault="007911B1" w:rsidP="007911B1">
      <w:pPr>
        <w:pStyle w:val="ListParagraph"/>
        <w:numPr>
          <w:ilvl w:val="0"/>
          <w:numId w:val="80"/>
        </w:numPr>
        <w:spacing w:after="200" w:line="276" w:lineRule="auto"/>
        <w:ind w:left="993"/>
        <w:rPr>
          <w:lang w:val="en-GB"/>
        </w:rPr>
      </w:pPr>
      <w:r w:rsidRPr="00C44237">
        <w:rPr>
          <w:lang w:val="en-GB"/>
        </w:rPr>
        <w:t>The identifier</w:t>
      </w:r>
      <w:r w:rsidR="00477E00">
        <w:rPr>
          <w:lang w:val="en-GB"/>
        </w:rPr>
        <w:t>s</w:t>
      </w:r>
      <w:r w:rsidRPr="00C44237">
        <w:rPr>
          <w:lang w:val="en-GB"/>
        </w:rPr>
        <w:t xml:space="preserve"> </w:t>
      </w:r>
      <w:ins w:id="714" w:author="Holger Eichelberger" w:date="2015-09-14T16:04:00Z">
        <w:r w:rsidR="002F070D">
          <w:rPr>
            <w:rFonts w:ascii="Courier New" w:hAnsi="Courier New" w:cs="Courier New"/>
            <w:i/>
            <w:sz w:val="22"/>
            <w:szCs w:val="22"/>
            <w:lang w:val="en-GB"/>
          </w:rPr>
          <w:t>variableN</w:t>
        </w:r>
      </w:ins>
      <w:del w:id="715"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1</w:t>
      </w:r>
      <w:r>
        <w:rPr>
          <w:lang w:val="en-GB"/>
        </w:rPr>
        <w:t xml:space="preserve"> </w:t>
      </w:r>
      <w:r w:rsidR="00477E00">
        <w:rPr>
          <w:lang w:val="en-GB"/>
        </w:rPr>
        <w:t xml:space="preserve">and </w:t>
      </w:r>
      <w:ins w:id="716" w:author="Holger Eichelberger" w:date="2015-09-14T16:04:00Z">
        <w:r w:rsidR="002F070D">
          <w:rPr>
            <w:rFonts w:ascii="Courier New" w:hAnsi="Courier New" w:cs="Courier New"/>
            <w:i/>
            <w:sz w:val="22"/>
            <w:szCs w:val="22"/>
            <w:lang w:val="en-GB"/>
          </w:rPr>
          <w:t>variableN</w:t>
        </w:r>
      </w:ins>
      <w:del w:id="717" w:author="Holger Eichelberger" w:date="2015-09-14T16:04:00Z">
        <w:r w:rsidR="00477E00" w:rsidDel="002F070D">
          <w:rPr>
            <w:rFonts w:ascii="Courier New" w:hAnsi="Courier New" w:cs="Courier New"/>
            <w:i/>
            <w:sz w:val="22"/>
            <w:szCs w:val="22"/>
            <w:lang w:val="en-GB"/>
          </w:rPr>
          <w:delText>N</w:delText>
        </w:r>
      </w:del>
      <w:r w:rsidR="00477E00" w:rsidRPr="0033780A">
        <w:rPr>
          <w:rFonts w:ascii="Courier New" w:hAnsi="Courier New" w:cs="Courier New"/>
          <w:i/>
          <w:sz w:val="22"/>
          <w:szCs w:val="22"/>
          <w:lang w:val="en-GB"/>
        </w:rPr>
        <w:t>ame</w:t>
      </w:r>
      <w:r w:rsidR="00477E00" w:rsidRPr="00D466AA">
        <w:rPr>
          <w:rFonts w:ascii="Courier New" w:hAnsi="Courier New" w:cs="Courier New"/>
          <w:i/>
          <w:sz w:val="22"/>
          <w:szCs w:val="22"/>
          <w:vertAlign w:val="subscript"/>
          <w:lang w:val="en-GB"/>
        </w:rPr>
        <w:t>2</w:t>
      </w:r>
      <w:r w:rsidR="00477E00">
        <w:rPr>
          <w:lang w:val="en-GB"/>
        </w:rPr>
        <w:t xml:space="preserve"> are </w:t>
      </w:r>
      <w:r>
        <w:rPr>
          <w:lang w:val="en-GB"/>
        </w:rPr>
        <w:t>the name</w:t>
      </w:r>
      <w:r w:rsidR="00477E00">
        <w:rPr>
          <w:lang w:val="en-GB"/>
        </w:rPr>
        <w:t>s</w:t>
      </w:r>
      <w:r>
        <w:rPr>
          <w:lang w:val="en-GB"/>
        </w:rPr>
        <w:t xml:space="preserve"> of the new </w:t>
      </w:r>
      <w:r w:rsidR="00707BC7">
        <w:rPr>
          <w:lang w:val="en-GB"/>
        </w:rPr>
        <w:t>container</w:t>
      </w:r>
      <w:r w:rsidR="00477E00">
        <w:rPr>
          <w:lang w:val="en-GB"/>
        </w:rPr>
        <w:t>s</w:t>
      </w:r>
      <w:r>
        <w:rPr>
          <w:lang w:val="en-GB"/>
        </w:rPr>
        <w:t>.</w:t>
      </w:r>
    </w:p>
    <w:p w:rsidR="00707BC7" w:rsidRDefault="00707BC7" w:rsidP="007911B1">
      <w:pPr>
        <w:pStyle w:val="ListParagraph"/>
        <w:numPr>
          <w:ilvl w:val="0"/>
          <w:numId w:val="80"/>
        </w:numPr>
        <w:spacing w:after="200" w:line="276" w:lineRule="auto"/>
        <w:ind w:left="993"/>
        <w:rPr>
          <w:lang w:val="en-GB"/>
        </w:rPr>
      </w:pPr>
      <w:r>
        <w:rPr>
          <w:lang w:val="en-GB"/>
        </w:rPr>
        <w:t xml:space="preserve">Accessing a specific element of a </w:t>
      </w:r>
      <w:r w:rsidR="00EF398A">
        <w:rPr>
          <w:lang w:val="en-GB"/>
        </w:rPr>
        <w:t xml:space="preserve">sequence </w:t>
      </w:r>
      <w:r>
        <w:rPr>
          <w:lang w:val="en-GB"/>
        </w:rPr>
        <w:t>container type</w:t>
      </w:r>
      <w:r w:rsidR="00477E00">
        <w:rPr>
          <w:lang w:val="en-GB"/>
        </w:rPr>
        <w:t xml:space="preserve"> (variable)</w:t>
      </w:r>
      <w:r>
        <w:rPr>
          <w:lang w:val="en-GB"/>
        </w:rPr>
        <w:t xml:space="preserve"> requires the specification of an index (</w:t>
      </w:r>
      <w:r>
        <w:rPr>
          <w:rFonts w:ascii="Courier New" w:hAnsi="Courier New" w:cs="Courier New"/>
          <w:sz w:val="22"/>
          <w:szCs w:val="22"/>
          <w:lang w:val="en-GB"/>
        </w:rPr>
        <w:t>[</w:t>
      </w:r>
      <w:r w:rsidRPr="00172D28">
        <w:rPr>
          <w:rFonts w:ascii="Courier New" w:hAnsi="Courier New" w:cs="Courier New"/>
          <w:i/>
          <w:sz w:val="22"/>
          <w:szCs w:val="22"/>
          <w:lang w:val="en-GB"/>
        </w:rPr>
        <w:t>index</w:t>
      </w:r>
      <w:r>
        <w:rPr>
          <w:rFonts w:ascii="Courier New" w:hAnsi="Courier New" w:cs="Courier New"/>
          <w:sz w:val="22"/>
          <w:szCs w:val="22"/>
          <w:lang w:val="en-GB"/>
        </w:rPr>
        <w:t>]</w:t>
      </w:r>
      <w:r>
        <w:rPr>
          <w:lang w:val="en-GB"/>
        </w:rPr>
        <w:t xml:space="preserve">). An index is </w:t>
      </w:r>
      <w:r w:rsidR="001D2E4A">
        <w:rPr>
          <w:lang w:val="en-GB"/>
        </w:rPr>
        <w:t xml:space="preserve">either “0” or </w:t>
      </w:r>
      <w:r>
        <w:rPr>
          <w:lang w:val="en-GB"/>
        </w:rPr>
        <w:t>a positive integer value specifying the position of an element in a container.</w:t>
      </w:r>
      <w:r w:rsidR="00B62F88">
        <w:rPr>
          <w:lang w:val="en-GB"/>
        </w:rPr>
        <w:t xml:space="preserve"> Accessing a specific position is only </w:t>
      </w:r>
      <w:r w:rsidR="00285A93">
        <w:rPr>
          <w:lang w:val="en-GB"/>
        </w:rPr>
        <w:t xml:space="preserve">a </w:t>
      </w:r>
      <w:r w:rsidR="00B62F88">
        <w:rPr>
          <w:lang w:val="en-GB"/>
        </w:rPr>
        <w:t>valid</w:t>
      </w:r>
      <w:r w:rsidR="00285A93">
        <w:rPr>
          <w:lang w:val="en-GB"/>
        </w:rPr>
        <w:t xml:space="preserve"> operation</w:t>
      </w:r>
      <w:r w:rsidR="00B62F88">
        <w:rPr>
          <w:lang w:val="en-GB"/>
        </w:rPr>
        <w:t xml:space="preserve">, if this position has previously been set by different means like the </w:t>
      </w:r>
      <w:r w:rsidR="00B62F88">
        <w:rPr>
          <w:rFonts w:ascii="Courier New" w:hAnsi="Courier New" w:cs="Courier New"/>
          <w:b/>
          <w:sz w:val="22"/>
          <w:szCs w:val="22"/>
          <w:lang w:val="en-GB"/>
        </w:rPr>
        <w:t>add</w:t>
      </w:r>
      <w:r w:rsidR="00B62F88">
        <w:rPr>
          <w:lang w:val="en-GB"/>
        </w:rPr>
        <w:t xml:space="preserve"> function</w:t>
      </w:r>
      <w:r w:rsidR="00EF0898">
        <w:rPr>
          <w:lang w:val="en-GB"/>
        </w:rPr>
        <w:t xml:space="preserve"> </w:t>
      </w:r>
      <w:r w:rsidR="00EF0898" w:rsidRPr="00477E00">
        <w:rPr>
          <w:lang w:val="en-GB"/>
        </w:rPr>
        <w:t xml:space="preserve">(the set of operations is introduced in Section </w:t>
      </w:r>
      <w:fldSimple w:instr=" REF _Ref314234305 \r \h  \* MERGEFORMAT ">
        <w:ins w:id="718" w:author="Holger Eichelberger" w:date="2015-11-09T11:33:00Z">
          <w:r w:rsidR="00CA1915" w:rsidRPr="00CA1915">
            <w:rPr>
              <w:lang w:val="en-GB"/>
              <w:rPrChange w:id="719" w:author="Holger Eichelberger" w:date="2015-11-09T11:33:00Z">
                <w:rPr>
                  <w:color w:val="0000FF"/>
                  <w:u w:val="single"/>
                  <w:lang w:val="en-US"/>
                </w:rPr>
              </w:rPrChange>
            </w:rPr>
            <w:t>2.1.5</w:t>
          </w:r>
        </w:ins>
        <w:del w:id="720" w:author="Holger Eichelberger" w:date="2015-09-14T17:00:00Z">
          <w:r w:rsidR="00F84791" w:rsidDel="00E8696C">
            <w:rPr>
              <w:lang w:val="en-GB"/>
            </w:rPr>
            <w:delText>2.1.5</w:delText>
          </w:r>
        </w:del>
      </w:fldSimple>
      <w:r w:rsidR="00EF0898" w:rsidRPr="00477E00">
        <w:rPr>
          <w:lang w:val="en-GB"/>
        </w:rPr>
        <w:t>)</w:t>
      </w:r>
      <w:r w:rsidR="00B62F88" w:rsidRPr="00477E00">
        <w:rPr>
          <w:lang w:val="en-GB"/>
        </w:rPr>
        <w:t xml:space="preserve">. </w:t>
      </w:r>
    </w:p>
    <w:p w:rsidR="00974327" w:rsidRPr="00974327" w:rsidRDefault="00974327" w:rsidP="0056767F">
      <w:pPr>
        <w:spacing w:after="200" w:line="276" w:lineRule="auto"/>
        <w:jc w:val="left"/>
        <w:rPr>
          <w:lang w:val="en-GB"/>
        </w:rPr>
      </w:pPr>
      <w:r w:rsidRPr="00974327">
        <w:rPr>
          <w:b/>
          <w:lang w:val="en-GB"/>
        </w:rPr>
        <w:t>Example</w:t>
      </w:r>
      <w:r w:rsidRPr="00974327">
        <w:rPr>
          <w:lang w:val="en-GB"/>
        </w:rPr>
        <w:t xml:space="preserve">: </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F76F6C">
        <w:rPr>
          <w:rFonts w:ascii="Courier New" w:hAnsi="Courier New" w:cs="Courier New"/>
          <w:sz w:val="22"/>
          <w:szCs w:val="22"/>
          <w:lang w:val="en-GB"/>
        </w:rPr>
        <w:t xml:space="preserve">* Definition of a new enumeration. </w:t>
      </w:r>
      <w:r w:rsidR="00837386">
        <w:rPr>
          <w:rFonts w:ascii="Courier New" w:hAnsi="Courier New" w:cs="Courier New"/>
          <w:sz w:val="22"/>
          <w:szCs w:val="22"/>
          <w:lang w:val="en-GB"/>
        </w:rPr>
        <w:t>"</w:t>
      </w:r>
      <w:r w:rsidR="00F76F6C">
        <w:rPr>
          <w:rFonts w:ascii="Courier New" w:hAnsi="Courier New" w:cs="Courier New"/>
          <w:sz w:val="22"/>
          <w:szCs w:val="22"/>
          <w:lang w:val="en-GB"/>
        </w:rPr>
        <w:t>blob</w:t>
      </w:r>
      <w:r w:rsidR="00837386">
        <w:rPr>
          <w:rFonts w:ascii="Courier New" w:hAnsi="Courier New" w:cs="Courier New"/>
          <w:sz w:val="22"/>
          <w:szCs w:val="22"/>
          <w:lang w:val="en-GB"/>
        </w:rPr>
        <w:t>"</w:t>
      </w:r>
      <w:r w:rsidR="00F76F6C">
        <w:rPr>
          <w:rFonts w:ascii="Courier New" w:hAnsi="Courier New" w:cs="Courier New"/>
          <w:sz w:val="22"/>
          <w:szCs w:val="22"/>
          <w:lang w:val="en-GB"/>
        </w:rPr>
        <w:t xml:space="preserve"> means </w:t>
      </w:r>
      <w:r w:rsidR="00837386">
        <w:rPr>
          <w:rFonts w:ascii="Courier New" w:hAnsi="Courier New" w:cs="Courier New"/>
          <w:sz w:val="22"/>
          <w:szCs w:val="22"/>
          <w:lang w:val="en-GB"/>
        </w:rPr>
        <w:t>"</w:t>
      </w:r>
      <w:r w:rsidR="00F76F6C">
        <w:rPr>
          <w:rFonts w:ascii="Courier New" w:hAnsi="Courier New" w:cs="Courier New"/>
          <w:sz w:val="22"/>
          <w:szCs w:val="22"/>
          <w:lang w:val="en-GB"/>
        </w:rPr>
        <w:t>binary (large) objects</w:t>
      </w:r>
      <w:r w:rsidR="00837386">
        <w:rPr>
          <w:rFonts w:ascii="Courier New" w:hAnsi="Courier New" w:cs="Courier New"/>
          <w:sz w:val="22"/>
          <w:szCs w:val="22"/>
          <w:lang w:val="en-GB"/>
        </w:rPr>
        <w:t>"</w:t>
      </w:r>
      <w:r w:rsidR="00F76F6C">
        <w:rPr>
          <w:rFonts w:ascii="Courier New" w:hAnsi="Courier New" w:cs="Courier New"/>
          <w:sz w:val="22"/>
          <w:szCs w:val="22"/>
          <w:lang w:val="en-GB"/>
        </w:rPr>
        <w:t>. */</w:t>
      </w:r>
    </w:p>
    <w:p w:rsidR="00F76F6C" w:rsidRPr="00F76F6C" w:rsidRDefault="00F76F6C" w:rsidP="0056767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B62F88">
        <w:rPr>
          <w:rFonts w:ascii="Courier New" w:hAnsi="Courier New" w:cs="Courier New"/>
          <w:sz w:val="22"/>
          <w:szCs w:val="22"/>
          <w:lang w:val="en-GB"/>
        </w:rPr>
        <w:t>threeD</w:t>
      </w:r>
      <w:r>
        <w:rPr>
          <w:rFonts w:ascii="Courier New" w:hAnsi="Courier New" w:cs="Courier New"/>
          <w:sz w:val="22"/>
          <w:szCs w:val="22"/>
          <w:lang w:val="en-GB"/>
        </w:rPr>
        <w:t>, blob};</w:t>
      </w:r>
    </w:p>
    <w:p w:rsidR="00F76F6C" w:rsidRDefault="00F76F6C" w:rsidP="0056767F">
      <w:pPr>
        <w:spacing w:after="200" w:line="276" w:lineRule="auto"/>
        <w:ind w:left="567"/>
        <w:jc w:val="left"/>
        <w:rPr>
          <w:rFonts w:ascii="Courier New" w:hAnsi="Courier New" w:cs="Courier New"/>
          <w:sz w:val="22"/>
          <w:szCs w:val="22"/>
          <w:lang w:val="en-GB"/>
        </w:rPr>
      </w:pPr>
    </w:p>
    <w:p w:rsidR="00760C52" w:rsidRDefault="00F76F6C">
      <w:pPr>
        <w:spacing w:after="200" w:line="276" w:lineRule="auto"/>
        <w:ind w:left="567"/>
        <w:rPr>
          <w:rFonts w:ascii="Courier New" w:hAnsi="Courier New" w:cs="Courier New"/>
          <w:b/>
          <w:sz w:val="22"/>
          <w:szCs w:val="22"/>
          <w:lang w:val="en-GB"/>
        </w:rPr>
      </w:pPr>
      <w:r>
        <w:rPr>
          <w:rFonts w:ascii="Courier New" w:hAnsi="Courier New" w:cs="Courier New"/>
          <w:sz w:val="22"/>
          <w:szCs w:val="22"/>
          <w:lang w:val="en-GB"/>
        </w:rPr>
        <w:t>/*</w:t>
      </w:r>
      <w:r w:rsidRPr="00915666">
        <w:rPr>
          <w:rFonts w:ascii="Courier New" w:hAnsi="Courier New" w:cs="Courier New"/>
          <w:sz w:val="22"/>
          <w:szCs w:val="22"/>
          <w:lang w:val="en-GB"/>
        </w:rPr>
        <w:t xml:space="preserve"> Denotes </w:t>
      </w:r>
      <w:r>
        <w:rPr>
          <w:rFonts w:ascii="Courier New" w:hAnsi="Courier New" w:cs="Courier New"/>
          <w:sz w:val="22"/>
          <w:szCs w:val="22"/>
          <w:lang w:val="en-GB"/>
        </w:rPr>
        <w:t>types of content</w:t>
      </w:r>
      <w:r w:rsidR="00C8752E">
        <w:rPr>
          <w:rFonts w:ascii="Courier New" w:hAnsi="Courier New" w:cs="Courier New"/>
          <w:sz w:val="22"/>
          <w:szCs w:val="22"/>
          <w:lang w:val="en-GB"/>
        </w:rPr>
        <w:t>s</w:t>
      </w:r>
      <w:r>
        <w:rPr>
          <w:rFonts w:ascii="Courier New" w:hAnsi="Courier New" w:cs="Courier New"/>
          <w:sz w:val="22"/>
          <w:szCs w:val="22"/>
          <w:lang w:val="en-GB"/>
        </w:rPr>
        <w:t xml:space="preserve"> supported by a system */</w:t>
      </w:r>
    </w:p>
    <w:p w:rsidR="000F27EA" w:rsidRDefault="0052165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sequence</w:t>
      </w:r>
      <w:r w:rsidRPr="00974327">
        <w:rPr>
          <w:rFonts w:ascii="Courier New" w:hAnsi="Courier New" w:cs="Courier New"/>
          <w:b/>
          <w:sz w:val="22"/>
          <w:szCs w:val="22"/>
          <w:lang w:val="en-GB"/>
        </w:rPr>
        <w:t>Of</w:t>
      </w:r>
      <w:r w:rsidR="0033780A" w:rsidRPr="0033780A">
        <w:rPr>
          <w:rFonts w:ascii="Courier New" w:hAnsi="Courier New" w:cs="Courier New"/>
          <w:b/>
          <w:sz w:val="22"/>
          <w:szCs w:val="22"/>
          <w:lang w:val="en-GB"/>
        </w:rPr>
        <w:t>(</w:t>
      </w:r>
      <w:r w:rsidR="0033780A" w:rsidRPr="0033780A">
        <w:rPr>
          <w:rFonts w:ascii="Courier New" w:hAnsi="Courier New" w:cs="Courier New"/>
          <w:sz w:val="22"/>
          <w:szCs w:val="22"/>
          <w:lang w:val="en-GB"/>
        </w:rPr>
        <w:t>ContentType</w:t>
      </w:r>
      <w:r w:rsidR="0033780A" w:rsidRPr="0033780A">
        <w:rPr>
          <w:rFonts w:ascii="Courier New" w:hAnsi="Courier New" w:cs="Courier New"/>
          <w:b/>
          <w:sz w:val="22"/>
          <w:szCs w:val="22"/>
          <w:lang w:val="en-GB"/>
        </w:rPr>
        <w:t>)</w:t>
      </w:r>
      <w:r w:rsidR="00FD23E2">
        <w:rPr>
          <w:rFonts w:ascii="Courier New" w:hAnsi="Courier New" w:cs="Courier New"/>
          <w:b/>
          <w:sz w:val="22"/>
          <w:szCs w:val="22"/>
          <w:lang w:val="en-GB"/>
        </w:rPr>
        <w:t xml:space="preserve"> </w:t>
      </w:r>
      <w:r w:rsidR="00C254BC" w:rsidRPr="00C254BC">
        <w:rPr>
          <w:rFonts w:ascii="Courier New" w:hAnsi="Courier New" w:cs="Courier New"/>
          <w:sz w:val="22"/>
          <w:szCs w:val="22"/>
          <w:lang w:val="en-GB"/>
        </w:rPr>
        <w:t xml:space="preserve">basicContents = </w:t>
      </w:r>
      <w:r w:rsidR="00EF398A">
        <w:rPr>
          <w:rFonts w:ascii="Courier New" w:hAnsi="Courier New" w:cs="Courier New"/>
          <w:sz w:val="22"/>
          <w:szCs w:val="22"/>
          <w:lang w:val="en-GB"/>
        </w:rPr>
        <w:br/>
        <w:t xml:space="preserve">    </w:t>
      </w:r>
      <w:r w:rsidR="00C254BC" w:rsidRPr="00C254BC">
        <w:rPr>
          <w:rFonts w:ascii="Courier New" w:hAnsi="Courier New" w:cs="Courier New"/>
          <w:sz w:val="22"/>
          <w:szCs w:val="22"/>
          <w:lang w:val="en-GB"/>
        </w:rPr>
        <w:t>{</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 xml:space="preserve">text, </w:t>
      </w:r>
      <w:r w:rsidR="009E6483">
        <w:rPr>
          <w:rFonts w:ascii="Courier New" w:hAnsi="Courier New" w:cs="Courier New"/>
          <w:sz w:val="22"/>
          <w:szCs w:val="22"/>
          <w:lang w:val="en-GB"/>
        </w:rPr>
        <w:t>ContentType.</w:t>
      </w:r>
      <w:r w:rsidR="00C254BC" w:rsidRPr="00C254BC">
        <w:rPr>
          <w:rFonts w:ascii="Courier New" w:hAnsi="Courier New" w:cs="Courier New"/>
          <w:sz w:val="22"/>
          <w:szCs w:val="22"/>
          <w:lang w:val="en-GB"/>
        </w:rPr>
        <w:t>audio}</w:t>
      </w:r>
      <w:r w:rsidR="002B0786">
        <w:rPr>
          <w:rFonts w:ascii="Courier New" w:hAnsi="Courier New" w:cs="Courier New"/>
          <w:sz w:val="22"/>
          <w:szCs w:val="22"/>
          <w:lang w:val="en-GB"/>
        </w:rPr>
        <w:t>;</w:t>
      </w:r>
    </w:p>
    <w:p w:rsidR="00760C52" w:rsidRDefault="003823F4">
      <w:pPr>
        <w:pStyle w:val="Heading3"/>
        <w:numPr>
          <w:ilvl w:val="3"/>
          <w:numId w:val="1"/>
        </w:numPr>
        <w:tabs>
          <w:tab w:val="clear" w:pos="1224"/>
          <w:tab w:val="left" w:pos="1078"/>
        </w:tabs>
        <w:ind w:left="0" w:firstLine="0"/>
        <w:rPr>
          <w:lang w:val="en-GB"/>
        </w:rPr>
      </w:pPr>
      <w:bookmarkStart w:id="721" w:name="_Ref315336418"/>
      <w:bookmarkStart w:id="722" w:name="_Ref315419635"/>
      <w:bookmarkStart w:id="723" w:name="_Ref315420334"/>
      <w:bookmarkStart w:id="724" w:name="_Toc434832165"/>
      <w:r>
        <w:rPr>
          <w:lang w:val="en-GB"/>
        </w:rPr>
        <w:t>Type Derivation and Restriction</w:t>
      </w:r>
      <w:bookmarkEnd w:id="721"/>
      <w:bookmarkEnd w:id="722"/>
      <w:bookmarkEnd w:id="723"/>
      <w:bookmarkEnd w:id="724"/>
    </w:p>
    <w:p w:rsidR="005D35E1" w:rsidRPr="00940607" w:rsidRDefault="005D35E1" w:rsidP="005D35E1">
      <w:pPr>
        <w:rPr>
          <w:lang w:val="en-GB"/>
        </w:rPr>
      </w:pPr>
      <w:r w:rsidRPr="00940607">
        <w:rPr>
          <w:lang w:val="en-GB"/>
        </w:rPr>
        <w:t xml:space="preserve">The </w:t>
      </w:r>
      <w:r w:rsidR="00762416">
        <w:rPr>
          <w:lang w:val="en-GB"/>
        </w:rPr>
        <w:t>IVML</w:t>
      </w:r>
      <w:r w:rsidRPr="00940607">
        <w:rPr>
          <w:lang w:val="en-GB"/>
        </w:rPr>
        <w:t xml:space="preserve"> allows the derivation of new types based on existing types</w:t>
      </w:r>
      <w:r w:rsidR="00122550">
        <w:rPr>
          <w:lang w:val="en-GB"/>
        </w:rPr>
        <w:t>. This supports extensibility</w:t>
      </w:r>
      <w:r w:rsidR="00AB6C5E">
        <w:rPr>
          <w:lang w:val="en-GB"/>
        </w:rPr>
        <w:t xml:space="preserve"> and adaptability</w:t>
      </w:r>
      <w:r w:rsidR="00122550">
        <w:rPr>
          <w:lang w:val="en-GB"/>
        </w:rPr>
        <w:t xml:space="preserve"> as users may define their own types based on basic types, enumerations or container types as well as on </w:t>
      </w:r>
      <w:r w:rsidR="006010FF">
        <w:rPr>
          <w:lang w:val="en-GB"/>
        </w:rPr>
        <w:t xml:space="preserve">previously </w:t>
      </w:r>
      <w:r w:rsidR="00122550">
        <w:rPr>
          <w:lang w:val="en-GB"/>
        </w:rPr>
        <w:t xml:space="preserve">derived types. The derivation may also include restrictions to the existing type, e.g. to restrict the possible values of the new type to a subset of the values of the existing type. </w:t>
      </w:r>
      <w:r w:rsidRPr="00940607">
        <w:rPr>
          <w:lang w:val="en-GB"/>
        </w:rPr>
        <w:t xml:space="preserve">The </w:t>
      </w:r>
      <w:ins w:id="725" w:author="Holger Eichelberger" w:date="2015-09-14T16:05:00Z">
        <w:r w:rsidR="00A37C3B">
          <w:rPr>
            <w:lang w:val="en-GB"/>
          </w:rPr>
          <w:t xml:space="preserve">optional </w:t>
        </w:r>
      </w:ins>
      <w:r w:rsidRPr="00940607">
        <w:rPr>
          <w:lang w:val="en-GB"/>
        </w:rPr>
        <w:t xml:space="preserve">restrictions are defined by </w:t>
      </w:r>
      <w:ins w:id="726" w:author="Holger Eichelberger" w:date="2015-09-14T16:47:00Z">
        <w:r w:rsidR="007E48D2">
          <w:rPr>
            <w:lang w:val="en-GB"/>
          </w:rPr>
          <w:t xml:space="preserve">a </w:t>
        </w:r>
      </w:ins>
      <w:del w:id="727" w:author="Holger Eichelberger" w:date="2015-09-14T16:47:00Z">
        <w:r w:rsidRPr="00940607" w:rsidDel="007E48D2">
          <w:rPr>
            <w:lang w:val="en-GB"/>
          </w:rPr>
          <w:delText xml:space="preserve">one or more </w:delText>
        </w:r>
      </w:del>
      <w:r w:rsidRPr="00940607">
        <w:rPr>
          <w:lang w:val="en-GB"/>
        </w:rPr>
        <w:t>constraint</w:t>
      </w:r>
      <w:del w:id="728" w:author="Holger Eichelberger" w:date="2015-09-14T16:47:00Z">
        <w:r w:rsidRPr="00940607" w:rsidDel="007E48D2">
          <w:rPr>
            <w:lang w:val="en-GB"/>
          </w:rPr>
          <w:delText>s</w:delText>
        </w:r>
      </w:del>
      <w:r w:rsidRPr="00940607">
        <w:rPr>
          <w:lang w:val="en-GB"/>
        </w:rPr>
        <w:t xml:space="preserve"> </w:t>
      </w:r>
      <w:ins w:id="729" w:author="Holger Eichelberger" w:date="2015-09-14T16:06:00Z">
        <w:r w:rsidR="00A37C3B">
          <w:rPr>
            <w:lang w:val="en-GB"/>
          </w:rPr>
          <w:t xml:space="preserve">in OCL style </w:t>
        </w:r>
      </w:ins>
      <w:r w:rsidRPr="00940607">
        <w:rPr>
          <w:lang w:val="en-GB"/>
        </w:rPr>
        <w:t xml:space="preserve">(we will discuss constraints in detail </w:t>
      </w:r>
      <w:del w:id="730" w:author="Holger Eichelberger" w:date="2015-09-14T16:05:00Z">
        <w:r w:rsidRPr="00940607" w:rsidDel="00A37C3B">
          <w:rPr>
            <w:lang w:val="en-GB"/>
          </w:rPr>
          <w:delText>below</w:delText>
        </w:r>
      </w:del>
      <w:ins w:id="731" w:author="Holger Eichelberger" w:date="2015-09-14T16:05:00Z">
        <w:r w:rsidR="00A37C3B">
          <w:rPr>
            <w:lang w:val="en-GB"/>
          </w:rPr>
          <w:t>in Section</w:t>
        </w:r>
      </w:ins>
      <w:ins w:id="732" w:author="Holger Eichelberger" w:date="2015-09-14T16:06:00Z">
        <w:r w:rsidR="00A37C3B">
          <w:rPr>
            <w:lang w:val="en-GB"/>
          </w:rPr>
          <w:t xml:space="preserve"> </w:t>
        </w:r>
        <w:r w:rsidR="00CA1915">
          <w:rPr>
            <w:lang w:val="en-GB"/>
          </w:rPr>
          <w:fldChar w:fldCharType="begin"/>
        </w:r>
        <w:r w:rsidR="00A37C3B">
          <w:rPr>
            <w:lang w:val="en-GB"/>
          </w:rPr>
          <w:instrText xml:space="preserve"> REF _Ref330486654 \r \h </w:instrText>
        </w:r>
      </w:ins>
      <w:r w:rsidR="00CA1915">
        <w:rPr>
          <w:lang w:val="en-GB"/>
        </w:rPr>
      </w:r>
      <w:r w:rsidR="00CA1915">
        <w:rPr>
          <w:lang w:val="en-GB"/>
        </w:rPr>
        <w:fldChar w:fldCharType="separate"/>
      </w:r>
      <w:ins w:id="733" w:author="Holger Eichelberger" w:date="2015-11-09T11:33:00Z">
        <w:r w:rsidR="0043707B">
          <w:rPr>
            <w:lang w:val="en-GB"/>
          </w:rPr>
          <w:t>3</w:t>
        </w:r>
      </w:ins>
      <w:ins w:id="734" w:author="Holger Eichelberger" w:date="2015-09-14T16:06:00Z">
        <w:r w:rsidR="00CA1915">
          <w:rPr>
            <w:lang w:val="en-GB"/>
          </w:rPr>
          <w:fldChar w:fldCharType="end"/>
        </w:r>
      </w:ins>
      <w:r w:rsidRPr="00940607">
        <w:rPr>
          <w:lang w:val="en-GB"/>
        </w:rPr>
        <w:t>).</w:t>
      </w:r>
      <w:del w:id="735" w:author="Holger Eichelberger" w:date="2015-09-14T16:47:00Z">
        <w:r w:rsidRPr="00940607" w:rsidDel="007E48D2">
          <w:rPr>
            <w:lang w:val="en-GB"/>
          </w:rPr>
          <w:delText xml:space="preserve"> </w:delText>
        </w:r>
      </w:del>
      <w:del w:id="736" w:author="Holger Eichelberger" w:date="2015-09-14T16:07:00Z">
        <w:r w:rsidRPr="00940607" w:rsidDel="00C05A88">
          <w:rPr>
            <w:lang w:val="en-GB"/>
          </w:rPr>
          <w:delText xml:space="preserve">Multiple </w:delText>
        </w:r>
      </w:del>
      <w:del w:id="737" w:author="Holger Eichelberger" w:date="2015-09-14T16:47:00Z">
        <w:r w:rsidRPr="00940607" w:rsidDel="007E48D2">
          <w:rPr>
            <w:lang w:val="en-GB"/>
          </w:rPr>
          <w:delText>constraints</w:delText>
        </w:r>
        <w:r w:rsidR="00285A93" w:rsidDel="007E48D2">
          <w:rPr>
            <w:lang w:val="en-GB"/>
          </w:rPr>
          <w:delText xml:space="preserve"> </w:delText>
        </w:r>
        <w:r w:rsidRPr="00940607" w:rsidDel="007E48D2">
          <w:rPr>
            <w:lang w:val="en-GB"/>
          </w:rPr>
          <w:delText xml:space="preserve">are implicitly </w:delText>
        </w:r>
        <w:r w:rsidR="006010FF" w:rsidDel="007E48D2">
          <w:rPr>
            <w:lang w:val="en-GB"/>
          </w:rPr>
          <w:delText>combined</w:delText>
        </w:r>
        <w:r w:rsidRPr="00940607" w:rsidDel="007E48D2">
          <w:rPr>
            <w:lang w:val="en-GB"/>
          </w:rPr>
          <w:delText xml:space="preserve"> by </w:delText>
        </w:r>
        <w:r w:rsidR="006010FF" w:rsidDel="007E48D2">
          <w:rPr>
            <w:lang w:val="en-GB"/>
          </w:rPr>
          <w:delText>a</w:delText>
        </w:r>
        <w:r w:rsidRPr="00940607" w:rsidDel="007E48D2">
          <w:rPr>
            <w:lang w:val="en-GB"/>
          </w:rPr>
          <w:delText xml:space="preserve"> Boolean OR</w:delText>
        </w:r>
        <w:r w:rsidR="006010FF" w:rsidDel="007E48D2">
          <w:rPr>
            <w:lang w:val="en-GB"/>
          </w:rPr>
          <w:delText>.</w:delText>
        </w:r>
      </w:del>
      <w:del w:id="738" w:author="Holger Eichelberger" w:date="2015-09-14T16:06:00Z">
        <w:r w:rsidR="006010FF" w:rsidDel="00A37C3B">
          <w:rPr>
            <w:lang w:val="en-GB"/>
          </w:rPr>
          <w:delText xml:space="preserve"> Thus,</w:delText>
        </w:r>
        <w:r w:rsidRPr="00940607" w:rsidDel="00A37C3B">
          <w:rPr>
            <w:lang w:val="en-GB"/>
          </w:rPr>
          <w:delText xml:space="preserve"> at least one constraint has to be satisfied by the new type. </w:delText>
        </w:r>
        <w:r w:rsidR="00E63E40" w:rsidDel="00A37C3B">
          <w:rPr>
            <w:lang w:val="en-GB"/>
          </w:rPr>
          <w:delText>The constraints will be defined in OCL</w:delText>
        </w:r>
        <w:r w:rsidR="00D81412" w:rsidDel="00A37C3B">
          <w:rPr>
            <w:lang w:val="en-GB"/>
          </w:rPr>
          <w:delText xml:space="preserve"> </w:delText>
        </w:r>
        <w:r w:rsidR="00E63E40" w:rsidDel="00A37C3B">
          <w:rPr>
            <w:lang w:val="en-GB"/>
          </w:rPr>
          <w:delText>style</w:delText>
        </w:r>
        <w:r w:rsidR="002E4F46" w:rsidDel="00A37C3B">
          <w:rPr>
            <w:lang w:val="en-GB"/>
          </w:rPr>
          <w:delText xml:space="preserve"> as </w:delText>
        </w:r>
        <w:r w:rsidR="00E63E40" w:rsidDel="00A37C3B">
          <w:rPr>
            <w:lang w:val="en-GB"/>
          </w:rPr>
          <w:delText xml:space="preserve">described in Section </w:delText>
        </w:r>
        <w:r w:rsidR="00CA1915" w:rsidDel="00A37C3B">
          <w:rPr>
            <w:lang w:val="en-GB"/>
          </w:rPr>
          <w:fldChar w:fldCharType="begin"/>
        </w:r>
        <w:r w:rsidR="002E4F46" w:rsidDel="00A37C3B">
          <w:rPr>
            <w:lang w:val="en-GB"/>
          </w:rPr>
          <w:delInstrText xml:space="preserve"> REF _Ref314234305 \r \h </w:delInstrText>
        </w:r>
        <w:r w:rsidR="00CA1915" w:rsidDel="00A37C3B">
          <w:rPr>
            <w:lang w:val="en-GB"/>
          </w:rPr>
        </w:r>
        <w:r w:rsidR="00CA1915" w:rsidDel="00A37C3B">
          <w:rPr>
            <w:lang w:val="en-GB"/>
          </w:rPr>
          <w:fldChar w:fldCharType="separate"/>
        </w:r>
        <w:r w:rsidR="00F84791" w:rsidDel="00A37C3B">
          <w:rPr>
            <w:lang w:val="en-GB"/>
          </w:rPr>
          <w:delText>2.1.5</w:delText>
        </w:r>
        <w:r w:rsidR="00CA1915" w:rsidDel="00A37C3B">
          <w:rPr>
            <w:lang w:val="en-GB"/>
          </w:rPr>
          <w:fldChar w:fldCharType="end"/>
        </w:r>
        <w:r w:rsidR="00122550" w:rsidDel="00A37C3B">
          <w:rPr>
            <w:lang w:val="en-GB"/>
          </w:rPr>
          <w:delText>.</w:delText>
        </w:r>
      </w:del>
    </w:p>
    <w:p w:rsidR="005D35E1" w:rsidRPr="005D35E1" w:rsidRDefault="005D35E1" w:rsidP="00417B26">
      <w:pPr>
        <w:spacing w:after="200" w:line="276" w:lineRule="auto"/>
        <w:jc w:val="left"/>
        <w:rPr>
          <w:lang w:val="en-GB"/>
        </w:rPr>
      </w:pPr>
      <w:r w:rsidRPr="005D35E1">
        <w:rPr>
          <w:b/>
          <w:lang w:val="en-GB"/>
        </w:rPr>
        <w:t>Syntax</w:t>
      </w:r>
      <w:r w:rsidRPr="005D35E1">
        <w:rPr>
          <w:lang w:val="en-GB"/>
        </w:rPr>
        <w:t xml:space="preserve">: </w:t>
      </w:r>
    </w:p>
    <w:p w:rsidR="005D35E1" w:rsidRPr="00532AE1" w:rsidRDefault="005D35E1" w:rsidP="00417B26">
      <w:pPr>
        <w:spacing w:after="200" w:line="276" w:lineRule="auto"/>
        <w:ind w:left="567"/>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w:t>
      </w:r>
    </w:p>
    <w:p w:rsidR="005D35E1" w:rsidRPr="00532AE1" w:rsidRDefault="005D35E1" w:rsidP="00417B26">
      <w:pPr>
        <w:spacing w:after="200" w:line="276" w:lineRule="auto"/>
        <w:ind w:left="851" w:hanging="283"/>
        <w:jc w:val="left"/>
        <w:rPr>
          <w:rFonts w:ascii="Courier New" w:hAnsi="Courier New" w:cs="Courier New"/>
          <w:sz w:val="22"/>
          <w:szCs w:val="22"/>
          <w:lang w:val="en-GB"/>
        </w:rPr>
      </w:pPr>
      <w:r w:rsidRPr="00532AE1">
        <w:rPr>
          <w:rFonts w:ascii="Courier New" w:hAnsi="Courier New" w:cs="Courier New"/>
          <w:b/>
          <w:sz w:val="22"/>
          <w:szCs w:val="22"/>
          <w:lang w:val="en-GB"/>
        </w:rPr>
        <w:t>typedef</w:t>
      </w:r>
      <w:r w:rsidRPr="00532AE1">
        <w:rPr>
          <w:rFonts w:ascii="Courier New" w:hAnsi="Courier New" w:cs="Courier New"/>
          <w:sz w:val="22"/>
          <w:szCs w:val="22"/>
          <w:lang w:val="en-GB"/>
        </w:rPr>
        <w:t xml:space="preserve"> </w:t>
      </w:r>
      <w:r w:rsidR="00922DE5">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2</w:t>
      </w:r>
      <w:r w:rsidR="00417B26">
        <w:rPr>
          <w:rFonts w:ascii="Courier New" w:hAnsi="Courier New" w:cs="Courier New"/>
          <w:i/>
          <w:sz w:val="22"/>
          <w:szCs w:val="22"/>
          <w:lang w:val="en-GB"/>
        </w:rPr>
        <w:t xml:space="preserve"> </w:t>
      </w:r>
      <w:r w:rsidR="00417B26" w:rsidRPr="00532AE1">
        <w:rPr>
          <w:rFonts w:ascii="Courier New" w:hAnsi="Courier New" w:cs="Courier New"/>
          <w:i/>
          <w:sz w:val="22"/>
          <w:szCs w:val="22"/>
          <w:lang w:val="en-GB"/>
        </w:rPr>
        <w:t>Type</w:t>
      </w:r>
      <w:r w:rsidRPr="00532AE1">
        <w:rPr>
          <w:rFonts w:ascii="Courier New" w:hAnsi="Courier New" w:cs="Courier New"/>
          <w:i/>
          <w:sz w:val="22"/>
          <w:szCs w:val="22"/>
          <w:lang w:val="en-GB"/>
        </w:rPr>
        <w:t xml:space="preserve"> </w:t>
      </w:r>
      <w:r w:rsidRPr="00532AE1">
        <w:rPr>
          <w:rFonts w:ascii="Courier New" w:hAnsi="Courier New" w:cs="Courier New"/>
          <w:b/>
          <w:sz w:val="22"/>
          <w:szCs w:val="22"/>
          <w:lang w:val="en-GB"/>
        </w:rPr>
        <w:t>with</w:t>
      </w:r>
      <w:r w:rsidRPr="00532AE1">
        <w:rPr>
          <w:rFonts w:ascii="Courier New" w:hAnsi="Courier New" w:cs="Courier New"/>
          <w:sz w:val="22"/>
          <w:szCs w:val="22"/>
          <w:lang w:val="en-GB"/>
        </w:rPr>
        <w:t xml:space="preserve"> (</w:t>
      </w:r>
      <w:r w:rsidRPr="00532AE1">
        <w:rPr>
          <w:rFonts w:ascii="Courier New" w:hAnsi="Courier New" w:cs="Courier New"/>
          <w:i/>
          <w:sz w:val="22"/>
          <w:szCs w:val="22"/>
          <w:lang w:val="en-GB"/>
        </w:rPr>
        <w:t>constraint</w:t>
      </w:r>
      <w:del w:id="739" w:author="Holger Eichelberger" w:date="2015-09-14T16:44:00Z">
        <w:r w:rsidRPr="00532AE1" w:rsidDel="00B320DF">
          <w:rPr>
            <w:rFonts w:ascii="Courier New" w:hAnsi="Courier New" w:cs="Courier New"/>
            <w:i/>
            <w:sz w:val="22"/>
            <w:szCs w:val="22"/>
            <w:vertAlign w:val="subscript"/>
            <w:lang w:val="en-GB"/>
          </w:rPr>
          <w:delText>1</w:delText>
        </w:r>
        <w:r w:rsidRPr="00532AE1" w:rsidDel="00B320DF">
          <w:rPr>
            <w:rFonts w:ascii="Courier New" w:hAnsi="Courier New" w:cs="Courier New"/>
            <w:sz w:val="22"/>
            <w:szCs w:val="22"/>
            <w:lang w:val="en-GB"/>
          </w:rPr>
          <w:delText xml:space="preserve">, ..., </w:delText>
        </w:r>
        <w:r w:rsidR="00532AE1" w:rsidDel="00B320DF">
          <w:rPr>
            <w:rFonts w:ascii="Courier New" w:hAnsi="Courier New" w:cs="Courier New"/>
            <w:sz w:val="22"/>
            <w:szCs w:val="22"/>
            <w:lang w:val="en-GB"/>
          </w:rPr>
          <w:br/>
        </w:r>
        <w:r w:rsidRPr="00532AE1" w:rsidDel="00B320DF">
          <w:rPr>
            <w:rFonts w:ascii="Courier New" w:hAnsi="Courier New" w:cs="Courier New"/>
            <w:i/>
            <w:sz w:val="22"/>
            <w:szCs w:val="22"/>
            <w:lang w:val="en-GB"/>
          </w:rPr>
          <w:delText>constraint</w:delText>
        </w:r>
        <w:r w:rsidRPr="00532AE1" w:rsidDel="00B320DF">
          <w:rPr>
            <w:rFonts w:ascii="Courier New" w:hAnsi="Courier New" w:cs="Courier New"/>
            <w:i/>
            <w:sz w:val="22"/>
            <w:szCs w:val="22"/>
            <w:vertAlign w:val="subscript"/>
            <w:lang w:val="en-GB"/>
          </w:rPr>
          <w:delText>n</w:delText>
        </w:r>
      </w:del>
      <w:r w:rsidRPr="00532AE1">
        <w:rPr>
          <w:rFonts w:ascii="Courier New" w:hAnsi="Courier New" w:cs="Courier New"/>
          <w:i/>
          <w:sz w:val="22"/>
          <w:szCs w:val="22"/>
          <w:lang w:val="en-GB"/>
        </w:rPr>
        <w:t>)</w:t>
      </w:r>
      <w:r w:rsidRPr="00532AE1">
        <w:rPr>
          <w:rFonts w:ascii="Courier New" w:hAnsi="Courier New" w:cs="Courier New"/>
          <w:sz w:val="22"/>
          <w:szCs w:val="22"/>
          <w:lang w:val="en-GB"/>
        </w:rPr>
        <w:t>;</w:t>
      </w:r>
    </w:p>
    <w:p w:rsidR="00760C52" w:rsidRDefault="005D35E1">
      <w:pPr>
        <w:spacing w:after="200" w:line="276" w:lineRule="auto"/>
        <w:rPr>
          <w:lang w:val="en-GB"/>
        </w:rPr>
      </w:pPr>
      <w:r w:rsidRPr="005D35E1">
        <w:rPr>
          <w:b/>
          <w:lang w:val="en-GB"/>
        </w:rPr>
        <w:t>Description of Syntax</w:t>
      </w:r>
      <w:r w:rsidRPr="005D35E1">
        <w:rPr>
          <w:lang w:val="en-GB"/>
        </w:rPr>
        <w:t xml:space="preserve">: the definition of a </w:t>
      </w:r>
      <w:r w:rsidR="00417B26">
        <w:rPr>
          <w:lang w:val="en-GB"/>
        </w:rPr>
        <w:t>derived</w:t>
      </w:r>
      <w:r w:rsidRPr="005D35E1">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5D35E1">
        <w:rPr>
          <w:lang w:val="en-GB"/>
        </w:rPr>
        <w:t>:</w:t>
      </w:r>
    </w:p>
    <w:p w:rsidR="00532AE1" w:rsidRDefault="00532AE1" w:rsidP="00417B26">
      <w:pPr>
        <w:pStyle w:val="ListParagraph"/>
        <w:numPr>
          <w:ilvl w:val="0"/>
          <w:numId w:val="80"/>
        </w:numPr>
        <w:spacing w:after="200" w:line="276" w:lineRule="auto"/>
        <w:ind w:left="993"/>
        <w:rPr>
          <w:lang w:val="en-GB"/>
        </w:rPr>
      </w:pPr>
      <w:r>
        <w:rPr>
          <w:lang w:val="en-GB"/>
        </w:rPr>
        <w:t xml:space="preserve">The </w:t>
      </w:r>
      <w:r w:rsidRPr="00532AE1">
        <w:rPr>
          <w:rFonts w:ascii="Courier New" w:hAnsi="Courier New" w:cs="Courier New"/>
          <w:b/>
          <w:sz w:val="22"/>
          <w:szCs w:val="22"/>
          <w:lang w:val="en-GB"/>
        </w:rPr>
        <w:t>typedef</w:t>
      </w:r>
      <w:r>
        <w:rPr>
          <w:lang w:val="en-GB"/>
        </w:rPr>
        <w:t xml:space="preserve"> keyword indicates the derivation of a </w:t>
      </w:r>
      <w:r w:rsidR="00417B26">
        <w:rPr>
          <w:lang w:val="en-GB"/>
        </w:rPr>
        <w:t>new type based on an existing type</w:t>
      </w:r>
      <w:r w:rsidR="00F119A1">
        <w:rPr>
          <w:lang w:val="en-GB"/>
        </w:rPr>
        <w:t>.</w:t>
      </w:r>
    </w:p>
    <w:p w:rsidR="00922DE5" w:rsidRPr="00922DE5" w:rsidRDefault="00922DE5" w:rsidP="00922DE5">
      <w:pPr>
        <w:pStyle w:val="ListParagraph"/>
        <w:numPr>
          <w:ilvl w:val="0"/>
          <w:numId w:val="80"/>
        </w:numPr>
        <w:spacing w:after="200" w:line="276" w:lineRule="auto"/>
        <w:ind w:left="993"/>
        <w:rPr>
          <w:lang w:val="en-GB"/>
        </w:rPr>
      </w:pPr>
      <w:r w:rsidRPr="00C44237">
        <w:rPr>
          <w:lang w:val="en-GB"/>
        </w:rPr>
        <w:t>The identifier</w:t>
      </w:r>
      <w:r w:rsidR="002401D4">
        <w:rPr>
          <w:lang w:val="en-GB"/>
        </w:rPr>
        <w:t>s</w:t>
      </w:r>
      <w:r w:rsidRPr="00C44237">
        <w:rPr>
          <w:lang w:val="en-GB"/>
        </w:rPr>
        <w:t xml:space="preserve">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Pr>
          <w:lang w:val="en-GB"/>
        </w:rPr>
        <w:t xml:space="preserve"> </w:t>
      </w:r>
      <w:r w:rsidR="002401D4">
        <w:rPr>
          <w:lang w:val="en-GB"/>
        </w:rPr>
        <w:t xml:space="preserve">and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lang w:val="en-GB"/>
        </w:rPr>
        <w:t xml:space="preserve"> are</w:t>
      </w:r>
      <w:r>
        <w:rPr>
          <w:lang w:val="en-GB"/>
        </w:rPr>
        <w:t xml:space="preserve"> the name</w:t>
      </w:r>
      <w:r w:rsidR="002401D4">
        <w:rPr>
          <w:lang w:val="en-GB"/>
        </w:rPr>
        <w:t>s</w:t>
      </w:r>
      <w:r>
        <w:rPr>
          <w:lang w:val="en-GB"/>
        </w:rPr>
        <w:t xml:space="preserve"> of the new type</w:t>
      </w:r>
      <w:r w:rsidR="002401D4">
        <w:rPr>
          <w:lang w:val="en-GB"/>
        </w:rPr>
        <w:t>s</w:t>
      </w:r>
      <w:r>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identifier </w:t>
      </w:r>
      <w:r w:rsidR="00532AE1" w:rsidRPr="00532AE1">
        <w:rPr>
          <w:rFonts w:ascii="Courier New" w:hAnsi="Courier New" w:cs="Courier New"/>
          <w:i/>
          <w:sz w:val="22"/>
          <w:szCs w:val="22"/>
          <w:lang w:val="en-GB"/>
        </w:rPr>
        <w:t>Type</w:t>
      </w:r>
      <w:r w:rsidRPr="00C44237">
        <w:rPr>
          <w:lang w:val="en-GB"/>
        </w:rPr>
        <w:t xml:space="preserve"> denotes the basic type </w:t>
      </w:r>
      <w:r w:rsidR="00532AE1">
        <w:rPr>
          <w:lang w:val="en-GB"/>
        </w:rPr>
        <w:t>from which</w:t>
      </w:r>
      <w:r w:rsidR="00A420D8">
        <w:rPr>
          <w:lang w:val="en-GB"/>
        </w:rPr>
        <w:t xml:space="preserve"> the new type</w:t>
      </w:r>
      <w:r w:rsidR="00532AE1">
        <w:rPr>
          <w:lang w:val="en-GB"/>
        </w:rPr>
        <w:t xml:space="preserve"> </w:t>
      </w:r>
      <w:r w:rsidR="00A420D8">
        <w:rPr>
          <w:lang w:val="en-GB"/>
        </w:rPr>
        <w:t>(</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1</w:t>
      </w:r>
      <w:r w:rsidR="002401D4">
        <w:rPr>
          <w:rFonts w:cs="Calibri"/>
          <w:lang w:val="en-GB"/>
        </w:rPr>
        <w:t xml:space="preserve">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2401D4">
        <w:rPr>
          <w:rFonts w:cs="Calibri"/>
          <w:lang w:val="en-GB"/>
        </w:rPr>
        <w:t>)</w:t>
      </w:r>
      <w:r w:rsidR="00532AE1">
        <w:rPr>
          <w:lang w:val="en-GB"/>
        </w:rPr>
        <w:t xml:space="preserve"> </w:t>
      </w:r>
      <w:r w:rsidR="007E2D7B">
        <w:rPr>
          <w:lang w:val="en-GB"/>
        </w:rPr>
        <w:t>will be derived</w:t>
      </w:r>
      <w:r w:rsidR="00F119A1">
        <w:rPr>
          <w:lang w:val="en-GB"/>
        </w:rPr>
        <w:t>.</w:t>
      </w:r>
    </w:p>
    <w:p w:rsidR="005D35E1" w:rsidRPr="00C44237" w:rsidRDefault="005D35E1" w:rsidP="00417B26">
      <w:pPr>
        <w:pStyle w:val="ListParagraph"/>
        <w:numPr>
          <w:ilvl w:val="0"/>
          <w:numId w:val="80"/>
        </w:numPr>
        <w:spacing w:after="200" w:line="276" w:lineRule="auto"/>
        <w:ind w:left="993"/>
        <w:rPr>
          <w:lang w:val="en-GB"/>
        </w:rPr>
      </w:pPr>
      <w:r w:rsidRPr="00C44237">
        <w:rPr>
          <w:lang w:val="en-GB"/>
        </w:rPr>
        <w:t xml:space="preserve">The optional keyword </w:t>
      </w:r>
      <w:r w:rsidR="007E2D7B" w:rsidRPr="00532AE1">
        <w:rPr>
          <w:rFonts w:ascii="Courier New" w:hAnsi="Courier New" w:cs="Courier New"/>
          <w:b/>
          <w:sz w:val="22"/>
          <w:szCs w:val="22"/>
          <w:lang w:val="en-GB"/>
        </w:rPr>
        <w:t>with</w:t>
      </w:r>
      <w:r w:rsidRPr="00C44237">
        <w:rPr>
          <w:lang w:val="en-GB"/>
        </w:rPr>
        <w:t xml:space="preserve"> </w:t>
      </w:r>
      <w:ins w:id="740" w:author="Holger Eichelberger" w:date="2015-09-14T16:45:00Z">
        <w:r w:rsidR="00B320DF">
          <w:rPr>
            <w:lang w:val="en-GB"/>
          </w:rPr>
          <w:t xml:space="preserve">defines </w:t>
        </w:r>
      </w:ins>
      <w:del w:id="741" w:author="Holger Eichelberger" w:date="2015-09-14T16:45:00Z">
        <w:r w:rsidRPr="00C44237" w:rsidDel="00B320DF">
          <w:rPr>
            <w:lang w:val="en-GB"/>
          </w:rPr>
          <w:delText xml:space="preserve">introduces </w:delText>
        </w:r>
      </w:del>
      <w:r w:rsidRPr="00C44237">
        <w:rPr>
          <w:lang w:val="en-GB"/>
        </w:rPr>
        <w:t xml:space="preserve">a </w:t>
      </w:r>
      <w:del w:id="742" w:author="Holger Eichelberger" w:date="2015-09-14T16:45:00Z">
        <w:r w:rsidR="0051708A" w:rsidDel="00B320DF">
          <w:rPr>
            <w:lang w:val="en-GB"/>
          </w:rPr>
          <w:delText xml:space="preserve">non-empty </w:delText>
        </w:r>
        <w:r w:rsidRPr="00C44237" w:rsidDel="00B320DF">
          <w:rPr>
            <w:lang w:val="en-GB"/>
          </w:rPr>
          <w:delText xml:space="preserve">set of </w:delText>
        </w:r>
      </w:del>
      <w:r w:rsidRPr="00C44237">
        <w:rPr>
          <w:lang w:val="en-GB"/>
        </w:rPr>
        <w:t>constraint</w:t>
      </w:r>
      <w:del w:id="743" w:author="Holger Eichelberger" w:date="2015-09-14T16:45:00Z">
        <w:r w:rsidR="0051708A" w:rsidDel="00B320DF">
          <w:rPr>
            <w:lang w:val="en-GB"/>
          </w:rPr>
          <w:delText>s</w:delText>
        </w:r>
      </w:del>
      <w:r w:rsidR="007C349A">
        <w:rPr>
          <w:lang w:val="en-GB"/>
        </w:rPr>
        <w:t xml:space="preserve"> (c</w:t>
      </w:r>
      <w:del w:id="744" w:author="Holger Eichelberger" w:date="2015-09-14T16:08:00Z">
        <w:r w:rsidR="007C349A" w:rsidDel="00E2141C">
          <w:rPr>
            <w:lang w:val="en-GB"/>
          </w:rPr>
          <w:delText>.</w:delText>
        </w:r>
      </w:del>
      <w:r w:rsidR="007C349A">
        <w:rPr>
          <w:lang w:val="en-GB"/>
        </w:rPr>
        <w:t xml:space="preserve">f. Section </w:t>
      </w:r>
      <w:r w:rsidR="00CA1915">
        <w:rPr>
          <w:lang w:val="en-GB"/>
        </w:rPr>
        <w:fldChar w:fldCharType="begin"/>
      </w:r>
      <w:r w:rsidR="007C349A">
        <w:rPr>
          <w:lang w:val="en-GB"/>
        </w:rPr>
        <w:instrText xml:space="preserve"> REF _Ref314234305 \r \h </w:instrText>
      </w:r>
      <w:r w:rsidR="00CA1915">
        <w:rPr>
          <w:lang w:val="en-GB"/>
        </w:rPr>
      </w:r>
      <w:r w:rsidR="00CA1915">
        <w:rPr>
          <w:lang w:val="en-GB"/>
        </w:rPr>
        <w:fldChar w:fldCharType="separate"/>
      </w:r>
      <w:ins w:id="745" w:author="Holger Eichelberger" w:date="2015-11-09T11:33:00Z">
        <w:r w:rsidR="0043707B">
          <w:rPr>
            <w:lang w:val="en-GB"/>
          </w:rPr>
          <w:t>2.1.5</w:t>
        </w:r>
      </w:ins>
      <w:del w:id="746" w:author="Holger Eichelberger" w:date="2015-09-14T17:00:00Z">
        <w:r w:rsidR="00F84791" w:rsidDel="00E8696C">
          <w:rPr>
            <w:lang w:val="en-GB"/>
          </w:rPr>
          <w:delText>2.1.5</w:delText>
        </w:r>
      </w:del>
      <w:r w:rsidR="00CA1915">
        <w:rPr>
          <w:lang w:val="en-GB"/>
        </w:rPr>
        <w:fldChar w:fldCharType="end"/>
      </w:r>
      <w:r w:rsidR="007C349A">
        <w:rPr>
          <w:lang w:val="en-GB"/>
        </w:rPr>
        <w:t>)</w:t>
      </w:r>
      <w:r w:rsidR="0051708A">
        <w:rPr>
          <w:lang w:val="en-GB"/>
        </w:rPr>
        <w:t>,</w:t>
      </w:r>
      <w:r w:rsidRPr="00C44237">
        <w:rPr>
          <w:lang w:val="en-GB"/>
        </w:rPr>
        <w:t xml:space="preserve"> </w:t>
      </w:r>
      <w:r w:rsidR="007E2D7B">
        <w:rPr>
          <w:lang w:val="en-GB"/>
        </w:rPr>
        <w:t>surrounded by brackets</w:t>
      </w:r>
      <w:r w:rsidR="0051708A">
        <w:rPr>
          <w:lang w:val="en-GB"/>
        </w:rPr>
        <w:t>,</w:t>
      </w:r>
      <w:r w:rsidR="007E2D7B">
        <w:rPr>
          <w:lang w:val="en-GB"/>
        </w:rPr>
        <w:t xml:space="preserve"> </w:t>
      </w:r>
      <w:ins w:id="747" w:author="Holger Eichelberger" w:date="2015-09-14T16:45:00Z">
        <w:r w:rsidR="00B320DF">
          <w:rPr>
            <w:lang w:val="en-GB"/>
          </w:rPr>
          <w:t xml:space="preserve">which </w:t>
        </w:r>
      </w:ins>
      <w:del w:id="748" w:author="Holger Eichelberger" w:date="2015-09-14T16:45:00Z">
        <w:r w:rsidRPr="00C44237" w:rsidDel="00B320DF">
          <w:rPr>
            <w:lang w:val="en-GB"/>
          </w:rPr>
          <w:delText xml:space="preserve">out of which at least one </w:delText>
        </w:r>
      </w:del>
      <w:r w:rsidRPr="00C44237">
        <w:rPr>
          <w:lang w:val="en-GB"/>
        </w:rPr>
        <w:t xml:space="preserve">must hold for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ins w:id="749" w:author="Holger Eichelberger" w:date="2015-09-14T16:45:00Z">
        <w:r w:rsidR="009C6A13">
          <w:rPr>
            <w:rFonts w:ascii="Courier New" w:hAnsi="Courier New" w:cs="Courier New"/>
            <w:i/>
            <w:sz w:val="22"/>
            <w:szCs w:val="22"/>
            <w:vertAlign w:val="subscript"/>
            <w:lang w:val="en-GB"/>
          </w:rPr>
          <w:t xml:space="preserve"> </w:t>
        </w:r>
        <w:r w:rsidR="00CA1915" w:rsidRPr="00CA1915">
          <w:rPr>
            <w:rFonts w:ascii="Courier New" w:hAnsi="Courier New" w:cs="Courier New"/>
            <w:sz w:val="22"/>
            <w:szCs w:val="22"/>
            <w:lang w:val="en-GB"/>
            <w:rPrChange w:id="750" w:author="Holger Eichelberger" w:date="2015-09-14T16:46:00Z">
              <w:rPr>
                <w:rFonts w:ascii="Courier New" w:hAnsi="Courier New" w:cs="Courier New"/>
                <w:i/>
                <w:color w:val="0000FF"/>
                <w:sz w:val="22"/>
                <w:szCs w:val="22"/>
                <w:u w:val="single"/>
                <w:vertAlign w:val="subscript"/>
                <w:lang w:val="en-GB"/>
              </w:rPr>
            </w:rPrChange>
          </w:rPr>
          <w:t>(</w:t>
        </w:r>
        <w:r w:rsidR="00CA1915" w:rsidRPr="00CA1915">
          <w:rPr>
            <w:rFonts w:ascii="Courier New" w:hAnsi="Courier New" w:cs="Courier New"/>
            <w:i/>
            <w:sz w:val="22"/>
            <w:szCs w:val="22"/>
            <w:lang w:val="en-GB"/>
            <w:rPrChange w:id="751" w:author="Holger Eichelberger" w:date="2015-09-14T16:46:00Z">
              <w:rPr>
                <w:rFonts w:ascii="Courier New" w:hAnsi="Courier New" w:cs="Courier New"/>
                <w:i/>
                <w:color w:val="0000FF"/>
                <w:sz w:val="22"/>
                <w:szCs w:val="22"/>
                <w:u w:val="single"/>
                <w:vertAlign w:val="subscript"/>
                <w:lang w:val="en-GB"/>
              </w:rPr>
            </w:rPrChange>
          </w:rPr>
          <w:t>Name</w:t>
        </w:r>
        <w:r w:rsidR="009C6A13">
          <w:rPr>
            <w:rFonts w:ascii="Courier New" w:hAnsi="Courier New" w:cs="Courier New"/>
            <w:i/>
            <w:sz w:val="22"/>
            <w:szCs w:val="22"/>
            <w:vertAlign w:val="subscript"/>
            <w:lang w:val="en-GB"/>
          </w:rPr>
          <w:t xml:space="preserve">2 </w:t>
        </w:r>
        <w:r w:rsidR="00CA1915" w:rsidRPr="00CA1915">
          <w:rPr>
            <w:lang w:val="en-GB"/>
            <w:rPrChange w:id="752" w:author="Holger Eichelberger" w:date="2015-09-14T16:46:00Z">
              <w:rPr>
                <w:rFonts w:ascii="Courier New" w:hAnsi="Courier New" w:cs="Courier New"/>
                <w:i/>
                <w:color w:val="0000FF"/>
                <w:sz w:val="22"/>
                <w:szCs w:val="22"/>
                <w:u w:val="single"/>
                <w:vertAlign w:val="subscript"/>
                <w:lang w:val="en-GB"/>
              </w:rPr>
            </w:rPrChange>
          </w:rPr>
          <w:t>can be used as identifier</w:t>
        </w:r>
      </w:ins>
      <w:ins w:id="753" w:author="Holger Eichelberger" w:date="2015-09-14T16:46:00Z">
        <w:r w:rsidR="00A5143C">
          <w:rPr>
            <w:rFonts w:ascii="Courier New" w:hAnsi="Courier New" w:cs="Courier New"/>
            <w:i/>
            <w:sz w:val="22"/>
            <w:szCs w:val="22"/>
            <w:vertAlign w:val="subscript"/>
            <w:lang w:val="en-GB"/>
          </w:rPr>
          <w:t xml:space="preserve"> </w:t>
        </w:r>
      </w:ins>
      <w:ins w:id="754" w:author="Holger Eichelberger" w:date="2015-09-14T16:45:00Z">
        <w:r w:rsidR="009C6A13">
          <w:rPr>
            <w:lang w:val="en-GB"/>
          </w:rPr>
          <w:t xml:space="preserve">in constraint), e.g., if </w:t>
        </w:r>
      </w:ins>
      <w:del w:id="755" w:author="Holger Eichelberger" w:date="2015-09-14T16:45:00Z">
        <w:r w:rsidRPr="00C44237" w:rsidDel="009C6A13">
          <w:rPr>
            <w:lang w:val="en-GB"/>
          </w:rPr>
          <w:delText>.</w:delText>
        </w:r>
      </w:del>
      <w:del w:id="756" w:author="Holger Eichelberger" w:date="2015-09-14T16:46:00Z">
        <w:r w:rsidR="007E2D7B" w:rsidDel="009C6A13">
          <w:rPr>
            <w:lang w:val="en-GB"/>
          </w:rPr>
          <w:delText xml:space="preserve"> In case of </w:delText>
        </w:r>
      </w:del>
      <w:r w:rsidR="007E2D7B">
        <w:rPr>
          <w:lang w:val="en-GB"/>
        </w:rPr>
        <w:t xml:space="preserve">deriving </w:t>
      </w:r>
      <w:r w:rsidR="002401D4">
        <w:rPr>
          <w:rFonts w:ascii="Courier New" w:hAnsi="Courier New" w:cs="Courier New"/>
          <w:i/>
          <w:sz w:val="22"/>
          <w:szCs w:val="22"/>
          <w:lang w:val="en-GB"/>
        </w:rPr>
        <w:t>Name</w:t>
      </w:r>
      <w:r w:rsidR="002401D4" w:rsidRPr="002401D4">
        <w:rPr>
          <w:rFonts w:ascii="Courier New" w:hAnsi="Courier New" w:cs="Courier New"/>
          <w:i/>
          <w:sz w:val="22"/>
          <w:szCs w:val="22"/>
          <w:vertAlign w:val="subscript"/>
          <w:lang w:val="en-GB"/>
        </w:rPr>
        <w:t>2</w:t>
      </w:r>
      <w:r w:rsidR="007E2D7B">
        <w:rPr>
          <w:lang w:val="en-GB"/>
        </w:rPr>
        <w:t xml:space="preserve"> from </w:t>
      </w:r>
      <w:r w:rsidR="007E2D7B" w:rsidRPr="000F0D55">
        <w:rPr>
          <w:rFonts w:ascii="Courier New" w:hAnsi="Courier New" w:cs="Courier New"/>
          <w:b/>
          <w:sz w:val="22"/>
          <w:szCs w:val="22"/>
          <w:lang w:val="en-GB"/>
        </w:rPr>
        <w:t>String</w:t>
      </w:r>
      <w:r w:rsidR="007E2D7B">
        <w:rPr>
          <w:lang w:val="en-GB"/>
        </w:rPr>
        <w:t xml:space="preserve"> the constraints may define regular expressions</w:t>
      </w:r>
      <w:ins w:id="757" w:author="Holger Eichelberger" w:date="2015-09-14T16:46:00Z">
        <w:r w:rsidR="009C6A13">
          <w:rPr>
            <w:lang w:val="en-GB"/>
          </w:rPr>
          <w:t xml:space="preserve"> based on </w:t>
        </w:r>
        <w:r w:rsidR="009C6A13">
          <w:rPr>
            <w:rFonts w:ascii="Courier New" w:hAnsi="Courier New" w:cs="Courier New"/>
            <w:i/>
            <w:sz w:val="22"/>
            <w:szCs w:val="22"/>
            <w:lang w:val="en-GB"/>
          </w:rPr>
          <w:t>Name</w:t>
        </w:r>
        <w:r w:rsidR="009C6A13" w:rsidRPr="002401D4">
          <w:rPr>
            <w:rFonts w:ascii="Courier New" w:hAnsi="Courier New" w:cs="Courier New"/>
            <w:i/>
            <w:sz w:val="22"/>
            <w:szCs w:val="22"/>
            <w:vertAlign w:val="subscript"/>
            <w:lang w:val="en-GB"/>
          </w:rPr>
          <w:t>2</w:t>
        </w:r>
      </w:ins>
      <w:r w:rsidR="000A4D1D">
        <w:rPr>
          <w:lang w:val="en-GB"/>
        </w:rPr>
        <w:t>.</w:t>
      </w:r>
    </w:p>
    <w:p w:rsidR="005D35E1" w:rsidRPr="005D35E1" w:rsidRDefault="005D35E1" w:rsidP="00417B26">
      <w:pPr>
        <w:spacing w:after="200" w:line="276" w:lineRule="auto"/>
        <w:jc w:val="left"/>
        <w:rPr>
          <w:lang w:val="en-GB"/>
        </w:rPr>
      </w:pPr>
      <w:r w:rsidRPr="005D35E1">
        <w:rPr>
          <w:b/>
          <w:lang w:val="en-GB"/>
        </w:rPr>
        <w:t>Example</w:t>
      </w:r>
      <w:r w:rsidRPr="005D35E1">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Definition of a type </w:t>
      </w:r>
      <w:r w:rsidR="00553A5F">
        <w:rPr>
          <w:rFonts w:ascii="Courier New" w:hAnsi="Courier New" w:cs="Courier New"/>
          <w:sz w:val="22"/>
          <w:szCs w:val="22"/>
          <w:lang w:val="en-GB"/>
        </w:rPr>
        <w:t>"</w:t>
      </w:r>
      <w:r w:rsidR="00846FD2">
        <w:rPr>
          <w:rFonts w:ascii="Courier New" w:hAnsi="Courier New" w:cs="Courier New"/>
          <w:sz w:val="22"/>
          <w:szCs w:val="22"/>
          <w:lang w:val="en-GB"/>
        </w:rPr>
        <w:t>A</w:t>
      </w:r>
      <w:r w:rsidRPr="0033780A">
        <w:rPr>
          <w:rFonts w:ascii="Courier New" w:hAnsi="Courier New" w:cs="Courier New"/>
          <w:sz w:val="22"/>
          <w:szCs w:val="22"/>
          <w:lang w:val="en-GB"/>
        </w:rPr>
        <w:t>llowedBitrates</w:t>
      </w:r>
      <w:r w:rsidR="00553A5F">
        <w:rPr>
          <w:rFonts w:ascii="Courier New" w:hAnsi="Courier New" w:cs="Courier New"/>
          <w:sz w:val="22"/>
          <w:szCs w:val="22"/>
          <w:lang w:val="en-GB"/>
        </w:rPr>
        <w:t>"</w:t>
      </w:r>
      <w:r w:rsidRPr="0033780A">
        <w:rPr>
          <w:rFonts w:ascii="Courier New" w:hAnsi="Courier New" w:cs="Courier New"/>
          <w:sz w:val="22"/>
          <w:szCs w:val="22"/>
          <w:lang w:val="en-GB"/>
        </w:rPr>
        <w:t xml:space="preserve"> which is a set of Integers, i.e. a kind of alias for a complex type definition</w:t>
      </w:r>
      <w:r w:rsidR="000355C9">
        <w:rPr>
          <w:rFonts w:ascii="Courier New" w:hAnsi="Courier New" w:cs="Courier New"/>
          <w:sz w:val="22"/>
          <w:szCs w:val="22"/>
          <w:lang w:val="en-GB"/>
        </w:rPr>
        <w:t>.</w:t>
      </w:r>
      <w:r w:rsidRPr="0033780A">
        <w:rPr>
          <w:rFonts w:ascii="Courier New" w:hAnsi="Courier New" w:cs="Courier New"/>
          <w:sz w:val="22"/>
          <w:szCs w:val="22"/>
          <w:lang w:val="en-GB"/>
        </w:rPr>
        <w:t xml:space="preserve"> */</w:t>
      </w:r>
    </w:p>
    <w:p w:rsidR="005D35E1" w:rsidRDefault="0033780A" w:rsidP="00417B26">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typedef</w:t>
      </w:r>
      <w:r w:rsidR="002762D8">
        <w:rPr>
          <w:rFonts w:ascii="Courier New" w:hAnsi="Courier New" w:cs="Courier New"/>
          <w:sz w:val="22"/>
          <w:szCs w:val="22"/>
          <w:lang w:val="en-GB"/>
        </w:rPr>
        <w:t xml:space="preserve"> A</w:t>
      </w:r>
      <w:r w:rsidRPr="0033780A">
        <w:rPr>
          <w:rFonts w:ascii="Courier New" w:hAnsi="Courier New" w:cs="Courier New"/>
          <w:sz w:val="22"/>
          <w:szCs w:val="22"/>
          <w:lang w:val="en-GB"/>
        </w:rPr>
        <w:t>llowedBitrates</w:t>
      </w:r>
      <w:r w:rsidR="002762D8">
        <w:rPr>
          <w:rFonts w:ascii="Courier New" w:hAnsi="Courier New" w:cs="Courier New"/>
          <w:sz w:val="22"/>
          <w:szCs w:val="22"/>
          <w:lang w:val="en-GB"/>
        </w:rPr>
        <w:t xml:space="preserve"> </w:t>
      </w:r>
      <w:r w:rsidR="002762D8" w:rsidRPr="00915666">
        <w:rPr>
          <w:rFonts w:ascii="Courier New" w:hAnsi="Courier New" w:cs="Courier New"/>
          <w:b/>
          <w:sz w:val="22"/>
          <w:szCs w:val="22"/>
          <w:lang w:val="en-GB"/>
        </w:rPr>
        <w:t>setOf(Integer)</w:t>
      </w:r>
      <w:r w:rsidRPr="0033780A">
        <w:rPr>
          <w:rFonts w:ascii="Courier New" w:hAnsi="Courier New" w:cs="Courier New"/>
          <w:sz w:val="22"/>
          <w:szCs w:val="22"/>
          <w:lang w:val="en-GB"/>
        </w:rPr>
        <w:t>;</w:t>
      </w:r>
    </w:p>
    <w:p w:rsidR="00B6653E" w:rsidRDefault="00B6653E" w:rsidP="000F18C3">
      <w:pPr>
        <w:spacing w:after="200" w:line="276" w:lineRule="auto"/>
        <w:ind w:left="851" w:hanging="283"/>
        <w:jc w:val="left"/>
        <w:rPr>
          <w:rFonts w:ascii="Courier New" w:hAnsi="Courier New" w:cs="Courier New"/>
          <w:sz w:val="22"/>
          <w:szCs w:val="22"/>
          <w:lang w:val="en-GB"/>
        </w:rPr>
      </w:pPr>
    </w:p>
    <w:p w:rsidR="00760C52" w:rsidRDefault="000F18C3">
      <w:pPr>
        <w:spacing w:after="200" w:line="276" w:lineRule="auto"/>
        <w:ind w:left="567" w:firstLine="1"/>
        <w:rPr>
          <w:rFonts w:ascii="Courier New" w:hAnsi="Courier New" w:cs="Courier New"/>
          <w:sz w:val="22"/>
          <w:szCs w:val="22"/>
          <w:lang w:val="en-GB"/>
        </w:rPr>
      </w:pPr>
      <w:r w:rsidRPr="00B6653E">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A new modelling type of the basic type integer that is restricted to assume value</w:t>
      </w:r>
      <w:r w:rsidR="00D12EAB">
        <w:rPr>
          <w:rFonts w:ascii="Courier New" w:hAnsi="Courier New" w:cs="Courier New"/>
          <w:sz w:val="22"/>
          <w:szCs w:val="22"/>
          <w:lang w:val="en-GB"/>
        </w:rPr>
        <w:t>s between</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128</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00D12EAB">
        <w:rPr>
          <w:rFonts w:ascii="Courier New" w:hAnsi="Courier New" w:cs="Courier New"/>
          <w:sz w:val="22"/>
          <w:szCs w:val="22"/>
          <w:lang w:val="en-GB"/>
        </w:rPr>
        <w:t>and</w:t>
      </w:r>
      <w:r w:rsidR="0033780A" w:rsidRPr="0033780A">
        <w:rPr>
          <w:rFonts w:ascii="Courier New" w:hAnsi="Courier New" w:cs="Courier New"/>
          <w:sz w:val="22"/>
          <w:szCs w:val="22"/>
          <w:lang w:val="en-GB"/>
        </w:rPr>
        <w:t xml:space="preserve"> </w:t>
      </w:r>
      <w:r w:rsidR="00553A5F">
        <w:rPr>
          <w:rFonts w:ascii="Courier New" w:hAnsi="Courier New" w:cs="Courier New"/>
          <w:sz w:val="22"/>
          <w:szCs w:val="22"/>
          <w:lang w:val="en-GB"/>
        </w:rPr>
        <w:t>"</w:t>
      </w:r>
      <w:r w:rsidR="0033780A" w:rsidRPr="0033780A">
        <w:rPr>
          <w:rFonts w:ascii="Courier New" w:hAnsi="Courier New" w:cs="Courier New"/>
          <w:sz w:val="22"/>
          <w:szCs w:val="22"/>
          <w:lang w:val="en-GB"/>
        </w:rPr>
        <w:t>256</w:t>
      </w:r>
      <w:r w:rsidR="00553A5F">
        <w:rPr>
          <w:rFonts w:ascii="Courier New" w:hAnsi="Courier New" w:cs="Courier New"/>
          <w:sz w:val="22"/>
          <w:szCs w:val="22"/>
          <w:lang w:val="en-GB"/>
        </w:rPr>
        <w:t>"</w:t>
      </w:r>
      <w:r w:rsidR="000355C9">
        <w:rPr>
          <w:rFonts w:ascii="Courier New" w:hAnsi="Courier New" w:cs="Courier New"/>
          <w:sz w:val="22"/>
          <w:szCs w:val="22"/>
          <w:lang w:val="en-GB"/>
        </w:rPr>
        <w:t>.</w:t>
      </w:r>
      <w:r w:rsidR="0033780A" w:rsidRPr="0033780A">
        <w:rPr>
          <w:rFonts w:ascii="Courier New" w:hAnsi="Courier New" w:cs="Courier New"/>
          <w:sz w:val="22"/>
          <w:szCs w:val="22"/>
          <w:lang w:val="en-GB"/>
        </w:rPr>
        <w:t xml:space="preserve"> </w:t>
      </w:r>
      <w:r w:rsidRPr="00B6653E">
        <w:rPr>
          <w:rFonts w:ascii="Courier New" w:hAnsi="Courier New" w:cs="Courier New"/>
          <w:sz w:val="22"/>
          <w:szCs w:val="22"/>
          <w:lang w:val="en-GB"/>
        </w:rPr>
        <w:t>*/</w:t>
      </w:r>
    </w:p>
    <w:p w:rsidR="000F18C3" w:rsidRDefault="000F18C3" w:rsidP="000F18C3">
      <w:pPr>
        <w:spacing w:after="200" w:line="276" w:lineRule="auto"/>
        <w:ind w:left="851" w:hanging="283"/>
        <w:jc w:val="left"/>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w:t>
      </w:r>
      <w:r w:rsidR="00293C9E">
        <w:rPr>
          <w:rFonts w:ascii="Courier New" w:hAnsi="Courier New" w:cs="Courier New"/>
          <w:sz w:val="22"/>
          <w:szCs w:val="22"/>
          <w:lang w:val="en-GB"/>
        </w:rPr>
        <w:t>B</w:t>
      </w:r>
      <w:r>
        <w:rPr>
          <w:rFonts w:ascii="Courier New" w:hAnsi="Courier New" w:cs="Courier New"/>
          <w:sz w:val="22"/>
          <w:szCs w:val="22"/>
          <w:lang w:val="en-GB"/>
        </w:rPr>
        <w:t xml:space="preserve">itrate </w:t>
      </w:r>
      <w:r w:rsidR="00D12EAB">
        <w:rPr>
          <w:rFonts w:ascii="Courier New" w:hAnsi="Courier New" w:cs="Courier New"/>
          <w:sz w:val="22"/>
          <w:szCs w:val="22"/>
          <w:lang w:val="en-GB"/>
        </w:rPr>
        <w:t>&gt;</w:t>
      </w:r>
      <w:r>
        <w:rPr>
          <w:rFonts w:ascii="Courier New" w:hAnsi="Courier New" w:cs="Courier New"/>
          <w:sz w:val="22"/>
          <w:szCs w:val="22"/>
          <w:lang w:val="en-GB"/>
        </w:rPr>
        <w:t>= 128</w:t>
      </w:r>
      <w:r w:rsidR="00D12EAB">
        <w:rPr>
          <w:rFonts w:ascii="Courier New" w:hAnsi="Courier New" w:cs="Courier New"/>
          <w:sz w:val="22"/>
          <w:szCs w:val="22"/>
          <w:lang w:val="en-GB"/>
        </w:rPr>
        <w:t xml:space="preserve"> and</w:t>
      </w:r>
      <w:r>
        <w:rPr>
          <w:rFonts w:ascii="Courier New" w:hAnsi="Courier New" w:cs="Courier New"/>
          <w:sz w:val="22"/>
          <w:szCs w:val="22"/>
          <w:lang w:val="en-GB"/>
        </w:rPr>
        <w:br/>
      </w:r>
      <w:r w:rsidR="00293C9E">
        <w:rPr>
          <w:rFonts w:ascii="Courier New" w:hAnsi="Courier New" w:cs="Courier New"/>
          <w:sz w:val="22"/>
          <w:szCs w:val="22"/>
          <w:lang w:val="en-GB"/>
        </w:rPr>
        <w:t>B</w:t>
      </w:r>
      <w:r w:rsidRPr="00915666">
        <w:rPr>
          <w:rFonts w:ascii="Courier New" w:hAnsi="Courier New" w:cs="Courier New"/>
          <w:sz w:val="22"/>
          <w:szCs w:val="22"/>
          <w:lang w:val="en-GB"/>
        </w:rPr>
        <w:t xml:space="preserve">itrate </w:t>
      </w:r>
      <w:r w:rsidR="00D12EAB">
        <w:rPr>
          <w:rFonts w:ascii="Courier New" w:hAnsi="Courier New" w:cs="Courier New"/>
          <w:sz w:val="22"/>
          <w:szCs w:val="22"/>
          <w:lang w:val="en-GB"/>
        </w:rPr>
        <w:t>&lt;</w:t>
      </w:r>
      <w:r w:rsidRPr="00915666">
        <w:rPr>
          <w:rFonts w:ascii="Courier New" w:hAnsi="Courier New" w:cs="Courier New"/>
          <w:sz w:val="22"/>
          <w:szCs w:val="22"/>
          <w:lang w:val="en-GB"/>
        </w:rPr>
        <w:t>= 256);</w:t>
      </w:r>
    </w:p>
    <w:p w:rsidR="00EA625D" w:rsidRPr="00135EF8" w:rsidRDefault="00EA625D" w:rsidP="00EA625D">
      <w:pPr>
        <w:pStyle w:val="Heading3"/>
        <w:numPr>
          <w:ilvl w:val="3"/>
          <w:numId w:val="1"/>
        </w:numPr>
        <w:tabs>
          <w:tab w:val="clear" w:pos="1224"/>
          <w:tab w:val="left" w:pos="1078"/>
        </w:tabs>
        <w:ind w:left="0" w:firstLine="0"/>
        <w:rPr>
          <w:lang w:val="en-GB"/>
        </w:rPr>
      </w:pPr>
      <w:bookmarkStart w:id="758" w:name="_Ref314751742"/>
      <w:bookmarkStart w:id="759" w:name="_Toc434832166"/>
      <w:r>
        <w:rPr>
          <w:lang w:val="en-GB"/>
        </w:rPr>
        <w:t>Compounds</w:t>
      </w:r>
      <w:bookmarkEnd w:id="758"/>
      <w:bookmarkEnd w:id="759"/>
    </w:p>
    <w:p w:rsidR="009845E4" w:rsidRDefault="00D54150" w:rsidP="009845E4">
      <w:pPr>
        <w:rPr>
          <w:lang w:val="en-GB"/>
        </w:rPr>
      </w:pPr>
      <w:r>
        <w:rPr>
          <w:lang w:val="en-GB"/>
        </w:rPr>
        <w:t>A compound type groups multiple</w:t>
      </w:r>
      <w:r w:rsidR="009845E4">
        <w:rPr>
          <w:lang w:val="en-GB"/>
        </w:rPr>
        <w:t xml:space="preserve"> types </w:t>
      </w:r>
      <w:r w:rsidR="00D12EAB">
        <w:rPr>
          <w:lang w:val="en-GB"/>
        </w:rPr>
        <w:t>in</w:t>
      </w:r>
      <w:r w:rsidR="009845E4">
        <w:rPr>
          <w:lang w:val="en-GB"/>
        </w:rPr>
        <w:t xml:space="preserve">to </w:t>
      </w:r>
      <w:r w:rsidR="00D12EAB">
        <w:rPr>
          <w:lang w:val="en-GB"/>
        </w:rPr>
        <w:t>a single</w:t>
      </w:r>
      <w:r w:rsidR="009845E4">
        <w:rPr>
          <w:lang w:val="en-GB"/>
        </w:rPr>
        <w:t xml:space="preserve"> named unit (similar to structs or records in programming languages</w:t>
      </w:r>
      <w:r w:rsidR="00271885">
        <w:rPr>
          <w:lang w:val="en-GB"/>
        </w:rPr>
        <w:t xml:space="preserve"> or groups </w:t>
      </w:r>
      <w:r w:rsidR="00357ABF">
        <w:rPr>
          <w:lang w:val="en-GB"/>
        </w:rPr>
        <w:t xml:space="preserve">/ features with attributes </w:t>
      </w:r>
      <w:r w:rsidR="00271885">
        <w:rPr>
          <w:lang w:val="en-GB"/>
        </w:rPr>
        <w:t>in feature mode</w:t>
      </w:r>
      <w:r w:rsidR="00F0322F">
        <w:rPr>
          <w:lang w:val="en-GB"/>
        </w:rPr>
        <w:t>l</w:t>
      </w:r>
      <w:r w:rsidR="00271885">
        <w:rPr>
          <w:lang w:val="en-GB"/>
        </w:rPr>
        <w:t>ling</w:t>
      </w:r>
      <w:r w:rsidR="009845E4">
        <w:rPr>
          <w:lang w:val="en-GB"/>
        </w:rPr>
        <w:t xml:space="preserve">). This allows </w:t>
      </w:r>
      <w:r w:rsidR="00404C34">
        <w:rPr>
          <w:lang w:val="en-GB"/>
        </w:rPr>
        <w:t>combining semantically related decisions</w:t>
      </w:r>
      <w:r w:rsidR="009845E4">
        <w:rPr>
          <w:lang w:val="en-GB"/>
        </w:rPr>
        <w:t xml:space="preserve"> from which each element has to be configured individually.</w:t>
      </w:r>
    </w:p>
    <w:p w:rsidR="009845E4" w:rsidRPr="009845E4" w:rsidRDefault="009845E4" w:rsidP="00922DE5">
      <w:pPr>
        <w:spacing w:after="200" w:line="276" w:lineRule="auto"/>
        <w:jc w:val="left"/>
        <w:rPr>
          <w:lang w:val="en-GB"/>
        </w:rPr>
      </w:pPr>
      <w:r w:rsidRPr="009845E4">
        <w:rPr>
          <w:b/>
          <w:lang w:val="en-GB"/>
        </w:rPr>
        <w:t>Syntax</w:t>
      </w:r>
      <w:r w:rsidRPr="009845E4">
        <w:rPr>
          <w:lang w:val="en-GB"/>
        </w:rPr>
        <w:t xml:space="preserve">: </w:t>
      </w:r>
    </w:p>
    <w:p w:rsidR="009845E4" w:rsidRPr="009845E4" w:rsidRDefault="009845E4" w:rsidP="00922DE5">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Pr="009845E4">
        <w:rPr>
          <w:rFonts w:ascii="Courier New" w:hAnsi="Courier New" w:cs="Courier New"/>
          <w:sz w:val="22"/>
          <w:szCs w:val="22"/>
          <w:lang w:val="en-GB"/>
        </w:rPr>
        <w:t xml:space="preserve"> {</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sidR="00EB2EC7">
        <w:rPr>
          <w:rFonts w:ascii="Courier New" w:hAnsi="Courier New" w:cs="Courier New"/>
          <w:i/>
          <w:sz w:val="22"/>
          <w:szCs w:val="22"/>
          <w:lang w:val="en-GB"/>
        </w:rPr>
        <w:t>name</w:t>
      </w:r>
      <w:r w:rsidR="0033780A" w:rsidRPr="0033780A">
        <w:rPr>
          <w:rFonts w:ascii="Courier New" w:hAnsi="Courier New" w:cs="Courier New"/>
          <w:i/>
          <w:sz w:val="22"/>
          <w:szCs w:val="22"/>
          <w:vertAlign w:val="subscript"/>
          <w:lang w:val="en-GB"/>
        </w:rPr>
        <w:t>1</w:t>
      </w:r>
      <w:r w:rsidR="00EB2EC7">
        <w:rPr>
          <w:rFonts w:ascii="Courier New" w:hAnsi="Courier New" w:cs="Courier New"/>
          <w:sz w:val="22"/>
          <w:szCs w:val="22"/>
          <w:lang w:val="en-GB"/>
        </w:rPr>
        <w:t>;</w:t>
      </w:r>
    </w:p>
    <w:p w:rsidR="009845E4" w:rsidRPr="009845E4" w:rsidRDefault="009845E4" w:rsidP="00922DE5">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9845E4" w:rsidRPr="009845E4" w:rsidRDefault="009845E4" w:rsidP="00922DE5">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760C52" w:rsidRDefault="009845E4">
      <w:pPr>
        <w:spacing w:after="200" w:line="276" w:lineRule="auto"/>
        <w:rPr>
          <w:lang w:val="en-GB"/>
        </w:rPr>
      </w:pPr>
      <w:r w:rsidRPr="009845E4">
        <w:rPr>
          <w:b/>
          <w:lang w:val="en-GB"/>
        </w:rPr>
        <w:t>Description of Syntax</w:t>
      </w:r>
      <w:r w:rsidR="00EB2EC7">
        <w:rPr>
          <w:lang w:val="en-GB"/>
        </w:rPr>
        <w:t>: the definition of a compound</w:t>
      </w:r>
      <w:r w:rsidRPr="009845E4">
        <w:rPr>
          <w:lang w:val="en-GB"/>
        </w:rPr>
        <w:t xml:space="preserve"> type </w:t>
      </w:r>
      <w:r w:rsidR="00B463AF" w:rsidRPr="000F0D55">
        <w:rPr>
          <w:lang w:val="en-GB"/>
        </w:rPr>
        <w:t xml:space="preserve">consists of </w:t>
      </w:r>
      <w:r w:rsidR="00B463AF">
        <w:rPr>
          <w:lang w:val="en-GB"/>
        </w:rPr>
        <w:t xml:space="preserve">the following </w:t>
      </w:r>
      <w:r w:rsidR="00B463AF" w:rsidRPr="000F0D55">
        <w:rPr>
          <w:lang w:val="en-GB"/>
        </w:rPr>
        <w:t>elements</w:t>
      </w:r>
      <w:r w:rsidRPr="009845E4">
        <w:rPr>
          <w:lang w:val="en-GB"/>
        </w:rPr>
        <w:t>:</w:t>
      </w:r>
    </w:p>
    <w:p w:rsidR="00510641" w:rsidRDefault="00510641">
      <w:pPr>
        <w:pStyle w:val="ListParagraph"/>
        <w:numPr>
          <w:ilvl w:val="0"/>
          <w:numId w:val="81"/>
        </w:numPr>
        <w:spacing w:after="200" w:line="276" w:lineRule="auto"/>
        <w:ind w:left="993"/>
        <w:rPr>
          <w:lang w:val="en-GB"/>
        </w:rPr>
      </w:pPr>
      <w:r>
        <w:rPr>
          <w:lang w:val="en-GB"/>
        </w:rPr>
        <w:t xml:space="preserve">The optional keyword </w:t>
      </w:r>
      <w:r>
        <w:rPr>
          <w:rFonts w:ascii="Courier New" w:hAnsi="Courier New" w:cs="Courier New"/>
          <w:b/>
          <w:sz w:val="22"/>
          <w:szCs w:val="22"/>
          <w:lang w:val="en-GB"/>
        </w:rPr>
        <w:t>abstract</w:t>
      </w:r>
      <w:r w:rsidRPr="009845E4">
        <w:rPr>
          <w:lang w:val="en-GB"/>
        </w:rPr>
        <w:t xml:space="preserve"> </w:t>
      </w:r>
      <w:r>
        <w:rPr>
          <w:lang w:val="en-GB"/>
        </w:rPr>
        <w:t>indicates that this specific compound cannot be instantiated. Anyway, it can be refined, e.g., serve as a root of compound types.</w:t>
      </w:r>
    </w:p>
    <w:p w:rsidR="00760C52" w:rsidRDefault="009845E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sidR="009B2D9D">
        <w:rPr>
          <w:lang w:val="en-GB"/>
        </w:rPr>
        <w:t>.</w:t>
      </w:r>
    </w:p>
    <w:p w:rsidR="00760C52" w:rsidRDefault="009845E4">
      <w:pPr>
        <w:pStyle w:val="ListParagraph"/>
        <w:numPr>
          <w:ilvl w:val="0"/>
          <w:numId w:val="81"/>
        </w:numPr>
        <w:spacing w:after="200" w:line="276" w:lineRule="auto"/>
        <w:ind w:left="993"/>
        <w:rPr>
          <w:lang w:val="en-GB"/>
        </w:rPr>
      </w:pPr>
      <w:r w:rsidRPr="009845E4">
        <w:rPr>
          <w:lang w:val="en-GB"/>
        </w:rPr>
        <w:t>The</w:t>
      </w:r>
      <w:r w:rsidR="00EB2EC7">
        <w:rPr>
          <w:lang w:val="en-GB"/>
        </w:rPr>
        <w:t xml:space="preserve"> identifier</w:t>
      </w:r>
      <w:r w:rsidRPr="009845E4">
        <w:rPr>
          <w:lang w:val="en-GB"/>
        </w:rPr>
        <w:t xml:space="preserve"> </w:t>
      </w:r>
      <w:r w:rsidR="00EB2EC7">
        <w:rPr>
          <w:rFonts w:ascii="Courier New" w:hAnsi="Courier New" w:cs="Courier New"/>
          <w:i/>
          <w:sz w:val="22"/>
          <w:szCs w:val="22"/>
          <w:lang w:val="en-GB"/>
        </w:rPr>
        <w:t>Name</w:t>
      </w:r>
      <w:r w:rsidRPr="009845E4">
        <w:rPr>
          <w:i/>
          <w:lang w:val="en-GB"/>
        </w:rPr>
        <w:t xml:space="preserve"> </w:t>
      </w:r>
      <w:r w:rsidRPr="009845E4">
        <w:rPr>
          <w:lang w:val="en-GB"/>
        </w:rPr>
        <w:t>defines the name of the new compound type.</w:t>
      </w:r>
    </w:p>
    <w:p w:rsidR="00760C52" w:rsidRDefault="009845E4">
      <w:pPr>
        <w:pStyle w:val="ListParagraph"/>
        <w:numPr>
          <w:ilvl w:val="0"/>
          <w:numId w:val="81"/>
        </w:numPr>
        <w:spacing w:after="200" w:line="276" w:lineRule="auto"/>
        <w:ind w:left="993"/>
        <w:rPr>
          <w:lang w:val="en-GB"/>
        </w:rPr>
      </w:pPr>
      <w:r w:rsidRPr="009845E4">
        <w:rPr>
          <w:lang w:val="en-GB"/>
        </w:rPr>
        <w:t xml:space="preserve">The set of elements surrounded by curly brackets defines the types of the compound type. Each declaration of </w:t>
      </w:r>
      <w:r w:rsidR="00293C9E">
        <w:rPr>
          <w:lang w:val="en-GB"/>
        </w:rPr>
        <w:t>a</w:t>
      </w:r>
      <w:r w:rsidR="00EB2EC7">
        <w:rPr>
          <w:lang w:val="en-GB"/>
        </w:rPr>
        <w:t xml:space="preserve"> </w:t>
      </w:r>
      <w:r w:rsidRPr="009845E4">
        <w:rPr>
          <w:lang w:val="en-GB"/>
        </w:rPr>
        <w:t>type</w:t>
      </w:r>
      <w:r w:rsidR="00293C9E">
        <w:rPr>
          <w:lang w:val="en-GB"/>
        </w:rPr>
        <w:t>d element</w:t>
      </w:r>
      <w:r w:rsidRPr="009845E4">
        <w:rPr>
          <w:lang w:val="en-GB"/>
        </w:rPr>
        <w:t xml:space="preserve"> is separated by a semicolon.</w:t>
      </w:r>
    </w:p>
    <w:p w:rsidR="00760C52" w:rsidRDefault="009845E4">
      <w:pPr>
        <w:keepNext/>
        <w:spacing w:after="200" w:line="276" w:lineRule="auto"/>
        <w:jc w:val="left"/>
        <w:rPr>
          <w:lang w:val="en-GB"/>
        </w:rPr>
      </w:pPr>
      <w:r w:rsidRPr="009845E4">
        <w:rPr>
          <w:b/>
          <w:lang w:val="en-GB"/>
        </w:rPr>
        <w:t>Example</w:t>
      </w:r>
      <w:r w:rsidRPr="009845E4">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 xml:space="preserve">/* A new compound type for the configuration of different (web) content. The content may vary in terms of name and bitrate. </w:t>
      </w:r>
      <w:r w:rsidR="00F0322F">
        <w:rPr>
          <w:rFonts w:ascii="Courier New" w:hAnsi="Courier New" w:cs="Courier New"/>
          <w:sz w:val="22"/>
          <w:szCs w:val="22"/>
          <w:lang w:val="en-GB"/>
        </w:rPr>
        <w:t>"</w:t>
      </w:r>
      <w:r w:rsidR="00B6653E">
        <w:rPr>
          <w:rFonts w:ascii="Courier New" w:hAnsi="Courier New" w:cs="Courier New"/>
          <w:sz w:val="22"/>
          <w:szCs w:val="22"/>
          <w:lang w:val="en-GB"/>
        </w:rPr>
        <w:t>C</w:t>
      </w:r>
      <w:r w:rsidRPr="0033780A">
        <w:rPr>
          <w:rFonts w:ascii="Courier New" w:hAnsi="Courier New" w:cs="Courier New"/>
          <w:sz w:val="22"/>
          <w:szCs w:val="22"/>
          <w:lang w:val="en-GB"/>
        </w:rPr>
        <w:t>o</w:t>
      </w:r>
      <w:r w:rsidR="00B6653E">
        <w:rPr>
          <w:rFonts w:ascii="Courier New" w:hAnsi="Courier New" w:cs="Courier New"/>
          <w:sz w:val="22"/>
          <w:szCs w:val="22"/>
          <w:lang w:val="en-GB"/>
        </w:rPr>
        <w:t>ntent.bitrate</w:t>
      </w:r>
      <w:r w:rsidR="00F0322F">
        <w:rPr>
          <w:rFonts w:ascii="Courier New" w:hAnsi="Courier New" w:cs="Courier New"/>
          <w:sz w:val="22"/>
          <w:szCs w:val="22"/>
          <w:lang w:val="en-GB"/>
        </w:rPr>
        <w:t>"</w:t>
      </w:r>
      <w:r w:rsidR="00B6653E">
        <w:rPr>
          <w:rFonts w:ascii="Courier New" w:hAnsi="Courier New" w:cs="Courier New"/>
          <w:sz w:val="22"/>
          <w:szCs w:val="22"/>
          <w:lang w:val="en-GB"/>
        </w:rPr>
        <w:t xml:space="preserve"> is the i</w:t>
      </w:r>
      <w:r w:rsidRPr="0033780A">
        <w:rPr>
          <w:rFonts w:ascii="Courier New" w:hAnsi="Courier New" w:cs="Courier New"/>
          <w:sz w:val="22"/>
          <w:szCs w:val="22"/>
          <w:lang w:val="en-GB"/>
        </w:rPr>
        <w:t>nteger within the compound content. */</w:t>
      </w:r>
    </w:p>
    <w:p w:rsidR="00760C52" w:rsidRDefault="0033780A">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sidR="004E3AC7">
        <w:rPr>
          <w:rFonts w:ascii="Courier New" w:hAnsi="Courier New" w:cs="Courier New"/>
          <w:sz w:val="22"/>
          <w:szCs w:val="22"/>
          <w:lang w:val="en-GB"/>
        </w:rPr>
        <w:t>C</w:t>
      </w:r>
      <w:r w:rsidRPr="0033780A">
        <w:rPr>
          <w:rFonts w:ascii="Courier New" w:hAnsi="Courier New" w:cs="Courier New"/>
          <w:sz w:val="22"/>
          <w:szCs w:val="22"/>
          <w:lang w:val="en-GB"/>
        </w:rPr>
        <w:t>ontent {</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sidR="00E63E40">
        <w:rPr>
          <w:rFonts w:ascii="Courier New" w:hAnsi="Courier New" w:cs="Courier New"/>
          <w:sz w:val="22"/>
          <w:szCs w:val="22"/>
          <w:lang w:val="en-GB"/>
        </w:rPr>
        <w:t xml:space="preserve"> name;</w:t>
      </w:r>
    </w:p>
    <w:p w:rsidR="00760C52" w:rsidRDefault="0033780A">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760C52" w:rsidRDefault="0033780A">
      <w:pPr>
        <w:spacing w:after="200" w:line="276" w:lineRule="auto"/>
        <w:ind w:left="567"/>
        <w:jc w:val="left"/>
        <w:rPr>
          <w:lang w:val="en-GB"/>
        </w:rPr>
      </w:pPr>
      <w:r w:rsidRPr="0033780A">
        <w:rPr>
          <w:rFonts w:ascii="Courier New" w:hAnsi="Courier New" w:cs="Courier New"/>
          <w:sz w:val="22"/>
          <w:szCs w:val="22"/>
          <w:lang w:val="en-GB"/>
        </w:rPr>
        <w:t>}</w:t>
      </w:r>
    </w:p>
    <w:p w:rsidR="00CA43C5" w:rsidRPr="00D56B21" w:rsidRDefault="00903E6C" w:rsidP="00421B7D">
      <w:pPr>
        <w:pStyle w:val="Heading3"/>
        <w:rPr>
          <w:lang w:val="en-GB"/>
        </w:rPr>
      </w:pPr>
      <w:bookmarkStart w:id="760" w:name="_Toc313096744"/>
      <w:bookmarkStart w:id="761" w:name="_Ref314235772"/>
      <w:bookmarkStart w:id="762" w:name="_Ref314755722"/>
      <w:bookmarkStart w:id="763" w:name="_Ref314759721"/>
      <w:bookmarkStart w:id="764" w:name="_Ref314826397"/>
      <w:bookmarkStart w:id="765" w:name="_Ref315259727"/>
      <w:bookmarkStart w:id="766" w:name="_Ref315345696"/>
      <w:bookmarkStart w:id="767" w:name="_Ref315419463"/>
      <w:bookmarkStart w:id="768" w:name="_Ref315419467"/>
      <w:bookmarkStart w:id="769" w:name="_Ref315419734"/>
      <w:bookmarkStart w:id="770" w:name="_Ref315419753"/>
      <w:bookmarkStart w:id="771" w:name="_Ref315420261"/>
      <w:bookmarkStart w:id="772" w:name="_Ref315420365"/>
      <w:bookmarkStart w:id="773" w:name="_Ref315420625"/>
      <w:bookmarkStart w:id="774" w:name="_Ref315420876"/>
      <w:bookmarkStart w:id="775" w:name="_Ref315421499"/>
      <w:bookmarkStart w:id="776" w:name="_Ref315423112"/>
      <w:bookmarkStart w:id="777" w:name="_Ref351014765"/>
      <w:bookmarkStart w:id="778" w:name="_Toc434832167"/>
      <w:r>
        <w:rPr>
          <w:lang w:val="en-GB"/>
        </w:rPr>
        <w:t>Decision Variables</w:t>
      </w:r>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p>
    <w:p w:rsidR="00FE3903" w:rsidRDefault="0097542F" w:rsidP="00982D73">
      <w:pPr>
        <w:rPr>
          <w:lang w:val="en-GB"/>
        </w:rPr>
      </w:pPr>
      <w:r>
        <w:rPr>
          <w:lang w:val="en-GB"/>
        </w:rPr>
        <w:t xml:space="preserve">The types introduced </w:t>
      </w:r>
      <w:r w:rsidR="00D03C20">
        <w:rPr>
          <w:lang w:val="en-GB"/>
        </w:rPr>
        <w:t xml:space="preserve">in Section </w:t>
      </w:r>
      <w:r w:rsidR="00CA1915">
        <w:rPr>
          <w:lang w:val="en-GB"/>
        </w:rPr>
        <w:fldChar w:fldCharType="begin"/>
      </w:r>
      <w:r w:rsidR="00D03C20">
        <w:rPr>
          <w:lang w:val="en-GB"/>
        </w:rPr>
        <w:instrText xml:space="preserve"> REF _Ref314751571 \r \h </w:instrText>
      </w:r>
      <w:r w:rsidR="00CA1915">
        <w:rPr>
          <w:lang w:val="en-GB"/>
        </w:rPr>
      </w:r>
      <w:r w:rsidR="00CA1915">
        <w:rPr>
          <w:lang w:val="en-GB"/>
        </w:rPr>
        <w:fldChar w:fldCharType="separate"/>
      </w:r>
      <w:r w:rsidR="0043707B">
        <w:rPr>
          <w:lang w:val="en-GB"/>
        </w:rPr>
        <w:t>2.1.3</w:t>
      </w:r>
      <w:r w:rsidR="00CA1915">
        <w:rPr>
          <w:lang w:val="en-GB"/>
        </w:rPr>
        <w:fldChar w:fldCharType="end"/>
      </w:r>
      <w:r w:rsidR="00D03C20">
        <w:rPr>
          <w:lang w:val="en-GB"/>
        </w:rPr>
        <w:t xml:space="preserve"> </w:t>
      </w:r>
      <w:r>
        <w:rPr>
          <w:lang w:val="en-GB"/>
        </w:rPr>
        <w:t>can be used to declare (decision) variables</w:t>
      </w:r>
      <w:r w:rsidR="00FE3903">
        <w:rPr>
          <w:lang w:val="en-GB"/>
        </w:rPr>
        <w:t xml:space="preserve"> representing a concrete variability. A decision variable is an element of a project (configuration space) that basically accepts any value of its type. Constraints may further restrict the possible values </w:t>
      </w:r>
      <w:r w:rsidR="00B83023">
        <w:rPr>
          <w:lang w:val="en-GB"/>
        </w:rPr>
        <w:t xml:space="preserve">by removing certain combinations of values from the allowed configuration space. </w:t>
      </w:r>
      <w:r w:rsidR="00FE3903">
        <w:rPr>
          <w:lang w:val="en-GB"/>
        </w:rPr>
        <w:t xml:space="preserve">The value </w:t>
      </w:r>
      <w:r w:rsidR="00B326F4">
        <w:rPr>
          <w:lang w:val="en-GB"/>
        </w:rPr>
        <w:t>given to</w:t>
      </w:r>
      <w:r w:rsidR="00FE3903">
        <w:rPr>
          <w:lang w:val="en-GB"/>
        </w:rPr>
        <w:t xml:space="preserve"> a decision variable defines the variant of the represented variability.</w:t>
      </w:r>
    </w:p>
    <w:p w:rsidR="00387DD7" w:rsidRDefault="00FE3903" w:rsidP="00982D73">
      <w:pPr>
        <w:rPr>
          <w:lang w:val="en-GB"/>
        </w:rPr>
      </w:pPr>
      <w:r>
        <w:rPr>
          <w:lang w:val="en-GB"/>
        </w:rPr>
        <w:t xml:space="preserve">In IVML a </w:t>
      </w:r>
      <w:r w:rsidR="00387DD7">
        <w:rPr>
          <w:lang w:val="en-GB"/>
        </w:rPr>
        <w:t>decision</w:t>
      </w:r>
      <w:r>
        <w:rPr>
          <w:lang w:val="en-GB"/>
        </w:rPr>
        <w:t xml:space="preserve"> variable may either be declared with or without a default value</w:t>
      </w:r>
      <w:r w:rsidR="00000CFB">
        <w:rPr>
          <w:lang w:val="en-GB"/>
        </w:rPr>
        <w:t xml:space="preserve"> (this is an optional parameter)</w:t>
      </w:r>
      <w:r>
        <w:rPr>
          <w:lang w:val="en-GB"/>
        </w:rPr>
        <w:t xml:space="preserve">. </w:t>
      </w:r>
      <w:r w:rsidR="00AA26BE">
        <w:rPr>
          <w:lang w:val="en-GB"/>
        </w:rPr>
        <w:t>Decision variable</w:t>
      </w:r>
      <w:r w:rsidR="00000CFB">
        <w:rPr>
          <w:lang w:val="en-GB"/>
        </w:rPr>
        <w:t>s with a default value</w:t>
      </w:r>
      <w:r w:rsidR="00AA26BE">
        <w:rPr>
          <w:lang w:val="en-GB"/>
        </w:rPr>
        <w:t xml:space="preserve"> </w:t>
      </w:r>
      <w:r w:rsidR="009A5D53">
        <w:rPr>
          <w:lang w:val="en-GB"/>
        </w:rPr>
        <w:t xml:space="preserve">can be further configured by overwriting their (default) value at a later point in time. However, overwriting the default value is not necessary. </w:t>
      </w:r>
    </w:p>
    <w:p w:rsidR="0097542F" w:rsidRPr="004B4A15" w:rsidRDefault="0097542F" w:rsidP="00D03C20">
      <w:pPr>
        <w:spacing w:after="200" w:line="276" w:lineRule="auto"/>
        <w:jc w:val="left"/>
        <w:rPr>
          <w:lang w:val="en-GB"/>
        </w:rPr>
      </w:pPr>
      <w:r w:rsidRPr="004B4A15">
        <w:rPr>
          <w:b/>
          <w:lang w:val="en-GB"/>
        </w:rPr>
        <w:t>Syntax</w:t>
      </w:r>
      <w:r w:rsidRPr="004B4A15">
        <w:rPr>
          <w:lang w:val="en-GB"/>
        </w:rPr>
        <w:t>:</w:t>
      </w:r>
    </w:p>
    <w:p w:rsidR="00034AD1" w:rsidRDefault="004B4A15">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sidR="004F1B22">
        <w:rPr>
          <w:rFonts w:ascii="Courier New" w:hAnsi="Courier New" w:cs="Courier New"/>
          <w:sz w:val="22"/>
          <w:szCs w:val="22"/>
          <w:lang w:val="en-GB"/>
        </w:rPr>
        <w:t>/</w:t>
      </w:r>
      <w:r w:rsidR="00C254BC" w:rsidRPr="00C254BC">
        <w:rPr>
          <w:rFonts w:ascii="Courier New" w:hAnsi="Courier New" w:cs="Courier New"/>
          <w:sz w:val="22"/>
          <w:szCs w:val="22"/>
          <w:lang w:val="en-GB"/>
        </w:rPr>
        <w:t xml:space="preserve"> </w:t>
      </w:r>
      <w:r w:rsidR="00D21D3A">
        <w:rPr>
          <w:rFonts w:ascii="Courier New" w:hAnsi="Courier New" w:cs="Courier New"/>
          <w:sz w:val="22"/>
          <w:szCs w:val="22"/>
          <w:lang w:val="en-GB"/>
        </w:rPr>
        <w:t>Declaration of a</w:t>
      </w:r>
      <w:r w:rsidR="00D836EA">
        <w:rPr>
          <w:rFonts w:ascii="Courier New" w:hAnsi="Courier New" w:cs="Courier New"/>
          <w:sz w:val="22"/>
          <w:szCs w:val="22"/>
          <w:lang w:val="en-GB"/>
        </w:rPr>
        <w:t xml:space="preserve"> d</w:t>
      </w:r>
      <w:r w:rsidR="004F1B22">
        <w:rPr>
          <w:rFonts w:ascii="Courier New" w:hAnsi="Courier New" w:cs="Courier New"/>
          <w:sz w:val="22"/>
          <w:szCs w:val="22"/>
          <w:lang w:val="en-GB"/>
        </w:rPr>
        <w:t>ecision variable</w:t>
      </w:r>
      <w:r w:rsidR="000355C9">
        <w:rPr>
          <w:rFonts w:ascii="Courier New" w:hAnsi="Courier New" w:cs="Courier New"/>
          <w:sz w:val="22"/>
          <w:szCs w:val="22"/>
          <w:lang w:val="en-GB"/>
        </w:rPr>
        <w:t>.</w:t>
      </w:r>
    </w:p>
    <w:p w:rsidR="00D836EA" w:rsidRDefault="0097542F" w:rsidP="00D03C20">
      <w:pPr>
        <w:spacing w:after="200" w:line="276" w:lineRule="auto"/>
        <w:ind w:left="567"/>
        <w:jc w:val="left"/>
        <w:rPr>
          <w:rFonts w:ascii="Courier New" w:hAnsi="Courier New" w:cs="Courier New"/>
          <w:sz w:val="22"/>
          <w:szCs w:val="22"/>
          <w:lang w:val="en-GB"/>
        </w:rPr>
      </w:pPr>
      <w:r w:rsidRPr="004B4A15">
        <w:rPr>
          <w:rFonts w:ascii="Courier New" w:hAnsi="Courier New" w:cs="Courier New"/>
          <w:i/>
          <w:sz w:val="22"/>
          <w:szCs w:val="22"/>
          <w:lang w:val="en-GB"/>
        </w:rPr>
        <w:t>Type</w:t>
      </w:r>
      <w:r w:rsidRPr="004B4A15">
        <w:rPr>
          <w:rFonts w:ascii="Courier New" w:hAnsi="Courier New" w:cs="Courier New"/>
          <w:sz w:val="22"/>
          <w:szCs w:val="22"/>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836EA">
        <w:rPr>
          <w:rFonts w:ascii="Courier New" w:hAnsi="Courier New" w:cs="Courier New"/>
          <w:sz w:val="22"/>
          <w:szCs w:val="22"/>
          <w:lang w:val="en-GB"/>
        </w:rPr>
        <w:t>;</w:t>
      </w:r>
    </w:p>
    <w:p w:rsidR="00637F00" w:rsidRDefault="00637F00" w:rsidP="00D03C20">
      <w:pPr>
        <w:spacing w:after="200" w:line="276" w:lineRule="auto"/>
        <w:ind w:left="567"/>
        <w:jc w:val="left"/>
        <w:rPr>
          <w:rFonts w:ascii="Courier New" w:hAnsi="Courier New" w:cs="Courier New"/>
          <w:sz w:val="22"/>
          <w:szCs w:val="22"/>
          <w:lang w:val="en-GB"/>
        </w:rPr>
      </w:pPr>
    </w:p>
    <w:p w:rsidR="00034AD1" w:rsidRDefault="00D836EA">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w:t>
      </w:r>
      <w:r w:rsidR="00D21D3A">
        <w:rPr>
          <w:rFonts w:ascii="Courier New" w:hAnsi="Courier New" w:cs="Courier New"/>
          <w:sz w:val="22"/>
          <w:szCs w:val="22"/>
          <w:lang w:val="en-GB"/>
        </w:rPr>
        <w:t xml:space="preserve">Declaration of a decision variable </w:t>
      </w:r>
      <w:r>
        <w:rPr>
          <w:rFonts w:ascii="Courier New" w:hAnsi="Courier New" w:cs="Courier New"/>
          <w:sz w:val="22"/>
          <w:szCs w:val="22"/>
          <w:lang w:val="en-GB"/>
        </w:rPr>
        <w:t>with a default value</w:t>
      </w:r>
      <w:r w:rsidR="00D21D3A">
        <w:rPr>
          <w:rFonts w:ascii="Courier New" w:hAnsi="Courier New" w:cs="Courier New"/>
          <w:sz w:val="22"/>
          <w:szCs w:val="22"/>
          <w:lang w:val="en-GB"/>
        </w:rPr>
        <w:t>. The "valueAssignment"-expression will be described in detail below.</w:t>
      </w:r>
      <w:r w:rsidR="000355C9">
        <w:rPr>
          <w:rFonts w:ascii="Courier New" w:hAnsi="Courier New" w:cs="Courier New"/>
          <w:sz w:val="22"/>
          <w:szCs w:val="22"/>
          <w:lang w:val="en-GB"/>
        </w:rPr>
        <w:t xml:space="preserve"> </w:t>
      </w:r>
      <w:r>
        <w:rPr>
          <w:rFonts w:ascii="Courier New" w:hAnsi="Courier New" w:cs="Courier New"/>
          <w:sz w:val="22"/>
          <w:szCs w:val="22"/>
          <w:lang w:val="en-GB"/>
        </w:rPr>
        <w:t>*/</w:t>
      </w:r>
    </w:p>
    <w:p w:rsidR="00D21D3A" w:rsidRDefault="00C254BC" w:rsidP="00D21D3A">
      <w:pPr>
        <w:spacing w:after="200" w:line="276" w:lineRule="auto"/>
        <w:ind w:left="567"/>
        <w:jc w:val="left"/>
        <w:rPr>
          <w:rFonts w:ascii="Courier New" w:hAnsi="Courier New" w:cs="Courier New"/>
          <w:sz w:val="22"/>
          <w:szCs w:val="22"/>
          <w:lang w:val="en-GB"/>
        </w:rPr>
      </w:pPr>
      <w:r w:rsidRPr="00C254BC">
        <w:rPr>
          <w:rFonts w:ascii="Courier New" w:hAnsi="Courier New" w:cs="Courier New"/>
          <w:i/>
          <w:sz w:val="22"/>
          <w:szCs w:val="22"/>
          <w:lang w:val="en-GB"/>
        </w:rPr>
        <w:t>Type</w:t>
      </w:r>
      <w:r w:rsidR="00D21D3A">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2</w:t>
      </w:r>
      <w:r w:rsidR="00D21D3A" w:rsidRPr="0082473B">
        <w:rPr>
          <w:rFonts w:ascii="Courier New" w:hAnsi="Courier New" w:cs="Courier New"/>
          <w:sz w:val="22"/>
          <w:szCs w:val="22"/>
          <w:lang w:val="en-GB"/>
        </w:rPr>
        <w:t xml:space="preserve"> =</w:t>
      </w:r>
      <w:r w:rsidR="00D21D3A">
        <w:rPr>
          <w:rFonts w:ascii="Courier New" w:hAnsi="Courier New" w:cs="Courier New"/>
          <w:i/>
          <w:sz w:val="22"/>
          <w:szCs w:val="22"/>
          <w:lang w:val="en-GB"/>
        </w:rPr>
        <w:t xml:space="preserve"> valueAssignment</w:t>
      </w:r>
      <w:r w:rsidR="00D21D3A">
        <w:rPr>
          <w:rFonts w:ascii="Courier New" w:hAnsi="Courier New" w:cs="Courier New"/>
          <w:sz w:val="22"/>
          <w:szCs w:val="22"/>
          <w:lang w:val="en-GB"/>
        </w:rPr>
        <w:t>;</w:t>
      </w:r>
    </w:p>
    <w:p w:rsidR="00034AD1" w:rsidRDefault="0097542F">
      <w:pPr>
        <w:spacing w:after="200" w:line="276" w:lineRule="auto"/>
        <w:rPr>
          <w:rFonts w:cstheme="minorHAnsi"/>
          <w:lang w:val="en-GB"/>
        </w:rPr>
      </w:pPr>
      <w:r w:rsidRPr="004B4A15">
        <w:rPr>
          <w:b/>
          <w:lang w:val="en-GB"/>
        </w:rPr>
        <w:t>Description of Syntax</w:t>
      </w:r>
      <w:r w:rsidRPr="004B4A15">
        <w:rPr>
          <w:lang w:val="en-GB"/>
        </w:rPr>
        <w:t>:</w:t>
      </w:r>
      <w:r w:rsidR="00EB0527">
        <w:rPr>
          <w:lang w:val="en-GB"/>
        </w:rPr>
        <w:t xml:space="preserve"> t</w:t>
      </w:r>
      <w:r w:rsidRPr="004B4A15">
        <w:rPr>
          <w:lang w:val="en-GB"/>
        </w:rPr>
        <w:t xml:space="preserve">he </w:t>
      </w:r>
      <w:r w:rsidR="00A51F4C">
        <w:rPr>
          <w:lang w:val="en-GB"/>
        </w:rPr>
        <w:t xml:space="preserve">basic </w:t>
      </w:r>
      <w:r w:rsidRPr="004B4A15">
        <w:rPr>
          <w:lang w:val="en-GB"/>
        </w:rPr>
        <w:t>declaration of a new decision variable</w:t>
      </w:r>
      <w:r w:rsidR="00A51F4C">
        <w:rPr>
          <w:lang w:val="en-GB"/>
        </w:rPr>
        <w:t xml:space="preserve"> (excluding the declaration of an optional default value)</w:t>
      </w:r>
      <w:r w:rsidRPr="004B4A15">
        <w:rPr>
          <w:lang w:val="en-GB"/>
        </w:rPr>
        <w:t xml:space="preserve"> consists of the desired type</w:t>
      </w:r>
      <w:r w:rsidRPr="004B4A15">
        <w:rPr>
          <w:rFonts w:cstheme="minorHAnsi"/>
          <w:lang w:val="en-GB"/>
        </w:rPr>
        <w:t xml:space="preserve"> (one of the basic types, an </w:t>
      </w:r>
      <w:r w:rsidR="00766C41">
        <w:rPr>
          <w:rFonts w:cstheme="minorHAnsi"/>
          <w:lang w:val="en-GB"/>
        </w:rPr>
        <w:t>enumeration</w:t>
      </w:r>
      <w:r w:rsidRPr="004B4A15">
        <w:rPr>
          <w:rFonts w:cstheme="minorHAnsi"/>
          <w:lang w:val="en-GB"/>
        </w:rPr>
        <w:t>,</w:t>
      </w:r>
      <w:r w:rsidR="00766C41">
        <w:rPr>
          <w:rFonts w:cstheme="minorHAnsi"/>
          <w:lang w:val="en-GB"/>
        </w:rPr>
        <w:t xml:space="preserve"> a container type, a derived</w:t>
      </w:r>
      <w:r w:rsidR="00C34260">
        <w:rPr>
          <w:rFonts w:cstheme="minorHAnsi"/>
          <w:lang w:val="en-GB"/>
        </w:rPr>
        <w:t xml:space="preserve"> or a </w:t>
      </w:r>
      <w:r w:rsidR="00766C41">
        <w:rPr>
          <w:rFonts w:cstheme="minorHAnsi"/>
          <w:lang w:val="en-GB"/>
        </w:rPr>
        <w:t>restricted type</w:t>
      </w:r>
      <w:r w:rsidR="000933E3">
        <w:rPr>
          <w:rFonts w:cstheme="minorHAnsi"/>
          <w:lang w:val="en-GB"/>
        </w:rPr>
        <w:t>,</w:t>
      </w:r>
      <w:r w:rsidR="00766C41">
        <w:rPr>
          <w:rFonts w:cstheme="minorHAnsi"/>
          <w:lang w:val="en-GB"/>
        </w:rPr>
        <w:t xml:space="preserve"> or</w:t>
      </w:r>
      <w:r w:rsidRPr="004B4A15">
        <w:rPr>
          <w:rFonts w:cstheme="minorHAnsi"/>
          <w:lang w:val="en-GB"/>
        </w:rPr>
        <w:t xml:space="preserve"> a compound </w:t>
      </w:r>
      <w:r w:rsidR="00766C41">
        <w:rPr>
          <w:rFonts w:cstheme="minorHAnsi"/>
          <w:lang w:val="en-GB"/>
        </w:rPr>
        <w:t>type</w:t>
      </w:r>
      <w:r w:rsidRPr="004B4A15">
        <w:rPr>
          <w:rFonts w:cstheme="minorHAnsi"/>
          <w:lang w:val="en-GB"/>
        </w:rPr>
        <w:t>) followed by an identifier</w:t>
      </w:r>
      <w:r w:rsidR="00D03C20">
        <w:rPr>
          <w:rFonts w:cstheme="minorHAnsi"/>
          <w:lang w:val="en-GB"/>
        </w:rPr>
        <w:t xml:space="preserve"> (</w:t>
      </w:r>
      <w:r w:rsidR="00D03C20">
        <w:rPr>
          <w:rFonts w:ascii="Courier New" w:hAnsi="Courier New" w:cs="Courier New"/>
          <w:i/>
          <w:sz w:val="22"/>
          <w:szCs w:val="22"/>
          <w:lang w:val="en-GB"/>
        </w:rPr>
        <w:t>name</w:t>
      </w:r>
      <w:r w:rsidR="00C254BC" w:rsidRPr="00C254BC">
        <w:rPr>
          <w:rFonts w:ascii="Courier New" w:hAnsi="Courier New" w:cs="Courier New"/>
          <w:i/>
          <w:sz w:val="22"/>
          <w:szCs w:val="22"/>
          <w:vertAlign w:val="subscript"/>
          <w:lang w:val="en-GB"/>
        </w:rPr>
        <w:t>1</w:t>
      </w:r>
      <w:r w:rsidR="00D03C20">
        <w:rPr>
          <w:rFonts w:cstheme="minorHAnsi"/>
          <w:lang w:val="en-GB"/>
        </w:rPr>
        <w:t>)</w:t>
      </w:r>
      <w:r w:rsidRPr="004B4A15">
        <w:rPr>
          <w:rFonts w:cstheme="minorHAnsi"/>
          <w:lang w:val="en-GB"/>
        </w:rPr>
        <w:t xml:space="preserve"> that states the name of the variable.</w:t>
      </w:r>
      <w:r w:rsidR="00EB0527">
        <w:rPr>
          <w:rFonts w:cstheme="minorHAnsi"/>
          <w:lang w:val="en-GB"/>
        </w:rPr>
        <w:t xml:space="preserve"> </w:t>
      </w:r>
    </w:p>
    <w:p w:rsidR="00034AD1" w:rsidRDefault="00EB0527">
      <w:pPr>
        <w:spacing w:after="200" w:line="276" w:lineRule="auto"/>
        <w:rPr>
          <w:rFonts w:cstheme="minorHAnsi"/>
          <w:lang w:val="en-GB"/>
        </w:rPr>
      </w:pPr>
      <w:r>
        <w:rPr>
          <w:rFonts w:cstheme="minorHAnsi"/>
          <w:lang w:val="en-GB"/>
        </w:rPr>
        <w:t>Optionally,</w:t>
      </w:r>
      <w:r w:rsidR="00501360">
        <w:rPr>
          <w:rFonts w:cstheme="minorHAnsi"/>
          <w:lang w:val="en-GB"/>
        </w:rPr>
        <w:t xml:space="preserve"> a default value </w:t>
      </w:r>
      <w:r>
        <w:rPr>
          <w:rFonts w:cstheme="minorHAnsi"/>
          <w:lang w:val="en-GB"/>
        </w:rPr>
        <w:t xml:space="preserve">can be </w:t>
      </w:r>
      <w:r w:rsidR="00501360">
        <w:rPr>
          <w:rFonts w:cstheme="minorHAnsi"/>
          <w:lang w:val="en-GB"/>
        </w:rPr>
        <w:t>assigned to a decision variable</w:t>
      </w:r>
      <w:r w:rsidR="00790CAE">
        <w:rPr>
          <w:rFonts w:cstheme="minorHAnsi"/>
          <w:lang w:val="en-GB"/>
        </w:rPr>
        <w:t xml:space="preserve"> appending “</w:t>
      </w:r>
      <w:r w:rsidR="00C254BC" w:rsidRPr="00C254BC">
        <w:rPr>
          <w:rFonts w:ascii="Courier New" w:hAnsi="Courier New" w:cs="Courier New"/>
          <w:sz w:val="22"/>
          <w:szCs w:val="22"/>
          <w:lang w:val="en-GB"/>
        </w:rPr>
        <w:t>=</w:t>
      </w:r>
      <w:r w:rsidR="00790CAE">
        <w:rPr>
          <w:rFonts w:cstheme="minorHAnsi"/>
          <w:lang w:val="en-GB"/>
        </w:rPr>
        <w:t xml:space="preserve">” followed by a </w:t>
      </w:r>
      <w:r w:rsidR="00C254BC" w:rsidRPr="00C254BC">
        <w:rPr>
          <w:rFonts w:ascii="Courier New" w:hAnsi="Courier New" w:cs="Courier New"/>
          <w:sz w:val="22"/>
          <w:szCs w:val="22"/>
          <w:lang w:val="en-GB"/>
        </w:rPr>
        <w:t>“</w:t>
      </w:r>
      <w:r w:rsidR="00280F80">
        <w:rPr>
          <w:rFonts w:ascii="Courier New" w:hAnsi="Courier New" w:cs="Courier New"/>
          <w:i/>
          <w:sz w:val="22"/>
          <w:szCs w:val="22"/>
          <w:lang w:val="en-GB"/>
        </w:rPr>
        <w:t>valueAssignment</w:t>
      </w:r>
      <w:r w:rsidR="00EB584D">
        <w:rPr>
          <w:rFonts w:ascii="Courier New" w:hAnsi="Courier New" w:cs="Courier New"/>
          <w:i/>
          <w:sz w:val="22"/>
          <w:szCs w:val="22"/>
          <w:lang w:val="en-GB"/>
        </w:rPr>
        <w:t>”-</w:t>
      </w:r>
      <w:r w:rsidR="00720396">
        <w:rPr>
          <w:rFonts w:cstheme="minorHAnsi"/>
          <w:lang w:val="en-GB"/>
        </w:rPr>
        <w:t>expression</w:t>
      </w:r>
      <w:r w:rsidR="00790CAE">
        <w:rPr>
          <w:rFonts w:cstheme="minorHAnsi"/>
          <w:lang w:val="en-GB"/>
        </w:rPr>
        <w:t xml:space="preserve"> after the name (</w:t>
      </w:r>
      <w:r w:rsidR="00790CAE" w:rsidRPr="00D21D3A">
        <w:rPr>
          <w:rFonts w:ascii="Courier New" w:hAnsi="Courier New" w:cs="Courier New"/>
          <w:i/>
          <w:sz w:val="22"/>
          <w:szCs w:val="22"/>
          <w:lang w:val="en-GB"/>
        </w:rPr>
        <w:t>name</w:t>
      </w:r>
      <w:r w:rsidR="00790CAE" w:rsidRPr="00D21D3A">
        <w:rPr>
          <w:rFonts w:ascii="Courier New" w:hAnsi="Courier New" w:cs="Courier New"/>
          <w:i/>
          <w:sz w:val="22"/>
          <w:szCs w:val="22"/>
          <w:vertAlign w:val="subscript"/>
          <w:lang w:val="en-GB"/>
        </w:rPr>
        <w:t>2</w:t>
      </w:r>
      <w:r w:rsidR="00790CAE">
        <w:rPr>
          <w:rFonts w:cstheme="minorHAnsi"/>
          <w:lang w:val="en-GB"/>
        </w:rPr>
        <w:t>) of the decision variable</w:t>
      </w:r>
      <w:r w:rsidR="00720396">
        <w:rPr>
          <w:rFonts w:cstheme="minorHAnsi"/>
          <w:lang w:val="en-GB"/>
        </w:rPr>
        <w:t xml:space="preserve">. </w:t>
      </w:r>
      <w:r w:rsidR="00790CAE">
        <w:rPr>
          <w:rFonts w:cstheme="minorHAnsi"/>
          <w:lang w:val="en-GB"/>
        </w:rPr>
        <w:t>The</w:t>
      </w:r>
      <w:r w:rsidR="005E0DDE">
        <w:rPr>
          <w:rFonts w:cstheme="minorHAnsi"/>
          <w:lang w:val="en-GB"/>
        </w:rPr>
        <w:t xml:space="preserve"> </w:t>
      </w:r>
      <w:r w:rsidR="009A5D53">
        <w:rPr>
          <w:rFonts w:cstheme="minorHAnsi"/>
          <w:lang w:val="en-GB"/>
        </w:rPr>
        <w:t>form of the</w:t>
      </w:r>
      <w:r w:rsidR="00790CAE">
        <w:rPr>
          <w:rFonts w:cstheme="minorHAnsi"/>
          <w:lang w:val="en-GB"/>
        </w:rPr>
        <w:t xml:space="preserve"> </w:t>
      </w:r>
      <w:r w:rsidR="00C254BC" w:rsidRPr="00C254BC">
        <w:rPr>
          <w:rFonts w:ascii="Courier New" w:hAnsi="Courier New" w:cs="Courier New"/>
          <w:sz w:val="22"/>
          <w:szCs w:val="22"/>
          <w:lang w:val="en-GB"/>
        </w:rPr>
        <w:t>“</w:t>
      </w:r>
      <w:r w:rsidR="00790CAE">
        <w:rPr>
          <w:rFonts w:ascii="Courier New" w:hAnsi="Courier New" w:cs="Courier New"/>
          <w:i/>
          <w:sz w:val="22"/>
          <w:szCs w:val="22"/>
          <w:lang w:val="en-GB"/>
        </w:rPr>
        <w:t>valueAssignment”-</w:t>
      </w:r>
      <w:r w:rsidR="00790CAE">
        <w:rPr>
          <w:rFonts w:cstheme="minorHAnsi"/>
          <w:lang w:val="en-GB"/>
        </w:rPr>
        <w:t>expression</w:t>
      </w:r>
      <w:r w:rsidR="00720396">
        <w:rPr>
          <w:rFonts w:cstheme="minorHAnsi"/>
          <w:lang w:val="en-GB"/>
        </w:rPr>
        <w:t xml:space="preserve"> </w:t>
      </w:r>
      <w:r w:rsidR="00586564">
        <w:rPr>
          <w:rFonts w:cstheme="minorHAnsi"/>
          <w:lang w:val="en-GB"/>
        </w:rPr>
        <w:t>depend</w:t>
      </w:r>
      <w:r w:rsidR="009A5D53">
        <w:rPr>
          <w:rFonts w:cstheme="minorHAnsi"/>
          <w:lang w:val="en-GB"/>
        </w:rPr>
        <w:t>s</w:t>
      </w:r>
      <w:r w:rsidR="00586564">
        <w:rPr>
          <w:rFonts w:cstheme="minorHAnsi"/>
          <w:lang w:val="en-GB"/>
        </w:rPr>
        <w:t xml:space="preserve"> on</w:t>
      </w:r>
      <w:r w:rsidR="00790CAE">
        <w:rPr>
          <w:rFonts w:cstheme="minorHAnsi"/>
          <w:lang w:val="en-GB"/>
        </w:rPr>
        <w:t xml:space="preserve"> the specific type of the</w:t>
      </w:r>
      <w:r w:rsidR="00720396">
        <w:rPr>
          <w:rFonts w:cstheme="minorHAnsi"/>
          <w:lang w:val="en-GB"/>
        </w:rPr>
        <w:t xml:space="preserve"> declared decision variable</w:t>
      </w:r>
      <w:r w:rsidR="00A51F4C">
        <w:rPr>
          <w:rFonts w:cstheme="minorHAnsi"/>
          <w:lang w:val="en-GB"/>
        </w:rPr>
        <w:t>:</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Basic</w:t>
      </w:r>
      <w:r>
        <w:rPr>
          <w:rFonts w:cs="Calibri"/>
          <w:lang w:val="en-GB"/>
        </w:rPr>
        <w:t xml:space="preserve"> t</w:t>
      </w:r>
      <w:r w:rsidRPr="0061705E">
        <w:rPr>
          <w:rFonts w:cs="Calibri"/>
          <w:lang w:val="en-GB"/>
        </w:rPr>
        <w:t>ype</w:t>
      </w:r>
      <w:r>
        <w:rPr>
          <w:rFonts w:cs="Calibri"/>
          <w:lang w:val="en-GB"/>
        </w:rPr>
        <w:t>s and Enumerations</w:t>
      </w:r>
      <w:r w:rsidRPr="00720396">
        <w:rPr>
          <w:rFonts w:cs="Calibri"/>
          <w:lang w:val="en-GB"/>
        </w:rPr>
        <w:t xml:space="preserve">: </w:t>
      </w:r>
      <w:r>
        <w:rPr>
          <w:rFonts w:cs="Calibri"/>
          <w:lang w:val="en-GB"/>
        </w:rPr>
        <w:t>an expression that yields a value of the corresponding type and can be actually calculated, i.e., it either consists of constants or the val</w:t>
      </w:r>
      <w:r w:rsidR="009C456E">
        <w:rPr>
          <w:rFonts w:cs="Calibri"/>
          <w:lang w:val="en-GB"/>
        </w:rPr>
        <w:t>ues of the variables are known.</w:t>
      </w:r>
    </w:p>
    <w:p w:rsidR="009A5D53" w:rsidRDefault="009A5D53" w:rsidP="009A5D53">
      <w:pPr>
        <w:pStyle w:val="ListParagraph"/>
        <w:numPr>
          <w:ilvl w:val="0"/>
          <w:numId w:val="103"/>
        </w:numPr>
        <w:spacing w:after="200" w:line="276" w:lineRule="auto"/>
        <w:ind w:left="993"/>
        <w:rPr>
          <w:lang w:val="en-GB"/>
        </w:rPr>
      </w:pPr>
      <w:r>
        <w:rPr>
          <w:rFonts w:cs="Calibri"/>
          <w:lang w:val="en-GB"/>
        </w:rPr>
        <w:t>Container t</w:t>
      </w:r>
      <w:r w:rsidRPr="0061705E">
        <w:rPr>
          <w:rFonts w:cs="Calibri"/>
          <w:lang w:val="en-GB"/>
        </w:rPr>
        <w:t>ype</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 xml:space="preserve">of the type of the container, which can be statically evaluated, or a set of values separated by commas in curly brackets after the name of the decision variable. </w:t>
      </w:r>
      <w:r w:rsidR="008A3282">
        <w:rPr>
          <w:rFonts w:cs="Calibri"/>
          <w:lang w:val="en-GB"/>
        </w:rPr>
        <w:t xml:space="preserve">Expressions may be used but must be stated in parenthesis due to technical reasons. </w:t>
      </w:r>
      <w:r>
        <w:rPr>
          <w:lang w:val="en-GB"/>
        </w:rPr>
        <w:t>The allowed values within the curly brackets are determined based on the base type of the container.</w:t>
      </w:r>
    </w:p>
    <w:p w:rsidR="009A5D53" w:rsidRDefault="009A5D53" w:rsidP="009A5D53">
      <w:pPr>
        <w:pStyle w:val="ListParagraph"/>
        <w:numPr>
          <w:ilvl w:val="0"/>
          <w:numId w:val="103"/>
        </w:numPr>
        <w:spacing w:after="200" w:line="276" w:lineRule="auto"/>
        <w:ind w:left="993"/>
        <w:rPr>
          <w:lang w:val="en-GB"/>
        </w:rPr>
      </w:pPr>
      <w:r w:rsidRPr="0061705E">
        <w:rPr>
          <w:rFonts w:cs="Calibri"/>
          <w:lang w:val="en-GB"/>
        </w:rPr>
        <w:t>Compound</w:t>
      </w:r>
      <w:r>
        <w:rPr>
          <w:rFonts w:cs="Calibri"/>
          <w:lang w:val="en-GB"/>
        </w:rPr>
        <w:t>s</w:t>
      </w:r>
      <w:r w:rsidRPr="00720396">
        <w:rPr>
          <w:rFonts w:cs="Calibri"/>
          <w:lang w:val="en-GB"/>
        </w:rPr>
        <w:t xml:space="preserve">: </w:t>
      </w:r>
      <w:r>
        <w:rPr>
          <w:rFonts w:cs="Calibri"/>
          <w:lang w:val="en-GB"/>
        </w:rPr>
        <w:t>either an expression</w:t>
      </w:r>
      <w:r w:rsidRPr="00A774DC">
        <w:rPr>
          <w:rFonts w:cs="Calibri"/>
          <w:lang w:val="en-GB"/>
        </w:rPr>
        <w:t xml:space="preserve"> </w:t>
      </w:r>
      <w:r>
        <w:rPr>
          <w:rFonts w:cs="Calibri"/>
          <w:lang w:val="en-GB"/>
        </w:rPr>
        <w:t>of the type of the compound, which can be statically evaluated, or a set of individual assignments, given in curly brackets. Each assignment explicitly gives the field in the compound that the assignment is made to, followed by a “=” and an expression of the corresponding element type. Again this expression needs to be statically evaluated.</w:t>
      </w:r>
    </w:p>
    <w:p w:rsidR="009A5D53" w:rsidRDefault="009A5D53" w:rsidP="009A5D53">
      <w:pPr>
        <w:pStyle w:val="ListParagraph"/>
        <w:numPr>
          <w:ilvl w:val="0"/>
          <w:numId w:val="103"/>
        </w:numPr>
        <w:spacing w:after="200" w:line="276" w:lineRule="auto"/>
        <w:ind w:left="993"/>
        <w:rPr>
          <w:lang w:val="en-GB"/>
        </w:rPr>
      </w:pPr>
      <w:r w:rsidRPr="00720396">
        <w:rPr>
          <w:rFonts w:cs="Calibri"/>
          <w:lang w:val="en-GB"/>
        </w:rPr>
        <w:t>Derived</w:t>
      </w:r>
      <w:r>
        <w:rPr>
          <w:rFonts w:cs="Calibri"/>
          <w:lang w:val="en-GB"/>
        </w:rPr>
        <w:t xml:space="preserve"> t</w:t>
      </w:r>
      <w:r w:rsidRPr="00720396">
        <w:rPr>
          <w:rFonts w:cs="Calibri"/>
          <w:lang w:val="en-GB"/>
        </w:rPr>
        <w:t xml:space="preserve">ype: </w:t>
      </w:r>
      <w:r>
        <w:rPr>
          <w:rFonts w:cs="Calibri"/>
          <w:lang w:val="en-GB"/>
        </w:rPr>
        <w:t>the assignment follows the rules of the base type.</w:t>
      </w:r>
    </w:p>
    <w:p w:rsidR="0097542F" w:rsidRPr="004B4A15" w:rsidRDefault="0097542F" w:rsidP="00D03C20">
      <w:pPr>
        <w:spacing w:after="200" w:line="276" w:lineRule="auto"/>
        <w:jc w:val="left"/>
        <w:rPr>
          <w:lang w:val="en-GB"/>
        </w:rPr>
      </w:pPr>
      <w:r w:rsidRPr="004B4A15">
        <w:rPr>
          <w:b/>
          <w:lang w:val="en-GB"/>
        </w:rPr>
        <w:t>Example</w:t>
      </w:r>
      <w:r w:rsidRPr="004B4A15">
        <w:rPr>
          <w:lang w:val="en-GB"/>
        </w:rPr>
        <w:t>:</w:t>
      </w: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Declaration of a new variable of type integer</w:t>
      </w:r>
      <w:r>
        <w:rPr>
          <w:rFonts w:ascii="Courier New" w:hAnsi="Courier New" w:cs="Courier New"/>
          <w:sz w:val="22"/>
          <w:szCs w:val="22"/>
          <w:lang w:val="en-GB"/>
        </w:rPr>
        <w:t xml:space="preserve"> with a default value. */</w:t>
      </w:r>
    </w:p>
    <w:p w:rsidR="005019A4" w:rsidRDefault="00C254BC" w:rsidP="005019A4">
      <w:pPr>
        <w:spacing w:after="200" w:line="276" w:lineRule="auto"/>
        <w:ind w:left="567"/>
        <w:jc w:val="left"/>
        <w:rPr>
          <w:rFonts w:ascii="Courier New" w:hAnsi="Courier New" w:cs="Courier New"/>
          <w:sz w:val="22"/>
          <w:szCs w:val="22"/>
          <w:lang w:val="en-GB"/>
        </w:rPr>
      </w:pPr>
      <w:r w:rsidRPr="00C254BC">
        <w:rPr>
          <w:rFonts w:ascii="Courier New" w:hAnsi="Courier New" w:cs="Courier New"/>
          <w:b/>
          <w:sz w:val="22"/>
          <w:szCs w:val="22"/>
          <w:lang w:val="en-GB"/>
        </w:rPr>
        <w:t>Integer</w:t>
      </w:r>
      <w:r w:rsidR="005019A4" w:rsidRPr="004B4A15">
        <w:rPr>
          <w:rFonts w:ascii="Courier New" w:hAnsi="Courier New" w:cs="Courier New"/>
          <w:sz w:val="22"/>
          <w:szCs w:val="22"/>
          <w:lang w:val="en-GB"/>
        </w:rPr>
        <w:t xml:space="preserve"> </w:t>
      </w:r>
      <w:r w:rsidRPr="00C254BC">
        <w:rPr>
          <w:rFonts w:ascii="Courier New" w:hAnsi="Courier New" w:cs="Courier New"/>
          <w:sz w:val="22"/>
          <w:szCs w:val="22"/>
          <w:lang w:val="en-GB"/>
        </w:rPr>
        <w:t>bitrate</w:t>
      </w:r>
      <w:r w:rsidR="005019A4" w:rsidRPr="00733388">
        <w:rPr>
          <w:rFonts w:ascii="Courier New" w:hAnsi="Courier New" w:cs="Courier New"/>
          <w:sz w:val="22"/>
          <w:szCs w:val="22"/>
          <w:lang w:val="en-GB"/>
        </w:rPr>
        <w:t xml:space="preserve"> =</w:t>
      </w:r>
      <w:r w:rsidR="005019A4">
        <w:rPr>
          <w:rFonts w:ascii="Courier New" w:hAnsi="Courier New" w:cs="Courier New"/>
          <w:i/>
          <w:sz w:val="22"/>
          <w:szCs w:val="22"/>
          <w:lang w:val="en-GB"/>
        </w:rPr>
        <w:t xml:space="preserve"> </w:t>
      </w:r>
      <w:r w:rsidRPr="00C254BC">
        <w:rPr>
          <w:rFonts w:ascii="Courier New" w:hAnsi="Courier New" w:cs="Courier New"/>
          <w:sz w:val="22"/>
          <w:szCs w:val="22"/>
          <w:lang w:val="en-GB"/>
        </w:rPr>
        <w:t>128</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enumeration with a default value</w:t>
      </w:r>
      <w:r w:rsidR="005778E6">
        <w:rPr>
          <w:rFonts w:ascii="Courier New" w:hAnsi="Courier New" w:cs="Courier New"/>
          <w:sz w:val="22"/>
          <w:szCs w:val="22"/>
          <w:lang w:val="en-GB"/>
        </w:rPr>
        <w:t xml:space="preserve"> (cf.</w:t>
      </w:r>
      <w:r>
        <w:rPr>
          <w:rFonts w:ascii="Courier New" w:hAnsi="Courier New" w:cs="Courier New"/>
          <w:sz w:val="22"/>
          <w:szCs w:val="22"/>
          <w:lang w:val="en-GB"/>
        </w:rPr>
        <w:t xml:space="preserve"> Section </w:t>
      </w:r>
      <w:r w:rsidR="00CA191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_Ref315335674 \r \h </w:instrText>
      </w:r>
      <w:r w:rsidR="00CA1915">
        <w:rPr>
          <w:rFonts w:ascii="Courier New" w:hAnsi="Courier New" w:cs="Courier New"/>
          <w:sz w:val="22"/>
          <w:szCs w:val="22"/>
          <w:lang w:val="en-GB"/>
        </w:rPr>
      </w:r>
      <w:r w:rsidR="00CA1915">
        <w:rPr>
          <w:rFonts w:ascii="Courier New" w:hAnsi="Courier New" w:cs="Courier New"/>
          <w:sz w:val="22"/>
          <w:szCs w:val="22"/>
          <w:lang w:val="en-GB"/>
        </w:rPr>
        <w:fldChar w:fldCharType="separate"/>
      </w:r>
      <w:r w:rsidR="0043707B">
        <w:rPr>
          <w:rFonts w:ascii="Courier New" w:hAnsi="Courier New" w:cs="Courier New"/>
          <w:sz w:val="22"/>
          <w:szCs w:val="22"/>
          <w:lang w:val="en-GB"/>
        </w:rPr>
        <w:t>2.1.3.2</w:t>
      </w:r>
      <w:r w:rsidR="00CA1915">
        <w:rPr>
          <w:rFonts w:ascii="Courier New" w:hAnsi="Courier New" w:cs="Courier New"/>
          <w:sz w:val="22"/>
          <w:szCs w:val="22"/>
          <w:lang w:val="en-GB"/>
        </w:rPr>
        <w:fldChar w:fldCharType="end"/>
      </w:r>
      <w:r>
        <w:rPr>
          <w:rFonts w:ascii="Courier New" w:hAnsi="Courier New" w:cs="Courier New"/>
          <w:sz w:val="22"/>
          <w:szCs w:val="22"/>
          <w:lang w:val="en-GB"/>
        </w:rPr>
        <w:t>). */</w:t>
      </w:r>
    </w:p>
    <w:p w:rsidR="005019A4" w:rsidRDefault="0000192C" w:rsidP="005019A4">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Colors</w:t>
      </w:r>
      <w:r w:rsidR="005019A4"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005019A4" w:rsidRPr="00733388">
        <w:rPr>
          <w:rFonts w:ascii="Courier New" w:hAnsi="Courier New" w:cs="Courier New"/>
          <w:sz w:val="22"/>
          <w:szCs w:val="22"/>
          <w:lang w:val="en-GB"/>
        </w:rPr>
        <w:t>=</w:t>
      </w:r>
      <w:r w:rsidR="005019A4">
        <w:rPr>
          <w:rFonts w:ascii="Courier New" w:hAnsi="Courier New" w:cs="Courier New"/>
          <w:i/>
          <w:sz w:val="22"/>
          <w:szCs w:val="22"/>
          <w:lang w:val="en-GB"/>
        </w:rPr>
        <w:t xml:space="preserve"> </w:t>
      </w:r>
      <w:r w:rsidR="003A2625">
        <w:rPr>
          <w:rFonts w:ascii="Courier New" w:hAnsi="Courier New" w:cs="Courier New"/>
          <w:sz w:val="22"/>
          <w:szCs w:val="22"/>
          <w:lang w:val="en-GB"/>
        </w:rPr>
        <w:t>Colors.</w:t>
      </w:r>
      <w:r>
        <w:rPr>
          <w:rFonts w:ascii="Courier New" w:hAnsi="Courier New" w:cs="Courier New"/>
          <w:sz w:val="22"/>
          <w:szCs w:val="22"/>
          <w:lang w:val="en-GB"/>
        </w:rPr>
        <w:t>black</w:t>
      </w:r>
      <w:r w:rsidR="005019A4">
        <w:rPr>
          <w:rFonts w:ascii="Courier New" w:hAnsi="Courier New" w:cs="Courier New"/>
          <w:sz w:val="22"/>
          <w:szCs w:val="22"/>
          <w:lang w:val="en-GB"/>
        </w:rPr>
        <w:t>;</w:t>
      </w:r>
    </w:p>
    <w:p w:rsidR="005019A4" w:rsidRDefault="005019A4" w:rsidP="005019A4">
      <w:pPr>
        <w:spacing w:after="200" w:line="276" w:lineRule="auto"/>
        <w:ind w:left="567"/>
        <w:jc w:val="left"/>
        <w:rPr>
          <w:rFonts w:ascii="Courier New" w:hAnsi="Courier New" w:cs="Courier New"/>
          <w:sz w:val="22"/>
          <w:szCs w:val="22"/>
          <w:lang w:val="en-GB"/>
        </w:rPr>
      </w:pPr>
    </w:p>
    <w:p w:rsidR="005019A4" w:rsidRPr="000317AC" w:rsidRDefault="005019A4" w:rsidP="005019A4">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container (sequence)</w:t>
      </w:r>
      <w:r w:rsidR="00EF2858">
        <w:rPr>
          <w:rFonts w:ascii="Courier New" w:hAnsi="Courier New" w:cs="Courier New"/>
          <w:sz w:val="22"/>
          <w:szCs w:val="22"/>
          <w:lang w:val="en-GB"/>
        </w:rPr>
        <w:t xml:space="preserve"> with</w:t>
      </w:r>
      <w:r>
        <w:rPr>
          <w:rFonts w:ascii="Courier New" w:hAnsi="Courier New" w:cs="Courier New"/>
          <w:sz w:val="22"/>
          <w:szCs w:val="22"/>
          <w:lang w:val="en-GB"/>
        </w:rPr>
        <w:t xml:space="preserve"> default value</w:t>
      </w:r>
      <w:r w:rsidR="00EF2858">
        <w:rPr>
          <w:rFonts w:ascii="Courier New" w:hAnsi="Courier New" w:cs="Courier New"/>
          <w:sz w:val="22"/>
          <w:szCs w:val="22"/>
          <w:lang w:val="en-GB"/>
        </w:rPr>
        <w:t>s</w:t>
      </w:r>
      <w:r>
        <w:rPr>
          <w:rFonts w:ascii="Courier New" w:hAnsi="Courier New" w:cs="Courier New"/>
          <w:sz w:val="22"/>
          <w:szCs w:val="22"/>
          <w:lang w:val="en-GB"/>
        </w:rPr>
        <w:t xml:space="preserve">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A191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_Ref315335785 \r \h </w:instrText>
      </w:r>
      <w:r w:rsidR="00CA1915">
        <w:rPr>
          <w:rFonts w:ascii="Courier New" w:hAnsi="Courier New" w:cs="Courier New"/>
          <w:sz w:val="22"/>
          <w:szCs w:val="22"/>
          <w:lang w:val="en-GB"/>
        </w:rPr>
      </w:r>
      <w:r w:rsidR="00CA1915">
        <w:rPr>
          <w:rFonts w:ascii="Courier New" w:hAnsi="Courier New" w:cs="Courier New"/>
          <w:sz w:val="22"/>
          <w:szCs w:val="22"/>
          <w:lang w:val="en-GB"/>
        </w:rPr>
        <w:fldChar w:fldCharType="separate"/>
      </w:r>
      <w:r w:rsidR="0043707B">
        <w:rPr>
          <w:rFonts w:ascii="Courier New" w:hAnsi="Courier New" w:cs="Courier New"/>
          <w:sz w:val="22"/>
          <w:szCs w:val="22"/>
          <w:lang w:val="en-GB"/>
        </w:rPr>
        <w:t>2.1.3.3</w:t>
      </w:r>
      <w:r w:rsidR="00CA191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5D7CD2">
      <w:pPr>
        <w:spacing w:after="200" w:line="276" w:lineRule="auto"/>
        <w:ind w:left="851" w:hanging="284"/>
        <w:jc w:val="left"/>
        <w:rPr>
          <w:rFonts w:ascii="Courier New" w:hAnsi="Courier New" w:cs="Courier New"/>
          <w:sz w:val="22"/>
          <w:szCs w:val="22"/>
          <w:lang w:val="en-GB"/>
        </w:rPr>
      </w:pPr>
      <w:r w:rsidRPr="005D7CD2">
        <w:rPr>
          <w:rFonts w:ascii="Courier New" w:hAnsi="Courier New" w:cs="Courier New"/>
          <w:b/>
          <w:sz w:val="22"/>
          <w:szCs w:val="22"/>
          <w:lang w:val="en-GB"/>
        </w:rPr>
        <w:t>sequenceOf(ContentType)</w:t>
      </w:r>
      <w:r w:rsidR="002B40D1">
        <w:rPr>
          <w:rFonts w:ascii="Courier New" w:hAnsi="Courier New" w:cs="Courier New"/>
          <w:sz w:val="22"/>
          <w:szCs w:val="22"/>
          <w:lang w:val="en-GB"/>
        </w:rPr>
        <w:t xml:space="preserve"> baseContent = </w:t>
      </w:r>
      <w:r w:rsidR="002A0A51">
        <w:rPr>
          <w:rFonts w:ascii="Courier New" w:hAnsi="Courier New" w:cs="Courier New"/>
          <w:sz w:val="22"/>
          <w:szCs w:val="22"/>
          <w:lang w:val="en-GB"/>
        </w:rPr>
        <w:br/>
        <w:t xml:space="preserve"> </w:t>
      </w:r>
      <w:r w:rsidR="002B40D1">
        <w:rPr>
          <w:rFonts w:ascii="Courier New" w:hAnsi="Courier New" w:cs="Courier New"/>
          <w:sz w:val="22"/>
          <w:szCs w:val="22"/>
          <w:lang w:val="en-GB"/>
        </w:rPr>
        <w:t>{</w:t>
      </w:r>
      <w:r w:rsidR="003A2625">
        <w:rPr>
          <w:rFonts w:ascii="Courier New" w:hAnsi="Courier New" w:cs="Courier New"/>
          <w:sz w:val="22"/>
          <w:szCs w:val="22"/>
          <w:lang w:val="en-GB"/>
        </w:rPr>
        <w:t>ContentType.</w:t>
      </w:r>
      <w:r w:rsidR="00B01294">
        <w:rPr>
          <w:rFonts w:ascii="Courier New" w:hAnsi="Courier New" w:cs="Courier New"/>
          <w:sz w:val="22"/>
          <w:szCs w:val="22"/>
          <w:lang w:val="en-GB"/>
        </w:rPr>
        <w:t xml:space="preserve">text, </w:t>
      </w:r>
      <w:r w:rsidR="003A2625">
        <w:rPr>
          <w:rFonts w:ascii="Courier New" w:hAnsi="Courier New" w:cs="Courier New"/>
          <w:sz w:val="22"/>
          <w:szCs w:val="22"/>
          <w:lang w:val="en-GB"/>
        </w:rPr>
        <w:t>ContentType.</w:t>
      </w:r>
      <w:r w:rsidR="002B40D1">
        <w:rPr>
          <w:rFonts w:ascii="Courier New" w:hAnsi="Courier New" w:cs="Courier New"/>
          <w:sz w:val="22"/>
          <w:szCs w:val="22"/>
          <w:lang w:val="en-GB"/>
        </w:rPr>
        <w:t>audio};</w:t>
      </w:r>
    </w:p>
    <w:p w:rsidR="005019A4" w:rsidRDefault="005019A4" w:rsidP="005019A4">
      <w:pPr>
        <w:spacing w:after="200" w:line="276" w:lineRule="auto"/>
        <w:ind w:left="567"/>
        <w:jc w:val="left"/>
        <w:rPr>
          <w:rFonts w:ascii="Courier New" w:hAnsi="Courier New" w:cs="Courier New"/>
          <w:sz w:val="22"/>
          <w:szCs w:val="22"/>
          <w:lang w:val="en-GB"/>
        </w:rPr>
      </w:pPr>
    </w:p>
    <w:p w:rsidR="00EF2858" w:rsidRPr="000317AC" w:rsidRDefault="00EF2858" w:rsidP="00EF2858">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sidRPr="000317AC">
        <w:rPr>
          <w:rFonts w:ascii="Courier New" w:hAnsi="Courier New" w:cs="Courier New"/>
          <w:sz w:val="22"/>
          <w:szCs w:val="22"/>
          <w:lang w:val="en-GB"/>
        </w:rPr>
        <w:t xml:space="preserve">Declaration of a new variable of type </w:t>
      </w:r>
      <w:r>
        <w:rPr>
          <w:rFonts w:ascii="Courier New" w:hAnsi="Courier New" w:cs="Courier New"/>
          <w:sz w:val="22"/>
          <w:szCs w:val="22"/>
          <w:lang w:val="en-GB"/>
        </w:rPr>
        <w:t>compound with default values (</w:t>
      </w:r>
      <w:r w:rsidR="00C6456D">
        <w:rPr>
          <w:rFonts w:ascii="Courier New" w:hAnsi="Courier New" w:cs="Courier New"/>
          <w:sz w:val="22"/>
          <w:szCs w:val="22"/>
          <w:lang w:val="en-GB"/>
        </w:rPr>
        <w:t>cf.</w:t>
      </w:r>
      <w:r>
        <w:rPr>
          <w:rFonts w:ascii="Courier New" w:hAnsi="Courier New" w:cs="Courier New"/>
          <w:sz w:val="22"/>
          <w:szCs w:val="22"/>
          <w:lang w:val="en-GB"/>
        </w:rPr>
        <w:t xml:space="preserve"> Section </w:t>
      </w:r>
      <w:r w:rsidR="00CA1915">
        <w:rPr>
          <w:rFonts w:ascii="Courier New" w:hAnsi="Courier New" w:cs="Courier New"/>
          <w:sz w:val="22"/>
          <w:szCs w:val="22"/>
          <w:lang w:val="en-GB"/>
        </w:rPr>
        <w:fldChar w:fldCharType="begin"/>
      </w:r>
      <w:r>
        <w:rPr>
          <w:rFonts w:ascii="Courier New" w:hAnsi="Courier New" w:cs="Courier New"/>
          <w:sz w:val="22"/>
          <w:szCs w:val="22"/>
          <w:lang w:val="en-GB"/>
        </w:rPr>
        <w:instrText xml:space="preserve"> REF _Ref314751742 \r \h </w:instrText>
      </w:r>
      <w:r w:rsidR="00CA1915">
        <w:rPr>
          <w:rFonts w:ascii="Courier New" w:hAnsi="Courier New" w:cs="Courier New"/>
          <w:sz w:val="22"/>
          <w:szCs w:val="22"/>
          <w:lang w:val="en-GB"/>
        </w:rPr>
      </w:r>
      <w:r w:rsidR="00CA1915">
        <w:rPr>
          <w:rFonts w:ascii="Courier New" w:hAnsi="Courier New" w:cs="Courier New"/>
          <w:sz w:val="22"/>
          <w:szCs w:val="22"/>
          <w:lang w:val="en-GB"/>
        </w:rPr>
        <w:fldChar w:fldCharType="separate"/>
      </w:r>
      <w:r w:rsidR="0043707B">
        <w:rPr>
          <w:rFonts w:ascii="Courier New" w:hAnsi="Courier New" w:cs="Courier New"/>
          <w:sz w:val="22"/>
          <w:szCs w:val="22"/>
          <w:lang w:val="en-GB"/>
        </w:rPr>
        <w:t>2.1.3.5</w:t>
      </w:r>
      <w:r w:rsidR="00CA1915">
        <w:rPr>
          <w:rFonts w:ascii="Courier New" w:hAnsi="Courier New" w:cs="Courier New"/>
          <w:sz w:val="22"/>
          <w:szCs w:val="22"/>
          <w:lang w:val="en-GB"/>
        </w:rPr>
        <w:fldChar w:fldCharType="end"/>
      </w:r>
      <w:r>
        <w:rPr>
          <w:rFonts w:ascii="Courier New" w:hAnsi="Courier New" w:cs="Courier New"/>
          <w:sz w:val="22"/>
          <w:szCs w:val="22"/>
          <w:lang w:val="en-GB"/>
        </w:rPr>
        <w:t>). */</w:t>
      </w:r>
    </w:p>
    <w:p w:rsidR="00034AD1" w:rsidRDefault="00B01294">
      <w:pPr>
        <w:spacing w:after="200" w:line="276" w:lineRule="auto"/>
        <w:ind w:left="851" w:hanging="284"/>
        <w:jc w:val="left"/>
        <w:rPr>
          <w:rFonts w:ascii="Courier New" w:hAnsi="Courier New" w:cs="Courier New"/>
          <w:sz w:val="22"/>
          <w:szCs w:val="22"/>
          <w:lang w:val="en-GB"/>
        </w:rPr>
      </w:pPr>
      <w:r>
        <w:rPr>
          <w:rFonts w:ascii="Courier New" w:hAnsi="Courier New" w:cs="Courier New"/>
          <w:sz w:val="22"/>
          <w:szCs w:val="22"/>
          <w:lang w:val="en-GB"/>
        </w:rPr>
        <w:t xml:space="preserve">Content complexContent = </w:t>
      </w:r>
      <w:r w:rsidR="00EF2858">
        <w:rPr>
          <w:rFonts w:ascii="Courier New" w:hAnsi="Courier New" w:cs="Courier New"/>
          <w:sz w:val="22"/>
          <w:szCs w:val="22"/>
          <w:lang w:val="en-GB"/>
        </w:rPr>
        <w:t xml:space="preserve">{name = </w:t>
      </w:r>
      <w:r w:rsidR="00C6456D">
        <w:rPr>
          <w:rFonts w:ascii="Courier New" w:hAnsi="Courier New" w:cs="Courier New"/>
          <w:sz w:val="22"/>
          <w:szCs w:val="22"/>
          <w:lang w:val="en-GB"/>
        </w:rPr>
        <w:t>"</w:t>
      </w:r>
      <w:r w:rsidR="00EF2858">
        <w:rPr>
          <w:rFonts w:ascii="Courier New" w:hAnsi="Courier New" w:cs="Courier New"/>
          <w:sz w:val="22"/>
          <w:szCs w:val="22"/>
          <w:lang w:val="en-GB"/>
        </w:rPr>
        <w:t>Text</w:t>
      </w:r>
      <w:r w:rsidR="00C6456D">
        <w:rPr>
          <w:rFonts w:ascii="Courier New" w:hAnsi="Courier New" w:cs="Courier New"/>
          <w:sz w:val="22"/>
          <w:szCs w:val="22"/>
          <w:lang w:val="en-GB"/>
        </w:rPr>
        <w:t>"</w:t>
      </w:r>
      <w:r w:rsidR="00EF2858">
        <w:rPr>
          <w:rFonts w:ascii="Courier New" w:hAnsi="Courier New" w:cs="Courier New"/>
          <w:sz w:val="22"/>
          <w:szCs w:val="22"/>
          <w:lang w:val="en-GB"/>
        </w:rPr>
        <w:t>,</w:t>
      </w:r>
      <w:r w:rsidR="00EF2858">
        <w:rPr>
          <w:rFonts w:ascii="Courier New" w:hAnsi="Courier New" w:cs="Courier New"/>
          <w:sz w:val="22"/>
          <w:szCs w:val="22"/>
          <w:lang w:val="en-GB"/>
        </w:rPr>
        <w:br/>
        <w:t>bitrate = 128};</w:t>
      </w:r>
    </w:p>
    <w:p w:rsidR="00903E6C" w:rsidRPr="00D56B21" w:rsidRDefault="00903E6C" w:rsidP="00421B7D">
      <w:pPr>
        <w:pStyle w:val="Heading3"/>
        <w:rPr>
          <w:lang w:val="en-GB"/>
        </w:rPr>
      </w:pPr>
      <w:bookmarkStart w:id="779" w:name="_Toc385852497"/>
      <w:bookmarkStart w:id="780" w:name="_Toc315425764"/>
      <w:bookmarkStart w:id="781" w:name="_Toc315425765"/>
      <w:bookmarkStart w:id="782" w:name="_Toc315425766"/>
      <w:bookmarkStart w:id="783" w:name="_Toc315425767"/>
      <w:bookmarkStart w:id="784" w:name="_Toc315425768"/>
      <w:bookmarkStart w:id="785" w:name="_Ref314234305"/>
      <w:bookmarkStart w:id="786" w:name="_Toc434832168"/>
      <w:bookmarkEnd w:id="779"/>
      <w:bookmarkEnd w:id="780"/>
      <w:bookmarkEnd w:id="781"/>
      <w:bookmarkEnd w:id="782"/>
      <w:bookmarkEnd w:id="783"/>
      <w:bookmarkEnd w:id="784"/>
      <w:commentRangeStart w:id="787"/>
      <w:r>
        <w:rPr>
          <w:lang w:val="en-GB"/>
        </w:rPr>
        <w:t>Constraints</w:t>
      </w:r>
      <w:bookmarkEnd w:id="785"/>
      <w:commentRangeEnd w:id="787"/>
      <w:r w:rsidR="00E8696C">
        <w:rPr>
          <w:rStyle w:val="CommentReference"/>
          <w:b w:val="0"/>
          <w:bCs w:val="0"/>
        </w:rPr>
        <w:commentReference w:id="787"/>
      </w:r>
      <w:bookmarkEnd w:id="786"/>
    </w:p>
    <w:p w:rsidR="00131D7E" w:rsidDel="00E8696C" w:rsidRDefault="00131D7E" w:rsidP="00131D7E">
      <w:pPr>
        <w:rPr>
          <w:del w:id="788" w:author="Holger Eichelberger" w:date="2015-09-14T16:59:00Z"/>
          <w:lang w:val="en-GB"/>
        </w:rPr>
      </w:pPr>
      <w:del w:id="789" w:author="Holger Eichelberger" w:date="2015-09-14T16:59:00Z">
        <w:r w:rsidDel="00E8696C">
          <w:rPr>
            <w:lang w:val="en-GB"/>
          </w:rPr>
          <w:delText>Constraints are used to define validity rules for a variability model, e.g. by specifying dependencies among decision variables. The syntax of constraints in the IVML basically follows the structure of expressions in propositional logic and, thus, is composed of:</w:delText>
        </w:r>
      </w:del>
    </w:p>
    <w:p w:rsidR="00131D7E" w:rsidRPr="00982D73" w:rsidDel="00E8696C" w:rsidRDefault="00131D7E" w:rsidP="00131D7E">
      <w:pPr>
        <w:pStyle w:val="ListParagraph"/>
        <w:numPr>
          <w:ilvl w:val="0"/>
          <w:numId w:val="87"/>
        </w:numPr>
        <w:rPr>
          <w:del w:id="790" w:author="Holger Eichelberger" w:date="2015-09-14T16:59:00Z"/>
          <w:lang w:val="en-GB"/>
        </w:rPr>
      </w:pPr>
      <w:del w:id="791" w:author="Holger Eichelberger" w:date="2015-09-14T16:59:00Z">
        <w:r w:rsidRPr="00982D73" w:rsidDel="00E8696C">
          <w:rPr>
            <w:lang w:val="en-GB"/>
          </w:rPr>
          <w:delText>Simple sentences</w:delText>
        </w:r>
        <w:r w:rsidR="00DC397F" w:rsidDel="00E8696C">
          <w:rPr>
            <w:lang w:val="en-GB"/>
          </w:rPr>
          <w:delText>,</w:delText>
        </w:r>
        <w:r w:rsidRPr="00982D73" w:rsidDel="00E8696C">
          <w:rPr>
            <w:lang w:val="en-GB"/>
          </w:rPr>
          <w:delText xml:space="preserve"> which represent constants, decision variables and types which can be named by (qualified) identifiers.</w:delText>
        </w:r>
      </w:del>
    </w:p>
    <w:p w:rsidR="00131D7E" w:rsidDel="00E8696C" w:rsidRDefault="00131D7E" w:rsidP="00131D7E">
      <w:pPr>
        <w:pStyle w:val="ListParagraph"/>
        <w:numPr>
          <w:ilvl w:val="0"/>
          <w:numId w:val="87"/>
        </w:numPr>
        <w:rPr>
          <w:del w:id="792" w:author="Holger Eichelberger" w:date="2015-09-14T16:59:00Z"/>
          <w:lang w:val="en-GB"/>
        </w:rPr>
      </w:pPr>
      <w:del w:id="793" w:author="Holger Eichelberger" w:date="2015-09-14T16:59:00Z">
        <w:r w:rsidRPr="00982D73" w:rsidDel="00E8696C">
          <w:rPr>
            <w:lang w:val="en-GB"/>
          </w:rPr>
          <w:delText xml:space="preserve">Compound sentences created by applying the operations to simple sentences and, in turn, to compound sentences. A correct compound sentence requires </w:delText>
        </w:r>
        <w:r w:rsidR="00484EBC" w:rsidDel="00E8696C">
          <w:rPr>
            <w:lang w:val="en-GB"/>
          </w:rPr>
          <w:delText xml:space="preserve">that </w:delText>
        </w:r>
        <w:r w:rsidRPr="00982D73" w:rsidDel="00E8696C">
          <w:rPr>
            <w:lang w:val="en-GB"/>
          </w:rPr>
          <w:delText>the arguments passed to operations match the arity of the operation and the types of the parameters or operations</w:delText>
        </w:r>
      </w:del>
      <w:del w:id="794" w:author="Holger Eichelberger" w:date="2015-09-14T16:08:00Z">
        <w:r w:rsidRPr="00982D73" w:rsidDel="00E2141C">
          <w:rPr>
            <w:lang w:val="en-GB"/>
          </w:rPr>
          <w:delText xml:space="preserve"> comply</w:delText>
        </w:r>
      </w:del>
      <w:del w:id="795" w:author="Holger Eichelberger" w:date="2015-09-14T16:59:00Z">
        <w:r w:rsidRPr="00982D73" w:rsidDel="00E8696C">
          <w:rPr>
            <w:lang w:val="en-GB"/>
          </w:rPr>
          <w:delText xml:space="preserve">, respectively. </w:delText>
        </w:r>
      </w:del>
    </w:p>
    <w:p w:rsidR="00131D7E" w:rsidRPr="0063508E" w:rsidDel="00E8696C" w:rsidRDefault="00131D7E" w:rsidP="00131D7E">
      <w:pPr>
        <w:rPr>
          <w:del w:id="796" w:author="Holger Eichelberger" w:date="2015-09-14T16:59:00Z"/>
          <w:lang w:val="en-GB"/>
        </w:rPr>
      </w:pPr>
      <w:del w:id="797" w:author="Holger Eichelberger" w:date="2015-09-14T16:59:00Z">
        <w:r w:rsidRPr="0063508E" w:rsidDel="00E8696C">
          <w:rPr>
            <w:lang w:val="en-GB"/>
          </w:rPr>
          <w:delText xml:space="preserve">The operations </w:delText>
        </w:r>
        <w:r w:rsidDel="00E8696C">
          <w:rPr>
            <w:lang w:val="en-GB"/>
          </w:rPr>
          <w:delText xml:space="preserve">available in IVML </w:delText>
        </w:r>
        <w:r w:rsidRPr="0063508E" w:rsidDel="00E8696C">
          <w:rPr>
            <w:lang w:val="en-GB"/>
          </w:rPr>
          <w:delText>as well as the type compliance rules will be discussed in the remainder of this section.</w:delText>
        </w:r>
      </w:del>
    </w:p>
    <w:p w:rsidR="00131D7E" w:rsidDel="00E8696C" w:rsidRDefault="00131D7E" w:rsidP="00131D7E">
      <w:pPr>
        <w:rPr>
          <w:del w:id="798" w:author="Holger Eichelberger" w:date="2015-09-14T16:59:00Z"/>
          <w:lang w:val="en-GB"/>
        </w:rPr>
      </w:pPr>
      <w:del w:id="799" w:author="Holger Eichelberger" w:date="2015-09-14T16:59:00Z">
        <w:r w:rsidDel="00E8696C">
          <w:rPr>
            <w:lang w:val="en-GB"/>
          </w:rPr>
          <w:delText xml:space="preserve">The constraints in IVML will </w:delText>
        </w:r>
        <w:r w:rsidR="00DD3EF4" w:rsidDel="00E8696C">
          <w:rPr>
            <w:lang w:val="en-GB"/>
          </w:rPr>
          <w:delText xml:space="preserve">mostly </w:delText>
        </w:r>
        <w:r w:rsidDel="00E8696C">
          <w:rPr>
            <w:lang w:val="en-GB"/>
          </w:rPr>
          <w:delText>rely on the relevant part of the syntax as well as on a large subset of the operations defined in OCL</w:delText>
        </w:r>
        <w:r w:rsidR="008E3977" w:rsidDel="00E8696C">
          <w:rPr>
            <w:lang w:val="en-GB"/>
          </w:rPr>
          <w:delText xml:space="preserve"> (c</w:delText>
        </w:r>
      </w:del>
      <w:del w:id="800" w:author="Holger Eichelberger" w:date="2015-09-14T16:08:00Z">
        <w:r w:rsidR="008E3977" w:rsidDel="00527718">
          <w:rPr>
            <w:lang w:val="en-GB"/>
          </w:rPr>
          <w:delText>.</w:delText>
        </w:r>
      </w:del>
      <w:del w:id="801" w:author="Holger Eichelberger" w:date="2015-09-14T16:59:00Z">
        <w:r w:rsidR="008E3977" w:rsidDel="00E8696C">
          <w:rPr>
            <w:lang w:val="en-GB"/>
          </w:rPr>
          <w:delText xml:space="preserve">f. Section </w:delText>
        </w:r>
        <w:r w:rsidR="00CA1915" w:rsidDel="00E8696C">
          <w:rPr>
            <w:lang w:val="en-GB"/>
          </w:rPr>
          <w:fldChar w:fldCharType="begin"/>
        </w:r>
        <w:r w:rsidR="008E3977" w:rsidDel="00E8696C">
          <w:rPr>
            <w:lang w:val="en-GB"/>
          </w:rPr>
          <w:delInstrText xml:space="preserve"> REF _Ref330486654 \r \h </w:delInstrText>
        </w:r>
        <w:r w:rsidR="00CA1915" w:rsidDel="00E8696C">
          <w:rPr>
            <w:lang w:val="en-GB"/>
          </w:rPr>
        </w:r>
        <w:r w:rsidR="00CA1915" w:rsidDel="00E8696C">
          <w:rPr>
            <w:lang w:val="en-GB"/>
          </w:rPr>
          <w:fldChar w:fldCharType="separate"/>
        </w:r>
        <w:r w:rsidR="00F84791" w:rsidDel="00E8696C">
          <w:rPr>
            <w:lang w:val="en-GB"/>
          </w:rPr>
          <w:delText>3</w:delText>
        </w:r>
        <w:r w:rsidR="00CA1915" w:rsidDel="00E8696C">
          <w:rPr>
            <w:lang w:val="en-GB"/>
          </w:rPr>
          <w:fldChar w:fldCharType="end"/>
        </w:r>
        <w:r w:rsidR="008E3977" w:rsidDel="00E8696C">
          <w:rPr>
            <w:lang w:val="en-GB"/>
          </w:rPr>
          <w:delText xml:space="preserve"> for a description of all operations)</w:delText>
        </w:r>
        <w:r w:rsidDel="00E8696C">
          <w:rPr>
            <w:lang w:val="en-GB"/>
          </w:rPr>
          <w:delText xml:space="preserve">. </w:delText>
        </w:r>
        <w:r w:rsidRPr="0063508E" w:rsidDel="00E8696C">
          <w:rPr>
            <w:lang w:val="en-GB"/>
          </w:rPr>
          <w:delText xml:space="preserve">In IVML we </w:delText>
        </w:r>
        <w:r w:rsidDel="00E8696C">
          <w:rPr>
            <w:lang w:val="en-GB"/>
          </w:rPr>
          <w:delText>use the constraint expression syntax of OCL</w:delText>
        </w:r>
        <w:r w:rsidR="00560249" w:rsidDel="00E8696C">
          <w:rPr>
            <w:lang w:val="en-GB"/>
          </w:rPr>
          <w:delText>,</w:delText>
        </w:r>
        <w:r w:rsidDel="00E8696C">
          <w:rPr>
            <w:lang w:val="en-GB"/>
          </w:rPr>
          <w:delText xml:space="preserve"> but </w:delText>
        </w:r>
        <w:r w:rsidRPr="0063508E" w:rsidDel="00E8696C">
          <w:rPr>
            <w:lang w:val="en-GB"/>
          </w:rPr>
          <w:delText xml:space="preserve">omit the </w:delText>
        </w:r>
        <w:r w:rsidDel="00E8696C">
          <w:rPr>
            <w:lang w:val="en-GB"/>
          </w:rPr>
          <w:delText xml:space="preserve">OCL </w:delText>
        </w:r>
        <w:r w:rsidRPr="0063508E" w:rsidDel="00E8696C">
          <w:rPr>
            <w:lang w:val="en-GB"/>
          </w:rPr>
          <w:delText xml:space="preserve">contexts </w:delText>
        </w:r>
        <w:r w:rsidDel="00E8696C">
          <w:rPr>
            <w:lang w:val="en-GB"/>
          </w:rPr>
          <w:delText>used to relate constraints to UML modelling elements</w:delText>
        </w:r>
        <w:r w:rsidRPr="0063508E" w:rsidDel="00E8696C">
          <w:rPr>
            <w:lang w:val="en-GB"/>
          </w:rPr>
          <w:delText xml:space="preserve">. </w:delText>
        </w:r>
        <w:r w:rsidR="008E3977" w:rsidDel="00E8696C">
          <w:rPr>
            <w:lang w:val="en-GB"/>
          </w:rPr>
          <w:delText xml:space="preserve">Similar to OCL, all elements defined in an IVML model will be accessible to constraints. </w:delText>
        </w:r>
        <w:r w:rsidRPr="0063508E" w:rsidDel="00E8696C">
          <w:rPr>
            <w:lang w:val="en-GB"/>
          </w:rPr>
          <w:delText>Two examples</w:delText>
        </w:r>
        <w:r w:rsidDel="00E8696C">
          <w:rPr>
            <w:lang w:val="en-GB"/>
          </w:rPr>
          <w:delText xml:space="preserve"> for constraints are given below</w:delText>
        </w:r>
        <w:r w:rsidRPr="0063508E" w:rsidDel="00E8696C">
          <w:rPr>
            <w:lang w:val="en-GB"/>
          </w:rPr>
          <w:delText xml:space="preserve">, one </w:delText>
        </w:r>
        <w:r w:rsidDel="00E8696C">
          <w:rPr>
            <w:lang w:val="en-GB"/>
          </w:rPr>
          <w:delText xml:space="preserve">propositional and one first-order logic example using a </w:delText>
        </w:r>
        <w:r w:rsidR="00D14B97" w:rsidDel="00E8696C">
          <w:rPr>
            <w:lang w:val="en-GB"/>
          </w:rPr>
          <w:delText>quantifier</w:delText>
        </w:r>
        <w:r w:rsidDel="00E8696C">
          <w:rPr>
            <w:lang w:val="en-GB"/>
          </w:rPr>
          <w:delText>:</w:delText>
        </w:r>
      </w:del>
    </w:p>
    <w:p w:rsidR="000F27EA" w:rsidDel="00E8696C" w:rsidRDefault="00E36E73">
      <w:pPr>
        <w:pStyle w:val="ListParagraph"/>
        <w:numPr>
          <w:ilvl w:val="0"/>
          <w:numId w:val="117"/>
        </w:numPr>
        <w:spacing w:after="0"/>
        <w:ind w:left="714" w:hanging="357"/>
        <w:rPr>
          <w:del w:id="802" w:author="Holger Eichelberger" w:date="2015-09-14T16:59:00Z"/>
          <w:lang w:val="en-GB"/>
        </w:rPr>
      </w:pPr>
      <w:del w:id="803" w:author="Holger Eichelberger" w:date="2015-09-14T16:59:00Z">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10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 and a &lt;</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20</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implies</w:delText>
        </w:r>
        <w:r w:rsidRPr="000E7D61" w:rsidDel="00E8696C">
          <w:rPr>
            <w:rFonts w:ascii="Courier New" w:hAnsi="Courier New" w:cs="Courier New"/>
            <w:sz w:val="22"/>
            <w:szCs w:val="22"/>
            <w:lang w:val="en-GB"/>
          </w:rPr>
          <w:delText xml:space="preserve"> b =</w:delText>
        </w:r>
        <w:r w:rsidDel="00E8696C">
          <w:rPr>
            <w:rFonts w:ascii="Courier New" w:hAnsi="Courier New" w:cs="Courier New"/>
            <w:sz w:val="22"/>
            <w:szCs w:val="22"/>
            <w:lang w:val="en-GB"/>
          </w:rPr>
          <w:delText>=</w:delText>
        </w:r>
        <w:r w:rsidRPr="000E7D61" w:rsidDel="00E8696C">
          <w:rPr>
            <w:rFonts w:ascii="Courier New" w:hAnsi="Courier New" w:cs="Courier New"/>
            <w:sz w:val="22"/>
            <w:szCs w:val="22"/>
            <w:lang w:val="en-GB"/>
          </w:rPr>
          <w:delText xml:space="preserve"> a</w:delText>
        </w:r>
        <w:r w:rsidDel="00E8696C">
          <w:rPr>
            <w:rFonts w:ascii="Courier New" w:hAnsi="Courier New" w:cs="Courier New"/>
            <w:sz w:val="22"/>
            <w:szCs w:val="22"/>
            <w:lang w:val="en-GB"/>
          </w:rPr>
          <w:delText>;</w:delText>
        </w:r>
      </w:del>
    </w:p>
    <w:p w:rsidR="000F27EA" w:rsidDel="00E8696C" w:rsidRDefault="005D7CD2">
      <w:pPr>
        <w:ind w:left="709"/>
        <w:rPr>
          <w:del w:id="804" w:author="Holger Eichelberger" w:date="2015-09-14T16:59:00Z"/>
          <w:lang w:val="en-GB"/>
        </w:rPr>
      </w:pPr>
      <w:del w:id="805" w:author="Holger Eichelberger" w:date="2015-09-14T16:59:00Z">
        <w:r w:rsidRPr="005D7CD2" w:rsidDel="00E8696C">
          <w:rPr>
            <w:lang w:val="en-GB"/>
          </w:rPr>
          <w:delText xml:space="preserve">If </w:delText>
        </w:r>
        <w:r w:rsidRPr="005D7CD2" w:rsidDel="00E8696C">
          <w:rPr>
            <w:rFonts w:ascii="Courier New" w:hAnsi="Courier New" w:cs="Courier New"/>
            <w:sz w:val="22"/>
            <w:szCs w:val="22"/>
            <w:lang w:val="en-GB"/>
          </w:rPr>
          <w:delText>a</w:delText>
        </w:r>
        <w:r w:rsidRPr="005D7CD2" w:rsidDel="00E8696C">
          <w:rPr>
            <w:lang w:val="en-GB"/>
          </w:rPr>
          <w:delText xml:space="preserve"> is in the range </w:delText>
        </w:r>
        <w:r w:rsidRPr="005D7CD2" w:rsidDel="00E8696C">
          <w:rPr>
            <w:rFonts w:ascii="Courier New" w:hAnsi="Courier New" w:cs="Courier New"/>
            <w:sz w:val="22"/>
            <w:szCs w:val="22"/>
            <w:lang w:val="en-GB"/>
          </w:rPr>
          <w:delText>(10; 20)</w:delText>
        </w:r>
        <w:r w:rsidRPr="005D7CD2" w:rsidDel="00E8696C">
          <w:rPr>
            <w:lang w:val="en-GB"/>
          </w:rPr>
          <w:delText xml:space="preserve"> this implies that </w:delText>
        </w:r>
        <w:r w:rsidRPr="005D7CD2" w:rsidDel="00E8696C">
          <w:rPr>
            <w:rFonts w:ascii="Courier New" w:hAnsi="Courier New" w:cs="Courier New"/>
            <w:sz w:val="22"/>
            <w:szCs w:val="22"/>
            <w:lang w:val="en-GB"/>
          </w:rPr>
          <w:delText>b</w:delText>
        </w:r>
        <w:r w:rsidRPr="005D7CD2" w:rsidDel="00E8696C">
          <w:rPr>
            <w:lang w:val="en-GB"/>
          </w:rPr>
          <w:delText xml:space="preserve"> must have the same value as </w:delText>
        </w:r>
        <w:r w:rsidRPr="005D7CD2" w:rsidDel="00E8696C">
          <w:rPr>
            <w:rFonts w:ascii="Courier New" w:hAnsi="Courier New" w:cs="Courier New"/>
            <w:sz w:val="22"/>
            <w:szCs w:val="22"/>
            <w:lang w:val="en-GB"/>
          </w:rPr>
          <w:delText>a</w:delText>
        </w:r>
        <w:r w:rsidRPr="005D7CD2" w:rsidDel="00E8696C">
          <w:rPr>
            <w:lang w:val="en-GB"/>
          </w:rPr>
          <w:delText>.</w:delText>
        </w:r>
      </w:del>
    </w:p>
    <w:p w:rsidR="000F27EA" w:rsidDel="00E8696C" w:rsidRDefault="005D7CD2">
      <w:pPr>
        <w:pStyle w:val="ListParagraph"/>
        <w:numPr>
          <w:ilvl w:val="0"/>
          <w:numId w:val="117"/>
        </w:numPr>
        <w:rPr>
          <w:del w:id="806" w:author="Holger Eichelberger" w:date="2015-09-14T16:59:00Z"/>
          <w:rFonts w:ascii="Courier New" w:hAnsi="Courier New" w:cs="Courier New"/>
          <w:sz w:val="22"/>
          <w:szCs w:val="22"/>
          <w:lang w:val="en-GB"/>
        </w:rPr>
      </w:pPr>
      <w:del w:id="807" w:author="Holger Eichelberger" w:date="2015-09-14T16:59:00Z">
        <w:r w:rsidRPr="005D7CD2" w:rsidDel="00E8696C">
          <w:rPr>
            <w:rFonts w:ascii="Courier New" w:hAnsi="Courier New" w:cs="Courier New"/>
            <w:sz w:val="22"/>
            <w:szCs w:val="22"/>
            <w:lang w:val="en-GB"/>
          </w:rPr>
          <w:delText xml:space="preserve">1 &lt;= mySet.size() </w:delText>
        </w:r>
        <w:r w:rsidRPr="005D7CD2" w:rsidDel="00E8696C">
          <w:rPr>
            <w:rFonts w:ascii="Courier New" w:hAnsi="Courier New" w:cs="Courier New"/>
            <w:b/>
            <w:sz w:val="22"/>
            <w:szCs w:val="22"/>
            <w:lang w:val="en-GB"/>
          </w:rPr>
          <w:delText>and</w:delText>
        </w:r>
        <w:r w:rsidRPr="005D7CD2" w:rsidDel="00E8696C">
          <w:rPr>
            <w:rFonts w:ascii="Courier New" w:hAnsi="Courier New" w:cs="Courier New"/>
            <w:sz w:val="22"/>
            <w:szCs w:val="22"/>
            <w:lang w:val="en-GB"/>
          </w:rPr>
          <w:delText xml:space="preserve"> mySet.size() &lt;= 100</w:delText>
        </w:r>
      </w:del>
    </w:p>
    <w:p w:rsidR="000F27EA" w:rsidDel="00E8696C" w:rsidRDefault="00CD7189">
      <w:pPr>
        <w:pStyle w:val="ListParagraph"/>
        <w:contextualSpacing w:val="0"/>
        <w:rPr>
          <w:del w:id="808" w:author="Holger Eichelberger" w:date="2015-09-14T16:59:00Z"/>
          <w:lang w:val="en-GB"/>
        </w:rPr>
      </w:pPr>
      <w:del w:id="809" w:author="Holger Eichelberger" w:date="2015-09-14T16:59:00Z">
        <w:r w:rsidDel="00E8696C">
          <w:rPr>
            <w:lang w:val="en-GB"/>
          </w:rPr>
          <w:delText>Cardinality restriction of mySet containing arbitrary decision variables.</w:delText>
        </w:r>
      </w:del>
    </w:p>
    <w:p w:rsidR="000F27EA" w:rsidDel="00E8696C" w:rsidRDefault="00E36E73">
      <w:pPr>
        <w:pStyle w:val="ListParagraph"/>
        <w:numPr>
          <w:ilvl w:val="0"/>
          <w:numId w:val="117"/>
        </w:numPr>
        <w:spacing w:before="120" w:after="0"/>
        <w:ind w:left="714" w:hanging="357"/>
        <w:rPr>
          <w:del w:id="810" w:author="Holger Eichelberger" w:date="2015-09-14T16:59:00Z"/>
          <w:lang w:val="en-GB"/>
        </w:rPr>
      </w:pPr>
      <w:del w:id="811" w:author="Holger Eichelberger" w:date="2015-09-14T16:59:00Z">
        <w:r w:rsidDel="00E8696C">
          <w:rPr>
            <w:rFonts w:ascii="Courier New" w:hAnsi="Courier New" w:cs="Courier New"/>
            <w:sz w:val="22"/>
            <w:szCs w:val="22"/>
            <w:lang w:val="en-GB"/>
          </w:rPr>
          <w:delText>myS</w:delText>
        </w:r>
        <w:r w:rsidRPr="000E7D61" w:rsidDel="00E8696C">
          <w:rPr>
            <w:rFonts w:ascii="Courier New" w:hAnsi="Courier New" w:cs="Courier New"/>
            <w:sz w:val="22"/>
            <w:szCs w:val="22"/>
            <w:lang w:val="en-GB"/>
          </w:rPr>
          <w:delText>et-&gt;</w:delText>
        </w:r>
        <w:r w:rsidRPr="005E7EA1" w:rsidDel="00E8696C">
          <w:rPr>
            <w:rFonts w:ascii="Courier New" w:hAnsi="Courier New" w:cs="Courier New"/>
            <w:b/>
            <w:sz w:val="22"/>
            <w:szCs w:val="22"/>
            <w:lang w:val="en-GB"/>
          </w:rPr>
          <w:delText>forAll(</w:delText>
        </w:r>
        <w:r w:rsidRPr="000E7D61" w:rsidDel="00E8696C">
          <w:rPr>
            <w:rFonts w:ascii="Courier New" w:hAnsi="Courier New" w:cs="Courier New"/>
            <w:sz w:val="22"/>
            <w:szCs w:val="22"/>
            <w:lang w:val="en-GB"/>
          </w:rPr>
          <w:delText>x|x &gt; 100</w:delText>
        </w:r>
        <w:r w:rsidRPr="005E7EA1" w:rsidDel="00E8696C">
          <w:rPr>
            <w:rFonts w:ascii="Courier New" w:hAnsi="Courier New" w:cs="Courier New"/>
            <w:b/>
            <w:sz w:val="22"/>
            <w:szCs w:val="22"/>
            <w:lang w:val="en-GB"/>
          </w:rPr>
          <w:delText>)</w:delText>
        </w:r>
        <w:r w:rsidDel="00E8696C">
          <w:rPr>
            <w:rFonts w:ascii="Courier New" w:hAnsi="Courier New" w:cs="Courier New"/>
            <w:sz w:val="22"/>
            <w:szCs w:val="22"/>
            <w:lang w:val="en-GB"/>
          </w:rPr>
          <w:delText>;</w:delText>
        </w:r>
      </w:del>
    </w:p>
    <w:p w:rsidR="000F27EA" w:rsidDel="00E8696C" w:rsidRDefault="005D7CD2">
      <w:pPr>
        <w:ind w:firstLine="709"/>
        <w:rPr>
          <w:del w:id="812" w:author="Holger Eichelberger" w:date="2015-09-14T16:59:00Z"/>
          <w:lang w:val="en-GB"/>
        </w:rPr>
      </w:pPr>
      <w:del w:id="813" w:author="Holger Eichelberger" w:date="2015-09-14T16:59:00Z">
        <w:r w:rsidRPr="005D7CD2" w:rsidDel="00E8696C">
          <w:rPr>
            <w:lang w:val="en-GB"/>
          </w:rPr>
          <w:delText xml:space="preserve">All elements in </w:delText>
        </w:r>
        <w:r w:rsidRPr="005D7CD2" w:rsidDel="00E8696C">
          <w:rPr>
            <w:rFonts w:ascii="Courier New" w:hAnsi="Courier New" w:cs="Courier New"/>
            <w:sz w:val="22"/>
            <w:szCs w:val="22"/>
            <w:lang w:val="en-GB"/>
          </w:rPr>
          <w:delText>mySet</w:delText>
        </w:r>
        <w:r w:rsidRPr="005D7CD2" w:rsidDel="00E8696C">
          <w:rPr>
            <w:lang w:val="en-GB"/>
          </w:rPr>
          <w:delText xml:space="preserve"> must be larger than </w:delText>
        </w:r>
        <w:r w:rsidRPr="005D7CD2" w:rsidDel="00E8696C">
          <w:rPr>
            <w:rFonts w:ascii="Courier New" w:hAnsi="Courier New" w:cs="Courier New"/>
            <w:sz w:val="22"/>
            <w:szCs w:val="22"/>
            <w:lang w:val="en-GB"/>
          </w:rPr>
          <w:delText>100</w:delText>
        </w:r>
      </w:del>
    </w:p>
    <w:p w:rsidR="008E3977" w:rsidDel="00E8696C" w:rsidRDefault="008E3977" w:rsidP="00131D7E">
      <w:pPr>
        <w:rPr>
          <w:del w:id="814" w:author="Holger Eichelberger" w:date="2015-09-14T16:59:00Z"/>
          <w:lang w:val="en-GB"/>
        </w:rPr>
      </w:pPr>
      <w:del w:id="815" w:author="Holger Eichelberger" w:date="2015-09-14T16:59:00Z">
        <w:r w:rsidDel="00E8696C">
          <w:rPr>
            <w:lang w:val="en-GB"/>
          </w:rPr>
          <w:delText xml:space="preserve">Constraints may be used in two distinct ways in </w:delText>
        </w:r>
        <w:r w:rsidR="00B9586B" w:rsidDel="00E8696C">
          <w:rPr>
            <w:lang w:val="en-GB"/>
          </w:rPr>
          <w:delText>IVML</w:delText>
        </w:r>
        <w:r w:rsidDel="00E8696C">
          <w:rPr>
            <w:lang w:val="en-GB"/>
          </w:rPr>
          <w:delText>:</w:delText>
        </w:r>
      </w:del>
    </w:p>
    <w:p w:rsidR="008E3977" w:rsidDel="00E8696C" w:rsidRDefault="008E3977" w:rsidP="008E3977">
      <w:pPr>
        <w:pStyle w:val="ListParagraph"/>
        <w:numPr>
          <w:ilvl w:val="0"/>
          <w:numId w:val="110"/>
        </w:numPr>
        <w:rPr>
          <w:del w:id="816" w:author="Holger Eichelberger" w:date="2015-09-14T16:59:00Z"/>
          <w:lang w:val="en-GB"/>
        </w:rPr>
      </w:pPr>
      <w:del w:id="817" w:author="Holger Eichelberger" w:date="2015-09-14T16:59:00Z">
        <w:r w:rsidDel="00E8696C">
          <w:rPr>
            <w:lang w:val="en-GB"/>
          </w:rPr>
          <w:delText>Standalone constraints: Constraints are given as statements in a project or within a compound so that compound fields are directly accessible without qualification. As standalone constraints are used like statements, they end with a semicolon (as shown in the two examples above).</w:delText>
        </w:r>
      </w:del>
    </w:p>
    <w:p w:rsidR="008E3977" w:rsidRPr="008E3977" w:rsidDel="00E8696C" w:rsidRDefault="00447527" w:rsidP="008E3977">
      <w:pPr>
        <w:pStyle w:val="ListParagraph"/>
        <w:numPr>
          <w:ilvl w:val="0"/>
          <w:numId w:val="110"/>
        </w:numPr>
        <w:rPr>
          <w:del w:id="818" w:author="Holger Eichelberger" w:date="2015-09-14T16:59:00Z"/>
          <w:lang w:val="en-GB"/>
        </w:rPr>
      </w:pPr>
      <w:del w:id="819" w:author="Holger Eichelberger" w:date="2015-09-14T16:59:00Z">
        <w:r w:rsidDel="00E8696C">
          <w:rPr>
            <w:lang w:val="en-GB"/>
          </w:rPr>
          <w:delText xml:space="preserve">Embedded constraints: One or more constraints are used as part of a statement, for example a </w:delText>
        </w:r>
        <w:r w:rsidR="005E7EA1" w:rsidRPr="005E7EA1" w:rsidDel="00E8696C">
          <w:rPr>
            <w:rFonts w:ascii="Courier New" w:hAnsi="Courier New" w:cs="Courier New"/>
            <w:b/>
            <w:sz w:val="22"/>
            <w:szCs w:val="22"/>
            <w:lang w:val="en-GB"/>
          </w:rPr>
          <w:delText>typedef</w:delText>
        </w:r>
        <w:r w:rsidDel="00E8696C">
          <w:rPr>
            <w:lang w:val="en-GB"/>
          </w:rPr>
          <w:delText xml:space="preserve">. Here the constraint is </w:delText>
        </w:r>
      </w:del>
      <w:del w:id="820" w:author="Holger Eichelberger" w:date="2015-09-14T16:09:00Z">
        <w:r w:rsidDel="00527718">
          <w:rPr>
            <w:lang w:val="en-GB"/>
          </w:rPr>
          <w:delText xml:space="preserve">written </w:delText>
        </w:r>
      </w:del>
      <w:del w:id="821" w:author="Holger Eichelberger" w:date="2015-09-14T16:59:00Z">
        <w:r w:rsidDel="00E8696C">
          <w:rPr>
            <w:lang w:val="en-GB"/>
          </w:rPr>
          <w:delText>in parenthesis and not ended by a semicolon.</w:delText>
        </w:r>
      </w:del>
    </w:p>
    <w:p w:rsidR="002F67A6" w:rsidDel="00E8696C" w:rsidRDefault="002F67A6" w:rsidP="00131D7E">
      <w:pPr>
        <w:rPr>
          <w:del w:id="822" w:author="Holger Eichelberger" w:date="2015-09-14T16:59:00Z"/>
          <w:lang w:val="en-GB"/>
        </w:rPr>
      </w:pPr>
      <w:del w:id="823" w:author="Holger Eichelberger" w:date="2015-09-14T16:59:00Z">
        <w:r w:rsidDel="00E8696C">
          <w:rPr>
            <w:lang w:val="en-GB"/>
          </w:rPr>
          <w:delText xml:space="preserve">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w:delText>
        </w:r>
        <w:r w:rsidR="00125FBA" w:rsidDel="00E8696C">
          <w:rPr>
            <w:lang w:val="en-GB"/>
          </w:rPr>
          <w:delText>this case</w:delText>
        </w:r>
        <w:r w:rsidDel="00E8696C">
          <w:rPr>
            <w:lang w:val="en-GB"/>
          </w:rPr>
          <w:delText xml:space="preserve"> may occur in a standalone constraint if the compound is referenced by its type name. During constraint evaluation, implicit “static” access to a compound slot or a type is basically unbound and needs constraint rewriting, i.e., the unbound variables are </w:delText>
        </w:r>
      </w:del>
      <w:del w:id="824" w:author="Holger Eichelberger" w:date="2015-09-14T16:09:00Z">
        <w:r w:rsidDel="00CF6EA3">
          <w:rPr>
            <w:lang w:val="en-GB"/>
          </w:rPr>
          <w:delText xml:space="preserve">bound by an implicit all-quantor on </w:delText>
        </w:r>
      </w:del>
      <w:del w:id="825" w:author="Holger Eichelberger" w:date="2015-09-14T16:59:00Z">
        <w:r w:rsidDel="00E8696C">
          <w:rPr>
            <w:lang w:val="en-GB"/>
          </w:rPr>
          <w:delText>all instances of that type.</w:delText>
        </w:r>
        <w:r w:rsidR="00125FBA" w:rsidDel="00E8696C">
          <w:rPr>
            <w:lang w:val="en-GB"/>
          </w:rPr>
          <w:delText xml:space="preserve"> Thereby, compound slot accesses are grouped in order to reduce the number of introduced quantors, i.e., all accesse</w:delText>
        </w:r>
      </w:del>
      <w:del w:id="826" w:author="Holger Eichelberger" w:date="2015-09-14T16:09:00Z">
        <w:r w:rsidR="00125FBA" w:rsidDel="0041675C">
          <w:rPr>
            <w:lang w:val="en-GB"/>
          </w:rPr>
          <w:delText>d</w:delText>
        </w:r>
      </w:del>
      <w:del w:id="827" w:author="Holger Eichelberger" w:date="2015-09-14T16:59:00Z">
        <w:r w:rsidR="00125FBA" w:rsidDel="00E8696C">
          <w:rPr>
            <w:lang w:val="en-GB"/>
          </w:rPr>
          <w:delText xml:space="preserve"> to the same type of compound are handled by the same instance. In case that other constraint semantics are intended, collecting all instances in the model and explicitly quantifying the expression is required.</w:delText>
        </w:r>
      </w:del>
    </w:p>
    <w:p w:rsidR="000A450D" w:rsidDel="00E8696C" w:rsidRDefault="000A450D" w:rsidP="00131D7E">
      <w:pPr>
        <w:rPr>
          <w:del w:id="828" w:author="Holger Eichelberger" w:date="2015-09-14T16:59:00Z"/>
          <w:lang w:val="en-GB"/>
        </w:rPr>
      </w:pPr>
      <w:del w:id="829" w:author="Holger Eichelberger" w:date="2015-09-14T16:59:00Z">
        <w:r w:rsidDel="00E8696C">
          <w:rPr>
            <w:lang w:val="en-GB"/>
          </w:rPr>
          <w:delTex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w:delText>
        </w:r>
        <w:r w:rsidR="00E62E0E" w:rsidDel="00E8696C">
          <w:rPr>
            <w:lang w:val="en-GB"/>
          </w:rPr>
          <w:delText xml:space="preserve">the </w:delText>
        </w:r>
        <w:r w:rsidDel="00E8696C">
          <w:rPr>
            <w:lang w:val="en-GB"/>
          </w:rPr>
          <w:delText xml:space="preserve">constraint variables </w:delText>
        </w:r>
        <w:r w:rsidR="00E62E0E" w:rsidDel="00E8696C">
          <w:rPr>
            <w:lang w:val="en-GB"/>
          </w:rPr>
          <w:delText xml:space="preserve">of the scope </w:delText>
        </w:r>
        <w:r w:rsidDel="00E8696C">
          <w:rPr>
            <w:lang w:val="en-GB"/>
          </w:rPr>
          <w:delText xml:space="preserve">are </w:delText>
        </w:r>
        <w:r w:rsidR="00E62E0E" w:rsidDel="00E8696C">
          <w:rPr>
            <w:lang w:val="en-GB"/>
          </w:rPr>
          <w:delText>evaluated</w:delText>
        </w:r>
        <w:r w:rsidDel="00E8696C">
          <w:rPr>
            <w:lang w:val="en-GB"/>
          </w:rPr>
          <w:delText xml:space="preserve"> as if they </w:delText>
        </w:r>
        <w:r w:rsidR="00E62E0E" w:rsidDel="00E8696C">
          <w:rPr>
            <w:lang w:val="en-GB"/>
          </w:rPr>
          <w:delText xml:space="preserve">are </w:delText>
        </w:r>
        <w:r w:rsidR="00F51CFD" w:rsidDel="00E8696C">
          <w:rPr>
            <w:lang w:val="en-GB"/>
          </w:rPr>
          <w:delText xml:space="preserve">defined as </w:delText>
        </w:r>
        <w:r w:rsidDel="00E8696C">
          <w:rPr>
            <w:lang w:val="en-GB"/>
          </w:rPr>
          <w:delText>usual constraint</w:delText>
        </w:r>
        <w:r w:rsidR="00E62E0E" w:rsidDel="00E8696C">
          <w:rPr>
            <w:lang w:val="en-GB"/>
          </w:rPr>
          <w:delText>s</w:delText>
        </w:r>
        <w:r w:rsidDel="00E8696C">
          <w:rPr>
            <w:lang w:val="en-GB"/>
          </w:rPr>
          <w:delText xml:space="preserve">. </w:delText>
        </w:r>
      </w:del>
    </w:p>
    <w:p w:rsidR="008E3977" w:rsidDel="00E8696C" w:rsidRDefault="00447527" w:rsidP="00131D7E">
      <w:pPr>
        <w:rPr>
          <w:del w:id="830" w:author="Holger Eichelberger" w:date="2015-09-14T16:59:00Z"/>
          <w:lang w:val="en-GB"/>
        </w:rPr>
      </w:pPr>
      <w:del w:id="831" w:author="Holger Eichelberger" w:date="2015-09-14T16:59:00Z">
        <w:r w:rsidDel="00E8696C">
          <w:rPr>
            <w:lang w:val="en-GB"/>
          </w:rPr>
          <w:delText xml:space="preserve">Below we will discuss individual elements of constraints in IVML and, in particular, the difference </w:delText>
        </w:r>
        <w:r w:rsidR="00B151A4" w:rsidDel="00E8696C">
          <w:rPr>
            <w:lang w:val="en-GB"/>
          </w:rPr>
          <w:delText xml:space="preserve">(in particular regarding an adapted notation) </w:delText>
        </w:r>
        <w:r w:rsidDel="00E8696C">
          <w:rPr>
            <w:lang w:val="en-GB"/>
          </w:rPr>
          <w:delText>to the related elements in OCL.</w:delText>
        </w:r>
        <w:r w:rsidR="00D1167E" w:rsidDel="00E8696C">
          <w:rPr>
            <w:lang w:val="en-GB"/>
          </w:rPr>
          <w:delText xml:space="preserve"> Large parts of the remainder of this section are directly taken over from the OCL specification </w:delText>
        </w:r>
        <w:r w:rsidR="00D1167E" w:rsidRPr="00D56B21" w:rsidDel="00E8696C">
          <w:rPr>
            <w:lang w:val="en-GB"/>
          </w:rPr>
          <w:delText>[</w:delText>
        </w:r>
        <w:r w:rsidR="00CA1915" w:rsidDel="00E8696C">
          <w:fldChar w:fldCharType="begin"/>
        </w:r>
        <w:r w:rsidR="00CA1915" w:rsidRPr="00CA1915">
          <w:rPr>
            <w:lang w:val="en-US"/>
            <w:rPrChange w:id="832" w:author="Holger Eichelberger" w:date="2015-09-14T16:44:00Z">
              <w:rPr>
                <w:color w:val="0000FF"/>
                <w:u w:val="single"/>
              </w:rPr>
            </w:rPrChange>
          </w:rPr>
          <w:delInstrText xml:space="preserve"> REF BIB_omgocl20 \* MERGEFORMAT </w:delInstrText>
        </w:r>
        <w:r w:rsidR="00CA1915" w:rsidDel="00E8696C">
          <w:fldChar w:fldCharType="separate"/>
        </w:r>
        <w:r w:rsidR="00F84791" w:rsidRPr="00EB6E0B" w:rsidDel="00E8696C">
          <w:rPr>
            <w:lang w:val="en-GB"/>
          </w:rPr>
          <w:delText>4</w:delText>
        </w:r>
        <w:r w:rsidR="00CA1915" w:rsidDel="00E8696C">
          <w:fldChar w:fldCharType="end"/>
        </w:r>
        <w:r w:rsidR="00D1167E" w:rsidRPr="00D56B21" w:rsidDel="00E8696C">
          <w:rPr>
            <w:lang w:val="en-GB"/>
          </w:rPr>
          <w:delText>]</w:delText>
        </w:r>
        <w:r w:rsidR="00D1167E" w:rsidDel="00E8696C">
          <w:rPr>
            <w:lang w:val="en-GB"/>
          </w:rPr>
          <w:delText xml:space="preserve"> and adapted to the IVML context.</w:delText>
        </w:r>
      </w:del>
    </w:p>
    <w:p w:rsidR="00117125" w:rsidDel="00E8696C" w:rsidRDefault="00C67C50" w:rsidP="005F65EE">
      <w:pPr>
        <w:pStyle w:val="Heading4"/>
        <w:rPr>
          <w:del w:id="833" w:author="Holger Eichelberger" w:date="2015-09-14T16:59:00Z"/>
          <w:lang w:val="en-GB"/>
        </w:rPr>
      </w:pPr>
      <w:del w:id="834" w:author="Holger Eichelberger" w:date="2015-09-14T16:59:00Z">
        <w:r w:rsidDel="00E8696C">
          <w:rPr>
            <w:lang w:val="en-GB"/>
          </w:rPr>
          <w:delText xml:space="preserve">Reserved </w:delText>
        </w:r>
        <w:r w:rsidR="00117125" w:rsidDel="00E8696C">
          <w:rPr>
            <w:lang w:val="en-GB"/>
          </w:rPr>
          <w:delText>Keywords</w:delText>
        </w:r>
      </w:del>
    </w:p>
    <w:p w:rsidR="00117125" w:rsidRPr="00117125" w:rsidDel="00E8696C" w:rsidRDefault="00117125" w:rsidP="00117125">
      <w:pPr>
        <w:rPr>
          <w:del w:id="835" w:author="Holger Eichelberger" w:date="2015-09-14T16:59:00Z"/>
          <w:lang w:val="en-US"/>
        </w:rPr>
      </w:pPr>
      <w:del w:id="836" w:author="Holger Eichelberger" w:date="2015-09-14T16:59:00Z">
        <w:r w:rsidRPr="00117125" w:rsidDel="00E8696C">
          <w:rPr>
            <w:lang w:val="en-US"/>
          </w:rPr>
          <w:delText xml:space="preserve">Keywords in </w:delText>
        </w:r>
        <w:r w:rsidDel="00E8696C">
          <w:rPr>
            <w:lang w:val="en-US"/>
          </w:rPr>
          <w:delText>IVML constraint expressions</w:delText>
        </w:r>
        <w:r w:rsidRPr="00117125" w:rsidDel="00E8696C">
          <w:rPr>
            <w:lang w:val="en-US"/>
          </w:rPr>
          <w:delText xml:space="preserve"> are reserved words. That means that the keywords cannot occur anywhere in an expression as the name of a </w:delText>
        </w:r>
        <w:r w:rsidR="00BE656F" w:rsidDel="00E8696C">
          <w:rPr>
            <w:lang w:val="en-US"/>
          </w:rPr>
          <w:delText>decision variable or</w:delText>
        </w:r>
        <w:r w:rsidRPr="00117125" w:rsidDel="00E8696C">
          <w:rPr>
            <w:lang w:val="en-US"/>
          </w:rPr>
          <w:delText xml:space="preserve"> a </w:delText>
        </w:r>
        <w:r w:rsidR="00BE656F" w:rsidDel="00E8696C">
          <w:rPr>
            <w:lang w:val="en-US"/>
          </w:rPr>
          <w:delText>compound</w:delText>
        </w:r>
        <w:r w:rsidRPr="00117125" w:rsidDel="00E8696C">
          <w:rPr>
            <w:lang w:val="en-US"/>
          </w:rPr>
          <w:delText xml:space="preserve">. The list of keywords is shown below: </w:delText>
        </w:r>
      </w:del>
    </w:p>
    <w:p w:rsidR="00117125" w:rsidRPr="005E2F0C" w:rsidDel="00E8696C" w:rsidRDefault="005E7EA1" w:rsidP="00ED3DF8">
      <w:pPr>
        <w:pStyle w:val="ListParagraph"/>
        <w:numPr>
          <w:ilvl w:val="0"/>
          <w:numId w:val="113"/>
        </w:numPr>
        <w:rPr>
          <w:del w:id="837" w:author="Holger Eichelberger" w:date="2015-09-14T16:59:00Z"/>
          <w:rFonts w:ascii="Courier New" w:hAnsi="Courier New" w:cs="Courier New"/>
          <w:b/>
          <w:sz w:val="22"/>
          <w:szCs w:val="22"/>
          <w:lang w:val="en-GB"/>
        </w:rPr>
      </w:pPr>
      <w:del w:id="838" w:author="Holger Eichelberger" w:date="2015-09-14T16:59:00Z">
        <w:r w:rsidRPr="005E7EA1" w:rsidDel="00E8696C">
          <w:rPr>
            <w:rFonts w:ascii="Courier New" w:hAnsi="Courier New" w:cs="Courier New"/>
            <w:b/>
            <w:sz w:val="22"/>
            <w:szCs w:val="22"/>
            <w:lang w:val="en-GB"/>
          </w:rPr>
          <w:delText>and</w:delText>
        </w:r>
      </w:del>
    </w:p>
    <w:p w:rsidR="00117125" w:rsidRPr="005E2F0C" w:rsidDel="00E8696C" w:rsidRDefault="005E7EA1" w:rsidP="00ED3DF8">
      <w:pPr>
        <w:pStyle w:val="ListParagraph"/>
        <w:numPr>
          <w:ilvl w:val="0"/>
          <w:numId w:val="113"/>
        </w:numPr>
        <w:rPr>
          <w:del w:id="839" w:author="Holger Eichelberger" w:date="2015-09-14T16:59:00Z"/>
          <w:rFonts w:ascii="Courier New" w:hAnsi="Courier New" w:cs="Courier New"/>
          <w:b/>
          <w:sz w:val="22"/>
          <w:szCs w:val="22"/>
          <w:lang w:val="en-GB"/>
        </w:rPr>
      </w:pPr>
      <w:del w:id="840" w:author="Holger Eichelberger" w:date="2015-09-14T16:59:00Z">
        <w:r w:rsidRPr="005E7EA1" w:rsidDel="00E8696C">
          <w:rPr>
            <w:rFonts w:ascii="Courier New" w:hAnsi="Courier New" w:cs="Courier New"/>
            <w:b/>
            <w:sz w:val="22"/>
            <w:szCs w:val="22"/>
            <w:lang w:val="en-GB"/>
          </w:rPr>
          <w:delText>def</w:delText>
        </w:r>
      </w:del>
    </w:p>
    <w:p w:rsidR="00117125" w:rsidRPr="005E2F0C" w:rsidDel="00E8696C" w:rsidRDefault="005E7EA1" w:rsidP="00ED3DF8">
      <w:pPr>
        <w:pStyle w:val="ListParagraph"/>
        <w:numPr>
          <w:ilvl w:val="0"/>
          <w:numId w:val="113"/>
        </w:numPr>
        <w:rPr>
          <w:del w:id="841" w:author="Holger Eichelberger" w:date="2015-09-14T16:59:00Z"/>
          <w:rFonts w:ascii="Courier New" w:hAnsi="Courier New" w:cs="Courier New"/>
          <w:b/>
          <w:sz w:val="22"/>
          <w:szCs w:val="22"/>
          <w:lang w:val="en-GB"/>
        </w:rPr>
      </w:pPr>
      <w:del w:id="842" w:author="Holger Eichelberger" w:date="2015-09-14T16:59:00Z">
        <w:r w:rsidRPr="005E7EA1" w:rsidDel="00E8696C">
          <w:rPr>
            <w:rFonts w:ascii="Courier New" w:hAnsi="Courier New" w:cs="Courier New"/>
            <w:b/>
            <w:sz w:val="22"/>
            <w:szCs w:val="22"/>
            <w:lang w:val="en-GB"/>
          </w:rPr>
          <w:delText>else</w:delText>
        </w:r>
      </w:del>
    </w:p>
    <w:p w:rsidR="00117125" w:rsidRPr="005E2F0C" w:rsidDel="00E8696C" w:rsidRDefault="005E7EA1" w:rsidP="00ED3DF8">
      <w:pPr>
        <w:pStyle w:val="ListParagraph"/>
        <w:numPr>
          <w:ilvl w:val="0"/>
          <w:numId w:val="113"/>
        </w:numPr>
        <w:rPr>
          <w:del w:id="843" w:author="Holger Eichelberger" w:date="2015-09-14T16:59:00Z"/>
          <w:rFonts w:ascii="Courier New" w:hAnsi="Courier New" w:cs="Courier New"/>
          <w:b/>
          <w:sz w:val="22"/>
          <w:szCs w:val="22"/>
          <w:lang w:val="en-GB"/>
        </w:rPr>
      </w:pPr>
      <w:del w:id="844" w:author="Holger Eichelberger" w:date="2015-09-14T16:59:00Z">
        <w:r w:rsidRPr="005E7EA1" w:rsidDel="00E8696C">
          <w:rPr>
            <w:rFonts w:ascii="Courier New" w:hAnsi="Courier New" w:cs="Courier New"/>
            <w:b/>
            <w:sz w:val="22"/>
            <w:szCs w:val="22"/>
            <w:lang w:val="en-GB"/>
          </w:rPr>
          <w:delText>endif</w:delText>
        </w:r>
      </w:del>
    </w:p>
    <w:p w:rsidR="00117125" w:rsidRPr="005E2F0C" w:rsidDel="00E8696C" w:rsidRDefault="005E7EA1" w:rsidP="00ED3DF8">
      <w:pPr>
        <w:pStyle w:val="ListParagraph"/>
        <w:numPr>
          <w:ilvl w:val="0"/>
          <w:numId w:val="113"/>
        </w:numPr>
        <w:rPr>
          <w:del w:id="845" w:author="Holger Eichelberger" w:date="2015-09-14T16:59:00Z"/>
          <w:rFonts w:ascii="Courier New" w:hAnsi="Courier New" w:cs="Courier New"/>
          <w:b/>
          <w:sz w:val="22"/>
          <w:szCs w:val="22"/>
          <w:lang w:val="en-GB"/>
        </w:rPr>
      </w:pPr>
      <w:del w:id="846" w:author="Holger Eichelberger" w:date="2015-09-14T16:59:00Z">
        <w:r w:rsidRPr="005E7EA1" w:rsidDel="00E8696C">
          <w:rPr>
            <w:rFonts w:ascii="Courier New" w:hAnsi="Courier New" w:cs="Courier New"/>
            <w:b/>
            <w:sz w:val="22"/>
            <w:szCs w:val="22"/>
            <w:lang w:val="en-GB"/>
          </w:rPr>
          <w:delText>if</w:delText>
        </w:r>
      </w:del>
    </w:p>
    <w:p w:rsidR="008420E7" w:rsidRPr="005E2F0C" w:rsidDel="00E8696C" w:rsidRDefault="005E7EA1" w:rsidP="00ED3DF8">
      <w:pPr>
        <w:pStyle w:val="ListParagraph"/>
        <w:numPr>
          <w:ilvl w:val="0"/>
          <w:numId w:val="113"/>
        </w:numPr>
        <w:rPr>
          <w:del w:id="847" w:author="Holger Eichelberger" w:date="2015-09-14T16:59:00Z"/>
          <w:rFonts w:ascii="Courier New" w:hAnsi="Courier New" w:cs="Courier New"/>
          <w:b/>
          <w:sz w:val="22"/>
          <w:szCs w:val="22"/>
          <w:lang w:val="en-GB"/>
        </w:rPr>
      </w:pPr>
      <w:del w:id="848" w:author="Holger Eichelberger" w:date="2015-09-14T16:59:00Z">
        <w:r w:rsidRPr="005E7EA1" w:rsidDel="00E8696C">
          <w:rPr>
            <w:rFonts w:ascii="Courier New" w:hAnsi="Courier New" w:cs="Courier New"/>
            <w:b/>
            <w:sz w:val="22"/>
            <w:szCs w:val="22"/>
            <w:lang w:val="en-GB"/>
          </w:rPr>
          <w:delText>iff</w:delText>
        </w:r>
      </w:del>
    </w:p>
    <w:p w:rsidR="00117125" w:rsidRPr="005E2F0C" w:rsidDel="00E8696C" w:rsidRDefault="005E7EA1" w:rsidP="00ED3DF8">
      <w:pPr>
        <w:pStyle w:val="ListParagraph"/>
        <w:numPr>
          <w:ilvl w:val="0"/>
          <w:numId w:val="113"/>
        </w:numPr>
        <w:rPr>
          <w:del w:id="849" w:author="Holger Eichelberger" w:date="2015-09-14T16:59:00Z"/>
          <w:rFonts w:ascii="Courier New" w:hAnsi="Courier New" w:cs="Courier New"/>
          <w:b/>
          <w:sz w:val="22"/>
          <w:szCs w:val="22"/>
          <w:lang w:val="en-GB"/>
        </w:rPr>
      </w:pPr>
      <w:del w:id="850" w:author="Holger Eichelberger" w:date="2015-09-14T16:59:00Z">
        <w:r w:rsidRPr="005E7EA1" w:rsidDel="00E8696C">
          <w:rPr>
            <w:rFonts w:ascii="Courier New" w:hAnsi="Courier New" w:cs="Courier New"/>
            <w:b/>
            <w:sz w:val="22"/>
            <w:szCs w:val="22"/>
            <w:lang w:val="en-GB"/>
          </w:rPr>
          <w:delText>implies</w:delText>
        </w:r>
      </w:del>
    </w:p>
    <w:p w:rsidR="008420E7" w:rsidRPr="005E2F0C" w:rsidDel="00E8696C" w:rsidRDefault="005E7EA1" w:rsidP="008420E7">
      <w:pPr>
        <w:pStyle w:val="ListParagraph"/>
        <w:numPr>
          <w:ilvl w:val="0"/>
          <w:numId w:val="113"/>
        </w:numPr>
        <w:rPr>
          <w:del w:id="851" w:author="Holger Eichelberger" w:date="2015-09-14T16:59:00Z"/>
          <w:rFonts w:ascii="Courier New" w:hAnsi="Courier New" w:cs="Courier New"/>
          <w:b/>
          <w:sz w:val="22"/>
          <w:szCs w:val="22"/>
          <w:lang w:val="en-GB"/>
        </w:rPr>
      </w:pPr>
      <w:del w:id="852" w:author="Holger Eichelberger" w:date="2015-09-14T16:59:00Z">
        <w:r w:rsidRPr="005E7EA1" w:rsidDel="00E8696C">
          <w:rPr>
            <w:rFonts w:ascii="Courier New" w:hAnsi="Courier New" w:cs="Courier New"/>
            <w:b/>
            <w:sz w:val="22"/>
            <w:szCs w:val="22"/>
            <w:lang w:val="en-GB"/>
          </w:rPr>
          <w:delText>in</w:delText>
        </w:r>
      </w:del>
    </w:p>
    <w:p w:rsidR="008420E7" w:rsidRPr="005E2F0C" w:rsidDel="00E8696C" w:rsidRDefault="005E7EA1" w:rsidP="008420E7">
      <w:pPr>
        <w:pStyle w:val="ListParagraph"/>
        <w:numPr>
          <w:ilvl w:val="0"/>
          <w:numId w:val="113"/>
        </w:numPr>
        <w:rPr>
          <w:del w:id="853" w:author="Holger Eichelberger" w:date="2015-09-14T16:59:00Z"/>
          <w:rFonts w:ascii="Courier New" w:hAnsi="Courier New" w:cs="Courier New"/>
          <w:b/>
          <w:sz w:val="22"/>
          <w:szCs w:val="22"/>
          <w:lang w:val="en-GB"/>
        </w:rPr>
      </w:pPr>
      <w:del w:id="854" w:author="Holger Eichelberger" w:date="2015-09-14T16:59:00Z">
        <w:r w:rsidRPr="005E7EA1" w:rsidDel="00E8696C">
          <w:rPr>
            <w:rFonts w:ascii="Courier New" w:hAnsi="Courier New" w:cs="Courier New"/>
            <w:b/>
            <w:sz w:val="22"/>
            <w:szCs w:val="22"/>
            <w:lang w:val="en-GB"/>
          </w:rPr>
          <w:delText>let</w:delText>
        </w:r>
      </w:del>
    </w:p>
    <w:p w:rsidR="008420E7" w:rsidRPr="005E2F0C" w:rsidDel="00E8696C" w:rsidRDefault="005E7EA1" w:rsidP="008420E7">
      <w:pPr>
        <w:pStyle w:val="ListParagraph"/>
        <w:numPr>
          <w:ilvl w:val="0"/>
          <w:numId w:val="113"/>
        </w:numPr>
        <w:rPr>
          <w:del w:id="855" w:author="Holger Eichelberger" w:date="2015-09-14T16:59:00Z"/>
          <w:rFonts w:ascii="Courier New" w:hAnsi="Courier New" w:cs="Courier New"/>
          <w:b/>
          <w:sz w:val="22"/>
          <w:szCs w:val="22"/>
          <w:lang w:val="en-GB"/>
        </w:rPr>
      </w:pPr>
      <w:del w:id="856" w:author="Holger Eichelberger" w:date="2015-09-14T16:59:00Z">
        <w:r w:rsidRPr="005E7EA1" w:rsidDel="00E8696C">
          <w:rPr>
            <w:rFonts w:ascii="Courier New" w:hAnsi="Courier New" w:cs="Courier New"/>
            <w:b/>
            <w:sz w:val="22"/>
            <w:szCs w:val="22"/>
            <w:lang w:val="en-GB"/>
          </w:rPr>
          <w:delText>not</w:delText>
        </w:r>
      </w:del>
    </w:p>
    <w:p w:rsidR="008420E7" w:rsidDel="00E8696C" w:rsidRDefault="005E7EA1" w:rsidP="008420E7">
      <w:pPr>
        <w:pStyle w:val="ListParagraph"/>
        <w:numPr>
          <w:ilvl w:val="0"/>
          <w:numId w:val="113"/>
        </w:numPr>
        <w:rPr>
          <w:del w:id="857" w:author="Holger Eichelberger" w:date="2015-09-14T16:59:00Z"/>
          <w:rFonts w:ascii="Courier New" w:hAnsi="Courier New" w:cs="Courier New"/>
          <w:b/>
          <w:sz w:val="22"/>
          <w:szCs w:val="22"/>
          <w:lang w:val="en-GB"/>
        </w:rPr>
      </w:pPr>
      <w:del w:id="858" w:author="Holger Eichelberger" w:date="2015-09-14T16:59:00Z">
        <w:r w:rsidRPr="005E7EA1" w:rsidDel="00E8696C">
          <w:rPr>
            <w:rFonts w:ascii="Courier New" w:hAnsi="Courier New" w:cs="Courier New"/>
            <w:b/>
            <w:sz w:val="22"/>
            <w:szCs w:val="22"/>
            <w:lang w:val="en-GB"/>
          </w:rPr>
          <w:delText>or</w:delText>
        </w:r>
      </w:del>
    </w:p>
    <w:p w:rsidR="001C1FD1" w:rsidRPr="005E2F0C" w:rsidDel="00E8696C" w:rsidRDefault="001C1FD1" w:rsidP="008420E7">
      <w:pPr>
        <w:pStyle w:val="ListParagraph"/>
        <w:numPr>
          <w:ilvl w:val="0"/>
          <w:numId w:val="113"/>
        </w:numPr>
        <w:rPr>
          <w:del w:id="859" w:author="Holger Eichelberger" w:date="2015-09-14T16:59:00Z"/>
          <w:rFonts w:ascii="Courier New" w:hAnsi="Courier New" w:cs="Courier New"/>
          <w:b/>
          <w:sz w:val="22"/>
          <w:szCs w:val="22"/>
          <w:lang w:val="en-GB"/>
        </w:rPr>
      </w:pPr>
      <w:del w:id="860" w:author="Holger Eichelberger" w:date="2015-09-14T16:59:00Z">
        <w:r w:rsidDel="00E8696C">
          <w:rPr>
            <w:rFonts w:ascii="Courier New" w:hAnsi="Courier New" w:cs="Courier New"/>
            <w:b/>
            <w:sz w:val="22"/>
            <w:szCs w:val="22"/>
            <w:lang w:val="en-GB"/>
          </w:rPr>
          <w:delText>self</w:delText>
        </w:r>
      </w:del>
    </w:p>
    <w:p w:rsidR="008420E7" w:rsidRPr="005E2F0C" w:rsidDel="00E8696C" w:rsidRDefault="005E7EA1" w:rsidP="008420E7">
      <w:pPr>
        <w:pStyle w:val="ListParagraph"/>
        <w:numPr>
          <w:ilvl w:val="0"/>
          <w:numId w:val="113"/>
        </w:numPr>
        <w:rPr>
          <w:del w:id="861" w:author="Holger Eichelberger" w:date="2015-09-14T16:59:00Z"/>
          <w:rFonts w:ascii="Courier New" w:hAnsi="Courier New" w:cs="Courier New"/>
          <w:b/>
          <w:sz w:val="22"/>
          <w:szCs w:val="22"/>
          <w:lang w:val="en-GB"/>
        </w:rPr>
      </w:pPr>
      <w:del w:id="862" w:author="Holger Eichelberger" w:date="2015-09-14T16:59:00Z">
        <w:r w:rsidRPr="005E7EA1" w:rsidDel="00E8696C">
          <w:rPr>
            <w:rFonts w:ascii="Courier New" w:hAnsi="Courier New" w:cs="Courier New"/>
            <w:b/>
            <w:sz w:val="22"/>
            <w:szCs w:val="22"/>
            <w:lang w:val="en-GB"/>
          </w:rPr>
          <w:delText>then</w:delText>
        </w:r>
      </w:del>
    </w:p>
    <w:p w:rsidR="008420E7" w:rsidDel="00E8696C" w:rsidRDefault="005E7EA1" w:rsidP="008420E7">
      <w:pPr>
        <w:pStyle w:val="ListParagraph"/>
        <w:numPr>
          <w:ilvl w:val="0"/>
          <w:numId w:val="113"/>
        </w:numPr>
        <w:rPr>
          <w:del w:id="863" w:author="Holger Eichelberger" w:date="2015-09-14T16:59:00Z"/>
          <w:rFonts w:ascii="Courier New" w:hAnsi="Courier New" w:cs="Courier New"/>
          <w:b/>
          <w:sz w:val="22"/>
          <w:szCs w:val="22"/>
          <w:lang w:val="en-GB"/>
        </w:rPr>
      </w:pPr>
      <w:del w:id="864" w:author="Holger Eichelberger" w:date="2015-09-14T16:59:00Z">
        <w:r w:rsidRPr="005E7EA1" w:rsidDel="00E8696C">
          <w:rPr>
            <w:rFonts w:ascii="Courier New" w:hAnsi="Courier New" w:cs="Courier New"/>
            <w:b/>
            <w:sz w:val="22"/>
            <w:szCs w:val="22"/>
            <w:lang w:val="en-GB"/>
          </w:rPr>
          <w:delText>xor</w:delText>
        </w:r>
      </w:del>
    </w:p>
    <w:p w:rsidR="006215CB" w:rsidRPr="005E2F0C" w:rsidDel="00E8696C" w:rsidRDefault="006215CB" w:rsidP="008420E7">
      <w:pPr>
        <w:pStyle w:val="ListParagraph"/>
        <w:numPr>
          <w:ilvl w:val="0"/>
          <w:numId w:val="113"/>
        </w:numPr>
        <w:rPr>
          <w:del w:id="865" w:author="Holger Eichelberger" w:date="2015-09-14T16:59:00Z"/>
          <w:rFonts w:ascii="Courier New" w:hAnsi="Courier New" w:cs="Courier New"/>
          <w:b/>
          <w:sz w:val="22"/>
          <w:szCs w:val="22"/>
          <w:lang w:val="en-GB"/>
        </w:rPr>
      </w:pPr>
      <w:del w:id="866" w:author="Holger Eichelberger" w:date="2015-09-14T16:59:00Z">
        <w:r w:rsidDel="00E8696C">
          <w:rPr>
            <w:rFonts w:ascii="Courier New" w:hAnsi="Courier New" w:cs="Courier New"/>
            <w:b/>
            <w:sz w:val="22"/>
            <w:szCs w:val="22"/>
            <w:lang w:val="en-GB"/>
          </w:rPr>
          <w:delText>null</w:delText>
        </w:r>
      </w:del>
    </w:p>
    <w:p w:rsidR="005F65EE" w:rsidDel="00E8696C" w:rsidRDefault="005F65EE" w:rsidP="005F65EE">
      <w:pPr>
        <w:pStyle w:val="Heading4"/>
        <w:rPr>
          <w:del w:id="867" w:author="Holger Eichelberger" w:date="2015-09-14T16:59:00Z"/>
          <w:lang w:val="en-GB"/>
        </w:rPr>
      </w:pPr>
      <w:del w:id="868" w:author="Holger Eichelberger" w:date="2015-09-14T16:59:00Z">
        <w:r w:rsidDel="00E8696C">
          <w:rPr>
            <w:lang w:val="en-GB"/>
          </w:rPr>
          <w:delText>Prefix operators</w:delText>
        </w:r>
      </w:del>
    </w:p>
    <w:p w:rsidR="005F65EE" w:rsidDel="00E8696C" w:rsidRDefault="005F65EE" w:rsidP="005F65EE">
      <w:pPr>
        <w:rPr>
          <w:del w:id="869" w:author="Holger Eichelberger" w:date="2015-09-14T16:59:00Z"/>
          <w:lang w:val="en-GB"/>
        </w:rPr>
      </w:pPr>
      <w:del w:id="870" w:author="Holger Eichelberger" w:date="2015-09-14T16:59:00Z">
        <w:r w:rsidDel="00E8696C">
          <w:rPr>
            <w:lang w:val="en-GB"/>
          </w:rPr>
          <w:delText xml:space="preserve">IVML defines two prefix operators, the unary </w:delText>
        </w:r>
      </w:del>
    </w:p>
    <w:p w:rsidR="005F65EE" w:rsidDel="00E8696C" w:rsidRDefault="005F65EE" w:rsidP="005F65EE">
      <w:pPr>
        <w:pStyle w:val="ListParagraph"/>
        <w:numPr>
          <w:ilvl w:val="0"/>
          <w:numId w:val="112"/>
        </w:numPr>
        <w:rPr>
          <w:del w:id="871" w:author="Holger Eichelberger" w:date="2015-09-14T16:59:00Z"/>
          <w:lang w:val="en-GB"/>
        </w:rPr>
      </w:pPr>
      <w:del w:id="872" w:author="Holger Eichelberger" w:date="2015-09-14T16:59:00Z">
        <w:r w:rsidDel="00E8696C">
          <w:rPr>
            <w:lang w:val="en-GB"/>
          </w:rPr>
          <w:delText>Boolean negation ‘</w:delText>
        </w:r>
        <w:r w:rsidR="005E7EA1" w:rsidRPr="005E7EA1" w:rsidDel="00E8696C">
          <w:rPr>
            <w:rFonts w:ascii="Courier New" w:hAnsi="Courier New" w:cs="Courier New"/>
            <w:b/>
            <w:sz w:val="22"/>
            <w:szCs w:val="22"/>
            <w:lang w:val="en-GB"/>
          </w:rPr>
          <w:delText>not</w:delText>
        </w:r>
        <w:r w:rsidDel="00E8696C">
          <w:rPr>
            <w:lang w:val="en-GB"/>
          </w:rPr>
          <w:delText>’</w:delText>
        </w:r>
        <w:r w:rsidR="00C24FFF" w:rsidDel="00E8696C">
          <w:rPr>
            <w:lang w:val="en-GB"/>
          </w:rPr>
          <w:delText>.</w:delText>
        </w:r>
      </w:del>
    </w:p>
    <w:p w:rsidR="005F65EE" w:rsidRPr="005F65EE" w:rsidDel="00E8696C" w:rsidRDefault="005F65EE" w:rsidP="005F65EE">
      <w:pPr>
        <w:pStyle w:val="ListParagraph"/>
        <w:numPr>
          <w:ilvl w:val="0"/>
          <w:numId w:val="112"/>
        </w:numPr>
        <w:rPr>
          <w:del w:id="873" w:author="Holger Eichelberger" w:date="2015-09-14T16:59:00Z"/>
          <w:lang w:val="en-GB"/>
        </w:rPr>
      </w:pPr>
      <w:del w:id="874" w:author="Holger Eichelberger" w:date="2015-09-14T16:59:00Z">
        <w:r w:rsidDel="00E8696C">
          <w:rPr>
            <w:lang w:val="en-GB"/>
          </w:rPr>
          <w:delText>Numerical negation ‘</w:delText>
        </w:r>
        <w:r w:rsidR="005E7EA1" w:rsidRPr="005E7EA1" w:rsidDel="00E8696C">
          <w:rPr>
            <w:rFonts w:ascii="Courier New" w:hAnsi="Courier New" w:cs="Courier New"/>
            <w:sz w:val="22"/>
            <w:szCs w:val="22"/>
            <w:lang w:val="en-GB"/>
          </w:rPr>
          <w:delText>-</w:delText>
        </w:r>
        <w:r w:rsidDel="00E8696C">
          <w:rPr>
            <w:lang w:val="en-GB"/>
          </w:rPr>
          <w:delText>‘ which changes the sign of a Real or an Integer.</w:delText>
        </w:r>
      </w:del>
    </w:p>
    <w:p w:rsidR="005F65EE" w:rsidDel="00E8696C" w:rsidRDefault="005F65EE" w:rsidP="005F65EE">
      <w:pPr>
        <w:pStyle w:val="Heading4"/>
        <w:rPr>
          <w:del w:id="875" w:author="Holger Eichelberger" w:date="2015-09-14T16:59:00Z"/>
          <w:lang w:val="en-GB"/>
        </w:rPr>
      </w:pPr>
      <w:del w:id="876" w:author="Holger Eichelberger" w:date="2015-09-14T16:59:00Z">
        <w:r w:rsidDel="00E8696C">
          <w:rPr>
            <w:lang w:val="en-GB"/>
          </w:rPr>
          <w:delText>Infix operators</w:delText>
        </w:r>
      </w:del>
    </w:p>
    <w:p w:rsidR="005F65EE" w:rsidRPr="002A20D1" w:rsidDel="00E8696C" w:rsidRDefault="005F65EE" w:rsidP="005F65EE">
      <w:pPr>
        <w:rPr>
          <w:del w:id="877" w:author="Holger Eichelberger" w:date="2015-09-14T16:59:00Z"/>
          <w:lang w:val="en-US"/>
        </w:rPr>
      </w:pPr>
      <w:del w:id="878" w:author="Holger Eichelberger" w:date="2015-09-14T16:59:00Z">
        <w:r w:rsidDel="00E8696C">
          <w:rPr>
            <w:lang w:val="en-US"/>
          </w:rPr>
          <w:delText>Similar to OCL, in IVML t</w:delText>
        </w:r>
        <w:r w:rsidRPr="002A20D1" w:rsidDel="00E8696C">
          <w:rPr>
            <w:lang w:val="en-US"/>
          </w:rPr>
          <w:delText>he use of infix operators is allowed. The operators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w:delText>
        </w:r>
        <w:r w:rsidR="007012A8" w:rsidDel="00E8696C">
          <w:rPr>
            <w:lang w:val="en-US"/>
          </w:rPr>
          <w:delText>, ‘=’, ‘==’</w:delText>
        </w:r>
        <w:r w:rsidR="00E602EA" w:rsidDel="00E8696C">
          <w:rPr>
            <w:lang w:val="en-US"/>
          </w:rPr>
          <w:delText>, ‘!=’ and</w:delText>
        </w:r>
        <w:r w:rsidR="007012A8" w:rsidDel="00E8696C">
          <w:rPr>
            <w:lang w:val="en-US"/>
          </w:rPr>
          <w:delText xml:space="preserve"> ‘&lt;&gt;’</w:delText>
        </w:r>
        <w:r w:rsidRPr="002A20D1" w:rsidDel="00E8696C">
          <w:rPr>
            <w:lang w:val="en-US"/>
          </w:rPr>
          <w:delText xml:space="preserve"> are used as infix operators. If a type defines one of those operators with the correct signature, they will be used as infix operators. The expression: </w:delText>
        </w:r>
      </w:del>
    </w:p>
    <w:p w:rsidR="00194AC1" w:rsidDel="00E8696C" w:rsidRDefault="005E7EA1">
      <w:pPr>
        <w:ind w:left="567"/>
        <w:rPr>
          <w:del w:id="879" w:author="Holger Eichelberger" w:date="2015-09-14T16:59:00Z"/>
          <w:lang w:val="en-US"/>
        </w:rPr>
      </w:pPr>
      <w:del w:id="880" w:author="Holger Eichelberger" w:date="2015-09-14T16:59:00Z">
        <w:r w:rsidRPr="005E7EA1" w:rsidDel="00E8696C">
          <w:rPr>
            <w:rFonts w:ascii="Courier New" w:hAnsi="Courier New" w:cs="Courier New"/>
            <w:sz w:val="22"/>
            <w:szCs w:val="22"/>
            <w:lang w:val="en-GB"/>
          </w:rPr>
          <w:delText xml:space="preserve">a + b </w:delText>
        </w:r>
      </w:del>
    </w:p>
    <w:p w:rsidR="005F65EE" w:rsidDel="00E8696C" w:rsidRDefault="005F65EE" w:rsidP="005F65EE">
      <w:pPr>
        <w:rPr>
          <w:del w:id="881" w:author="Holger Eichelberger" w:date="2015-09-14T16:59:00Z"/>
          <w:lang w:val="en-US"/>
        </w:rPr>
      </w:pPr>
      <w:del w:id="882" w:author="Holger Eichelberger" w:date="2015-09-14T16:59:00Z">
        <w:r w:rsidRPr="002A20D1" w:rsidDel="00E8696C">
          <w:rPr>
            <w:lang w:val="en-US"/>
          </w:rPr>
          <w:delText xml:space="preserve">is conceptually equal to the expression: </w:delText>
        </w:r>
      </w:del>
    </w:p>
    <w:p w:rsidR="00194AC1" w:rsidDel="00E8696C" w:rsidRDefault="005E7EA1">
      <w:pPr>
        <w:ind w:left="567"/>
        <w:rPr>
          <w:del w:id="883" w:author="Holger Eichelberger" w:date="2015-09-14T16:59:00Z"/>
          <w:lang w:val="en-US"/>
        </w:rPr>
      </w:pPr>
      <w:del w:id="884" w:author="Holger Eichelberger" w:date="2015-09-14T16:59:00Z">
        <w:r w:rsidRPr="005E7EA1" w:rsidDel="00E8696C">
          <w:rPr>
            <w:rFonts w:ascii="Courier New" w:hAnsi="Courier New" w:cs="Courier New"/>
            <w:sz w:val="22"/>
            <w:szCs w:val="22"/>
            <w:lang w:val="en-GB"/>
          </w:rPr>
          <w:delText>a.+(b)</w:delText>
        </w:r>
      </w:del>
    </w:p>
    <w:p w:rsidR="005F65EE" w:rsidDel="00E8696C" w:rsidRDefault="005F65EE" w:rsidP="005F65EE">
      <w:pPr>
        <w:rPr>
          <w:del w:id="885" w:author="Holger Eichelberger" w:date="2015-09-14T16:59:00Z"/>
          <w:lang w:val="en-US"/>
        </w:rPr>
      </w:pPr>
      <w:del w:id="886" w:author="Holger Eichelberger" w:date="2015-09-14T16:59:00Z">
        <w:r w:rsidRPr="002A20D1" w:rsidDel="00E8696C">
          <w:rPr>
            <w:lang w:val="en-US"/>
          </w:rPr>
          <w:delText>that is, invoking the “</w:delText>
        </w:r>
        <w:r w:rsidR="005E7EA1" w:rsidRPr="005E7EA1" w:rsidDel="00E8696C">
          <w:rPr>
            <w:rFonts w:ascii="Courier New" w:hAnsi="Courier New" w:cs="Courier New"/>
            <w:sz w:val="22"/>
            <w:szCs w:val="22"/>
            <w:lang w:val="en-GB"/>
          </w:rPr>
          <w:delText>+</w:delText>
        </w:r>
        <w:r w:rsidRPr="002A20D1" w:rsidDel="00E8696C">
          <w:rPr>
            <w:lang w:val="en-US"/>
          </w:rPr>
          <w:delText xml:space="preserve">” operation on </w:delText>
        </w:r>
        <w:r w:rsidR="005D7CD2" w:rsidRPr="005D7CD2" w:rsidDel="00E8696C">
          <w:rPr>
            <w:i/>
            <w:lang w:val="en-US"/>
          </w:rPr>
          <w:delText>a</w:delText>
        </w:r>
        <w:r w:rsidRPr="002A20D1" w:rsidDel="00E8696C">
          <w:rPr>
            <w:lang w:val="en-US"/>
          </w:rPr>
          <w:delText xml:space="preserve"> </w:delText>
        </w:r>
        <w:r w:rsidR="00747FAF" w:rsidDel="00E8696C">
          <w:rPr>
            <w:lang w:val="en-US"/>
          </w:rPr>
          <w:delText xml:space="preserve">(the </w:delText>
        </w:r>
        <w:r w:rsidR="00747FAF" w:rsidRPr="00747FAF" w:rsidDel="00E8696C">
          <w:rPr>
            <w:i/>
            <w:lang w:val="en-US"/>
          </w:rPr>
          <w:delText>operand</w:delText>
        </w:r>
        <w:r w:rsidR="00747FAF" w:rsidDel="00E8696C">
          <w:rPr>
            <w:lang w:val="en-US"/>
          </w:rPr>
          <w:delText xml:space="preserve">) </w:delText>
        </w:r>
        <w:r w:rsidRPr="002A20D1" w:rsidDel="00E8696C">
          <w:rPr>
            <w:lang w:val="en-US"/>
          </w:rPr>
          <w:delText xml:space="preserve">with </w:delText>
        </w:r>
        <w:r w:rsidR="005D7CD2" w:rsidRPr="005D7CD2" w:rsidDel="00E8696C">
          <w:rPr>
            <w:i/>
            <w:lang w:val="en-US"/>
          </w:rPr>
          <w:delText>b</w:delText>
        </w:r>
        <w:r w:rsidRPr="002A20D1" w:rsidDel="00E8696C">
          <w:rPr>
            <w:lang w:val="en-US"/>
          </w:rPr>
          <w:delText xml:space="preserve"> as the parameter to the operation. The infix operators defined for a type must have exactly one parameter. For the infix operators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w:delText>
        </w:r>
        <w:r w:rsidRPr="002A20D1" w:rsidDel="00E8696C">
          <w:rPr>
            <w:lang w:val="en-US"/>
          </w:rPr>
          <w:delText>,’ ‘</w:delText>
        </w:r>
        <w:r w:rsidR="005E7EA1" w:rsidRPr="005E7EA1" w:rsidDel="00E8696C">
          <w:rPr>
            <w:rFonts w:ascii="Courier New" w:hAnsi="Courier New" w:cs="Courier New"/>
            <w:sz w:val="22"/>
            <w:szCs w:val="22"/>
            <w:lang w:val="en-GB"/>
          </w:rPr>
          <w:delText>&gt;=</w:delText>
        </w:r>
        <w:r w:rsidRPr="002A20D1" w:rsidDel="00E8696C">
          <w:rPr>
            <w:lang w:val="en-US"/>
          </w:rPr>
          <w:delText>,’ ‘</w:delText>
        </w:r>
        <w:r w:rsidR="005E7EA1" w:rsidRPr="005E7EA1" w:rsidDel="00E8696C">
          <w:rPr>
            <w:rFonts w:ascii="Courier New" w:hAnsi="Courier New" w:cs="Courier New"/>
            <w:sz w:val="22"/>
            <w:szCs w:val="22"/>
            <w:lang w:val="en-GB"/>
          </w:rPr>
          <w:delText>&lt;&gt;</w:delText>
        </w:r>
        <w:r w:rsidRPr="002A20D1" w:rsidDel="00E8696C">
          <w:rPr>
            <w:lang w:val="en-US"/>
          </w:rPr>
          <w:delText>,’ ‘</w:delText>
        </w:r>
        <w:r w:rsidR="005E7EA1" w:rsidRPr="005E7EA1" w:rsidDel="00E8696C">
          <w:rPr>
            <w:rFonts w:ascii="Courier New" w:hAnsi="Courier New" w:cs="Courier New"/>
            <w:b/>
            <w:sz w:val="22"/>
            <w:szCs w:val="22"/>
            <w:lang w:val="en-GB"/>
          </w:rPr>
          <w:delText>and</w:delText>
        </w:r>
        <w:r w:rsidRPr="002A20D1" w:rsidDel="00E8696C">
          <w:rPr>
            <w:lang w:val="en-US"/>
          </w:rPr>
          <w:delText>,’ ‘</w:delText>
        </w:r>
        <w:r w:rsidR="005E7EA1" w:rsidRPr="005E7EA1" w:rsidDel="00E8696C">
          <w:rPr>
            <w:rFonts w:ascii="Courier New" w:hAnsi="Courier New" w:cs="Courier New"/>
            <w:b/>
            <w:sz w:val="22"/>
            <w:szCs w:val="22"/>
            <w:lang w:val="en-GB"/>
          </w:rPr>
          <w:delText>or</w:delText>
        </w:r>
        <w:r w:rsidRPr="002A20D1" w:rsidDel="00E8696C">
          <w:rPr>
            <w:lang w:val="en-US"/>
          </w:rPr>
          <w:delText>,’ ‘</w:delText>
        </w:r>
        <w:r w:rsidR="005E7EA1" w:rsidRPr="005E7EA1" w:rsidDel="00E8696C">
          <w:rPr>
            <w:rFonts w:ascii="Courier New" w:hAnsi="Courier New" w:cs="Courier New"/>
            <w:b/>
            <w:sz w:val="22"/>
            <w:szCs w:val="22"/>
            <w:lang w:val="en-GB"/>
          </w:rPr>
          <w:delText>xor</w:delText>
        </w:r>
        <w:r w:rsidRPr="002A20D1" w:rsidDel="00E8696C">
          <w:rPr>
            <w:lang w:val="en-US"/>
          </w:rPr>
          <w:delText>’</w:delText>
        </w:r>
        <w:r w:rsidDel="00E8696C">
          <w:rPr>
            <w:lang w:val="en-US"/>
          </w:rPr>
          <w:delText>, ‘</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Pr="002A20D1" w:rsidDel="00E8696C">
          <w:rPr>
            <w:lang w:val="en-US"/>
          </w:rPr>
          <w:delText xml:space="preserve"> the return type </w:delText>
        </w:r>
        <w:r w:rsidR="00D366C7" w:rsidDel="00E8696C">
          <w:rPr>
            <w:lang w:val="en-US"/>
          </w:rPr>
          <w:delText xml:space="preserve">is </w:delText>
        </w:r>
        <w:r w:rsidRPr="002A20D1" w:rsidDel="00E8696C">
          <w:rPr>
            <w:lang w:val="en-US"/>
          </w:rPr>
          <w:delText>Boolean.</w:delText>
        </w:r>
      </w:del>
    </w:p>
    <w:p w:rsidR="008536E4" w:rsidDel="00E8696C" w:rsidRDefault="008536E4" w:rsidP="005F65EE">
      <w:pPr>
        <w:rPr>
          <w:del w:id="887" w:author="Holger Eichelberger" w:date="2015-09-14T16:59:00Z"/>
          <w:lang w:val="en-US"/>
        </w:rPr>
      </w:pPr>
      <w:del w:id="888" w:author="Holger Eichelberger" w:date="2015-09-14T16:59:00Z">
        <w:r w:rsidDel="00E8696C">
          <w:rPr>
            <w:lang w:val="en-US"/>
          </w:rPr>
          <w:delText xml:space="preserve">Please note that, while using infix operators, in IVML </w:delText>
        </w:r>
        <w:r w:rsidR="00F071CE" w:rsidDel="00E8696C">
          <w:rPr>
            <w:lang w:val="en-US"/>
          </w:rPr>
          <w:delText>I</w:delText>
        </w:r>
        <w:r w:rsidDel="00E8696C">
          <w:rPr>
            <w:lang w:val="en-US"/>
          </w:rPr>
          <w:delText xml:space="preserve">nteger is a subclass of </w:delText>
        </w:r>
        <w:r w:rsidR="00F071CE" w:rsidDel="00E8696C">
          <w:rPr>
            <w:lang w:val="en-US"/>
          </w:rPr>
          <w:delText>R</w:delText>
        </w:r>
        <w:r w:rsidDel="00E8696C">
          <w:rPr>
            <w:lang w:val="en-US"/>
          </w:rPr>
          <w:delText xml:space="preserve">eal. Thus, for each parameter of type </w:delText>
        </w:r>
        <w:r w:rsidR="00F071CE" w:rsidDel="00E8696C">
          <w:rPr>
            <w:lang w:val="en-US"/>
          </w:rPr>
          <w:delText>R</w:delText>
        </w:r>
        <w:r w:rsidDel="00E8696C">
          <w:rPr>
            <w:lang w:val="en-US"/>
          </w:rPr>
          <w:delText xml:space="preserve">eal, you can use </w:delText>
        </w:r>
        <w:r w:rsidR="00F071CE" w:rsidDel="00E8696C">
          <w:rPr>
            <w:lang w:val="en-US"/>
          </w:rPr>
          <w:delText>I</w:delText>
        </w:r>
        <w:r w:rsidDel="00E8696C">
          <w:rPr>
            <w:lang w:val="en-US"/>
          </w:rPr>
          <w:delText xml:space="preserve">nteger as the actual parameter. However, the return type will always be </w:delText>
        </w:r>
        <w:r w:rsidR="00F071CE" w:rsidDel="00E8696C">
          <w:rPr>
            <w:lang w:val="en-US"/>
          </w:rPr>
          <w:delText>R</w:delText>
        </w:r>
        <w:r w:rsidDel="00E8696C">
          <w:rPr>
            <w:lang w:val="en-US"/>
          </w:rPr>
          <w:delText>eal.</w:delText>
        </w:r>
      </w:del>
    </w:p>
    <w:p w:rsidR="00FF25E8" w:rsidDel="00E8696C" w:rsidRDefault="00FF25E8" w:rsidP="00FF25E8">
      <w:pPr>
        <w:pStyle w:val="Heading4"/>
        <w:rPr>
          <w:del w:id="889" w:author="Holger Eichelberger" w:date="2015-09-14T16:59:00Z"/>
          <w:lang w:val="en-GB"/>
        </w:rPr>
      </w:pPr>
      <w:del w:id="890" w:author="Holger Eichelberger" w:date="2015-09-14T16:59:00Z">
        <w:r w:rsidDel="00E8696C">
          <w:rPr>
            <w:lang w:val="en-GB"/>
          </w:rPr>
          <w:delText>Equality and assignment operators</w:delText>
        </w:r>
        <w:r w:rsidR="00927AA7" w:rsidDel="00E8696C">
          <w:rPr>
            <w:lang w:val="en-GB"/>
          </w:rPr>
          <w:delText xml:space="preserve"> (default logic)</w:delText>
        </w:r>
      </w:del>
    </w:p>
    <w:p w:rsidR="00C10B4F" w:rsidDel="00E8696C" w:rsidRDefault="00EE26BF" w:rsidP="006E004F">
      <w:pPr>
        <w:pStyle w:val="Heading4"/>
        <w:rPr>
          <w:del w:id="891" w:author="Holger Eichelberger" w:date="2015-09-14T16:59:00Z"/>
          <w:b w:val="0"/>
          <w:i w:val="0"/>
          <w:lang w:val="en-GB"/>
        </w:rPr>
      </w:pPr>
      <w:del w:id="892" w:author="Holger Eichelberger" w:date="2015-09-14T16:59:00Z">
        <w:r w:rsidDel="00E8696C">
          <w:rPr>
            <w:b w:val="0"/>
            <w:i w:val="0"/>
            <w:lang w:val="en-GB"/>
          </w:rPr>
          <w:delText xml:space="preserve">In contrast to OCL, </w:delText>
        </w:r>
        <w:r w:rsidR="005D7CD2" w:rsidRPr="005D7CD2" w:rsidDel="00E8696C">
          <w:rPr>
            <w:b w:val="0"/>
            <w:i w:val="0"/>
            <w:lang w:val="en-GB"/>
          </w:rPr>
          <w:delText>IVML provides two operators</w:delText>
        </w:r>
        <w:r w:rsidR="00FC039B" w:rsidDel="00E8696C">
          <w:rPr>
            <w:b w:val="0"/>
            <w:i w:val="0"/>
            <w:lang w:val="en-GB"/>
          </w:rPr>
          <w:delText xml:space="preserve"> which are related to the equality of elements</w:delText>
        </w:r>
        <w:r w:rsidR="00F110ED" w:rsidDel="00E8696C">
          <w:rPr>
            <w:b w:val="0"/>
            <w:i w:val="0"/>
            <w:lang w:val="en-GB"/>
          </w:rPr>
          <w:delText xml:space="preserve"> with different semantics</w:delText>
        </w:r>
        <w:r w:rsidR="00FC039B" w:rsidDel="00E8696C">
          <w:rPr>
            <w:b w:val="0"/>
            <w:i w:val="0"/>
            <w:lang w:val="en-GB"/>
          </w:rPr>
          <w:delText xml:space="preserve">, namely the default assignment ‘=’ and the equality constraint operator ‘==’. </w:delText>
        </w:r>
        <w:r w:rsidR="00C10B4F" w:rsidDel="00E8696C">
          <w:rPr>
            <w:b w:val="0"/>
            <w:i w:val="0"/>
            <w:lang w:val="en-GB"/>
          </w:rPr>
          <w:delText>We explain the difference in this sec</w:delText>
        </w:r>
        <w:r w:rsidR="00C72540" w:rsidDel="00E8696C">
          <w:rPr>
            <w:b w:val="0"/>
            <w:i w:val="0"/>
            <w:lang w:val="en-GB"/>
          </w:rPr>
          <w:delText>t</w:delText>
        </w:r>
        <w:r w:rsidR="00C10B4F" w:rsidDel="00E8696C">
          <w:rPr>
            <w:b w:val="0"/>
            <w:i w:val="0"/>
            <w:lang w:val="en-GB"/>
          </w:rPr>
          <w:delText>ion.</w:delText>
        </w:r>
      </w:del>
    </w:p>
    <w:p w:rsidR="000F27EA" w:rsidDel="00E8696C" w:rsidRDefault="000A7DE5">
      <w:pPr>
        <w:rPr>
          <w:del w:id="893" w:author="Holger Eichelberger" w:date="2015-09-14T16:59:00Z"/>
          <w:lang w:val="en-GB"/>
        </w:rPr>
      </w:pPr>
      <w:del w:id="894" w:author="Holger Eichelberger" w:date="2015-09-14T16:59:00Z">
        <w:r w:rsidDel="00E8696C">
          <w:rPr>
            <w:lang w:val="en-GB"/>
          </w:rPr>
          <w:delText xml:space="preserve">Basically, </w:delText>
        </w:r>
        <w:r w:rsidR="0023576B" w:rsidDel="00E8696C">
          <w:rPr>
            <w:lang w:val="en-GB"/>
          </w:rPr>
          <w:delText xml:space="preserve">a </w:delText>
        </w:r>
        <w:r w:rsidDel="00E8696C">
          <w:rPr>
            <w:lang w:val="en-GB"/>
          </w:rPr>
          <w:delText xml:space="preserve">decision variable in IVML is considered as </w:delText>
        </w:r>
        <w:r w:rsidR="005D7CD2" w:rsidRPr="005D7CD2" w:rsidDel="00E8696C">
          <w:rPr>
            <w:b/>
            <w:lang w:val="en-GB"/>
          </w:rPr>
          <w:delText>undefined</w:delText>
        </w:r>
        <w:r w:rsidR="007F7D36" w:rsidDel="00E8696C">
          <w:rPr>
            <w:lang w:val="en-GB"/>
          </w:rPr>
          <w:delText xml:space="preserve">, i.e., the </w:delText>
        </w:r>
        <w:r w:rsidR="00076667" w:rsidDel="00E8696C">
          <w:rPr>
            <w:lang w:val="en-GB"/>
          </w:rPr>
          <w:delText xml:space="preserve">variable </w:delText>
        </w:r>
        <w:r w:rsidR="00AF2850" w:rsidDel="00E8696C">
          <w:rPr>
            <w:lang w:val="en-GB"/>
          </w:rPr>
          <w:delText>does</w:delText>
        </w:r>
        <w:r w:rsidR="00076667" w:rsidDel="00E8696C">
          <w:rPr>
            <w:lang w:val="en-GB"/>
          </w:rPr>
          <w:delText xml:space="preserve"> not have an effect on the instantiation. </w:delText>
        </w:r>
        <w:r w:rsidR="00464B7C" w:rsidDel="00E8696C">
          <w:rPr>
            <w:lang w:val="en-GB"/>
          </w:rPr>
          <w:delText xml:space="preserve">Constraints may explicitly refer to the undefined state </w:delText>
        </w:r>
        <w:r w:rsidR="0074365C" w:rsidDel="00E8696C">
          <w:rPr>
            <w:lang w:val="en-GB"/>
          </w:rPr>
          <w:delText xml:space="preserve">via </w:delText>
        </w:r>
        <w:r w:rsidR="00464B7C" w:rsidDel="00E8696C">
          <w:rPr>
            <w:lang w:val="en-GB"/>
          </w:rPr>
          <w:delText xml:space="preserve">the operation “isDefined”. </w:delText>
        </w:r>
        <w:r w:rsidR="00626D51" w:rsidDel="00E8696C">
          <w:rPr>
            <w:lang w:val="en-GB"/>
          </w:rPr>
          <w:delText xml:space="preserve">Please note that </w:delText>
        </w:r>
        <w:r w:rsidR="00E41B3F" w:rsidDel="00E8696C">
          <w:rPr>
            <w:lang w:val="en-GB"/>
          </w:rPr>
          <w:delText xml:space="preserve">for instantiation </w:delText>
        </w:r>
        <w:r w:rsidR="00626D51" w:rsidDel="00E8696C">
          <w:rPr>
            <w:lang w:val="en-GB"/>
          </w:rPr>
          <w:delText xml:space="preserve">all </w:delText>
        </w:r>
        <w:r w:rsidR="00E41B3F" w:rsidDel="00E8696C">
          <w:rPr>
            <w:lang w:val="en-GB"/>
          </w:rPr>
          <w:delText xml:space="preserve">(relevant) </w:delText>
        </w:r>
        <w:r w:rsidR="00626D51" w:rsidDel="00E8696C">
          <w:rPr>
            <w:lang w:val="en-GB"/>
          </w:rPr>
          <w:delText xml:space="preserve">decision variables must be frozen (cf. Section </w:delText>
        </w:r>
        <w:r w:rsidR="00CA1915" w:rsidDel="00E8696C">
          <w:rPr>
            <w:lang w:val="en-GB"/>
          </w:rPr>
          <w:fldChar w:fldCharType="begin"/>
        </w:r>
        <w:r w:rsidR="00626D51" w:rsidDel="00E8696C">
          <w:rPr>
            <w:lang w:val="en-GB"/>
          </w:rPr>
          <w:delInstrText xml:space="preserve"> REF _Ref315421577 \r \h </w:delInstrText>
        </w:r>
        <w:r w:rsidR="00CA1915" w:rsidDel="00E8696C">
          <w:rPr>
            <w:lang w:val="en-GB"/>
          </w:rPr>
        </w:r>
        <w:r w:rsidR="00CA1915" w:rsidDel="00E8696C">
          <w:rPr>
            <w:lang w:val="en-GB"/>
          </w:rPr>
          <w:fldChar w:fldCharType="separate"/>
        </w:r>
        <w:r w:rsidR="00F84791" w:rsidDel="00E8696C">
          <w:rPr>
            <w:lang w:val="en-GB"/>
          </w:rPr>
          <w:delText>2.2.5.2</w:delText>
        </w:r>
        <w:r w:rsidR="00CA1915" w:rsidDel="00E8696C">
          <w:rPr>
            <w:lang w:val="en-GB"/>
          </w:rPr>
          <w:fldChar w:fldCharType="end"/>
        </w:r>
        <w:r w:rsidR="00626D51" w:rsidDel="00E8696C">
          <w:rPr>
            <w:lang w:val="en-GB"/>
          </w:rPr>
          <w:delText>) and that also undefined decision variables can be frozen</w:delText>
        </w:r>
        <w:r w:rsidR="000F033E" w:rsidDel="00E8696C">
          <w:rPr>
            <w:lang w:val="en-GB"/>
          </w:rPr>
          <w:delText xml:space="preserve">. </w:delText>
        </w:r>
      </w:del>
    </w:p>
    <w:p w:rsidR="000F27EA" w:rsidDel="00E8696C" w:rsidRDefault="0000679C">
      <w:pPr>
        <w:rPr>
          <w:del w:id="895" w:author="Holger Eichelberger" w:date="2015-09-14T16:59:00Z"/>
          <w:lang w:val="en-GB"/>
        </w:rPr>
      </w:pPr>
      <w:del w:id="896" w:author="Holger Eichelberger" w:date="2015-09-14T16:59:00Z">
        <w:r w:rsidDel="00E8696C">
          <w:rPr>
            <w:lang w:val="en-GB"/>
          </w:rPr>
          <w:delText xml:space="preserve">A </w:delText>
        </w:r>
        <w:r w:rsidR="005D7CD2" w:rsidRPr="005D7CD2" w:rsidDel="00E8696C">
          <w:rPr>
            <w:b/>
            <w:lang w:val="en-GB"/>
          </w:rPr>
          <w:delText>default value</w:delText>
        </w:r>
        <w:r w:rsidDel="00E8696C">
          <w:rPr>
            <w:lang w:val="en-GB"/>
          </w:rPr>
          <w:delText xml:space="preserve"> </w:delText>
        </w:r>
        <w:r w:rsidR="005F1279" w:rsidDel="00E8696C">
          <w:rPr>
            <w:lang w:val="en-GB"/>
          </w:rPr>
          <w:delText xml:space="preserve">can </w:delText>
        </w:r>
        <w:r w:rsidDel="00E8696C">
          <w:rPr>
            <w:lang w:val="en-GB"/>
          </w:rPr>
          <w:delText xml:space="preserve">be assigned to a variable. </w:delText>
        </w:r>
        <w:r w:rsidR="00C231EC" w:rsidDel="00E8696C">
          <w:rPr>
            <w:lang w:val="en-GB"/>
          </w:rPr>
          <w:delText>Default values can be used to define a basic configuration</w:delText>
        </w:r>
        <w:r w:rsidR="00570024" w:rsidDel="00E8696C">
          <w:rPr>
            <w:lang w:val="en-GB"/>
          </w:rPr>
          <w:delText xml:space="preserve"> (a kind of basic </w:delText>
        </w:r>
        <w:r w:rsidR="00C231EC" w:rsidDel="00E8696C">
          <w:rPr>
            <w:lang w:val="en-GB"/>
          </w:rPr>
          <w:delText>profile</w:delText>
        </w:r>
        <w:r w:rsidR="00570024" w:rsidDel="00E8696C">
          <w:rPr>
            <w:lang w:val="en-GB"/>
          </w:rPr>
          <w:delText>)</w:delText>
        </w:r>
        <w:r w:rsidR="00C231EC" w:rsidDel="00E8696C">
          <w:rPr>
            <w:lang w:val="en-GB"/>
          </w:rPr>
          <w:delText xml:space="preserve"> which applies to all products </w:delText>
        </w:r>
        <w:r w:rsidR="001944C8" w:rsidDel="00E8696C">
          <w:rPr>
            <w:lang w:val="en-GB"/>
          </w:rPr>
          <w:delText>in</w:delText>
        </w:r>
        <w:r w:rsidR="00BF72A7" w:rsidDel="00E8696C">
          <w:rPr>
            <w:lang w:val="en-GB"/>
          </w:rPr>
          <w:delText xml:space="preserve"> the</w:delText>
        </w:r>
        <w:r w:rsidR="00C231EC" w:rsidDel="00E8696C">
          <w:rPr>
            <w:lang w:val="en-GB"/>
          </w:rPr>
          <w:delText xml:space="preserve"> product line. </w:delText>
        </w:r>
        <w:r w:rsidR="00DC67B0" w:rsidDel="00E8696C">
          <w:rPr>
            <w:lang w:val="en-GB"/>
          </w:rPr>
          <w:delText xml:space="preserve">A default value can be defined as </w:delText>
        </w:r>
        <w:r w:rsidR="00D43F43" w:rsidDel="00E8696C">
          <w:rPr>
            <w:lang w:val="en-GB"/>
          </w:rPr>
          <w:delText xml:space="preserve">part </w:delText>
        </w:r>
        <w:r w:rsidR="00DC67B0" w:rsidDel="00E8696C">
          <w:rPr>
            <w:lang w:val="en-GB"/>
          </w:rPr>
          <w:delText>of the variable declaration</w:delText>
        </w:r>
        <w:r w:rsidR="005C0C8B" w:rsidDel="00E8696C">
          <w:rPr>
            <w:rStyle w:val="FootnoteReference"/>
            <w:lang w:val="en-GB"/>
          </w:rPr>
          <w:footnoteReference w:id="1"/>
        </w:r>
        <w:r w:rsidR="00DC67B0" w:rsidDel="00E8696C">
          <w:rPr>
            <w:lang w:val="en-GB"/>
          </w:rPr>
          <w:delText xml:space="preserve"> (using the ‘=’, cf. Section </w:delText>
        </w:r>
        <w:r w:rsidR="00CA1915" w:rsidDel="00E8696C">
          <w:rPr>
            <w:lang w:val="en-GB"/>
          </w:rPr>
          <w:fldChar w:fldCharType="begin"/>
        </w:r>
        <w:r w:rsidR="00DC67B0" w:rsidDel="00E8696C">
          <w:rPr>
            <w:lang w:val="en-GB"/>
          </w:rPr>
          <w:delInstrText xml:space="preserve"> REF _Ref351014765 \r \h </w:delInstrText>
        </w:r>
        <w:r w:rsidR="00CA1915" w:rsidDel="00E8696C">
          <w:rPr>
            <w:lang w:val="en-GB"/>
          </w:rPr>
        </w:r>
        <w:r w:rsidR="00CA1915" w:rsidDel="00E8696C">
          <w:rPr>
            <w:lang w:val="en-GB"/>
          </w:rPr>
          <w:fldChar w:fldCharType="separate"/>
        </w:r>
        <w:r w:rsidR="00F84791" w:rsidDel="00E8696C">
          <w:rPr>
            <w:lang w:val="en-GB"/>
          </w:rPr>
          <w:delText>2.1.4</w:delText>
        </w:r>
        <w:r w:rsidR="00CA1915" w:rsidDel="00E8696C">
          <w:rPr>
            <w:lang w:val="en-GB"/>
          </w:rPr>
          <w:fldChar w:fldCharType="end"/>
        </w:r>
        <w:r w:rsidR="00DC67B0" w:rsidDel="00E8696C">
          <w:rPr>
            <w:lang w:val="en-GB"/>
          </w:rPr>
          <w:delText xml:space="preserve">) or in terms of an individual </w:delText>
        </w:r>
        <w:r w:rsidR="000C5FED" w:rsidDel="00E8696C">
          <w:rPr>
            <w:lang w:val="en-GB"/>
          </w:rPr>
          <w:delText xml:space="preserve">default assignment </w:delText>
        </w:r>
        <w:r w:rsidR="00DC67B0" w:rsidDel="00E8696C">
          <w:rPr>
            <w:lang w:val="en-GB"/>
          </w:rPr>
          <w:delText xml:space="preserve">using the ‘=’ operator. </w:delText>
        </w:r>
        <w:r w:rsidR="00076033" w:rsidDel="00E8696C">
          <w:rPr>
            <w:lang w:val="en-GB"/>
          </w:rPr>
          <w:delText xml:space="preserve">Default values may be changed </w:delText>
        </w:r>
        <w:r w:rsidR="00385119" w:rsidDel="00E8696C">
          <w:rPr>
            <w:lang w:val="en-GB"/>
          </w:rPr>
          <w:delText>by</w:delText>
        </w:r>
        <w:r w:rsidR="00076033" w:rsidDel="00E8696C">
          <w:rPr>
            <w:lang w:val="en-GB"/>
          </w:rPr>
          <w:delText xml:space="preserve"> partial configuration (cf. Section </w:delText>
        </w:r>
        <w:r w:rsidR="00CA1915" w:rsidDel="00E8696C">
          <w:rPr>
            <w:lang w:val="en-GB"/>
          </w:rPr>
          <w:fldChar w:fldCharType="begin"/>
        </w:r>
        <w:r w:rsidR="00076033" w:rsidDel="00E8696C">
          <w:rPr>
            <w:lang w:val="en-GB"/>
          </w:rPr>
          <w:delInstrText xml:space="preserve"> REF _Ref351015123 \r \h </w:delInstrText>
        </w:r>
        <w:r w:rsidR="00CA1915" w:rsidDel="00E8696C">
          <w:rPr>
            <w:lang w:val="en-GB"/>
          </w:rPr>
        </w:r>
        <w:r w:rsidR="00CA1915" w:rsidDel="00E8696C">
          <w:rPr>
            <w:lang w:val="en-GB"/>
          </w:rPr>
          <w:fldChar w:fldCharType="separate"/>
        </w:r>
        <w:r w:rsidR="00F84791" w:rsidDel="00E8696C">
          <w:rPr>
            <w:lang w:val="en-GB"/>
          </w:rPr>
          <w:delText>2.2.5.1</w:delText>
        </w:r>
        <w:r w:rsidR="00CA1915" w:rsidDel="00E8696C">
          <w:rPr>
            <w:lang w:val="en-GB"/>
          </w:rPr>
          <w:fldChar w:fldCharType="end"/>
        </w:r>
        <w:r w:rsidR="00076033" w:rsidDel="00E8696C">
          <w:rPr>
            <w:lang w:val="en-GB"/>
          </w:rPr>
          <w:delText xml:space="preserve">), i.e. on the import path of a </w:delText>
        </w:r>
        <w:r w:rsidR="001B6FF0" w:rsidDel="00E8696C">
          <w:rPr>
            <w:lang w:val="en-GB"/>
          </w:rPr>
          <w:delText xml:space="preserve">(hierarchical) variability </w:delText>
        </w:r>
        <w:r w:rsidR="00076033" w:rsidDel="00E8696C">
          <w:rPr>
            <w:lang w:val="en-GB"/>
          </w:rPr>
          <w:delText xml:space="preserve">model the default value of certain decision variables may be </w:delText>
        </w:r>
        <w:r w:rsidR="00B04DDB" w:rsidDel="00E8696C">
          <w:rPr>
            <w:lang w:val="en-GB"/>
          </w:rPr>
          <w:delText>modified</w:delText>
        </w:r>
        <w:r w:rsidR="007D64D3" w:rsidDel="00E8696C">
          <w:rPr>
            <w:lang w:val="en-GB"/>
          </w:rPr>
          <w:delText xml:space="preserve"> in order to </w:delText>
        </w:r>
        <w:r w:rsidR="00B04DDB" w:rsidDel="00E8696C">
          <w:rPr>
            <w:lang w:val="en-GB"/>
          </w:rPr>
          <w:delText>adjust</w:delText>
        </w:r>
        <w:r w:rsidR="007D64D3" w:rsidDel="00E8696C">
          <w:rPr>
            <w:lang w:val="en-GB"/>
          </w:rPr>
          <w:delText xml:space="preserve"> the basic profile</w:delText>
        </w:r>
        <w:r w:rsidR="00B04DDB" w:rsidDel="00E8696C">
          <w:rPr>
            <w:lang w:val="en-GB"/>
          </w:rPr>
          <w:delText>, e.g., to a certain application setting or domain</w:delText>
        </w:r>
        <w:r w:rsidR="00076033" w:rsidDel="00E8696C">
          <w:rPr>
            <w:lang w:val="en-GB"/>
          </w:rPr>
          <w:delText>.</w:delText>
        </w:r>
        <w:r w:rsidR="00DC67B0" w:rsidDel="00E8696C">
          <w:rPr>
            <w:lang w:val="en-GB"/>
          </w:rPr>
          <w:delText xml:space="preserve"> </w:delText>
        </w:r>
        <w:r w:rsidR="00F978C3" w:rsidDel="00E8696C">
          <w:rPr>
            <w:lang w:val="en-GB"/>
          </w:rPr>
          <w:delText xml:space="preserve">However, </w:delText>
        </w:r>
        <w:r w:rsidR="005F1279" w:rsidDel="00E8696C">
          <w:rPr>
            <w:lang w:val="en-GB"/>
          </w:rPr>
          <w:delText xml:space="preserve">the </w:delText>
        </w:r>
        <w:r w:rsidR="008505C9" w:rsidDel="00E8696C">
          <w:rPr>
            <w:lang w:val="en-GB"/>
          </w:rPr>
          <w:delText>value</w:delText>
        </w:r>
        <w:r w:rsidR="005F1279" w:rsidDel="00E8696C">
          <w:rPr>
            <w:lang w:val="en-GB"/>
          </w:rPr>
          <w:delText xml:space="preserve"> of a variable can </w:delText>
        </w:r>
        <w:r w:rsidR="00F978C3" w:rsidDel="00E8696C">
          <w:rPr>
            <w:lang w:val="en-GB"/>
          </w:rPr>
          <w:delText xml:space="preserve">be </w:delText>
        </w:r>
        <w:r w:rsidR="00354D9E" w:rsidDel="00E8696C">
          <w:rPr>
            <w:lang w:val="en-GB"/>
          </w:rPr>
          <w:delText xml:space="preserve">modified </w:delText>
        </w:r>
        <w:r w:rsidR="005F1279" w:rsidDel="00E8696C">
          <w:rPr>
            <w:lang w:val="en-GB"/>
          </w:rPr>
          <w:delText xml:space="preserve">only once in a given model </w:delText>
        </w:r>
        <w:r w:rsidR="00354D9E" w:rsidDel="00E8696C">
          <w:rPr>
            <w:lang w:val="en-GB"/>
          </w:rPr>
          <w:delText>(</w:delText>
        </w:r>
        <w:r w:rsidR="00F978C3" w:rsidDel="00E8696C">
          <w:rPr>
            <w:lang w:val="en-GB"/>
          </w:rPr>
          <w:delText xml:space="preserve">assigned </w:delText>
        </w:r>
        <w:r w:rsidR="00354D9E" w:rsidDel="00E8696C">
          <w:rPr>
            <w:lang w:val="en-GB"/>
          </w:rPr>
          <w:delText>or changed)</w:delText>
        </w:r>
        <w:r w:rsidR="00A44A99" w:rsidDel="00E8696C">
          <w:rPr>
            <w:lang w:val="en-GB"/>
          </w:rPr>
          <w:delText>. This restriction is required</w:delText>
        </w:r>
        <w:r w:rsidR="00F978C3" w:rsidDel="00E8696C">
          <w:rPr>
            <w:lang w:val="en-GB"/>
          </w:rPr>
          <w:delText xml:space="preserve"> due to the fact that IVML does not provide support to define the sequence of evaluations (except for imports and eval blocks, cf. Section </w:delText>
        </w:r>
        <w:r w:rsidR="00CA1915" w:rsidDel="00E8696C">
          <w:rPr>
            <w:lang w:val="en-GB"/>
          </w:rPr>
          <w:fldChar w:fldCharType="begin"/>
        </w:r>
        <w:r w:rsidR="00F978C3" w:rsidDel="00E8696C">
          <w:rPr>
            <w:lang w:val="en-GB"/>
          </w:rPr>
          <w:delInstrText xml:space="preserve"> REF _Ref315421612 \r \h </w:delInstrText>
        </w:r>
        <w:r w:rsidR="00CA1915" w:rsidDel="00E8696C">
          <w:rPr>
            <w:lang w:val="en-GB"/>
          </w:rPr>
        </w:r>
        <w:r w:rsidR="00CA1915" w:rsidDel="00E8696C">
          <w:rPr>
            <w:lang w:val="en-GB"/>
          </w:rPr>
          <w:fldChar w:fldCharType="separate"/>
        </w:r>
        <w:r w:rsidR="00F84791" w:rsidDel="00E8696C">
          <w:rPr>
            <w:lang w:val="en-GB"/>
          </w:rPr>
          <w:delText>2.2.5.3</w:delText>
        </w:r>
        <w:r w:rsidR="00CA1915" w:rsidDel="00E8696C">
          <w:rPr>
            <w:lang w:val="en-GB"/>
          </w:rPr>
          <w:fldChar w:fldCharType="end"/>
        </w:r>
        <w:r w:rsidR="008150C2" w:rsidDel="00E8696C">
          <w:rPr>
            <w:lang w:val="en-GB"/>
          </w:rPr>
          <w:delText>).</w:delText>
        </w:r>
        <w:r w:rsidR="005F1279" w:rsidDel="00E8696C">
          <w:rPr>
            <w:lang w:val="en-GB"/>
          </w:rPr>
          <w:delText xml:space="preserve"> As a default value is treated as a shortcut of an assignment, further assignments or changes of the default value must not be done in the same model, i.e., if a default value is assigned to variable </w:delText>
        </w:r>
        <w:r w:rsidR="009F0CF7" w:rsidRPr="009F0CF7" w:rsidDel="00E8696C">
          <w:rPr>
            <w:i/>
            <w:lang w:val="en-GB"/>
          </w:rPr>
          <w:delText>x</w:delText>
        </w:r>
        <w:r w:rsidR="005F1279" w:rsidDel="00E8696C">
          <w:rPr>
            <w:lang w:val="en-GB"/>
          </w:rPr>
          <w:delText xml:space="preserve"> in project </w:delText>
        </w:r>
        <w:r w:rsidR="009F0CF7" w:rsidRPr="009F0CF7" w:rsidDel="00E8696C">
          <w:rPr>
            <w:i/>
            <w:lang w:val="en-GB"/>
          </w:rPr>
          <w:delText>P</w:delText>
        </w:r>
        <w:r w:rsidR="005F1279" w:rsidDel="00E8696C">
          <w:rPr>
            <w:lang w:val="en-GB"/>
          </w:rPr>
          <w:delText xml:space="preserve">, </w:delText>
        </w:r>
        <w:r w:rsidR="009F0CF7" w:rsidRPr="009F0CF7" w:rsidDel="00E8696C">
          <w:rPr>
            <w:i/>
            <w:lang w:val="en-GB"/>
          </w:rPr>
          <w:delText>x</w:delText>
        </w:r>
        <w:r w:rsidR="005F1279" w:rsidDel="00E8696C">
          <w:rPr>
            <w:lang w:val="en-GB"/>
          </w:rPr>
          <w:delText xml:space="preserve"> may be changed in projects importing P unless frozen, but not directly in </w:delText>
        </w:r>
        <w:r w:rsidR="009F0CF7" w:rsidRPr="009F0CF7" w:rsidDel="00E8696C">
          <w:rPr>
            <w:i/>
            <w:lang w:val="en-GB"/>
          </w:rPr>
          <w:delText>P</w:delText>
        </w:r>
        <w:r w:rsidR="005F1279" w:rsidDel="00E8696C">
          <w:rPr>
            <w:lang w:val="en-GB"/>
          </w:rPr>
          <w:delText>.</w:delText>
        </w:r>
      </w:del>
    </w:p>
    <w:p w:rsidR="000F27EA" w:rsidDel="00E8696C" w:rsidRDefault="008150C2">
      <w:pPr>
        <w:rPr>
          <w:del w:id="899" w:author="Holger Eichelberger" w:date="2015-09-14T16:59:00Z"/>
          <w:lang w:val="en-GB"/>
        </w:rPr>
      </w:pPr>
      <w:del w:id="900" w:author="Holger Eichelberger" w:date="2015-09-14T16:59:00Z">
        <w:r w:rsidDel="00E8696C">
          <w:rPr>
            <w:lang w:val="en-GB"/>
          </w:rPr>
          <w:delText>As the ‘=’ operator defines a default value which may be overridden,</w:delText>
        </w:r>
        <w:r w:rsidR="0019594A" w:rsidDel="00E8696C">
          <w:rPr>
            <w:lang w:val="en-GB"/>
          </w:rPr>
          <w:delText xml:space="preserve"> it is not possible to use that operator to express</w:delText>
        </w:r>
        <w:r w:rsidDel="00E8696C">
          <w:rPr>
            <w:lang w:val="en-GB"/>
          </w:rPr>
          <w:delText xml:space="preserve"> that a decision variable must have a certain value (under some conditions). </w:delText>
        </w:r>
        <w:r w:rsidR="00D5020E" w:rsidDel="00E8696C">
          <w:rPr>
            <w:lang w:val="en-GB"/>
          </w:rPr>
          <w:delText>This can be achieved using the equality operator ‘==’. Basically, t</w:delText>
        </w:r>
        <w:r w:rsidR="00466FAA" w:rsidDel="00E8696C">
          <w:rPr>
            <w:lang w:val="en-GB"/>
          </w:rPr>
          <w:delText xml:space="preserve">he equality operator </w:delText>
        </w:r>
        <w:r w:rsidR="00D5020E" w:rsidDel="00E8696C">
          <w:rPr>
            <w:lang w:val="en-GB"/>
          </w:rPr>
          <w:delText>check</w:delText>
        </w:r>
        <w:r w:rsidR="00466FAA" w:rsidDel="00E8696C">
          <w:rPr>
            <w:lang w:val="en-GB"/>
          </w:rPr>
          <w:delText>s</w:delText>
        </w:r>
        <w:r w:rsidR="00D5020E" w:rsidDel="00E8696C">
          <w:rPr>
            <w:lang w:val="en-GB"/>
          </w:rPr>
          <w:delText xml:space="preserve"> whether the left </w:delText>
        </w:r>
        <w:r w:rsidR="00E62708" w:rsidDel="00E8696C">
          <w:rPr>
            <w:lang w:val="en-GB"/>
          </w:rPr>
          <w:delText xml:space="preserve">hand </w:delText>
        </w:r>
        <w:r w:rsidR="00D5020E" w:rsidDel="00E8696C">
          <w:rPr>
            <w:lang w:val="en-GB"/>
          </w:rPr>
          <w:delText xml:space="preserve">and the right </w:delText>
        </w:r>
        <w:r w:rsidR="00E62708" w:rsidDel="00E8696C">
          <w:rPr>
            <w:lang w:val="en-GB"/>
          </w:rPr>
          <w:delText xml:space="preserve">hand </w:delText>
        </w:r>
        <w:r w:rsidR="00D5020E" w:rsidDel="00E8696C">
          <w:rPr>
            <w:lang w:val="en-GB"/>
          </w:rPr>
          <w:delText xml:space="preserve">operand have </w:delText>
        </w:r>
        <w:r w:rsidR="005D7CD2" w:rsidRPr="005D7CD2" w:rsidDel="00E8696C">
          <w:rPr>
            <w:b/>
            <w:lang w:val="en-GB"/>
          </w:rPr>
          <w:delText>equal values</w:delText>
        </w:r>
        <w:r w:rsidR="00D5020E" w:rsidDel="00E8696C">
          <w:rPr>
            <w:lang w:val="en-GB"/>
          </w:rPr>
          <w:delText xml:space="preserve">. </w:delText>
        </w:r>
        <w:r w:rsidR="00133826" w:rsidDel="00E8696C">
          <w:rPr>
            <w:lang w:val="en-GB"/>
          </w:rPr>
          <w:delText xml:space="preserve">In </w:delText>
        </w:r>
        <w:r w:rsidR="006E380C" w:rsidDel="00E8696C">
          <w:rPr>
            <w:lang w:val="en-GB"/>
          </w:rPr>
          <w:delText>two distinct cases</w:delText>
        </w:r>
        <w:r w:rsidR="00133826" w:rsidDel="00E8696C">
          <w:rPr>
            <w:lang w:val="en-GB"/>
          </w:rPr>
          <w:delText xml:space="preserve">, </w:delText>
        </w:r>
        <w:r w:rsidR="00B23B89" w:rsidDel="00E8696C">
          <w:rPr>
            <w:lang w:val="en-GB"/>
          </w:rPr>
          <w:delText xml:space="preserve">the equality operator </w:delText>
        </w:r>
        <w:r w:rsidR="005D7CD2" w:rsidRPr="005D7CD2" w:rsidDel="00E8696C">
          <w:rPr>
            <w:b/>
            <w:lang w:val="en-GB"/>
          </w:rPr>
          <w:delText>enforces the value</w:delText>
        </w:r>
        <w:r w:rsidR="00B23B89" w:rsidDel="00E8696C">
          <w:rPr>
            <w:lang w:val="en-GB"/>
          </w:rPr>
          <w:delText xml:space="preserve"> </w:delText>
        </w:r>
        <w:r w:rsidR="00E611C7" w:rsidDel="00E8696C">
          <w:rPr>
            <w:lang w:val="en-GB"/>
          </w:rPr>
          <w:delText xml:space="preserve">specified by </w:delText>
        </w:r>
        <w:r w:rsidR="00B23B89" w:rsidDel="00E8696C">
          <w:rPr>
            <w:lang w:val="en-GB"/>
          </w:rPr>
          <w:delText xml:space="preserve">the right </w:delText>
        </w:r>
        <w:r w:rsidR="002B21C6" w:rsidDel="00E8696C">
          <w:rPr>
            <w:lang w:val="en-GB"/>
          </w:rPr>
          <w:delText xml:space="preserve">hand </w:delText>
        </w:r>
        <w:r w:rsidR="00B23B89" w:rsidDel="00E8696C">
          <w:rPr>
            <w:lang w:val="en-GB"/>
          </w:rPr>
          <w:delText>operand</w:delText>
        </w:r>
        <w:r w:rsidR="00116DF0" w:rsidDel="00E8696C">
          <w:rPr>
            <w:lang w:val="en-GB"/>
          </w:rPr>
          <w:delText>. The cases are</w:delText>
        </w:r>
        <w:r w:rsidR="00F515A3" w:rsidDel="00E8696C">
          <w:rPr>
            <w:lang w:val="en-GB"/>
          </w:rPr>
          <w:delText xml:space="preserve"> the</w:delText>
        </w:r>
      </w:del>
    </w:p>
    <w:p w:rsidR="000F27EA" w:rsidDel="00E8696C" w:rsidRDefault="00F515A3">
      <w:pPr>
        <w:pStyle w:val="ListParagraph"/>
        <w:numPr>
          <w:ilvl w:val="0"/>
          <w:numId w:val="116"/>
        </w:numPr>
        <w:rPr>
          <w:del w:id="901" w:author="Holger Eichelberger" w:date="2015-09-14T16:59:00Z"/>
          <w:lang w:val="en-GB"/>
        </w:rPr>
      </w:pPr>
      <w:del w:id="902" w:author="Holger Eichelberger" w:date="2015-09-14T16:59:00Z">
        <w:r w:rsidDel="00E8696C">
          <w:rPr>
            <w:lang w:val="en-GB"/>
          </w:rPr>
          <w:delText>Unconditional value constraint</w:delText>
        </w:r>
        <w:r w:rsidR="00116DF0" w:rsidDel="00E8696C">
          <w:rPr>
            <w:lang w:val="en-GB"/>
          </w:rPr>
          <w:delText xml:space="preserve">, </w:delText>
        </w:r>
        <w:r w:rsidR="005D7CD2" w:rsidRPr="005D7CD2" w:rsidDel="00E8696C">
          <w:rPr>
            <w:lang w:val="en-GB"/>
          </w:rPr>
          <w:delText xml:space="preserve">e.g., </w:delText>
        </w:r>
        <w:r w:rsidR="005D7CD2" w:rsidRPr="005D7CD2" w:rsidDel="00E8696C">
          <w:rPr>
            <w:rFonts w:ascii="Courier New" w:hAnsi="Courier New" w:cs="Courier New"/>
            <w:lang w:val="en-GB"/>
          </w:rPr>
          <w:delText>a == 5</w:delText>
        </w:r>
        <w:r w:rsidR="005D7CD2" w:rsidRPr="005D7CD2" w:rsidDel="00E8696C">
          <w:rPr>
            <w:rFonts w:asciiTheme="majorHAnsi" w:hAnsiTheme="majorHAnsi" w:cs="Courier New"/>
            <w:lang w:val="en-GB"/>
          </w:rPr>
          <w:delText>.</w:delText>
        </w:r>
      </w:del>
    </w:p>
    <w:p w:rsidR="000F27EA" w:rsidDel="00E8696C" w:rsidRDefault="00F515A3">
      <w:pPr>
        <w:pStyle w:val="ListParagraph"/>
        <w:numPr>
          <w:ilvl w:val="0"/>
          <w:numId w:val="116"/>
        </w:numPr>
        <w:rPr>
          <w:del w:id="903" w:author="Holger Eichelberger" w:date="2015-09-14T16:59:00Z"/>
          <w:lang w:val="en-GB"/>
        </w:rPr>
      </w:pPr>
      <w:del w:id="904" w:author="Holger Eichelberger" w:date="2015-09-14T16:59:00Z">
        <w:r w:rsidDel="00E8696C">
          <w:rPr>
            <w:lang w:val="en-GB"/>
          </w:rPr>
          <w:delText>Conditional value constraint given as the r</w:delText>
        </w:r>
        <w:r w:rsidR="005D7CD2" w:rsidRPr="005D7CD2" w:rsidDel="00E8696C">
          <w:rPr>
            <w:lang w:val="en-GB"/>
          </w:rPr>
          <w:delText>ight side of an implication</w:delText>
        </w:r>
        <w:r w:rsidR="00116DF0" w:rsidDel="00E8696C">
          <w:rPr>
            <w:lang w:val="en-GB"/>
          </w:rPr>
          <w:delText>,</w:delText>
        </w:r>
        <w:r w:rsidR="005D7CD2" w:rsidRPr="005D7CD2" w:rsidDel="00E8696C">
          <w:rPr>
            <w:lang w:val="en-GB"/>
          </w:rPr>
          <w:delText xml:space="preserve"> e.g., </w:delText>
        </w:r>
        <w:r w:rsidR="00466FAA" w:rsidDel="00E8696C">
          <w:rPr>
            <w:lang w:val="en-GB"/>
          </w:rPr>
          <w:br/>
        </w:r>
        <w:r w:rsidR="005D7CD2" w:rsidRPr="005D7CD2" w:rsidDel="00E8696C">
          <w:rPr>
            <w:rFonts w:ascii="Courier New" w:hAnsi="Courier New" w:cs="Courier New"/>
            <w:lang w:val="en-GB"/>
          </w:rPr>
          <w:delText>c &lt; 5 implies a == 5</w:delText>
        </w:r>
        <w:r w:rsidDel="00E8696C">
          <w:rPr>
            <w:lang w:val="en-GB"/>
          </w:rPr>
          <w:delText>.</w:delText>
        </w:r>
      </w:del>
    </w:p>
    <w:p w:rsidR="000F27EA" w:rsidDel="00E8696C" w:rsidRDefault="00F515A3">
      <w:pPr>
        <w:rPr>
          <w:del w:id="905" w:author="Holger Eichelberger" w:date="2015-09-14T16:59:00Z"/>
          <w:b/>
          <w:i/>
          <w:lang w:val="en-GB"/>
        </w:rPr>
      </w:pPr>
      <w:del w:id="906" w:author="Holger Eichelberger" w:date="2015-09-14T16:59:00Z">
        <w:r w:rsidRPr="00116DF0" w:rsidDel="00E8696C">
          <w:rPr>
            <w:lang w:val="en-GB"/>
          </w:rPr>
          <w:delText xml:space="preserve">In these two cases, the </w:delText>
        </w:r>
        <w:r w:rsidR="009A5A6E" w:rsidDel="00E8696C">
          <w:rPr>
            <w:lang w:val="en-GB"/>
          </w:rPr>
          <w:delText>e</w:delText>
        </w:r>
        <w:r w:rsidRPr="00116DF0" w:rsidDel="00E8696C">
          <w:rPr>
            <w:lang w:val="en-GB"/>
          </w:rPr>
          <w:delText xml:space="preserve">quality operator </w:delText>
        </w:r>
        <w:r w:rsidR="007A1E3F" w:rsidDel="00E8696C">
          <w:rPr>
            <w:lang w:val="en-GB"/>
          </w:rPr>
          <w:delText xml:space="preserve">expresses that the left hand operand </w:delText>
        </w:r>
        <w:r w:rsidR="002610F1" w:rsidDel="00E8696C">
          <w:rPr>
            <w:lang w:val="en-GB"/>
          </w:rPr>
          <w:delText xml:space="preserve">(an expression </w:delText>
        </w:r>
        <w:r w:rsidR="00466FAA" w:rsidDel="00E8696C">
          <w:rPr>
            <w:lang w:val="en-GB"/>
          </w:rPr>
          <w:delText xml:space="preserve">denoting </w:delText>
        </w:r>
        <w:r w:rsidR="002610F1" w:rsidDel="00E8696C">
          <w:rPr>
            <w:lang w:val="en-GB"/>
          </w:rPr>
          <w:delText xml:space="preserve">a decision variable) </w:delText>
        </w:r>
        <w:r w:rsidR="007A1E3F" w:rsidDel="00E8696C">
          <w:rPr>
            <w:lang w:val="en-GB"/>
          </w:rPr>
          <w:delText xml:space="preserve">must have the same value as the right hand operand. </w:delText>
        </w:r>
        <w:r w:rsidR="002610F1" w:rsidDel="00E8696C">
          <w:rPr>
            <w:lang w:val="en-GB"/>
          </w:rPr>
          <w:delText>If the left hand operand contains a</w:delText>
        </w:r>
        <w:r w:rsidR="00564FFE" w:rsidDel="00E8696C">
          <w:rPr>
            <w:lang w:val="en-GB"/>
          </w:rPr>
          <w:delText xml:space="preserve"> default value, then the default value will be overridden. </w:delText>
        </w:r>
        <w:r w:rsidR="0041135D" w:rsidDel="00E8696C">
          <w:rPr>
            <w:lang w:val="en-GB"/>
          </w:rPr>
          <w:delText xml:space="preserve">However, </w:delText>
        </w:r>
        <w:r w:rsidR="00D02600" w:rsidDel="00E8696C">
          <w:rPr>
            <w:lang w:val="en-GB"/>
          </w:rPr>
          <w:delText xml:space="preserve">if two expressions aim at enforcing different values for the same decision variable, </w:delText>
        </w:r>
        <w:r w:rsidR="00817B07" w:rsidDel="00E8696C">
          <w:rPr>
            <w:lang w:val="en-GB"/>
          </w:rPr>
          <w:delText>the model becomes unsatisfiable.</w:delText>
        </w:r>
      </w:del>
    </w:p>
    <w:p w:rsidR="006E004F" w:rsidDel="00E8696C" w:rsidRDefault="006E004F" w:rsidP="006E004F">
      <w:pPr>
        <w:pStyle w:val="Heading4"/>
        <w:rPr>
          <w:del w:id="907" w:author="Holger Eichelberger" w:date="2015-09-14T16:59:00Z"/>
          <w:lang w:val="en-GB"/>
        </w:rPr>
      </w:pPr>
      <w:del w:id="908" w:author="Holger Eichelberger" w:date="2015-09-14T16:59:00Z">
        <w:r w:rsidDel="00E8696C">
          <w:rPr>
            <w:lang w:val="en-GB"/>
          </w:rPr>
          <w:delText>Precedence rules</w:delText>
        </w:r>
      </w:del>
    </w:p>
    <w:p w:rsidR="006E004F" w:rsidDel="00E8696C" w:rsidRDefault="006E004F" w:rsidP="006E004F">
      <w:pPr>
        <w:spacing w:after="200" w:line="276" w:lineRule="auto"/>
        <w:rPr>
          <w:del w:id="909" w:author="Holger Eichelberger" w:date="2015-09-14T16:59:00Z"/>
          <w:lang w:val="en-US"/>
        </w:rPr>
      </w:pPr>
      <w:del w:id="910" w:author="Holger Eichelberger" w:date="2015-09-14T16:59:00Z">
        <w:r w:rsidRPr="000372BD" w:rsidDel="00E8696C">
          <w:rPr>
            <w:lang w:val="en-US"/>
          </w:rPr>
          <w:delText xml:space="preserve">The precedence order for the operations, starting with highest precedence, in </w:delText>
        </w:r>
        <w:r w:rsidDel="00E8696C">
          <w:rPr>
            <w:lang w:val="en-US"/>
          </w:rPr>
          <w:delText>IVML</w:delText>
        </w:r>
        <w:r w:rsidRPr="000372BD" w:rsidDel="00E8696C">
          <w:rPr>
            <w:lang w:val="en-US"/>
          </w:rPr>
          <w:delText xml:space="preserve"> is: </w:delText>
        </w:r>
      </w:del>
    </w:p>
    <w:p w:rsidR="006E004F" w:rsidRPr="00754D94" w:rsidDel="00E8696C" w:rsidRDefault="006E004F" w:rsidP="006E004F">
      <w:pPr>
        <w:pStyle w:val="ListParagraph"/>
        <w:numPr>
          <w:ilvl w:val="0"/>
          <w:numId w:val="48"/>
        </w:numPr>
        <w:spacing w:after="200" w:line="276" w:lineRule="auto"/>
        <w:rPr>
          <w:del w:id="911" w:author="Holger Eichelberger" w:date="2015-09-14T16:59:00Z"/>
          <w:lang w:val="en-US"/>
        </w:rPr>
      </w:pPr>
      <w:del w:id="912" w:author="Holger Eichelberger" w:date="2015-09-14T16:59:00Z">
        <w:r w:rsidRPr="00754D94" w:rsidDel="00E8696C">
          <w:rPr>
            <w:lang w:val="en-US"/>
          </w:rPr>
          <w:delText xml:space="preserve">dot and arrow operations: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Pr="00754D94" w:rsidDel="00E8696C">
          <w:rPr>
            <w:lang w:val="en-US"/>
          </w:rPr>
          <w:delText xml:space="preserve"> </w:delText>
        </w:r>
        <w:r w:rsidDel="00E8696C">
          <w:rPr>
            <w:lang w:val="en-US"/>
          </w:rPr>
          <w:delText xml:space="preserve">(for element and operation access) </w:delText>
        </w:r>
        <w:r w:rsidRPr="00754D94" w:rsidDel="00E8696C">
          <w:rPr>
            <w:lang w:val="en-US"/>
          </w:rPr>
          <w:delText xml:space="preserve">and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Pr="00754D94" w:rsidDel="00E8696C">
          <w:rPr>
            <w:lang w:val="en-US"/>
          </w:rPr>
          <w:delText xml:space="preserve"> </w:delText>
        </w:r>
        <w:r w:rsidDel="00E8696C">
          <w:rPr>
            <w:lang w:val="en-US"/>
          </w:rPr>
          <w:delText xml:space="preserve">(to access collection operations such as </w:delText>
        </w:r>
        <w:r w:rsidR="005E7EA1" w:rsidRPr="005E7EA1" w:rsidDel="00E8696C">
          <w:rPr>
            <w:rFonts w:ascii="Courier New" w:hAnsi="Courier New" w:cs="Courier New"/>
            <w:b/>
            <w:sz w:val="22"/>
            <w:szCs w:val="22"/>
            <w:lang w:val="en-GB"/>
          </w:rPr>
          <w:delText>forAll</w:delText>
        </w:r>
        <w:r w:rsidDel="00E8696C">
          <w:rPr>
            <w:lang w:val="en-US"/>
          </w:rPr>
          <w:delText xml:space="preserve"> or </w:delText>
        </w:r>
        <w:r w:rsidR="005E7EA1" w:rsidRPr="005E7EA1" w:rsidDel="00E8696C">
          <w:rPr>
            <w:rFonts w:ascii="Courier New" w:hAnsi="Courier New" w:cs="Courier New"/>
            <w:b/>
            <w:sz w:val="22"/>
            <w:szCs w:val="22"/>
            <w:lang w:val="en-GB"/>
          </w:rPr>
          <w:delText>exists</w:delText>
        </w:r>
        <w:r w:rsidDel="00E8696C">
          <w:rPr>
            <w:lang w:val="en-US"/>
          </w:rPr>
          <w:delText>).</w:delText>
        </w:r>
      </w:del>
    </w:p>
    <w:p w:rsidR="006E004F" w:rsidRPr="00754D94" w:rsidDel="00E8696C" w:rsidRDefault="006E004F" w:rsidP="006E004F">
      <w:pPr>
        <w:pStyle w:val="ListParagraph"/>
        <w:numPr>
          <w:ilvl w:val="0"/>
          <w:numId w:val="48"/>
        </w:numPr>
        <w:spacing w:after="200" w:line="276" w:lineRule="auto"/>
        <w:rPr>
          <w:del w:id="913" w:author="Holger Eichelberger" w:date="2015-09-14T16:59:00Z"/>
          <w:lang w:val="en-US"/>
        </w:rPr>
      </w:pPr>
      <w:del w:id="914" w:author="Holger Eichelberger" w:date="2015-09-14T16:59:00Z">
        <w:r w:rsidRPr="00754D94" w:rsidDel="00E8696C">
          <w:rPr>
            <w:lang w:val="en-US"/>
          </w:rPr>
          <w:delText xml:space="preserve">unary </w:delText>
        </w:r>
        <w:r w:rsidR="00245578" w:rsidDel="00E8696C">
          <w:rPr>
            <w:lang w:val="en-US"/>
          </w:rPr>
          <w:delText>‘</w:delText>
        </w:r>
        <w:r w:rsidR="005E7EA1" w:rsidRPr="005E7EA1" w:rsidDel="00E8696C">
          <w:rPr>
            <w:rFonts w:ascii="Courier New" w:hAnsi="Courier New" w:cs="Courier New"/>
            <w:b/>
            <w:sz w:val="22"/>
            <w:szCs w:val="22"/>
            <w:lang w:val="en-GB"/>
          </w:rPr>
          <w:delText>not</w:delText>
        </w:r>
        <w:r w:rsidR="00245578" w:rsidDel="00E8696C">
          <w:rPr>
            <w:lang w:val="en-US"/>
          </w:rPr>
          <w:delText>’</w:delText>
        </w:r>
        <w:r w:rsidRPr="00754D94" w:rsidDel="00E8696C">
          <w:rPr>
            <w:lang w:val="en-US"/>
          </w:rPr>
          <w:delText xml:space="preserve"> and unary minus </w:delText>
        </w:r>
        <w:r w:rsidR="00245578" w:rsidDel="00E8696C">
          <w:rPr>
            <w:lang w:val="en-US"/>
          </w:rPr>
          <w:delText>‘</w:delText>
        </w:r>
        <w:r w:rsidR="005E7EA1" w:rsidRPr="005E7EA1" w:rsidDel="00E8696C">
          <w:rPr>
            <w:rFonts w:ascii="Courier New" w:hAnsi="Courier New" w:cs="Courier New"/>
            <w:sz w:val="22"/>
            <w:szCs w:val="22"/>
            <w:lang w:val="en-GB"/>
          </w:rPr>
          <w:delText>-</w:delText>
        </w:r>
        <w:r w:rsidR="00245578" w:rsidDel="00E8696C">
          <w:rPr>
            <w:lang w:val="en-US"/>
          </w:rPr>
          <w:delText>‘</w:delText>
        </w:r>
      </w:del>
    </w:p>
    <w:p w:rsidR="006E004F" w:rsidRPr="00754D94" w:rsidDel="00E8696C" w:rsidRDefault="00245578" w:rsidP="006E004F">
      <w:pPr>
        <w:pStyle w:val="ListParagraph"/>
        <w:numPr>
          <w:ilvl w:val="0"/>
          <w:numId w:val="48"/>
        </w:numPr>
        <w:spacing w:after="200" w:line="276" w:lineRule="auto"/>
        <w:rPr>
          <w:del w:id="915" w:author="Holger Eichelberger" w:date="2015-09-14T16:59:00Z"/>
          <w:lang w:val="en-US"/>
        </w:rPr>
      </w:pPr>
      <w:del w:id="916"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245578" w:rsidP="006E004F">
      <w:pPr>
        <w:pStyle w:val="ListParagraph"/>
        <w:numPr>
          <w:ilvl w:val="0"/>
          <w:numId w:val="48"/>
        </w:numPr>
        <w:spacing w:after="200" w:line="276" w:lineRule="auto"/>
        <w:rPr>
          <w:del w:id="917" w:author="Holger Eichelberger" w:date="2015-09-14T16:59:00Z"/>
          <w:lang w:val="en-US"/>
        </w:rPr>
      </w:pPr>
      <w:del w:id="918"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and binary </w:delText>
        </w:r>
        <w:r w:rsidDel="00E8696C">
          <w:rPr>
            <w:lang w:val="en-US"/>
          </w:rPr>
          <w:delText>‘</w:delText>
        </w:r>
        <w:r w:rsidR="005E7EA1" w:rsidRPr="005E7EA1" w:rsidDel="00E8696C">
          <w:rPr>
            <w:rFonts w:ascii="Courier New" w:hAnsi="Courier New" w:cs="Courier New"/>
            <w:sz w:val="22"/>
            <w:szCs w:val="22"/>
            <w:lang w:val="en-GB"/>
          </w:rPr>
          <w:delTex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19" w:author="Holger Eichelberger" w:date="2015-09-14T16:59:00Z"/>
          <w:lang w:val="en-US"/>
        </w:rPr>
      </w:pPr>
      <w:del w:id="920"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if-then-else-endif</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1" w:author="Holger Eichelberger" w:date="2015-09-14T16:59:00Z"/>
          <w:lang w:val="en-US"/>
        </w:rPr>
      </w:pPr>
      <w:del w:id="922" w:author="Holger Eichelberger" w:date="2015-09-14T16:59:00Z">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&gt;=</w:delText>
        </w:r>
        <w:r w:rsidDel="00E8696C">
          <w:rPr>
            <w:lang w:val="en-US"/>
          </w:rPr>
          <w:delText>’</w:delText>
        </w:r>
        <w:r w:rsidR="006E004F" w:rsidRPr="00754D94" w:rsidDel="00E8696C">
          <w:rPr>
            <w:lang w:val="en-US"/>
          </w:rPr>
          <w:delText xml:space="preserve"> </w:delText>
        </w:r>
      </w:del>
    </w:p>
    <w:p w:rsidR="006E004F" w:rsidRPr="00754D94" w:rsidDel="00E8696C" w:rsidRDefault="006D5FB4" w:rsidP="006E004F">
      <w:pPr>
        <w:pStyle w:val="ListParagraph"/>
        <w:numPr>
          <w:ilvl w:val="0"/>
          <w:numId w:val="48"/>
        </w:numPr>
        <w:spacing w:after="200" w:line="276" w:lineRule="auto"/>
        <w:rPr>
          <w:del w:id="923" w:author="Holger Eichelberger" w:date="2015-09-14T16:59:00Z"/>
          <w:lang w:val="en-US"/>
        </w:rPr>
      </w:pPr>
      <w:del w:id="924" w:author="Holger Eichelberger" w:date="2015-09-14T16:59:00Z">
        <w:r w:rsidDel="00E8696C">
          <w:rPr>
            <w:lang w:val="en-US"/>
          </w:rPr>
          <w:delText xml:space="preserve">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w:delText>
        </w:r>
        <w:r w:rsidR="007012A8" w:rsidDel="00E8696C">
          <w:rPr>
            <w:lang w:val="en-US"/>
          </w:rPr>
          <w:delText>equality</w:delText>
        </w:r>
        <w:r w:rsidR="00664651"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sz w:val="22"/>
            <w:szCs w:val="22"/>
            <w:lang w:val="en-GB"/>
          </w:rPr>
          <w:delText>&lt;&gt;</w:delText>
        </w:r>
        <w:r w:rsidDel="00E8696C">
          <w:rPr>
            <w:lang w:val="en-US"/>
          </w:rPr>
          <w:delText>’, ‘</w:delText>
        </w:r>
        <w:r w:rsidR="005E7EA1" w:rsidRPr="005E7EA1" w:rsidDel="00E8696C">
          <w:rPr>
            <w:rFonts w:ascii="Courier New" w:hAnsi="Courier New" w:cs="Courier New"/>
            <w:sz w:val="22"/>
            <w:szCs w:val="22"/>
            <w:lang w:val="en-GB"/>
          </w:rPr>
          <w:delText>!=</w:delText>
        </w:r>
        <w:r w:rsidDel="00E8696C">
          <w:rPr>
            <w:lang w:val="en-US"/>
          </w:rPr>
          <w:delText>’</w:delText>
        </w:r>
        <w:r w:rsidR="00664651" w:rsidDel="00E8696C">
          <w:rPr>
            <w:lang w:val="en-US"/>
          </w:rPr>
          <w:delText xml:space="preserve"> (alias for ‘</w:delText>
        </w:r>
        <w:r w:rsidR="005E7EA1" w:rsidRPr="005E7EA1" w:rsidDel="00E8696C">
          <w:rPr>
            <w:rFonts w:ascii="Courier New" w:hAnsi="Courier New" w:cs="Courier New"/>
            <w:sz w:val="22"/>
            <w:szCs w:val="22"/>
            <w:lang w:val="en-GB"/>
          </w:rPr>
          <w:delText>&lt;&gt;</w:delText>
        </w:r>
        <w:r w:rsidR="00664651" w:rsidDel="00E8696C">
          <w:rPr>
            <w:lang w:val="en-US"/>
          </w:rPr>
          <w:delText>’)</w:delText>
        </w:r>
      </w:del>
    </w:p>
    <w:p w:rsidR="006E004F" w:rsidRPr="00754D94" w:rsidDel="00E8696C" w:rsidRDefault="006D5FB4" w:rsidP="006E004F">
      <w:pPr>
        <w:pStyle w:val="ListParagraph"/>
        <w:numPr>
          <w:ilvl w:val="0"/>
          <w:numId w:val="48"/>
        </w:numPr>
        <w:spacing w:after="200" w:line="276" w:lineRule="auto"/>
        <w:rPr>
          <w:del w:id="925" w:author="Holger Eichelberger" w:date="2015-09-14T16:59:00Z"/>
          <w:lang w:val="en-US"/>
        </w:rPr>
      </w:pPr>
      <w:del w:id="926"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and</w:delText>
        </w:r>
        <w:r w:rsidDel="00E8696C">
          <w:rPr>
            <w:lang w:val="en-US"/>
          </w:rPr>
          <w:delText>’</w:delText>
        </w:r>
        <w:r w:rsidR="006E004F" w:rsidRPr="00754D94" w:rsidDel="00E8696C">
          <w:rPr>
            <w:lang w:val="en-US"/>
          </w:rPr>
          <w:delText xml:space="preserve">, </w:delText>
        </w:r>
        <w:r w:rsidDel="00E8696C">
          <w:rPr>
            <w:lang w:val="en-US"/>
          </w:rPr>
          <w:delText>‘</w:delText>
        </w:r>
        <w:r w:rsidR="005E7EA1" w:rsidRPr="005E7EA1" w:rsidDel="00E8696C">
          <w:rPr>
            <w:rFonts w:ascii="Courier New" w:hAnsi="Courier New" w:cs="Courier New"/>
            <w:b/>
            <w:sz w:val="22"/>
            <w:szCs w:val="22"/>
            <w:lang w:val="en-GB"/>
          </w:rPr>
          <w:delText>or</w:delText>
        </w:r>
        <w:r w:rsidDel="00E8696C">
          <w:rPr>
            <w:lang w:val="en-US"/>
          </w:rPr>
          <w:delText>’</w:delText>
        </w:r>
        <w:r w:rsidR="006E004F" w:rsidRPr="00754D94" w:rsidDel="00E8696C">
          <w:rPr>
            <w:lang w:val="en-US"/>
          </w:rPr>
          <w:delText xml:space="preserve"> and </w:delText>
        </w:r>
        <w:r w:rsidDel="00E8696C">
          <w:rPr>
            <w:lang w:val="en-US"/>
          </w:rPr>
          <w:delText>‘</w:delText>
        </w:r>
        <w:r w:rsidR="005E7EA1" w:rsidRPr="005E7EA1" w:rsidDel="00E8696C">
          <w:rPr>
            <w:rFonts w:ascii="Courier New" w:hAnsi="Courier New" w:cs="Courier New"/>
            <w:b/>
            <w:sz w:val="22"/>
            <w:szCs w:val="22"/>
            <w:lang w:val="en-GB"/>
          </w:rPr>
          <w:delText>xor</w:delText>
        </w:r>
        <w:r w:rsidDel="00E8696C">
          <w:rPr>
            <w:lang w:val="en-US"/>
          </w:rPr>
          <w:delText>’</w:delText>
        </w:r>
        <w:r w:rsidR="006E004F" w:rsidRPr="00754D94" w:rsidDel="00E8696C">
          <w:rPr>
            <w:lang w:val="en-US"/>
          </w:rPr>
          <w:delText xml:space="preserve"> </w:delText>
        </w:r>
      </w:del>
    </w:p>
    <w:p w:rsidR="001E3F19" w:rsidDel="00E8696C" w:rsidRDefault="00757DB3">
      <w:pPr>
        <w:pStyle w:val="ListParagraph"/>
        <w:numPr>
          <w:ilvl w:val="0"/>
          <w:numId w:val="48"/>
        </w:numPr>
        <w:spacing w:after="200" w:line="276" w:lineRule="auto"/>
        <w:rPr>
          <w:del w:id="927" w:author="Holger Eichelberger" w:date="2015-09-14T16:59:00Z"/>
          <w:lang w:val="en-US"/>
        </w:rPr>
      </w:pPr>
      <w:del w:id="928" w:author="Holger Eichelberger" w:date="2015-09-14T16:59:00Z">
        <w:r w:rsidDel="00E8696C">
          <w:rPr>
            <w:lang w:val="en-US"/>
          </w:rPr>
          <w:delText>Default</w:delText>
        </w:r>
        <w:r w:rsidR="00DF17C4" w:rsidDel="00E8696C">
          <w:rPr>
            <w:lang w:val="en-US"/>
          </w:rPr>
          <w:delText xml:space="preserve"> assignment ‘=’</w:delText>
        </w:r>
      </w:del>
    </w:p>
    <w:p w:rsidR="006E004F" w:rsidRPr="000372BD" w:rsidDel="00E8696C" w:rsidRDefault="006D5FB4" w:rsidP="006E004F">
      <w:pPr>
        <w:spacing w:after="200" w:line="276" w:lineRule="auto"/>
        <w:rPr>
          <w:del w:id="929" w:author="Holger Eichelberger" w:date="2015-09-14T16:59:00Z"/>
          <w:lang w:val="en-US"/>
        </w:rPr>
      </w:pPr>
      <w:del w:id="930" w:author="Holger Eichelberger" w:date="2015-09-14T16:59:00Z">
        <w:r w:rsidDel="00E8696C">
          <w:rPr>
            <w:lang w:val="en-US"/>
          </w:rPr>
          <w:delText>‘</w:delText>
        </w:r>
        <w:r w:rsidR="005E7EA1" w:rsidRPr="005E7EA1" w:rsidDel="00E8696C">
          <w:rPr>
            <w:rFonts w:ascii="Courier New" w:hAnsi="Courier New" w:cs="Courier New"/>
            <w:b/>
            <w:sz w:val="22"/>
            <w:szCs w:val="22"/>
            <w:lang w:val="en-GB"/>
          </w:rPr>
          <w:delText>implies</w:delText>
        </w:r>
        <w:r w:rsidDel="00E8696C">
          <w:rPr>
            <w:lang w:val="en-US"/>
          </w:rPr>
          <w:delText>’, ‘</w:delText>
        </w:r>
        <w:r w:rsidR="005E7EA1" w:rsidRPr="005E7EA1" w:rsidDel="00E8696C">
          <w:rPr>
            <w:rFonts w:ascii="Courier New" w:hAnsi="Courier New" w:cs="Courier New"/>
            <w:b/>
            <w:sz w:val="22"/>
            <w:szCs w:val="22"/>
            <w:lang w:val="en-GB"/>
          </w:rPr>
          <w:delText>iff</w:delText>
        </w:r>
        <w:r w:rsidDel="00E8696C">
          <w:rPr>
            <w:lang w:val="en-US"/>
          </w:rPr>
          <w:delText>’</w:delText>
        </w:r>
        <w:r w:rsidR="006E004F" w:rsidRPr="00754D94" w:rsidDel="00E8696C">
          <w:rPr>
            <w:lang w:val="en-US"/>
          </w:rPr>
          <w:delText xml:space="preserve"> </w:delText>
        </w:r>
        <w:r w:rsidR="006E004F" w:rsidRPr="000372BD" w:rsidDel="00E8696C">
          <w:rPr>
            <w:lang w:val="en-US"/>
          </w:rPr>
          <w:delText xml:space="preserve">Parentheses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and </w:delText>
        </w:r>
        <w:r w:rsidR="00AE0C46" w:rsidDel="00E8696C">
          <w:rPr>
            <w:lang w:val="en-US"/>
          </w:rPr>
          <w:delText>‘</w:delText>
        </w:r>
        <w:r w:rsidR="005E7EA1" w:rsidRPr="005E7EA1" w:rsidDel="00E8696C">
          <w:rPr>
            <w:rFonts w:ascii="Courier New" w:hAnsi="Courier New" w:cs="Courier New"/>
            <w:sz w:val="22"/>
            <w:szCs w:val="22"/>
            <w:lang w:val="en-GB"/>
          </w:rPr>
          <w:delText>)</w:delText>
        </w:r>
        <w:r w:rsidR="00AE0C46" w:rsidDel="00E8696C">
          <w:rPr>
            <w:lang w:val="en-US"/>
          </w:rPr>
          <w:delText>’</w:delText>
        </w:r>
        <w:r w:rsidR="006E004F" w:rsidRPr="000372BD" w:rsidDel="00E8696C">
          <w:rPr>
            <w:lang w:val="en-US"/>
          </w:rPr>
          <w:delText xml:space="preserve"> can be used to change </w:delText>
        </w:r>
        <w:r w:rsidR="00F471D3" w:rsidDel="00E8696C">
          <w:rPr>
            <w:lang w:val="en-US"/>
          </w:rPr>
          <w:delText xml:space="preserve">the </w:delText>
        </w:r>
        <w:r w:rsidR="006E004F" w:rsidRPr="000372BD" w:rsidDel="00E8696C">
          <w:rPr>
            <w:lang w:val="en-US"/>
          </w:rPr>
          <w:delText>precedence</w:delText>
        </w:r>
        <w:r w:rsidR="00F471D3" w:rsidDel="00E8696C">
          <w:rPr>
            <w:lang w:val="en-US"/>
          </w:rPr>
          <w:delText xml:space="preserve"> of operators in expressions</w:delText>
        </w:r>
        <w:r w:rsidR="006E004F" w:rsidRPr="000372BD" w:rsidDel="00E8696C">
          <w:rPr>
            <w:lang w:val="en-US"/>
          </w:rPr>
          <w:delText>.</w:delText>
        </w:r>
      </w:del>
    </w:p>
    <w:p w:rsidR="0009016C" w:rsidDel="00E8696C" w:rsidRDefault="0009016C" w:rsidP="0009016C">
      <w:pPr>
        <w:pStyle w:val="Heading4"/>
        <w:rPr>
          <w:del w:id="931" w:author="Holger Eichelberger" w:date="2015-09-14T16:59:00Z"/>
          <w:lang w:val="en-GB"/>
        </w:rPr>
      </w:pPr>
      <w:del w:id="932" w:author="Holger Eichelberger" w:date="2015-09-14T16:59:00Z">
        <w:r w:rsidDel="00E8696C">
          <w:rPr>
            <w:lang w:val="en-GB"/>
          </w:rPr>
          <w:delText>Type conformance</w:delText>
        </w:r>
      </w:del>
    </w:p>
    <w:p w:rsidR="0009016C" w:rsidDel="00E8696C" w:rsidRDefault="0009016C" w:rsidP="0009016C">
      <w:pPr>
        <w:rPr>
          <w:del w:id="933" w:author="Holger Eichelberger" w:date="2015-09-14T16:59:00Z"/>
          <w:lang w:val="en-GB"/>
        </w:rPr>
      </w:pPr>
      <w:del w:id="934" w:author="Holger Eichelberger" w:date="2015-09-14T16:59:00Z">
        <w:r w:rsidDel="00E8696C">
          <w:rPr>
            <w:lang w:val="en-GB"/>
          </w:rPr>
          <w:delText>Type conformance in IVML constraints is inspired by OCL (cf. OCL section 7.4.5):</w:delText>
        </w:r>
      </w:del>
    </w:p>
    <w:p w:rsidR="0009016C" w:rsidDel="00E8696C" w:rsidRDefault="0009016C" w:rsidP="0009016C">
      <w:pPr>
        <w:pStyle w:val="ListParagraph"/>
        <w:numPr>
          <w:ilvl w:val="0"/>
          <w:numId w:val="83"/>
        </w:numPr>
        <w:spacing w:after="200" w:line="276" w:lineRule="auto"/>
        <w:rPr>
          <w:del w:id="935" w:author="Holger Eichelberger" w:date="2015-09-14T16:59:00Z"/>
          <w:lang w:val="en-GB"/>
        </w:rPr>
      </w:pPr>
      <w:del w:id="936" w:author="Holger Eichelberger" w:date="2015-09-14T16:59:00Z">
        <w:r w:rsidDel="00E8696C">
          <w:rPr>
            <w:lang w:val="en-GB"/>
          </w:rPr>
          <w:delText>AnyType is the common superclass of all types. All types comply with AnyType. However, AnyType is typically used for defining the built-in operations.</w:delText>
        </w:r>
        <w:r w:rsidR="006215CB" w:rsidDel="00E8696C">
          <w:rPr>
            <w:lang w:val="en-GB"/>
          </w:rPr>
          <w:delText xml:space="preserve"> The only value of AnyType is </w:delText>
        </w:r>
        <w:r w:rsidR="006215CB" w:rsidDel="00E8696C">
          <w:rPr>
            <w:rFonts w:ascii="Courier New" w:hAnsi="Courier New" w:cs="Courier New"/>
            <w:b/>
            <w:sz w:val="22"/>
            <w:szCs w:val="22"/>
            <w:lang w:val="en-GB"/>
          </w:rPr>
          <w:delText>null</w:delText>
        </w:r>
        <w:r w:rsidR="00CA1915" w:rsidRPr="00CA1915">
          <w:rPr>
            <w:lang w:val="en-GB"/>
            <w:rPrChange w:id="937" w:author="Holger Eichelberger" w:date="2015-09-14T16:10:00Z">
              <w:rPr>
                <w:rFonts w:cs="Courier New"/>
                <w:color w:val="0000FF"/>
                <w:sz w:val="22"/>
                <w:szCs w:val="22"/>
                <w:u w:val="single"/>
                <w:lang w:val="en-GB"/>
              </w:rPr>
            </w:rPrChange>
          </w:rPr>
          <w:delText>, which explicitly makes a decision variable undefined</w:delText>
        </w:r>
        <w:r w:rsidR="005D7CD2" w:rsidRPr="005D7CD2" w:rsidDel="00E8696C">
          <w:rPr>
            <w:lang w:val="en-GB"/>
          </w:rPr>
          <w:delText>.</w:delText>
        </w:r>
      </w:del>
    </w:p>
    <w:p w:rsidR="0009016C" w:rsidDel="00E8696C" w:rsidRDefault="0009016C" w:rsidP="0009016C">
      <w:pPr>
        <w:pStyle w:val="ListParagraph"/>
        <w:numPr>
          <w:ilvl w:val="0"/>
          <w:numId w:val="83"/>
        </w:numPr>
        <w:spacing w:after="200" w:line="276" w:lineRule="auto"/>
        <w:rPr>
          <w:del w:id="938" w:author="Holger Eichelberger" w:date="2015-09-14T16:59:00Z"/>
          <w:lang w:val="en-GB"/>
        </w:rPr>
      </w:pPr>
      <w:del w:id="939" w:author="Holger Eichelberger" w:date="2015-09-14T16:59:00Z">
        <w:r w:rsidDel="00E8696C">
          <w:rPr>
            <w:lang w:val="en-GB"/>
          </w:rPr>
          <w:delText xml:space="preserve">Each type conforms to its (transitive) supertypes. </w:delText>
        </w:r>
        <w:r w:rsidR="00CA1915" w:rsidDel="00E8696C">
          <w:fldChar w:fldCharType="begin"/>
        </w:r>
        <w:r w:rsidR="00CA1915" w:rsidRPr="00CA1915">
          <w:rPr>
            <w:lang w:val="en-US"/>
            <w:rPrChange w:id="940" w:author="Holger Eichelberger" w:date="2015-09-14T15:57:00Z">
              <w:rPr>
                <w:color w:val="0000FF"/>
                <w:u w:val="single"/>
              </w:rPr>
            </w:rPrChange>
          </w:rPr>
          <w:delInstrText xml:space="preserve"> REF _Ref330493205 \h  \* MERGEFORMAT </w:delInstrText>
        </w:r>
        <w:r w:rsidR="00CA1915" w:rsidDel="00E8696C">
          <w:fldChar w:fldCharType="separate"/>
        </w:r>
        <w:r w:rsidR="00F84791" w:rsidDel="00E8696C">
          <w:delText xml:space="preserve">Figure </w:delText>
        </w:r>
        <w:r w:rsidR="00F84791" w:rsidDel="00E8696C">
          <w:rPr>
            <w:noProof/>
          </w:rPr>
          <w:delText>1</w:delText>
        </w:r>
        <w:r w:rsidR="00CA1915" w:rsidDel="00E8696C">
          <w:fldChar w:fldCharType="end"/>
        </w:r>
        <w:r w:rsidDel="00E8696C">
          <w:rPr>
            <w:lang w:val="en-GB"/>
          </w:rPr>
          <w:delText xml:space="preserve"> depicts the IVML type hierarchy.</w:delText>
        </w:r>
      </w:del>
    </w:p>
    <w:p w:rsidR="0009016C" w:rsidDel="00E8696C" w:rsidRDefault="0009016C" w:rsidP="0009016C">
      <w:pPr>
        <w:pStyle w:val="ListParagraph"/>
        <w:numPr>
          <w:ilvl w:val="0"/>
          <w:numId w:val="83"/>
        </w:numPr>
        <w:spacing w:after="200" w:line="276" w:lineRule="auto"/>
        <w:rPr>
          <w:del w:id="941" w:author="Holger Eichelberger" w:date="2015-09-14T16:59:00Z"/>
          <w:lang w:val="en-GB"/>
        </w:rPr>
      </w:pPr>
      <w:del w:id="942" w:author="Holger Eichelberger" w:date="2015-09-14T16:59:00Z">
        <w:r w:rsidDel="00E8696C">
          <w:rPr>
            <w:lang w:val="en-GB"/>
          </w:rPr>
          <w:delText>Type conformance is transitive.</w:delText>
        </w:r>
      </w:del>
    </w:p>
    <w:p w:rsidR="0009016C" w:rsidDel="00E8696C" w:rsidRDefault="0009016C" w:rsidP="0009016C">
      <w:pPr>
        <w:pStyle w:val="ListParagraph"/>
        <w:numPr>
          <w:ilvl w:val="0"/>
          <w:numId w:val="83"/>
        </w:numPr>
        <w:spacing w:after="200" w:line="276" w:lineRule="auto"/>
        <w:rPr>
          <w:del w:id="943" w:author="Holger Eichelberger" w:date="2015-09-14T16:59:00Z"/>
          <w:lang w:val="en-GB"/>
        </w:rPr>
      </w:pPr>
      <w:del w:id="944" w:author="Holger Eichelberger" w:date="2015-09-14T16:59:00Z">
        <w:r w:rsidDel="00E8696C">
          <w:rPr>
            <w:lang w:val="en-GB"/>
          </w:rPr>
          <w:delText>The b</w:delText>
        </w:r>
        <w:r w:rsidRPr="001E7D3E" w:rsidDel="00E8696C">
          <w:rPr>
            <w:lang w:val="en-GB"/>
          </w:rPr>
          <w:delText xml:space="preserve">asic types </w:delText>
        </w:r>
        <w:r w:rsidDel="00E8696C">
          <w:rPr>
            <w:lang w:val="en-GB"/>
          </w:rPr>
          <w:delText xml:space="preserve">do not comply with each other, i.e. they </w:delText>
        </w:r>
        <w:r w:rsidRPr="001E7D3E" w:rsidDel="00E8696C">
          <w:rPr>
            <w:lang w:val="en-GB"/>
          </w:rPr>
          <w:delText>cannot be compared</w:delText>
        </w:r>
        <w:r w:rsidDel="00E8696C">
          <w:rPr>
            <w:lang w:val="en-GB"/>
          </w:rPr>
          <w:delText>,</w:delText>
        </w:r>
        <w:r w:rsidRPr="001E7D3E" w:rsidDel="00E8696C">
          <w:rPr>
            <w:lang w:val="en-GB"/>
          </w:rPr>
          <w:delText xml:space="preserve"> except </w:delText>
        </w:r>
        <w:r w:rsidDel="00E8696C">
          <w:rPr>
            <w:lang w:val="en-GB"/>
          </w:rPr>
          <w:delText>for</w:delText>
        </w:r>
        <w:r w:rsidRPr="001E7D3E" w:rsidDel="00E8696C">
          <w:rPr>
            <w:lang w:val="en-GB"/>
          </w:rPr>
          <w:delText xml:space="preserve"> Integer and Real</w:delText>
        </w:r>
        <w:r w:rsidDel="00E8696C">
          <w:rPr>
            <w:lang w:val="en-GB"/>
          </w:rPr>
          <w:delText xml:space="preserve"> (actually the type Integer is considered as a subclass of Real).</w:delText>
        </w:r>
      </w:del>
    </w:p>
    <w:p w:rsidR="0009016C" w:rsidDel="00E8696C" w:rsidRDefault="0009016C" w:rsidP="0009016C">
      <w:pPr>
        <w:pStyle w:val="ListParagraph"/>
        <w:numPr>
          <w:ilvl w:val="0"/>
          <w:numId w:val="83"/>
        </w:numPr>
        <w:spacing w:after="200" w:line="276" w:lineRule="auto"/>
        <w:rPr>
          <w:del w:id="945" w:author="Holger Eichelberger" w:date="2015-09-14T16:59:00Z"/>
          <w:lang w:val="en-GB"/>
        </w:rPr>
      </w:pPr>
      <w:del w:id="946" w:author="Holger Eichelberger" w:date="2015-09-14T16:59:00Z">
        <w:r w:rsidDel="00E8696C">
          <w:rPr>
            <w:lang w:val="en-GB"/>
          </w:rPr>
          <w:delText>Containers are parameterized types regarding the contained element type. Containers comply only if they are of the same container type and the type of the contained elements complies.</w:delText>
        </w:r>
      </w:del>
    </w:p>
    <w:p w:rsidR="0009016C" w:rsidDel="00E8696C" w:rsidRDefault="0009016C" w:rsidP="0009016C">
      <w:pPr>
        <w:pStyle w:val="ListParagraph"/>
        <w:numPr>
          <w:ilvl w:val="0"/>
          <w:numId w:val="83"/>
        </w:numPr>
        <w:spacing w:after="200" w:line="276" w:lineRule="auto"/>
        <w:rPr>
          <w:del w:id="947" w:author="Holger Eichelberger" w:date="2015-09-14T16:59:00Z"/>
          <w:lang w:val="en-GB"/>
        </w:rPr>
      </w:pPr>
      <w:del w:id="948" w:author="Holger Eichelberger" w:date="2015-09-14T16:59:00Z">
        <w:r w:rsidDel="00E8696C">
          <w:rPr>
            <w:lang w:val="en-GB"/>
          </w:rPr>
          <w:delText xml:space="preserve">The </w:delText>
        </w:r>
        <w:r w:rsidDel="00E8696C">
          <w:rPr>
            <w:rFonts w:ascii="Courier New" w:hAnsi="Courier New" w:cs="Courier New"/>
            <w:b/>
            <w:sz w:val="22"/>
            <w:szCs w:val="22"/>
            <w:lang w:val="en-GB"/>
          </w:rPr>
          <w:delText>refines</w:delText>
        </w:r>
        <w:r w:rsidDel="00E8696C">
          <w:rPr>
            <w:lang w:val="en-GB"/>
          </w:rPr>
          <w:delText xml:space="preserve"> </w:delText>
        </w:r>
        <w:r w:rsidRPr="00D21946" w:rsidDel="00E8696C">
          <w:rPr>
            <w:lang w:val="en-US"/>
          </w:rPr>
          <w:delText>keyword</w:delText>
        </w:r>
        <w:r w:rsidRPr="001E7D3E" w:rsidDel="00E8696C">
          <w:rPr>
            <w:lang w:val="en-GB"/>
          </w:rPr>
          <w:delText xml:space="preserve"> </w:delText>
        </w:r>
        <w:r w:rsidDel="00E8696C">
          <w:rPr>
            <w:lang w:val="en-GB"/>
          </w:rPr>
          <w:delText xml:space="preserve">induces </w:delText>
        </w:r>
        <w:r w:rsidRPr="001E7D3E" w:rsidDel="00E8696C">
          <w:rPr>
            <w:lang w:val="en-GB"/>
          </w:rPr>
          <w:delText>a hierarchy of compounds where the subtypes are compliant to their parent types, i.e. the parent type may be replaced by each subtype.</w:delText>
        </w:r>
      </w:del>
    </w:p>
    <w:p w:rsidR="0009016C" w:rsidDel="00E8696C" w:rsidRDefault="00CA1915" w:rsidP="0009016C">
      <w:pPr>
        <w:pStyle w:val="ListParagraph"/>
        <w:numPr>
          <w:ilvl w:val="0"/>
          <w:numId w:val="83"/>
        </w:numPr>
        <w:spacing w:after="200" w:line="276" w:lineRule="auto"/>
        <w:rPr>
          <w:del w:id="949" w:author="Holger Eichelberger" w:date="2015-09-14T16:59:00Z"/>
          <w:lang w:val="en-GB"/>
        </w:rPr>
      </w:pPr>
      <w:del w:id="950" w:author="Holger Eichelberger" w:date="2015-09-14T16:59:00Z">
        <w:r w:rsidRPr="00CA1915">
          <w:rPr>
            <w:noProof/>
            <w:lang w:val="en-GB" w:eastAsia="zh-TW"/>
          </w:rPr>
          <w:pict>
            <v:shapetype id="_x0000_t202" coordsize="21600,21600" o:spt="202" path="m,l,21600r21600,l21600,xe">
              <v:stroke joinstyle="miter"/>
              <v:path gradientshapeok="t" o:connecttype="rect"/>
            </v:shapetype>
            <v:shape id="_x0000_s1034" type="#_x0000_t202" style="position:absolute;left:0;text-align:left;margin-left:0;margin-top:0;width:428.7pt;height:141.7pt;z-index:251657728;mso-position-horizontal:center;mso-position-horizontal-relative:margin;mso-position-vertical:top;mso-position-vertical-relative:margin;mso-width-relative:margin;mso-height-relative:margin" stroked="f">
              <v:textbox>
                <w:txbxContent>
                  <w:p w:rsidR="004363CD" w:rsidRDefault="004363CD" w:rsidP="0009016C">
                    <w:r>
                      <w:rPr>
                        <w:noProof/>
                      </w:rPr>
                      <w:drawing>
                        <wp:inline distT="0" distB="0" distL="0" distR="0">
                          <wp:extent cx="5261610" cy="14488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a:stretch>
                                    <a:fillRect/>
                                  </a:stretch>
                                </pic:blipFill>
                                <pic:spPr bwMode="auto">
                                  <a:xfrm>
                                    <a:off x="0" y="0"/>
                                    <a:ext cx="5261610" cy="1448857"/>
                                  </a:xfrm>
                                  <a:prstGeom prst="rect">
                                    <a:avLst/>
                                  </a:prstGeom>
                                  <a:noFill/>
                                  <a:ln w="9525">
                                    <a:noFill/>
                                    <a:miter lim="800000"/>
                                    <a:headEnd/>
                                    <a:tailEnd/>
                                  </a:ln>
                                </pic:spPr>
                              </pic:pic>
                            </a:graphicData>
                          </a:graphic>
                        </wp:inline>
                      </w:drawing>
                    </w:r>
                  </w:p>
                  <w:p w:rsidR="004363CD" w:rsidRDefault="004363CD" w:rsidP="0009016C">
                    <w:pPr>
                      <w:pStyle w:val="Caption"/>
                    </w:pPr>
                    <w:bookmarkStart w:id="951" w:name="_Ref330493205"/>
                    <w:bookmarkStart w:id="952" w:name="_Toc434832230"/>
                    <w:r>
                      <w:t xml:space="preserve">Figure </w:t>
                    </w:r>
                    <w:fldSimple w:instr=" SEQ Figure \* ARABIC ">
                      <w:r>
                        <w:rPr>
                          <w:noProof/>
                        </w:rPr>
                        <w:t>1</w:t>
                      </w:r>
                    </w:fldSimple>
                    <w:bookmarkEnd w:id="951"/>
                    <w:r>
                      <w:t>: IVML type hierarchy</w:t>
                    </w:r>
                    <w:bookmarkEnd w:id="952"/>
                  </w:p>
                  <w:p w:rsidR="004363CD" w:rsidRPr="00496D99" w:rsidRDefault="004363CD" w:rsidP="0009016C">
                    <w:pPr>
                      <w:rPr>
                        <w:lang w:val="en-US"/>
                      </w:rPr>
                    </w:pPr>
                  </w:p>
                </w:txbxContent>
              </v:textbox>
              <w10:wrap type="topAndBottom" anchorx="margin" anchory="margin"/>
            </v:shape>
          </w:pict>
        </w:r>
        <w:r w:rsidR="0009016C" w:rsidDel="00E8696C">
          <w:rPr>
            <w:lang w:val="en-GB"/>
          </w:rPr>
          <w:delText>Derived types are compliant to their base type as long as if no constraints were specified.</w:delText>
        </w:r>
      </w:del>
    </w:p>
    <w:p w:rsidR="0009016C" w:rsidDel="00E8696C" w:rsidRDefault="0009016C" w:rsidP="0009016C">
      <w:pPr>
        <w:pStyle w:val="ListParagraph"/>
        <w:numPr>
          <w:ilvl w:val="0"/>
          <w:numId w:val="83"/>
        </w:numPr>
        <w:spacing w:after="200" w:line="276" w:lineRule="auto"/>
        <w:rPr>
          <w:del w:id="953" w:author="Holger Eichelberger" w:date="2015-09-14T16:59:00Z"/>
          <w:lang w:val="en-GB"/>
        </w:rPr>
      </w:pPr>
      <w:del w:id="954" w:author="Holger Eichelberger" w:date="2015-09-14T16:59:00Z">
        <w:r w:rsidDel="00E8696C">
          <w:rPr>
            <w:lang w:val="en-GB"/>
          </w:rPr>
          <w:delText>MetaType is a specific type denoting types, e.g. to constrain types of elements within a collection.</w:delText>
        </w:r>
      </w:del>
    </w:p>
    <w:p w:rsidR="0009016C" w:rsidDel="00E8696C" w:rsidRDefault="0009016C" w:rsidP="0009016C">
      <w:pPr>
        <w:pStyle w:val="Heading4"/>
        <w:rPr>
          <w:del w:id="955" w:author="Holger Eichelberger" w:date="2015-09-14T16:59:00Z"/>
          <w:lang w:val="en-GB"/>
        </w:rPr>
      </w:pPr>
      <w:del w:id="956" w:author="Holger Eichelberger" w:date="2015-09-14T16:59:00Z">
        <w:r w:rsidDel="00E8696C">
          <w:rPr>
            <w:lang w:val="en-GB"/>
          </w:rPr>
          <w:delText>Type operations</w:delText>
        </w:r>
      </w:del>
    </w:p>
    <w:p w:rsidR="0009016C" w:rsidDel="00E8696C" w:rsidRDefault="007F5C0B" w:rsidP="0009016C">
      <w:pPr>
        <w:spacing w:after="200" w:line="276" w:lineRule="auto"/>
        <w:rPr>
          <w:del w:id="957" w:author="Holger Eichelberger" w:date="2015-09-14T16:59:00Z"/>
          <w:lang w:val="en-GB"/>
        </w:rPr>
      </w:pPr>
      <w:del w:id="958" w:author="Holger Eichelberger" w:date="2015-09-14T16:59:00Z">
        <w:r w:rsidRPr="007F5C0B" w:rsidDel="00E8696C">
          <w:rPr>
            <w:lang w:val="en-GB"/>
          </w:rPr>
          <w:delText xml:space="preserve">IVML provides the </w:delText>
        </w:r>
        <w:r w:rsidRPr="007F5C0B" w:rsidDel="00E8696C">
          <w:rPr>
            <w:b/>
            <w:lang w:val="en-GB"/>
          </w:rPr>
          <w:delText>isTypeOf</w:delText>
        </w:r>
        <w:r w:rsidRPr="007F5C0B" w:rsidDel="00E8696C">
          <w:rPr>
            <w:lang w:val="en-GB"/>
          </w:rPr>
          <w:delText xml:space="preserve">(), </w:delText>
        </w:r>
        <w:r w:rsidRPr="007F5C0B" w:rsidDel="00E8696C">
          <w:rPr>
            <w:b/>
            <w:lang w:val="en-GB"/>
          </w:rPr>
          <w:delText>isKindOf()</w:delText>
        </w:r>
        <w:r w:rsidRPr="007F5C0B" w:rsidDel="00E8696C">
          <w:rPr>
            <w:lang w:val="en-GB"/>
          </w:rPr>
          <w:delText xml:space="preserve"> and </w:delText>
        </w:r>
        <w:r w:rsidRPr="007F5C0B" w:rsidDel="00E8696C">
          <w:rPr>
            <w:b/>
            <w:lang w:val="en-GB"/>
          </w:rPr>
          <w:delText>typeOf()</w:delText>
        </w:r>
        <w:r w:rsidRPr="007F5C0B" w:rsidDel="00E8696C">
          <w:rPr>
            <w:lang w:val="en-GB"/>
          </w:rPr>
          <w:delText xml:space="preserve"> operations. The first two operations are similar to the related operations in OCL. The latter one returns the actual type (MetaType) of a decision variable, compound field or container element. MetaType allows equality and unequality comparisons. Currently, IVML neither supports </w:delText>
        </w:r>
        <w:r w:rsidR="008B12A1" w:rsidDel="00E8696C">
          <w:rPr>
            <w:lang w:val="en-GB"/>
          </w:rPr>
          <w:delText xml:space="preserve">explicit </w:delText>
        </w:r>
        <w:r w:rsidRPr="007F5C0B" w:rsidDel="00E8696C">
          <w:rPr>
            <w:lang w:val="en-GB"/>
          </w:rPr>
          <w:delText>re-typing or casting</w:delText>
        </w:r>
        <w:r w:rsidR="008B12A1" w:rsidDel="00E8696C">
          <w:rPr>
            <w:lang w:val="en-GB"/>
          </w:rPr>
          <w:delText xml:space="preserve">, but implicit casting though dynamic dispatch of user-defined operations (see Section </w:delText>
        </w:r>
        <w:r w:rsidR="00CA1915" w:rsidDel="00E8696C">
          <w:rPr>
            <w:lang w:val="en-GB"/>
          </w:rPr>
          <w:fldChar w:fldCharType="begin"/>
        </w:r>
        <w:r w:rsidR="008B12A1" w:rsidDel="00E8696C">
          <w:rPr>
            <w:lang w:val="en-GB"/>
          </w:rPr>
          <w:delInstrText xml:space="preserve"> REF _Ref397458961 \r \h </w:delInstrText>
        </w:r>
        <w:r w:rsidR="00CA1915" w:rsidDel="00E8696C">
          <w:rPr>
            <w:lang w:val="en-GB"/>
          </w:rPr>
        </w:r>
        <w:r w:rsidR="00CA1915" w:rsidDel="00E8696C">
          <w:rPr>
            <w:lang w:val="en-GB"/>
          </w:rPr>
          <w:fldChar w:fldCharType="separate"/>
        </w:r>
        <w:r w:rsidR="00F84791" w:rsidDel="00E8696C">
          <w:rPr>
            <w:lang w:val="en-GB"/>
          </w:rPr>
          <w:delText>3.1.13</w:delText>
        </w:r>
        <w:r w:rsidR="00CA1915" w:rsidDel="00E8696C">
          <w:rPr>
            <w:lang w:val="en-GB"/>
          </w:rPr>
          <w:fldChar w:fldCharType="end"/>
        </w:r>
        <w:r w:rsidR="008B12A1" w:rsidDel="00E8696C">
          <w:rPr>
            <w:lang w:val="en-GB"/>
          </w:rPr>
          <w:delText>)</w:delText>
        </w:r>
        <w:r w:rsidRPr="007F5C0B" w:rsidDel="00E8696C">
          <w:rPr>
            <w:lang w:val="en-GB"/>
          </w:rPr>
          <w:delText>.</w:delText>
        </w:r>
      </w:del>
    </w:p>
    <w:p w:rsidR="00447527" w:rsidDel="00E8696C" w:rsidRDefault="00B151A4" w:rsidP="00100C86">
      <w:pPr>
        <w:pStyle w:val="Heading4"/>
        <w:rPr>
          <w:del w:id="959" w:author="Holger Eichelberger" w:date="2015-09-14T16:59:00Z"/>
          <w:lang w:val="en-GB"/>
        </w:rPr>
      </w:pPr>
      <w:del w:id="960" w:author="Holger Eichelberger" w:date="2015-09-14T16:59:00Z">
        <w:r w:rsidDel="00E8696C">
          <w:rPr>
            <w:lang w:val="en-GB"/>
          </w:rPr>
          <w:delText>Enumeration Types</w:delText>
        </w:r>
      </w:del>
    </w:p>
    <w:p w:rsidR="005F65EE" w:rsidRPr="005F65EE" w:rsidDel="00E8696C" w:rsidRDefault="00100C86" w:rsidP="005F65EE">
      <w:pPr>
        <w:rPr>
          <w:del w:id="961" w:author="Holger Eichelberger" w:date="2015-09-14T16:59:00Z"/>
          <w:lang w:val="en-US"/>
        </w:rPr>
      </w:pPr>
      <w:del w:id="962" w:author="Holger Eichelberger" w:date="2015-09-14T16:59:00Z">
        <w:r w:rsidRPr="00100C86" w:rsidDel="00E8696C">
          <w:rPr>
            <w:lang w:val="en-US"/>
          </w:rPr>
          <w:delText xml:space="preserve">Enumerations </w:delText>
        </w:r>
        <w:r w:rsidDel="00E8696C">
          <w:rPr>
            <w:lang w:val="en-US"/>
          </w:rPr>
          <w:delText xml:space="preserve">literals are used just like qualified names, i.e. using a dot. For a certain enumeration type only the enumeration literals may be used with </w:delText>
        </w:r>
        <w:r w:rsidR="0011747F" w:rsidDel="00E8696C">
          <w:rPr>
            <w:lang w:val="en-US"/>
          </w:rPr>
          <w:delText xml:space="preserve">default </w:delText>
        </w:r>
        <w:r w:rsidR="00E602EA" w:rsidDel="00E8696C">
          <w:rPr>
            <w:lang w:val="en-US"/>
          </w:rPr>
          <w:delText>assignment (‘</w:delText>
        </w:r>
        <w:r w:rsidR="007012A8" w:rsidDel="00E8696C">
          <w:rPr>
            <w:lang w:val="en-US"/>
          </w:rPr>
          <w:delText xml:space="preserve">=’), </w:delText>
        </w:r>
        <w:r w:rsidDel="00E8696C">
          <w:rPr>
            <w:lang w:val="en-US"/>
          </w:rPr>
          <w:delText>equality (</w:delText>
        </w:r>
        <w:r w:rsidR="00664651" w:rsidDel="00E8696C">
          <w:rPr>
            <w:lang w:val="en-US"/>
          </w:rPr>
          <w:delText>‘</w:delText>
        </w:r>
        <w:r w:rsidR="005E7EA1" w:rsidRPr="005E7EA1" w:rsidDel="00E8696C">
          <w:rPr>
            <w:rFonts w:ascii="Courier New" w:hAnsi="Courier New" w:cs="Courier New"/>
            <w:sz w:val="22"/>
            <w:szCs w:val="22"/>
            <w:lang w:val="en-GB"/>
          </w:rPr>
          <w:delText>==</w:delText>
        </w:r>
        <w:r w:rsidR="00664651" w:rsidDel="00E8696C">
          <w:rPr>
            <w:lang w:val="en-US"/>
          </w:rPr>
          <w:delText>’</w:delText>
        </w:r>
        <w:r w:rsidDel="00E8696C">
          <w:rPr>
            <w:lang w:val="en-US"/>
          </w:rPr>
          <w:delText>) or unequality (</w:delText>
        </w:r>
        <w:r w:rsidR="0059361F" w:rsidDel="00E8696C">
          <w:rPr>
            <w:lang w:val="en-US"/>
          </w:rPr>
          <w:delText>‘</w:delText>
        </w:r>
        <w:r w:rsidR="005E7EA1" w:rsidRPr="005E7EA1" w:rsidDel="00E8696C">
          <w:rPr>
            <w:rFonts w:ascii="Courier New" w:hAnsi="Courier New" w:cs="Courier New"/>
            <w:sz w:val="22"/>
            <w:szCs w:val="22"/>
            <w:lang w:val="en-GB"/>
          </w:rPr>
          <w:delTex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&lt;&gt;</w:delText>
        </w:r>
        <w:r w:rsidR="0059361F" w:rsidDel="00E8696C">
          <w:rPr>
            <w:lang w:val="en-US"/>
          </w:rPr>
          <w:delText>’</w:delText>
        </w:r>
        <w:r w:rsidDel="00E8696C">
          <w:rPr>
            <w:lang w:val="en-US"/>
          </w:rPr>
          <w:delText>) operators. In case that ordinals are explicitly specified for enumeration literals, also relational operators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&lt;=</w:delText>
        </w:r>
        <w:r w:rsidR="0059361F" w:rsidDel="00E8696C">
          <w:rPr>
            <w:lang w:val="en-US"/>
          </w:rPr>
          <w:delText>’</w:delText>
        </w:r>
        <w:r w:rsidDel="00E8696C">
          <w:rPr>
            <w:lang w:val="en-US"/>
          </w:rPr>
          <w:delText xml:space="preserve">, </w:delText>
        </w:r>
        <w:r w:rsidR="0059361F" w:rsidDel="00E8696C">
          <w:rPr>
            <w:lang w:val="en-US"/>
          </w:rPr>
          <w:delText>‘</w:delText>
        </w:r>
        <w:r w:rsidR="005E7EA1" w:rsidRPr="005E7EA1" w:rsidDel="00E8696C">
          <w:rPr>
            <w:rFonts w:ascii="Courier New" w:hAnsi="Courier New" w:cs="Courier New"/>
            <w:sz w:val="22"/>
            <w:szCs w:val="22"/>
            <w:lang w:val="en-GB"/>
          </w:rPr>
          <w:delText>&gt;=</w:delText>
        </w:r>
        <w:r w:rsidR="0059361F" w:rsidDel="00E8696C">
          <w:rPr>
            <w:lang w:val="en-US"/>
          </w:rPr>
          <w:delText>’</w:delText>
        </w:r>
        <w:r w:rsidDel="00E8696C">
          <w:rPr>
            <w:lang w:val="en-US"/>
          </w:rPr>
          <w:delText>) may be used.</w:delText>
        </w:r>
      </w:del>
    </w:p>
    <w:p w:rsidR="00A128A1" w:rsidDel="00E8696C" w:rsidRDefault="00A128A1" w:rsidP="00A128A1">
      <w:pPr>
        <w:pStyle w:val="Heading4"/>
        <w:rPr>
          <w:del w:id="963" w:author="Holger Eichelberger" w:date="2015-09-14T16:59:00Z"/>
          <w:lang w:val="en-GB"/>
        </w:rPr>
      </w:pPr>
      <w:del w:id="964" w:author="Holger Eichelberger" w:date="2015-09-14T16:59:00Z">
        <w:r w:rsidDel="00E8696C">
          <w:rPr>
            <w:lang w:val="en-GB"/>
          </w:rPr>
          <w:delText>Compound Types</w:delText>
        </w:r>
      </w:del>
    </w:p>
    <w:p w:rsidR="00194AC1" w:rsidDel="00E8696C" w:rsidRDefault="00A128A1">
      <w:pPr>
        <w:rPr>
          <w:del w:id="965" w:author="Holger Eichelberger" w:date="2015-09-14T16:59:00Z"/>
          <w:lang w:val="en-GB"/>
        </w:rPr>
      </w:pPr>
      <w:del w:id="966" w:author="Holger Eichelberger" w:date="2015-09-14T16:59:00Z">
        <w:r w:rsidDel="00E8696C">
          <w:rPr>
            <w:lang w:val="en-GB"/>
          </w:rPr>
          <w:delText>Decision variable declarations defined within a compound can be accessed using the dot operator ‘</w:delText>
        </w:r>
        <w:r w:rsidR="005E7EA1" w:rsidRPr="005E7EA1" w:rsidDel="00E8696C">
          <w:rPr>
            <w:rFonts w:ascii="Courier New" w:hAnsi="Courier New" w:cs="Courier New"/>
            <w:b/>
            <w:sz w:val="22"/>
            <w:szCs w:val="22"/>
            <w:lang w:val="en-GB"/>
          </w:rPr>
          <w:delText>.</w:delText>
        </w:r>
        <w:r w:rsidDel="00E8696C">
          <w:rPr>
            <w:lang w:val="en-GB"/>
          </w:rPr>
          <w:delText>’</w:delText>
        </w:r>
        <w:r w:rsidR="00CC534D" w:rsidDel="00E8696C">
          <w:rPr>
            <w:lang w:val="en-GB"/>
          </w:rPr>
          <w:delText>.</w:delText>
        </w:r>
        <w:r w:rsidR="00CC534D" w:rsidDel="00E8696C">
          <w:rPr>
            <w:rStyle w:val="FootnoteReference"/>
            <w:lang w:val="en-GB"/>
          </w:rPr>
          <w:footnoteReference w:id="2"/>
        </w:r>
        <w:r w:rsidR="001C1FD1" w:rsidDel="00E8696C">
          <w:rPr>
            <w:lang w:val="en-GB"/>
          </w:rPr>
          <w:delText xml:space="preserve"> </w:delText>
        </w:r>
        <w:r w:rsidR="001C1FD1" w:rsidRPr="001C1FD1" w:rsidDel="00E8696C">
          <w:rPr>
            <w:rFonts w:ascii="Courier New" w:hAnsi="Courier New" w:cs="Courier New"/>
            <w:sz w:val="22"/>
            <w:szCs w:val="22"/>
            <w:lang w:val="en-GB"/>
          </w:rPr>
          <w:delText>self</w:delText>
        </w:r>
        <w:r w:rsidR="001C1FD1" w:rsidDel="00E8696C">
          <w:rPr>
            <w:lang w:val="en-GB"/>
          </w:rPr>
          <w:delText xml:space="preserve"> refers to the value of a compound and can be used in (implicitly all-quantized) constraints within compounds.</w:delText>
        </w:r>
      </w:del>
    </w:p>
    <w:p w:rsidR="00504E30" w:rsidDel="00E8696C" w:rsidRDefault="00504E30" w:rsidP="00241975">
      <w:pPr>
        <w:pStyle w:val="Heading4"/>
        <w:rPr>
          <w:del w:id="969" w:author="Holger Eichelberger" w:date="2015-09-14T16:59:00Z"/>
          <w:lang w:val="en-GB"/>
        </w:rPr>
      </w:pPr>
      <w:del w:id="970" w:author="Holger Eichelberger" w:date="2015-09-14T16:59:00Z">
        <w:r w:rsidDel="00E8696C">
          <w:rPr>
            <w:lang w:val="en-GB"/>
          </w:rPr>
          <w:delText>String Type</w:delText>
        </w:r>
      </w:del>
    </w:p>
    <w:p w:rsidR="00194AC1" w:rsidDel="00E8696C" w:rsidRDefault="0073541E">
      <w:pPr>
        <w:rPr>
          <w:del w:id="971" w:author="Holger Eichelberger" w:date="2015-09-14T16:59:00Z"/>
          <w:lang w:val="en-GB"/>
        </w:rPr>
      </w:pPr>
      <w:del w:id="972" w:author="Holger Eichelberger" w:date="2015-09-14T16:59:00Z">
        <w:r w:rsidDel="00E8696C">
          <w:rPr>
            <w:lang w:val="en-GB"/>
          </w:rPr>
          <w:delText xml:space="preserve">In addition to the string operations defined for OCL, we added two operations based on regular expressions, namely matches and substitutes. For details please refer to Section </w:delText>
        </w:r>
        <w:r w:rsidR="00CA1915" w:rsidDel="00E8696C">
          <w:rPr>
            <w:lang w:val="en-GB"/>
          </w:rPr>
          <w:fldChar w:fldCharType="begin"/>
        </w:r>
        <w:r w:rsidDel="00E8696C">
          <w:rPr>
            <w:lang w:val="en-GB"/>
          </w:rPr>
          <w:delInstrText xml:space="preserve"> REF _Ref330498341 \r \h </w:delInstrText>
        </w:r>
        <w:r w:rsidR="00CA1915" w:rsidDel="00E8696C">
          <w:rPr>
            <w:lang w:val="en-GB"/>
          </w:rPr>
        </w:r>
        <w:r w:rsidR="00CA1915" w:rsidDel="00E8696C">
          <w:rPr>
            <w:lang w:val="en-GB"/>
          </w:rPr>
          <w:fldChar w:fldCharType="separate"/>
        </w:r>
        <w:r w:rsidR="00F84791" w:rsidDel="00E8696C">
          <w:rPr>
            <w:lang w:val="en-GB"/>
          </w:rPr>
          <w:delText>3</w:delText>
        </w:r>
        <w:r w:rsidR="00CA1915" w:rsidDel="00E8696C">
          <w:rPr>
            <w:lang w:val="en-GB"/>
          </w:rPr>
          <w:fldChar w:fldCharType="end"/>
        </w:r>
        <w:r w:rsidDel="00E8696C">
          <w:rPr>
            <w:lang w:val="en-GB"/>
          </w:rPr>
          <w:delText>.</w:delText>
        </w:r>
      </w:del>
    </w:p>
    <w:p w:rsidR="00A12C11" w:rsidDel="00E8696C" w:rsidRDefault="00A12C11" w:rsidP="00A12C11">
      <w:pPr>
        <w:pStyle w:val="Heading4"/>
        <w:rPr>
          <w:del w:id="973" w:author="Holger Eichelberger" w:date="2015-09-14T16:59:00Z"/>
          <w:lang w:val="en-GB"/>
        </w:rPr>
      </w:pPr>
      <w:del w:id="974" w:author="Holger Eichelberger" w:date="2015-09-14T16:59:00Z">
        <w:r w:rsidDel="00E8696C">
          <w:rPr>
            <w:lang w:val="en-GB"/>
          </w:rPr>
          <w:delText>Configuration Type</w:delText>
        </w:r>
      </w:del>
    </w:p>
    <w:p w:rsidR="000F27EA" w:rsidDel="00E8696C" w:rsidRDefault="00A12C11">
      <w:pPr>
        <w:rPr>
          <w:del w:id="975" w:author="Holger Eichelberger" w:date="2015-09-14T16:59:00Z"/>
          <w:lang w:val="en-GB"/>
        </w:rPr>
      </w:pPr>
      <w:del w:id="976" w:author="Holger Eichelberger" w:date="2015-09-14T16:59:00Z">
        <w:r w:rsidDel="00E8696C">
          <w:rPr>
            <w:lang w:val="en-GB"/>
          </w:rPr>
          <w:delText xml:space="preserve">A decision variable of type </w:delText>
        </w:r>
        <w:r w:rsidR="005D7CD2" w:rsidRPr="005D7CD2" w:rsidDel="00E8696C">
          <w:rPr>
            <w:rFonts w:ascii="Courier New" w:hAnsi="Courier New" w:cs="Courier New"/>
            <w:lang w:val="en-GB"/>
          </w:rPr>
          <w:delText>Configuration</w:delText>
        </w:r>
        <w:r w:rsidDel="00E8696C">
          <w:rPr>
            <w:lang w:val="en-GB"/>
          </w:rPr>
          <w:delText xml:space="preserve"> represents a variable constraint. Such a variable needs to be used somewhere in an IVML model in order to become active. Further statements or constraints may override the constraint in such a variable.</w:delText>
        </w:r>
      </w:del>
    </w:p>
    <w:p w:rsidR="00241975" w:rsidDel="00E8696C" w:rsidRDefault="00241975" w:rsidP="00241975">
      <w:pPr>
        <w:pStyle w:val="Heading4"/>
        <w:rPr>
          <w:del w:id="977" w:author="Holger Eichelberger" w:date="2015-09-14T16:59:00Z"/>
          <w:lang w:val="en-GB"/>
        </w:rPr>
      </w:pPr>
      <w:del w:id="978" w:author="Holger Eichelberger" w:date="2015-09-14T16:59:00Z">
        <w:r w:rsidDel="00E8696C">
          <w:rPr>
            <w:lang w:val="en-GB"/>
          </w:rPr>
          <w:delText>If-then-else-endif Expressions</w:delText>
        </w:r>
      </w:del>
    </w:p>
    <w:p w:rsidR="00241975" w:rsidDel="00E8696C" w:rsidRDefault="00936AF7" w:rsidP="00241975">
      <w:pPr>
        <w:rPr>
          <w:del w:id="979" w:author="Holger Eichelberger" w:date="2015-09-14T16:59:00Z"/>
          <w:lang w:val="en-GB"/>
        </w:rPr>
      </w:pPr>
      <w:del w:id="980" w:author="Holger Eichelberger" w:date="2015-09-14T16:59:00Z">
        <w:r w:rsidDel="00E8696C">
          <w:rPr>
            <w:lang w:val="en-GB"/>
          </w:rPr>
          <w:delText>The if-the</w:delText>
        </w:r>
        <w:r w:rsidR="005E2F0C" w:rsidDel="00E8696C">
          <w:rPr>
            <w:lang w:val="en-GB"/>
          </w:rPr>
          <w:delText>n</w:delText>
        </w:r>
        <w:r w:rsidDel="00E8696C">
          <w:rPr>
            <w:lang w:val="en-GB"/>
          </w:rPr>
          <w:delText xml:space="preserve">-else-endif construct supports determining a value depending on a Boolean expression, similar to </w:delText>
        </w:r>
        <w:r w:rsidR="00E7508D" w:rsidRPr="00E7508D" w:rsidDel="00E8696C">
          <w:rPr>
            <w:lang w:val="en-GB"/>
          </w:rPr>
          <w:delText>distinction of cases</w:delText>
        </w:r>
        <w:r w:rsidR="00E7508D" w:rsidDel="00E8696C">
          <w:rPr>
            <w:lang w:val="en-GB"/>
          </w:rPr>
          <w:delText xml:space="preserve"> </w:delText>
        </w:r>
        <w:r w:rsidDel="00E8696C">
          <w:rPr>
            <w:lang w:val="en-GB"/>
          </w:rPr>
          <w:delText xml:space="preserve">in mathematics. </w:delText>
        </w:r>
        <w:r w:rsidR="00F02C37" w:rsidDel="00E8696C">
          <w:rPr>
            <w:lang w:val="en-GB"/>
          </w:rPr>
          <w:delText xml:space="preserve">Exactly one expressions must be used within the </w:delText>
        </w:r>
        <w:r w:rsidR="005E7EA1" w:rsidRPr="005E7EA1" w:rsidDel="00E8696C">
          <w:rPr>
            <w:rFonts w:ascii="Courier New" w:hAnsi="Courier New" w:cs="Courier New"/>
            <w:sz w:val="22"/>
            <w:szCs w:val="22"/>
            <w:lang w:val="en-GB"/>
          </w:rPr>
          <w:delText>then</w:delText>
        </w:r>
        <w:r w:rsidR="00F02C37" w:rsidDel="00E8696C">
          <w:rPr>
            <w:lang w:val="en-GB"/>
          </w:rPr>
          <w:delText xml:space="preserve"> and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parts, both yielding the same type. The </w:delText>
        </w:r>
        <w:r w:rsidR="005E7EA1" w:rsidRPr="005E7EA1" w:rsidDel="00E8696C">
          <w:rPr>
            <w:rFonts w:ascii="Courier New" w:hAnsi="Courier New" w:cs="Courier New"/>
            <w:sz w:val="22"/>
            <w:szCs w:val="22"/>
            <w:lang w:val="en-GB"/>
          </w:rPr>
          <w:delText>else</w:delText>
        </w:r>
        <w:r w:rsidR="00F02C37" w:rsidDel="00E8696C">
          <w:rPr>
            <w:lang w:val="en-GB"/>
          </w:rPr>
          <w:delText xml:space="preserve"> part is not optional.</w:delText>
        </w:r>
        <w:r w:rsidR="007F78C2" w:rsidDel="00E8696C">
          <w:rPr>
            <w:lang w:val="en-GB"/>
          </w:rPr>
          <w:delText xml:space="preserve"> Akin to implies, the condition of an if-then-else expression is not subject to value propagation.</w:delText>
        </w:r>
      </w:del>
    </w:p>
    <w:p w:rsidR="00194AC1" w:rsidDel="00E8696C" w:rsidRDefault="0011747F">
      <w:pPr>
        <w:spacing w:after="200" w:line="276" w:lineRule="auto"/>
        <w:ind w:left="567"/>
        <w:rPr>
          <w:del w:id="981" w:author="Holger Eichelberger" w:date="2015-09-14T16:59:00Z"/>
          <w:rFonts w:ascii="Courier New" w:hAnsi="Courier New" w:cs="Courier New"/>
          <w:sz w:val="22"/>
          <w:szCs w:val="22"/>
          <w:lang w:val="en-GB"/>
        </w:rPr>
      </w:pPr>
      <w:del w:id="982" w:author="Holger Eichelberger" w:date="2015-09-14T16:59:00Z">
        <w:r w:rsidDel="00E8696C">
          <w:rPr>
            <w:rFonts w:ascii="Courier New" w:hAnsi="Courier New" w:cs="Courier New"/>
            <w:b/>
            <w:sz w:val="22"/>
            <w:szCs w:val="22"/>
            <w:lang w:val="en-GB"/>
          </w:rPr>
          <w:delText>i</w:delText>
        </w:r>
        <w:r w:rsidRPr="005E7EA1" w:rsidDel="00E8696C">
          <w:rPr>
            <w:rFonts w:ascii="Courier New" w:hAnsi="Courier New" w:cs="Courier New"/>
            <w:b/>
            <w:sz w:val="22"/>
            <w:szCs w:val="22"/>
            <w:lang w:val="en-GB"/>
          </w:rPr>
          <w:delText>f</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 xml:space="preserve">contents[0].type </w:delText>
        </w:r>
        <w:r w:rsidR="00652E70" w:rsidDel="00E8696C">
          <w:rPr>
            <w:rFonts w:ascii="Courier New" w:hAnsi="Courier New" w:cs="Courier New"/>
            <w:sz w:val="22"/>
            <w:szCs w:val="22"/>
            <w:lang w:val="en-GB"/>
          </w:rPr>
          <w:delText>=</w:delText>
        </w:r>
        <w:r w:rsidR="00C74194" w:rsidDel="00E8696C">
          <w:rPr>
            <w:rFonts w:ascii="Courier New" w:hAnsi="Courier New" w:cs="Courier New"/>
            <w:sz w:val="22"/>
            <w:szCs w:val="22"/>
            <w:lang w:val="en-GB"/>
          </w:rPr>
          <w:delText>= “video”</w:delText>
        </w:r>
        <w:r w:rsidR="005E7EA1" w:rsidRPr="005E7EA1" w:rsidDel="00E8696C">
          <w:rPr>
            <w:rFonts w:ascii="Courier New" w:hAnsi="Courier New" w:cs="Courier New"/>
            <w:sz w:val="22"/>
            <w:szCs w:val="22"/>
            <w:lang w:val="en-GB"/>
          </w:rPr>
          <w:delText xml:space="preserve"> </w:delText>
        </w:r>
      </w:del>
    </w:p>
    <w:p w:rsidR="00194AC1" w:rsidDel="00E8696C" w:rsidRDefault="005E7EA1">
      <w:pPr>
        <w:spacing w:after="200" w:line="276" w:lineRule="auto"/>
        <w:ind w:left="851"/>
        <w:rPr>
          <w:del w:id="983" w:author="Holger Eichelberger" w:date="2015-09-14T16:59:00Z"/>
          <w:rFonts w:ascii="Courier New" w:hAnsi="Courier New" w:cs="Courier New"/>
          <w:sz w:val="22"/>
          <w:szCs w:val="22"/>
          <w:lang w:val="en-GB"/>
        </w:rPr>
      </w:pPr>
      <w:del w:id="984" w:author="Holger Eichelberger" w:date="2015-09-14T16:59:00Z">
        <w:r w:rsidRPr="005E7EA1" w:rsidDel="00E8696C">
          <w:rPr>
            <w:rFonts w:ascii="Courier New" w:hAnsi="Courier New" w:cs="Courier New"/>
            <w:b/>
            <w:sz w:val="22"/>
            <w:szCs w:val="22"/>
            <w:lang w:val="en-GB"/>
          </w:rPr>
          <w:delText>then</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contents[0].bitrate</w:delText>
        </w:r>
      </w:del>
    </w:p>
    <w:p w:rsidR="00194AC1" w:rsidDel="00E8696C" w:rsidRDefault="005E7EA1">
      <w:pPr>
        <w:spacing w:after="200" w:line="276" w:lineRule="auto"/>
        <w:ind w:left="851"/>
        <w:rPr>
          <w:del w:id="985" w:author="Holger Eichelberger" w:date="2015-09-14T16:59:00Z"/>
          <w:rFonts w:ascii="Courier New" w:hAnsi="Courier New" w:cs="Courier New"/>
          <w:sz w:val="22"/>
          <w:szCs w:val="22"/>
          <w:lang w:val="en-GB"/>
        </w:rPr>
      </w:pPr>
      <w:del w:id="986" w:author="Holger Eichelberger" w:date="2015-09-14T16:59:00Z">
        <w:r w:rsidRPr="005E7EA1" w:rsidDel="00E8696C">
          <w:rPr>
            <w:rFonts w:ascii="Courier New" w:hAnsi="Courier New" w:cs="Courier New"/>
            <w:b/>
            <w:sz w:val="22"/>
            <w:szCs w:val="22"/>
            <w:lang w:val="en-GB"/>
          </w:rPr>
          <w:delText>else</w:delText>
        </w:r>
        <w:r w:rsidRPr="005E7EA1" w:rsidDel="00E8696C">
          <w:rPr>
            <w:rFonts w:ascii="Courier New" w:hAnsi="Courier New" w:cs="Courier New"/>
            <w:sz w:val="22"/>
            <w:szCs w:val="22"/>
            <w:lang w:val="en-GB"/>
          </w:rPr>
          <w:delText xml:space="preserve"> </w:delText>
        </w:r>
        <w:r w:rsidR="00C74194" w:rsidDel="00E8696C">
          <w:rPr>
            <w:rFonts w:ascii="Courier New" w:hAnsi="Courier New" w:cs="Courier New"/>
            <w:sz w:val="22"/>
            <w:szCs w:val="22"/>
            <w:lang w:val="en-GB"/>
          </w:rPr>
          <w:delText>contents[0].</w:delText>
        </w:r>
        <w:r w:rsidR="00E7508D" w:rsidDel="00E8696C">
          <w:rPr>
            <w:rFonts w:ascii="Courier New" w:hAnsi="Courier New" w:cs="Courier New"/>
            <w:sz w:val="22"/>
            <w:szCs w:val="22"/>
            <w:lang w:val="en-GB"/>
          </w:rPr>
          <w:delText>highB</w:delText>
        </w:r>
        <w:r w:rsidR="00C74194" w:rsidDel="00E8696C">
          <w:rPr>
            <w:rFonts w:ascii="Courier New" w:hAnsi="Courier New" w:cs="Courier New"/>
            <w:sz w:val="22"/>
            <w:szCs w:val="22"/>
            <w:lang w:val="en-GB"/>
          </w:rPr>
          <w:delText>itrate</w:delText>
        </w:r>
      </w:del>
    </w:p>
    <w:p w:rsidR="009F0CF7" w:rsidDel="00E8696C" w:rsidRDefault="00CA1F70" w:rsidP="009F0CF7">
      <w:pPr>
        <w:spacing w:after="200" w:line="276" w:lineRule="auto"/>
        <w:rPr>
          <w:del w:id="987" w:author="Holger Eichelberger" w:date="2015-09-14T16:59:00Z"/>
          <w:b/>
          <w:lang w:val="en-GB"/>
        </w:rPr>
      </w:pPr>
      <w:del w:id="988" w:author="Holger Eichelberger" w:date="2015-09-14T16:59:00Z">
        <w:r w:rsidDel="00E8696C">
          <w:rPr>
            <w:rFonts w:ascii="Courier New" w:hAnsi="Courier New" w:cs="Courier New"/>
            <w:b/>
            <w:sz w:val="22"/>
            <w:szCs w:val="22"/>
            <w:lang w:val="en-GB"/>
          </w:rPr>
          <w:delText xml:space="preserve">    endif;</w:delText>
        </w:r>
      </w:del>
    </w:p>
    <w:p w:rsidR="00B151A4" w:rsidDel="00E8696C" w:rsidRDefault="00B151A4" w:rsidP="00B151A4">
      <w:pPr>
        <w:pStyle w:val="Heading4"/>
        <w:rPr>
          <w:del w:id="989" w:author="Holger Eichelberger" w:date="2015-09-14T16:59:00Z"/>
          <w:lang w:val="en-GB"/>
        </w:rPr>
      </w:pPr>
      <w:del w:id="990" w:author="Holger Eichelberger" w:date="2015-09-14T16:59:00Z">
        <w:r w:rsidDel="00E8696C">
          <w:rPr>
            <w:lang w:val="en-GB"/>
          </w:rPr>
          <w:delText>Let Expressions</w:delText>
        </w:r>
      </w:del>
    </w:p>
    <w:p w:rsidR="00B151A4" w:rsidRPr="00B151A4" w:rsidDel="00E8696C" w:rsidRDefault="00B151A4" w:rsidP="00B151A4">
      <w:pPr>
        <w:rPr>
          <w:del w:id="991" w:author="Holger Eichelberger" w:date="2015-09-14T16:59:00Z"/>
          <w:lang w:val="en-US"/>
        </w:rPr>
      </w:pPr>
      <w:del w:id="992" w:author="Holger Eichelberger" w:date="2015-09-14T16:59:00Z">
        <w:r w:rsidRPr="00B151A4" w:rsidDel="00E8696C">
          <w:rPr>
            <w:lang w:val="en-US"/>
          </w:rPr>
          <w:delText xml:space="preserve">Sometimes a sub-expression </w:delText>
        </w:r>
        <w:r w:rsidR="00100C86" w:rsidDel="00E8696C">
          <w:rPr>
            <w:lang w:val="en-US"/>
          </w:rPr>
          <w:delText xml:space="preserve">is </w:delText>
        </w:r>
        <w:r w:rsidRPr="00B151A4" w:rsidDel="00E8696C">
          <w:rPr>
            <w:lang w:val="en-US"/>
          </w:rPr>
          <w:delText xml:space="preserve">used more than once in a constraint. The </w:delText>
        </w:r>
        <w:r w:rsidR="005E7EA1" w:rsidRPr="005E7EA1" w:rsidDel="00E8696C">
          <w:rPr>
            <w:rFonts w:ascii="Courier New" w:hAnsi="Courier New" w:cs="Courier New"/>
            <w:b/>
            <w:sz w:val="22"/>
            <w:szCs w:val="22"/>
            <w:lang w:val="en-GB"/>
          </w:rPr>
          <w:delText>let</w:delText>
        </w:r>
        <w:r w:rsidRPr="00B151A4" w:rsidDel="00E8696C">
          <w:rPr>
            <w:i/>
            <w:iCs/>
            <w:lang w:val="en-US"/>
          </w:rPr>
          <w:delText xml:space="preserve"> </w:delText>
        </w:r>
        <w:r w:rsidRPr="00B151A4" w:rsidDel="00E8696C">
          <w:rPr>
            <w:lang w:val="en-US"/>
          </w:rPr>
          <w:delText xml:space="preserve">expression allows one to define a variable that can be used in the constraint. </w:delText>
        </w:r>
        <w:r w:rsidR="0053633A" w:rsidDel="00E8696C">
          <w:rPr>
            <w:lang w:val="en-US"/>
          </w:rPr>
          <w:delText>We adjusted the notation to the IVML convention so that the type is stated before the name.</w:delText>
        </w:r>
      </w:del>
    </w:p>
    <w:p w:rsidR="00194AC1" w:rsidDel="00E8696C" w:rsidRDefault="005E7EA1">
      <w:pPr>
        <w:spacing w:after="200" w:line="276" w:lineRule="auto"/>
        <w:ind w:left="567"/>
        <w:rPr>
          <w:del w:id="993" w:author="Holger Eichelberger" w:date="2015-09-14T16:59:00Z"/>
          <w:rFonts w:ascii="Courier New" w:hAnsi="Courier New" w:cs="Courier New"/>
          <w:sz w:val="22"/>
          <w:szCs w:val="22"/>
          <w:lang w:val="en-GB"/>
        </w:rPr>
      </w:pPr>
      <w:del w:id="994" w:author="Holger Eichelberger" w:date="2015-09-14T16:59:00Z">
        <w:r w:rsidRPr="005E7EA1" w:rsidDel="00E8696C">
          <w:rPr>
            <w:rFonts w:ascii="Courier New" w:hAnsi="Courier New" w:cs="Courier New"/>
            <w:b/>
            <w:sz w:val="22"/>
            <w:szCs w:val="22"/>
            <w:lang w:val="en-GB"/>
          </w:rPr>
          <w:delText>let</w:delText>
        </w:r>
        <w:r w:rsidRPr="005E7EA1" w:rsidDel="00E8696C">
          <w:rPr>
            <w:rFonts w:ascii="Courier New" w:hAnsi="Courier New" w:cs="Courier New"/>
            <w:sz w:val="22"/>
            <w:szCs w:val="22"/>
            <w:lang w:val="en-GB"/>
          </w:rPr>
          <w:delText xml:space="preserve"> </w:delText>
        </w:r>
        <w:r w:rsidRPr="005E7EA1" w:rsidDel="00E8696C">
          <w:rPr>
            <w:rFonts w:ascii="Courier New" w:hAnsi="Courier New" w:cs="Courier New"/>
            <w:b/>
            <w:sz w:val="22"/>
            <w:szCs w:val="22"/>
            <w:lang w:val="en-GB"/>
          </w:rPr>
          <w:delText>Integer</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 </w:delText>
        </w:r>
        <w:r w:rsidR="00FC14B7" w:rsidDel="00E8696C">
          <w:rPr>
            <w:rFonts w:ascii="Courier New" w:hAnsi="Courier New" w:cs="Courier New"/>
            <w:sz w:val="22"/>
            <w:szCs w:val="22"/>
            <w:lang w:val="en-GB"/>
          </w:rPr>
          <w:delText>bitrate</w:delText>
        </w:r>
        <w:r w:rsidR="00E7508D" w:rsidDel="00E8696C">
          <w:rPr>
            <w:rFonts w:ascii="Courier New" w:hAnsi="Courier New" w:cs="Courier New"/>
            <w:sz w:val="22"/>
            <w:szCs w:val="22"/>
            <w:lang w:val="en-GB"/>
          </w:rPr>
          <w:delText>s</w:delText>
        </w:r>
        <w:r w:rsidRPr="005E7EA1" w:rsidDel="00E8696C">
          <w:rPr>
            <w:rFonts w:ascii="Courier New" w:hAnsi="Courier New" w:cs="Courier New"/>
            <w:sz w:val="22"/>
            <w:szCs w:val="22"/>
            <w:lang w:val="en-GB"/>
          </w:rPr>
          <w:delText>-&gt;sum()</w:delText>
        </w:r>
      </w:del>
    </w:p>
    <w:p w:rsidR="00194AC1" w:rsidDel="00E8696C" w:rsidRDefault="005E7EA1">
      <w:pPr>
        <w:spacing w:after="200" w:line="276" w:lineRule="auto"/>
        <w:ind w:left="851"/>
        <w:rPr>
          <w:del w:id="995" w:author="Holger Eichelberger" w:date="2015-09-14T16:59:00Z"/>
          <w:rFonts w:ascii="Courier New" w:hAnsi="Courier New" w:cs="Courier New"/>
          <w:sz w:val="22"/>
          <w:szCs w:val="22"/>
          <w:lang w:val="en-GB"/>
        </w:rPr>
      </w:pPr>
      <w:del w:id="996" w:author="Holger Eichelberger" w:date="2015-09-14T16:59:00Z">
        <w:r w:rsidRPr="005E7EA1" w:rsidDel="00E8696C">
          <w:rPr>
            <w:rFonts w:ascii="Courier New" w:hAnsi="Courier New" w:cs="Courier New"/>
            <w:b/>
            <w:sz w:val="22"/>
            <w:szCs w:val="22"/>
            <w:lang w:val="en-GB"/>
          </w:rPr>
          <w:delText>in</w:delText>
        </w:r>
        <w:r w:rsidRPr="005E7EA1"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sum</w:delText>
        </w:r>
        <w:r w:rsidR="00FC14B7" w:rsidDel="00E8696C">
          <w:rPr>
            <w:rFonts w:ascii="Courier New" w:hAnsi="Courier New" w:cs="Courier New"/>
            <w:sz w:val="22"/>
            <w:szCs w:val="22"/>
            <w:lang w:val="en-GB"/>
          </w:rPr>
          <w:delText>Bitrate</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&lt;=</w:delText>
        </w:r>
        <w:r w:rsidRPr="005E7EA1" w:rsidDel="00E8696C">
          <w:rPr>
            <w:rFonts w:ascii="Courier New" w:hAnsi="Courier New" w:cs="Courier New"/>
            <w:sz w:val="22"/>
            <w:szCs w:val="22"/>
            <w:lang w:val="en-GB"/>
          </w:rPr>
          <w:delText xml:space="preserve"> </w:delText>
        </w:r>
        <w:r w:rsidR="00FC14B7" w:rsidDel="00E8696C">
          <w:rPr>
            <w:rFonts w:ascii="Courier New" w:hAnsi="Courier New" w:cs="Courier New"/>
            <w:sz w:val="22"/>
            <w:szCs w:val="22"/>
            <w:lang w:val="en-GB"/>
          </w:rPr>
          <w:delText>256</w:delText>
        </w:r>
        <w:r w:rsidRPr="005E7EA1" w:rsidDel="00E8696C">
          <w:rPr>
            <w:rFonts w:ascii="Courier New" w:hAnsi="Courier New" w:cs="Courier New"/>
            <w:sz w:val="22"/>
            <w:szCs w:val="22"/>
            <w:lang w:val="en-GB"/>
          </w:rPr>
          <w:delText>;</w:delText>
        </w:r>
      </w:del>
    </w:p>
    <w:p w:rsidR="00B151A4" w:rsidRPr="00B151A4" w:rsidDel="00E8696C" w:rsidRDefault="00B151A4" w:rsidP="00B151A4">
      <w:pPr>
        <w:rPr>
          <w:del w:id="997" w:author="Holger Eichelberger" w:date="2015-09-14T16:59:00Z"/>
          <w:lang w:val="en-US"/>
        </w:rPr>
      </w:pPr>
      <w:del w:id="998" w:author="Holger Eichelberger" w:date="2015-09-14T16:59:00Z">
        <w:r w:rsidRPr="00B151A4" w:rsidDel="00E8696C">
          <w:rPr>
            <w:lang w:val="en-US"/>
          </w:rPr>
          <w:delText>A let expression may be included in any kind of OCL expression. It is only known within this specific expression.</w:delText>
        </w:r>
      </w:del>
    </w:p>
    <w:p w:rsidR="00447527" w:rsidRPr="0053633A" w:rsidDel="00E8696C" w:rsidRDefault="0053633A" w:rsidP="008459CC">
      <w:pPr>
        <w:pStyle w:val="Heading4"/>
        <w:rPr>
          <w:del w:id="999" w:author="Holger Eichelberger" w:date="2015-09-14T16:59:00Z"/>
          <w:lang w:val="en-GB"/>
        </w:rPr>
      </w:pPr>
      <w:del w:id="1000" w:author="Holger Eichelberger" w:date="2015-09-14T16:59:00Z">
        <w:r w:rsidRPr="0053633A" w:rsidDel="00E8696C">
          <w:rPr>
            <w:lang w:val="en-GB"/>
          </w:rPr>
          <w:delText>User-defined operations</w:delText>
        </w:r>
      </w:del>
    </w:p>
    <w:p w:rsidR="0053633A" w:rsidRPr="0053633A" w:rsidDel="00E8696C" w:rsidRDefault="0053633A" w:rsidP="00131D7E">
      <w:pPr>
        <w:rPr>
          <w:del w:id="1001" w:author="Holger Eichelberger" w:date="2015-09-14T16:59:00Z"/>
          <w:lang w:val="en-US"/>
        </w:rPr>
      </w:pPr>
      <w:del w:id="1002" w:author="Holger Eichelberger" w:date="2015-09-14T16:59:00Z">
        <w:r w:rsidDel="00E8696C">
          <w:rPr>
            <w:lang w:val="en-GB"/>
          </w:rPr>
          <w:delText xml:space="preserve">To enable the named reuse of (larger) constraint expressions, user-defined operations can be defined. </w:delText>
        </w:r>
        <w:r w:rsidRPr="0053633A" w:rsidDel="00E8696C">
          <w:rPr>
            <w:lang w:val="en-US"/>
          </w:rPr>
          <w:delText>The syntax of the operation definitions is similar to the Let expression, but each operation definitio</w:delText>
        </w:r>
        <w:r w:rsidDel="00E8696C">
          <w:rPr>
            <w:lang w:val="en-US"/>
          </w:rPr>
          <w:delText xml:space="preserve">n is prefixed with the keyword </w:delText>
        </w:r>
        <w:r w:rsidR="005E7EA1" w:rsidRPr="005E7EA1" w:rsidDel="00E8696C">
          <w:rPr>
            <w:rFonts w:ascii="Courier New" w:hAnsi="Courier New" w:cs="Courier New"/>
            <w:b/>
            <w:sz w:val="22"/>
            <w:szCs w:val="22"/>
            <w:lang w:val="en-GB"/>
          </w:rPr>
          <w:delText>def</w:delText>
        </w:r>
        <w:r w:rsidRPr="0053633A" w:rsidDel="00E8696C">
          <w:rPr>
            <w:lang w:val="en-US"/>
          </w:rPr>
          <w:delText xml:space="preserve"> as shown below.</w:delText>
        </w:r>
        <w:r w:rsidDel="00E8696C">
          <w:rPr>
            <w:lang w:val="en-US"/>
          </w:rPr>
          <w:delText xml:space="preserve"> We adjusted the notation as IVML does not have OCL contexts (no colon after </w:delText>
        </w:r>
        <w:r w:rsidR="005E7EA1" w:rsidRPr="005E7EA1" w:rsidDel="00E8696C">
          <w:rPr>
            <w:rFonts w:ascii="Courier New" w:hAnsi="Courier New" w:cs="Courier New"/>
            <w:b/>
            <w:sz w:val="22"/>
            <w:szCs w:val="22"/>
            <w:lang w:val="en-GB"/>
          </w:rPr>
          <w:delText>def</w:delText>
        </w:r>
        <w:r w:rsidDel="00E8696C">
          <w:rPr>
            <w:lang w:val="en-US"/>
          </w:rPr>
          <w:delText>) and that the type is stated before the name of the operation or parameter.</w:delText>
        </w:r>
      </w:del>
    </w:p>
    <w:p w:rsidR="00194AC1" w:rsidDel="00E8696C" w:rsidRDefault="005E7EA1">
      <w:pPr>
        <w:spacing w:after="200" w:line="276" w:lineRule="auto"/>
        <w:ind w:left="567"/>
        <w:rPr>
          <w:del w:id="1003" w:author="Holger Eichelberger" w:date="2015-09-14T16:59:00Z"/>
          <w:rFonts w:ascii="Courier New" w:hAnsi="Courier New" w:cs="Courier New"/>
          <w:sz w:val="22"/>
          <w:szCs w:val="22"/>
          <w:lang w:val="en-GB"/>
        </w:rPr>
      </w:pPr>
      <w:del w:id="1004" w:author="Holger Eichelberger" w:date="2015-09-14T16:59:00Z">
        <w:r w:rsidRPr="005E7EA1" w:rsidDel="00E8696C">
          <w:rPr>
            <w:rFonts w:ascii="Courier New" w:hAnsi="Courier New" w:cs="Courier New"/>
            <w:b/>
            <w:sz w:val="22"/>
            <w:szCs w:val="22"/>
            <w:lang w:val="en-GB"/>
          </w:rPr>
          <w:delText xml:space="preserve">def </w:delText>
        </w:r>
        <w:r w:rsidR="00E7508D" w:rsidDel="00E8696C">
          <w:rPr>
            <w:rFonts w:ascii="Courier New" w:hAnsi="Courier New" w:cs="Courier New"/>
            <w:b/>
            <w:sz w:val="22"/>
            <w:szCs w:val="22"/>
            <w:lang w:val="en-GB"/>
          </w:rPr>
          <w:delText>Integer</w:delText>
        </w:r>
        <w:r w:rsidRPr="005E7EA1" w:rsidDel="00E8696C">
          <w:rPr>
            <w:rFonts w:ascii="Courier New" w:hAnsi="Courier New" w:cs="Courier New"/>
            <w:b/>
            <w:sz w:val="22"/>
            <w:szCs w:val="22"/>
            <w:lang w:val="en-GB"/>
          </w:rPr>
          <w:delText xml:space="preserve"> </w:delText>
        </w:r>
        <w:r w:rsidR="00E7508D" w:rsidDel="00E8696C">
          <w:rPr>
            <w:rFonts w:ascii="Courier New" w:hAnsi="Courier New" w:cs="Courier New"/>
            <w:sz w:val="22"/>
            <w:szCs w:val="22"/>
            <w:lang w:val="en-GB"/>
          </w:rPr>
          <w:delText>actualBitrate</w:delText>
        </w:r>
        <w:r w:rsidRPr="005E7EA1"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Contents c</w:delText>
        </w:r>
        <w:r w:rsidRPr="005E7EA1" w:rsidDel="00E8696C">
          <w:rPr>
            <w:rFonts w:ascii="Courier New" w:hAnsi="Courier New" w:cs="Courier New"/>
            <w:sz w:val="22"/>
            <w:szCs w:val="22"/>
            <w:lang w:val="en-GB"/>
          </w:rPr>
          <w:delText xml:space="preserve">) = </w:delText>
        </w:r>
      </w:del>
    </w:p>
    <w:p w:rsidR="00194AC1" w:rsidDel="00E8696C" w:rsidRDefault="0011747F">
      <w:pPr>
        <w:spacing w:after="200" w:line="276" w:lineRule="auto"/>
        <w:ind w:left="993"/>
        <w:rPr>
          <w:del w:id="1005" w:author="Holger Eichelberger" w:date="2015-09-14T16:59:00Z"/>
          <w:rFonts w:ascii="Courier New" w:hAnsi="Courier New" w:cs="Courier New"/>
          <w:sz w:val="22"/>
          <w:szCs w:val="22"/>
          <w:lang w:val="en-GB"/>
        </w:rPr>
      </w:pPr>
      <w:del w:id="1006" w:author="Holger Eichelberger" w:date="2015-09-14T16:59:00Z">
        <w:r w:rsidDel="00E8696C">
          <w:rPr>
            <w:rFonts w:ascii="Courier New" w:hAnsi="Courier New" w:cs="Courier New"/>
            <w:b/>
            <w:sz w:val="22"/>
            <w:szCs w:val="22"/>
            <w:lang w:val="en-GB"/>
          </w:rPr>
          <w:delText>i</w:delText>
        </w:r>
        <w:r w:rsidRPr="00B31CDA" w:rsidDel="00E8696C">
          <w:rPr>
            <w:rFonts w:ascii="Courier New" w:hAnsi="Courier New" w:cs="Courier New"/>
            <w:b/>
            <w:sz w:val="22"/>
            <w:szCs w:val="22"/>
            <w:lang w:val="en-GB"/>
          </w:rPr>
          <w:delText>f</w:delText>
        </w:r>
        <w:r w:rsidRPr="00B31CDA" w:rsidDel="00E8696C">
          <w:rPr>
            <w:rFonts w:ascii="Courier New" w:hAnsi="Courier New" w:cs="Courier New"/>
            <w:sz w:val="22"/>
            <w:szCs w:val="22"/>
            <w:lang w:val="en-GB"/>
          </w:rPr>
          <w:delText xml:space="preserve"> </w:delText>
        </w:r>
        <w:r w:rsidR="00E7508D" w:rsidDel="00E8696C">
          <w:rPr>
            <w:rFonts w:ascii="Courier New" w:hAnsi="Courier New" w:cs="Courier New"/>
            <w:sz w:val="22"/>
            <w:szCs w:val="22"/>
            <w:lang w:val="en-GB"/>
          </w:rPr>
          <w:delText xml:space="preserve">c.type </w:delText>
        </w:r>
        <w:r w:rsidR="00652E70" w:rsidDel="00E8696C">
          <w:rPr>
            <w:rFonts w:ascii="Courier New" w:hAnsi="Courier New" w:cs="Courier New"/>
            <w:sz w:val="22"/>
            <w:szCs w:val="22"/>
            <w:lang w:val="en-GB"/>
          </w:rPr>
          <w:delText>=</w:delText>
        </w:r>
        <w:r w:rsidR="00E7508D" w:rsidDel="00E8696C">
          <w:rPr>
            <w:rFonts w:ascii="Courier New" w:hAnsi="Courier New" w:cs="Courier New"/>
            <w:sz w:val="22"/>
            <w:szCs w:val="22"/>
            <w:lang w:val="en-GB"/>
          </w:rPr>
          <w:delText>= “video”</w:delText>
        </w:r>
        <w:r w:rsidR="00E7508D" w:rsidRPr="00B31CDA" w:rsidDel="00E8696C">
          <w:rPr>
            <w:rFonts w:ascii="Courier New" w:hAnsi="Courier New" w:cs="Courier New"/>
            <w:sz w:val="22"/>
            <w:szCs w:val="22"/>
            <w:lang w:val="en-GB"/>
          </w:rPr>
          <w:delText xml:space="preserve"> </w:delText>
        </w:r>
      </w:del>
    </w:p>
    <w:p w:rsidR="00194AC1" w:rsidDel="00E8696C" w:rsidRDefault="00E7508D">
      <w:pPr>
        <w:spacing w:after="200" w:line="276" w:lineRule="auto"/>
        <w:ind w:left="1277"/>
        <w:rPr>
          <w:del w:id="1007" w:author="Holger Eichelberger" w:date="2015-09-14T16:59:00Z"/>
          <w:rFonts w:ascii="Courier New" w:hAnsi="Courier New" w:cs="Courier New"/>
          <w:sz w:val="22"/>
          <w:szCs w:val="22"/>
          <w:lang w:val="en-GB"/>
        </w:rPr>
      </w:pPr>
      <w:del w:id="1008" w:author="Holger Eichelberger" w:date="2015-09-14T16:59:00Z">
        <w:r w:rsidRPr="00B31CDA" w:rsidDel="00E8696C">
          <w:rPr>
            <w:rFonts w:ascii="Courier New" w:hAnsi="Courier New" w:cs="Courier New"/>
            <w:b/>
            <w:sz w:val="22"/>
            <w:szCs w:val="22"/>
            <w:lang w:val="en-GB"/>
          </w:rPr>
          <w:delText>then</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c.bitrate</w:delText>
        </w:r>
      </w:del>
    </w:p>
    <w:p w:rsidR="00523544" w:rsidDel="00E8696C" w:rsidRDefault="00E7508D">
      <w:pPr>
        <w:spacing w:after="200" w:line="276" w:lineRule="auto"/>
        <w:ind w:left="1277"/>
        <w:rPr>
          <w:del w:id="1009" w:author="Holger Eichelberger" w:date="2015-09-14T16:59:00Z"/>
          <w:rFonts w:ascii="Courier New" w:hAnsi="Courier New" w:cs="Courier New"/>
          <w:sz w:val="22"/>
          <w:szCs w:val="22"/>
          <w:lang w:val="en-GB"/>
        </w:rPr>
      </w:pPr>
      <w:del w:id="1010" w:author="Holger Eichelberger" w:date="2015-09-14T16:59:00Z">
        <w:r w:rsidRPr="00B31CDA" w:rsidDel="00E8696C">
          <w:rPr>
            <w:rFonts w:ascii="Courier New" w:hAnsi="Courier New" w:cs="Courier New"/>
            <w:b/>
            <w:sz w:val="22"/>
            <w:szCs w:val="22"/>
            <w:lang w:val="en-GB"/>
          </w:rPr>
          <w:delText>else</w:delText>
        </w:r>
        <w:r w:rsidRPr="00B31CDA"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c.highBitrate</w:delText>
        </w:r>
      </w:del>
    </w:p>
    <w:p w:rsidR="009F0CF7" w:rsidDel="00E8696C" w:rsidRDefault="00523544" w:rsidP="009F0CF7">
      <w:pPr>
        <w:spacing w:after="200" w:line="276" w:lineRule="auto"/>
        <w:rPr>
          <w:del w:id="1011" w:author="Holger Eichelberger" w:date="2015-09-14T16:59:00Z"/>
          <w:b/>
          <w:lang w:val="en-GB"/>
        </w:rPr>
      </w:pPr>
      <w:del w:id="1012" w:author="Holger Eichelberger" w:date="2015-09-14T16:59:00Z">
        <w:r w:rsidDel="00E8696C">
          <w:rPr>
            <w:rFonts w:ascii="Courier New" w:hAnsi="Courier New" w:cs="Courier New"/>
            <w:b/>
            <w:sz w:val="22"/>
            <w:szCs w:val="22"/>
            <w:lang w:val="en-GB"/>
          </w:rPr>
          <w:delText xml:space="preserve">       endif</w:delText>
        </w:r>
        <w:r w:rsidR="00E7508D" w:rsidRPr="00B31CDA" w:rsidDel="00E8696C">
          <w:rPr>
            <w:rFonts w:ascii="Courier New" w:hAnsi="Courier New" w:cs="Courier New"/>
            <w:sz w:val="22"/>
            <w:szCs w:val="22"/>
            <w:lang w:val="en-GB"/>
          </w:rPr>
          <w:delText>;</w:delText>
        </w:r>
      </w:del>
    </w:p>
    <w:p w:rsidR="0053633A" w:rsidDel="00E8696C" w:rsidRDefault="00986FFA" w:rsidP="00131D7E">
      <w:pPr>
        <w:rPr>
          <w:del w:id="1013" w:author="Holger Eichelberger" w:date="2015-09-14T16:59:00Z"/>
          <w:lang w:val="en-GB"/>
        </w:rPr>
      </w:pPr>
      <w:del w:id="1014" w:author="Holger Eichelberger" w:date="2015-09-14T16:59:00Z">
        <w:r w:rsidDel="00E8696C">
          <w:rPr>
            <w:lang w:val="en-GB"/>
          </w:rPr>
          <w:delText>The name of an operation may not conflict with keywords, types, decision variables, etc.</w:delText>
        </w:r>
        <w:r w:rsidR="00651905" w:rsidDel="00E8696C">
          <w:rPr>
            <w:lang w:val="en-GB"/>
          </w:rPr>
          <w:delText xml:space="preserve"> An user-defined operation may be used similar to build-in operations. </w:delText>
        </w:r>
        <w:r w:rsidR="00DE02BD" w:rsidDel="00E8696C">
          <w:rPr>
            <w:lang w:val="en-GB"/>
          </w:rPr>
          <w:delText>User-defined operations in imported projects are available as long as the imported project does not define</w:delText>
        </w:r>
      </w:del>
      <w:del w:id="1015" w:author="Holger Eichelberger" w:date="2015-09-14T16:12:00Z">
        <w:r w:rsidR="00DE02BD" w:rsidDel="00EA3658">
          <w:rPr>
            <w:lang w:val="en-GB"/>
          </w:rPr>
          <w:delText>d</w:delText>
        </w:r>
      </w:del>
      <w:del w:id="1016" w:author="Holger Eichelberger" w:date="2015-09-14T16:59:00Z">
        <w:r w:rsidR="00DE02BD" w:rsidDel="00E8696C">
          <w:rPr>
            <w:lang w:val="en-GB"/>
          </w:rPr>
          <w:delText xml:space="preserve"> interfaces.</w:delText>
        </w:r>
        <w:r w:rsidR="008B13D5" w:rsidDel="00E8696C">
          <w:rPr>
            <w:lang w:val="en-GB"/>
          </w:rPr>
          <w:delText xml:space="preserve"> The import sequence is relevant as the first model containing the right signature will take precedence.</w:delText>
        </w:r>
        <w:r w:rsidR="00DE02BD" w:rsidDel="00E8696C">
          <w:rPr>
            <w:lang w:val="en-GB"/>
          </w:rPr>
          <w:delText xml:space="preserve"> </w:delText>
        </w:r>
        <w:r w:rsidR="00651905" w:rsidDel="00E8696C">
          <w:rPr>
            <w:lang w:val="en-GB"/>
          </w:rPr>
          <w:delText>Please note that prefix or infix use of user-defined operations is not supported.</w:delText>
        </w:r>
      </w:del>
    </w:p>
    <w:p w:rsidR="00194AC1" w:rsidDel="00E8696C" w:rsidRDefault="00E7508D">
      <w:pPr>
        <w:ind w:left="567"/>
        <w:rPr>
          <w:del w:id="1017" w:author="Holger Eichelberger" w:date="2015-09-14T16:59:00Z"/>
          <w:rFonts w:ascii="Courier New" w:hAnsi="Courier New" w:cs="Courier New"/>
          <w:sz w:val="22"/>
          <w:szCs w:val="22"/>
          <w:lang w:val="en-GB"/>
        </w:rPr>
      </w:pPr>
      <w:del w:id="1018" w:author="Holger Eichelberger" w:date="2015-09-14T16:59:00Z">
        <w:r w:rsidDel="00E8696C">
          <w:rPr>
            <w:rFonts w:ascii="Courier New" w:hAnsi="Courier New" w:cs="Courier New"/>
            <w:sz w:val="22"/>
            <w:szCs w:val="22"/>
            <w:lang w:val="en-GB"/>
          </w:rPr>
          <w:delText>actualBitrate</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c</w:delText>
        </w:r>
        <w:r w:rsidR="005E7EA1" w:rsidRPr="005E7EA1"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 xml:space="preserve"> &gt; 1024</w:delText>
        </w:r>
        <w:r w:rsidR="005E7EA1" w:rsidRPr="005E7EA1"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implies</w:delText>
        </w:r>
        <w:r w:rsidR="005E7EA1" w:rsidRPr="005E7EA1"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 xml:space="preserve">highQuality </w:delText>
        </w:r>
        <w:r w:rsidR="00652E70" w:rsidDel="00E8696C">
          <w:rPr>
            <w:rFonts w:ascii="Courier New" w:hAnsi="Courier New" w:cs="Courier New"/>
            <w:sz w:val="22"/>
            <w:szCs w:val="22"/>
            <w:lang w:val="en-GB"/>
          </w:rPr>
          <w:delText>=</w:delText>
        </w:r>
        <w:r w:rsidR="007E4C04" w:rsidRPr="007E4C04"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true</w:delText>
        </w:r>
        <w:r w:rsidR="005E7EA1" w:rsidRPr="005E7EA1" w:rsidDel="00E8696C">
          <w:rPr>
            <w:rFonts w:ascii="Courier New" w:hAnsi="Courier New" w:cs="Courier New"/>
            <w:sz w:val="22"/>
            <w:szCs w:val="22"/>
            <w:lang w:val="en-GB"/>
          </w:rPr>
          <w:delText>;</w:delText>
        </w:r>
      </w:del>
    </w:p>
    <w:p w:rsidR="006F3D2A" w:rsidRPr="0053633A" w:rsidDel="00E8696C" w:rsidRDefault="006F3D2A" w:rsidP="006F3D2A">
      <w:pPr>
        <w:pStyle w:val="Heading4"/>
        <w:rPr>
          <w:del w:id="1019" w:author="Holger Eichelberger" w:date="2015-09-14T16:59:00Z"/>
          <w:lang w:val="en-GB"/>
        </w:rPr>
      </w:pPr>
      <w:del w:id="1020" w:author="Holger Eichelberger" w:date="2015-09-14T16:59:00Z">
        <w:r w:rsidDel="00E8696C">
          <w:rPr>
            <w:lang w:val="en-GB"/>
          </w:rPr>
          <w:delText xml:space="preserve">Collection </w:delText>
        </w:r>
        <w:r w:rsidRPr="0053633A" w:rsidDel="00E8696C">
          <w:rPr>
            <w:lang w:val="en-GB"/>
          </w:rPr>
          <w:delText>operations</w:delText>
        </w:r>
      </w:del>
    </w:p>
    <w:p w:rsidR="00194AC1" w:rsidDel="00E8696C" w:rsidRDefault="003B3243">
      <w:pPr>
        <w:rPr>
          <w:del w:id="1021" w:author="Holger Eichelberger" w:date="2015-09-14T16:59:00Z"/>
          <w:lang w:val="en-US"/>
        </w:rPr>
      </w:pPr>
      <w:del w:id="1022" w:author="Holger Eichelberger" w:date="2015-09-14T16:59:00Z">
        <w:r w:rsidDel="00E8696C">
          <w:rPr>
            <w:lang w:val="en-US"/>
          </w:rPr>
          <w:delText>IVML</w:delText>
        </w:r>
        <w:r w:rsidRPr="003B3243" w:rsidDel="00E8696C">
          <w:rPr>
            <w:lang w:val="en-US"/>
          </w:rPr>
          <w:delText xml:space="preserve"> defines many operations on the collection types. These operations are specifically meant to enable a flexible and powerful way of </w:delText>
        </w:r>
        <w:r w:rsidR="00BC59DA" w:rsidDel="00E8696C">
          <w:rPr>
            <w:lang w:val="en-US"/>
          </w:rPr>
          <w:delText xml:space="preserve">constraining the contents of collections or </w:delText>
        </w:r>
        <w:r w:rsidRPr="003B3243" w:rsidDel="00E8696C">
          <w:rPr>
            <w:lang w:val="en-US"/>
          </w:rPr>
          <w:delText xml:space="preserve">projecting new collections from existing ones. </w:delText>
        </w:r>
        <w:r w:rsidR="005D7C59" w:rsidDel="00E8696C">
          <w:rPr>
            <w:lang w:val="en-US"/>
          </w:rPr>
          <w:delText xml:space="preserve">However, we support only a relevant subset of the various notations in OCL. </w:delText>
        </w:r>
        <w:r w:rsidRPr="00BC59DA" w:rsidDel="00E8696C">
          <w:rPr>
            <w:lang w:val="en-US"/>
          </w:rPr>
          <w:delText xml:space="preserve">The different constructs are described in the following </w:delText>
        </w:r>
        <w:r w:rsidR="00631C66" w:rsidDel="00E8696C">
          <w:rPr>
            <w:lang w:val="en-US"/>
          </w:rPr>
          <w:delText>paragraphs</w:delText>
        </w:r>
        <w:r w:rsidRPr="00BC59DA" w:rsidDel="00E8696C">
          <w:rPr>
            <w:lang w:val="en-US"/>
          </w:rPr>
          <w:delText>.</w:delText>
        </w:r>
        <w:r w:rsidR="0057533B" w:rsidDel="00E8696C">
          <w:rPr>
            <w:lang w:val="en-US"/>
          </w:rPr>
          <w:delText xml:space="preserve"> All collection operations (and only those) are accessed using the arrow-operator ‘</w:delText>
        </w:r>
        <w:r w:rsidR="005E7EA1" w:rsidRPr="005E7EA1" w:rsidDel="00E8696C">
          <w:rPr>
            <w:rFonts w:ascii="Courier New" w:hAnsi="Courier New" w:cs="Courier New"/>
            <w:sz w:val="22"/>
            <w:szCs w:val="22"/>
            <w:lang w:val="en-GB"/>
          </w:rPr>
          <w:delText>-&gt;</w:delText>
        </w:r>
        <w:r w:rsidR="0057533B" w:rsidDel="00E8696C">
          <w:rPr>
            <w:lang w:val="en-US"/>
          </w:rPr>
          <w:delText>’.</w:delText>
        </w:r>
      </w:del>
    </w:p>
    <w:p w:rsidR="00194AC1" w:rsidDel="00E8696C" w:rsidRDefault="007F2594">
      <w:pPr>
        <w:rPr>
          <w:del w:id="1023" w:author="Holger Eichelberger" w:date="2015-09-14T16:59:00Z"/>
          <w:lang w:val="en-GB"/>
        </w:rPr>
      </w:pPr>
      <w:del w:id="1024" w:author="Holger Eichelberger" w:date="2015-09-14T16:59:00Z">
        <w:r w:rsidDel="00E8696C">
          <w:rPr>
            <w:lang w:val="en-US"/>
          </w:rPr>
          <w:delTex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delText>
        </w:r>
      </w:del>
    </w:p>
    <w:p w:rsidR="000A1E9D" w:rsidDel="00E8696C" w:rsidRDefault="000A1E9D" w:rsidP="000A1E9D">
      <w:pPr>
        <w:rPr>
          <w:del w:id="1025" w:author="Holger Eichelberger" w:date="2015-09-14T16:59:00Z"/>
          <w:lang w:val="en-US"/>
        </w:rPr>
      </w:pPr>
      <w:del w:id="1026" w:author="Holger Eichelberger" w:date="2015-09-14T16:59:00Z">
        <w:r w:rsidRPr="000A1E9D" w:rsidDel="00E8696C">
          <w:rPr>
            <w:lang w:val="en-US"/>
          </w:rPr>
          <w:delText xml:space="preserve">Sometimes an expression using operations results in a collection, while we are interested only in a </w:delText>
        </w:r>
        <w:r w:rsidRPr="00E840C7" w:rsidDel="00E8696C">
          <w:rPr>
            <w:lang w:val="en-US"/>
          </w:rPr>
          <w:delText>special subset</w:delText>
        </w:r>
        <w:r w:rsidRPr="000A1E9D" w:rsidDel="00E8696C">
          <w:rPr>
            <w:lang w:val="en-US"/>
          </w:rPr>
          <w:delText xml:space="preserve"> of the collection. </w:delText>
        </w:r>
        <w:r w:rsidR="00E840C7" w:rsidDel="00E8696C">
          <w:rPr>
            <w:lang w:val="en-US"/>
          </w:rPr>
          <w:delText xml:space="preserve">The </w:delText>
        </w:r>
        <w:r w:rsidR="005E7EA1" w:rsidRPr="005E7EA1" w:rsidDel="00E8696C">
          <w:rPr>
            <w:rFonts w:ascii="Courier New" w:hAnsi="Courier New" w:cs="Courier New"/>
            <w:b/>
            <w:sz w:val="22"/>
            <w:szCs w:val="22"/>
            <w:lang w:val="en-GB"/>
          </w:rPr>
          <w:delText>select</w:delText>
        </w:r>
        <w:r w:rsidR="00E840C7" w:rsidDel="00E8696C">
          <w:rPr>
            <w:lang w:val="en-US"/>
          </w:rPr>
          <w:delText xml:space="preserve"> operation </w:delText>
        </w:r>
        <w:r w:rsidRPr="000A1E9D" w:rsidDel="00E8696C">
          <w:rPr>
            <w:lang w:val="en-US"/>
          </w:rPr>
          <w:delText xml:space="preserve">specifies a subset of a collection: </w:delText>
        </w:r>
      </w:del>
    </w:p>
    <w:p w:rsidR="00194AC1" w:rsidDel="00E8696C" w:rsidRDefault="005E7EA1">
      <w:pPr>
        <w:spacing w:after="200" w:line="276" w:lineRule="auto"/>
        <w:ind w:left="567"/>
        <w:jc w:val="left"/>
        <w:rPr>
          <w:del w:id="1027" w:author="Holger Eichelberger" w:date="2015-09-14T16:59:00Z"/>
          <w:rFonts w:ascii="Courier New" w:hAnsi="Courier New" w:cs="Courier New"/>
          <w:sz w:val="22"/>
          <w:szCs w:val="22"/>
          <w:lang w:val="en-GB"/>
        </w:rPr>
      </w:pPr>
      <w:del w:id="102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29" w:author="Holger Eichelberger" w:date="2015-09-14T16:59:00Z"/>
          <w:rFonts w:ascii="Courier New" w:hAnsi="Courier New" w:cs="Courier New"/>
          <w:sz w:val="22"/>
          <w:szCs w:val="22"/>
          <w:lang w:val="en-GB"/>
        </w:rPr>
      </w:pPr>
      <w:del w:id="103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31" w:author="Holger Eichelberger" w:date="2015-09-14T16:59:00Z"/>
          <w:rFonts w:ascii="Courier New" w:hAnsi="Courier New" w:cs="Courier New"/>
          <w:sz w:val="22"/>
          <w:szCs w:val="22"/>
          <w:lang w:val="en-GB"/>
        </w:rPr>
      </w:pPr>
      <w:del w:id="1032"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Del="00E8696C" w:rsidRDefault="00965365" w:rsidP="000A1E9D">
      <w:pPr>
        <w:rPr>
          <w:del w:id="1033" w:author="Holger Eichelberger" w:date="2015-09-14T16:59:00Z"/>
          <w:lang w:val="en-US"/>
        </w:rPr>
      </w:pPr>
      <w:del w:id="1034" w:author="Holger Eichelberger" w:date="2015-09-14T16:59:00Z">
        <w:r w:rsidDel="00E8696C">
          <w:rPr>
            <w:lang w:val="en-US"/>
          </w:rPr>
          <w:delText>Both expressions result</w:delText>
        </w:r>
        <w:r w:rsidRPr="00965365" w:rsidDel="00E8696C">
          <w:rPr>
            <w:lang w:val="en-US"/>
          </w:rPr>
          <w:delText xml:space="preserve"> in a collection that contains all the elements from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for which the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 xml:space="preserve">evaluates to true. </w:delText>
        </w:r>
        <w:r w:rsidDel="00E8696C">
          <w:rPr>
            <w:lang w:val="en-US"/>
          </w:rPr>
          <w:delText xml:space="preserve">Thereby, </w:delText>
        </w:r>
        <w:r w:rsidR="005E7EA1" w:rsidRPr="005E7EA1" w:rsidDel="00E8696C">
          <w:rPr>
            <w:rFonts w:ascii="Courier New" w:hAnsi="Courier New" w:cs="Courier New"/>
            <w:sz w:val="22"/>
            <w:szCs w:val="22"/>
            <w:lang w:val="en-GB"/>
          </w:rPr>
          <w:delText>t</w:delText>
        </w:r>
        <w:r w:rsidDel="00E8696C">
          <w:rPr>
            <w:lang w:val="en-US"/>
          </w:rPr>
          <w:delText xml:space="preserve"> is an iterator which will successively receive all values stored in </w:delText>
        </w:r>
        <w:r w:rsidR="005E7EA1" w:rsidRPr="005E7EA1" w:rsidDel="00E8696C">
          <w:rPr>
            <w:rFonts w:ascii="Courier New" w:hAnsi="Courier New" w:cs="Courier New"/>
            <w:sz w:val="22"/>
            <w:szCs w:val="22"/>
            <w:lang w:val="en-GB"/>
          </w:rPr>
          <w:delText>collection</w:delText>
        </w:r>
        <w:r w:rsidDel="00E8696C">
          <w:rPr>
            <w:lang w:val="en-US"/>
          </w:rPr>
          <w:delText xml:space="preserve">. </w:delText>
        </w:r>
        <w:r w:rsidR="00987CEB" w:rsidDel="00E8696C">
          <w:rPr>
            <w:lang w:val="en-US"/>
          </w:rPr>
          <w:delText xml:space="preserve">In the second form the type of the elements is explicitly specified. Note that the type of the iterator must comply </w:delText>
        </w:r>
        <w:r w:rsidR="00BA6590" w:rsidDel="00E8696C">
          <w:rPr>
            <w:lang w:val="en-US"/>
          </w:rPr>
          <w:delText>with</w:delText>
        </w:r>
        <w:r w:rsidR="00987CEB" w:rsidDel="00E8696C">
          <w:rPr>
            <w:lang w:val="en-US"/>
          </w:rPr>
          <w:delText xml:space="preserve"> the element type of the collection. </w:delText>
        </w:r>
        <w:r w:rsidRPr="00965365" w:rsidDel="00E8696C">
          <w:rPr>
            <w:lang w:val="en-US"/>
          </w:rPr>
          <w:delText xml:space="preserve">To find the result of this expression, for each element in </w:delText>
        </w:r>
        <w:r w:rsidR="005E7EA1" w:rsidRPr="005E7EA1" w:rsidDel="00E8696C">
          <w:rPr>
            <w:rFonts w:ascii="Courier New" w:hAnsi="Courier New" w:cs="Courier New"/>
            <w:sz w:val="22"/>
            <w:szCs w:val="22"/>
            <w:lang w:val="en-GB"/>
          </w:rPr>
          <w:delText>collection</w:delText>
        </w:r>
        <w:r w:rsidRPr="00965365" w:rsidDel="00E8696C">
          <w:rPr>
            <w:i/>
            <w:iCs/>
            <w:lang w:val="en-US"/>
          </w:rPr>
          <w:delText xml:space="preserve"> </w:delText>
        </w:r>
        <w:r w:rsidRPr="00965365" w:rsidDel="00E8696C">
          <w:rPr>
            <w:lang w:val="en-US"/>
          </w:rPr>
          <w:delText xml:space="preserve">the expression </w:delText>
        </w:r>
        <w:r w:rsidR="005E7EA1" w:rsidRPr="005E7EA1" w:rsidDel="00E8696C">
          <w:rPr>
            <w:rFonts w:ascii="Courier New" w:hAnsi="Courier New" w:cs="Courier New"/>
            <w:sz w:val="22"/>
            <w:szCs w:val="22"/>
            <w:lang w:val="en-GB"/>
          </w:rPr>
          <w:delText>boolean-expression-with-t</w:delText>
        </w:r>
        <w:r w:rsidRPr="00965365" w:rsidDel="00E8696C">
          <w:rPr>
            <w:i/>
            <w:iCs/>
            <w:lang w:val="en-US"/>
          </w:rPr>
          <w:delText xml:space="preserve"> </w:delText>
        </w:r>
        <w:r w:rsidRPr="00965365" w:rsidDel="00E8696C">
          <w:rPr>
            <w:lang w:val="en-US"/>
          </w:rPr>
          <w:delText>is evaluated. If this evaluates to true, the element is included in the result collection, otherwise not.</w:delText>
        </w:r>
      </w:del>
    </w:p>
    <w:p w:rsidR="00320815" w:rsidRPr="004B4A15" w:rsidDel="00E8696C" w:rsidRDefault="00320815" w:rsidP="00320815">
      <w:pPr>
        <w:spacing w:after="200" w:line="276" w:lineRule="auto"/>
        <w:jc w:val="left"/>
        <w:rPr>
          <w:del w:id="1035" w:author="Holger Eichelberger" w:date="2015-09-14T16:59:00Z"/>
          <w:lang w:val="en-GB"/>
        </w:rPr>
      </w:pPr>
      <w:del w:id="1036"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37" w:author="Holger Eichelberger" w:date="2015-09-14T16:59:00Z"/>
          <w:rFonts w:ascii="Courier New" w:hAnsi="Courier New" w:cs="Courier New"/>
          <w:i/>
          <w:sz w:val="22"/>
          <w:szCs w:val="22"/>
          <w:lang w:val="en-GB"/>
        </w:rPr>
      </w:pPr>
      <w:del w:id="1038"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Get all elements of the set “contents” with a “highBitrate” of less than 128 */</w:delText>
        </w:r>
      </w:del>
    </w:p>
    <w:p w:rsidR="00320815" w:rsidDel="00E8696C" w:rsidRDefault="005E7EA1" w:rsidP="00320815">
      <w:pPr>
        <w:spacing w:after="200" w:line="276" w:lineRule="auto"/>
        <w:ind w:left="567"/>
        <w:jc w:val="left"/>
        <w:rPr>
          <w:del w:id="1039" w:author="Holger Eichelberger" w:date="2015-09-14T16:59:00Z"/>
          <w:rFonts w:ascii="Courier New" w:hAnsi="Courier New" w:cs="Courier New"/>
          <w:sz w:val="22"/>
          <w:szCs w:val="22"/>
          <w:lang w:val="en-GB"/>
        </w:rPr>
      </w:pPr>
      <w:del w:id="1040" w:author="Holger Eichelberger" w:date="2015-09-14T16:59:00Z">
        <w:r w:rsidRPr="005E7EA1" w:rsidDel="00E8696C">
          <w:rPr>
            <w:rFonts w:ascii="Courier New" w:hAnsi="Courier New" w:cs="Courier New"/>
            <w:sz w:val="22"/>
            <w:szCs w:val="22"/>
            <w:lang w:val="en-GB"/>
          </w:rPr>
          <w:delText>contents-&gt;</w:delText>
        </w:r>
        <w:r w:rsidR="00781332" w:rsidDel="00E8696C">
          <w:rPr>
            <w:rFonts w:ascii="Courier New" w:hAnsi="Courier New" w:cs="Courier New"/>
            <w:b/>
            <w:sz w:val="22"/>
            <w:szCs w:val="22"/>
            <w:lang w:val="en-GB"/>
          </w:rPr>
          <w:delText>select(</w:delText>
        </w:r>
        <w:r w:rsidRPr="005E7EA1" w:rsidDel="00E8696C">
          <w:rPr>
            <w:rFonts w:ascii="Courier New" w:hAnsi="Courier New" w:cs="Courier New"/>
            <w:sz w:val="22"/>
            <w:szCs w:val="22"/>
            <w:lang w:val="en-GB"/>
          </w:rPr>
          <w:delText>t|t.highBitrate &lt; 128</w:delText>
        </w:r>
        <w:r w:rsidR="00781332" w:rsidDel="00E8696C">
          <w:rPr>
            <w:rFonts w:ascii="Courier New" w:hAnsi="Courier New" w:cs="Courier New"/>
            <w:b/>
            <w:sz w:val="22"/>
            <w:szCs w:val="22"/>
            <w:lang w:val="en-GB"/>
          </w:rPr>
          <w:delText>)</w:delText>
        </w:r>
        <w:r w:rsidRPr="005E7EA1" w:rsidDel="00E8696C">
          <w:rPr>
            <w:rFonts w:ascii="Courier New" w:hAnsi="Courier New" w:cs="Courier New"/>
            <w:sz w:val="22"/>
            <w:szCs w:val="22"/>
            <w:lang w:val="en-GB"/>
          </w:rPr>
          <w:delText>;</w:delText>
        </w:r>
      </w:del>
    </w:p>
    <w:p w:rsidR="000A1E9D" w:rsidDel="00E8696C" w:rsidRDefault="000032F6" w:rsidP="000A1E9D">
      <w:pPr>
        <w:rPr>
          <w:del w:id="1041" w:author="Holger Eichelberger" w:date="2015-09-14T16:59:00Z"/>
          <w:lang w:val="en-US"/>
        </w:rPr>
      </w:pPr>
      <w:del w:id="1042" w:author="Holger Eichelberger" w:date="2015-09-14T16:59:00Z">
        <w:r w:rsidRPr="000032F6" w:rsidDel="00E8696C">
          <w:rPr>
            <w:lang w:val="en-US"/>
          </w:rPr>
          <w:delText xml:space="preserve">The </w:delText>
        </w:r>
        <w:r w:rsidR="005E7EA1" w:rsidRPr="005E7EA1" w:rsidDel="00E8696C">
          <w:rPr>
            <w:rFonts w:ascii="Courier New" w:hAnsi="Courier New" w:cs="Courier New"/>
            <w:b/>
            <w:sz w:val="22"/>
            <w:szCs w:val="22"/>
            <w:lang w:val="en-GB"/>
          </w:rPr>
          <w:delText>rejec</w:delText>
        </w:r>
        <w:r w:rsidRPr="00E840C7" w:rsidDel="00E8696C">
          <w:rPr>
            <w:b/>
            <w:iCs/>
            <w:lang w:val="en-US"/>
          </w:rPr>
          <w:delText>t</w:delText>
        </w:r>
        <w:r w:rsidRPr="000032F6" w:rsidDel="00E8696C">
          <w:rPr>
            <w:i/>
            <w:iCs/>
            <w:lang w:val="en-US"/>
          </w:rPr>
          <w:delText xml:space="preserve"> </w:delText>
        </w:r>
        <w:r w:rsidRPr="000032F6" w:rsidDel="00E8696C">
          <w:rPr>
            <w:lang w:val="en-US"/>
          </w:rPr>
          <w:delText xml:space="preserve">operation is identical to the select operation, but with reject we get the subset of all the elements of the collection for which the expression evaluates to False. </w:delText>
        </w:r>
        <w:r w:rsidRPr="009E3AC5" w:rsidDel="00E8696C">
          <w:rPr>
            <w:lang w:val="en-US"/>
          </w:rPr>
          <w:delText>The reject syntax is identical to the select syntax.</w:delText>
        </w:r>
      </w:del>
    </w:p>
    <w:p w:rsidR="000032F6" w:rsidDel="00E8696C" w:rsidRDefault="009E3AC5" w:rsidP="000A1E9D">
      <w:pPr>
        <w:rPr>
          <w:del w:id="1043" w:author="Holger Eichelberger" w:date="2015-09-14T16:59:00Z"/>
          <w:lang w:val="en-US"/>
        </w:rPr>
      </w:pPr>
      <w:del w:id="1044" w:author="Holger Eichelberger" w:date="2015-09-14T16:59:00Z">
        <w:r w:rsidRPr="009E3AC5" w:rsidDel="00E8696C">
          <w:rPr>
            <w:lang w:val="en-US"/>
          </w:rPr>
          <w:delTex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delText>
        </w:r>
        <w:r w:rsidR="005E7EA1" w:rsidRPr="005E7EA1" w:rsidDel="00E8696C">
          <w:rPr>
            <w:rFonts w:ascii="Courier New" w:hAnsi="Courier New" w:cs="Courier New"/>
            <w:b/>
            <w:sz w:val="22"/>
            <w:szCs w:val="22"/>
            <w:lang w:val="en-GB"/>
          </w:rPr>
          <w:delText>collect</w:delText>
        </w:r>
        <w:r w:rsidRPr="009E3AC5" w:rsidDel="00E8696C">
          <w:rPr>
            <w:i/>
            <w:iCs/>
            <w:lang w:val="en-US"/>
          </w:rPr>
          <w:delText xml:space="preserve"> </w:delText>
        </w:r>
        <w:r w:rsidRPr="009E3AC5" w:rsidDel="00E8696C">
          <w:rPr>
            <w:lang w:val="en-US"/>
          </w:rPr>
          <w:delText xml:space="preserve">operation. The </w:delText>
        </w:r>
        <w:r w:rsidR="005E7EA1" w:rsidRPr="005E7EA1" w:rsidDel="00E8696C">
          <w:rPr>
            <w:rFonts w:ascii="Courier New" w:hAnsi="Courier New" w:cs="Courier New"/>
            <w:b/>
            <w:sz w:val="22"/>
            <w:szCs w:val="22"/>
            <w:lang w:val="en-GB"/>
          </w:rPr>
          <w:delText>collect</w:delText>
        </w:r>
        <w:r w:rsidRPr="009E3AC5" w:rsidDel="00E8696C">
          <w:rPr>
            <w:lang w:val="en-US"/>
          </w:rPr>
          <w:delText xml:space="preserve"> operation uses the same syntax as the select and reject and is written as one of:</w:delText>
        </w:r>
      </w:del>
    </w:p>
    <w:p w:rsidR="00194AC1" w:rsidDel="00E8696C" w:rsidRDefault="005E7EA1">
      <w:pPr>
        <w:spacing w:after="200" w:line="276" w:lineRule="auto"/>
        <w:ind w:left="567"/>
        <w:jc w:val="left"/>
        <w:rPr>
          <w:del w:id="1045" w:author="Holger Eichelberger" w:date="2015-09-14T16:59:00Z"/>
          <w:rFonts w:ascii="Courier New" w:hAnsi="Courier New" w:cs="Courier New"/>
          <w:sz w:val="22"/>
          <w:szCs w:val="22"/>
          <w:lang w:val="en-GB"/>
        </w:rPr>
      </w:pPr>
      <w:del w:id="104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jc w:val="left"/>
        <w:rPr>
          <w:del w:id="1047" w:author="Holger Eichelberger" w:date="2015-09-14T16:59:00Z"/>
          <w:rFonts w:ascii="Courier New" w:hAnsi="Courier New" w:cs="Courier New"/>
          <w:sz w:val="22"/>
          <w:szCs w:val="22"/>
          <w:lang w:val="en-GB"/>
        </w:rPr>
      </w:pPr>
      <w:del w:id="104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collect(</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jc w:val="left"/>
        <w:rPr>
          <w:del w:id="1049" w:author="Holger Eichelberger" w:date="2015-09-14T16:59:00Z"/>
          <w:rFonts w:ascii="Courier New" w:hAnsi="Courier New" w:cs="Courier New"/>
          <w:sz w:val="22"/>
          <w:szCs w:val="22"/>
          <w:lang w:val="en-GB"/>
        </w:rPr>
      </w:pPr>
      <w:del w:id="1050"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A437A1" w:rsidRPr="00A437A1" w:rsidDel="00E8696C" w:rsidRDefault="00A437A1" w:rsidP="000A1E9D">
      <w:pPr>
        <w:rPr>
          <w:del w:id="1051" w:author="Holger Eichelberger" w:date="2015-09-14T16:59:00Z"/>
          <w:lang w:val="en-US"/>
        </w:rPr>
      </w:pPr>
      <w:del w:id="1052" w:author="Holger Eichelberger" w:date="2015-09-14T16:59:00Z">
        <w:r w:rsidRPr="00A437A1" w:rsidDel="00E8696C">
          <w:rPr>
            <w:lang w:val="en-US"/>
          </w:rPr>
          <w:delText xml:space="preserve">Many times a constraint is needed on all elements of a collection. The </w:delText>
        </w:r>
        <w:r w:rsidR="005E7EA1" w:rsidRPr="005E7EA1" w:rsidDel="00E8696C">
          <w:rPr>
            <w:rFonts w:ascii="Courier New" w:hAnsi="Courier New" w:cs="Courier New"/>
            <w:b/>
            <w:sz w:val="22"/>
            <w:szCs w:val="22"/>
            <w:lang w:val="en-GB"/>
          </w:rPr>
          <w:delText>forAll</w:delText>
        </w:r>
        <w:r w:rsidRPr="00A437A1" w:rsidDel="00E8696C">
          <w:rPr>
            <w:lang w:val="en-US"/>
          </w:rPr>
          <w:delText xml:space="preserve"> operation in </w:delText>
        </w:r>
        <w:r w:rsidDel="00E8696C">
          <w:rPr>
            <w:lang w:val="en-US"/>
          </w:rPr>
          <w:delText>IVML</w:delText>
        </w:r>
        <w:r w:rsidRPr="00A437A1" w:rsidDel="00E8696C">
          <w:rPr>
            <w:lang w:val="en-US"/>
          </w:rPr>
          <w:delText xml:space="preserve"> allows specifying a Boolean expression, which must hold for all objects in a collection:</w:delText>
        </w:r>
      </w:del>
    </w:p>
    <w:p w:rsidR="00194AC1" w:rsidDel="00E8696C" w:rsidRDefault="005E7EA1">
      <w:pPr>
        <w:spacing w:after="200" w:line="276" w:lineRule="auto"/>
        <w:ind w:left="567"/>
        <w:rPr>
          <w:del w:id="1053" w:author="Holger Eichelberger" w:date="2015-09-14T16:59:00Z"/>
          <w:rFonts w:ascii="Courier New" w:hAnsi="Courier New" w:cs="Courier New"/>
          <w:sz w:val="22"/>
          <w:szCs w:val="22"/>
          <w:lang w:val="en-GB"/>
        </w:rPr>
      </w:pPr>
      <w:del w:id="1054"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55" w:author="Holger Eichelberger" w:date="2015-09-14T16:59:00Z"/>
          <w:rFonts w:ascii="Courier New" w:hAnsi="Courier New" w:cs="Courier New"/>
          <w:sz w:val="22"/>
          <w:szCs w:val="22"/>
          <w:lang w:val="en-GB"/>
        </w:rPr>
      </w:pPr>
      <w:del w:id="1056"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57" w:author="Holger Eichelberger" w:date="2015-09-14T16:59:00Z"/>
          <w:rFonts w:ascii="Courier New" w:hAnsi="Courier New" w:cs="Courier New"/>
          <w:sz w:val="22"/>
          <w:szCs w:val="22"/>
          <w:lang w:val="en-GB"/>
        </w:rPr>
      </w:pPr>
      <w:del w:id="1058"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320815" w:rsidRPr="004B4A15" w:rsidDel="00E8696C" w:rsidRDefault="00320815" w:rsidP="00320815">
      <w:pPr>
        <w:spacing w:after="200" w:line="276" w:lineRule="auto"/>
        <w:jc w:val="left"/>
        <w:rPr>
          <w:del w:id="1059" w:author="Holger Eichelberger" w:date="2015-09-14T16:59:00Z"/>
          <w:lang w:val="en-GB"/>
        </w:rPr>
      </w:pPr>
      <w:del w:id="1060"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61" w:author="Holger Eichelberger" w:date="2015-09-14T16:59:00Z"/>
          <w:rFonts w:ascii="Courier New" w:hAnsi="Courier New" w:cs="Courier New"/>
          <w:i/>
          <w:sz w:val="22"/>
          <w:szCs w:val="22"/>
          <w:lang w:val="en-GB"/>
        </w:rPr>
      </w:pPr>
      <w:del w:id="1062"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None of the elements of the set “contents” must have a ”highBitrate” of greater than 512 */</w:delText>
        </w:r>
      </w:del>
    </w:p>
    <w:p w:rsidR="00320815" w:rsidDel="00E8696C" w:rsidRDefault="00320815" w:rsidP="00320815">
      <w:pPr>
        <w:spacing w:after="200" w:line="276" w:lineRule="auto"/>
        <w:ind w:left="567"/>
        <w:jc w:val="left"/>
        <w:rPr>
          <w:del w:id="1063" w:author="Holger Eichelberger" w:date="2015-09-14T16:59:00Z"/>
          <w:rFonts w:ascii="Courier New" w:hAnsi="Courier New" w:cs="Courier New"/>
          <w:sz w:val="22"/>
          <w:szCs w:val="22"/>
          <w:lang w:val="en-GB"/>
        </w:rPr>
      </w:pPr>
      <w:del w:id="1064" w:author="Holger Eichelberger" w:date="2015-09-14T16:59:00Z">
        <w:r w:rsidRPr="00320815" w:rsidDel="00E8696C">
          <w:rPr>
            <w:rFonts w:ascii="Courier New" w:hAnsi="Courier New" w:cs="Courier New"/>
            <w:sz w:val="22"/>
            <w:szCs w:val="22"/>
            <w:lang w:val="en-GB"/>
          </w:rPr>
          <w:delText>contents-&gt;</w:delText>
        </w:r>
        <w:r w:rsidDel="00E8696C">
          <w:rPr>
            <w:rFonts w:ascii="Courier New" w:hAnsi="Courier New" w:cs="Courier New"/>
            <w:b/>
            <w:sz w:val="22"/>
            <w:szCs w:val="22"/>
            <w:lang w:val="en-GB"/>
          </w:rPr>
          <w:delText>forAll</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t|t.highBitrate &lt;</w:delText>
        </w:r>
        <w:r w:rsidDel="00E8696C">
          <w:rPr>
            <w:rFonts w:ascii="Courier New" w:hAnsi="Courier New" w:cs="Courier New"/>
            <w:sz w:val="22"/>
            <w:szCs w:val="22"/>
            <w:lang w:val="en-GB"/>
          </w:rPr>
          <w:delText>=</w:delText>
        </w:r>
        <w:r w:rsidRPr="00320815" w:rsidDel="00E8696C">
          <w:rPr>
            <w:rFonts w:ascii="Courier New" w:hAnsi="Courier New" w:cs="Courier New"/>
            <w:sz w:val="22"/>
            <w:szCs w:val="22"/>
            <w:lang w:val="en-GB"/>
          </w:rPr>
          <w:delText xml:space="preserve"> </w:delText>
        </w:r>
        <w:r w:rsidDel="00E8696C">
          <w:rPr>
            <w:rFonts w:ascii="Courier New" w:hAnsi="Courier New" w:cs="Courier New"/>
            <w:sz w:val="22"/>
            <w:szCs w:val="22"/>
            <w:lang w:val="en-GB"/>
          </w:rPr>
          <w:delText>512</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246E" w:rsidDel="00E8696C" w:rsidRDefault="00AD0F25" w:rsidP="000A1E9D">
      <w:pPr>
        <w:rPr>
          <w:del w:id="1065" w:author="Holger Eichelberger" w:date="2015-09-14T16:59:00Z"/>
          <w:lang w:val="en-US"/>
        </w:rPr>
      </w:pPr>
      <w:del w:id="1066" w:author="Holger Eichelberger" w:date="2015-09-14T16:59:00Z">
        <w:r w:rsidRPr="00AD0F25" w:rsidDel="00E8696C">
          <w:rPr>
            <w:lang w:val="en-US"/>
          </w:rPr>
          <w:delText xml:space="preserve">The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 xml:space="preserve">operation has an extended variant in which more than one iterator is used. Both iterators will iterate over the complete collection. Effectively this is a </w:delText>
        </w:r>
        <w:r w:rsidR="005E7EA1" w:rsidRPr="005E7EA1" w:rsidDel="00E8696C">
          <w:rPr>
            <w:rFonts w:ascii="Courier New" w:hAnsi="Courier New" w:cs="Courier New"/>
            <w:b/>
            <w:sz w:val="22"/>
            <w:szCs w:val="22"/>
            <w:lang w:val="en-GB"/>
          </w:rPr>
          <w:delText>forAll</w:delText>
        </w:r>
        <w:r w:rsidRPr="00AD0F25" w:rsidDel="00E8696C">
          <w:rPr>
            <w:i/>
            <w:iCs/>
            <w:lang w:val="en-US"/>
          </w:rPr>
          <w:delText xml:space="preserve"> </w:delText>
        </w:r>
        <w:r w:rsidRPr="00AD0F25" w:rsidDel="00E8696C">
          <w:rPr>
            <w:lang w:val="en-US"/>
          </w:rPr>
          <w:delText>on the Cartesian product of the collection with itself.</w:delText>
        </w:r>
      </w:del>
    </w:p>
    <w:p w:rsidR="00194AC1" w:rsidDel="00E8696C" w:rsidRDefault="005E7EA1">
      <w:pPr>
        <w:spacing w:after="200" w:line="276" w:lineRule="auto"/>
        <w:ind w:left="567"/>
        <w:rPr>
          <w:del w:id="1067" w:author="Holger Eichelberger" w:date="2015-09-14T16:59:00Z"/>
          <w:rFonts w:ascii="Courier New" w:hAnsi="Courier New" w:cs="Courier New"/>
          <w:sz w:val="22"/>
          <w:szCs w:val="22"/>
          <w:lang w:val="en-GB"/>
        </w:rPr>
      </w:pPr>
      <w:del w:id="106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69" w:author="Holger Eichelberger" w:date="2015-09-14T16:59:00Z"/>
          <w:rFonts w:ascii="Courier New" w:hAnsi="Courier New" w:cs="Courier New"/>
          <w:sz w:val="22"/>
          <w:szCs w:val="22"/>
          <w:lang w:val="en-GB"/>
        </w:rPr>
      </w:pPr>
      <w:del w:id="1070"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1" w:author="Holger Eichelberger" w:date="2015-09-14T16:59:00Z"/>
          <w:rFonts w:ascii="Courier New" w:hAnsi="Courier New" w:cs="Courier New"/>
          <w:sz w:val="22"/>
          <w:szCs w:val="22"/>
          <w:lang w:val="en-GB"/>
        </w:rPr>
      </w:pPr>
      <w:del w:id="107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forAll(</w:delText>
        </w:r>
        <w:r w:rsidRPr="005E7EA1" w:rsidDel="00E8696C">
          <w:rPr>
            <w:rFonts w:ascii="Courier New" w:hAnsi="Courier New" w:cs="Courier New"/>
            <w:sz w:val="22"/>
            <w:szCs w:val="22"/>
            <w:lang w:val="en-GB"/>
          </w:rPr>
          <w:delText>ElementType t1, t2</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73" w:author="Holger Eichelberger" w:date="2015-09-14T16:59:00Z"/>
          <w:rFonts w:ascii="Courier New" w:hAnsi="Courier New" w:cs="Courier New"/>
          <w:sz w:val="22"/>
          <w:szCs w:val="22"/>
          <w:lang w:val="en-GB"/>
        </w:rPr>
      </w:pPr>
      <w:del w:id="1074" w:author="Holger Eichelberger" w:date="2015-09-14T16:59:00Z">
        <w:r w:rsidRPr="005E7EA1" w:rsidDel="00E8696C">
          <w:rPr>
            <w:rFonts w:ascii="Courier New" w:hAnsi="Courier New" w:cs="Courier New"/>
            <w:sz w:val="22"/>
            <w:szCs w:val="22"/>
            <w:lang w:val="en-GB"/>
          </w:rPr>
          <w:delText>boolean-expression-with-t1-and-t2</w:delText>
        </w:r>
        <w:r w:rsidRPr="005E7EA1" w:rsidDel="00E8696C">
          <w:rPr>
            <w:rFonts w:ascii="Courier New" w:hAnsi="Courier New" w:cs="Courier New"/>
            <w:b/>
            <w:sz w:val="22"/>
            <w:szCs w:val="22"/>
            <w:lang w:val="en-GB"/>
          </w:rPr>
          <w:delText>)</w:delText>
        </w:r>
      </w:del>
    </w:p>
    <w:p w:rsidR="00891A2E" w:rsidDel="00E8696C" w:rsidRDefault="003224FE" w:rsidP="000A1E9D">
      <w:pPr>
        <w:rPr>
          <w:del w:id="1075" w:author="Holger Eichelberger" w:date="2015-09-14T16:59:00Z"/>
          <w:lang w:val="en-US"/>
        </w:rPr>
      </w:pPr>
      <w:del w:id="1076" w:author="Holger Eichelberger" w:date="2015-09-14T16:59:00Z">
        <w:r w:rsidRPr="003224FE" w:rsidDel="00E8696C">
          <w:rPr>
            <w:lang w:val="en-US"/>
          </w:rPr>
          <w:delText xml:space="preserve">Many </w:delText>
        </w:r>
        <w:r w:rsidRPr="00891A2E" w:rsidDel="00E8696C">
          <w:rPr>
            <w:lang w:val="en-US"/>
          </w:rPr>
          <w:delText>times</w:delText>
        </w:r>
        <w:r w:rsidRPr="003224FE" w:rsidDel="00E8696C">
          <w:rPr>
            <w:lang w:val="en-US"/>
          </w:rPr>
          <w:delText xml:space="preserve"> one needs to know whether there is at least one element in a collection for which a constraint holds. The </w:delText>
        </w:r>
        <w:r w:rsidR="005E7EA1" w:rsidRPr="005E7EA1" w:rsidDel="00E8696C">
          <w:rPr>
            <w:rFonts w:ascii="Courier New" w:hAnsi="Courier New" w:cs="Courier New"/>
            <w:b/>
            <w:sz w:val="22"/>
            <w:szCs w:val="22"/>
            <w:lang w:val="en-GB"/>
          </w:rPr>
          <w:delText>exists</w:delText>
        </w:r>
        <w:r w:rsidRPr="003224FE" w:rsidDel="00E8696C">
          <w:rPr>
            <w:i/>
            <w:iCs/>
            <w:lang w:val="en-US"/>
          </w:rPr>
          <w:delText xml:space="preserve"> </w:delText>
        </w:r>
        <w:r w:rsidRPr="003224FE" w:rsidDel="00E8696C">
          <w:rPr>
            <w:lang w:val="en-US"/>
          </w:rPr>
          <w:delText xml:space="preserve">operation in </w:delText>
        </w:r>
        <w:r w:rsidR="00783BDB" w:rsidDel="00E8696C">
          <w:rPr>
            <w:lang w:val="en-US"/>
          </w:rPr>
          <w:delText>IVML</w:delText>
        </w:r>
        <w:r w:rsidRPr="003224FE" w:rsidDel="00E8696C">
          <w:rPr>
            <w:lang w:val="en-US"/>
          </w:rPr>
          <w:delText xml:space="preserve"> allows you to specify a Boolean expression that must hold for at least one object in a collection: </w:delText>
        </w:r>
      </w:del>
    </w:p>
    <w:p w:rsidR="00194AC1" w:rsidDel="00E8696C" w:rsidRDefault="005E7EA1">
      <w:pPr>
        <w:spacing w:after="200" w:line="276" w:lineRule="auto"/>
        <w:ind w:left="567"/>
        <w:rPr>
          <w:del w:id="1077" w:author="Holger Eichelberger" w:date="2015-09-14T16:59:00Z"/>
          <w:rFonts w:ascii="Courier New" w:hAnsi="Courier New" w:cs="Courier New"/>
          <w:sz w:val="22"/>
          <w:szCs w:val="22"/>
          <w:lang w:val="en-GB"/>
        </w:rPr>
      </w:pPr>
      <w:del w:id="107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t|boolean-expression-with-t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79" w:author="Holger Eichelberger" w:date="2015-09-14T16:59:00Z"/>
          <w:rFonts w:ascii="Courier New" w:hAnsi="Courier New" w:cs="Courier New"/>
          <w:sz w:val="22"/>
          <w:szCs w:val="22"/>
          <w:lang w:val="en-GB"/>
        </w:rPr>
      </w:pPr>
      <w:del w:id="1080"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exists(</w:delText>
        </w:r>
        <w:r w:rsidRPr="005E7EA1" w:rsidDel="00E8696C">
          <w:rPr>
            <w:rFonts w:ascii="Courier New" w:hAnsi="Courier New" w:cs="Courier New"/>
            <w:sz w:val="22"/>
            <w:szCs w:val="22"/>
            <w:lang w:val="en-GB"/>
          </w:rPr>
          <w:delText>ElementType t</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1" w:author="Holger Eichelberger" w:date="2015-09-14T16:59:00Z"/>
          <w:rFonts w:ascii="Courier New" w:hAnsi="Courier New" w:cs="Courier New"/>
          <w:sz w:val="22"/>
          <w:szCs w:val="22"/>
          <w:lang w:val="en-GB"/>
        </w:rPr>
      </w:pPr>
      <w:del w:id="1082" w:author="Holger Eichelberger" w:date="2015-09-14T16:59:00Z">
        <w:r w:rsidRPr="005E7EA1" w:rsidDel="00E8696C">
          <w:rPr>
            <w:rFonts w:ascii="Courier New" w:hAnsi="Courier New" w:cs="Courier New"/>
            <w:sz w:val="22"/>
            <w:szCs w:val="22"/>
            <w:lang w:val="en-GB"/>
          </w:rPr>
          <w:delText>boolean-expression-with-t</w:delText>
        </w:r>
        <w:r w:rsidRPr="005E7EA1" w:rsidDel="00E8696C">
          <w:rPr>
            <w:rFonts w:ascii="Courier New" w:hAnsi="Courier New" w:cs="Courier New"/>
            <w:b/>
            <w:sz w:val="22"/>
            <w:szCs w:val="22"/>
            <w:lang w:val="en-GB"/>
          </w:rPr>
          <w:delText>)</w:delText>
        </w:r>
      </w:del>
    </w:p>
    <w:p w:rsidR="00B37BAA" w:rsidDel="00E8696C" w:rsidRDefault="00B37BAA" w:rsidP="000A1E9D">
      <w:pPr>
        <w:rPr>
          <w:del w:id="1083" w:author="Holger Eichelberger" w:date="2015-09-14T16:59:00Z"/>
          <w:lang w:val="en-US"/>
        </w:rPr>
      </w:pPr>
      <w:del w:id="1084" w:author="Holger Eichelberger" w:date="2015-09-14T16:59:00Z">
        <w:r w:rsidDel="00E8696C">
          <w:rPr>
            <w:lang w:val="en-US"/>
          </w:rPr>
          <w:delText>Depending on the type of the collection further related operation may be defined</w:delText>
        </w:r>
        <w:r w:rsidR="009D2DBC" w:rsidDel="00E8696C">
          <w:rPr>
            <w:lang w:val="en-US"/>
          </w:rPr>
          <w:delText xml:space="preserve"> such as </w:delText>
        </w:r>
        <w:r w:rsidR="005E7EA1" w:rsidRPr="005E7EA1" w:rsidDel="00E8696C">
          <w:rPr>
            <w:rFonts w:ascii="Courier New" w:hAnsi="Courier New" w:cs="Courier New"/>
            <w:b/>
            <w:sz w:val="22"/>
            <w:szCs w:val="22"/>
            <w:lang w:val="en-GB"/>
          </w:rPr>
          <w:delText>isUnique</w:delText>
        </w:r>
        <w:r w:rsidDel="00E8696C">
          <w:rPr>
            <w:lang w:val="en-US"/>
          </w:rPr>
          <w:delText xml:space="preserve">. Details will be given in Section </w:delText>
        </w:r>
        <w:r w:rsidR="00CA1915" w:rsidDel="00E8696C">
          <w:rPr>
            <w:lang w:val="en-US"/>
          </w:rPr>
          <w:fldChar w:fldCharType="begin"/>
        </w:r>
        <w:r w:rsidDel="00E8696C">
          <w:rPr>
            <w:lang w:val="en-US"/>
          </w:rPr>
          <w:delInstrText xml:space="preserve"> REF _Ref330497855 \r \h </w:delInstrText>
        </w:r>
        <w:r w:rsidR="00CA1915" w:rsidDel="00E8696C">
          <w:rPr>
            <w:lang w:val="en-US"/>
          </w:rPr>
        </w:r>
        <w:r w:rsidR="00CA1915" w:rsidDel="00E8696C">
          <w:rPr>
            <w:lang w:val="en-US"/>
          </w:rPr>
          <w:fldChar w:fldCharType="separate"/>
        </w:r>
        <w:r w:rsidR="00F84791" w:rsidDel="00E8696C">
          <w:rPr>
            <w:lang w:val="en-US"/>
          </w:rPr>
          <w:delText>3</w:delText>
        </w:r>
        <w:r w:rsidR="00CA1915" w:rsidDel="00E8696C">
          <w:rPr>
            <w:lang w:val="en-US"/>
          </w:rPr>
          <w:fldChar w:fldCharType="end"/>
        </w:r>
        <w:r w:rsidDel="00E8696C">
          <w:rPr>
            <w:lang w:val="en-US"/>
          </w:rPr>
          <w:delText xml:space="preserve"> where we describe all operations in detail.</w:delText>
        </w:r>
      </w:del>
    </w:p>
    <w:p w:rsidR="00891A2E" w:rsidDel="00E8696C" w:rsidRDefault="000B26CF" w:rsidP="000A1E9D">
      <w:pPr>
        <w:rPr>
          <w:del w:id="1085" w:author="Holger Eichelberger" w:date="2015-09-14T16:59:00Z"/>
          <w:lang w:val="en-US"/>
        </w:rPr>
      </w:pPr>
      <w:del w:id="1086" w:author="Holger Eichelberger" w:date="2015-09-14T16:59:00Z">
        <w:r w:rsidDel="00E8696C">
          <w:rPr>
            <w:lang w:val="en-US"/>
          </w:rPr>
          <w:delText>One special case of collection operation is to aggregate one value over all values in a collection by applying a certain expression or function.</w:delText>
        </w:r>
        <w:r w:rsidR="001A4C56" w:rsidDel="00E8696C">
          <w:rPr>
            <w:lang w:val="en-US"/>
          </w:rPr>
          <w:delText xml:space="preserve"> However, this comes close to the iterate operation in OCL. </w:delText>
        </w:r>
        <w:r w:rsidR="00107DC7" w:rsidDel="00E8696C">
          <w:rPr>
            <w:lang w:val="en-US"/>
          </w:rPr>
          <w:delText>As we specifically target value aggregations</w:delText>
        </w:r>
        <w:r w:rsidR="00EA503C" w:rsidDel="00E8696C">
          <w:rPr>
            <w:lang w:val="en-US"/>
          </w:rPr>
          <w:delText xml:space="preserve"> define </w:delText>
        </w:r>
        <w:r w:rsidR="00107DC7" w:rsidDel="00E8696C">
          <w:rPr>
            <w:lang w:val="en-US"/>
          </w:rPr>
          <w:delText xml:space="preserve">the </w:delText>
        </w:r>
        <w:r w:rsidR="005E7EA1" w:rsidRPr="005E7EA1" w:rsidDel="00E8696C">
          <w:rPr>
            <w:rFonts w:ascii="Courier New" w:hAnsi="Courier New" w:cs="Courier New"/>
            <w:b/>
            <w:sz w:val="22"/>
            <w:szCs w:val="22"/>
            <w:lang w:val="en-GB"/>
          </w:rPr>
          <w:delText>apply</w:delText>
        </w:r>
        <w:r w:rsidR="00107DC7" w:rsidDel="00E8696C">
          <w:rPr>
            <w:lang w:val="en-US"/>
          </w:rPr>
          <w:delText xml:space="preserve"> </w:delText>
        </w:r>
        <w:r w:rsidR="00E25851" w:rsidDel="00E8696C">
          <w:rPr>
            <w:lang w:val="en-US"/>
          </w:rPr>
          <w:delText>operation</w:delText>
        </w:r>
        <w:r w:rsidR="00EA503C" w:rsidDel="00E8696C">
          <w:rPr>
            <w:lang w:val="en-US"/>
          </w:rPr>
          <w:delText xml:space="preserve"> while reusing the </w:delText>
        </w:r>
        <w:r w:rsidR="00F66C77" w:rsidDel="00E8696C">
          <w:rPr>
            <w:lang w:val="en-US"/>
          </w:rPr>
          <w:delText>already known</w:delText>
        </w:r>
        <w:r w:rsidR="00EA503C" w:rsidDel="00E8696C">
          <w:rPr>
            <w:lang w:val="en-US"/>
          </w:rPr>
          <w:delText xml:space="preserve"> syntax</w:delText>
        </w:r>
        <w:r w:rsidR="00107DC7" w:rsidDel="00E8696C">
          <w:rPr>
            <w:lang w:val="en-US"/>
          </w:rPr>
          <w:delText>:</w:delText>
        </w:r>
      </w:del>
    </w:p>
    <w:p w:rsidR="00194AC1" w:rsidDel="00E8696C" w:rsidRDefault="005E7EA1">
      <w:pPr>
        <w:spacing w:after="200" w:line="276" w:lineRule="auto"/>
        <w:ind w:left="567"/>
        <w:rPr>
          <w:del w:id="1087" w:author="Holger Eichelberger" w:date="2015-09-14T16:59:00Z"/>
          <w:rFonts w:ascii="Courier New" w:hAnsi="Courier New" w:cs="Courier New"/>
          <w:sz w:val="22"/>
          <w:szCs w:val="22"/>
          <w:lang w:val="en-GB"/>
        </w:rPr>
      </w:pPr>
      <w:del w:id="1088"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89" w:author="Holger Eichelberger" w:date="2015-09-14T16:59:00Z"/>
          <w:rFonts w:ascii="Courier New" w:hAnsi="Courier New" w:cs="Courier New"/>
          <w:sz w:val="22"/>
          <w:szCs w:val="22"/>
          <w:lang w:val="en-GB"/>
        </w:rPr>
      </w:pPr>
      <w:del w:id="1090"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194AC1" w:rsidDel="00E8696C" w:rsidRDefault="005E7EA1">
      <w:pPr>
        <w:spacing w:after="200" w:line="276" w:lineRule="auto"/>
        <w:ind w:left="567"/>
        <w:rPr>
          <w:del w:id="1091" w:author="Holger Eichelberger" w:date="2015-09-14T16:59:00Z"/>
          <w:rFonts w:ascii="Courier New" w:hAnsi="Courier New" w:cs="Courier New"/>
          <w:sz w:val="22"/>
          <w:szCs w:val="22"/>
          <w:lang w:val="en-GB"/>
        </w:rPr>
      </w:pPr>
      <w:del w:id="1092" w:author="Holger Eichelberger" w:date="2015-09-14T16:59:00Z">
        <w:r w:rsidRPr="005E7EA1" w:rsidDel="00E8696C">
          <w:rPr>
            <w:rFonts w:ascii="Courier New" w:hAnsi="Courier New" w:cs="Courier New"/>
            <w:sz w:val="22"/>
            <w:szCs w:val="22"/>
            <w:lang w:val="en-GB"/>
          </w:rPr>
          <w:delText>collection-&gt;</w:delText>
        </w:r>
        <w:r w:rsidRPr="005E7EA1" w:rsidDel="00E8696C">
          <w:rPr>
            <w:rFonts w:ascii="Courier New" w:hAnsi="Courier New" w:cs="Courier New"/>
            <w:b/>
            <w:sz w:val="22"/>
            <w:szCs w:val="22"/>
            <w:lang w:val="en-GB"/>
          </w:rPr>
          <w:delText>apply(</w:delText>
        </w:r>
        <w:r w:rsidRPr="005E7EA1" w:rsidDel="00E8696C">
          <w:rPr>
            <w:rFonts w:ascii="Courier New" w:hAnsi="Courier New" w:cs="Courier New"/>
            <w:sz w:val="22"/>
            <w:szCs w:val="22"/>
            <w:lang w:val="en-GB"/>
          </w:rPr>
          <w:delText>ElementType t, ResultType r = initial</w:delText>
        </w:r>
        <w:r w:rsidR="00914C50" w:rsidDel="00E8696C">
          <w:rPr>
            <w:rFonts w:ascii="Courier New" w:hAnsi="Courier New" w:cs="Courier New"/>
            <w:sz w:val="22"/>
            <w:szCs w:val="22"/>
            <w:lang w:val="en-GB"/>
          </w:rPr>
          <w:delText>|</w:delText>
        </w:r>
      </w:del>
    </w:p>
    <w:p w:rsidR="00194AC1" w:rsidDel="00E8696C" w:rsidRDefault="005E7EA1">
      <w:pPr>
        <w:spacing w:after="200" w:line="276" w:lineRule="auto"/>
        <w:ind w:left="851"/>
        <w:rPr>
          <w:del w:id="1093" w:author="Holger Eichelberger" w:date="2015-09-14T16:59:00Z"/>
          <w:rFonts w:ascii="Courier New" w:hAnsi="Courier New" w:cs="Courier New"/>
          <w:sz w:val="22"/>
          <w:szCs w:val="22"/>
          <w:lang w:val="en-GB"/>
        </w:rPr>
      </w:pPr>
      <w:del w:id="1094" w:author="Holger Eichelberger" w:date="2015-09-14T16:59:00Z">
        <w:r w:rsidRPr="005E7EA1" w:rsidDel="00E8696C">
          <w:rPr>
            <w:rFonts w:ascii="Courier New" w:hAnsi="Courier New" w:cs="Courier New"/>
            <w:sz w:val="22"/>
            <w:szCs w:val="22"/>
            <w:lang w:val="en-GB"/>
          </w:rPr>
          <w:delText>r = expression-with-t</w:delText>
        </w:r>
        <w:r w:rsidRPr="005E7EA1" w:rsidDel="00E8696C">
          <w:rPr>
            <w:rFonts w:ascii="Courier New" w:hAnsi="Courier New" w:cs="Courier New"/>
            <w:b/>
            <w:sz w:val="22"/>
            <w:szCs w:val="22"/>
            <w:lang w:val="en-GB"/>
          </w:rPr>
          <w:delText>)</w:delText>
        </w:r>
      </w:del>
    </w:p>
    <w:p w:rsidR="00D46734" w:rsidDel="00E8696C" w:rsidRDefault="00F862F6" w:rsidP="000A1E9D">
      <w:pPr>
        <w:rPr>
          <w:del w:id="1095" w:author="Holger Eichelberger" w:date="2015-09-14T16:59:00Z"/>
          <w:lang w:val="en-US"/>
        </w:rPr>
      </w:pPr>
      <w:del w:id="1096" w:author="Holger Eichelberger" w:date="2015-09-14T16:59:00Z">
        <w:r w:rsidDel="00E8696C">
          <w:rPr>
            <w:lang w:val="en-US"/>
          </w:rPr>
          <w:delText xml:space="preserve">This operation </w:delText>
        </w:r>
        <w:r w:rsidR="00804DDF" w:rsidDel="00E8696C">
          <w:rPr>
            <w:lang w:val="en-US"/>
          </w:rPr>
          <w:delText>initializes the result “</w:delText>
        </w:r>
        <w:r w:rsidR="00804DDF" w:rsidRPr="00BA6590" w:rsidDel="00E8696C">
          <w:rPr>
            <w:lang w:val="en-US"/>
          </w:rPr>
          <w:delText>iterator</w:delText>
        </w:r>
        <w:r w:rsidR="00804DDF" w:rsidDel="00E8696C">
          <w:rPr>
            <w:lang w:val="en-US"/>
          </w:rPr>
          <w:delText>”</w:delText>
        </w:r>
        <w:r w:rsidR="00D20610" w:rsidDel="00E8696C">
          <w:rPr>
            <w:lang w:val="en-US"/>
          </w:rPr>
          <w:delText xml:space="preserve"> </w:delText>
        </w:r>
        <w:r w:rsidR="00D20610" w:rsidRPr="00230DF1" w:rsidDel="00E8696C">
          <w:rPr>
            <w:rFonts w:ascii="Courier New" w:hAnsi="Courier New" w:cs="Courier New"/>
            <w:sz w:val="22"/>
            <w:szCs w:val="22"/>
            <w:lang w:val="en-GB"/>
          </w:rPr>
          <w:delText>r</w:delText>
        </w:r>
        <w:r w:rsidR="00804DDF" w:rsidDel="00E8696C">
          <w:rPr>
            <w:lang w:val="en-US"/>
          </w:rPr>
          <w:delText xml:space="preserve"> with the </w:delText>
        </w:r>
        <w:r w:rsidR="005E7EA1" w:rsidRPr="005E7EA1" w:rsidDel="00E8696C">
          <w:rPr>
            <w:rFonts w:ascii="Courier New" w:hAnsi="Courier New" w:cs="Courier New"/>
            <w:sz w:val="22"/>
            <w:szCs w:val="22"/>
            <w:lang w:val="en-GB"/>
          </w:rPr>
          <w:delText>initial</w:delText>
        </w:r>
        <w:r w:rsidR="00804DDF" w:rsidDel="00E8696C">
          <w:rPr>
            <w:lang w:val="en-US"/>
          </w:rPr>
          <w:delText xml:space="preserve"> expression and </w:delText>
        </w:r>
        <w:r w:rsidDel="00E8696C">
          <w:rPr>
            <w:lang w:val="en-US"/>
          </w:rPr>
          <w:delText xml:space="preserve">applies the </w:delText>
        </w:r>
        <w:r w:rsidR="005E7EA1" w:rsidRPr="005E7EA1" w:rsidDel="00E8696C">
          <w:rPr>
            <w:rFonts w:ascii="Courier New" w:hAnsi="Courier New" w:cs="Courier New"/>
            <w:sz w:val="22"/>
            <w:szCs w:val="22"/>
            <w:lang w:val="en-GB"/>
          </w:rPr>
          <w:delText>expression-with-t</w:delText>
        </w:r>
        <w:r w:rsidDel="00E8696C">
          <w:rPr>
            <w:lang w:val="en-US"/>
          </w:rPr>
          <w:delText xml:space="preserve"> to each element in the collection</w:delText>
        </w:r>
        <w:r w:rsidR="00DD3C0D" w:rsidDel="00E8696C">
          <w:rPr>
            <w:lang w:val="en-US"/>
          </w:rPr>
          <w:delText xml:space="preserve">. The result of </w:delText>
        </w:r>
        <w:r w:rsidR="005E7EA1" w:rsidRPr="005E7EA1" w:rsidDel="00E8696C">
          <w:rPr>
            <w:rFonts w:ascii="Courier New" w:hAnsi="Courier New" w:cs="Courier New"/>
            <w:sz w:val="22"/>
            <w:szCs w:val="22"/>
            <w:lang w:val="en-GB"/>
          </w:rPr>
          <w:delText>expression-with-t</w:delText>
        </w:r>
        <w:r w:rsidR="00DD3C0D" w:rsidDel="00E8696C">
          <w:rPr>
            <w:lang w:val="en-US"/>
          </w:rPr>
          <w:delText xml:space="preserve"> is used to update successively</w:delText>
        </w:r>
        <w:r w:rsidR="00D20610" w:rsidDel="00E8696C">
          <w:rPr>
            <w:lang w:val="en-US"/>
          </w:rPr>
          <w:delText xml:space="preserve"> the</w:delText>
        </w:r>
        <w:r w:rsidR="00DD3C0D" w:rsidDel="00E8696C">
          <w:rPr>
            <w:lang w:val="en-US"/>
          </w:rPr>
          <w:delText xml:space="preserve"> </w:delText>
        </w:r>
        <w:r w:rsidR="00781332" w:rsidDel="00E8696C">
          <w:rPr>
            <w:lang w:val="en-US"/>
          </w:rPr>
          <w:delText>result</w:delText>
        </w:r>
        <w:r w:rsidDel="00E8696C">
          <w:rPr>
            <w:lang w:val="en-US"/>
          </w:rPr>
          <w:delText xml:space="preserve"> </w:delText>
        </w:r>
        <w:r w:rsidR="00D20610" w:rsidDel="00E8696C">
          <w:rPr>
            <w:lang w:val="en-US"/>
          </w:rPr>
          <w:delText>“</w:delText>
        </w:r>
        <w:r w:rsidDel="00E8696C">
          <w:rPr>
            <w:lang w:val="en-US"/>
          </w:rPr>
          <w:delText>iterator</w:delText>
        </w:r>
        <w:r w:rsidR="00D20610" w:rsidDel="00E8696C">
          <w:rPr>
            <w:lang w:val="en-US"/>
          </w:rPr>
          <w:delText>”</w:delText>
        </w:r>
        <w:r w:rsidDel="00E8696C">
          <w:rPr>
            <w:lang w:val="en-US"/>
          </w:rPr>
          <w:delText xml:space="preserve">. Finally, the operation returns the value of </w:delText>
        </w:r>
        <w:r w:rsidR="00D20610" w:rsidRPr="00230DF1" w:rsidDel="00E8696C">
          <w:rPr>
            <w:rFonts w:ascii="Courier New" w:hAnsi="Courier New" w:cs="Courier New"/>
            <w:sz w:val="22"/>
            <w:szCs w:val="22"/>
            <w:lang w:val="en-GB"/>
          </w:rPr>
          <w:delText>r</w:delText>
        </w:r>
        <w:r w:rsidDel="00E8696C">
          <w:rPr>
            <w:lang w:val="en-US"/>
          </w:rPr>
          <w:delText xml:space="preserve"> after </w:delText>
        </w:r>
        <w:r w:rsidR="00504E30" w:rsidDel="00E8696C">
          <w:rPr>
            <w:lang w:val="en-US"/>
          </w:rPr>
          <w:delText xml:space="preserve">processing the last element in </w:delText>
        </w:r>
        <w:r w:rsidR="005E7EA1" w:rsidRPr="005E7EA1" w:rsidDel="00E8696C">
          <w:rPr>
            <w:rFonts w:ascii="Courier New" w:hAnsi="Courier New" w:cs="Courier New"/>
            <w:sz w:val="22"/>
            <w:szCs w:val="22"/>
            <w:lang w:val="en-GB"/>
          </w:rPr>
          <w:delText>collection</w:delText>
        </w:r>
        <w:r w:rsidR="00504E30" w:rsidDel="00E8696C">
          <w:rPr>
            <w:lang w:val="en-US"/>
          </w:rPr>
          <w:delText>. Please note that the result “iterator” is always defined using a specific type which, in turn, defines the result type of the apply operation.</w:delText>
        </w:r>
      </w:del>
    </w:p>
    <w:p w:rsidR="00320815" w:rsidRPr="004B4A15" w:rsidDel="00E8696C" w:rsidRDefault="00320815" w:rsidP="00320815">
      <w:pPr>
        <w:spacing w:after="200" w:line="276" w:lineRule="auto"/>
        <w:jc w:val="left"/>
        <w:rPr>
          <w:del w:id="1097" w:author="Holger Eichelberger" w:date="2015-09-14T16:59:00Z"/>
          <w:lang w:val="en-GB"/>
        </w:rPr>
      </w:pPr>
      <w:del w:id="1098" w:author="Holger Eichelberger" w:date="2015-09-14T16:59:00Z">
        <w:r w:rsidRPr="004B4A15" w:rsidDel="00E8696C">
          <w:rPr>
            <w:b/>
            <w:lang w:val="en-GB"/>
          </w:rPr>
          <w:delText>Example</w:delText>
        </w:r>
        <w:r w:rsidRPr="004B4A15" w:rsidDel="00E8696C">
          <w:rPr>
            <w:lang w:val="en-GB"/>
          </w:rPr>
          <w:delText>:</w:delText>
        </w:r>
      </w:del>
    </w:p>
    <w:p w:rsidR="00320815" w:rsidRPr="000317AC" w:rsidDel="00E8696C" w:rsidRDefault="00320815" w:rsidP="00320815">
      <w:pPr>
        <w:spacing w:after="200" w:line="276" w:lineRule="auto"/>
        <w:ind w:left="567"/>
        <w:rPr>
          <w:del w:id="1099" w:author="Holger Eichelberger" w:date="2015-09-14T16:59:00Z"/>
          <w:rFonts w:ascii="Courier New" w:hAnsi="Courier New" w:cs="Courier New"/>
          <w:i/>
          <w:sz w:val="22"/>
          <w:szCs w:val="22"/>
          <w:lang w:val="en-GB"/>
        </w:rPr>
      </w:pPr>
      <w:del w:id="1100" w:author="Holger Eichelberger" w:date="2015-09-14T16:59:00Z">
        <w:r w:rsidRPr="000317AC" w:rsidDel="00E8696C">
          <w:rPr>
            <w:rFonts w:ascii="Courier New" w:hAnsi="Courier New" w:cs="Courier New"/>
            <w:sz w:val="22"/>
            <w:szCs w:val="22"/>
            <w:lang w:val="en-GB"/>
          </w:rPr>
          <w:delText>/</w:delText>
        </w:r>
        <w:r w:rsidDel="00E8696C">
          <w:rPr>
            <w:rFonts w:ascii="Courier New" w:hAnsi="Courier New" w:cs="Courier New"/>
            <w:sz w:val="22"/>
            <w:szCs w:val="22"/>
            <w:lang w:val="en-GB"/>
          </w:rPr>
          <w:delText>*</w:delText>
        </w:r>
        <w:r w:rsidRPr="00733388" w:rsidDel="00E8696C">
          <w:rPr>
            <w:rFonts w:ascii="Courier New" w:hAnsi="Courier New" w:cs="Courier New"/>
            <w:sz w:val="22"/>
            <w:szCs w:val="22"/>
            <w:lang w:val="en-GB"/>
          </w:rPr>
          <w:delText xml:space="preserve"> </w:delText>
        </w:r>
        <w:r w:rsidR="00D20610" w:rsidDel="00E8696C">
          <w:rPr>
            <w:rFonts w:ascii="Courier New" w:hAnsi="Courier New" w:cs="Courier New"/>
            <w:sz w:val="22"/>
            <w:szCs w:val="22"/>
            <w:lang w:val="en-GB"/>
          </w:rPr>
          <w:delText>Return the sum of all (default) bitrates of the elements of the set “contents”</w:delText>
        </w:r>
        <w:r w:rsidDel="00E8696C">
          <w:rPr>
            <w:rFonts w:ascii="Courier New" w:hAnsi="Courier New" w:cs="Courier New"/>
            <w:sz w:val="22"/>
            <w:szCs w:val="22"/>
            <w:lang w:val="en-GB"/>
          </w:rPr>
          <w:delText xml:space="preserve"> */</w:delText>
        </w:r>
      </w:del>
    </w:p>
    <w:p w:rsidR="00194AC1" w:rsidRDefault="00320815">
      <w:pPr>
        <w:spacing w:after="200" w:line="276" w:lineRule="auto"/>
        <w:ind w:left="567"/>
        <w:jc w:val="left"/>
        <w:rPr>
          <w:lang w:val="en-GB"/>
        </w:rPr>
      </w:pPr>
      <w:del w:id="1101" w:author="Holger Eichelberger" w:date="2015-09-14T16:59:00Z">
        <w:r w:rsidRPr="00320815" w:rsidDel="00E8696C">
          <w:rPr>
            <w:rFonts w:ascii="Courier New" w:hAnsi="Courier New" w:cs="Courier New"/>
            <w:sz w:val="22"/>
            <w:szCs w:val="22"/>
            <w:lang w:val="en-GB"/>
          </w:rPr>
          <w:delText>contents-&gt;</w:delText>
        </w:r>
        <w:r w:rsidR="00D20610" w:rsidDel="00E8696C">
          <w:rPr>
            <w:rFonts w:ascii="Courier New" w:hAnsi="Courier New" w:cs="Courier New"/>
            <w:b/>
            <w:sz w:val="22"/>
            <w:szCs w:val="22"/>
            <w:lang w:val="en-GB"/>
          </w:rPr>
          <w:delText>apply</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 xml:space="preserve">, </w:delText>
        </w:r>
        <w:r w:rsidR="005E7EA1" w:rsidRPr="005E7EA1" w:rsidDel="00E8696C">
          <w:rPr>
            <w:rFonts w:ascii="Courier New" w:hAnsi="Courier New" w:cs="Courier New"/>
            <w:b/>
            <w:sz w:val="22"/>
            <w:szCs w:val="22"/>
            <w:lang w:val="en-GB"/>
          </w:rPr>
          <w:delText>Integer</w:delText>
        </w:r>
        <w:r w:rsidR="00D20610" w:rsidDel="00E8696C">
          <w:rPr>
            <w:rFonts w:ascii="Courier New" w:hAnsi="Courier New" w:cs="Courier New"/>
            <w:sz w:val="22"/>
            <w:szCs w:val="22"/>
            <w:lang w:val="en-GB"/>
          </w:rPr>
          <w:delText xml:space="preserve"> r</w:delText>
        </w:r>
        <w:r w:rsidRPr="00320815" w:rsidDel="00E8696C">
          <w:rPr>
            <w:rFonts w:ascii="Courier New" w:hAnsi="Courier New" w:cs="Courier New"/>
            <w:sz w:val="22"/>
            <w:szCs w:val="22"/>
            <w:lang w:val="en-GB"/>
          </w:rPr>
          <w:delText>|</w:delText>
        </w:r>
        <w:r w:rsidR="00D20610" w:rsidDel="00E8696C">
          <w:rPr>
            <w:rFonts w:ascii="Courier New" w:hAnsi="Courier New" w:cs="Courier New"/>
            <w:sz w:val="22"/>
            <w:szCs w:val="22"/>
            <w:lang w:val="en-GB"/>
          </w:rPr>
          <w:delText xml:space="preserve"> r </w:delText>
        </w:r>
        <w:r w:rsidR="00652E70" w:rsidDel="00E8696C">
          <w:rPr>
            <w:rFonts w:ascii="Courier New" w:hAnsi="Courier New" w:cs="Courier New"/>
            <w:sz w:val="22"/>
            <w:szCs w:val="22"/>
            <w:lang w:val="en-GB"/>
          </w:rPr>
          <w:delText>=</w:delText>
        </w:r>
      </w:del>
      <w:del w:id="1102" w:author="Holger Eichelberger" w:date="2015-09-14T16:13:00Z">
        <w:r w:rsidR="00D20610" w:rsidDel="00315B67">
          <w:rPr>
            <w:rFonts w:ascii="Courier New" w:hAnsi="Courier New" w:cs="Courier New"/>
            <w:sz w:val="22"/>
            <w:szCs w:val="22"/>
            <w:lang w:val="en-GB"/>
          </w:rPr>
          <w:delText>=</w:delText>
        </w:r>
      </w:del>
      <w:del w:id="1103" w:author="Holger Eichelberger" w:date="2015-09-14T16:59:00Z">
        <w:r w:rsidR="00D20610" w:rsidDel="00E8696C">
          <w:rPr>
            <w:rFonts w:ascii="Courier New" w:hAnsi="Courier New" w:cs="Courier New"/>
            <w:sz w:val="22"/>
            <w:szCs w:val="22"/>
            <w:lang w:val="en-GB"/>
          </w:rPr>
          <w:delText xml:space="preserve"> </w:delText>
        </w:r>
        <w:r w:rsidRPr="00320815" w:rsidDel="00E8696C">
          <w:rPr>
            <w:rFonts w:ascii="Courier New" w:hAnsi="Courier New" w:cs="Courier New"/>
            <w:sz w:val="22"/>
            <w:szCs w:val="22"/>
            <w:lang w:val="en-GB"/>
          </w:rPr>
          <w:delText>t.</w:delText>
        </w:r>
        <w:r w:rsidR="00D20610" w:rsidDel="00E8696C">
          <w:rPr>
            <w:rFonts w:ascii="Courier New" w:hAnsi="Courier New" w:cs="Courier New"/>
            <w:sz w:val="22"/>
            <w:szCs w:val="22"/>
            <w:lang w:val="en-GB"/>
          </w:rPr>
          <w:delText>b</w:delText>
        </w:r>
        <w:r w:rsidRPr="00320815" w:rsidDel="00E8696C">
          <w:rPr>
            <w:rFonts w:ascii="Courier New" w:hAnsi="Courier New" w:cs="Courier New"/>
            <w:sz w:val="22"/>
            <w:szCs w:val="22"/>
            <w:lang w:val="en-GB"/>
          </w:rPr>
          <w:delText>itrate</w:delText>
        </w:r>
        <w:r w:rsidRPr="00320815" w:rsidDel="00E8696C">
          <w:rPr>
            <w:rFonts w:ascii="Courier New" w:hAnsi="Courier New" w:cs="Courier New"/>
            <w:b/>
            <w:sz w:val="22"/>
            <w:szCs w:val="22"/>
            <w:lang w:val="en-GB"/>
          </w:rPr>
          <w:delText>)</w:delText>
        </w:r>
        <w:r w:rsidRPr="00320815" w:rsidDel="00E8696C">
          <w:rPr>
            <w:rFonts w:ascii="Courier New" w:hAnsi="Courier New" w:cs="Courier New"/>
            <w:sz w:val="22"/>
            <w:szCs w:val="22"/>
            <w:lang w:val="en-GB"/>
          </w:rPr>
          <w:delText>;</w:delText>
        </w:r>
      </w:del>
    </w:p>
    <w:p w:rsidR="00167693" w:rsidRPr="00167693" w:rsidRDefault="00D442E7" w:rsidP="00421B7D">
      <w:pPr>
        <w:pStyle w:val="Heading3"/>
        <w:rPr>
          <w:lang w:val="en-GB"/>
        </w:rPr>
      </w:pPr>
      <w:bookmarkStart w:id="1104" w:name="_Toc330498753"/>
      <w:bookmarkStart w:id="1105" w:name="_Toc330537580"/>
      <w:bookmarkStart w:id="1106" w:name="_Toc330731247"/>
      <w:bookmarkStart w:id="1107" w:name="_Ref314825159"/>
      <w:bookmarkStart w:id="1108" w:name="_Ref315795156"/>
      <w:bookmarkStart w:id="1109" w:name="_Toc434832169"/>
      <w:bookmarkEnd w:id="1104"/>
      <w:bookmarkEnd w:id="1105"/>
      <w:bookmarkEnd w:id="1106"/>
      <w:r>
        <w:rPr>
          <w:lang w:val="en-GB"/>
        </w:rPr>
        <w:t>Configurations</w:t>
      </w:r>
      <w:bookmarkEnd w:id="1107"/>
      <w:bookmarkEnd w:id="1108"/>
      <w:bookmarkEnd w:id="1109"/>
    </w:p>
    <w:p w:rsidR="00D442E7" w:rsidRDefault="00B22BE7" w:rsidP="0058732A">
      <w:pPr>
        <w:rPr>
          <w:lang w:val="en-GB"/>
        </w:rPr>
      </w:pPr>
      <w:r>
        <w:rPr>
          <w:lang w:val="en-GB"/>
        </w:rPr>
        <w:t xml:space="preserve">The IVML does not differentiate between a </w:t>
      </w:r>
      <w:r w:rsidR="00DB4EE9">
        <w:rPr>
          <w:lang w:val="en-GB"/>
        </w:rPr>
        <w:t>configuration space and</w:t>
      </w:r>
      <w:r>
        <w:rPr>
          <w:lang w:val="en-GB"/>
        </w:rPr>
        <w:t xml:space="preserve"> specific </w:t>
      </w:r>
      <w:r w:rsidR="00DB4EE9">
        <w:rPr>
          <w:lang w:val="en-GB"/>
        </w:rPr>
        <w:t xml:space="preserve">(product) </w:t>
      </w:r>
      <w:r>
        <w:rPr>
          <w:lang w:val="en-GB"/>
        </w:rPr>
        <w:t>configuration</w:t>
      </w:r>
      <w:r w:rsidR="00DB4EE9">
        <w:rPr>
          <w:lang w:val="en-GB"/>
        </w:rPr>
        <w:t>s</w:t>
      </w:r>
      <w:r>
        <w:rPr>
          <w:lang w:val="en-GB"/>
        </w:rPr>
        <w:t xml:space="preserve">. </w:t>
      </w:r>
      <w:r w:rsidR="00DB4EE9">
        <w:rPr>
          <w:lang w:val="en-GB"/>
        </w:rPr>
        <w:t xml:space="preserve">Instead, a project </w:t>
      </w:r>
      <w:r w:rsidR="00F93EA2">
        <w:rPr>
          <w:lang w:val="en-GB"/>
        </w:rPr>
        <w:t xml:space="preserve">can simultaneously describe or extend a </w:t>
      </w:r>
      <w:r w:rsidR="00DB4EE9">
        <w:rPr>
          <w:lang w:val="en-GB"/>
        </w:rPr>
        <w:t xml:space="preserve">configuration space and </w:t>
      </w:r>
      <w:r w:rsidR="00F93EA2">
        <w:rPr>
          <w:lang w:val="en-GB"/>
        </w:rPr>
        <w:t xml:space="preserve">define </w:t>
      </w:r>
      <w:r w:rsidR="00DB4EE9">
        <w:rPr>
          <w:lang w:val="en-GB"/>
        </w:rPr>
        <w:t xml:space="preserve">a configuration. </w:t>
      </w:r>
      <w:r w:rsidR="00F93EA2">
        <w:rPr>
          <w:lang w:val="en-GB"/>
        </w:rPr>
        <w:t xml:space="preserve">However, typically a project will provide a configuration space, while a different project may extend it, while providing configurations information for the initially specified configuration space. </w:t>
      </w:r>
      <w:r w:rsidR="00DB4EE9">
        <w:rPr>
          <w:lang w:val="en-GB"/>
        </w:rPr>
        <w:t xml:space="preserve">The set of decision variables and constraints of a project represent the set of all possible configurations. In addition, default values of decision variables as described in Section </w:t>
      </w:r>
      <w:r w:rsidR="00CA1915">
        <w:rPr>
          <w:lang w:val="en-GB"/>
        </w:rPr>
        <w:fldChar w:fldCharType="begin"/>
      </w:r>
      <w:r w:rsidR="00DB4EE9">
        <w:rPr>
          <w:lang w:val="en-GB"/>
        </w:rPr>
        <w:instrText xml:space="preserve"> REF _Ref314755722 \r \h </w:instrText>
      </w:r>
      <w:r w:rsidR="00CA1915">
        <w:rPr>
          <w:lang w:val="en-GB"/>
        </w:rPr>
      </w:r>
      <w:r w:rsidR="00CA1915">
        <w:rPr>
          <w:lang w:val="en-GB"/>
        </w:rPr>
        <w:fldChar w:fldCharType="separate"/>
      </w:r>
      <w:r w:rsidR="0043707B">
        <w:rPr>
          <w:lang w:val="en-GB"/>
        </w:rPr>
        <w:t>2.1.4</w:t>
      </w:r>
      <w:r w:rsidR="00CA1915">
        <w:rPr>
          <w:lang w:val="en-GB"/>
        </w:rPr>
        <w:fldChar w:fldCharType="end"/>
      </w:r>
      <w:r w:rsidR="00C90D98">
        <w:rPr>
          <w:lang w:val="en-GB"/>
        </w:rPr>
        <w:t xml:space="preserve"> define basic configurations and, thus, do not need to be further configured</w:t>
      </w:r>
      <w:r w:rsidR="007D511A">
        <w:rPr>
          <w:lang w:val="en-GB"/>
        </w:rPr>
        <w:t>, but can be overwritten later as well</w:t>
      </w:r>
      <w:r w:rsidR="00C90D98">
        <w:rPr>
          <w:lang w:val="en-GB"/>
        </w:rPr>
        <w:t xml:space="preserve">. </w:t>
      </w:r>
      <w:r w:rsidR="00D14B97">
        <w:rPr>
          <w:lang w:val="en-GB"/>
        </w:rPr>
        <w:t>In addition</w:t>
      </w:r>
      <w:r w:rsidR="003C1C28">
        <w:rPr>
          <w:lang w:val="en-GB"/>
        </w:rPr>
        <w:t>,</w:t>
      </w:r>
      <w:r w:rsidR="00D14B97">
        <w:rPr>
          <w:lang w:val="en-GB"/>
        </w:rPr>
        <w:t xml:space="preserve"> some values of decision variables can be derived using constraints. </w:t>
      </w:r>
      <w:r w:rsidR="00845417">
        <w:rPr>
          <w:lang w:val="en-GB"/>
        </w:rPr>
        <w:t>Any configuration</w:t>
      </w:r>
      <w:r w:rsidR="00D14B97">
        <w:rPr>
          <w:lang w:val="en-GB"/>
        </w:rPr>
        <w:t>, independent of where the values come from,</w:t>
      </w:r>
      <w:r w:rsidR="00845417">
        <w:rPr>
          <w:lang w:val="en-GB"/>
        </w:rPr>
        <w:t xml:space="preserve"> </w:t>
      </w:r>
      <w:r w:rsidR="00D14B97">
        <w:rPr>
          <w:lang w:val="en-GB"/>
        </w:rPr>
        <w:t xml:space="preserve">must </w:t>
      </w:r>
      <w:r w:rsidR="00845417">
        <w:rPr>
          <w:lang w:val="en-GB"/>
        </w:rPr>
        <w:t xml:space="preserve">comply with </w:t>
      </w:r>
      <w:r w:rsidR="00C90D98">
        <w:rPr>
          <w:lang w:val="en-GB"/>
        </w:rPr>
        <w:t xml:space="preserve">the </w:t>
      </w:r>
      <w:r w:rsidR="00845417">
        <w:rPr>
          <w:lang w:val="en-GB"/>
        </w:rPr>
        <w:t xml:space="preserve">relevant </w:t>
      </w:r>
      <w:r w:rsidR="00C90D98">
        <w:rPr>
          <w:lang w:val="en-GB"/>
        </w:rPr>
        <w:t>constraints</w:t>
      </w:r>
      <w:r w:rsidR="00845417">
        <w:rPr>
          <w:lang w:val="en-GB"/>
        </w:rPr>
        <w:t>.</w:t>
      </w:r>
      <w:r w:rsidR="00C90D98">
        <w:rPr>
          <w:lang w:val="en-GB"/>
        </w:rPr>
        <w:t xml:space="preserve"> </w:t>
      </w:r>
    </w:p>
    <w:p w:rsidR="00EF4D87" w:rsidRDefault="00EF4D87" w:rsidP="0058732A">
      <w:pPr>
        <w:rPr>
          <w:lang w:val="en-GB"/>
        </w:rPr>
      </w:pPr>
      <w:r>
        <w:rPr>
          <w:lang w:val="en-GB"/>
        </w:rPr>
        <w:t>Configurations in the IVML do not require any specific or additional keyword.</w:t>
      </w:r>
      <w:r w:rsidR="00D906FB">
        <w:rPr>
          <w:lang w:val="en-GB"/>
        </w:rPr>
        <w:t xml:space="preserve"> They are simply given by variable assignments.</w:t>
      </w:r>
      <w:r>
        <w:rPr>
          <w:lang w:val="en-GB"/>
        </w:rPr>
        <w:t xml:space="preserve"> </w:t>
      </w:r>
      <w:r w:rsidR="00D906FB">
        <w:rPr>
          <w:lang w:val="en-GB"/>
        </w:rPr>
        <w:t>W</w:t>
      </w:r>
      <w:r>
        <w:rPr>
          <w:lang w:val="en-GB"/>
        </w:rPr>
        <w:t>e illustrate this concept by a simple example.</w:t>
      </w:r>
    </w:p>
    <w:p w:rsidR="00B42F6B" w:rsidRPr="004B4A15" w:rsidRDefault="00B42F6B" w:rsidP="00B42F6B">
      <w:pPr>
        <w:spacing w:after="200" w:line="276" w:lineRule="auto"/>
        <w:jc w:val="left"/>
        <w:rPr>
          <w:lang w:val="en-GB"/>
        </w:rPr>
      </w:pPr>
      <w:r w:rsidRPr="004B4A15">
        <w:rPr>
          <w:b/>
          <w:lang w:val="en-GB"/>
        </w:rPr>
        <w:t>Example</w:t>
      </w:r>
      <w:r w:rsidRPr="004B4A15">
        <w:rPr>
          <w:lang w:val="en-GB"/>
        </w:rPr>
        <w:t>:</w:t>
      </w:r>
    </w:p>
    <w:p w:rsidR="00760C52" w:rsidRDefault="0033780A">
      <w:pPr>
        <w:spacing w:after="200" w:line="276" w:lineRule="auto"/>
        <w:ind w:left="567"/>
        <w:rPr>
          <w:rFonts w:ascii="Courier New" w:hAnsi="Courier New" w:cs="Courier New"/>
          <w:sz w:val="22"/>
          <w:szCs w:val="22"/>
          <w:lang w:val="en-GB"/>
        </w:rPr>
      </w:pPr>
      <w:r w:rsidRPr="0033780A">
        <w:rPr>
          <w:rFonts w:ascii="Courier New" w:hAnsi="Courier New" w:cs="Courier New"/>
          <w:sz w:val="22"/>
          <w:szCs w:val="22"/>
          <w:lang w:val="en-GB"/>
        </w:rPr>
        <w:t>/*</w:t>
      </w:r>
      <w:r w:rsidR="005E0F3D">
        <w:rPr>
          <w:rFonts w:ascii="Courier New" w:hAnsi="Courier New" w:cs="Courier New"/>
          <w:sz w:val="22"/>
          <w:szCs w:val="22"/>
          <w:lang w:val="en-GB"/>
        </w:rPr>
        <w:t xml:space="preserve"> A project that represents both a configuration space and a configuration. The constraint implies a valid configuration with </w:t>
      </w:r>
      <w:r w:rsidR="00367A01">
        <w:rPr>
          <w:rFonts w:ascii="Courier New" w:hAnsi="Courier New" w:cs="Courier New"/>
          <w:sz w:val="22"/>
          <w:szCs w:val="22"/>
          <w:lang w:val="en-GB"/>
        </w:rPr>
        <w:t xml:space="preserve">a </w:t>
      </w:r>
      <w:r w:rsidR="005E0F3D">
        <w:rPr>
          <w:rFonts w:ascii="Courier New" w:hAnsi="Courier New" w:cs="Courier New"/>
          <w:sz w:val="22"/>
          <w:szCs w:val="22"/>
          <w:lang w:val="en-GB"/>
        </w:rPr>
        <w:t>bitrate</w:t>
      </w:r>
      <w:r w:rsidR="00367A01">
        <w:rPr>
          <w:rFonts w:ascii="Courier New" w:hAnsi="Courier New" w:cs="Courier New"/>
          <w:sz w:val="22"/>
          <w:szCs w:val="22"/>
          <w:lang w:val="en-GB"/>
        </w:rPr>
        <w:t xml:space="preserve"> value</w:t>
      </w:r>
      <w:r w:rsidR="005E0F3D">
        <w:rPr>
          <w:rFonts w:ascii="Courier New" w:hAnsi="Courier New" w:cs="Courier New"/>
          <w:sz w:val="22"/>
          <w:szCs w:val="22"/>
          <w:lang w:val="en-GB"/>
        </w:rPr>
        <w:t xml:space="preserve"> </w:t>
      </w:r>
      <w:r w:rsidR="002B3CB4">
        <w:rPr>
          <w:rFonts w:ascii="Courier New" w:hAnsi="Courier New" w:cs="Courier New"/>
          <w:sz w:val="22"/>
          <w:szCs w:val="22"/>
          <w:lang w:val="en-GB"/>
        </w:rPr>
        <w:t>between</w:t>
      </w:r>
      <w:r w:rsidR="005E0F3D">
        <w:rPr>
          <w:rFonts w:ascii="Courier New" w:hAnsi="Courier New" w:cs="Courier New"/>
          <w:sz w:val="22"/>
          <w:szCs w:val="22"/>
          <w:lang w:val="en-GB"/>
        </w:rPr>
        <w:t xml:space="preserve"> </w:t>
      </w:r>
      <w:r w:rsidR="00632196">
        <w:rPr>
          <w:rFonts w:ascii="Courier New" w:hAnsi="Courier New" w:cs="Courier New"/>
          <w:sz w:val="22"/>
          <w:szCs w:val="22"/>
          <w:lang w:val="en-GB"/>
        </w:rPr>
        <w:t>"</w:t>
      </w:r>
      <w:r w:rsidR="005E0F3D">
        <w:rPr>
          <w:rFonts w:ascii="Courier New" w:hAnsi="Courier New" w:cs="Courier New"/>
          <w:sz w:val="22"/>
          <w:szCs w:val="22"/>
          <w:lang w:val="en-GB"/>
        </w:rPr>
        <w:t>128</w:t>
      </w:r>
      <w:r w:rsidR="00632196">
        <w:rPr>
          <w:rFonts w:ascii="Courier New" w:hAnsi="Courier New" w:cs="Courier New"/>
          <w:sz w:val="22"/>
          <w:szCs w:val="22"/>
          <w:lang w:val="en-GB"/>
        </w:rPr>
        <w:t>"</w:t>
      </w:r>
      <w:r w:rsidR="002B3CB4">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2B3CB4">
        <w:rPr>
          <w:rFonts w:ascii="Courier New" w:hAnsi="Courier New" w:cs="Courier New"/>
          <w:sz w:val="22"/>
          <w:szCs w:val="22"/>
          <w:lang w:val="en-GB"/>
        </w:rPr>
        <w:t>256</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and </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content </w:t>
      </w:r>
      <w:r w:rsidR="00652E70">
        <w:rPr>
          <w:rFonts w:ascii="Courier New" w:hAnsi="Courier New" w:cs="Courier New"/>
          <w:sz w:val="22"/>
          <w:szCs w:val="22"/>
          <w:lang w:val="en-GB"/>
        </w:rPr>
        <w:t>=</w:t>
      </w:r>
      <w:r w:rsidR="005E0F3D" w:rsidRPr="005F5CAB">
        <w:rPr>
          <w:rFonts w:ascii="Courier New" w:hAnsi="Courier New" w:cs="Courier New"/>
          <w:sz w:val="22"/>
          <w:szCs w:val="22"/>
          <w:lang w:val="en-GB"/>
        </w:rPr>
        <w:t>=</w:t>
      </w:r>
      <w:r w:rsidR="005E0F3D">
        <w:rPr>
          <w:rFonts w:ascii="Courier New" w:hAnsi="Courier New" w:cs="Courier New"/>
          <w:sz w:val="22"/>
          <w:szCs w:val="22"/>
          <w:lang w:val="en-GB"/>
        </w:rPr>
        <w:t xml:space="preserve"> text</w:t>
      </w:r>
      <w:r w:rsidR="00632196">
        <w:rPr>
          <w:rFonts w:ascii="Courier New" w:hAnsi="Courier New" w:cs="Courier New"/>
          <w:sz w:val="22"/>
          <w:szCs w:val="22"/>
          <w:lang w:val="en-GB"/>
        </w:rPr>
        <w:t>"</w:t>
      </w:r>
      <w:r w:rsidR="005E0F3D">
        <w:rPr>
          <w:rFonts w:ascii="Courier New" w:hAnsi="Courier New" w:cs="Courier New"/>
          <w:sz w:val="22"/>
          <w:szCs w:val="22"/>
          <w:lang w:val="en-GB"/>
        </w:rPr>
        <w:t xml:space="preserve"> (if no further configuration is done)</w:t>
      </w:r>
      <w:r w:rsidR="000355C9">
        <w:rPr>
          <w:rFonts w:ascii="Courier New" w:hAnsi="Courier New" w:cs="Courier New"/>
          <w:sz w:val="22"/>
          <w:szCs w:val="22"/>
          <w:lang w:val="en-GB"/>
        </w:rPr>
        <w:t xml:space="preserve">. </w:t>
      </w:r>
      <w:r w:rsidR="005E0F3D">
        <w:rPr>
          <w:rFonts w:ascii="Courier New" w:hAnsi="Courier New" w:cs="Courier New"/>
          <w:sz w:val="22"/>
          <w:szCs w:val="22"/>
          <w:lang w:val="en-GB"/>
        </w:rPr>
        <w:t>*/</w:t>
      </w:r>
    </w:p>
    <w:p w:rsidR="00B42F6B" w:rsidRDefault="00B42F6B" w:rsidP="00B42F6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42F6B" w:rsidRDefault="005E0F3D" w:rsidP="00B42F6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enum</w:t>
      </w:r>
      <w:r>
        <w:rPr>
          <w:rFonts w:ascii="Courier New" w:hAnsi="Courier New" w:cs="Courier New"/>
          <w:sz w:val="22"/>
          <w:szCs w:val="22"/>
          <w:lang w:val="en-GB"/>
        </w:rPr>
        <w:t xml:space="preserve"> ContentType {text, video, audio, </w:t>
      </w:r>
      <w:r w:rsidR="00C34260">
        <w:rPr>
          <w:rFonts w:ascii="Courier New" w:hAnsi="Courier New" w:cs="Courier New"/>
          <w:sz w:val="22"/>
          <w:szCs w:val="22"/>
          <w:lang w:val="en-GB"/>
        </w:rPr>
        <w:t>threeD</w:t>
      </w:r>
      <w:r>
        <w:rPr>
          <w:rFonts w:ascii="Courier New" w:hAnsi="Courier New" w:cs="Courier New"/>
          <w:sz w:val="22"/>
          <w:szCs w:val="22"/>
          <w:lang w:val="en-GB"/>
        </w:rPr>
        <w:t>, blob};</w:t>
      </w:r>
    </w:p>
    <w:p w:rsidR="005E0F3D" w:rsidRDefault="002B3CB4" w:rsidP="005E0F3D">
      <w:pPr>
        <w:spacing w:after="200" w:line="276" w:lineRule="auto"/>
        <w:ind w:left="1134" w:hanging="283"/>
        <w:rPr>
          <w:rFonts w:ascii="Courier New" w:hAnsi="Courier New" w:cs="Courier New"/>
          <w:sz w:val="22"/>
          <w:szCs w:val="22"/>
          <w:lang w:val="en-GB"/>
        </w:rPr>
      </w:pPr>
      <w:r w:rsidRPr="00915666">
        <w:rPr>
          <w:rFonts w:ascii="Courier New" w:hAnsi="Courier New" w:cs="Courier New"/>
          <w:b/>
          <w:sz w:val="22"/>
          <w:szCs w:val="22"/>
          <w:lang w:val="en-GB"/>
        </w:rPr>
        <w:t>typedef</w:t>
      </w:r>
      <w:r>
        <w:rPr>
          <w:rFonts w:ascii="Courier New" w:hAnsi="Courier New" w:cs="Courier New"/>
          <w:sz w:val="22"/>
          <w:szCs w:val="22"/>
          <w:lang w:val="en-GB"/>
        </w:rPr>
        <w:t xml:space="preserve"> B</w:t>
      </w:r>
      <w:r w:rsidRPr="00915666">
        <w:rPr>
          <w:rFonts w:ascii="Courier New" w:hAnsi="Courier New" w:cs="Courier New"/>
          <w:sz w:val="22"/>
          <w:szCs w:val="22"/>
          <w:lang w:val="en-GB"/>
        </w:rPr>
        <w:t>itrate</w:t>
      </w:r>
      <w:r>
        <w:rPr>
          <w:rFonts w:ascii="Courier New" w:hAnsi="Courier New" w:cs="Courier New"/>
          <w:sz w:val="22"/>
          <w:szCs w:val="22"/>
          <w:lang w:val="en-GB"/>
        </w:rPr>
        <w:t xml:space="preserve"> </w:t>
      </w:r>
      <w:r w:rsidRPr="00915666">
        <w:rPr>
          <w:rFonts w:ascii="Courier New" w:hAnsi="Courier New" w:cs="Courier New"/>
          <w:b/>
          <w:sz w:val="22"/>
          <w:szCs w:val="22"/>
          <w:lang w:val="en-GB"/>
        </w:rPr>
        <w:t>Integer</w:t>
      </w:r>
      <w:r>
        <w:rPr>
          <w:rFonts w:ascii="Courier New" w:hAnsi="Courier New" w:cs="Courier New"/>
          <w:sz w:val="22"/>
          <w:szCs w:val="22"/>
          <w:lang w:val="en-GB"/>
        </w:rPr>
        <w:t xml:space="preserve"> </w:t>
      </w:r>
      <w:r w:rsidRPr="00915666">
        <w:rPr>
          <w:rFonts w:ascii="Courier New" w:hAnsi="Courier New" w:cs="Courier New"/>
          <w:b/>
          <w:sz w:val="22"/>
          <w:szCs w:val="22"/>
          <w:lang w:val="en-GB"/>
        </w:rPr>
        <w:t>with</w:t>
      </w:r>
      <w:r>
        <w:rPr>
          <w:rFonts w:ascii="Courier New" w:hAnsi="Courier New" w:cs="Courier New"/>
          <w:sz w:val="22"/>
          <w:szCs w:val="22"/>
          <w:lang w:val="en-GB"/>
        </w:rPr>
        <w:t xml:space="preserve"> (Bitrate &gt;= 128 and</w:t>
      </w:r>
      <w:r>
        <w:rPr>
          <w:rFonts w:ascii="Courier New" w:hAnsi="Courier New" w:cs="Courier New"/>
          <w:sz w:val="22"/>
          <w:szCs w:val="22"/>
          <w:lang w:val="en-GB"/>
        </w:rPr>
        <w:br/>
        <w:t>B</w:t>
      </w:r>
      <w:r w:rsidRPr="00915666">
        <w:rPr>
          <w:rFonts w:ascii="Courier New" w:hAnsi="Courier New" w:cs="Courier New"/>
          <w:sz w:val="22"/>
          <w:szCs w:val="22"/>
          <w:lang w:val="en-GB"/>
        </w:rPr>
        <w:t xml:space="preserve">itrate </w:t>
      </w:r>
      <w:r>
        <w:rPr>
          <w:rFonts w:ascii="Courier New" w:hAnsi="Courier New" w:cs="Courier New"/>
          <w:sz w:val="22"/>
          <w:szCs w:val="22"/>
          <w:lang w:val="en-GB"/>
        </w:rPr>
        <w:t>&lt;</w:t>
      </w:r>
      <w:r w:rsidRPr="00915666">
        <w:rPr>
          <w:rFonts w:ascii="Courier New" w:hAnsi="Courier New" w:cs="Courier New"/>
          <w:sz w:val="22"/>
          <w:szCs w:val="22"/>
          <w:lang w:val="en-GB"/>
        </w:rPr>
        <w:t>= 256);</w:t>
      </w:r>
    </w:p>
    <w:p w:rsidR="005E0F3D" w:rsidRDefault="0033780A" w:rsidP="005E0F3D">
      <w:pPr>
        <w:spacing w:after="200" w:line="276" w:lineRule="auto"/>
        <w:ind w:left="1134" w:hanging="283"/>
        <w:rPr>
          <w:rFonts w:ascii="Courier New" w:hAnsi="Courier New" w:cs="Courier New"/>
          <w:sz w:val="22"/>
          <w:szCs w:val="22"/>
          <w:lang w:val="en-GB"/>
        </w:rPr>
      </w:pPr>
      <w:r w:rsidRPr="0033780A">
        <w:rPr>
          <w:rFonts w:ascii="Courier New" w:hAnsi="Courier New" w:cs="Courier New"/>
          <w:sz w:val="22"/>
          <w:szCs w:val="22"/>
          <w:lang w:val="en-GB"/>
        </w:rPr>
        <w:t>ContentType content</w:t>
      </w:r>
      <w:r w:rsidR="005E0F3D">
        <w:rPr>
          <w:rFonts w:ascii="Courier New" w:hAnsi="Courier New" w:cs="Courier New"/>
          <w:b/>
          <w:sz w:val="22"/>
          <w:szCs w:val="22"/>
          <w:lang w:val="en-GB"/>
        </w:rPr>
        <w:t>;</w:t>
      </w:r>
    </w:p>
    <w:p w:rsidR="005E0F3D" w:rsidRDefault="005E0F3D" w:rsidP="005E0F3D">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CA57BD" w:rsidRDefault="005E0F3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 xml:space="preserve">contentBitrate </w:t>
      </w:r>
      <w:r w:rsidR="00652E70">
        <w:rPr>
          <w:rFonts w:ascii="Courier New" w:hAnsi="Courier New" w:cs="Courier New"/>
          <w:sz w:val="22"/>
          <w:szCs w:val="22"/>
          <w:lang w:val="en-GB"/>
        </w:rPr>
        <w:t>=</w:t>
      </w:r>
      <w:r w:rsidR="0097010F">
        <w:rPr>
          <w:rFonts w:ascii="Courier New" w:hAnsi="Courier New" w:cs="Courier New"/>
          <w:sz w:val="22"/>
          <w:szCs w:val="22"/>
          <w:lang w:val="en-GB"/>
        </w:rPr>
        <w:t>=</w:t>
      </w:r>
      <w:r>
        <w:rPr>
          <w:rFonts w:ascii="Courier New" w:hAnsi="Courier New" w:cs="Courier New"/>
          <w:sz w:val="22"/>
          <w:szCs w:val="22"/>
          <w:lang w:val="en-GB"/>
        </w:rPr>
        <w:t xml:space="preserve"> 128 </w:t>
      </w:r>
      <w:r w:rsidR="0033780A" w:rsidRPr="0033780A">
        <w:rPr>
          <w:rFonts w:ascii="Courier New" w:hAnsi="Courier New" w:cs="Courier New"/>
          <w:b/>
          <w:sz w:val="22"/>
          <w:szCs w:val="22"/>
          <w:lang w:val="en-GB"/>
        </w:rPr>
        <w:t>implies</w:t>
      </w:r>
      <w:r>
        <w:rPr>
          <w:rFonts w:ascii="Courier New" w:hAnsi="Courier New" w:cs="Courier New"/>
          <w:sz w:val="22"/>
          <w:szCs w:val="22"/>
          <w:lang w:val="en-GB"/>
        </w:rPr>
        <w:t xml:space="preserve"> </w:t>
      </w:r>
      <w:r w:rsidR="00BA20C6">
        <w:rPr>
          <w:rFonts w:ascii="Courier New" w:hAnsi="Courier New" w:cs="Courier New"/>
          <w:sz w:val="22"/>
          <w:szCs w:val="22"/>
          <w:lang w:val="en-GB"/>
        </w:rPr>
        <w:br/>
      </w:r>
      <w:r>
        <w:rPr>
          <w:rFonts w:ascii="Courier New" w:hAnsi="Courier New" w:cs="Courier New"/>
          <w:sz w:val="22"/>
          <w:szCs w:val="22"/>
          <w:lang w:val="en-GB"/>
        </w:rPr>
        <w:t xml:space="preserve">content </w:t>
      </w:r>
      <w:r w:rsidR="003F40F7">
        <w:rPr>
          <w:rFonts w:ascii="Courier New" w:hAnsi="Courier New" w:cs="Courier New"/>
          <w:sz w:val="22"/>
          <w:szCs w:val="22"/>
          <w:lang w:val="en-GB"/>
        </w:rPr>
        <w:t>=</w:t>
      </w:r>
      <w:r>
        <w:rPr>
          <w:rFonts w:ascii="Courier New" w:hAnsi="Courier New" w:cs="Courier New"/>
          <w:sz w:val="22"/>
          <w:szCs w:val="22"/>
          <w:lang w:val="en-GB"/>
        </w:rPr>
        <w:t xml:space="preserve">= </w:t>
      </w:r>
      <w:r w:rsidR="00E15F1C">
        <w:rPr>
          <w:rFonts w:ascii="Courier New" w:hAnsi="Courier New" w:cs="Courier New"/>
          <w:sz w:val="22"/>
          <w:szCs w:val="22"/>
          <w:lang w:val="en-GB"/>
        </w:rPr>
        <w:t>ContentType.</w:t>
      </w:r>
      <w:r>
        <w:rPr>
          <w:rFonts w:ascii="Courier New" w:hAnsi="Courier New" w:cs="Courier New"/>
          <w:sz w:val="22"/>
          <w:szCs w:val="22"/>
          <w:lang w:val="en-GB"/>
        </w:rPr>
        <w:t>text;</w:t>
      </w:r>
    </w:p>
    <w:p w:rsidR="00B42F6B" w:rsidRPr="00581B02" w:rsidRDefault="00B42F6B" w:rsidP="00B42F6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96227B" w:rsidRPr="00054AC1" w:rsidRDefault="00D452E7" w:rsidP="00054AC1">
      <w:pPr>
        <w:pStyle w:val="Heading2"/>
        <w:ind w:left="709" w:hanging="709"/>
        <w:rPr>
          <w:lang w:val="en-GB"/>
        </w:rPr>
      </w:pPr>
      <w:bookmarkStart w:id="1110" w:name="_Ref188860601"/>
      <w:bookmarkStart w:id="1111" w:name="_Toc434832170"/>
      <w:r>
        <w:rPr>
          <w:lang w:val="en-GB"/>
        </w:rPr>
        <w:t>Advanced Concept</w:t>
      </w:r>
      <w:r w:rsidRPr="00D452E7">
        <w:rPr>
          <w:lang w:val="en-GB"/>
        </w:rPr>
        <w:t xml:space="preserve">s of the </w:t>
      </w:r>
      <w:del w:id="1112" w:author="Holger Eichelberger" w:date="2015-08-10T17:40:00Z">
        <w:r w:rsidR="0096227B" w:rsidRPr="00D452E7" w:rsidDel="000251A0">
          <w:rPr>
            <w:lang w:val="en-GB"/>
          </w:rPr>
          <w:delText>INDENIC</w:delText>
        </w:r>
        <w:r w:rsidR="0096227B" w:rsidRPr="00054AC1" w:rsidDel="000251A0">
          <w:rPr>
            <w:lang w:val="en-GB"/>
          </w:rPr>
          <w:delText xml:space="preserve">A </w:delText>
        </w:r>
      </w:del>
      <w:ins w:id="1113" w:author="Holger Eichelberger" w:date="2015-08-10T17:40:00Z">
        <w:r w:rsidR="000251A0">
          <w:rPr>
            <w:lang w:val="en-GB"/>
          </w:rPr>
          <w:t>Integrated</w:t>
        </w:r>
        <w:r w:rsidR="000251A0" w:rsidRPr="00054AC1">
          <w:rPr>
            <w:lang w:val="en-GB"/>
          </w:rPr>
          <w:t xml:space="preserve"> </w:t>
        </w:r>
      </w:ins>
      <w:r w:rsidR="0096227B" w:rsidRPr="00054AC1">
        <w:rPr>
          <w:lang w:val="en-GB"/>
        </w:rPr>
        <w:t>Variability Modelling Language</w:t>
      </w:r>
      <w:bookmarkEnd w:id="1110"/>
      <w:bookmarkEnd w:id="1111"/>
    </w:p>
    <w:p w:rsidR="0060507F" w:rsidRDefault="002148A7" w:rsidP="0058732A">
      <w:pPr>
        <w:rPr>
          <w:lang w:val="en-GB"/>
        </w:rPr>
      </w:pPr>
      <w:r>
        <w:rPr>
          <w:lang w:val="en-GB"/>
        </w:rPr>
        <w:t xml:space="preserve">This section describes </w:t>
      </w:r>
      <w:r w:rsidR="00087C72">
        <w:rPr>
          <w:lang w:val="en-GB"/>
        </w:rPr>
        <w:t xml:space="preserve">advanced concepts of </w:t>
      </w:r>
      <w:r>
        <w:rPr>
          <w:lang w:val="en-GB"/>
        </w:rPr>
        <w:t xml:space="preserve">the IVML. We will describe how to assign additional </w:t>
      </w:r>
      <w:r w:rsidR="00AA48FB">
        <w:rPr>
          <w:lang w:val="en-GB"/>
        </w:rPr>
        <w:t xml:space="preserve">annotations </w:t>
      </w:r>
      <w:r>
        <w:rPr>
          <w:lang w:val="en-GB"/>
        </w:rPr>
        <w:t>to modelling elements</w:t>
      </w:r>
      <w:r w:rsidR="0060507F">
        <w:rPr>
          <w:lang w:val="en-GB"/>
        </w:rPr>
        <w:t xml:space="preserve">. </w:t>
      </w:r>
      <w:r w:rsidR="00A9507D">
        <w:rPr>
          <w:lang w:val="en-GB"/>
        </w:rPr>
        <w:t>This allows</w:t>
      </w:r>
      <w:r w:rsidR="0060507F">
        <w:rPr>
          <w:lang w:val="en-GB"/>
        </w:rPr>
        <w:t xml:space="preserve"> describing certain </w:t>
      </w:r>
      <w:r w:rsidR="00A9507D">
        <w:rPr>
          <w:lang w:val="en-GB"/>
        </w:rPr>
        <w:t xml:space="preserve">modelling </w:t>
      </w:r>
      <w:r w:rsidR="0060507F">
        <w:rPr>
          <w:lang w:val="en-GB"/>
        </w:rPr>
        <w:t>elements</w:t>
      </w:r>
      <w:r w:rsidR="00A9507D">
        <w:rPr>
          <w:lang w:val="en-GB"/>
        </w:rPr>
        <w:t xml:space="preserve"> in more detail</w:t>
      </w:r>
      <w:r w:rsidR="00204303">
        <w:rPr>
          <w:lang w:val="en-GB"/>
        </w:rPr>
        <w:t>,</w:t>
      </w:r>
      <w:r w:rsidR="0060507F">
        <w:rPr>
          <w:lang w:val="en-GB"/>
        </w:rPr>
        <w:t xml:space="preserve"> </w:t>
      </w:r>
      <w:r w:rsidR="006E0F23">
        <w:rPr>
          <w:lang w:val="en-GB"/>
        </w:rPr>
        <w:t>e.g. assigning</w:t>
      </w:r>
      <w:r w:rsidR="0060507F">
        <w:rPr>
          <w:lang w:val="en-GB"/>
        </w:rPr>
        <w:t xml:space="preserve"> meta-variability</w:t>
      </w:r>
      <w:r w:rsidR="006E0F23">
        <w:rPr>
          <w:lang w:val="en-GB"/>
        </w:rPr>
        <w:t xml:space="preserve"> information</w:t>
      </w:r>
      <w:del w:id="1114" w:author="Holger Eichelberger" w:date="2015-09-14T16:14:00Z">
        <w:r w:rsidR="0060507F" w:rsidDel="001B3AA5">
          <w:rPr>
            <w:lang w:val="en-GB"/>
          </w:rPr>
          <w:delText xml:space="preserve"> as described in </w:delText>
        </w:r>
        <w:r w:rsidR="00705076" w:rsidDel="001B3AA5">
          <w:rPr>
            <w:lang w:val="en-GB"/>
          </w:rPr>
          <w:delText>D2.1</w:delText>
        </w:r>
      </w:del>
      <w:r w:rsidR="0060507F">
        <w:rPr>
          <w:lang w:val="en-GB"/>
        </w:rPr>
        <w:t>.</w:t>
      </w:r>
      <w:r w:rsidR="00A9507D">
        <w:rPr>
          <w:lang w:val="en-GB"/>
        </w:rPr>
        <w:t xml:space="preserve"> </w:t>
      </w:r>
      <w:r w:rsidR="00F52CBB">
        <w:rPr>
          <w:lang w:val="en-GB"/>
        </w:rPr>
        <w:t xml:space="preserve">We then </w:t>
      </w:r>
      <w:r w:rsidR="00204303">
        <w:rPr>
          <w:lang w:val="en-GB"/>
        </w:rPr>
        <w:t>augment</w:t>
      </w:r>
      <w:r w:rsidR="00F52CBB">
        <w:rPr>
          <w:lang w:val="en-GB"/>
        </w:rPr>
        <w:t xml:space="preserve"> the compound types introduced in Section </w:t>
      </w:r>
      <w:r w:rsidR="00CA1915">
        <w:rPr>
          <w:lang w:val="en-GB"/>
        </w:rPr>
        <w:fldChar w:fldCharType="begin"/>
      </w:r>
      <w:r w:rsidR="00F52CBB">
        <w:rPr>
          <w:lang w:val="en-GB"/>
        </w:rPr>
        <w:instrText xml:space="preserve"> REF _Ref314751742 \r \h </w:instrText>
      </w:r>
      <w:r w:rsidR="00CA1915">
        <w:rPr>
          <w:lang w:val="en-GB"/>
        </w:rPr>
      </w:r>
      <w:r w:rsidR="00CA1915">
        <w:rPr>
          <w:lang w:val="en-GB"/>
        </w:rPr>
        <w:fldChar w:fldCharType="separate"/>
      </w:r>
      <w:r w:rsidR="0043707B">
        <w:rPr>
          <w:lang w:val="en-GB"/>
        </w:rPr>
        <w:t>2.1.3.5</w:t>
      </w:r>
      <w:r w:rsidR="00CA1915">
        <w:rPr>
          <w:lang w:val="en-GB"/>
        </w:rPr>
        <w:fldChar w:fldCharType="end"/>
      </w:r>
      <w:r w:rsidR="00F52CBB">
        <w:rPr>
          <w:lang w:val="en-GB"/>
        </w:rPr>
        <w:t xml:space="preserve"> </w:t>
      </w:r>
      <w:r w:rsidR="00204303">
        <w:rPr>
          <w:lang w:val="en-GB"/>
        </w:rPr>
        <w:t>by</w:t>
      </w:r>
      <w:r w:rsidR="00F52CBB">
        <w:rPr>
          <w:lang w:val="en-GB"/>
        </w:rPr>
        <w:t xml:space="preserve"> extension and referencing </w:t>
      </w:r>
      <w:r w:rsidR="00204303">
        <w:rPr>
          <w:lang w:val="en-GB"/>
        </w:rPr>
        <w:t>concepts</w:t>
      </w:r>
      <w:r w:rsidR="00F52CBB">
        <w:rPr>
          <w:lang w:val="en-GB"/>
        </w:rPr>
        <w:t xml:space="preserve">. </w:t>
      </w:r>
      <w:r w:rsidR="00204303">
        <w:rPr>
          <w:lang w:val="en-GB"/>
        </w:rPr>
        <w:t xml:space="preserve">Extension concepts will also be introduced for projects (cf. Section </w:t>
      </w:r>
      <w:r w:rsidR="00CA1915">
        <w:rPr>
          <w:lang w:val="en-GB"/>
        </w:rPr>
        <w:fldChar w:fldCharType="begin"/>
      </w:r>
      <w:r w:rsidR="00204303">
        <w:rPr>
          <w:lang w:val="en-GB"/>
        </w:rPr>
        <w:instrText xml:space="preserve"> REF _Ref314735267 \r \h </w:instrText>
      </w:r>
      <w:r w:rsidR="00CA1915">
        <w:rPr>
          <w:lang w:val="en-GB"/>
        </w:rPr>
      </w:r>
      <w:r w:rsidR="00CA1915">
        <w:rPr>
          <w:lang w:val="en-GB"/>
        </w:rPr>
        <w:fldChar w:fldCharType="separate"/>
      </w:r>
      <w:r w:rsidR="0043707B">
        <w:rPr>
          <w:lang w:val="en-GB"/>
        </w:rPr>
        <w:t>2.1.1</w:t>
      </w:r>
      <w:r w:rsidR="00CA1915">
        <w:rPr>
          <w:lang w:val="en-GB"/>
        </w:rPr>
        <w:fldChar w:fldCharType="end"/>
      </w:r>
      <w:r w:rsidR="00204303">
        <w:rPr>
          <w:lang w:val="en-GB"/>
        </w:rPr>
        <w:t>)</w:t>
      </w:r>
      <w:r w:rsidR="00267BE6">
        <w:rPr>
          <w:lang w:val="en-GB"/>
        </w:rPr>
        <w:t>,</w:t>
      </w:r>
      <w:r w:rsidR="00204303">
        <w:rPr>
          <w:lang w:val="en-GB"/>
        </w:rPr>
        <w:t xml:space="preserve"> which cover modularization aspects as well as facilitating project composition. </w:t>
      </w:r>
      <w:r w:rsidR="00700499">
        <w:rPr>
          <w:lang w:val="en-GB"/>
        </w:rPr>
        <w:t xml:space="preserve">Finally, we </w:t>
      </w:r>
      <w:r w:rsidR="00204303">
        <w:rPr>
          <w:lang w:val="en-GB"/>
        </w:rPr>
        <w:t>will describe advanced configuration concepts including partial configurations as well as “freezing” configurations.</w:t>
      </w:r>
      <w:r w:rsidR="00771B8F">
        <w:rPr>
          <w:lang w:val="en-GB"/>
        </w:rPr>
        <w:t xml:space="preserve"> </w:t>
      </w:r>
    </w:p>
    <w:p w:rsidR="009C7317" w:rsidRDefault="009C7317" w:rsidP="00833B7B">
      <w:pPr>
        <w:pStyle w:val="Heading3"/>
        <w:rPr>
          <w:lang w:val="en-GB"/>
        </w:rPr>
      </w:pPr>
      <w:bookmarkStart w:id="1115" w:name="_Ref400027179"/>
      <w:bookmarkStart w:id="1116" w:name="_Ref400027269"/>
      <w:bookmarkStart w:id="1117" w:name="_Toc434832171"/>
      <w:bookmarkStart w:id="1118" w:name="_Ref315421100"/>
      <w:bookmarkStart w:id="1119" w:name="_Ref315421160"/>
      <w:bookmarkStart w:id="1120" w:name="_Ref315421215"/>
      <w:r>
        <w:rPr>
          <w:lang w:val="en-GB"/>
        </w:rPr>
        <w:t>Reserved Keywords</w:t>
      </w:r>
      <w:bookmarkEnd w:id="1115"/>
      <w:bookmarkEnd w:id="1116"/>
      <w:bookmarkEnd w:id="1117"/>
    </w:p>
    <w:p w:rsidR="009C7317" w:rsidRDefault="009C7317" w:rsidP="009C7317">
      <w:pPr>
        <w:rPr>
          <w:lang w:val="en-GB"/>
        </w:rPr>
      </w:pPr>
      <w:r>
        <w:rPr>
          <w:lang w:val="en-GB"/>
        </w:rPr>
        <w:t xml:space="preserve">The following keywords are reserved and must not be used as identifiers. Please note that this set of keywords is complemented by the keywords of the </w:t>
      </w:r>
      <w:r w:rsidR="00C67C50">
        <w:rPr>
          <w:lang w:val="en-GB"/>
        </w:rPr>
        <w:t xml:space="preserve">basic </w:t>
      </w:r>
      <w:r>
        <w:rPr>
          <w:lang w:val="en-GB"/>
        </w:rPr>
        <w:t xml:space="preserve">modeling language concepts </w:t>
      </w:r>
      <w:r w:rsidR="00C67C50">
        <w:rPr>
          <w:lang w:val="en-GB"/>
        </w:rPr>
        <w:t xml:space="preserve">in Section </w:t>
      </w:r>
      <w:r w:rsidR="00CA1915">
        <w:rPr>
          <w:lang w:val="en-GB"/>
        </w:rPr>
        <w:fldChar w:fldCharType="begin"/>
      </w:r>
      <w:r w:rsidR="00C67C50">
        <w:rPr>
          <w:lang w:val="en-GB"/>
        </w:rPr>
        <w:instrText xml:space="preserve"> REF _Ref400027181 \r \h </w:instrText>
      </w:r>
      <w:r w:rsidR="00CA1915">
        <w:rPr>
          <w:lang w:val="en-GB"/>
        </w:rPr>
      </w:r>
      <w:r w:rsidR="00CA1915">
        <w:rPr>
          <w:lang w:val="en-GB"/>
        </w:rPr>
        <w:fldChar w:fldCharType="separate"/>
      </w:r>
      <w:r w:rsidR="0043707B">
        <w:rPr>
          <w:lang w:val="en-GB"/>
        </w:rPr>
        <w:t>2.1.1</w:t>
      </w:r>
      <w:r w:rsidR="00CA1915">
        <w:rPr>
          <w:lang w:val="en-GB"/>
        </w:rPr>
        <w:fldChar w:fldCharType="end"/>
      </w:r>
      <w:ins w:id="1121" w:author="Holger Eichelberger" w:date="2015-09-14T16:14:00Z">
        <w:r w:rsidR="001B294F">
          <w:rPr>
            <w:lang w:val="en-GB"/>
          </w:rPr>
          <w:t xml:space="preserve"> </w:t>
        </w:r>
      </w:ins>
      <w:r>
        <w:rPr>
          <w:lang w:val="en-GB"/>
        </w:rPr>
        <w:t>and the constraint language</w:t>
      </w:r>
      <w:r w:rsidR="00C67C50">
        <w:rPr>
          <w:lang w:val="en-GB"/>
        </w:rPr>
        <w:t xml:space="preserve"> in Section </w:t>
      </w:r>
      <w:r w:rsidR="00CA1915">
        <w:rPr>
          <w:lang w:val="en-GB"/>
        </w:rPr>
        <w:fldChar w:fldCharType="begin"/>
      </w:r>
      <w:r w:rsidR="00C67C50">
        <w:rPr>
          <w:lang w:val="en-GB"/>
        </w:rPr>
        <w:instrText xml:space="preserve"> REF _Ref400027182 \r \h </w:instrText>
      </w:r>
      <w:r w:rsidR="00CA1915">
        <w:rPr>
          <w:lang w:val="en-GB"/>
        </w:rPr>
      </w:r>
      <w:r w:rsidR="00CA1915">
        <w:rPr>
          <w:lang w:val="en-GB"/>
        </w:rPr>
        <w:fldChar w:fldCharType="separate"/>
      </w:r>
      <w:r w:rsidR="0043707B">
        <w:rPr>
          <w:lang w:val="en-GB"/>
        </w:rPr>
        <w:t>3.1.1</w:t>
      </w:r>
      <w:r w:rsidR="00CA1915">
        <w:rPr>
          <w:lang w:val="en-GB"/>
        </w:rPr>
        <w:fldChar w:fldCharType="end"/>
      </w:r>
      <w:r>
        <w:rPr>
          <w:lang w:val="en-GB"/>
        </w:rPr>
        <w: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assign</w:t>
      </w:r>
    </w:p>
    <w:p w:rsidR="009C7317" w:rsidRPr="00D4500A" w:rsidRDefault="00AA48FB"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annotate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but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conflicts</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eval</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export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freeze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import</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interface</w:t>
      </w:r>
    </w:p>
    <w:p w:rsidR="009C7317"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to</w:t>
      </w:r>
    </w:p>
    <w:p w:rsidR="009C7317" w:rsidRPr="00D4500A" w:rsidRDefault="009C7317" w:rsidP="009C7317">
      <w:pPr>
        <w:pStyle w:val="ListParagraph"/>
        <w:numPr>
          <w:ilvl w:val="0"/>
          <w:numId w:val="13"/>
        </w:numPr>
        <w:rPr>
          <w:rFonts w:ascii="Courier New" w:hAnsi="Courier New" w:cs="Courier New"/>
          <w:b/>
          <w:sz w:val="22"/>
          <w:szCs w:val="22"/>
          <w:lang w:val="en-GB"/>
        </w:rPr>
      </w:pPr>
      <w:r>
        <w:rPr>
          <w:rFonts w:ascii="Courier New" w:hAnsi="Courier New" w:cs="Courier New"/>
          <w:b/>
          <w:sz w:val="22"/>
          <w:szCs w:val="22"/>
          <w:lang w:val="en-GB"/>
        </w:rPr>
        <w:t>version</w:t>
      </w:r>
    </w:p>
    <w:p w:rsidR="00833B7B" w:rsidRPr="00167693" w:rsidRDefault="00AA48FB" w:rsidP="00833B7B">
      <w:pPr>
        <w:pStyle w:val="Heading3"/>
        <w:rPr>
          <w:lang w:val="en-GB"/>
        </w:rPr>
      </w:pPr>
      <w:bookmarkStart w:id="1122" w:name="_Toc434832172"/>
      <w:bookmarkStart w:id="1123" w:name="_Ref434832232"/>
      <w:bookmarkEnd w:id="1118"/>
      <w:bookmarkEnd w:id="1119"/>
      <w:bookmarkEnd w:id="1120"/>
      <w:r>
        <w:rPr>
          <w:lang w:val="en-GB"/>
        </w:rPr>
        <w:t>Annotations</w:t>
      </w:r>
      <w:bookmarkEnd w:id="1122"/>
      <w:bookmarkEnd w:id="1123"/>
    </w:p>
    <w:p w:rsidR="00D442E7" w:rsidRDefault="006E0F23" w:rsidP="0058732A">
      <w:pPr>
        <w:rPr>
          <w:lang w:val="en-GB"/>
        </w:rPr>
      </w:pPr>
      <w:r>
        <w:rPr>
          <w:lang w:val="en-GB"/>
        </w:rPr>
        <w:t>In the IVML modelling element</w:t>
      </w:r>
      <w:r w:rsidR="00441EA7">
        <w:rPr>
          <w:lang w:val="en-GB"/>
        </w:rPr>
        <w:t>s</w:t>
      </w:r>
      <w:r>
        <w:rPr>
          <w:lang w:val="en-GB"/>
        </w:rPr>
        <w:t xml:space="preserve"> can be </w:t>
      </w:r>
      <w:r w:rsidR="00AA48FB">
        <w:rPr>
          <w:lang w:val="en-GB"/>
        </w:rPr>
        <w:t xml:space="preserve">annotated </w:t>
      </w:r>
      <w:r>
        <w:rPr>
          <w:lang w:val="en-GB"/>
        </w:rPr>
        <w:t xml:space="preserve">by further (orthogonal) configuration capabilities, e.g. to express meta-variability such as binding times. An </w:t>
      </w:r>
      <w:r w:rsidR="00AA48FB">
        <w:rPr>
          <w:lang w:val="en-GB"/>
        </w:rPr>
        <w:t xml:space="preserve">annotation </w:t>
      </w:r>
      <w:r>
        <w:rPr>
          <w:lang w:val="en-GB"/>
        </w:rPr>
        <w:t xml:space="preserve">in IVML is basically a decision variable that is </w:t>
      </w:r>
      <w:r w:rsidR="00765CC0">
        <w:rPr>
          <w:lang w:val="en-GB"/>
        </w:rPr>
        <w:t>attached</w:t>
      </w:r>
      <w:r>
        <w:rPr>
          <w:lang w:val="en-GB"/>
        </w:rPr>
        <w:t xml:space="preserve"> to another modelling element describing this element in more detail.</w:t>
      </w:r>
      <w:r w:rsidR="00765CC0">
        <w:rPr>
          <w:lang w:val="en-GB"/>
        </w:rPr>
        <w:t xml:space="preserve"> Thus, an </w:t>
      </w:r>
      <w:r w:rsidR="00AA48FB">
        <w:rPr>
          <w:lang w:val="en-GB"/>
        </w:rPr>
        <w:t xml:space="preserve">annotation </w:t>
      </w:r>
      <w:r w:rsidR="00765CC0">
        <w:rPr>
          <w:lang w:val="en-GB"/>
        </w:rPr>
        <w:t>may also have a default value</w:t>
      </w:r>
      <w:r w:rsidR="00B03787">
        <w:rPr>
          <w:lang w:val="en-GB"/>
        </w:rPr>
        <w:t xml:space="preserve"> and may be restricted by constraints (cf. Section </w:t>
      </w:r>
      <w:ins w:id="1124" w:author="Holger Eichelberger" w:date="2015-09-14T17:00:00Z">
        <w:r w:rsidR="00CA1915">
          <w:rPr>
            <w:lang w:val="en-GB"/>
          </w:rPr>
          <w:fldChar w:fldCharType="begin"/>
        </w:r>
        <w:r w:rsidR="00E8696C">
          <w:rPr>
            <w:lang w:val="en-GB"/>
          </w:rPr>
          <w:instrText xml:space="preserve"> REF _Ref330486654 \r \h </w:instrText>
        </w:r>
      </w:ins>
      <w:r w:rsidR="00CA1915">
        <w:rPr>
          <w:lang w:val="en-GB"/>
        </w:rPr>
      </w:r>
      <w:r w:rsidR="00CA1915">
        <w:rPr>
          <w:lang w:val="en-GB"/>
        </w:rPr>
        <w:fldChar w:fldCharType="separate"/>
      </w:r>
      <w:ins w:id="1125" w:author="Holger Eichelberger" w:date="2015-11-09T11:33:00Z">
        <w:r w:rsidR="0043707B">
          <w:rPr>
            <w:lang w:val="en-GB"/>
          </w:rPr>
          <w:t>3</w:t>
        </w:r>
      </w:ins>
      <w:ins w:id="1126" w:author="Holger Eichelberger" w:date="2015-09-14T17:00:00Z">
        <w:r w:rsidR="00CA1915">
          <w:rPr>
            <w:lang w:val="en-GB"/>
          </w:rPr>
          <w:fldChar w:fldCharType="end"/>
        </w:r>
      </w:ins>
      <w:r w:rsidR="00CA1915">
        <w:rPr>
          <w:lang w:val="en-GB"/>
        </w:rPr>
        <w:fldChar w:fldCharType="begin"/>
      </w:r>
      <w:r w:rsidR="00B03787">
        <w:rPr>
          <w:lang w:val="en-GB"/>
        </w:rPr>
        <w:instrText xml:space="preserve"> REF _Ref314234305 \r \h </w:instrText>
      </w:r>
      <w:r w:rsidR="00CA1915">
        <w:rPr>
          <w:lang w:val="en-GB"/>
        </w:rPr>
      </w:r>
      <w:r w:rsidR="00CA1915">
        <w:rPr>
          <w:lang w:val="en-GB"/>
        </w:rPr>
        <w:fldChar w:fldCharType="separate"/>
      </w:r>
      <w:ins w:id="1127" w:author="Holger Eichelberger" w:date="2015-11-09T11:33:00Z">
        <w:r w:rsidR="0043707B">
          <w:rPr>
            <w:lang w:val="en-GB"/>
          </w:rPr>
          <w:t>2.1.5</w:t>
        </w:r>
      </w:ins>
      <w:del w:id="1128" w:author="Holger Eichelberger" w:date="2015-09-14T17:00:00Z">
        <w:r w:rsidR="00F84791" w:rsidDel="00E8696C">
          <w:rPr>
            <w:lang w:val="en-GB"/>
          </w:rPr>
          <w:delText>2.1.5</w:delText>
        </w:r>
      </w:del>
      <w:r w:rsidR="00CA1915">
        <w:rPr>
          <w:lang w:val="en-GB"/>
        </w:rPr>
        <w:fldChar w:fldCharType="end"/>
      </w:r>
      <w:r w:rsidR="00B03787">
        <w:rPr>
          <w:lang w:val="en-GB"/>
        </w:rPr>
        <w:t>)</w:t>
      </w:r>
      <w:r w:rsidR="00765CC0">
        <w:rPr>
          <w:lang w:val="en-GB"/>
        </w:rPr>
        <w:t>.</w:t>
      </w:r>
      <w:r>
        <w:rPr>
          <w:lang w:val="en-GB"/>
        </w:rPr>
        <w:t xml:space="preserve"> The impact of </w:t>
      </w:r>
      <w:r w:rsidR="00234374">
        <w:rPr>
          <w:lang w:val="en-GB"/>
        </w:rPr>
        <w:t>an</w:t>
      </w:r>
      <w:r>
        <w:rPr>
          <w:lang w:val="en-GB"/>
        </w:rPr>
        <w:t xml:space="preserve"> </w:t>
      </w:r>
      <w:r w:rsidR="00AA48FB">
        <w:rPr>
          <w:lang w:val="en-GB"/>
        </w:rPr>
        <w:t xml:space="preserve">annotation </w:t>
      </w:r>
      <w:r>
        <w:rPr>
          <w:lang w:val="en-GB"/>
        </w:rPr>
        <w:t>depends on the element</w:t>
      </w:r>
      <w:r w:rsidR="00234374">
        <w:rPr>
          <w:lang w:val="en-GB"/>
        </w:rPr>
        <w:t xml:space="preserve"> it is </w:t>
      </w:r>
      <w:r w:rsidR="00765CC0">
        <w:rPr>
          <w:lang w:val="en-GB"/>
        </w:rPr>
        <w:t>attached</w:t>
      </w:r>
      <w:r w:rsidR="00234374">
        <w:rPr>
          <w:lang w:val="en-GB"/>
        </w:rPr>
        <w:t xml:space="preserve"> to</w:t>
      </w:r>
      <w:r>
        <w:rPr>
          <w:lang w:val="en-GB"/>
        </w:rPr>
        <w:t xml:space="preserve">. In the IVML the following modelling elements can be </w:t>
      </w:r>
      <w:r w:rsidR="00AA48FB">
        <w:rPr>
          <w:lang w:val="en-GB"/>
        </w:rPr>
        <w:t>annotated</w:t>
      </w:r>
      <w:r>
        <w:rPr>
          <w:lang w:val="en-GB"/>
        </w:rPr>
        <w:t>:</w:t>
      </w:r>
    </w:p>
    <w:p w:rsidR="00B73178" w:rsidRPr="000D02A4" w:rsidRDefault="00B93996">
      <w:pPr>
        <w:pStyle w:val="ListParagraph"/>
        <w:numPr>
          <w:ilvl w:val="0"/>
          <w:numId w:val="83"/>
        </w:numPr>
        <w:spacing w:after="200" w:line="276" w:lineRule="auto"/>
        <w:rPr>
          <w:lang w:val="en-US"/>
        </w:rPr>
      </w:pPr>
      <w:r>
        <w:rPr>
          <w:lang w:val="en-GB"/>
        </w:rPr>
        <w:t xml:space="preserve">Decision variable: </w:t>
      </w:r>
      <w:r w:rsidR="00AA48FB">
        <w:rPr>
          <w:lang w:val="en-GB"/>
        </w:rPr>
        <w:t xml:space="preserve">Annotations </w:t>
      </w:r>
      <w:r>
        <w:rPr>
          <w:lang w:val="en-GB"/>
        </w:rPr>
        <w:t xml:space="preserve">that are </w:t>
      </w:r>
      <w:r w:rsidR="00765CC0">
        <w:rPr>
          <w:lang w:val="en-GB"/>
        </w:rPr>
        <w:t>attached</w:t>
      </w:r>
      <w:r>
        <w:rPr>
          <w:lang w:val="en-GB"/>
        </w:rPr>
        <w:t xml:space="preserve"> to a decision variable only </w:t>
      </w:r>
      <w:r w:rsidR="009319C3">
        <w:rPr>
          <w:lang w:val="en-GB"/>
        </w:rPr>
        <w:t>describe</w:t>
      </w:r>
      <w:r>
        <w:rPr>
          <w:lang w:val="en-GB"/>
        </w:rPr>
        <w:t xml:space="preserve"> this variable</w:t>
      </w:r>
      <w:r w:rsidR="009319C3">
        <w:rPr>
          <w:lang w:val="en-GB"/>
        </w:rPr>
        <w:t xml:space="preserve"> further</w:t>
      </w:r>
      <w:r>
        <w:rPr>
          <w:lang w:val="en-GB"/>
        </w:rPr>
        <w:t>.</w:t>
      </w:r>
      <w:r w:rsidR="0054221C">
        <w:rPr>
          <w:lang w:val="en-GB"/>
        </w:rPr>
        <w:t xml:space="preserve"> Depending on the type of the decision variable, the </w:t>
      </w:r>
      <w:r w:rsidR="00AA48FB">
        <w:rPr>
          <w:lang w:val="en-GB"/>
        </w:rPr>
        <w:t xml:space="preserve">annotations </w:t>
      </w:r>
      <w:r w:rsidR="0054221C">
        <w:rPr>
          <w:lang w:val="en-GB"/>
        </w:rPr>
        <w:t xml:space="preserve">of the variable also describe </w:t>
      </w:r>
      <w:r w:rsidR="003C1C28">
        <w:rPr>
          <w:lang w:val="en-GB"/>
        </w:rPr>
        <w:t>its</w:t>
      </w:r>
      <w:r w:rsidR="0054221C">
        <w:rPr>
          <w:lang w:val="en-GB"/>
        </w:rPr>
        <w:t xml:space="preserve"> elements, e.g. the </w:t>
      </w:r>
      <w:r w:rsidR="003C1C28">
        <w:rPr>
          <w:lang w:val="en-GB"/>
        </w:rPr>
        <w:t>various fie</w:t>
      </w:r>
      <w:r w:rsidR="002E6F97">
        <w:rPr>
          <w:lang w:val="en-GB"/>
        </w:rPr>
        <w:t>l</w:t>
      </w:r>
      <w:r w:rsidR="003C1C28">
        <w:rPr>
          <w:lang w:val="en-GB"/>
        </w:rPr>
        <w:t>ds</w:t>
      </w:r>
      <w:r w:rsidR="0054221C">
        <w:rPr>
          <w:lang w:val="en-GB"/>
        </w:rPr>
        <w:t xml:space="preserve"> of a compound variable. These </w:t>
      </w:r>
      <w:r w:rsidR="003C1C28">
        <w:rPr>
          <w:lang w:val="en-GB"/>
        </w:rPr>
        <w:t>fields</w:t>
      </w:r>
      <w:r w:rsidR="0054221C">
        <w:rPr>
          <w:lang w:val="en-GB"/>
        </w:rPr>
        <w:t xml:space="preserve"> may have additional </w:t>
      </w:r>
      <w:r w:rsidR="00AA48FB">
        <w:rPr>
          <w:lang w:val="en-GB"/>
        </w:rPr>
        <w:t>annotations</w:t>
      </w:r>
      <w:r w:rsidR="0054221C">
        <w:rPr>
          <w:lang w:val="en-GB"/>
        </w:rPr>
        <w:t>.</w:t>
      </w:r>
      <w:r>
        <w:rPr>
          <w:lang w:val="en-GB"/>
        </w:rPr>
        <w:t xml:space="preserve"> </w:t>
      </w:r>
      <w:r w:rsidR="0054221C">
        <w:rPr>
          <w:lang w:val="en-GB"/>
        </w:rPr>
        <w:t>Changing</w:t>
      </w:r>
      <w:r>
        <w:rPr>
          <w:lang w:val="en-GB"/>
        </w:rPr>
        <w:t xml:space="preserve"> the value of a decision variable </w:t>
      </w:r>
      <w:r w:rsidR="00AA48FB">
        <w:rPr>
          <w:lang w:val="en-GB"/>
        </w:rPr>
        <w:t xml:space="preserve">annotation </w:t>
      </w:r>
      <w:r>
        <w:rPr>
          <w:lang w:val="en-GB"/>
        </w:rPr>
        <w:t>will not cause any modification to elements</w:t>
      </w:r>
      <w:r w:rsidR="0054221C">
        <w:rPr>
          <w:lang w:val="en-GB"/>
        </w:rPr>
        <w:t xml:space="preserve"> outside the scope of the specific variable</w:t>
      </w:r>
      <w:r>
        <w:rPr>
          <w:lang w:val="en-GB"/>
        </w:rPr>
        <w:t xml:space="preserve"> (as far as they are not connected by constraints).</w:t>
      </w:r>
    </w:p>
    <w:p w:rsidR="00B73178" w:rsidRDefault="00234374">
      <w:pPr>
        <w:pStyle w:val="ListParagraph"/>
        <w:numPr>
          <w:ilvl w:val="0"/>
          <w:numId w:val="83"/>
        </w:numPr>
        <w:spacing w:after="200" w:line="276" w:lineRule="auto"/>
        <w:rPr>
          <w:lang w:val="en-GB"/>
        </w:rPr>
      </w:pPr>
      <w:r>
        <w:rPr>
          <w:lang w:val="en-GB"/>
        </w:rPr>
        <w:t xml:space="preserve">Project: </w:t>
      </w:r>
      <w:r w:rsidR="00AA48FB">
        <w:rPr>
          <w:lang w:val="en-GB"/>
        </w:rPr>
        <w:t xml:space="preserve">Annotations </w:t>
      </w:r>
      <w:r>
        <w:rPr>
          <w:lang w:val="en-GB"/>
        </w:rPr>
        <w:t xml:space="preserve">that are </w:t>
      </w:r>
      <w:r w:rsidR="00765CC0">
        <w:rPr>
          <w:lang w:val="en-GB"/>
        </w:rPr>
        <w:t>attached</w:t>
      </w:r>
      <w:r>
        <w:rPr>
          <w:lang w:val="en-GB"/>
        </w:rPr>
        <w:t xml:space="preserve"> to a project will affect all </w:t>
      </w:r>
      <w:r w:rsidR="003C1C28">
        <w:rPr>
          <w:lang w:val="en-GB"/>
        </w:rPr>
        <w:t xml:space="preserve">variables </w:t>
      </w:r>
      <w:r>
        <w:rPr>
          <w:lang w:val="en-GB"/>
        </w:rPr>
        <w:t>of this project.</w:t>
      </w:r>
    </w:p>
    <w:p w:rsidR="003C1C28" w:rsidRPr="003C1C28" w:rsidRDefault="003C1C28" w:rsidP="003C1C28">
      <w:pPr>
        <w:spacing w:after="200" w:line="276" w:lineRule="auto"/>
        <w:rPr>
          <w:lang w:val="en-GB"/>
        </w:rPr>
      </w:pPr>
      <w:r>
        <w:rPr>
          <w:lang w:val="en-GB"/>
        </w:rPr>
        <w:t xml:space="preserve">As the different elements may be nested, different values can be given for the same </w:t>
      </w:r>
      <w:r w:rsidR="00FA0CFE">
        <w:rPr>
          <w:lang w:val="en-GB"/>
        </w:rPr>
        <w:t xml:space="preserve">annotation </w:t>
      </w:r>
      <w:r>
        <w:rPr>
          <w:lang w:val="en-GB"/>
        </w:rPr>
        <w:t>on the outer and the inner scope.</w:t>
      </w:r>
    </w:p>
    <w:p w:rsidR="00765CC0" w:rsidRPr="009845E4" w:rsidRDefault="00765CC0" w:rsidP="00765CC0">
      <w:pPr>
        <w:spacing w:after="200" w:line="276" w:lineRule="auto"/>
        <w:jc w:val="left"/>
        <w:rPr>
          <w:lang w:val="en-GB"/>
        </w:rPr>
      </w:pPr>
      <w:r w:rsidRPr="009845E4">
        <w:rPr>
          <w:b/>
          <w:lang w:val="en-GB"/>
        </w:rPr>
        <w:t>Syntax</w:t>
      </w:r>
      <w:r w:rsidRPr="009845E4">
        <w:rPr>
          <w:lang w:val="en-GB"/>
        </w:rPr>
        <w:t xml:space="preserve">: </w:t>
      </w:r>
    </w:p>
    <w:p w:rsidR="00765CC0"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Type</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65CC0">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1</w:t>
      </w:r>
      <w:r w:rsidR="00765CC0">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to</w:t>
      </w:r>
      <w:r w:rsidR="00765CC0">
        <w:rPr>
          <w:rFonts w:ascii="Courier New" w:hAnsi="Courier New" w:cs="Courier New"/>
          <w:sz w:val="22"/>
          <w:szCs w:val="22"/>
          <w:lang w:val="en-GB"/>
        </w:rPr>
        <w:t xml:space="preserve"> </w:t>
      </w:r>
      <w:r w:rsidR="00FA6DC7">
        <w:rPr>
          <w:rFonts w:ascii="Courier New" w:hAnsi="Courier New" w:cs="Courier New"/>
          <w:i/>
          <w:sz w:val="22"/>
          <w:szCs w:val="22"/>
          <w:lang w:val="en-GB"/>
        </w:rPr>
        <w:t>n</w:t>
      </w:r>
      <w:r w:rsidR="00733388" w:rsidRPr="00733388">
        <w:rPr>
          <w:rFonts w:ascii="Courier New" w:hAnsi="Courier New" w:cs="Courier New"/>
          <w:i/>
          <w:sz w:val="22"/>
          <w:szCs w:val="22"/>
          <w:lang w:val="en-GB"/>
        </w:rPr>
        <w:t>ame</w:t>
      </w:r>
      <w:r w:rsidR="00733388" w:rsidRPr="00733388">
        <w:rPr>
          <w:rFonts w:ascii="Courier New" w:hAnsi="Courier New" w:cs="Courier New"/>
          <w:i/>
          <w:sz w:val="22"/>
          <w:szCs w:val="22"/>
          <w:vertAlign w:val="subscript"/>
          <w:lang w:val="en-GB"/>
        </w:rPr>
        <w:t>2</w:t>
      </w:r>
      <w:r w:rsidR="00765CC0">
        <w:rPr>
          <w:rFonts w:ascii="Courier New" w:hAnsi="Courier New" w:cs="Courier New"/>
          <w:sz w:val="22"/>
          <w:szCs w:val="22"/>
          <w:lang w:val="en-GB"/>
        </w:rPr>
        <w:t>;</w:t>
      </w:r>
    </w:p>
    <w:p w:rsidR="00FA6DC7" w:rsidRPr="009845E4" w:rsidRDefault="00FA0CFE" w:rsidP="00765C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sidRPr="009845E4">
        <w:rPr>
          <w:rFonts w:ascii="Courier New" w:hAnsi="Courier New" w:cs="Courier New"/>
          <w:sz w:val="22"/>
          <w:szCs w:val="22"/>
          <w:lang w:val="en-GB"/>
        </w:rPr>
        <w:t xml:space="preserve"> </w:t>
      </w:r>
      <w:r w:rsidR="00FA6DC7" w:rsidRPr="00765CC0">
        <w:rPr>
          <w:rFonts w:ascii="Courier New" w:hAnsi="Courier New" w:cs="Courier New"/>
          <w:i/>
          <w:sz w:val="22"/>
          <w:szCs w:val="22"/>
          <w:lang w:val="en-GB"/>
        </w:rPr>
        <w:t>Type</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rFonts w:ascii="Courier New" w:hAnsi="Courier New" w:cs="Courier New"/>
          <w:sz w:val="22"/>
          <w:szCs w:val="22"/>
          <w:lang w:val="en-GB"/>
        </w:rPr>
        <w:t xml:space="preserve"> </w:t>
      </w:r>
      <w:r w:rsidR="00CA4F2A" w:rsidRPr="00733388">
        <w:rPr>
          <w:rFonts w:ascii="Courier New" w:hAnsi="Courier New" w:cs="Courier New"/>
          <w:sz w:val="22"/>
          <w:szCs w:val="22"/>
          <w:lang w:val="en-GB"/>
        </w:rPr>
        <w:t xml:space="preserve">= </w:t>
      </w:r>
      <w:r w:rsidR="00CA4F2A">
        <w:rPr>
          <w:rFonts w:ascii="Courier New" w:hAnsi="Courier New" w:cs="Courier New"/>
          <w:i/>
          <w:sz w:val="22"/>
          <w:szCs w:val="22"/>
          <w:lang w:val="en-GB"/>
        </w:rPr>
        <w:t>value</w:t>
      </w:r>
      <w:r w:rsidR="00CA4F2A" w:rsidRPr="00CA4F2A">
        <w:rPr>
          <w:rFonts w:ascii="Courier New" w:hAnsi="Courier New" w:cs="Courier New"/>
          <w:sz w:val="22"/>
          <w:szCs w:val="22"/>
          <w:lang w:val="en-GB"/>
        </w:rPr>
        <w:t xml:space="preserve"> </w:t>
      </w:r>
      <w:r w:rsidR="00FA6DC7" w:rsidRPr="00FA6DC7">
        <w:rPr>
          <w:rFonts w:ascii="Courier New" w:hAnsi="Courier New" w:cs="Courier New"/>
          <w:b/>
          <w:sz w:val="22"/>
          <w:szCs w:val="22"/>
          <w:lang w:val="en-GB"/>
        </w:rPr>
        <w:t>to</w:t>
      </w:r>
      <w:r w:rsidR="00FA6DC7">
        <w:rPr>
          <w:rFonts w:ascii="Courier New" w:hAnsi="Courier New" w:cs="Courier New"/>
          <w:sz w:val="22"/>
          <w:szCs w:val="22"/>
          <w:lang w:val="en-GB"/>
        </w:rPr>
        <w:t xml:space="preserve">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sidR="00FA6DC7">
        <w:rPr>
          <w:rFonts w:ascii="Courier New" w:hAnsi="Courier New" w:cs="Courier New"/>
          <w:sz w:val="22"/>
          <w:szCs w:val="22"/>
          <w:lang w:val="en-GB"/>
        </w:rPr>
        <w:t>;</w:t>
      </w:r>
    </w:p>
    <w:p w:rsidR="00765CC0" w:rsidRPr="009845E4" w:rsidRDefault="00765CC0" w:rsidP="00765CC0">
      <w:pPr>
        <w:spacing w:after="200" w:line="276" w:lineRule="auto"/>
        <w:rPr>
          <w:lang w:val="en-GB"/>
        </w:rPr>
      </w:pPr>
      <w:r w:rsidRPr="009845E4">
        <w:rPr>
          <w:b/>
          <w:lang w:val="en-GB"/>
        </w:rPr>
        <w:t>Description of Syntax</w:t>
      </w:r>
      <w:r w:rsidR="00FA6DC7">
        <w:rPr>
          <w:lang w:val="en-GB"/>
        </w:rPr>
        <w:t xml:space="preserve">: the definition of an </w:t>
      </w:r>
      <w:r w:rsidR="00FA0CFE">
        <w:rPr>
          <w:lang w:val="en-GB"/>
        </w:rPr>
        <w:t xml:space="preserve">annotation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765CC0" w:rsidRDefault="00765CC0" w:rsidP="00765CC0">
      <w:pPr>
        <w:pStyle w:val="ListParagraph"/>
        <w:numPr>
          <w:ilvl w:val="0"/>
          <w:numId w:val="81"/>
        </w:numPr>
        <w:spacing w:after="200" w:line="276" w:lineRule="auto"/>
        <w:ind w:left="993"/>
        <w:rPr>
          <w:lang w:val="en-GB"/>
        </w:rPr>
      </w:pPr>
      <w:r w:rsidRPr="009845E4">
        <w:rPr>
          <w:lang w:val="en-GB"/>
        </w:rPr>
        <w:t xml:space="preserve">The </w:t>
      </w:r>
      <w:r w:rsidR="00FA0CFE">
        <w:rPr>
          <w:rFonts w:ascii="Courier New" w:hAnsi="Courier New" w:cs="Courier New"/>
          <w:b/>
          <w:sz w:val="22"/>
          <w:szCs w:val="22"/>
          <w:lang w:val="en-GB"/>
        </w:rPr>
        <w:t>annotate</w:t>
      </w:r>
      <w:r w:rsidR="00FA0CFE" w:rsidRPr="009845E4">
        <w:rPr>
          <w:lang w:val="en-GB"/>
        </w:rPr>
        <w:t xml:space="preserve"> </w:t>
      </w:r>
      <w:r w:rsidRPr="009845E4">
        <w:rPr>
          <w:lang w:val="en-GB"/>
        </w:rPr>
        <w:t>keyword</w:t>
      </w:r>
      <w:r w:rsidR="00FA0CFE">
        <w:rPr>
          <w:rStyle w:val="FootnoteReference"/>
          <w:lang w:val="en-GB"/>
        </w:rPr>
        <w:footnoteReference w:id="3"/>
      </w:r>
      <w:r w:rsidRPr="009845E4">
        <w:rPr>
          <w:lang w:val="en-GB"/>
        </w:rPr>
        <w:t xml:space="preserve"> indicates the definition of a new </w:t>
      </w:r>
      <w:r w:rsidR="0043167F">
        <w:rPr>
          <w:lang w:val="en-GB"/>
        </w:rPr>
        <w:t>annotation</w:t>
      </w:r>
      <w:r>
        <w:rPr>
          <w:lang w:val="en-GB"/>
        </w:rPr>
        <w:t>.</w:t>
      </w:r>
    </w:p>
    <w:p w:rsidR="007C162C" w:rsidRDefault="00765CC0" w:rsidP="00765CC0">
      <w:pPr>
        <w:pStyle w:val="ListParagraph"/>
        <w:numPr>
          <w:ilvl w:val="0"/>
          <w:numId w:val="81"/>
        </w:numPr>
        <w:spacing w:after="200" w:line="276" w:lineRule="auto"/>
        <w:ind w:left="993"/>
        <w:rPr>
          <w:lang w:val="en-GB"/>
        </w:rPr>
      </w:pPr>
      <w:r w:rsidRPr="009845E4">
        <w:rPr>
          <w:lang w:val="en-GB"/>
        </w:rPr>
        <w:t>The</w:t>
      </w:r>
      <w:r w:rsidR="007C162C">
        <w:rPr>
          <w:lang w:val="en-GB"/>
        </w:rPr>
        <w:t xml:space="preserve"> expression</w:t>
      </w:r>
      <w:r w:rsidR="00C561C0">
        <w:rPr>
          <w:lang w:val="en-GB"/>
        </w:rPr>
        <w:t>s</w:t>
      </w:r>
      <w:r w:rsidR="007C162C">
        <w:rPr>
          <w:lang w:val="en-GB"/>
        </w:rPr>
        <w:t xml:space="preserve"> </w:t>
      </w:r>
      <w:r w:rsidR="007C162C" w:rsidRPr="00765CC0">
        <w:rPr>
          <w:rFonts w:ascii="Courier New" w:hAnsi="Courier New" w:cs="Courier New"/>
          <w:i/>
          <w:sz w:val="22"/>
          <w:szCs w:val="22"/>
          <w:lang w:val="en-GB"/>
        </w:rPr>
        <w:t>Type</w:t>
      </w:r>
      <w:r w:rsidR="007C162C">
        <w:rPr>
          <w:rFonts w:ascii="Courier New" w:hAnsi="Courier New" w:cs="Courier New"/>
          <w:sz w:val="22"/>
          <w:szCs w:val="22"/>
          <w:lang w:val="en-GB"/>
        </w:rPr>
        <w:t xml:space="preserv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sidRPr="00765CC0">
        <w:rPr>
          <w:rFonts w:ascii="Courier New" w:hAnsi="Courier New" w:cs="Courier New"/>
          <w:i/>
          <w:sz w:val="22"/>
          <w:szCs w:val="22"/>
          <w:lang w:val="en-GB"/>
        </w:rPr>
        <w:t>Type</w:t>
      </w:r>
      <w:r w:rsidR="00C561C0">
        <w:rPr>
          <w:rFonts w:ascii="Courier New" w:hAnsi="Courier New" w:cs="Courier New"/>
          <w:sz w:val="22"/>
          <w:szCs w:val="22"/>
          <w:lang w:val="en-GB"/>
        </w:rPr>
        <w:t xml:space="preserve">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w:t>
      </w:r>
      <w:r w:rsidR="007C162C">
        <w:rPr>
          <w:lang w:val="en-GB"/>
        </w:rPr>
        <w:t xml:space="preserve">correspond to the definition of a decision variable described in Section </w:t>
      </w:r>
      <w:r w:rsidR="00CA1915">
        <w:rPr>
          <w:lang w:val="en-GB"/>
        </w:rPr>
        <w:fldChar w:fldCharType="begin"/>
      </w:r>
      <w:r w:rsidR="007C162C">
        <w:rPr>
          <w:lang w:val="en-GB"/>
        </w:rPr>
        <w:instrText xml:space="preserve"> REF _Ref314759721 \r \h </w:instrText>
      </w:r>
      <w:r w:rsidR="00CA1915">
        <w:rPr>
          <w:lang w:val="en-GB"/>
        </w:rPr>
      </w:r>
      <w:r w:rsidR="00CA1915">
        <w:rPr>
          <w:lang w:val="en-GB"/>
        </w:rPr>
        <w:fldChar w:fldCharType="separate"/>
      </w:r>
      <w:r w:rsidR="0043707B">
        <w:rPr>
          <w:lang w:val="en-GB"/>
        </w:rPr>
        <w:t>2.1.4</w:t>
      </w:r>
      <w:r w:rsidR="00CA1915">
        <w:rPr>
          <w:lang w:val="en-GB"/>
        </w:rPr>
        <w:fldChar w:fldCharType="end"/>
      </w:r>
      <w:r w:rsidR="007C162C">
        <w:rPr>
          <w:lang w:val="en-GB"/>
        </w:rPr>
        <w:t xml:space="preserve"> while </w:t>
      </w:r>
      <w:r w:rsidR="007C162C">
        <w:rPr>
          <w:rFonts w:ascii="Courier New" w:hAnsi="Courier New" w:cs="Courier New"/>
          <w:i/>
          <w:sz w:val="22"/>
          <w:szCs w:val="22"/>
          <w:lang w:val="en-GB"/>
        </w:rPr>
        <w:t>name</w:t>
      </w:r>
      <w:r w:rsidR="007C162C" w:rsidRPr="00FA6DC7">
        <w:rPr>
          <w:rFonts w:ascii="Courier New" w:hAnsi="Courier New" w:cs="Courier New"/>
          <w:i/>
          <w:sz w:val="22"/>
          <w:szCs w:val="22"/>
          <w:vertAlign w:val="subscript"/>
          <w:lang w:val="en-GB"/>
        </w:rPr>
        <w:t>1</w:t>
      </w:r>
      <w:r w:rsidR="007C162C">
        <w:rPr>
          <w:lang w:val="en-GB"/>
        </w:rPr>
        <w:t xml:space="preserve"> </w:t>
      </w:r>
      <w:r w:rsidR="00C561C0">
        <w:rPr>
          <w:lang w:val="en-GB"/>
        </w:rPr>
        <w:t xml:space="preserve">and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sidR="00C561C0">
        <w:rPr>
          <w:lang w:val="en-GB"/>
        </w:rPr>
        <w:t xml:space="preserve"> are</w:t>
      </w:r>
      <w:r w:rsidR="007C162C">
        <w:rPr>
          <w:lang w:val="en-GB"/>
        </w:rPr>
        <w:t xml:space="preserve"> the identifier</w:t>
      </w:r>
      <w:r w:rsidR="00C561C0">
        <w:rPr>
          <w:lang w:val="en-GB"/>
        </w:rPr>
        <w:t>s</w:t>
      </w:r>
      <w:r w:rsidR="007C162C">
        <w:rPr>
          <w:lang w:val="en-GB"/>
        </w:rPr>
        <w:t xml:space="preserve"> of the new </w:t>
      </w:r>
      <w:r w:rsidR="0043167F">
        <w:rPr>
          <w:lang w:val="en-GB"/>
        </w:rPr>
        <w:t>annotations</w:t>
      </w:r>
      <w:r w:rsidR="00F64C3C">
        <w:rPr>
          <w:rStyle w:val="FootnoteReference"/>
          <w:lang w:val="en-GB"/>
        </w:rPr>
        <w:footnoteReference w:id="4"/>
      </w:r>
      <w:r w:rsidR="007C162C">
        <w:rPr>
          <w:lang w:val="en-GB"/>
        </w:rPr>
        <w:t>.</w:t>
      </w:r>
    </w:p>
    <w:p w:rsidR="005C1BF5" w:rsidRDefault="005242E8" w:rsidP="00765CC0">
      <w:pPr>
        <w:pStyle w:val="ListParagraph"/>
        <w:numPr>
          <w:ilvl w:val="0"/>
          <w:numId w:val="81"/>
        </w:numPr>
        <w:spacing w:after="200" w:line="276" w:lineRule="auto"/>
        <w:ind w:left="993"/>
        <w:rPr>
          <w:lang w:val="en-GB"/>
        </w:rPr>
      </w:pPr>
      <w:r>
        <w:rPr>
          <w:lang w:val="en-GB"/>
        </w:rPr>
        <w:t xml:space="preserve">The </w:t>
      </w:r>
      <w:r w:rsidR="005C1BF5" w:rsidRPr="00FA6DC7">
        <w:rPr>
          <w:rFonts w:ascii="Courier New" w:hAnsi="Courier New" w:cs="Courier New"/>
          <w:b/>
          <w:sz w:val="22"/>
          <w:szCs w:val="22"/>
          <w:lang w:val="en-GB"/>
        </w:rPr>
        <w:t>to</w:t>
      </w:r>
      <w:r w:rsidR="00765CC0">
        <w:rPr>
          <w:lang w:val="en-GB"/>
        </w:rPr>
        <w:t xml:space="preserve"> </w:t>
      </w:r>
      <w:r>
        <w:rPr>
          <w:lang w:val="en-GB"/>
        </w:rPr>
        <w:t xml:space="preserve">keyword indicates the attachment of the new </w:t>
      </w:r>
      <w:r w:rsidR="0043167F">
        <w:rPr>
          <w:lang w:val="en-GB"/>
        </w:rPr>
        <w:t xml:space="preserve">annotation </w:t>
      </w:r>
      <w:r>
        <w:rPr>
          <w:lang w:val="en-GB"/>
        </w:rPr>
        <w:t>on the left side to the element (</w:t>
      </w:r>
      <w:r w:rsidR="00C561C0">
        <w:rPr>
          <w:rFonts w:ascii="Courier New" w:hAnsi="Courier New" w:cs="Courier New"/>
          <w:i/>
          <w:sz w:val="22"/>
          <w:szCs w:val="22"/>
          <w:lang w:val="en-GB"/>
        </w:rPr>
        <w:t>n</w:t>
      </w:r>
      <w:r w:rsidR="00C561C0" w:rsidRPr="00FA6DC7">
        <w:rPr>
          <w:rFonts w:ascii="Courier New" w:hAnsi="Courier New" w:cs="Courier New"/>
          <w:i/>
          <w:sz w:val="22"/>
          <w:szCs w:val="22"/>
          <w:lang w:val="en-GB"/>
        </w:rPr>
        <w:t>ame</w:t>
      </w:r>
      <w:r w:rsidR="00C561C0">
        <w:rPr>
          <w:rFonts w:ascii="Courier New" w:hAnsi="Courier New" w:cs="Courier New"/>
          <w:i/>
          <w:sz w:val="22"/>
          <w:szCs w:val="22"/>
          <w:vertAlign w:val="subscript"/>
          <w:lang w:val="en-GB"/>
        </w:rPr>
        <w:t>4</w:t>
      </w:r>
      <w:r>
        <w:rPr>
          <w:lang w:val="en-GB"/>
        </w:rPr>
        <w:t>) denoted on the right side.</w:t>
      </w:r>
      <w:r w:rsidR="009D2CF9">
        <w:rPr>
          <w:lang w:val="en-GB"/>
        </w:rPr>
        <w:t xml:space="preserve"> Multiple names may be given </w:t>
      </w:r>
      <w:r w:rsidR="0007009E">
        <w:rPr>
          <w:lang w:val="en-GB"/>
        </w:rPr>
        <w:t>separated by co</w:t>
      </w:r>
      <w:r w:rsidR="002A642E">
        <w:rPr>
          <w:lang w:val="en-GB"/>
        </w:rPr>
        <w:t>m</w:t>
      </w:r>
      <w:r w:rsidR="0007009E">
        <w:rPr>
          <w:lang w:val="en-GB"/>
        </w:rPr>
        <w:t>mas</w:t>
      </w:r>
    </w:p>
    <w:p w:rsidR="005242E8" w:rsidRDefault="00C561C0" w:rsidP="00765CC0">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FA6DC7">
        <w:rPr>
          <w:rFonts w:ascii="Courier New" w:hAnsi="Courier New" w:cs="Courier New"/>
          <w:i/>
          <w:sz w:val="22"/>
          <w:szCs w:val="22"/>
          <w:lang w:val="en-GB"/>
        </w:rPr>
        <w:t>ame</w:t>
      </w:r>
      <w:r>
        <w:rPr>
          <w:rFonts w:ascii="Courier New" w:hAnsi="Courier New" w:cs="Courier New"/>
          <w:i/>
          <w:sz w:val="22"/>
          <w:szCs w:val="22"/>
          <w:vertAlign w:val="subscript"/>
          <w:lang w:val="en-GB"/>
        </w:rPr>
        <w:t>4</w:t>
      </w:r>
      <w:r w:rsidR="005242E8">
        <w:rPr>
          <w:lang w:val="en-GB"/>
        </w:rPr>
        <w:t xml:space="preserve"> may be one of the elements </w:t>
      </w:r>
      <w:r w:rsidR="005C1BF5">
        <w:rPr>
          <w:lang w:val="en-GB"/>
        </w:rPr>
        <w:t xml:space="preserve">described above to which the </w:t>
      </w:r>
      <w:r w:rsidR="0043167F">
        <w:rPr>
          <w:lang w:val="en-GB"/>
        </w:rPr>
        <w:t xml:space="preserve">annotation </w:t>
      </w:r>
      <w:r w:rsidR="005C1BF5">
        <w:rPr>
          <w:lang w:val="en-GB"/>
        </w:rPr>
        <w:t>is attached.</w:t>
      </w:r>
    </w:p>
    <w:p w:rsidR="00765CC0" w:rsidRDefault="005C1BF5" w:rsidP="00765CC0">
      <w:pPr>
        <w:pStyle w:val="ListParagraph"/>
        <w:numPr>
          <w:ilvl w:val="0"/>
          <w:numId w:val="81"/>
        </w:numPr>
        <w:spacing w:after="200" w:line="276" w:lineRule="auto"/>
        <w:ind w:left="993"/>
        <w:rPr>
          <w:lang w:val="en-GB"/>
        </w:rPr>
      </w:pPr>
      <w:r>
        <w:rPr>
          <w:rFonts w:cstheme="minorHAnsi"/>
          <w:lang w:val="en-GB"/>
        </w:rPr>
        <w:t>Optionally, a default value (</w:t>
      </w:r>
      <w:r>
        <w:rPr>
          <w:rFonts w:ascii="Courier New" w:hAnsi="Courier New" w:cs="Courier New"/>
          <w:i/>
          <w:sz w:val="22"/>
          <w:szCs w:val="22"/>
          <w:lang w:val="en-GB"/>
        </w:rPr>
        <w:t>value</w:t>
      </w:r>
      <w:r>
        <w:rPr>
          <w:rFonts w:cstheme="minorHAnsi"/>
          <w:lang w:val="en-GB"/>
        </w:rPr>
        <w:t xml:space="preserve">) can be assigned to the </w:t>
      </w:r>
      <w:r w:rsidR="0043167F">
        <w:rPr>
          <w:rFonts w:cstheme="minorHAnsi"/>
          <w:lang w:val="en-GB"/>
        </w:rPr>
        <w:t xml:space="preserve">annotation </w:t>
      </w:r>
      <w:r>
        <w:rPr>
          <w:rFonts w:cstheme="minorHAnsi"/>
          <w:lang w:val="en-GB"/>
        </w:rPr>
        <w:t xml:space="preserve">by appending a value expression after </w:t>
      </w:r>
      <w:r w:rsidR="00C561C0">
        <w:rPr>
          <w:rFonts w:ascii="Courier New" w:hAnsi="Courier New" w:cs="Courier New"/>
          <w:i/>
          <w:sz w:val="22"/>
          <w:szCs w:val="22"/>
          <w:lang w:val="en-GB"/>
        </w:rPr>
        <w:t>name</w:t>
      </w:r>
      <w:r w:rsidR="00C561C0">
        <w:rPr>
          <w:rFonts w:ascii="Courier New" w:hAnsi="Courier New" w:cs="Courier New"/>
          <w:i/>
          <w:sz w:val="22"/>
          <w:szCs w:val="22"/>
          <w:vertAlign w:val="subscript"/>
          <w:lang w:val="en-GB"/>
        </w:rPr>
        <w:t>3</w:t>
      </w:r>
      <w:r>
        <w:rPr>
          <w:rFonts w:cstheme="minorHAnsi"/>
          <w:lang w:val="en-GB"/>
        </w:rPr>
        <w:t>.</w:t>
      </w:r>
    </w:p>
    <w:p w:rsidR="00765CC0" w:rsidRPr="009845E4" w:rsidRDefault="00765CC0" w:rsidP="00765CC0">
      <w:pPr>
        <w:spacing w:after="200" w:line="276" w:lineRule="auto"/>
        <w:jc w:val="left"/>
        <w:rPr>
          <w:lang w:val="en-GB"/>
        </w:rPr>
      </w:pPr>
      <w:r w:rsidRPr="009845E4">
        <w:rPr>
          <w:b/>
          <w:lang w:val="en-GB"/>
        </w:rPr>
        <w:t>Example</w:t>
      </w:r>
      <w:r w:rsidRPr="009845E4">
        <w:rPr>
          <w:lang w:val="en-GB"/>
        </w:rPr>
        <w:t>:</w:t>
      </w:r>
    </w:p>
    <w:p w:rsidR="00D30898" w:rsidRDefault="00D30898" w:rsidP="00D30898">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B73178" w:rsidRDefault="00D30898">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B73178" w:rsidRDefault="00733388">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30898">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sidR="00D30898">
        <w:rPr>
          <w:rFonts w:ascii="Courier New" w:hAnsi="Courier New" w:cs="Courier New"/>
          <w:sz w:val="22"/>
          <w:szCs w:val="22"/>
          <w:lang w:val="en-GB"/>
        </w:rPr>
        <w:t>to the entire project</w:t>
      </w:r>
      <w:r w:rsidR="00EC2277">
        <w:rPr>
          <w:rFonts w:ascii="Courier New" w:hAnsi="Courier New" w:cs="Courier New"/>
          <w:sz w:val="22"/>
          <w:szCs w:val="22"/>
          <w:lang w:val="en-GB"/>
        </w:rPr>
        <w:t>.</w:t>
      </w:r>
    </w:p>
    <w:p w:rsidR="00B73178" w:rsidRDefault="0043167F">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733388" w:rsidRPr="00733388">
        <w:rPr>
          <w:rFonts w:ascii="Courier New" w:hAnsi="Courier New" w:cs="Courier New"/>
          <w:sz w:val="22"/>
          <w:szCs w:val="22"/>
          <w:lang w:val="en-GB"/>
        </w:rPr>
        <w:t>BindingTime</w:t>
      </w:r>
      <w:r w:rsidR="00B96C13">
        <w:rPr>
          <w:rFonts w:ascii="Courier New" w:hAnsi="Courier New" w:cs="Courier New"/>
          <w:sz w:val="22"/>
          <w:szCs w:val="22"/>
          <w:lang w:val="en-GB"/>
        </w:rPr>
        <w:t>s</w:t>
      </w:r>
      <w:r w:rsidR="00F276AC">
        <w:rPr>
          <w:rFonts w:ascii="Courier New" w:hAnsi="Courier New" w:cs="Courier New"/>
          <w:sz w:val="22"/>
          <w:szCs w:val="22"/>
          <w:lang w:val="en-GB"/>
        </w:rPr>
        <w:t xml:space="preserve"> </w:t>
      </w:r>
      <w:r w:rsidR="00914384">
        <w:rPr>
          <w:rFonts w:ascii="Courier New" w:hAnsi="Courier New" w:cs="Courier New"/>
          <w:sz w:val="22"/>
          <w:szCs w:val="22"/>
          <w:lang w:val="en-GB"/>
        </w:rPr>
        <w:t xml:space="preserve">binding </w:t>
      </w:r>
      <w:r w:rsidR="00F276AC">
        <w:rPr>
          <w:rFonts w:ascii="Courier New" w:hAnsi="Courier New" w:cs="Courier New"/>
          <w:sz w:val="22"/>
          <w:szCs w:val="22"/>
          <w:lang w:val="en-GB"/>
        </w:rPr>
        <w:t xml:space="preserve">= </w:t>
      </w:r>
      <w:r w:rsidR="00626603">
        <w:rPr>
          <w:rFonts w:ascii="Courier New" w:hAnsi="Courier New" w:cs="Courier New"/>
          <w:sz w:val="22"/>
          <w:szCs w:val="22"/>
          <w:lang w:val="en-GB"/>
        </w:rPr>
        <w:t>BindingTimes.</w:t>
      </w:r>
      <w:r w:rsidR="00F276AC">
        <w:rPr>
          <w:rFonts w:ascii="Courier New" w:hAnsi="Courier New" w:cs="Courier New"/>
          <w:sz w:val="22"/>
          <w:szCs w:val="22"/>
          <w:lang w:val="en-GB"/>
        </w:rPr>
        <w:t>compile</w:t>
      </w:r>
      <w:r w:rsidR="00914384">
        <w:rPr>
          <w:rFonts w:ascii="Courier New" w:hAnsi="Courier New" w:cs="Courier New"/>
          <w:sz w:val="22"/>
          <w:szCs w:val="22"/>
          <w:lang w:val="en-GB"/>
        </w:rPr>
        <w:br/>
      </w:r>
      <w:r w:rsidR="00D30898">
        <w:rPr>
          <w:rFonts w:ascii="Courier New" w:hAnsi="Courier New" w:cs="Courier New"/>
          <w:b/>
          <w:sz w:val="22"/>
          <w:szCs w:val="22"/>
          <w:lang w:val="en-GB"/>
        </w:rPr>
        <w:t xml:space="preserve">to </w:t>
      </w:r>
      <w:r w:rsidR="00733388" w:rsidRPr="00733388">
        <w:rPr>
          <w:rFonts w:ascii="Courier New" w:hAnsi="Courier New" w:cs="Courier New"/>
          <w:sz w:val="22"/>
          <w:szCs w:val="22"/>
          <w:lang w:val="en-GB"/>
        </w:rPr>
        <w:t>contentSharing;</w:t>
      </w:r>
    </w:p>
    <w:p w:rsidR="00D30898" w:rsidRDefault="00D30898" w:rsidP="00D30898">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43167F">
      <w:pPr>
        <w:spacing w:after="200" w:line="276" w:lineRule="auto"/>
        <w:rPr>
          <w:rFonts w:asciiTheme="majorHAnsi" w:hAnsiTheme="majorHAnsi" w:cs="Arial"/>
          <w:lang w:val="en-GB"/>
        </w:rPr>
      </w:pPr>
      <w:r>
        <w:rPr>
          <w:rFonts w:asciiTheme="majorHAnsi" w:hAnsiTheme="majorHAnsi" w:cs="Arial"/>
          <w:lang w:val="en-GB"/>
        </w:rPr>
        <w:t xml:space="preserve">Annotations </w:t>
      </w:r>
      <w:r w:rsidR="00684E5B">
        <w:rPr>
          <w:rFonts w:asciiTheme="majorHAnsi" w:hAnsiTheme="majorHAnsi" w:cs="Arial"/>
          <w:lang w:val="en-GB"/>
        </w:rPr>
        <w:t>can also be used in initializing expressions for containers and compounds. This is demonstrated in the fragment below:</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b/>
          <w:sz w:val="22"/>
          <w:szCs w:val="22"/>
          <w:lang w:val="en-GB"/>
        </w:rPr>
        <w:t>compound</w:t>
      </w:r>
      <w:r w:rsidRPr="0033780A">
        <w:rPr>
          <w:rFonts w:ascii="Courier New" w:hAnsi="Courier New" w:cs="Courier New"/>
          <w:sz w:val="22"/>
          <w:szCs w:val="22"/>
          <w:lang w:val="en-GB"/>
        </w:rPr>
        <w:t xml:space="preserve"> </w:t>
      </w:r>
      <w:r>
        <w:rPr>
          <w:rFonts w:ascii="Courier New" w:hAnsi="Courier New" w:cs="Courier New"/>
          <w:sz w:val="22"/>
          <w:szCs w:val="22"/>
          <w:lang w:val="en-GB"/>
        </w:rPr>
        <w:t>C</w:t>
      </w:r>
      <w:r w:rsidRPr="0033780A">
        <w:rPr>
          <w:rFonts w:ascii="Courier New" w:hAnsi="Courier New" w:cs="Courier New"/>
          <w:sz w:val="22"/>
          <w:szCs w:val="22"/>
          <w:lang w:val="en-GB"/>
        </w:rPr>
        <w:t>ontent {</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684E5B" w:rsidRDefault="00684E5B" w:rsidP="00684E5B">
      <w:pPr>
        <w:spacing w:after="200" w:line="276" w:lineRule="auto"/>
        <w:ind w:left="851"/>
        <w:jc w:val="left"/>
        <w:rPr>
          <w:rFonts w:ascii="Courier New" w:hAnsi="Courier New" w:cs="Courier New"/>
          <w:sz w:val="22"/>
          <w:szCs w:val="22"/>
          <w:lang w:val="en-GB"/>
        </w:rPr>
      </w:pPr>
      <w:r w:rsidRPr="0033780A">
        <w:rPr>
          <w:rFonts w:ascii="Courier New" w:hAnsi="Courier New" w:cs="Courier New"/>
          <w:b/>
          <w:sz w:val="22"/>
          <w:szCs w:val="22"/>
          <w:lang w:val="en-GB"/>
        </w:rPr>
        <w:t>Integer</w:t>
      </w:r>
      <w:r w:rsidRPr="0033780A">
        <w:rPr>
          <w:rFonts w:ascii="Courier New" w:hAnsi="Courier New" w:cs="Courier New"/>
          <w:sz w:val="22"/>
          <w:szCs w:val="22"/>
          <w:lang w:val="en-GB"/>
        </w:rPr>
        <w:t xml:space="preserve"> bitrate;</w:t>
      </w:r>
    </w:p>
    <w:p w:rsidR="00684E5B" w:rsidRDefault="00684E5B" w:rsidP="00684E5B">
      <w:pPr>
        <w:spacing w:after="200" w:line="276" w:lineRule="auto"/>
        <w:ind w:left="567"/>
        <w:jc w:val="left"/>
        <w:rPr>
          <w:rFonts w:ascii="Courier New" w:hAnsi="Courier New" w:cs="Courier New"/>
          <w:sz w:val="22"/>
          <w:szCs w:val="22"/>
          <w:lang w:val="en-GB"/>
        </w:rPr>
      </w:pPr>
      <w:r w:rsidRPr="0033780A">
        <w:rPr>
          <w:rFonts w:ascii="Courier New" w:hAnsi="Courier New" w:cs="Courier New"/>
          <w:sz w:val="22"/>
          <w:szCs w:val="22"/>
          <w:lang w:val="en-GB"/>
        </w:rPr>
        <w:t>}</w:t>
      </w:r>
    </w:p>
    <w:p w:rsidR="00684E5B" w:rsidRDefault="00684E5B" w:rsidP="00684E5B">
      <w:pPr>
        <w:spacing w:after="200" w:line="276" w:lineRule="auto"/>
        <w:ind w:left="567"/>
        <w:jc w:val="left"/>
        <w:rPr>
          <w:rFonts w:ascii="Courier New" w:hAnsi="Courier New" w:cs="Courier New"/>
          <w:sz w:val="22"/>
          <w:szCs w:val="22"/>
          <w:lang w:val="en-GB"/>
        </w:rPr>
      </w:pPr>
      <w:r>
        <w:rPr>
          <w:rFonts w:ascii="Courier New" w:hAnsi="Courier New" w:cs="Courier New"/>
          <w:sz w:val="22"/>
          <w:szCs w:val="22"/>
          <w:lang w:val="en-GB"/>
        </w:rPr>
        <w:t>Content content;</w:t>
      </w:r>
    </w:p>
    <w:p w:rsidR="00684E5B" w:rsidRDefault="0043167F" w:rsidP="00684E5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annotate</w:t>
      </w:r>
      <w:r>
        <w:rPr>
          <w:rFonts w:ascii="Courier New" w:hAnsi="Courier New" w:cs="Courier New"/>
          <w:sz w:val="22"/>
          <w:szCs w:val="22"/>
          <w:lang w:val="en-GB"/>
        </w:rPr>
        <w:t xml:space="preserve"> </w:t>
      </w:r>
      <w:r w:rsidR="00684E5B">
        <w:rPr>
          <w:rFonts w:ascii="Courier New" w:hAnsi="Courier New" w:cs="Courier New"/>
          <w:sz w:val="22"/>
          <w:szCs w:val="22"/>
          <w:lang w:val="en-GB"/>
        </w:rPr>
        <w:t xml:space="preserve">BindingTimes binding = BindingTimes.compile </w:t>
      </w:r>
      <w:r w:rsidR="00684E5B">
        <w:rPr>
          <w:rFonts w:ascii="Courier New" w:hAnsi="Courier New" w:cs="Courier New"/>
          <w:sz w:val="22"/>
          <w:szCs w:val="22"/>
          <w:lang w:val="en-GB"/>
        </w:rPr>
        <w:br/>
        <w:t xml:space="preserve">    </w:t>
      </w:r>
      <w:r w:rsidR="005D7CD2" w:rsidRPr="005D7CD2">
        <w:rPr>
          <w:rFonts w:ascii="Courier New" w:hAnsi="Courier New" w:cs="Courier New"/>
          <w:b/>
          <w:sz w:val="22"/>
          <w:szCs w:val="22"/>
          <w:lang w:val="en-GB"/>
        </w:rPr>
        <w:t>to</w:t>
      </w:r>
      <w:r w:rsidR="00684E5B">
        <w:rPr>
          <w:rFonts w:ascii="Courier New" w:hAnsi="Courier New" w:cs="Courier New"/>
          <w:sz w:val="22"/>
          <w:szCs w:val="22"/>
          <w:lang w:val="en-GB"/>
        </w:rPr>
        <w:t xml:space="preserve"> content;</w:t>
      </w:r>
    </w:p>
    <w:p w:rsidR="00684E5B" w:rsidRPr="00684E5B" w:rsidRDefault="005D7CD2" w:rsidP="00684E5B">
      <w:pPr>
        <w:spacing w:after="200" w:line="276" w:lineRule="auto"/>
        <w:ind w:left="567"/>
        <w:jc w:val="left"/>
        <w:rPr>
          <w:lang w:val="en-GB"/>
        </w:rPr>
      </w:pPr>
      <w:r w:rsidRPr="005D7CD2">
        <w:rPr>
          <w:rFonts w:ascii="Courier New" w:hAnsi="Courier New" w:cs="Courier New"/>
          <w:sz w:val="22"/>
          <w:szCs w:val="22"/>
          <w:lang w:val="en-GB"/>
        </w:rPr>
        <w:t>content = {name=”Video”, bitrate=128,</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name.binding=BindingTimes.compile,</w:t>
      </w:r>
      <w:r w:rsidR="00684E5B">
        <w:rPr>
          <w:rFonts w:ascii="Courier New" w:hAnsi="Courier New" w:cs="Courier New"/>
          <w:sz w:val="22"/>
          <w:szCs w:val="22"/>
          <w:lang w:val="en-GB"/>
        </w:rPr>
        <w:br/>
        <w:t xml:space="preserve">    </w:t>
      </w:r>
      <w:r w:rsidRPr="005D7CD2">
        <w:rPr>
          <w:rFonts w:ascii="Courier New" w:hAnsi="Courier New" w:cs="Courier New"/>
          <w:sz w:val="22"/>
          <w:szCs w:val="22"/>
          <w:lang w:val="en-GB"/>
        </w:rPr>
        <w:t xml:space="preserve"> bitrate.binding=BindingTimes.runtime};</w:t>
      </w:r>
    </w:p>
    <w:p w:rsidR="000F27EA" w:rsidRDefault="000F27EA">
      <w:pPr>
        <w:spacing w:after="200" w:line="276" w:lineRule="auto"/>
        <w:rPr>
          <w:rFonts w:asciiTheme="majorHAnsi" w:hAnsiTheme="majorHAnsi" w:cs="Arial"/>
          <w:lang w:val="en-GB"/>
        </w:rPr>
      </w:pPr>
    </w:p>
    <w:p w:rsidR="000F27EA" w:rsidRDefault="005D7CD2">
      <w:pPr>
        <w:spacing w:after="200" w:line="276" w:lineRule="auto"/>
        <w:rPr>
          <w:rFonts w:asciiTheme="majorHAnsi" w:hAnsiTheme="majorHAnsi" w:cs="Arial"/>
          <w:lang w:val="en-GB"/>
        </w:rPr>
      </w:pPr>
      <w:r w:rsidRPr="005D7CD2">
        <w:rPr>
          <w:rFonts w:asciiTheme="majorHAnsi" w:hAnsiTheme="majorHAnsi" w:cs="Arial"/>
          <w:lang w:val="en-GB"/>
        </w:rPr>
        <w:t xml:space="preserve">However, </w:t>
      </w:r>
      <w:r w:rsidR="00096F79">
        <w:rPr>
          <w:rFonts w:asciiTheme="majorHAnsi" w:hAnsiTheme="majorHAnsi" w:cs="Arial"/>
          <w:lang w:val="en-GB"/>
        </w:rPr>
        <w:t xml:space="preserve">assigning the same value for a certain </w:t>
      </w:r>
      <w:r w:rsidR="0043167F">
        <w:rPr>
          <w:rFonts w:asciiTheme="majorHAnsi" w:hAnsiTheme="majorHAnsi" w:cs="Arial"/>
          <w:lang w:val="en-GB"/>
        </w:rPr>
        <w:t xml:space="preserve">annotation </w:t>
      </w:r>
      <w:r w:rsidRPr="005D7CD2">
        <w:rPr>
          <w:rFonts w:asciiTheme="majorHAnsi" w:hAnsiTheme="majorHAnsi" w:cs="Arial"/>
          <w:lang w:val="en-GB"/>
        </w:rPr>
        <w:t>for a given set of decision variables may increase the perceived complexity of the model</w:t>
      </w:r>
      <w:r w:rsidR="00096F79">
        <w:rPr>
          <w:rFonts w:asciiTheme="majorHAnsi" w:hAnsiTheme="majorHAnsi" w:cs="Arial"/>
          <w:lang w:val="en-GB"/>
        </w:rPr>
        <w:t xml:space="preserve"> as similar assignments are repeated</w:t>
      </w:r>
      <w:r w:rsidRPr="005D7CD2">
        <w:rPr>
          <w:rFonts w:asciiTheme="majorHAnsi" w:hAnsiTheme="majorHAnsi" w:cs="Arial"/>
          <w:lang w:val="en-GB"/>
        </w:rPr>
        <w:t xml:space="preserve">. </w:t>
      </w:r>
    </w:p>
    <w:p w:rsidR="00563DA1" w:rsidRPr="009845E4" w:rsidRDefault="00563DA1" w:rsidP="00563DA1">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Bitrate contentBitrate = 128;</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contentBitrate.binding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backgroundColor.binding = BindingTimes.configuration;</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go on with several variables and different binding</w:t>
      </w:r>
    </w:p>
    <w:p w:rsidR="00563DA1" w:rsidRDefault="00563DA1" w:rsidP="00563DA1">
      <w:pPr>
        <w:spacing w:after="200" w:line="276" w:lineRule="auto"/>
        <w:ind w:left="1134" w:hanging="283"/>
        <w:rPr>
          <w:rFonts w:ascii="Courier New" w:hAnsi="Courier New" w:cs="Courier New"/>
          <w:sz w:val="22"/>
          <w:szCs w:val="22"/>
          <w:lang w:val="en-GB"/>
        </w:rPr>
      </w:pPr>
      <w:r>
        <w:rPr>
          <w:rFonts w:ascii="Courier New" w:hAnsi="Courier New" w:cs="Courier New"/>
          <w:sz w:val="22"/>
          <w:szCs w:val="22"/>
          <w:lang w:val="en-GB"/>
        </w:rPr>
        <w:t>// times</w:t>
      </w:r>
    </w:p>
    <w:p w:rsidR="00563DA1" w:rsidRDefault="00563DA1" w:rsidP="00563DA1">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0F27EA" w:rsidRDefault="00A84419">
      <w:pPr>
        <w:spacing w:after="200" w:line="276" w:lineRule="auto"/>
        <w:rPr>
          <w:rFonts w:asciiTheme="majorHAnsi" w:hAnsiTheme="majorHAnsi" w:cs="Arial"/>
          <w:lang w:val="en-GB"/>
        </w:rPr>
      </w:pPr>
      <w:r>
        <w:rPr>
          <w:rFonts w:asciiTheme="majorHAnsi" w:hAnsiTheme="majorHAnsi" w:cs="Arial"/>
          <w:lang w:val="en-GB"/>
        </w:rPr>
        <w:t xml:space="preserve">IVML </w:t>
      </w:r>
      <w:r w:rsidR="00563DA1">
        <w:rPr>
          <w:rFonts w:asciiTheme="majorHAnsi" w:hAnsiTheme="majorHAnsi" w:cs="Arial"/>
          <w:lang w:val="en-GB"/>
        </w:rPr>
        <w:t>provide</w:t>
      </w:r>
      <w:r>
        <w:rPr>
          <w:rFonts w:asciiTheme="majorHAnsi" w:hAnsiTheme="majorHAnsi" w:cs="Arial"/>
          <w:lang w:val="en-GB"/>
        </w:rPr>
        <w:t>s</w:t>
      </w:r>
      <w:r w:rsidR="00563DA1">
        <w:rPr>
          <w:rFonts w:asciiTheme="majorHAnsi" w:hAnsiTheme="majorHAnsi" w:cs="Arial"/>
          <w:lang w:val="en-GB"/>
        </w:rPr>
        <w:t xml:space="preserve"> the assign construct as syntactic sugar </w:t>
      </w:r>
      <w:r>
        <w:rPr>
          <w:rFonts w:asciiTheme="majorHAnsi" w:hAnsiTheme="majorHAnsi" w:cs="Arial"/>
          <w:lang w:val="en-GB"/>
        </w:rPr>
        <w:t xml:space="preserve">to simplify the </w:t>
      </w:r>
      <w:r w:rsidR="00563DA1">
        <w:rPr>
          <w:rFonts w:asciiTheme="majorHAnsi" w:hAnsiTheme="majorHAnsi" w:cs="Arial"/>
          <w:lang w:val="en-GB"/>
        </w:rPr>
        <w:t xml:space="preserve">mass-assignment of values to </w:t>
      </w:r>
      <w:r w:rsidR="0043167F">
        <w:rPr>
          <w:rFonts w:asciiTheme="majorHAnsi" w:hAnsiTheme="majorHAnsi" w:cs="Arial"/>
          <w:lang w:val="en-GB"/>
        </w:rPr>
        <w:t xml:space="preserve">annotations </w:t>
      </w:r>
      <w:r w:rsidR="00563DA1">
        <w:rPr>
          <w:rFonts w:asciiTheme="majorHAnsi" w:hAnsiTheme="majorHAnsi" w:cs="Arial"/>
          <w:lang w:val="en-GB"/>
        </w:rPr>
        <w:t xml:space="preserve">and to visually group the </w:t>
      </w:r>
      <w:r w:rsidR="00BD36EC">
        <w:rPr>
          <w:rFonts w:asciiTheme="majorHAnsi" w:hAnsiTheme="majorHAnsi" w:cs="Arial"/>
          <w:lang w:val="en-GB"/>
        </w:rPr>
        <w:t xml:space="preserve">model elements </w:t>
      </w:r>
      <w:r w:rsidR="00563DA1">
        <w:rPr>
          <w:rFonts w:asciiTheme="majorHAnsi" w:hAnsiTheme="majorHAnsi" w:cs="Arial"/>
          <w:lang w:val="en-GB"/>
        </w:rPr>
        <w:t xml:space="preserve">with same (initial) </w:t>
      </w:r>
      <w:r w:rsidR="0043167F">
        <w:rPr>
          <w:rFonts w:asciiTheme="majorHAnsi" w:hAnsiTheme="majorHAnsi" w:cs="Arial"/>
          <w:lang w:val="en-GB"/>
        </w:rPr>
        <w:t xml:space="preserve">annotation </w:t>
      </w:r>
      <w:r w:rsidR="00563DA1">
        <w:rPr>
          <w:rFonts w:asciiTheme="majorHAnsi" w:hAnsiTheme="majorHAnsi" w:cs="Arial"/>
          <w:lang w:val="en-GB"/>
        </w:rPr>
        <w:t xml:space="preserve">assignment. However, the </w:t>
      </w:r>
      <w:r w:rsidR="00E43820">
        <w:rPr>
          <w:rFonts w:asciiTheme="majorHAnsi" w:hAnsiTheme="majorHAnsi" w:cs="Arial"/>
          <w:lang w:val="en-GB"/>
        </w:rPr>
        <w:t>variables</w:t>
      </w:r>
      <w:r w:rsidR="00563DA1">
        <w:rPr>
          <w:rFonts w:asciiTheme="majorHAnsi" w:hAnsiTheme="majorHAnsi" w:cs="Arial"/>
          <w:lang w:val="en-GB"/>
        </w:rPr>
        <w:t xml:space="preserve"> “declared” in the assign </w:t>
      </w:r>
      <w:r w:rsidR="00E43820">
        <w:rPr>
          <w:rFonts w:asciiTheme="majorHAnsi" w:hAnsiTheme="majorHAnsi" w:cs="Arial"/>
          <w:lang w:val="en-GB"/>
        </w:rPr>
        <w:t>block</w:t>
      </w:r>
      <w:r w:rsidR="00563DA1">
        <w:rPr>
          <w:rFonts w:asciiTheme="majorHAnsi" w:hAnsiTheme="majorHAnsi" w:cs="Arial"/>
          <w:lang w:val="en-GB"/>
        </w:rPr>
        <w:t xml:space="preserve"> actually are part of the containing </w:t>
      </w:r>
      <w:r w:rsidR="00E43820">
        <w:rPr>
          <w:rFonts w:asciiTheme="majorHAnsi" w:hAnsiTheme="majorHAnsi" w:cs="Arial"/>
          <w:lang w:val="en-GB"/>
        </w:rPr>
        <w:t>element</w:t>
      </w:r>
      <w:r w:rsidR="00563DA1">
        <w:rPr>
          <w:rFonts w:asciiTheme="majorHAnsi" w:hAnsiTheme="majorHAnsi" w:cs="Arial"/>
          <w:lang w:val="en-GB"/>
        </w:rPr>
        <w:t xml:space="preserve">, in the example below the project </w:t>
      </w:r>
      <w:r w:rsidR="00563DA1" w:rsidRPr="003E5A5D">
        <w:rPr>
          <w:rFonts w:ascii="Courier New" w:hAnsi="Courier New" w:cs="Courier New"/>
          <w:sz w:val="22"/>
          <w:szCs w:val="22"/>
          <w:lang w:val="en-GB"/>
        </w:rPr>
        <w:t>contentSharing</w:t>
      </w:r>
      <w:r w:rsidR="00563DA1">
        <w:rPr>
          <w:rFonts w:asciiTheme="majorHAnsi" w:hAnsiTheme="majorHAnsi" w:cs="Arial"/>
          <w:lang w:val="en-GB"/>
        </w:rPr>
        <w:t>.</w:t>
      </w:r>
      <w:r w:rsidR="00E43820">
        <w:rPr>
          <w:rFonts w:asciiTheme="majorHAnsi" w:hAnsiTheme="majorHAnsi" w:cs="Arial"/>
          <w:lang w:val="en-GB"/>
        </w:rPr>
        <w:t xml:space="preserve"> An assign block can also be </w:t>
      </w:r>
      <w:r w:rsidR="003241FF">
        <w:rPr>
          <w:rFonts w:asciiTheme="majorHAnsi" w:hAnsiTheme="majorHAnsi" w:cs="Arial"/>
          <w:lang w:val="en-GB"/>
        </w:rPr>
        <w:t>used</w:t>
      </w:r>
      <w:r w:rsidR="00E43820">
        <w:rPr>
          <w:rFonts w:asciiTheme="majorHAnsi" w:hAnsiTheme="majorHAnsi" w:cs="Arial"/>
          <w:lang w:val="en-GB"/>
        </w:rPr>
        <w:t xml:space="preserve"> </w:t>
      </w:r>
      <w:r w:rsidR="003241FF">
        <w:rPr>
          <w:rFonts w:asciiTheme="majorHAnsi" w:hAnsiTheme="majorHAnsi" w:cs="Arial"/>
          <w:lang w:val="en-GB"/>
        </w:rPr>
        <w:t>within</w:t>
      </w:r>
      <w:r w:rsidR="00E43820">
        <w:rPr>
          <w:rFonts w:asciiTheme="majorHAnsi" w:hAnsiTheme="majorHAnsi" w:cs="Arial"/>
          <w:lang w:val="en-GB"/>
        </w:rPr>
        <w:t xml:space="preserve"> compounds, it may even be nested in other assign blocks if needed </w:t>
      </w:r>
      <w:r w:rsidR="008117F8">
        <w:rPr>
          <w:rFonts w:asciiTheme="majorHAnsi" w:hAnsiTheme="majorHAnsi" w:cs="Arial"/>
          <w:lang w:val="en-GB"/>
        </w:rPr>
        <w:t>or</w:t>
      </w:r>
      <w:r w:rsidR="00E43820">
        <w:rPr>
          <w:rFonts w:asciiTheme="majorHAnsi" w:hAnsiTheme="majorHAnsi" w:cs="Arial"/>
          <w:lang w:val="en-GB"/>
        </w:rPr>
        <w:t xml:space="preserve"> </w:t>
      </w:r>
      <w:r w:rsidR="008117F8">
        <w:rPr>
          <w:rFonts w:asciiTheme="majorHAnsi" w:hAnsiTheme="majorHAnsi" w:cs="Arial"/>
          <w:lang w:val="en-GB"/>
        </w:rPr>
        <w:t>multiple</w:t>
      </w:r>
      <w:r w:rsidR="00E43820">
        <w:rPr>
          <w:rFonts w:asciiTheme="majorHAnsi" w:hAnsiTheme="majorHAnsi" w:cs="Arial"/>
          <w:lang w:val="en-GB"/>
        </w:rPr>
        <w:t xml:space="preserve"> </w:t>
      </w:r>
      <w:r w:rsidR="0043167F">
        <w:rPr>
          <w:rFonts w:asciiTheme="majorHAnsi" w:hAnsiTheme="majorHAnsi" w:cs="Arial"/>
          <w:lang w:val="en-GB"/>
        </w:rPr>
        <w:t xml:space="preserve">annotations </w:t>
      </w:r>
      <w:r w:rsidR="00E43820">
        <w:rPr>
          <w:rFonts w:asciiTheme="majorHAnsi" w:hAnsiTheme="majorHAnsi" w:cs="Arial"/>
          <w:lang w:val="en-GB"/>
        </w:rPr>
        <w:t xml:space="preserve">may be given in comma-separated </w:t>
      </w:r>
      <w:r w:rsidR="008117F8">
        <w:rPr>
          <w:rFonts w:asciiTheme="majorHAnsi" w:hAnsiTheme="majorHAnsi" w:cs="Arial"/>
          <w:lang w:val="en-GB"/>
        </w:rPr>
        <w:t>fashion</w:t>
      </w:r>
      <w:r w:rsidR="00E43820">
        <w:rPr>
          <w:rFonts w:asciiTheme="majorHAnsi" w:hAnsiTheme="majorHAnsi" w:cs="Arial"/>
          <w:lang w:val="en-GB"/>
        </w:rPr>
        <w:t xml:space="preserve"> in the parenthesis</w:t>
      </w:r>
      <w:r w:rsidR="008117F8">
        <w:rPr>
          <w:rFonts w:asciiTheme="majorHAnsi" w:hAnsiTheme="majorHAnsi" w:cs="Arial"/>
          <w:lang w:val="en-GB"/>
        </w:rPr>
        <w:t xml:space="preserve"> of an assign block</w:t>
      </w:r>
      <w:r w:rsidR="00E43820">
        <w:rPr>
          <w:rFonts w:asciiTheme="majorHAnsi" w:hAnsiTheme="majorHAnsi" w:cs="Arial"/>
          <w:lang w:val="en-GB"/>
        </w:rPr>
        <w:t>.</w:t>
      </w:r>
      <w:r w:rsidR="0022213C">
        <w:rPr>
          <w:rFonts w:asciiTheme="majorHAnsi" w:hAnsiTheme="majorHAnsi" w:cs="Arial"/>
          <w:lang w:val="en-GB"/>
        </w:rPr>
        <w:t xml:space="preserve"> As an assign block is technically translated into individual </w:t>
      </w:r>
      <w:r w:rsidR="00E602EA">
        <w:rPr>
          <w:rFonts w:asciiTheme="majorHAnsi" w:hAnsiTheme="majorHAnsi" w:cs="Arial"/>
          <w:lang w:val="en-GB"/>
        </w:rPr>
        <w:t xml:space="preserve">assignment </w:t>
      </w:r>
      <w:r w:rsidR="0022213C">
        <w:rPr>
          <w:rFonts w:asciiTheme="majorHAnsi" w:hAnsiTheme="majorHAnsi" w:cs="Arial"/>
          <w:lang w:val="en-GB"/>
        </w:rPr>
        <w:t xml:space="preserve">constraints </w:t>
      </w:r>
      <w:r w:rsidR="00E602EA">
        <w:rPr>
          <w:rFonts w:asciiTheme="majorHAnsi" w:hAnsiTheme="majorHAnsi" w:cs="Arial"/>
          <w:lang w:val="en-GB"/>
        </w:rPr>
        <w:t>(‘</w:t>
      </w:r>
      <w:r w:rsidR="0022213C">
        <w:rPr>
          <w:rFonts w:asciiTheme="majorHAnsi" w:hAnsiTheme="majorHAnsi" w:cs="Arial"/>
          <w:lang w:val="en-GB"/>
        </w:rPr>
        <w:t xml:space="preserve">=’) </w:t>
      </w:r>
      <w:r w:rsidR="00E602EA">
        <w:rPr>
          <w:rFonts w:asciiTheme="majorHAnsi" w:hAnsiTheme="majorHAnsi" w:cs="Arial"/>
          <w:lang w:val="en-GB"/>
        </w:rPr>
        <w:t xml:space="preserve">as stated as a generic constraint </w:t>
      </w:r>
      <w:r w:rsidR="0022213C">
        <w:rPr>
          <w:rFonts w:asciiTheme="majorHAnsi" w:hAnsiTheme="majorHAnsi" w:cs="Arial"/>
          <w:lang w:val="en-GB"/>
        </w:rPr>
        <w:t xml:space="preserve">in the </w:t>
      </w:r>
      <w:r w:rsidR="00B90AF4">
        <w:rPr>
          <w:rFonts w:asciiTheme="majorHAnsi" w:hAnsiTheme="majorHAnsi" w:cs="Arial"/>
          <w:lang w:val="en-GB"/>
        </w:rPr>
        <w:t>parenthesis of an assign block</w:t>
      </w:r>
      <w:r w:rsidR="0022213C">
        <w:rPr>
          <w:rFonts w:asciiTheme="majorHAnsi" w:hAnsiTheme="majorHAnsi" w:cs="Arial"/>
          <w:lang w:val="en-GB"/>
        </w:rPr>
        <w:t>.</w:t>
      </w:r>
    </w:p>
    <w:p w:rsidR="00B466ED" w:rsidRPr="009845E4" w:rsidRDefault="00B466ED" w:rsidP="00B466ED">
      <w:pPr>
        <w:spacing w:after="200" w:line="276" w:lineRule="auto"/>
        <w:jc w:val="left"/>
        <w:rPr>
          <w:lang w:val="en-GB"/>
        </w:rPr>
      </w:pPr>
      <w:r w:rsidRPr="009845E4">
        <w:rPr>
          <w:b/>
          <w:lang w:val="en-GB"/>
        </w:rPr>
        <w:t>Example</w:t>
      </w:r>
      <w:r w:rsidRPr="009845E4">
        <w:rPr>
          <w:lang w:val="en-GB"/>
        </w:rPr>
        <w:t>:</w:t>
      </w:r>
    </w:p>
    <w:p w:rsidR="00563DA1" w:rsidRDefault="00563DA1" w:rsidP="00563DA1">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3E5A5D">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563DA1" w:rsidRDefault="00563DA1" w:rsidP="00563DA1">
      <w:pPr>
        <w:spacing w:after="200" w:line="276" w:lineRule="auto"/>
        <w:ind w:left="1134" w:hanging="284"/>
        <w:jc w:val="left"/>
        <w:rPr>
          <w:rFonts w:ascii="Courier New" w:hAnsi="Courier New" w:cs="Courier New"/>
          <w:sz w:val="22"/>
          <w:szCs w:val="22"/>
          <w:lang w:val="en-GB"/>
        </w:rPr>
      </w:pPr>
      <w:r w:rsidRPr="00F119A1">
        <w:rPr>
          <w:rFonts w:ascii="Courier New" w:hAnsi="Courier New" w:cs="Courier New"/>
          <w:b/>
          <w:sz w:val="22"/>
          <w:szCs w:val="22"/>
          <w:lang w:val="en-GB"/>
        </w:rPr>
        <w:t>enum</w:t>
      </w:r>
      <w:r w:rsidRPr="00421B7D">
        <w:rPr>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 {configuration=0, compile=1,</w:t>
      </w:r>
      <w:r>
        <w:rPr>
          <w:rFonts w:ascii="Courier New" w:hAnsi="Courier New" w:cs="Courier New"/>
          <w:sz w:val="22"/>
          <w:szCs w:val="22"/>
          <w:lang w:val="en-GB"/>
        </w:rPr>
        <w:br/>
      </w:r>
      <w:r w:rsidRPr="00421B7D">
        <w:rPr>
          <w:rFonts w:ascii="Courier New" w:hAnsi="Courier New" w:cs="Courier New"/>
          <w:sz w:val="22"/>
          <w:szCs w:val="22"/>
          <w:lang w:val="en-GB"/>
        </w:rPr>
        <w:t xml:space="preserve"> runtime=2};</w:t>
      </w:r>
    </w:p>
    <w:p w:rsidR="00563DA1" w:rsidRDefault="00563DA1" w:rsidP="00563DA1">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Pr>
          <w:rFonts w:ascii="Courier New" w:hAnsi="Courier New" w:cs="Courier New"/>
          <w:sz w:val="22"/>
          <w:szCs w:val="22"/>
          <w:lang w:val="en-GB"/>
        </w:rPr>
        <w:t xml:space="preserve"> Attaching an </w:t>
      </w:r>
      <w:r w:rsidR="0043167F">
        <w:rPr>
          <w:rFonts w:ascii="Courier New" w:hAnsi="Courier New" w:cs="Courier New"/>
          <w:sz w:val="22"/>
          <w:szCs w:val="22"/>
          <w:lang w:val="en-GB"/>
        </w:rPr>
        <w:t xml:space="preserve">annotation </w:t>
      </w:r>
      <w:r>
        <w:rPr>
          <w:rFonts w:ascii="Courier New" w:hAnsi="Courier New" w:cs="Courier New"/>
          <w:sz w:val="22"/>
          <w:szCs w:val="22"/>
          <w:lang w:val="en-GB"/>
        </w:rPr>
        <w:t>to the entire project.</w:t>
      </w:r>
    </w:p>
    <w:p w:rsidR="00563DA1" w:rsidRDefault="0043167F" w:rsidP="00563DA1">
      <w:pPr>
        <w:spacing w:after="200" w:line="276" w:lineRule="auto"/>
        <w:ind w:left="1134" w:hanging="283"/>
        <w:jc w:val="left"/>
        <w:rPr>
          <w:rFonts w:ascii="Courier New" w:hAnsi="Courier New" w:cs="Courier New"/>
          <w:sz w:val="22"/>
          <w:szCs w:val="22"/>
          <w:lang w:val="en-GB"/>
        </w:rPr>
      </w:pPr>
      <w:r>
        <w:rPr>
          <w:rFonts w:ascii="Courier New" w:hAnsi="Courier New" w:cs="Courier New"/>
          <w:b/>
          <w:sz w:val="22"/>
          <w:szCs w:val="22"/>
          <w:lang w:val="en-GB"/>
        </w:rPr>
        <w:t xml:space="preserve">annotate </w:t>
      </w:r>
      <w:r w:rsidR="00563DA1" w:rsidRPr="00733388">
        <w:rPr>
          <w:rFonts w:ascii="Courier New" w:hAnsi="Courier New" w:cs="Courier New"/>
          <w:sz w:val="22"/>
          <w:szCs w:val="22"/>
          <w:lang w:val="en-GB"/>
        </w:rPr>
        <w:t>BindingTime</w:t>
      </w:r>
      <w:r w:rsidR="00563DA1">
        <w:rPr>
          <w:rFonts w:ascii="Courier New" w:hAnsi="Courier New" w:cs="Courier New"/>
          <w:sz w:val="22"/>
          <w:szCs w:val="22"/>
          <w:lang w:val="en-GB"/>
        </w:rPr>
        <w:t>s binding = BindingTimes.compile</w:t>
      </w:r>
      <w:r w:rsidR="00563DA1">
        <w:rPr>
          <w:rFonts w:ascii="Courier New" w:hAnsi="Courier New" w:cs="Courier New"/>
          <w:sz w:val="22"/>
          <w:szCs w:val="22"/>
          <w:lang w:val="en-GB"/>
        </w:rPr>
        <w:br/>
      </w:r>
      <w:r w:rsidR="00563DA1">
        <w:rPr>
          <w:rFonts w:ascii="Courier New" w:hAnsi="Courier New" w:cs="Courier New"/>
          <w:b/>
          <w:sz w:val="22"/>
          <w:szCs w:val="22"/>
          <w:lang w:val="en-GB"/>
        </w:rPr>
        <w:t xml:space="preserve">to </w:t>
      </w:r>
      <w:r w:rsidR="00563DA1" w:rsidRPr="00733388">
        <w:rPr>
          <w:rFonts w:ascii="Courier New" w:hAnsi="Courier New" w:cs="Courier New"/>
          <w:sz w:val="22"/>
          <w:szCs w:val="22"/>
          <w:lang w:val="en-GB"/>
        </w:rPr>
        <w:t>contentSharing;</w:t>
      </w:r>
    </w:p>
    <w:p w:rsidR="00563DA1" w:rsidRDefault="00563DA1" w:rsidP="00563DA1">
      <w:pPr>
        <w:spacing w:after="200" w:line="276" w:lineRule="auto"/>
        <w:ind w:left="1134" w:hanging="283"/>
        <w:rPr>
          <w:rFonts w:ascii="Courier New" w:hAnsi="Courier New" w:cs="Courier New"/>
          <w:sz w:val="22"/>
          <w:szCs w:val="22"/>
          <w:lang w:val="en-GB"/>
        </w:rPr>
      </w:pPr>
      <w:r w:rsidRPr="00563DA1">
        <w:rPr>
          <w:rFonts w:ascii="Courier New" w:hAnsi="Courier New" w:cs="Courier New"/>
          <w:b/>
          <w:sz w:val="22"/>
          <w:szCs w:val="22"/>
          <w:lang w:val="en-GB"/>
        </w:rPr>
        <w:t>enum</w:t>
      </w:r>
      <w:r>
        <w:rPr>
          <w:rFonts w:ascii="Courier New" w:hAnsi="Courier New" w:cs="Courier New"/>
          <w:sz w:val="22"/>
          <w:szCs w:val="22"/>
          <w:lang w:val="en-GB"/>
        </w:rPr>
        <w:t xml:space="preserve"> Colors {black, white};</w:t>
      </w:r>
    </w:p>
    <w:p w:rsidR="00563DA1" w:rsidRDefault="005D7CD2" w:rsidP="00563DA1">
      <w:pPr>
        <w:spacing w:after="200" w:line="276" w:lineRule="auto"/>
        <w:ind w:left="1134" w:hanging="283"/>
        <w:rPr>
          <w:rFonts w:ascii="Courier New" w:hAnsi="Courier New" w:cs="Courier New"/>
          <w:sz w:val="22"/>
          <w:szCs w:val="22"/>
          <w:lang w:val="en-GB"/>
        </w:rPr>
      </w:pPr>
      <w:r w:rsidRPr="005D7CD2">
        <w:rPr>
          <w:rFonts w:ascii="Courier New" w:hAnsi="Courier New" w:cs="Courier New"/>
          <w:b/>
          <w:sz w:val="22"/>
          <w:szCs w:val="22"/>
          <w:lang w:val="en-GB"/>
        </w:rPr>
        <w:t>assign</w:t>
      </w:r>
      <w:r w:rsidR="00563DA1">
        <w:rPr>
          <w:rFonts w:ascii="Courier New" w:hAnsi="Courier New" w:cs="Courier New"/>
          <w:sz w:val="22"/>
          <w:szCs w:val="22"/>
          <w:lang w:val="en-GB"/>
        </w:rPr>
        <w:t xml:space="preserve"> (binding = BindingTimes.configuration) </w:t>
      </w:r>
      <w:r w:rsidRPr="005D7CD2">
        <w:rPr>
          <w:rFonts w:ascii="Courier New" w:hAnsi="Courier New" w:cs="Courier New"/>
          <w:b/>
          <w:sz w:val="22"/>
          <w:szCs w:val="22"/>
          <w:lang w:val="en-GB"/>
        </w:rPr>
        <w:t>to</w:t>
      </w:r>
      <w:r w:rsidR="00563DA1">
        <w:rPr>
          <w:rFonts w:ascii="Courier New" w:hAnsi="Courier New" w:cs="Courier New"/>
          <w:sz w:val="22"/>
          <w:szCs w:val="22"/>
          <w:lang w:val="en-GB"/>
        </w:rPr>
        <w:t xml:space="preserve"> {</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Bitrate contentBitrate = 128;</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Colors</w:t>
      </w:r>
      <w:r w:rsidRPr="00733388">
        <w:rPr>
          <w:rFonts w:ascii="Courier New" w:hAnsi="Courier New" w:cs="Courier New"/>
          <w:sz w:val="22"/>
          <w:szCs w:val="22"/>
          <w:lang w:val="en-GB"/>
        </w:rPr>
        <w:t xml:space="preserve"> </w:t>
      </w:r>
      <w:r>
        <w:rPr>
          <w:rFonts w:ascii="Courier New" w:hAnsi="Courier New" w:cs="Courier New"/>
          <w:sz w:val="22"/>
          <w:szCs w:val="22"/>
          <w:lang w:val="en-GB"/>
        </w:rPr>
        <w:t xml:space="preserve">backgroundColor </w:t>
      </w:r>
      <w:r w:rsidRPr="00733388">
        <w:rPr>
          <w:rFonts w:ascii="Courier New" w:hAnsi="Courier New" w:cs="Courier New"/>
          <w:sz w:val="22"/>
          <w:szCs w:val="22"/>
          <w:lang w:val="en-GB"/>
        </w:rPr>
        <w:t>=</w:t>
      </w:r>
      <w:r>
        <w:rPr>
          <w:rFonts w:ascii="Courier New" w:hAnsi="Courier New" w:cs="Courier New"/>
          <w:i/>
          <w:sz w:val="22"/>
          <w:szCs w:val="22"/>
          <w:lang w:val="en-GB"/>
        </w:rPr>
        <w:t xml:space="preserve"> </w:t>
      </w:r>
      <w:r>
        <w:rPr>
          <w:rFonts w:ascii="Courier New" w:hAnsi="Courier New" w:cs="Courier New"/>
          <w:sz w:val="22"/>
          <w:szCs w:val="22"/>
          <w:lang w:val="en-GB"/>
        </w:rPr>
        <w:t>Colors.black;</w:t>
      </w:r>
    </w:p>
    <w:p w:rsidR="000F27EA" w:rsidRDefault="00563DA1">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go on with the variables of the same binding time</w:t>
      </w:r>
    </w:p>
    <w:p w:rsidR="000F27EA" w:rsidRDefault="00563DA1">
      <w:pPr>
        <w:spacing w:after="200" w:line="276" w:lineRule="auto"/>
        <w:rPr>
          <w:rFonts w:ascii="Courier New" w:hAnsi="Courier New" w:cs="Courier New"/>
          <w:sz w:val="22"/>
          <w:szCs w:val="22"/>
          <w:lang w:val="en-GB"/>
        </w:rPr>
      </w:pPr>
      <w:r>
        <w:rPr>
          <w:rFonts w:ascii="Courier New" w:hAnsi="Courier New" w:cs="Courier New"/>
          <w:sz w:val="22"/>
          <w:szCs w:val="22"/>
          <w:lang w:val="en-GB"/>
        </w:rPr>
        <w:t xml:space="preserve">      }</w:t>
      </w:r>
    </w:p>
    <w:p w:rsidR="000F27EA" w:rsidRDefault="00E43820">
      <w:pPr>
        <w:spacing w:after="200" w:line="276" w:lineRule="auto"/>
        <w:jc w:val="left"/>
        <w:rPr>
          <w:rFonts w:asciiTheme="majorHAnsi" w:hAnsiTheme="majorHAnsi" w:cs="Arial"/>
          <w:lang w:val="en-GB"/>
        </w:rPr>
      </w:pPr>
      <w:r>
        <w:rPr>
          <w:rFonts w:ascii="Courier New" w:hAnsi="Courier New" w:cs="Courier New"/>
          <w:sz w:val="22"/>
          <w:szCs w:val="22"/>
          <w:lang w:val="en-GB"/>
        </w:rPr>
        <w:t xml:space="preserve">  </w:t>
      </w:r>
      <w:r w:rsidR="00563DA1" w:rsidRPr="000F0D55">
        <w:rPr>
          <w:rFonts w:ascii="Courier New" w:hAnsi="Courier New" w:cs="Courier New"/>
          <w:sz w:val="22"/>
          <w:szCs w:val="22"/>
          <w:lang w:val="en-GB"/>
        </w:rPr>
        <w:t>}</w:t>
      </w:r>
    </w:p>
    <w:p w:rsidR="00833B7B" w:rsidRPr="00167693" w:rsidRDefault="00833B7B" w:rsidP="00833B7B">
      <w:pPr>
        <w:pStyle w:val="Heading3"/>
        <w:rPr>
          <w:lang w:val="en-GB"/>
        </w:rPr>
      </w:pPr>
      <w:bookmarkStart w:id="1129" w:name="_Toc385852502"/>
      <w:bookmarkStart w:id="1130" w:name="_Toc434832173"/>
      <w:bookmarkEnd w:id="1129"/>
      <w:r>
        <w:rPr>
          <w:lang w:val="en-GB"/>
        </w:rPr>
        <w:t>Advanced Compound Modelling</w:t>
      </w:r>
      <w:bookmarkEnd w:id="1130"/>
    </w:p>
    <w:p w:rsidR="00833B7B" w:rsidRDefault="00FF1DC2" w:rsidP="0058732A">
      <w:pPr>
        <w:rPr>
          <w:lang w:val="en-GB"/>
        </w:rPr>
      </w:pPr>
      <w:r>
        <w:rPr>
          <w:lang w:val="en-GB"/>
        </w:rPr>
        <w:t xml:space="preserve">In Section </w:t>
      </w:r>
      <w:r w:rsidR="00CA1915">
        <w:rPr>
          <w:lang w:val="en-GB"/>
        </w:rPr>
        <w:fldChar w:fldCharType="begin"/>
      </w:r>
      <w:r>
        <w:rPr>
          <w:lang w:val="en-GB"/>
        </w:rPr>
        <w:instrText xml:space="preserve"> REF _Ref314751742 \r \h </w:instrText>
      </w:r>
      <w:r w:rsidR="00CA1915">
        <w:rPr>
          <w:lang w:val="en-GB"/>
        </w:rPr>
      </w:r>
      <w:r w:rsidR="00CA1915">
        <w:rPr>
          <w:lang w:val="en-GB"/>
        </w:rPr>
        <w:fldChar w:fldCharType="separate"/>
      </w:r>
      <w:r w:rsidR="0043707B">
        <w:rPr>
          <w:lang w:val="en-GB"/>
        </w:rPr>
        <w:t>2.1.3.5</w:t>
      </w:r>
      <w:r w:rsidR="00CA1915">
        <w:rPr>
          <w:lang w:val="en-GB"/>
        </w:rPr>
        <w:fldChar w:fldCharType="end"/>
      </w:r>
      <w:r>
        <w:rPr>
          <w:lang w:val="en-GB"/>
        </w:rPr>
        <w:t xml:space="preserve"> we introduced the compound types to group multiple types </w:t>
      </w:r>
      <w:r w:rsidR="005A6393">
        <w:rPr>
          <w:lang w:val="en-GB"/>
        </w:rPr>
        <w:t>in</w:t>
      </w:r>
      <w:r>
        <w:rPr>
          <w:lang w:val="en-GB"/>
        </w:rPr>
        <w:t xml:space="preserve">to </w:t>
      </w:r>
      <w:r w:rsidR="005A6393">
        <w:rPr>
          <w:lang w:val="en-GB"/>
        </w:rPr>
        <w:t>a single</w:t>
      </w:r>
      <w:r>
        <w:rPr>
          <w:lang w:val="en-GB"/>
        </w:rPr>
        <w:t xml:space="preserve"> named unit. In this section, we will extend the modelling of compound types by refinement and referencing concepts. Refinement allows extending existing compound types by additional </w:t>
      </w:r>
      <w:r w:rsidR="00855074">
        <w:rPr>
          <w:lang w:val="en-GB"/>
        </w:rPr>
        <w:t>element</w:t>
      </w:r>
      <w:r w:rsidR="006F5F8C">
        <w:rPr>
          <w:lang w:val="en-GB"/>
        </w:rPr>
        <w:t>s,</w:t>
      </w:r>
      <w:r>
        <w:rPr>
          <w:lang w:val="en-GB"/>
        </w:rPr>
        <w:t xml:space="preserve"> yielding a new (extended) compound type. Referencing enables the definition of references to other elements</w:t>
      </w:r>
      <w:r w:rsidR="00695B13">
        <w:rPr>
          <w:lang w:val="en-GB"/>
        </w:rPr>
        <w:t xml:space="preserve"> like</w:t>
      </w:r>
      <w:r>
        <w:rPr>
          <w:lang w:val="en-GB"/>
        </w:rPr>
        <w:t xml:space="preserve"> other compounds.</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1" w:name="_Ref315421685"/>
      <w:bookmarkStart w:id="1132" w:name="_Toc434832174"/>
      <w:r>
        <w:rPr>
          <w:lang w:val="en-GB"/>
        </w:rPr>
        <w:t>Extending Compounds</w:t>
      </w:r>
      <w:bookmarkEnd w:id="1131"/>
      <w:bookmarkEnd w:id="1132"/>
    </w:p>
    <w:p w:rsidR="00833B7B" w:rsidRDefault="00FF1DC2" w:rsidP="0058732A">
      <w:pPr>
        <w:rPr>
          <w:lang w:val="en-GB"/>
        </w:rPr>
      </w:pPr>
      <w:r>
        <w:rPr>
          <w:lang w:val="en-GB"/>
        </w:rPr>
        <w:t xml:space="preserve">In the IVML </w:t>
      </w:r>
      <w:r w:rsidR="00855074" w:rsidRPr="009845E4">
        <w:rPr>
          <w:lang w:val="en-GB"/>
        </w:rPr>
        <w:t xml:space="preserve">a compound may extend the definition of a previously defined (parent) compound. This is indicated by the </w:t>
      </w:r>
      <w:r w:rsidR="00855074">
        <w:rPr>
          <w:rFonts w:ascii="Courier New" w:hAnsi="Courier New" w:cs="Courier New"/>
          <w:b/>
          <w:sz w:val="22"/>
          <w:szCs w:val="22"/>
          <w:lang w:val="en-GB"/>
        </w:rPr>
        <w:t>refines</w:t>
      </w:r>
      <w:r w:rsidR="00855074" w:rsidRPr="009845E4">
        <w:rPr>
          <w:lang w:val="en-GB"/>
        </w:rPr>
        <w:t xml:space="preserve"> keyword. </w:t>
      </w:r>
      <w:r w:rsidR="00855074" w:rsidRPr="009845E4">
        <w:rPr>
          <w:rFonts w:cstheme="minorHAnsi"/>
          <w:lang w:val="en-GB"/>
        </w:rPr>
        <w:t xml:space="preserve">Extending compound types is similar to subclassing in object-oriented languages, i.e. </w:t>
      </w:r>
      <w:r w:rsidR="00855074" w:rsidRPr="009845E4">
        <w:rPr>
          <w:rFonts w:ascii="Courier New" w:hAnsi="Courier New" w:cs="Courier New"/>
          <w:i/>
          <w:sz w:val="22"/>
          <w:szCs w:val="22"/>
          <w:lang w:val="en-GB"/>
        </w:rPr>
        <w:t>parentType</w:t>
      </w:r>
      <w:r w:rsidR="00855074" w:rsidRPr="009845E4">
        <w:rPr>
          <w:rFonts w:cstheme="minorHAnsi"/>
          <w:lang w:val="en-GB"/>
        </w:rPr>
        <w:t xml:space="preserve"> becomes a subtype of </w:t>
      </w:r>
      <w:r w:rsidR="00855074" w:rsidRPr="009845E4">
        <w:rPr>
          <w:rFonts w:ascii="Courier New" w:hAnsi="Courier New" w:cs="Courier New"/>
          <w:i/>
          <w:sz w:val="22"/>
          <w:szCs w:val="22"/>
          <w:lang w:val="en-GB"/>
        </w:rPr>
        <w:t>compoundType</w:t>
      </w:r>
      <w:r w:rsidR="00855074" w:rsidRPr="009845E4">
        <w:rPr>
          <w:rFonts w:cstheme="minorHAnsi"/>
          <w:lang w:val="en-GB"/>
        </w:rPr>
        <w:t xml:space="preserve"> and </w:t>
      </w:r>
      <w:r w:rsidR="00855074" w:rsidRPr="009845E4">
        <w:rPr>
          <w:rFonts w:ascii="Courier New" w:hAnsi="Courier New" w:cs="Courier New"/>
          <w:i/>
          <w:sz w:val="22"/>
          <w:szCs w:val="22"/>
          <w:lang w:val="en-GB"/>
        </w:rPr>
        <w:t>compoundType</w:t>
      </w:r>
      <w:r w:rsidR="00855074">
        <w:rPr>
          <w:rFonts w:cstheme="minorHAnsi"/>
          <w:lang w:val="en-GB"/>
        </w:rPr>
        <w:t xml:space="preserve"> </w:t>
      </w:r>
      <w:r w:rsidR="00855074" w:rsidRPr="009845E4">
        <w:rPr>
          <w:rFonts w:cstheme="minorHAnsi"/>
          <w:lang w:val="en-GB"/>
        </w:rPr>
        <w:t>may define further decision variables.</w:t>
      </w:r>
    </w:p>
    <w:p w:rsidR="00855074" w:rsidRPr="009845E4" w:rsidRDefault="00855074" w:rsidP="00855074">
      <w:pPr>
        <w:spacing w:after="200" w:line="276" w:lineRule="auto"/>
        <w:jc w:val="left"/>
        <w:rPr>
          <w:lang w:val="en-GB"/>
        </w:rPr>
      </w:pPr>
      <w:r w:rsidRPr="009845E4">
        <w:rPr>
          <w:b/>
          <w:lang w:val="en-GB"/>
        </w:rPr>
        <w:t>Syntax</w:t>
      </w:r>
      <w:r w:rsidRPr="009845E4">
        <w:rPr>
          <w:lang w:val="en-GB"/>
        </w:rPr>
        <w:t xml:space="preserve">: </w:t>
      </w:r>
    </w:p>
    <w:p w:rsidR="00855074" w:rsidRPr="009845E4" w:rsidRDefault="00855074" w:rsidP="00855074">
      <w:pPr>
        <w:spacing w:after="200" w:line="276" w:lineRule="auto"/>
        <w:ind w:left="567"/>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1</w:t>
      </w:r>
      <w:r w:rsidRPr="009845E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refines</w:t>
      </w:r>
      <w:r>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00915F95">
        <w:rPr>
          <w:rFonts w:ascii="Courier New" w:hAnsi="Courier New" w:cs="Courier New"/>
          <w:i/>
          <w:sz w:val="22"/>
          <w:szCs w:val="22"/>
          <w:vertAlign w:val="subscript"/>
          <w:lang w:val="en-GB"/>
        </w:rPr>
        <w:t xml:space="preserve"> </w:t>
      </w:r>
      <w:r w:rsidRPr="009845E4">
        <w:rPr>
          <w:rFonts w:ascii="Courier New" w:hAnsi="Courier New" w:cs="Courier New"/>
          <w:sz w:val="22"/>
          <w:szCs w:val="22"/>
          <w:lang w:val="en-GB"/>
        </w:rPr>
        <w:t>{</w:t>
      </w:r>
    </w:p>
    <w:p w:rsidR="00855074" w:rsidRPr="00855074" w:rsidRDefault="00733388" w:rsidP="00855074">
      <w:pPr>
        <w:ind w:left="851"/>
        <w:rPr>
          <w:rFonts w:ascii="Courier New" w:hAnsi="Courier New" w:cs="Courier New"/>
          <w:sz w:val="22"/>
          <w:szCs w:val="22"/>
          <w:lang w:val="en-GB"/>
        </w:rPr>
      </w:pPr>
      <w:r w:rsidRPr="00733388">
        <w:rPr>
          <w:rFonts w:ascii="Courier New" w:hAnsi="Courier New" w:cs="Courier New"/>
          <w:sz w:val="22"/>
          <w:szCs w:val="22"/>
          <w:lang w:val="en-GB"/>
        </w:rPr>
        <w:t>// Define additional elements</w:t>
      </w:r>
      <w:r w:rsidR="00143C2E">
        <w:rPr>
          <w:rFonts w:ascii="Courier New" w:hAnsi="Courier New" w:cs="Courier New"/>
          <w:sz w:val="22"/>
          <w:szCs w:val="22"/>
          <w:lang w:val="en-GB"/>
        </w:rPr>
        <w:t>.</w:t>
      </w:r>
    </w:p>
    <w:p w:rsidR="00855074" w:rsidRPr="009845E4" w:rsidRDefault="00855074" w:rsidP="00855074">
      <w:pPr>
        <w:ind w:left="567"/>
        <w:rPr>
          <w:rFonts w:ascii="Courier New" w:hAnsi="Courier New" w:cs="Courier New"/>
          <w:sz w:val="22"/>
          <w:szCs w:val="22"/>
          <w:lang w:val="en-GB"/>
        </w:rPr>
      </w:pPr>
      <w:r w:rsidRPr="009845E4">
        <w:rPr>
          <w:rFonts w:ascii="Courier New" w:hAnsi="Courier New" w:cs="Courier New"/>
          <w:sz w:val="22"/>
          <w:szCs w:val="22"/>
          <w:lang w:val="en-GB"/>
        </w:rPr>
        <w:t>}</w:t>
      </w:r>
    </w:p>
    <w:p w:rsidR="00855074" w:rsidRPr="009845E4" w:rsidRDefault="00855074" w:rsidP="00855074">
      <w:pPr>
        <w:spacing w:after="200" w:line="276" w:lineRule="auto"/>
        <w:rPr>
          <w:lang w:val="en-GB"/>
        </w:rPr>
      </w:pPr>
      <w:r w:rsidRPr="009845E4">
        <w:rPr>
          <w:b/>
          <w:lang w:val="en-GB"/>
        </w:rPr>
        <w:t>Description of Syntax</w:t>
      </w:r>
      <w:r>
        <w:rPr>
          <w:lang w:val="en-GB"/>
        </w:rPr>
        <w:t>: the definition of an extended compound</w:t>
      </w:r>
      <w:r w:rsidRPr="009845E4">
        <w:rPr>
          <w:lang w:val="en-GB"/>
        </w:rPr>
        <w:t xml:space="preserve"> type </w:t>
      </w:r>
      <w:r w:rsidR="00116CA2" w:rsidRPr="000F0D55">
        <w:rPr>
          <w:lang w:val="en-GB"/>
        </w:rPr>
        <w:t xml:space="preserve">consists of </w:t>
      </w:r>
      <w:r w:rsidR="00116CA2">
        <w:rPr>
          <w:lang w:val="en-GB"/>
        </w:rPr>
        <w:t xml:space="preserve">the following </w:t>
      </w:r>
      <w:r w:rsidR="00116CA2" w:rsidRPr="000F0D55">
        <w:rPr>
          <w:lang w:val="en-GB"/>
        </w:rPr>
        <w:t>elements</w:t>
      </w:r>
      <w:r w:rsidRPr="009845E4">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9845E4">
        <w:rPr>
          <w:rFonts w:ascii="Courier New" w:hAnsi="Courier New" w:cs="Courier New"/>
          <w:b/>
          <w:sz w:val="22"/>
          <w:szCs w:val="22"/>
          <w:lang w:val="en-GB"/>
        </w:rPr>
        <w:t>compound</w:t>
      </w:r>
      <w:r w:rsidRPr="009845E4">
        <w:rPr>
          <w:lang w:val="en-GB"/>
        </w:rPr>
        <w:t xml:space="preserve"> keyword indicates the definition of a new compound type</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w:t>
      </w:r>
      <w:r>
        <w:rPr>
          <w:lang w:val="en-GB"/>
        </w:rPr>
        <w:t xml:space="preserve"> identifier</w:t>
      </w:r>
      <w:r w:rsidRPr="009845E4">
        <w:rPr>
          <w:lang w:val="en-GB"/>
        </w:rPr>
        <w:t xml:space="preserv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sidRPr="009845E4">
        <w:rPr>
          <w:i/>
          <w:lang w:val="en-GB"/>
        </w:rPr>
        <w:t xml:space="preserve"> </w:t>
      </w:r>
      <w:r w:rsidRPr="009845E4">
        <w:rPr>
          <w:lang w:val="en-GB"/>
        </w:rPr>
        <w:t>defines the name of the new compound type.</w:t>
      </w:r>
    </w:p>
    <w:p w:rsidR="00855074" w:rsidRDefault="00855074" w:rsidP="00855074">
      <w:pPr>
        <w:pStyle w:val="ListParagraph"/>
        <w:numPr>
          <w:ilvl w:val="0"/>
          <w:numId w:val="81"/>
        </w:numPr>
        <w:spacing w:after="200" w:line="276" w:lineRule="auto"/>
        <w:ind w:left="993"/>
        <w:rPr>
          <w:lang w:val="en-GB"/>
        </w:rPr>
      </w:pPr>
      <w:r w:rsidRPr="009845E4">
        <w:rPr>
          <w:lang w:val="en-GB"/>
        </w:rPr>
        <w:t xml:space="preserve">The </w:t>
      </w:r>
      <w:r w:rsidRPr="00855074">
        <w:rPr>
          <w:rFonts w:ascii="Courier New" w:hAnsi="Courier New" w:cs="Courier New"/>
          <w:b/>
          <w:sz w:val="22"/>
          <w:szCs w:val="22"/>
          <w:lang w:val="en-GB"/>
        </w:rPr>
        <w:t>refines</w:t>
      </w:r>
      <w:r w:rsidRPr="009845E4">
        <w:rPr>
          <w:lang w:val="en-GB"/>
        </w:rPr>
        <w:t xml:space="preserve"> keyword indicates</w:t>
      </w:r>
      <w:r>
        <w:rPr>
          <w:lang w:val="en-GB"/>
        </w:rPr>
        <w:t xml:space="preserve"> that the new compound type (</w:t>
      </w:r>
      <w:r>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1</w:t>
      </w:r>
      <w:r>
        <w:rPr>
          <w:lang w:val="en-GB"/>
        </w:rPr>
        <w:t>) is an extension of a previously defined compound type (</w:t>
      </w:r>
      <w:r w:rsidRPr="00855074">
        <w:rPr>
          <w:rFonts w:ascii="Courier New" w:hAnsi="Courier New" w:cs="Courier New"/>
          <w:i/>
          <w:sz w:val="22"/>
          <w:szCs w:val="22"/>
          <w:lang w:val="en-GB"/>
        </w:rPr>
        <w:t>Name</w:t>
      </w:r>
      <w:r w:rsidRPr="00855074">
        <w:rPr>
          <w:rFonts w:ascii="Courier New" w:hAnsi="Courier New" w:cs="Courier New"/>
          <w:i/>
          <w:sz w:val="22"/>
          <w:szCs w:val="22"/>
          <w:vertAlign w:val="subscript"/>
          <w:lang w:val="en-GB"/>
        </w:rPr>
        <w:t>2</w:t>
      </w:r>
      <w:r>
        <w:rPr>
          <w:lang w:val="en-GB"/>
        </w:rPr>
        <w:t>).</w:t>
      </w:r>
    </w:p>
    <w:p w:rsidR="00855074" w:rsidRDefault="00855074" w:rsidP="00855074">
      <w:pPr>
        <w:pStyle w:val="ListParagraph"/>
        <w:numPr>
          <w:ilvl w:val="0"/>
          <w:numId w:val="81"/>
        </w:numPr>
        <w:spacing w:after="200" w:line="276" w:lineRule="auto"/>
        <w:ind w:left="993"/>
        <w:rPr>
          <w:lang w:val="en-GB"/>
        </w:rPr>
      </w:pPr>
      <w:r w:rsidRPr="009845E4">
        <w:rPr>
          <w:lang w:val="en-GB"/>
        </w:rPr>
        <w:t>The set of elements surrounded</w:t>
      </w:r>
      <w:r w:rsidR="00595CF0">
        <w:rPr>
          <w:lang w:val="en-GB"/>
        </w:rPr>
        <w:t xml:space="preserve"> by curly brackets defines the additional elements that make up the extensions to the inherited elements of</w:t>
      </w:r>
      <w:r w:rsidR="00B83292">
        <w:rPr>
          <w:lang w:val="en-GB"/>
        </w:rPr>
        <w:t xml:space="preserve"> compound</w:t>
      </w:r>
      <w:r w:rsidR="00595CF0">
        <w:rPr>
          <w:lang w:val="en-GB"/>
        </w:rPr>
        <w:t xml:space="preserve"> </w:t>
      </w:r>
      <w:r w:rsidR="00595CF0" w:rsidRPr="00855074">
        <w:rPr>
          <w:rFonts w:ascii="Courier New" w:hAnsi="Courier New" w:cs="Courier New"/>
          <w:i/>
          <w:sz w:val="22"/>
          <w:szCs w:val="22"/>
          <w:lang w:val="en-GB"/>
        </w:rPr>
        <w:t>Name</w:t>
      </w:r>
      <w:r w:rsidR="00595CF0" w:rsidRPr="00855074">
        <w:rPr>
          <w:rFonts w:ascii="Courier New" w:hAnsi="Courier New" w:cs="Courier New"/>
          <w:i/>
          <w:sz w:val="22"/>
          <w:szCs w:val="22"/>
          <w:vertAlign w:val="subscript"/>
          <w:lang w:val="en-GB"/>
        </w:rPr>
        <w:t>2</w:t>
      </w:r>
      <w:r w:rsidRPr="009845E4">
        <w:rPr>
          <w:lang w:val="en-GB"/>
        </w:rPr>
        <w:t>.</w:t>
      </w:r>
    </w:p>
    <w:p w:rsidR="00855074" w:rsidRPr="009845E4" w:rsidRDefault="00855074" w:rsidP="00855074">
      <w:pPr>
        <w:spacing w:after="200" w:line="276" w:lineRule="auto"/>
        <w:jc w:val="left"/>
        <w:rPr>
          <w:lang w:val="en-GB"/>
        </w:rPr>
      </w:pPr>
      <w:r w:rsidRPr="009845E4">
        <w:rPr>
          <w:b/>
          <w:lang w:val="en-GB"/>
        </w:rPr>
        <w:t>Example</w:t>
      </w:r>
      <w:r w:rsidRPr="009845E4">
        <w:rPr>
          <w:lang w:val="en-GB"/>
        </w:rPr>
        <w:t>:</w:t>
      </w:r>
    </w:p>
    <w:p w:rsidR="00855074" w:rsidRPr="000317AC" w:rsidRDefault="00855074" w:rsidP="00855074">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A compound type for the configuration of different (web) content.</w:t>
      </w:r>
      <w:r w:rsidR="00662EF0">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855074" w:rsidRDefault="00855074" w:rsidP="00855074">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855074" w:rsidRDefault="00855074" w:rsidP="00855074">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B73178" w:rsidRDefault="00855074">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B73178" w:rsidRDefault="00B73178">
      <w:pPr>
        <w:ind w:left="567"/>
        <w:rPr>
          <w:rFonts w:ascii="Courier New" w:hAnsi="Courier New" w:cs="Courier New"/>
          <w:sz w:val="22"/>
          <w:szCs w:val="22"/>
          <w:lang w:val="en-GB"/>
        </w:rPr>
      </w:pPr>
    </w:p>
    <w:p w:rsidR="00B73178" w:rsidRDefault="00662EF0">
      <w:pPr>
        <w:ind w:left="567"/>
        <w:rPr>
          <w:rFonts w:ascii="Courier New" w:hAnsi="Courier New" w:cs="Courier New"/>
          <w:sz w:val="22"/>
          <w:szCs w:val="22"/>
          <w:lang w:val="en-GB"/>
        </w:rPr>
      </w:pPr>
      <w:r>
        <w:rPr>
          <w:rFonts w:ascii="Courier New" w:hAnsi="Courier New" w:cs="Courier New"/>
          <w:sz w:val="22"/>
          <w:szCs w:val="22"/>
          <w:lang w:val="en-GB"/>
        </w:rPr>
        <w:t xml:space="preserve">/* A new compound type that refines the previous compound type. </w:t>
      </w:r>
      <w:r w:rsidR="00655C77">
        <w:rPr>
          <w:rFonts w:ascii="Courier New" w:hAnsi="Courier New" w:cs="Courier New"/>
          <w:sz w:val="22"/>
          <w:szCs w:val="22"/>
          <w:lang w:val="en-GB"/>
        </w:rPr>
        <w:t>"</w:t>
      </w:r>
      <w:r w:rsidR="00881579">
        <w:rPr>
          <w:rFonts w:ascii="Courier New" w:hAnsi="Courier New" w:cs="Courier New"/>
          <w:sz w:val="22"/>
          <w:szCs w:val="22"/>
          <w:lang w:val="en-GB"/>
        </w:rPr>
        <w:t>E</w:t>
      </w:r>
      <w:r>
        <w:rPr>
          <w:rFonts w:ascii="Courier New" w:hAnsi="Courier New" w:cs="Courier New"/>
          <w:sz w:val="22"/>
          <w:szCs w:val="22"/>
          <w:lang w:val="en-GB"/>
        </w:rPr>
        <w:t>xternalContent</w:t>
      </w:r>
      <w:r w:rsidR="00655C77">
        <w:rPr>
          <w:rFonts w:ascii="Courier New" w:hAnsi="Courier New" w:cs="Courier New"/>
          <w:sz w:val="22"/>
          <w:szCs w:val="22"/>
          <w:lang w:val="en-GB"/>
        </w:rPr>
        <w:t>"</w:t>
      </w:r>
      <w:r>
        <w:rPr>
          <w:rFonts w:ascii="Courier New" w:hAnsi="Courier New" w:cs="Courier New"/>
          <w:sz w:val="22"/>
          <w:szCs w:val="22"/>
          <w:lang w:val="en-GB"/>
        </w:rPr>
        <w:t xml:space="preserve"> will subsume all elements of </w:t>
      </w:r>
      <w:r w:rsidR="00AA534B">
        <w:rPr>
          <w:rFonts w:ascii="Courier New" w:hAnsi="Courier New" w:cs="Courier New"/>
          <w:sz w:val="22"/>
          <w:szCs w:val="22"/>
          <w:lang w:val="en-GB"/>
        </w:rPr>
        <w:t>"</w:t>
      </w:r>
      <w:r>
        <w:rPr>
          <w:rFonts w:ascii="Courier New" w:hAnsi="Courier New" w:cs="Courier New"/>
          <w:sz w:val="22"/>
          <w:szCs w:val="22"/>
          <w:lang w:val="en-GB"/>
        </w:rPr>
        <w:t>Content</w:t>
      </w:r>
      <w:r w:rsidR="00AA534B">
        <w:rPr>
          <w:rFonts w:ascii="Courier New" w:hAnsi="Courier New" w:cs="Courier New"/>
          <w:sz w:val="22"/>
          <w:szCs w:val="22"/>
          <w:lang w:val="en-GB"/>
        </w:rPr>
        <w:t>"</w:t>
      </w:r>
      <w:r>
        <w:rPr>
          <w:rFonts w:ascii="Courier New" w:hAnsi="Courier New" w:cs="Courier New"/>
          <w:sz w:val="22"/>
          <w:szCs w:val="22"/>
          <w:lang w:val="en-GB"/>
        </w:rPr>
        <w:t xml:space="preserve"> and all additional elements defined below. */</w:t>
      </w:r>
    </w:p>
    <w:p w:rsidR="00B73178" w:rsidRDefault="00733388">
      <w:pPr>
        <w:ind w:left="567"/>
        <w:rPr>
          <w:rFonts w:ascii="Courier New" w:hAnsi="Courier New" w:cs="Courier New"/>
          <w:sz w:val="22"/>
          <w:szCs w:val="22"/>
          <w:lang w:val="en-GB"/>
        </w:rPr>
      </w:pPr>
      <w:r w:rsidRPr="00733388">
        <w:rPr>
          <w:rFonts w:ascii="Courier New" w:hAnsi="Courier New" w:cs="Courier New"/>
          <w:b/>
          <w:sz w:val="22"/>
          <w:szCs w:val="22"/>
          <w:lang w:val="en-GB"/>
        </w:rPr>
        <w:t>compound</w:t>
      </w:r>
      <w:r w:rsidR="00CD0E8D">
        <w:rPr>
          <w:rFonts w:ascii="Courier New" w:hAnsi="Courier New" w:cs="Courier New"/>
          <w:sz w:val="22"/>
          <w:szCs w:val="22"/>
          <w:lang w:val="en-GB"/>
        </w:rPr>
        <w:t xml:space="preserve"> ExternalContent </w:t>
      </w:r>
      <w:r w:rsidRPr="00733388">
        <w:rPr>
          <w:rFonts w:ascii="Courier New" w:hAnsi="Courier New" w:cs="Courier New"/>
          <w:b/>
          <w:sz w:val="22"/>
          <w:szCs w:val="22"/>
          <w:lang w:val="en-GB"/>
        </w:rPr>
        <w:t>refines</w:t>
      </w:r>
      <w:r w:rsidR="00CD0E8D">
        <w:rPr>
          <w:rFonts w:ascii="Courier New" w:hAnsi="Courier New" w:cs="Courier New"/>
          <w:sz w:val="22"/>
          <w:szCs w:val="22"/>
          <w:lang w:val="en-GB"/>
        </w:rPr>
        <w:t xml:space="preserve"> Content</w:t>
      </w:r>
      <w:r w:rsidR="007C5192">
        <w:rPr>
          <w:rFonts w:ascii="Courier New" w:hAnsi="Courier New" w:cs="Courier New"/>
          <w:sz w:val="22"/>
          <w:szCs w:val="22"/>
          <w:lang w:val="en-GB"/>
        </w:rPr>
        <w:t xml:space="preserve"> </w:t>
      </w:r>
      <w:r w:rsidR="00CD0E8D">
        <w:rPr>
          <w:rFonts w:ascii="Courier New" w:hAnsi="Courier New" w:cs="Courier New"/>
          <w:sz w:val="22"/>
          <w:szCs w:val="22"/>
          <w:lang w:val="en-GB"/>
        </w:rPr>
        <w:t>{</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CD0E8D">
        <w:rPr>
          <w:rFonts w:ascii="Courier New" w:hAnsi="Courier New" w:cs="Courier New"/>
          <w:sz w:val="22"/>
          <w:szCs w:val="22"/>
          <w:lang w:val="en-GB"/>
        </w:rPr>
        <w:t xml:space="preserve"> contentPath;</w:t>
      </w:r>
    </w:p>
    <w:p w:rsidR="00B73178" w:rsidRDefault="00733388">
      <w:pPr>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662EF0">
        <w:rPr>
          <w:rFonts w:ascii="Courier New" w:hAnsi="Courier New" w:cs="Courier New"/>
          <w:sz w:val="22"/>
          <w:szCs w:val="22"/>
          <w:lang w:val="en-GB"/>
        </w:rPr>
        <w:t xml:space="preserve"> accessPassword;</w:t>
      </w:r>
    </w:p>
    <w:p w:rsidR="00B73178" w:rsidRDefault="00CD0E8D">
      <w:pPr>
        <w:ind w:left="567"/>
        <w:rPr>
          <w:lang w:val="en-GB"/>
        </w:rPr>
      </w:pPr>
      <w:r>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33" w:name="_Ref315422341"/>
      <w:bookmarkStart w:id="1134" w:name="_Toc434832175"/>
      <w:r>
        <w:rPr>
          <w:lang w:val="en-GB"/>
        </w:rPr>
        <w:t xml:space="preserve">Referencing </w:t>
      </w:r>
      <w:r w:rsidR="00282A81">
        <w:rPr>
          <w:lang w:val="en-GB"/>
        </w:rPr>
        <w:t>Elements</w:t>
      </w:r>
      <w:bookmarkEnd w:id="1133"/>
      <w:bookmarkEnd w:id="1134"/>
    </w:p>
    <w:p w:rsidR="00282A81" w:rsidRDefault="00282A81" w:rsidP="0058732A">
      <w:pPr>
        <w:rPr>
          <w:lang w:val="en-GB"/>
        </w:rPr>
      </w:pPr>
      <w:r>
        <w:rPr>
          <w:lang w:val="en-GB"/>
        </w:rPr>
        <w:t xml:space="preserve">The IVML supports referencing of </w:t>
      </w:r>
      <w:r w:rsidR="00204882">
        <w:rPr>
          <w:lang w:val="en-GB"/>
        </w:rPr>
        <w:t>(</w:t>
      </w:r>
      <w:r>
        <w:rPr>
          <w:lang w:val="en-GB"/>
        </w:rPr>
        <w:t>other</w:t>
      </w:r>
      <w:r w:rsidR="00204882">
        <w:rPr>
          <w:lang w:val="en-GB"/>
        </w:rPr>
        <w:t>)</w:t>
      </w:r>
      <w:r>
        <w:rPr>
          <w:lang w:val="en-GB"/>
        </w:rPr>
        <w:t xml:space="preserve"> elements, for example, other compounds within a compound type. A reference allows the definition of individual configurations of an </w:t>
      </w:r>
      <w:r w:rsidR="00070F6D">
        <w:rPr>
          <w:lang w:val="en-GB"/>
        </w:rPr>
        <w:t>(</w:t>
      </w:r>
      <w:r>
        <w:rPr>
          <w:lang w:val="en-GB"/>
        </w:rPr>
        <w:t>external</w:t>
      </w:r>
      <w:r w:rsidR="00070F6D">
        <w:rPr>
          <w:lang w:val="en-GB"/>
        </w:rPr>
        <w:t>)</w:t>
      </w:r>
      <w:r>
        <w:rPr>
          <w:lang w:val="en-GB"/>
        </w:rPr>
        <w:t xml:space="preserve"> element</w:t>
      </w:r>
      <w:r w:rsidR="006F1D69">
        <w:rPr>
          <w:lang w:val="en-GB"/>
        </w:rPr>
        <w:t xml:space="preserve"> for the referencing element </w:t>
      </w:r>
      <w:r>
        <w:rPr>
          <w:lang w:val="en-GB"/>
        </w:rPr>
        <w:t>without including the</w:t>
      </w:r>
      <w:r w:rsidR="006F1D69">
        <w:rPr>
          <w:lang w:val="en-GB"/>
        </w:rPr>
        <w:t xml:space="preserve"> external</w:t>
      </w:r>
      <w:r>
        <w:rPr>
          <w:lang w:val="en-GB"/>
        </w:rPr>
        <w:t xml:space="preserve"> element as part of the </w:t>
      </w:r>
      <w:r w:rsidR="006F1D69">
        <w:rPr>
          <w:lang w:val="en-GB"/>
        </w:rPr>
        <w:t xml:space="preserve">referencing element </w:t>
      </w:r>
      <w:r>
        <w:rPr>
          <w:lang w:val="en-GB"/>
        </w:rPr>
        <w:t>explicitly.</w:t>
      </w:r>
      <w:r w:rsidR="006F1D69">
        <w:rPr>
          <w:lang w:val="en-GB"/>
        </w:rPr>
        <w:t xml:space="preserve"> </w:t>
      </w:r>
      <w:r w:rsidR="006F1D69" w:rsidRPr="009845E4">
        <w:rPr>
          <w:lang w:val="en-GB"/>
        </w:rPr>
        <w:t xml:space="preserve">This is indicated by the </w:t>
      </w:r>
      <w:r w:rsidR="00DD37E4">
        <w:rPr>
          <w:rFonts w:ascii="Courier New" w:hAnsi="Courier New" w:cs="Courier New"/>
          <w:b/>
          <w:sz w:val="22"/>
          <w:szCs w:val="22"/>
          <w:lang w:val="en-GB"/>
        </w:rPr>
        <w:t>refTo</w:t>
      </w:r>
      <w:r w:rsidR="00DD37E4" w:rsidRPr="009845E4">
        <w:rPr>
          <w:lang w:val="en-GB"/>
        </w:rPr>
        <w:t xml:space="preserve"> </w:t>
      </w:r>
      <w:r w:rsidR="006F1D69">
        <w:rPr>
          <w:lang w:val="en-GB"/>
        </w:rPr>
        <w:t xml:space="preserve">keyword used for the definition of a reference and the </w:t>
      </w:r>
      <w:r w:rsidR="00DD37E4" w:rsidRPr="00773A79">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73A79">
        <w:rPr>
          <w:rFonts w:ascii="Courier New" w:hAnsi="Courier New" w:cs="Courier New"/>
          <w:b/>
          <w:sz w:val="22"/>
          <w:szCs w:val="22"/>
          <w:lang w:val="en-GB"/>
        </w:rPr>
        <w:t>y</w:t>
      </w:r>
      <w:r w:rsidR="00DD37E4">
        <w:rPr>
          <w:lang w:val="en-GB"/>
        </w:rPr>
        <w:t xml:space="preserve"> </w:t>
      </w:r>
      <w:r w:rsidR="006F1D69" w:rsidRPr="009845E4">
        <w:rPr>
          <w:lang w:val="en-GB"/>
        </w:rPr>
        <w:t>keyword</w:t>
      </w:r>
      <w:r w:rsidR="006F1D69">
        <w:rPr>
          <w:lang w:val="en-GB"/>
        </w:rPr>
        <w:t xml:space="preserve"> that indicates the configuration of a referenced element.</w:t>
      </w:r>
    </w:p>
    <w:p w:rsidR="00D22042" w:rsidRPr="009845E4" w:rsidRDefault="00D22042" w:rsidP="00D22042">
      <w:pPr>
        <w:spacing w:after="200" w:line="276" w:lineRule="auto"/>
        <w:jc w:val="left"/>
        <w:rPr>
          <w:lang w:val="en-GB"/>
        </w:rPr>
      </w:pPr>
      <w:r w:rsidRPr="009845E4">
        <w:rPr>
          <w:b/>
          <w:lang w:val="en-GB"/>
        </w:rPr>
        <w:t>Syntax</w:t>
      </w:r>
      <w:r w:rsidRPr="009845E4">
        <w:rPr>
          <w:lang w:val="en-GB"/>
        </w:rPr>
        <w:t xml:space="preserve">: </w:t>
      </w:r>
    </w:p>
    <w:p w:rsidR="003E1BC0" w:rsidRPr="00132B34" w:rsidRDefault="00132B34"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b/>
          <w:sz w:val="22"/>
          <w:szCs w:val="22"/>
          <w:lang w:val="en-GB"/>
        </w:rPr>
        <w:t>p</w:t>
      </w:r>
      <w:r w:rsidR="003E1BC0" w:rsidRPr="00132B34">
        <w:rPr>
          <w:rFonts w:ascii="Courier New" w:hAnsi="Courier New" w:cs="Courier New"/>
          <w:b/>
          <w:sz w:val="22"/>
          <w:szCs w:val="22"/>
          <w:lang w:val="en-GB"/>
        </w:rPr>
        <w:t>roject</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1</w:t>
      </w:r>
      <w:r w:rsidR="003E1BC0" w:rsidRPr="00132B34">
        <w:rPr>
          <w:rFonts w:ascii="Courier New" w:hAnsi="Courier New" w:cs="Courier New"/>
          <w:sz w:val="22"/>
          <w:szCs w:val="22"/>
          <w:lang w:val="en-GB"/>
        </w:rPr>
        <w:t xml:space="preserve"> {</w:t>
      </w:r>
    </w:p>
    <w:p w:rsidR="003E1BC0" w:rsidRPr="00132B34" w:rsidRDefault="00132B3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c</w:t>
      </w:r>
      <w:r w:rsidR="003E1BC0" w:rsidRPr="00132B34">
        <w:rPr>
          <w:rFonts w:ascii="Courier New" w:hAnsi="Courier New" w:cs="Courier New"/>
          <w:b/>
          <w:sz w:val="22"/>
          <w:szCs w:val="22"/>
          <w:lang w:val="en-GB"/>
        </w:rPr>
        <w:t>ompound</w:t>
      </w:r>
      <w:r w:rsidR="003E1BC0" w:rsidRPr="00132B34">
        <w:rPr>
          <w:rFonts w:ascii="Courier New" w:hAnsi="Courier New" w:cs="Courier New"/>
          <w:sz w:val="22"/>
          <w:szCs w:val="22"/>
          <w:lang w:val="en-GB"/>
        </w:rPr>
        <w:t xml:space="preserve"> </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sz w:val="22"/>
          <w:szCs w:val="22"/>
          <w:lang w:val="en-GB"/>
        </w:rPr>
        <w:t xml:space="preserve"> {</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i/>
          <w:sz w:val="22"/>
          <w:szCs w:val="22"/>
          <w:lang w:val="en-GB"/>
        </w:rPr>
        <w:t>Type</w:t>
      </w:r>
      <w:r w:rsidRPr="00132B34">
        <w:rPr>
          <w:rFonts w:ascii="Courier New" w:hAnsi="Courier New" w:cs="Courier New"/>
          <w:sz w:val="22"/>
          <w:szCs w:val="22"/>
          <w:lang w:val="en-GB"/>
        </w:rPr>
        <w:t xml:space="preserve"> </w:t>
      </w:r>
      <w:r w:rsidRPr="00132B34">
        <w:rPr>
          <w:rFonts w:ascii="Courier New" w:hAnsi="Courier New" w:cs="Courier New"/>
          <w:i/>
          <w:sz w:val="22"/>
          <w:szCs w:val="22"/>
          <w:lang w:val="en-GB"/>
        </w:rPr>
        <w:t>name</w:t>
      </w:r>
      <w:r w:rsidRPr="00132B34">
        <w:rPr>
          <w:rFonts w:ascii="Courier New" w:hAnsi="Courier New" w:cs="Courier New"/>
          <w:i/>
          <w:sz w:val="22"/>
          <w:szCs w:val="22"/>
          <w:vertAlign w:val="subscript"/>
          <w:lang w:val="en-GB"/>
        </w:rPr>
        <w:t>3</w:t>
      </w:r>
      <w:r w:rsidRPr="00132B34">
        <w:rPr>
          <w:rFonts w:ascii="Courier New" w:hAnsi="Courier New" w:cs="Courier New"/>
          <w:sz w:val="22"/>
          <w:szCs w:val="22"/>
          <w:lang w:val="en-GB"/>
        </w:rPr>
        <w:t>;</w:t>
      </w:r>
    </w:p>
    <w:p w:rsidR="003E1BC0" w:rsidRPr="00132B34" w:rsidRDefault="003E1BC0" w:rsidP="00132B34">
      <w:pPr>
        <w:spacing w:after="200" w:line="276" w:lineRule="auto"/>
        <w:ind w:left="1134"/>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Declaration of a new reference.</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T</w:t>
      </w:r>
      <w:r w:rsidRPr="00132B34">
        <w:rPr>
          <w:rFonts w:ascii="Courier New" w:hAnsi="Courier New" w:cs="Courier New"/>
          <w:b/>
          <w:sz w:val="22"/>
          <w:szCs w:val="22"/>
          <w:lang w:val="en-GB"/>
        </w:rPr>
        <w:t>o</w:t>
      </w:r>
      <w:r w:rsidR="003E1BC0" w:rsidRPr="00132B34">
        <w:rPr>
          <w:rFonts w:ascii="Courier New" w:hAnsi="Courier New" w:cs="Courier New"/>
          <w:b/>
          <w:sz w:val="22"/>
          <w:szCs w:val="22"/>
          <w:lang w:val="en-GB"/>
        </w:rPr>
        <w:t>(</w:t>
      </w:r>
      <w:r w:rsidR="001F41CF">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2</w:t>
      </w:r>
      <w:r w:rsidR="003E1BC0" w:rsidRPr="00132B34">
        <w:rPr>
          <w:rFonts w:ascii="Courier New" w:hAnsi="Courier New" w:cs="Courier New"/>
          <w:b/>
          <w:sz w:val="22"/>
          <w:szCs w:val="22"/>
          <w:lang w:val="en-GB"/>
        </w:rPr>
        <w:t>)</w:t>
      </w:r>
      <w:r w:rsidR="00132B34">
        <w:rPr>
          <w:rFonts w:ascii="Courier New" w:hAnsi="Courier New" w:cs="Courier New"/>
          <w:sz w:val="22"/>
          <w:szCs w:val="22"/>
          <w:lang w:val="en-GB"/>
        </w:rPr>
        <w:t xml:space="preserve"> </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sz w:val="22"/>
          <w:szCs w:val="22"/>
          <w:lang w:val="en-GB"/>
        </w:rPr>
        <w:t>;</w:t>
      </w:r>
    </w:p>
    <w:p w:rsidR="003E1BC0" w:rsidRPr="00132B34" w:rsidRDefault="003E1BC0" w:rsidP="00132B34">
      <w:pPr>
        <w:spacing w:after="200" w:line="276" w:lineRule="auto"/>
        <w:ind w:left="851"/>
        <w:jc w:val="left"/>
        <w:rPr>
          <w:rFonts w:ascii="Courier New" w:hAnsi="Courier New" w:cs="Courier New"/>
          <w:sz w:val="22"/>
          <w:szCs w:val="22"/>
          <w:lang w:val="en-GB"/>
        </w:rPr>
      </w:pPr>
    </w:p>
    <w:p w:rsidR="003E1BC0" w:rsidRPr="00132B34" w:rsidRDefault="003E1BC0"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sz w:val="22"/>
          <w:szCs w:val="22"/>
          <w:lang w:val="en-GB"/>
        </w:rPr>
        <w:t>// Configuration of a referenced element.</w:t>
      </w:r>
    </w:p>
    <w:p w:rsidR="003E1BC0" w:rsidRPr="00132B34" w:rsidRDefault="00DD37E4" w:rsidP="00132B34">
      <w:pPr>
        <w:spacing w:after="200" w:line="276" w:lineRule="auto"/>
        <w:ind w:left="851"/>
        <w:jc w:val="left"/>
        <w:rPr>
          <w:rFonts w:ascii="Courier New" w:hAnsi="Courier New" w:cs="Courier New"/>
          <w:sz w:val="22"/>
          <w:szCs w:val="22"/>
          <w:lang w:val="en-GB"/>
        </w:rPr>
      </w:pPr>
      <w:r w:rsidRPr="00132B34">
        <w:rPr>
          <w:rFonts w:ascii="Courier New" w:hAnsi="Courier New" w:cs="Courier New"/>
          <w:b/>
          <w:sz w:val="22"/>
          <w:szCs w:val="22"/>
          <w:lang w:val="en-GB"/>
        </w:rPr>
        <w:t>ref</w:t>
      </w:r>
      <w:r>
        <w:rPr>
          <w:rFonts w:ascii="Courier New" w:hAnsi="Courier New" w:cs="Courier New"/>
          <w:b/>
          <w:sz w:val="22"/>
          <w:szCs w:val="22"/>
          <w:lang w:val="en-GB"/>
        </w:rPr>
        <w:t>B</w:t>
      </w:r>
      <w:r w:rsidRPr="00132B34">
        <w:rPr>
          <w:rFonts w:ascii="Courier New" w:hAnsi="Courier New" w:cs="Courier New"/>
          <w:b/>
          <w:sz w:val="22"/>
          <w:szCs w:val="22"/>
          <w:lang w:val="en-GB"/>
        </w:rPr>
        <w:t>y</w:t>
      </w:r>
      <w:r w:rsidR="003E1BC0" w:rsidRPr="00132B34">
        <w:rPr>
          <w:rFonts w:ascii="Courier New" w:hAnsi="Courier New" w:cs="Courier New"/>
          <w:b/>
          <w:sz w:val="22"/>
          <w:szCs w:val="22"/>
          <w:lang w:val="en-GB"/>
        </w:rPr>
        <w:t>(</w:t>
      </w:r>
      <w:r w:rsidR="00132B34" w:rsidRPr="00132B34">
        <w:rPr>
          <w:rFonts w:ascii="Courier New" w:hAnsi="Courier New" w:cs="Courier New"/>
          <w:i/>
          <w:sz w:val="22"/>
          <w:szCs w:val="22"/>
          <w:lang w:val="en-GB"/>
        </w:rPr>
        <w:t>N</w:t>
      </w:r>
      <w:r w:rsidR="003E1BC0" w:rsidRPr="00132B34">
        <w:rPr>
          <w:rFonts w:ascii="Courier New" w:hAnsi="Courier New" w:cs="Courier New"/>
          <w:i/>
          <w:sz w:val="22"/>
          <w:szCs w:val="22"/>
          <w:lang w:val="en-GB"/>
        </w:rPr>
        <w:t>ame</w:t>
      </w:r>
      <w:r w:rsidR="003E1BC0" w:rsidRPr="00132B34">
        <w:rPr>
          <w:rFonts w:ascii="Courier New" w:hAnsi="Courier New" w:cs="Courier New"/>
          <w:i/>
          <w:sz w:val="22"/>
          <w:szCs w:val="22"/>
          <w:vertAlign w:val="subscript"/>
          <w:lang w:val="en-GB"/>
        </w:rPr>
        <w:t>4</w:t>
      </w:r>
      <w:r w:rsidR="003E1BC0" w:rsidRPr="00132B34">
        <w:rPr>
          <w:rFonts w:ascii="Courier New" w:hAnsi="Courier New" w:cs="Courier New"/>
          <w:b/>
          <w:sz w:val="22"/>
          <w:szCs w:val="22"/>
          <w:lang w:val="en-GB"/>
        </w:rPr>
        <w:t>)</w:t>
      </w:r>
      <w:r w:rsidR="003E1BC0" w:rsidRPr="00132B34">
        <w:rPr>
          <w:rFonts w:ascii="Courier New" w:hAnsi="Courier New" w:cs="Courier New"/>
          <w:sz w:val="22"/>
          <w:szCs w:val="22"/>
          <w:lang w:val="en-GB"/>
        </w:rPr>
        <w:t>.</w:t>
      </w:r>
      <w:r w:rsidR="003E1BC0" w:rsidRPr="00132B34">
        <w:rPr>
          <w:rFonts w:ascii="Courier New" w:hAnsi="Courier New" w:cs="Courier New"/>
          <w:i/>
          <w:sz w:val="22"/>
          <w:szCs w:val="22"/>
          <w:lang w:val="en-GB"/>
        </w:rPr>
        <w:t>name</w:t>
      </w:r>
      <w:r w:rsidR="003E1BC0" w:rsidRPr="00132B34">
        <w:rPr>
          <w:rFonts w:ascii="Courier New" w:hAnsi="Courier New" w:cs="Courier New"/>
          <w:i/>
          <w:sz w:val="22"/>
          <w:szCs w:val="22"/>
          <w:vertAlign w:val="subscript"/>
          <w:lang w:val="en-GB"/>
        </w:rPr>
        <w:t>3</w:t>
      </w:r>
      <w:r w:rsidR="003E1BC0" w:rsidRPr="00132B34">
        <w:rPr>
          <w:rFonts w:ascii="Courier New" w:hAnsi="Courier New" w:cs="Courier New"/>
          <w:sz w:val="22"/>
          <w:szCs w:val="22"/>
          <w:lang w:val="en-GB"/>
        </w:rPr>
        <w:t xml:space="preserve"> = </w:t>
      </w:r>
      <w:r w:rsidR="003E1BC0" w:rsidRPr="00132B34">
        <w:rPr>
          <w:rFonts w:ascii="Courier New" w:hAnsi="Courier New" w:cs="Courier New"/>
          <w:i/>
          <w:sz w:val="22"/>
          <w:szCs w:val="22"/>
          <w:lang w:val="en-GB"/>
        </w:rPr>
        <w:t>value</w:t>
      </w:r>
      <w:r w:rsidR="003E1BC0" w:rsidRPr="00132B34">
        <w:rPr>
          <w:rFonts w:ascii="Courier New" w:hAnsi="Courier New" w:cs="Courier New"/>
          <w:sz w:val="22"/>
          <w:szCs w:val="22"/>
          <w:lang w:val="en-GB"/>
        </w:rPr>
        <w:t>;</w:t>
      </w:r>
    </w:p>
    <w:p w:rsidR="003E1BC0" w:rsidRPr="00132B34" w:rsidRDefault="003E1BC0" w:rsidP="00D22042">
      <w:pPr>
        <w:spacing w:after="200" w:line="276" w:lineRule="auto"/>
        <w:ind w:left="567"/>
        <w:jc w:val="left"/>
        <w:rPr>
          <w:rFonts w:ascii="Courier New" w:hAnsi="Courier New" w:cs="Courier New"/>
          <w:sz w:val="22"/>
          <w:szCs w:val="22"/>
          <w:lang w:val="en-GB"/>
        </w:rPr>
      </w:pPr>
      <w:r w:rsidRPr="00132B34">
        <w:rPr>
          <w:rFonts w:ascii="Courier New" w:hAnsi="Courier New" w:cs="Courier New"/>
          <w:sz w:val="22"/>
          <w:szCs w:val="22"/>
          <w:lang w:val="en-GB"/>
        </w:rPr>
        <w:t>}</w:t>
      </w:r>
    </w:p>
    <w:p w:rsidR="00D22042" w:rsidRPr="009845E4" w:rsidRDefault="00D22042" w:rsidP="00D22042">
      <w:pPr>
        <w:spacing w:after="200" w:line="276" w:lineRule="auto"/>
        <w:rPr>
          <w:lang w:val="en-GB"/>
        </w:rPr>
      </w:pPr>
      <w:r w:rsidRPr="009845E4">
        <w:rPr>
          <w:b/>
          <w:lang w:val="en-GB"/>
        </w:rPr>
        <w:t>Description of Syntax</w:t>
      </w:r>
      <w:r>
        <w:rPr>
          <w:lang w:val="en-GB"/>
        </w:rPr>
        <w:t>: the definition</w:t>
      </w:r>
      <w:r w:rsidR="00116CA2">
        <w:rPr>
          <w:lang w:val="en-GB"/>
        </w:rPr>
        <w:t xml:space="preserve"> and </w:t>
      </w:r>
      <w:r w:rsidR="00085D79">
        <w:rPr>
          <w:lang w:val="en-GB"/>
        </w:rPr>
        <w:t xml:space="preserve">the </w:t>
      </w:r>
      <w:r w:rsidR="00116CA2">
        <w:rPr>
          <w:lang w:val="en-GB"/>
        </w:rPr>
        <w:t>configuration</w:t>
      </w:r>
      <w:r>
        <w:rPr>
          <w:lang w:val="en-GB"/>
        </w:rPr>
        <w:t xml:space="preserve"> of </w:t>
      </w:r>
      <w:r w:rsidR="003D4C4A">
        <w:rPr>
          <w:lang w:val="en-GB"/>
        </w:rPr>
        <w:t>a reference</w:t>
      </w:r>
      <w:r w:rsidRPr="009845E4">
        <w:rPr>
          <w:lang w:val="en-GB"/>
        </w:rPr>
        <w:t xml:space="preserve"> </w:t>
      </w:r>
      <w:r w:rsidR="00085D79">
        <w:rPr>
          <w:lang w:val="en-GB"/>
        </w:rPr>
        <w:t>consist</w:t>
      </w:r>
      <w:r w:rsidR="00116CA2" w:rsidRPr="000F0D55">
        <w:rPr>
          <w:lang w:val="en-GB"/>
        </w:rPr>
        <w:t xml:space="preserve"> of </w:t>
      </w:r>
      <w:r w:rsidR="00116CA2">
        <w:rPr>
          <w:lang w:val="en-GB"/>
        </w:rPr>
        <w:t xml:space="preserve">the following </w:t>
      </w:r>
      <w:r w:rsidR="00116CA2" w:rsidRPr="000F0D55">
        <w:rPr>
          <w:lang w:val="en-GB"/>
        </w:rPr>
        <w:t>elements</w:t>
      </w:r>
      <w:r w:rsidR="00116CA2">
        <w:rPr>
          <w:lang w:val="en-GB"/>
        </w:rPr>
        <w:t>:</w:t>
      </w:r>
      <w:r w:rsidR="001F41CF">
        <w:rPr>
          <w:lang w:val="en-GB"/>
        </w:rPr>
        <w:t xml:space="preserve"> </w:t>
      </w:r>
    </w:p>
    <w:p w:rsidR="00D22042" w:rsidRDefault="00D22042" w:rsidP="00D22042">
      <w:pPr>
        <w:pStyle w:val="ListParagraph"/>
        <w:numPr>
          <w:ilvl w:val="0"/>
          <w:numId w:val="81"/>
        </w:numPr>
        <w:spacing w:after="200" w:line="276" w:lineRule="auto"/>
        <w:ind w:left="993"/>
        <w:rPr>
          <w:lang w:val="en-GB"/>
        </w:rPr>
      </w:pPr>
      <w:r w:rsidRPr="009845E4">
        <w:rPr>
          <w:lang w:val="en-GB"/>
        </w:rPr>
        <w:t xml:space="preserve">The </w:t>
      </w:r>
      <w:r w:rsidR="00DD37E4" w:rsidRPr="003D4C4A">
        <w:rPr>
          <w:rFonts w:ascii="Courier New" w:hAnsi="Courier New" w:cs="Courier New"/>
          <w:b/>
          <w:sz w:val="22"/>
          <w:szCs w:val="22"/>
          <w:lang w:val="en-GB"/>
        </w:rPr>
        <w:t>ref</w:t>
      </w:r>
      <w:r w:rsidR="00DD37E4">
        <w:rPr>
          <w:rFonts w:ascii="Courier New" w:hAnsi="Courier New" w:cs="Courier New"/>
          <w:b/>
          <w:sz w:val="22"/>
          <w:szCs w:val="22"/>
          <w:lang w:val="en-GB"/>
        </w:rPr>
        <w:t>T</w:t>
      </w:r>
      <w:r w:rsidR="00DD37E4" w:rsidRPr="003D4C4A">
        <w:rPr>
          <w:rFonts w:ascii="Courier New" w:hAnsi="Courier New" w:cs="Courier New"/>
          <w:b/>
          <w:sz w:val="22"/>
          <w:szCs w:val="22"/>
          <w:lang w:val="en-GB"/>
        </w:rPr>
        <w:t>o</w:t>
      </w:r>
      <w:r w:rsidR="00DD37E4" w:rsidRPr="009845E4">
        <w:rPr>
          <w:lang w:val="en-GB"/>
        </w:rPr>
        <w:t xml:space="preserve"> </w:t>
      </w:r>
      <w:r w:rsidRPr="009845E4">
        <w:rPr>
          <w:lang w:val="en-GB"/>
        </w:rPr>
        <w:t xml:space="preserve">keyword indicates the definition of a new </w:t>
      </w:r>
      <w:r w:rsidR="003D4C4A">
        <w:rPr>
          <w:lang w:val="en-GB"/>
        </w:rPr>
        <w:t>reference</w:t>
      </w:r>
      <w:r>
        <w:rPr>
          <w:lang w:val="en-GB"/>
        </w:rPr>
        <w:t>.</w:t>
      </w:r>
    </w:p>
    <w:p w:rsidR="00D22042" w:rsidRDefault="001F41CF" w:rsidP="00D22042">
      <w:pPr>
        <w:pStyle w:val="ListParagraph"/>
        <w:numPr>
          <w:ilvl w:val="0"/>
          <w:numId w:val="81"/>
        </w:numPr>
        <w:spacing w:after="200" w:line="276" w:lineRule="auto"/>
        <w:ind w:left="993"/>
        <w:rPr>
          <w:lang w:val="en-GB"/>
        </w:rPr>
      </w:pPr>
      <w:r>
        <w:rPr>
          <w:rFonts w:ascii="Courier New" w:hAnsi="Courier New" w:cs="Courier New"/>
          <w:i/>
          <w:sz w:val="22"/>
          <w:szCs w:val="22"/>
          <w:lang w:val="en-GB"/>
        </w:rPr>
        <w:t>N</w:t>
      </w:r>
      <w:r w:rsidRPr="00132B34">
        <w:rPr>
          <w:rFonts w:ascii="Courier New" w:hAnsi="Courier New" w:cs="Courier New"/>
          <w:i/>
          <w:sz w:val="22"/>
          <w:szCs w:val="22"/>
          <w:lang w:val="en-GB"/>
        </w:rPr>
        <w:t>ame</w:t>
      </w:r>
      <w:r w:rsidRPr="00132B34">
        <w:rPr>
          <w:rFonts w:ascii="Courier New" w:hAnsi="Courier New" w:cs="Courier New"/>
          <w:i/>
          <w:sz w:val="22"/>
          <w:szCs w:val="22"/>
          <w:vertAlign w:val="subscript"/>
          <w:lang w:val="en-GB"/>
        </w:rPr>
        <w:t>2</w:t>
      </w:r>
      <w:r w:rsidR="00D22042" w:rsidRPr="009845E4">
        <w:rPr>
          <w:i/>
          <w:lang w:val="en-GB"/>
        </w:rPr>
        <w:t xml:space="preserve"> </w:t>
      </w:r>
      <w:r w:rsidR="00D22042" w:rsidRPr="009845E4">
        <w:rPr>
          <w:lang w:val="en-GB"/>
        </w:rPr>
        <w:t xml:space="preserve">defines </w:t>
      </w:r>
      <w:r w:rsidR="004F51CE">
        <w:rPr>
          <w:lang w:val="en-GB"/>
        </w:rPr>
        <w:t>the referenced element (type)</w:t>
      </w:r>
      <w:r w:rsidR="00D22042" w:rsidRPr="009845E4">
        <w:rPr>
          <w:lang w:val="en-GB"/>
        </w:rPr>
        <w:t>.</w:t>
      </w:r>
    </w:p>
    <w:p w:rsidR="004F51CE" w:rsidRDefault="004F51CE" w:rsidP="00D22042">
      <w:pPr>
        <w:pStyle w:val="ListParagraph"/>
        <w:numPr>
          <w:ilvl w:val="0"/>
          <w:numId w:val="81"/>
        </w:numPr>
        <w:spacing w:after="200" w:line="276" w:lineRule="auto"/>
        <w:ind w:left="993"/>
        <w:rPr>
          <w:lang w:val="en-GB"/>
        </w:rPr>
      </w:pPr>
      <w:r w:rsidRPr="00D22042">
        <w:rPr>
          <w:rFonts w:ascii="Courier New" w:hAnsi="Courier New" w:cs="Courier New"/>
          <w:i/>
          <w:sz w:val="22"/>
          <w:szCs w:val="22"/>
          <w:lang w:val="en-GB"/>
        </w:rPr>
        <w:t>Name</w:t>
      </w:r>
      <w:r w:rsidR="001F41CF">
        <w:rPr>
          <w:rFonts w:ascii="Courier New" w:hAnsi="Courier New" w:cs="Courier New"/>
          <w:i/>
          <w:sz w:val="22"/>
          <w:szCs w:val="22"/>
          <w:vertAlign w:val="subscript"/>
          <w:lang w:val="en-GB"/>
        </w:rPr>
        <w:t>4</w:t>
      </w:r>
      <w:r w:rsidRPr="000F0D55">
        <w:rPr>
          <w:lang w:val="en-GB"/>
        </w:rPr>
        <w:t xml:space="preserve"> is an identifier and defines the name of the </w:t>
      </w:r>
      <w:r>
        <w:rPr>
          <w:lang w:val="en-GB"/>
        </w:rPr>
        <w:t>new reference.</w:t>
      </w:r>
      <w:del w:id="1135" w:author="Holger Eichelberger" w:date="2015-09-14T16:15:00Z">
        <w:r w:rsidR="00F2638E" w:rsidDel="005C63CC">
          <w:rPr>
            <w:lang w:val="en-GB"/>
          </w:rPr>
          <w:delText xml:space="preserve"> In the IVML a reference is type, thus, the identifier for a new reference starts with a capital letter.</w:delText>
        </w:r>
      </w:del>
    </w:p>
    <w:p w:rsidR="001F41CF" w:rsidRPr="00781B9D" w:rsidRDefault="00DD2699" w:rsidP="00D22042">
      <w:pPr>
        <w:pStyle w:val="ListParagraph"/>
        <w:numPr>
          <w:ilvl w:val="0"/>
          <w:numId w:val="81"/>
        </w:numPr>
        <w:spacing w:after="200" w:line="276" w:lineRule="auto"/>
        <w:ind w:left="993"/>
        <w:rPr>
          <w:lang w:val="en-GB"/>
        </w:rPr>
      </w:pPr>
      <w:r w:rsidRPr="00781B9D">
        <w:rPr>
          <w:lang w:val="en-GB"/>
        </w:rPr>
        <w:t xml:space="preserve">The </w:t>
      </w:r>
      <w:r w:rsidR="00DD37E4" w:rsidRPr="00781B9D">
        <w:rPr>
          <w:rFonts w:ascii="Courier New" w:hAnsi="Courier New" w:cs="Courier New"/>
          <w:b/>
          <w:sz w:val="22"/>
          <w:szCs w:val="22"/>
          <w:lang w:val="en-GB"/>
        </w:rPr>
        <w:t>ref</w:t>
      </w:r>
      <w:r w:rsidR="00DD37E4">
        <w:rPr>
          <w:rFonts w:ascii="Courier New" w:hAnsi="Courier New" w:cs="Courier New"/>
          <w:b/>
          <w:sz w:val="22"/>
          <w:szCs w:val="22"/>
          <w:lang w:val="en-GB"/>
        </w:rPr>
        <w:t>B</w:t>
      </w:r>
      <w:r w:rsidR="00DD37E4" w:rsidRPr="00781B9D">
        <w:rPr>
          <w:rFonts w:ascii="Courier New" w:hAnsi="Courier New" w:cs="Courier New"/>
          <w:b/>
          <w:sz w:val="22"/>
          <w:szCs w:val="22"/>
          <w:lang w:val="en-GB"/>
        </w:rPr>
        <w:t>y</w:t>
      </w:r>
      <w:r w:rsidR="00DD37E4" w:rsidRPr="00781B9D">
        <w:rPr>
          <w:lang w:val="en-GB"/>
        </w:rPr>
        <w:t xml:space="preserve"> </w:t>
      </w:r>
      <w:r w:rsidRPr="00781B9D">
        <w:rPr>
          <w:lang w:val="en-GB"/>
        </w:rPr>
        <w:t xml:space="preserve">keyword indicates the configuration of </w:t>
      </w:r>
      <w:r w:rsidR="00D22BB3" w:rsidRPr="00781B9D">
        <w:rPr>
          <w:lang w:val="en-GB"/>
        </w:rPr>
        <w:t>a</w:t>
      </w:r>
      <w:r w:rsidRPr="00781B9D">
        <w:rPr>
          <w:lang w:val="en-GB"/>
        </w:rPr>
        <w:t xml:space="preserve"> </w:t>
      </w:r>
      <w:r w:rsidR="00F2638E" w:rsidRPr="00781B9D">
        <w:rPr>
          <w:lang w:val="en-GB"/>
        </w:rPr>
        <w:t>reference</w:t>
      </w:r>
      <w:r w:rsidR="00F2638E" w:rsidRPr="00781B9D">
        <w:rPr>
          <w:rFonts w:ascii="Courier New" w:hAnsi="Courier New" w:cs="Courier New"/>
          <w:i/>
          <w:sz w:val="22"/>
          <w:szCs w:val="22"/>
          <w:lang w:val="en-GB"/>
        </w:rPr>
        <w:t xml:space="preserve"> </w:t>
      </w:r>
      <w:r w:rsidR="00F2638E" w:rsidRPr="00781B9D">
        <w:rPr>
          <w:lang w:val="en-GB"/>
        </w:rPr>
        <w:t>(the configuration of the referenced element respectively)</w:t>
      </w:r>
      <w:r w:rsidRPr="00781B9D">
        <w:rPr>
          <w:lang w:val="en-GB"/>
        </w:rPr>
        <w:t>.</w:t>
      </w:r>
    </w:p>
    <w:p w:rsidR="00D22BB3" w:rsidRPr="00781B9D" w:rsidRDefault="00D22BB3" w:rsidP="00D22042">
      <w:pPr>
        <w:pStyle w:val="ListParagraph"/>
        <w:numPr>
          <w:ilvl w:val="0"/>
          <w:numId w:val="81"/>
        </w:numPr>
        <w:spacing w:after="200" w:line="276" w:lineRule="auto"/>
        <w:ind w:left="993"/>
        <w:rPr>
          <w:lang w:val="en-GB"/>
        </w:rPr>
      </w:pPr>
      <w:r w:rsidRPr="00781B9D">
        <w:rPr>
          <w:rFonts w:ascii="Courier New" w:hAnsi="Courier New" w:cs="Courier New"/>
          <w:i/>
          <w:sz w:val="22"/>
          <w:szCs w:val="22"/>
          <w:lang w:val="en-GB"/>
        </w:rPr>
        <w:t>Name</w:t>
      </w:r>
      <w:r w:rsidRPr="00781B9D">
        <w:rPr>
          <w:rFonts w:ascii="Courier New" w:hAnsi="Courier New" w:cs="Courier New"/>
          <w:i/>
          <w:sz w:val="22"/>
          <w:szCs w:val="22"/>
          <w:vertAlign w:val="subscript"/>
          <w:lang w:val="en-GB"/>
        </w:rPr>
        <w:t>4</w:t>
      </w:r>
      <w:r w:rsidRPr="00781B9D">
        <w:rPr>
          <w:rFonts w:cs="Calibri"/>
          <w:lang w:val="en-GB"/>
        </w:rPr>
        <w:t xml:space="preserve"> is an identifier that defines the reference to be configured.</w:t>
      </w:r>
    </w:p>
    <w:p w:rsidR="00D22BB3" w:rsidDel="004D7BA8" w:rsidRDefault="00D22BB3" w:rsidP="00D22042">
      <w:pPr>
        <w:pStyle w:val="ListParagraph"/>
        <w:numPr>
          <w:ilvl w:val="0"/>
          <w:numId w:val="81"/>
        </w:numPr>
        <w:spacing w:after="200" w:line="276" w:lineRule="auto"/>
        <w:ind w:left="993"/>
        <w:rPr>
          <w:del w:id="1136" w:author="Holger Eichelberger" w:date="2015-09-14T16:16:00Z"/>
          <w:lang w:val="en-GB"/>
        </w:rPr>
      </w:pPr>
      <w:del w:id="1137" w:author="Holger Eichelberger" w:date="2015-09-14T16:16:00Z">
        <w:r w:rsidDel="004D7BA8">
          <w:rPr>
            <w:lang w:val="en-GB"/>
          </w:rPr>
          <w:delText xml:space="preserve">The syntax for configuring a reference depends on the type of the referenced element (see Section </w:delText>
        </w:r>
        <w:r w:rsidR="00CA1915" w:rsidDel="004D7BA8">
          <w:rPr>
            <w:lang w:val="en-GB"/>
          </w:rPr>
          <w:fldChar w:fldCharType="begin"/>
        </w:r>
        <w:r w:rsidDel="004D7BA8">
          <w:rPr>
            <w:lang w:val="en-GB"/>
          </w:rPr>
          <w:delInstrText xml:space="preserve"> REF _Ref315345696 \r \h </w:delInstrText>
        </w:r>
        <w:r w:rsidR="00CA1915" w:rsidDel="004D7BA8">
          <w:rPr>
            <w:lang w:val="en-GB"/>
          </w:rPr>
        </w:r>
        <w:r w:rsidR="00CA1915" w:rsidDel="004D7BA8">
          <w:rPr>
            <w:lang w:val="en-GB"/>
          </w:rPr>
          <w:fldChar w:fldCharType="separate"/>
        </w:r>
        <w:r w:rsidR="00F84791" w:rsidDel="004D7BA8">
          <w:rPr>
            <w:lang w:val="en-GB"/>
          </w:rPr>
          <w:delText>2.1.4</w:delText>
        </w:r>
        <w:r w:rsidR="00CA1915" w:rsidDel="004D7BA8">
          <w:rPr>
            <w:lang w:val="en-GB"/>
          </w:rPr>
          <w:fldChar w:fldCharType="end"/>
        </w:r>
        <w:r w:rsidDel="004D7BA8">
          <w:rPr>
            <w:lang w:val="en-GB"/>
          </w:rPr>
          <w:delText xml:space="preserve"> for the syntax for assigning values to variables of </w:delText>
        </w:r>
        <w:r w:rsidR="00781B9D" w:rsidDel="004D7BA8">
          <w:rPr>
            <w:lang w:val="en-GB"/>
          </w:rPr>
          <w:delText xml:space="preserve">a </w:delText>
        </w:r>
        <w:r w:rsidDel="004D7BA8">
          <w:rPr>
            <w:lang w:val="en-GB"/>
          </w:rPr>
          <w:delText>specific typ</w:delText>
        </w:r>
        <w:r w:rsidR="00781B9D" w:rsidDel="004D7BA8">
          <w:rPr>
            <w:lang w:val="en-GB"/>
          </w:rPr>
          <w:delText>e</w:delText>
        </w:r>
        <w:r w:rsidDel="004D7BA8">
          <w:rPr>
            <w:lang w:val="en-GB"/>
          </w:rPr>
          <w:delText>)</w:delText>
        </w:r>
        <w:r w:rsidR="00781B9D" w:rsidDel="004D7BA8">
          <w:rPr>
            <w:lang w:val="en-GB"/>
          </w:rPr>
          <w:delText>. In the case above, we use “</w:delText>
        </w:r>
        <w:r w:rsidR="00781B9D" w:rsidRPr="00781B9D" w:rsidDel="004D7BA8">
          <w:rPr>
            <w:rFonts w:ascii="Courier New" w:hAnsi="Courier New" w:cs="Courier New"/>
            <w:sz w:val="22"/>
            <w:szCs w:val="22"/>
            <w:lang w:val="en-GB"/>
          </w:rPr>
          <w:delText>.</w:delText>
        </w:r>
        <w:r w:rsidR="00781B9D" w:rsidDel="004D7BA8">
          <w:rPr>
            <w:lang w:val="en-GB"/>
          </w:rPr>
          <w:delText>”-notation to configure a single element of a referenced compound type.</w:delText>
        </w:r>
      </w:del>
    </w:p>
    <w:p w:rsidR="00D22042" w:rsidRPr="009845E4" w:rsidRDefault="00D22042" w:rsidP="00D22042">
      <w:pPr>
        <w:spacing w:after="200" w:line="276" w:lineRule="auto"/>
        <w:jc w:val="left"/>
        <w:rPr>
          <w:lang w:val="en-GB"/>
        </w:rPr>
      </w:pPr>
      <w:r w:rsidRPr="009845E4">
        <w:rPr>
          <w:b/>
          <w:lang w:val="en-GB"/>
        </w:rPr>
        <w:t>Example</w:t>
      </w:r>
      <w:r w:rsidRPr="009845E4">
        <w:rPr>
          <w:lang w:val="en-GB"/>
        </w:rPr>
        <w:t>:</w:t>
      </w:r>
    </w:p>
    <w:p w:rsidR="00D22042" w:rsidRDefault="00D22042" w:rsidP="00D22042">
      <w:pPr>
        <w:spacing w:after="200" w:line="276" w:lineRule="auto"/>
        <w:ind w:left="567"/>
        <w:rPr>
          <w:rFonts w:ascii="Courier New" w:hAnsi="Courier New" w:cs="Courier New"/>
          <w:sz w:val="22"/>
          <w:szCs w:val="22"/>
          <w:lang w:val="en-GB"/>
        </w:rPr>
      </w:pPr>
      <w:r w:rsidRPr="00915666">
        <w:rPr>
          <w:rFonts w:ascii="Courier New" w:hAnsi="Courier New" w:cs="Courier New"/>
          <w:sz w:val="22"/>
          <w:szCs w:val="22"/>
          <w:lang w:val="en-GB"/>
        </w:rPr>
        <w:t xml:space="preserve">/* A compound type for the configuration of different </w:t>
      </w:r>
      <w:r w:rsidR="00734279">
        <w:rPr>
          <w:rFonts w:ascii="Courier New" w:hAnsi="Courier New" w:cs="Courier New"/>
          <w:sz w:val="22"/>
          <w:szCs w:val="22"/>
          <w:lang w:val="en-GB"/>
        </w:rPr>
        <w:t>web containers being responsible for serving web content</w:t>
      </w:r>
      <w:r w:rsidRPr="00915666">
        <w:rPr>
          <w:rFonts w:ascii="Courier New" w:hAnsi="Courier New" w:cs="Courier New"/>
          <w:sz w:val="22"/>
          <w:szCs w:val="22"/>
          <w:lang w:val="en-GB"/>
        </w:rPr>
        <w:t>.</w:t>
      </w:r>
      <w:r>
        <w:rPr>
          <w:rFonts w:ascii="Courier New" w:hAnsi="Courier New" w:cs="Courier New"/>
          <w:sz w:val="22"/>
          <w:szCs w:val="22"/>
          <w:lang w:val="en-GB"/>
        </w:rPr>
        <w:t xml:space="preserve"> </w:t>
      </w:r>
      <w:r w:rsidRPr="00915666">
        <w:rPr>
          <w:rFonts w:ascii="Courier New" w:hAnsi="Courier New" w:cs="Courier New"/>
          <w:sz w:val="22"/>
          <w:szCs w:val="22"/>
          <w:lang w:val="en-GB"/>
        </w:rPr>
        <w:t>*/</w:t>
      </w:r>
    </w:p>
    <w:p w:rsidR="00734279" w:rsidRDefault="00734279" w:rsidP="00734279">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Container</w:t>
      </w:r>
      <w:r w:rsidRPr="00915666">
        <w:rPr>
          <w:rFonts w:ascii="Courier New" w:hAnsi="Courier New" w:cs="Courier New"/>
          <w:sz w:val="22"/>
          <w:szCs w:val="22"/>
          <w:lang w:val="en-GB"/>
        </w:rPr>
        <w:t xml:space="preserve"> {</w:t>
      </w:r>
    </w:p>
    <w:p w:rsidR="00734279" w:rsidRDefault="00734279" w:rsidP="00734279">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734279" w:rsidRPr="00734279" w:rsidRDefault="00733388" w:rsidP="00734279">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p>
    <w:p w:rsidR="00734279" w:rsidRDefault="00734279" w:rsidP="00734279">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734279" w:rsidRDefault="00734279" w:rsidP="00D22042">
      <w:pPr>
        <w:spacing w:after="200" w:line="276" w:lineRule="auto"/>
        <w:ind w:left="567"/>
        <w:rPr>
          <w:rFonts w:ascii="Courier New" w:hAnsi="Courier New" w:cs="Courier New"/>
          <w:sz w:val="22"/>
          <w:szCs w:val="22"/>
          <w:lang w:val="en-GB"/>
        </w:rPr>
      </w:pPr>
    </w:p>
    <w:p w:rsidR="002A6F53" w:rsidRPr="000317AC" w:rsidRDefault="002A6F53" w:rsidP="00D22042">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 xml:space="preserve">/* Another compound type for the configuration of different (web) content referencing the </w:t>
      </w:r>
      <w:r w:rsidR="00AA534B">
        <w:rPr>
          <w:rFonts w:ascii="Courier New" w:hAnsi="Courier New" w:cs="Courier New"/>
          <w:sz w:val="22"/>
          <w:szCs w:val="22"/>
          <w:lang w:val="en-GB"/>
        </w:rPr>
        <w:t>"</w:t>
      </w:r>
      <w:r>
        <w:rPr>
          <w:rFonts w:ascii="Courier New" w:hAnsi="Courier New" w:cs="Courier New"/>
          <w:sz w:val="22"/>
          <w:szCs w:val="22"/>
          <w:lang w:val="en-GB"/>
        </w:rPr>
        <w:t>Container</w:t>
      </w:r>
      <w:r w:rsidR="00AA534B">
        <w:rPr>
          <w:rFonts w:ascii="Courier New" w:hAnsi="Courier New" w:cs="Courier New"/>
          <w:sz w:val="22"/>
          <w:szCs w:val="22"/>
          <w:lang w:val="en-GB"/>
        </w:rPr>
        <w:t>"</w:t>
      </w:r>
      <w:r>
        <w:rPr>
          <w:rFonts w:ascii="Courier New" w:hAnsi="Courier New" w:cs="Courier New"/>
          <w:sz w:val="22"/>
          <w:szCs w:val="22"/>
          <w:lang w:val="en-GB"/>
        </w:rPr>
        <w:t xml:space="preserve"> type</w:t>
      </w:r>
      <w:r w:rsidR="00AC02D9">
        <w:rPr>
          <w:rFonts w:ascii="Courier New" w:hAnsi="Courier New" w:cs="Courier New"/>
          <w:sz w:val="22"/>
          <w:szCs w:val="22"/>
          <w:lang w:val="en-GB"/>
        </w:rPr>
        <w:t xml:space="preserve"> to configure its individual</w:t>
      </w:r>
      <w:r w:rsidR="00EF776D">
        <w:rPr>
          <w:rFonts w:ascii="Courier New" w:hAnsi="Courier New" w:cs="Courier New"/>
          <w:sz w:val="22"/>
          <w:szCs w:val="22"/>
          <w:lang w:val="en-GB"/>
        </w:rPr>
        <w:t xml:space="preserve"> web</w:t>
      </w:r>
      <w:r w:rsidR="00AC02D9">
        <w:rPr>
          <w:rFonts w:ascii="Courier New" w:hAnsi="Courier New" w:cs="Courier New"/>
          <w:sz w:val="22"/>
          <w:szCs w:val="22"/>
          <w:lang w:val="en-GB"/>
        </w:rPr>
        <w:t xml:space="preserve"> container. </w:t>
      </w:r>
      <w:r>
        <w:rPr>
          <w:rFonts w:ascii="Courier New" w:hAnsi="Courier New" w:cs="Courier New"/>
          <w:sz w:val="22"/>
          <w:szCs w:val="22"/>
          <w:lang w:val="en-GB"/>
        </w:rPr>
        <w:t>*/</w:t>
      </w:r>
    </w:p>
    <w:p w:rsidR="00D22042" w:rsidRDefault="00D22042" w:rsidP="00D22042">
      <w:pPr>
        <w:spacing w:after="200" w:line="276" w:lineRule="auto"/>
        <w:ind w:left="567"/>
        <w:jc w:val="left"/>
        <w:rPr>
          <w:rFonts w:ascii="Courier New" w:hAnsi="Courier New" w:cs="Courier New"/>
          <w:sz w:val="22"/>
          <w:szCs w:val="22"/>
          <w:lang w:val="en-GB"/>
        </w:rPr>
      </w:pPr>
      <w:r w:rsidRPr="00915666">
        <w:rPr>
          <w:rFonts w:ascii="Courier New" w:hAnsi="Courier New" w:cs="Courier New"/>
          <w:b/>
          <w:sz w:val="22"/>
          <w:szCs w:val="22"/>
          <w:lang w:val="en-GB"/>
        </w:rPr>
        <w:t>compound</w:t>
      </w:r>
      <w:r w:rsidRPr="00915666">
        <w:rPr>
          <w:rFonts w:ascii="Courier New" w:hAnsi="Courier New" w:cs="Courier New"/>
          <w:sz w:val="22"/>
          <w:szCs w:val="22"/>
          <w:lang w:val="en-GB"/>
        </w:rPr>
        <w:t xml:space="preserve"> </w:t>
      </w:r>
      <w:r>
        <w:rPr>
          <w:rFonts w:ascii="Courier New" w:hAnsi="Courier New" w:cs="Courier New"/>
          <w:sz w:val="22"/>
          <w:szCs w:val="22"/>
          <w:lang w:val="en-GB"/>
        </w:rPr>
        <w:t>C</w:t>
      </w:r>
      <w:r w:rsidRPr="00915666">
        <w:rPr>
          <w:rFonts w:ascii="Courier New" w:hAnsi="Courier New" w:cs="Courier New"/>
          <w:sz w:val="22"/>
          <w:szCs w:val="22"/>
          <w:lang w:val="en-GB"/>
        </w:rPr>
        <w:t>ontent {</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D22042" w:rsidRDefault="00D22042" w:rsidP="00D22042">
      <w:pPr>
        <w:spacing w:after="200" w:line="276" w:lineRule="auto"/>
        <w:ind w:left="851"/>
        <w:jc w:val="left"/>
        <w:rPr>
          <w:rFonts w:ascii="Courier New" w:hAnsi="Courier New" w:cs="Courier New"/>
          <w:sz w:val="22"/>
          <w:szCs w:val="22"/>
          <w:lang w:val="en-GB"/>
        </w:rPr>
      </w:pPr>
      <w:r w:rsidRPr="00915666">
        <w:rPr>
          <w:rFonts w:ascii="Courier New" w:hAnsi="Courier New" w:cs="Courier New"/>
          <w:b/>
          <w:sz w:val="22"/>
          <w:szCs w:val="22"/>
          <w:lang w:val="en-GB"/>
        </w:rPr>
        <w:t>Integer</w:t>
      </w:r>
      <w:r w:rsidRPr="00915666">
        <w:rPr>
          <w:rFonts w:ascii="Courier New" w:hAnsi="Courier New" w:cs="Courier New"/>
          <w:sz w:val="22"/>
          <w:szCs w:val="22"/>
          <w:lang w:val="en-GB"/>
        </w:rPr>
        <w:t xml:space="preserve"> bitrate;</w:t>
      </w:r>
    </w:p>
    <w:p w:rsidR="00F4533B" w:rsidRDefault="00F4533B" w:rsidP="00D22042">
      <w:pPr>
        <w:spacing w:after="200" w:line="276" w:lineRule="auto"/>
        <w:ind w:left="851"/>
        <w:jc w:val="left"/>
        <w:rPr>
          <w:rFonts w:ascii="Courier New" w:hAnsi="Courier New" w:cs="Courier New"/>
          <w:sz w:val="22"/>
          <w:szCs w:val="22"/>
          <w:lang w:val="en-GB"/>
        </w:rPr>
      </w:pPr>
    </w:p>
    <w:p w:rsidR="00734279" w:rsidRDefault="00F4533B" w:rsidP="00DE186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reference to the Container compound</w:t>
      </w:r>
      <w:r w:rsidR="00BD4585">
        <w:rPr>
          <w:rFonts w:ascii="Courier New" w:hAnsi="Courier New" w:cs="Courier New"/>
          <w:sz w:val="22"/>
          <w:szCs w:val="22"/>
          <w:lang w:val="en-GB"/>
        </w:rPr>
        <w:t>.</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T</w:t>
      </w:r>
      <w:r w:rsidRPr="00733388">
        <w:rPr>
          <w:rFonts w:ascii="Courier New" w:hAnsi="Courier New" w:cs="Courier New"/>
          <w:b/>
          <w:sz w:val="22"/>
          <w:szCs w:val="22"/>
          <w:lang w:val="en-GB"/>
        </w:rPr>
        <w:t>o</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Container</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 xml:space="preserve"> myContainer;</w:t>
      </w:r>
    </w:p>
    <w:p w:rsidR="000355C9" w:rsidRDefault="000355C9" w:rsidP="00D22042">
      <w:pPr>
        <w:spacing w:after="200" w:line="276" w:lineRule="auto"/>
        <w:ind w:left="851"/>
        <w:jc w:val="left"/>
        <w:rPr>
          <w:rFonts w:ascii="Courier New" w:hAnsi="Courier New" w:cs="Courier New"/>
          <w:sz w:val="22"/>
          <w:szCs w:val="22"/>
          <w:lang w:val="en-GB"/>
        </w:rPr>
      </w:pPr>
    </w:p>
    <w:p w:rsidR="00F4533B" w:rsidRPr="00F4533B" w:rsidRDefault="00733388" w:rsidP="00DE1864">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w:t>
      </w:r>
      <w:r w:rsidR="00BD4585">
        <w:rPr>
          <w:rFonts w:ascii="Courier New" w:hAnsi="Courier New" w:cs="Courier New"/>
          <w:sz w:val="22"/>
          <w:szCs w:val="22"/>
          <w:lang w:val="en-GB"/>
        </w:rPr>
        <w:t>/</w:t>
      </w:r>
      <w:r w:rsidR="00F4533B">
        <w:rPr>
          <w:rFonts w:ascii="Courier New" w:hAnsi="Courier New" w:cs="Courier New"/>
          <w:sz w:val="22"/>
          <w:szCs w:val="22"/>
          <w:lang w:val="en-GB"/>
        </w:rPr>
        <w:t xml:space="preserve"> </w:t>
      </w:r>
      <w:r w:rsidRPr="00733388">
        <w:rPr>
          <w:rFonts w:ascii="Courier New" w:hAnsi="Courier New" w:cs="Courier New"/>
          <w:sz w:val="22"/>
          <w:szCs w:val="22"/>
          <w:lang w:val="en-GB"/>
        </w:rPr>
        <w:t xml:space="preserve">Configuration of </w:t>
      </w:r>
      <w:r w:rsidR="00BD4585">
        <w:rPr>
          <w:rFonts w:ascii="Courier New" w:hAnsi="Courier New" w:cs="Courier New"/>
          <w:sz w:val="22"/>
          <w:szCs w:val="22"/>
          <w:lang w:val="en-GB"/>
        </w:rPr>
        <w:t>the above reference.</w:t>
      </w:r>
    </w:p>
    <w:p w:rsidR="00734279" w:rsidRDefault="00DD37E4" w:rsidP="00D22042">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ref</w:t>
      </w:r>
      <w:r>
        <w:rPr>
          <w:rFonts w:ascii="Courier New" w:hAnsi="Courier New" w:cs="Courier New"/>
          <w:b/>
          <w:sz w:val="22"/>
          <w:szCs w:val="22"/>
          <w:lang w:val="en-GB"/>
        </w:rPr>
        <w:t>By</w:t>
      </w:r>
      <w:r w:rsidR="00733388" w:rsidRPr="00733388">
        <w:rPr>
          <w:rFonts w:ascii="Courier New" w:hAnsi="Courier New" w:cs="Courier New"/>
          <w:b/>
          <w:sz w:val="22"/>
          <w:szCs w:val="22"/>
          <w:lang w:val="en-GB"/>
        </w:rPr>
        <w:t>(</w:t>
      </w:r>
      <w:r w:rsidR="00734279">
        <w:rPr>
          <w:rFonts w:ascii="Courier New" w:hAnsi="Courier New" w:cs="Courier New"/>
          <w:sz w:val="22"/>
          <w:szCs w:val="22"/>
          <w:lang w:val="en-GB"/>
        </w:rPr>
        <w:t>myContainer</w:t>
      </w:r>
      <w:r w:rsidR="00733388" w:rsidRPr="00733388">
        <w:rPr>
          <w:rFonts w:ascii="Courier New" w:hAnsi="Courier New" w:cs="Courier New"/>
          <w:b/>
          <w:sz w:val="22"/>
          <w:szCs w:val="22"/>
          <w:lang w:val="en-GB"/>
        </w:rPr>
        <w:t>)</w:t>
      </w:r>
      <w:r w:rsidR="00781B9D">
        <w:rPr>
          <w:rFonts w:ascii="Courier New" w:hAnsi="Courier New" w:cs="Courier New"/>
          <w:sz w:val="22"/>
          <w:szCs w:val="22"/>
          <w:lang w:val="en-GB"/>
        </w:rPr>
        <w:t>.name = “ContentContainer”</w:t>
      </w:r>
      <w:r w:rsidR="00734279">
        <w:rPr>
          <w:rFonts w:ascii="Courier New" w:hAnsi="Courier New" w:cs="Courier New"/>
          <w:sz w:val="22"/>
          <w:szCs w:val="22"/>
          <w:lang w:val="en-GB"/>
        </w:rPr>
        <w:t>;</w:t>
      </w:r>
    </w:p>
    <w:p w:rsidR="00D22042" w:rsidRDefault="00D22042" w:rsidP="00D22042">
      <w:pPr>
        <w:ind w:left="567"/>
        <w:rPr>
          <w:rFonts w:ascii="Courier New" w:hAnsi="Courier New" w:cs="Courier New"/>
          <w:sz w:val="22"/>
          <w:szCs w:val="22"/>
          <w:lang w:val="en-GB"/>
        </w:rPr>
      </w:pPr>
      <w:r w:rsidRPr="00915666">
        <w:rPr>
          <w:rFonts w:ascii="Courier New" w:hAnsi="Courier New" w:cs="Courier New"/>
          <w:sz w:val="22"/>
          <w:szCs w:val="22"/>
          <w:lang w:val="en-GB"/>
        </w:rPr>
        <w:t>}</w:t>
      </w:r>
    </w:p>
    <w:p w:rsidR="00833B7B" w:rsidRPr="00167693" w:rsidRDefault="00833B7B" w:rsidP="00833B7B">
      <w:pPr>
        <w:pStyle w:val="Heading3"/>
        <w:rPr>
          <w:lang w:val="en-GB"/>
        </w:rPr>
      </w:pPr>
      <w:bookmarkStart w:id="1138" w:name="_Toc434832176"/>
      <w:r>
        <w:rPr>
          <w:lang w:val="en-GB"/>
        </w:rPr>
        <w:t>Advanced Project Modelling</w:t>
      </w:r>
      <w:bookmarkEnd w:id="1138"/>
    </w:p>
    <w:p w:rsidR="00833B7B" w:rsidRDefault="00691A91" w:rsidP="0058732A">
      <w:pPr>
        <w:rPr>
          <w:lang w:val="en-GB"/>
        </w:rPr>
      </w:pPr>
      <w:r>
        <w:rPr>
          <w:lang w:val="en-GB"/>
        </w:rPr>
        <w:t xml:space="preserve">In Section </w:t>
      </w:r>
      <w:r w:rsidR="00CA1915">
        <w:rPr>
          <w:lang w:val="en-GB"/>
        </w:rPr>
        <w:fldChar w:fldCharType="begin"/>
      </w:r>
      <w:r>
        <w:rPr>
          <w:lang w:val="en-GB"/>
        </w:rPr>
        <w:instrText xml:space="preserve"> REF _Ref314735267 \r \h </w:instrText>
      </w:r>
      <w:r w:rsidR="00CA1915">
        <w:rPr>
          <w:lang w:val="en-GB"/>
        </w:rPr>
      </w:r>
      <w:r w:rsidR="00CA1915">
        <w:rPr>
          <w:lang w:val="en-GB"/>
        </w:rPr>
        <w:fldChar w:fldCharType="separate"/>
      </w:r>
      <w:r w:rsidR="0043707B">
        <w:rPr>
          <w:lang w:val="en-GB"/>
        </w:rPr>
        <w:t>2.1.1</w:t>
      </w:r>
      <w:r w:rsidR="00CA1915">
        <w:rPr>
          <w:lang w:val="en-GB"/>
        </w:rPr>
        <w:fldChar w:fldCharType="end"/>
      </w:r>
      <w:r>
        <w:rPr>
          <w:lang w:val="en-GB"/>
        </w:rPr>
        <w:t>, we introduced the concept of projects (</w:t>
      </w:r>
      <w:r>
        <w:rPr>
          <w:rFonts w:ascii="Courier New" w:hAnsi="Courier New" w:cs="Courier New"/>
          <w:b/>
          <w:sz w:val="22"/>
          <w:szCs w:val="22"/>
          <w:lang w:val="en-GB"/>
        </w:rPr>
        <w:t>p</w:t>
      </w:r>
      <w:r w:rsidRPr="005E2C5F">
        <w:rPr>
          <w:rFonts w:ascii="Courier New" w:hAnsi="Courier New" w:cs="Courier New"/>
          <w:b/>
          <w:sz w:val="22"/>
          <w:szCs w:val="22"/>
          <w:lang w:val="en-GB"/>
        </w:rPr>
        <w:t>roject</w:t>
      </w:r>
      <w:r>
        <w:rPr>
          <w:lang w:val="en-GB"/>
        </w:rPr>
        <w:t xml:space="preserve">) as the </w:t>
      </w:r>
      <w:r w:rsidR="00FC2192">
        <w:rPr>
          <w:lang w:val="en-GB"/>
        </w:rPr>
        <w:t>top-level</w:t>
      </w:r>
      <w:r>
        <w:rPr>
          <w:lang w:val="en-GB"/>
        </w:rPr>
        <w:t xml:space="preserve"> element </w:t>
      </w:r>
      <w:r w:rsidR="00761E33">
        <w:rPr>
          <w:lang w:val="en-GB"/>
        </w:rPr>
        <w:t>in</w:t>
      </w:r>
      <w:r>
        <w:rPr>
          <w:lang w:val="en-GB"/>
        </w:rPr>
        <w:t xml:space="preserve"> each </w:t>
      </w:r>
      <w:r w:rsidR="00761E33">
        <w:rPr>
          <w:lang w:val="en-GB"/>
        </w:rPr>
        <w:t>IVML-model</w:t>
      </w:r>
      <w:r>
        <w:rPr>
          <w:lang w:val="en-GB"/>
        </w:rPr>
        <w:t xml:space="preserve">. In this section, we extend the modelling capabilities of the IVML regarding projects in </w:t>
      </w:r>
      <w:r w:rsidR="00283C6C">
        <w:rPr>
          <w:lang w:val="en-GB"/>
        </w:rPr>
        <w:t>three</w:t>
      </w:r>
      <w:r>
        <w:rPr>
          <w:lang w:val="en-GB"/>
        </w:rPr>
        <w:t xml:space="preserve"> ways: first, </w:t>
      </w:r>
      <w:r w:rsidR="00283C6C">
        <w:rPr>
          <w:lang w:val="en-GB"/>
        </w:rPr>
        <w:t>we describe versioning of projects that enables the definition of the current state of evolution of a project. This concept</w:t>
      </w:r>
      <w:del w:id="1139" w:author="Holger Eichelberger" w:date="2015-09-14T16:16:00Z">
        <w:r w:rsidR="00283C6C" w:rsidDel="00FD3A6C">
          <w:rPr>
            <w:lang w:val="en-GB"/>
          </w:rPr>
          <w:delText>s</w:delText>
        </w:r>
      </w:del>
      <w:r w:rsidR="00283C6C">
        <w:rPr>
          <w:lang w:val="en-GB"/>
        </w:rPr>
        <w:t xml:space="preserve"> correlates</w:t>
      </w:r>
      <w:r w:rsidR="00B4551F">
        <w:rPr>
          <w:lang w:val="en-GB"/>
        </w:rPr>
        <w:t xml:space="preserve"> with the second concept: project composition</w:t>
      </w:r>
      <w:r w:rsidR="00283C6C">
        <w:rPr>
          <w:lang w:val="en-GB"/>
        </w:rPr>
        <w:t>. This introduces the capabilit</w:t>
      </w:r>
      <w:r w:rsidR="00DD1AA0">
        <w:rPr>
          <w:lang w:val="en-GB"/>
        </w:rPr>
        <w:t>y</w:t>
      </w:r>
      <w:r w:rsidR="00283C6C">
        <w:rPr>
          <w:lang w:val="en-GB"/>
        </w:rPr>
        <w:t xml:space="preserve"> of </w:t>
      </w:r>
      <w:r w:rsidR="00DD1AA0">
        <w:rPr>
          <w:lang w:val="en-GB"/>
        </w:rPr>
        <w:t xml:space="preserve">deriving new projects based on definitions in other projects and explicitly </w:t>
      </w:r>
      <w:r w:rsidR="00283C6C">
        <w:rPr>
          <w:lang w:val="en-GB"/>
        </w:rPr>
        <w:t xml:space="preserve">excluding </w:t>
      </w:r>
      <w:r w:rsidR="00DD1AA0">
        <w:rPr>
          <w:lang w:val="en-GB"/>
        </w:rPr>
        <w:t xml:space="preserve">certain </w:t>
      </w:r>
      <w:r w:rsidR="00283C6C">
        <w:rPr>
          <w:lang w:val="en-GB"/>
        </w:rPr>
        <w:t xml:space="preserve">projects </w:t>
      </w:r>
      <w:r w:rsidR="00DD1AA0">
        <w:rPr>
          <w:lang w:val="en-GB"/>
        </w:rPr>
        <w:t xml:space="preserve">from the composition. As part of this version information can be used. </w:t>
      </w:r>
      <w:r w:rsidR="00283C6C">
        <w:rPr>
          <w:lang w:val="en-GB"/>
        </w:rPr>
        <w:t xml:space="preserve">The third concept </w:t>
      </w:r>
      <w:r w:rsidR="00DD1AA0">
        <w:rPr>
          <w:lang w:val="en-GB"/>
        </w:rPr>
        <w:t>is</w:t>
      </w:r>
      <w:r w:rsidR="003A3004">
        <w:rPr>
          <w:lang w:val="en-GB"/>
        </w:rPr>
        <w:t xml:space="preserve"> project interface. </w:t>
      </w:r>
      <w:r w:rsidR="00FB684A">
        <w:rPr>
          <w:lang w:val="en-GB"/>
        </w:rPr>
        <w:t>The</w:t>
      </w:r>
      <w:r w:rsidR="003A3004">
        <w:rPr>
          <w:lang w:val="en-GB"/>
        </w:rPr>
        <w:t xml:space="preserve"> concepts</w:t>
      </w:r>
      <w:r w:rsidR="00FB684A">
        <w:rPr>
          <w:lang w:val="en-GB"/>
        </w:rPr>
        <w:t xml:space="preserve"> of </w:t>
      </w:r>
      <w:r w:rsidR="00B4551F">
        <w:rPr>
          <w:lang w:val="en-GB"/>
        </w:rPr>
        <w:t>project composition</w:t>
      </w:r>
      <w:r w:rsidR="00FB684A">
        <w:rPr>
          <w:lang w:val="en-GB"/>
        </w:rPr>
        <w:t xml:space="preserve"> and project interfaces</w:t>
      </w:r>
      <w:r w:rsidR="003A3004">
        <w:rPr>
          <w:lang w:val="en-GB"/>
        </w:rPr>
        <w:t xml:space="preserve"> support effective modularization and reuse of projects and, thus, configuration spaces.</w:t>
      </w:r>
    </w:p>
    <w:p w:rsidR="00F83FB2" w:rsidRPr="00135EF8" w:rsidRDefault="00F83FB2" w:rsidP="00F83FB2">
      <w:pPr>
        <w:pStyle w:val="Heading3"/>
        <w:numPr>
          <w:ilvl w:val="3"/>
          <w:numId w:val="1"/>
        </w:numPr>
        <w:tabs>
          <w:tab w:val="clear" w:pos="1224"/>
          <w:tab w:val="left" w:pos="1078"/>
        </w:tabs>
        <w:ind w:left="0" w:firstLine="0"/>
        <w:rPr>
          <w:lang w:val="en-GB"/>
        </w:rPr>
      </w:pPr>
      <w:bookmarkStart w:id="1140" w:name="_Ref314819197"/>
      <w:bookmarkStart w:id="1141" w:name="_Toc434832177"/>
      <w:r>
        <w:rPr>
          <w:lang w:val="en-GB"/>
        </w:rPr>
        <w:t>Project Versioning</w:t>
      </w:r>
      <w:bookmarkEnd w:id="1140"/>
      <w:bookmarkEnd w:id="1141"/>
    </w:p>
    <w:p w:rsidR="00F83FB2" w:rsidRDefault="00F83FB2" w:rsidP="0058732A">
      <w:pPr>
        <w:rPr>
          <w:lang w:val="en-GB"/>
        </w:rPr>
      </w:pPr>
      <w:r>
        <w:rPr>
          <w:lang w:val="en-GB"/>
        </w:rPr>
        <w:t>In IVML</w:t>
      </w:r>
      <w:r w:rsidR="00792E0F">
        <w:rPr>
          <w:lang w:val="en-GB"/>
        </w:rPr>
        <w:t>,</w:t>
      </w:r>
      <w:r w:rsidR="003E7434">
        <w:rPr>
          <w:lang w:val="en-GB"/>
        </w:rPr>
        <w:t xml:space="preserve"> projects can be versioned to define the current state of evolution of a project (and the represented product line infrastructure). Evolution of software may yield updates to projects</w:t>
      </w:r>
      <w:r w:rsidR="009742E1">
        <w:rPr>
          <w:lang w:val="en-GB"/>
        </w:rPr>
        <w:t>. This</w:t>
      </w:r>
      <w:r w:rsidR="003E7434">
        <w:rPr>
          <w:lang w:val="en-GB"/>
        </w:rPr>
        <w:t xml:space="preserve"> can be </w:t>
      </w:r>
      <w:r w:rsidR="009742E1">
        <w:rPr>
          <w:lang w:val="en-GB"/>
        </w:rPr>
        <w:t>described by a</w:t>
      </w:r>
      <w:r w:rsidR="003E7434">
        <w:rPr>
          <w:lang w:val="en-GB"/>
        </w:rPr>
        <w:t xml:space="preserve"> version. For </w:t>
      </w:r>
      <w:r w:rsidR="00AB1978">
        <w:rPr>
          <w:lang w:val="en-GB"/>
        </w:rPr>
        <w:t>defining</w:t>
      </w:r>
      <w:r w:rsidR="003E7434">
        <w:rPr>
          <w:lang w:val="en-GB"/>
        </w:rPr>
        <w:t xml:space="preserve"> a version, the </w:t>
      </w:r>
      <w:r w:rsidR="003E7434" w:rsidRPr="005E2C5F">
        <w:rPr>
          <w:rFonts w:ascii="Courier New" w:hAnsi="Courier New" w:cs="Courier New"/>
          <w:b/>
          <w:sz w:val="22"/>
          <w:szCs w:val="22"/>
          <w:lang w:val="en-GB"/>
        </w:rPr>
        <w:t>version</w:t>
      </w:r>
      <w:r w:rsidR="003E7434">
        <w:rPr>
          <w:lang w:val="en-GB"/>
        </w:rPr>
        <w:t xml:space="preserve"> keyword </w:t>
      </w:r>
      <w:r w:rsidR="00AB1978">
        <w:rPr>
          <w:lang w:val="en-GB"/>
        </w:rPr>
        <w:t xml:space="preserve">is </w:t>
      </w:r>
      <w:r w:rsidR="003E7434">
        <w:rPr>
          <w:lang w:val="en-GB"/>
        </w:rPr>
        <w:t xml:space="preserve">followed by </w:t>
      </w:r>
      <w:r w:rsidR="009742E1">
        <w:rPr>
          <w:lang w:val="en-GB"/>
        </w:rPr>
        <w:t>a</w:t>
      </w:r>
      <w:r w:rsidR="003E7434">
        <w:rPr>
          <w:lang w:val="en-GB"/>
        </w:rPr>
        <w:t xml:space="preserve"> version number</w:t>
      </w:r>
      <w:r w:rsidR="00AB1978">
        <w:rPr>
          <w:lang w:val="en-GB"/>
        </w:rPr>
        <w:t>. This must be</w:t>
      </w:r>
      <w:r w:rsidR="003E7434">
        <w:rPr>
          <w:lang w:val="en-GB"/>
        </w:rPr>
        <w:t xml:space="preserve"> the very first element of the respective </w:t>
      </w:r>
      <w:r w:rsidR="004F5B9F">
        <w:rPr>
          <w:lang w:val="en-GB"/>
        </w:rPr>
        <w:t>project</w:t>
      </w:r>
      <w:r w:rsidR="003E7434">
        <w:rPr>
          <w:lang w:val="en-GB"/>
        </w:rPr>
        <w:t>. The version number consists of integer values separated by “</w:t>
      </w:r>
      <w:r w:rsidR="00733388" w:rsidRPr="00733388">
        <w:rPr>
          <w:rFonts w:ascii="Courier New" w:hAnsi="Courier New" w:cs="Courier New"/>
          <w:sz w:val="22"/>
          <w:szCs w:val="22"/>
          <w:lang w:val="en-GB"/>
        </w:rPr>
        <w:t>.</w:t>
      </w:r>
      <w:r w:rsidR="003E7434">
        <w:rPr>
          <w:lang w:val="en-GB"/>
        </w:rPr>
        <w:t xml:space="preserve">” assuming that the first value defines the major </w:t>
      </w:r>
      <w:r w:rsidR="004F5B9F">
        <w:rPr>
          <w:lang w:val="en-GB"/>
        </w:rPr>
        <w:t>version</w:t>
      </w:r>
      <w:r w:rsidR="003E7434">
        <w:rPr>
          <w:lang w:val="en-GB"/>
        </w:rPr>
        <w:t xml:space="preserve">, while following numbers indicate minor </w:t>
      </w:r>
      <w:r w:rsidR="004F5B9F">
        <w:rPr>
          <w:lang w:val="en-GB"/>
        </w:rPr>
        <w:t>versions</w:t>
      </w:r>
      <w:r w:rsidR="003E7434">
        <w:rPr>
          <w:lang w:val="en-GB"/>
        </w:rPr>
        <w:t xml:space="preserve">. The level of detail of version numbers is </w:t>
      </w:r>
      <w:r w:rsidR="004F5B9F">
        <w:rPr>
          <w:lang w:val="en-GB"/>
        </w:rPr>
        <w:t>determined</w:t>
      </w:r>
      <w:r w:rsidR="003E7434">
        <w:rPr>
          <w:lang w:val="en-GB"/>
        </w:rPr>
        <w:t xml:space="preserve"> </w:t>
      </w:r>
      <w:r w:rsidR="004F5B9F">
        <w:rPr>
          <w:lang w:val="en-GB"/>
        </w:rPr>
        <w:t>by</w:t>
      </w:r>
      <w:r w:rsidR="009E3B85">
        <w:rPr>
          <w:lang w:val="en-GB"/>
        </w:rPr>
        <w:t xml:space="preserve"> the domain engineer.</w:t>
      </w:r>
    </w:p>
    <w:p w:rsidR="0077527E" w:rsidRPr="00941A74" w:rsidRDefault="0077527E" w:rsidP="0077527E">
      <w:pPr>
        <w:spacing w:after="200" w:line="276" w:lineRule="auto"/>
        <w:jc w:val="left"/>
        <w:rPr>
          <w:lang w:val="en-GB"/>
        </w:rPr>
      </w:pPr>
      <w:r w:rsidRPr="00941A74">
        <w:rPr>
          <w:b/>
          <w:lang w:val="en-GB"/>
        </w:rPr>
        <w:t>Syntax</w:t>
      </w:r>
      <w:r w:rsidRPr="00941A74">
        <w:rPr>
          <w:lang w:val="en-GB"/>
        </w:rPr>
        <w:t>:</w:t>
      </w:r>
    </w:p>
    <w:p w:rsidR="00F977DB" w:rsidRDefault="00F977DB" w:rsidP="00F977DB">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sidRPr="000F0D55">
        <w:rPr>
          <w:sz w:val="22"/>
          <w:szCs w:val="22"/>
          <w:lang w:val="en-GB"/>
        </w:rPr>
        <w:t xml:space="preserve"> </w:t>
      </w:r>
      <w:r w:rsidRPr="000F0D55">
        <w:rPr>
          <w:rFonts w:ascii="Courier New" w:hAnsi="Courier New" w:cs="Courier New"/>
          <w:sz w:val="22"/>
          <w:szCs w:val="22"/>
          <w:lang w:val="en-GB"/>
        </w:rPr>
        <w:t>{</w:t>
      </w:r>
    </w:p>
    <w:p w:rsidR="00F977DB" w:rsidRDefault="00F977DB"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version for this project</w:t>
      </w:r>
    </w:p>
    <w:p w:rsidR="00F977DB" w:rsidRDefault="00EF1078" w:rsidP="00F977DB">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v</w:t>
      </w:r>
      <w:r w:rsidR="00F977DB" w:rsidRPr="005E2C5F">
        <w:rPr>
          <w:rFonts w:ascii="Courier New" w:hAnsi="Courier New" w:cs="Courier New"/>
          <w:b/>
          <w:sz w:val="22"/>
          <w:szCs w:val="22"/>
          <w:lang w:val="en-GB"/>
        </w:rPr>
        <w:t>ersion</w:t>
      </w:r>
      <w:r w:rsidR="00124ACE">
        <w:rPr>
          <w:rFonts w:ascii="Courier New" w:hAnsi="Courier New" w:cs="Courier New"/>
          <w:b/>
          <w:sz w:val="22"/>
          <w:szCs w:val="22"/>
          <w:lang w:val="en-GB"/>
        </w:rPr>
        <w:t xml:space="preserve"> </w:t>
      </w:r>
      <w:r w:rsidR="009A784A">
        <w:rPr>
          <w:rFonts w:ascii="Courier New" w:hAnsi="Courier New" w:cs="Courier New"/>
          <w:i/>
          <w:sz w:val="22"/>
          <w:szCs w:val="22"/>
          <w:lang w:val="en-GB"/>
        </w:rPr>
        <w:t>v</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r w:rsidR="00124ACE" w:rsidRPr="005E2C5F">
        <w:rPr>
          <w:rFonts w:ascii="Courier New" w:hAnsi="Courier New" w:cs="Courier New"/>
          <w:i/>
          <w:sz w:val="22"/>
          <w:szCs w:val="22"/>
          <w:lang w:val="en-GB"/>
        </w:rPr>
        <w:t>Number</w:t>
      </w:r>
      <w:r w:rsidR="00124ACE" w:rsidRPr="005E2C5F">
        <w:rPr>
          <w:rFonts w:ascii="Courier New" w:hAnsi="Courier New" w:cs="Courier New"/>
          <w:sz w:val="22"/>
          <w:szCs w:val="22"/>
          <w:lang w:val="en-GB"/>
        </w:rPr>
        <w:t>;</w:t>
      </w:r>
    </w:p>
    <w:p w:rsidR="00F977DB" w:rsidRDefault="00124ACE" w:rsidP="00F977D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F977DB" w:rsidRPr="000F0D55" w:rsidRDefault="00F977DB" w:rsidP="00F977DB">
      <w:pPr>
        <w:spacing w:after="200" w:line="276" w:lineRule="auto"/>
        <w:ind w:left="567"/>
        <w:jc w:val="left"/>
        <w:rPr>
          <w:sz w:val="22"/>
          <w:szCs w:val="22"/>
          <w:lang w:val="en-GB"/>
        </w:rPr>
      </w:pPr>
      <w:r w:rsidRPr="000F0D55">
        <w:rPr>
          <w:rFonts w:ascii="Courier New" w:hAnsi="Courier New" w:cs="Courier New"/>
          <w:sz w:val="22"/>
          <w:szCs w:val="22"/>
          <w:lang w:val="en-GB"/>
        </w:rPr>
        <w:t>}</w:t>
      </w:r>
    </w:p>
    <w:p w:rsidR="0077527E" w:rsidRDefault="0077527E" w:rsidP="0077527E">
      <w:pPr>
        <w:spacing w:after="200" w:line="276" w:lineRule="auto"/>
        <w:rPr>
          <w:lang w:val="en-GB"/>
        </w:rPr>
      </w:pPr>
      <w:r w:rsidRPr="00941A74">
        <w:rPr>
          <w:b/>
          <w:lang w:val="en-GB"/>
        </w:rPr>
        <w:t>Description of Syntax</w:t>
      </w:r>
      <w:r w:rsidRPr="00941A74">
        <w:rPr>
          <w:lang w:val="en-GB"/>
        </w:rPr>
        <w:t>:</w:t>
      </w:r>
      <w:r>
        <w:rPr>
          <w:lang w:val="en-GB"/>
        </w:rPr>
        <w:t xml:space="preserve"> t</w:t>
      </w:r>
      <w:r w:rsidRPr="008E4372">
        <w:rPr>
          <w:lang w:val="en-GB"/>
        </w:rPr>
        <w:t xml:space="preserve">he </w:t>
      </w:r>
      <w:r w:rsidR="00E9011B">
        <w:rPr>
          <w:lang w:val="en-GB"/>
        </w:rPr>
        <w:t>attachment</w:t>
      </w:r>
      <w:r>
        <w:rPr>
          <w:lang w:val="en-GB"/>
        </w:rPr>
        <w:t xml:space="preserve"> of a version to a</w:t>
      </w:r>
      <w:r w:rsidRPr="008E4372">
        <w:rPr>
          <w:lang w:val="en-GB"/>
        </w:rPr>
        <w:t xml:space="preserve"> </w:t>
      </w:r>
      <w:r w:rsidR="007D47B2">
        <w:rPr>
          <w:lang w:val="en-GB"/>
        </w:rPr>
        <w:t>project</w:t>
      </w:r>
      <w:r w:rsidRPr="008E4372">
        <w:rPr>
          <w:lang w:val="en-GB"/>
        </w:rPr>
        <w:t xml:space="preserve"> </w:t>
      </w:r>
      <w:r w:rsidR="009F7C76" w:rsidRPr="000F0D55">
        <w:rPr>
          <w:lang w:val="en-GB"/>
        </w:rPr>
        <w:t xml:space="preserve">consists of </w:t>
      </w:r>
      <w:r w:rsidR="009F7C76">
        <w:rPr>
          <w:lang w:val="en-GB"/>
        </w:rPr>
        <w:t xml:space="preserve">the following </w:t>
      </w:r>
      <w:r w:rsidR="009F7C76" w:rsidRPr="000F0D55">
        <w:rPr>
          <w:lang w:val="en-GB"/>
        </w:rPr>
        <w:t>elements</w:t>
      </w:r>
      <w:r w:rsidRPr="008E4372">
        <w:rPr>
          <w:lang w:val="en-GB"/>
        </w:rPr>
        <w:t>:</w:t>
      </w:r>
    </w:p>
    <w:p w:rsidR="00E9011B" w:rsidRDefault="0077527E" w:rsidP="0077527E">
      <w:pPr>
        <w:pStyle w:val="ListParagraph"/>
        <w:numPr>
          <w:ilvl w:val="0"/>
          <w:numId w:val="92"/>
        </w:numPr>
        <w:spacing w:after="200" w:line="276" w:lineRule="auto"/>
        <w:ind w:left="993"/>
        <w:rPr>
          <w:lang w:val="en-GB"/>
        </w:rPr>
      </w:pPr>
      <w:r w:rsidRPr="0064728A">
        <w:rPr>
          <w:lang w:val="en-GB"/>
        </w:rPr>
        <w:t xml:space="preserve">The </w:t>
      </w:r>
      <w:r w:rsidRPr="008C6603">
        <w:rPr>
          <w:rFonts w:ascii="Courier New" w:hAnsi="Courier New" w:cs="Courier New"/>
          <w:b/>
          <w:sz w:val="22"/>
          <w:szCs w:val="22"/>
          <w:lang w:val="en-GB"/>
        </w:rPr>
        <w:t>version</w:t>
      </w:r>
      <w:r w:rsidRPr="0064728A">
        <w:rPr>
          <w:lang w:val="en-GB"/>
        </w:rPr>
        <w:t xml:space="preserve"> keyword indicates the definition of a</w:t>
      </w:r>
      <w:r w:rsidR="00E9011B">
        <w:rPr>
          <w:lang w:val="en-GB"/>
        </w:rPr>
        <w:t xml:space="preserve"> new</w:t>
      </w:r>
      <w:r w:rsidRPr="0064728A">
        <w:rPr>
          <w:lang w:val="en-GB"/>
        </w:rPr>
        <w:t xml:space="preserve"> version</w:t>
      </w:r>
      <w:r w:rsidR="00E9011B">
        <w:rPr>
          <w:lang w:val="en-GB"/>
        </w:rPr>
        <w:t xml:space="preserve"> for the project </w:t>
      </w:r>
      <w:r w:rsidR="00E9011B">
        <w:rPr>
          <w:rFonts w:ascii="Courier New" w:hAnsi="Courier New" w:cs="Courier New"/>
          <w:i/>
          <w:sz w:val="22"/>
          <w:szCs w:val="22"/>
          <w:lang w:val="en-GB"/>
        </w:rPr>
        <w:t>name</w:t>
      </w:r>
      <w:r w:rsidR="00E9011B">
        <w:rPr>
          <w:lang w:val="en-GB"/>
        </w:rPr>
        <w:t>.</w:t>
      </w:r>
    </w:p>
    <w:p w:rsidR="00E9011B" w:rsidRDefault="009A784A" w:rsidP="0077527E">
      <w:pPr>
        <w:pStyle w:val="ListParagraph"/>
        <w:numPr>
          <w:ilvl w:val="0"/>
          <w:numId w:val="92"/>
        </w:numPr>
        <w:spacing w:after="200" w:line="276" w:lineRule="auto"/>
        <w:ind w:left="993"/>
        <w:rPr>
          <w:lang w:val="en-GB"/>
        </w:rPr>
      </w:pPr>
      <w:r>
        <w:rPr>
          <w:rFonts w:ascii="Courier New" w:hAnsi="Courier New" w:cs="Courier New"/>
          <w:i/>
          <w:sz w:val="22"/>
          <w:szCs w:val="22"/>
          <w:lang w:val="en-GB"/>
        </w:rPr>
        <w:t>v</w:t>
      </w:r>
      <w:r w:rsidR="00E9011B" w:rsidRPr="005E2C5F">
        <w:rPr>
          <w:rFonts w:ascii="Courier New" w:hAnsi="Courier New" w:cs="Courier New"/>
          <w:i/>
          <w:sz w:val="22"/>
          <w:szCs w:val="22"/>
          <w:lang w:val="en-GB"/>
        </w:rPr>
        <w:t>Number</w:t>
      </w:r>
      <w:r w:rsidR="00E9011B" w:rsidRPr="005E2C5F">
        <w:rPr>
          <w:rFonts w:ascii="Courier New" w:hAnsi="Courier New" w:cs="Courier New"/>
          <w:sz w:val="22"/>
          <w:szCs w:val="22"/>
          <w:lang w:val="en-GB"/>
        </w:rPr>
        <w:t>.</w:t>
      </w:r>
      <w:r w:rsidR="00E9011B" w:rsidRPr="005E2C5F">
        <w:rPr>
          <w:rFonts w:ascii="Courier New" w:hAnsi="Courier New" w:cs="Courier New"/>
          <w:i/>
          <w:sz w:val="22"/>
          <w:szCs w:val="22"/>
          <w:lang w:val="en-GB"/>
        </w:rPr>
        <w:t>Number</w:t>
      </w:r>
      <w:r w:rsidR="00E9011B">
        <w:rPr>
          <w:lang w:val="en-GB"/>
        </w:rPr>
        <w:t xml:space="preserve"> defines the actual version of the project</w:t>
      </w:r>
      <w:r w:rsidR="009742E1">
        <w:rPr>
          <w:lang w:val="en-GB"/>
        </w:rPr>
        <w:t xml:space="preserve"> (here only two parts</w:t>
      </w:r>
      <w:r>
        <w:rPr>
          <w:lang w:val="en-GB"/>
        </w:rPr>
        <w:t xml:space="preserve"> prefixed by a “v”</w:t>
      </w:r>
      <w:r w:rsidR="009742E1">
        <w:rPr>
          <w:lang w:val="en-GB"/>
        </w:rPr>
        <w:t>).</w:t>
      </w:r>
      <w:r w:rsidR="009F3830">
        <w:rPr>
          <w:lang w:val="en-GB"/>
        </w:rPr>
        <w:t xml:space="preserve"> At least one number must be given and no restriction holds on the amount of sub-version numbers.</w:t>
      </w:r>
    </w:p>
    <w:p w:rsidR="0077527E" w:rsidRPr="00941A74" w:rsidRDefault="0077527E" w:rsidP="0077527E">
      <w:pPr>
        <w:spacing w:after="200" w:line="276" w:lineRule="auto"/>
        <w:jc w:val="left"/>
        <w:rPr>
          <w:lang w:val="en-GB"/>
        </w:rPr>
      </w:pPr>
      <w:r w:rsidRPr="00941A74">
        <w:rPr>
          <w:b/>
          <w:lang w:val="en-GB"/>
        </w:rPr>
        <w:t>Example</w:t>
      </w:r>
      <w:r w:rsidRPr="00941A74">
        <w:rPr>
          <w:lang w:val="en-GB"/>
        </w:rPr>
        <w:t>:</w:t>
      </w:r>
    </w:p>
    <w:p w:rsidR="0077527E" w:rsidRPr="0048046E" w:rsidRDefault="00D93FB6" w:rsidP="0077527E">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0077527E" w:rsidRPr="005E2C5F">
        <w:rPr>
          <w:rFonts w:ascii="Courier New" w:hAnsi="Courier New" w:cs="Courier New"/>
          <w:sz w:val="22"/>
          <w:szCs w:val="22"/>
          <w:lang w:val="en-GB"/>
        </w:rPr>
        <w:t xml:space="preserve"> </w:t>
      </w:r>
      <w:r w:rsidRPr="005E2C5F">
        <w:rPr>
          <w:rFonts w:ascii="Courier New" w:hAnsi="Courier New" w:cs="Courier New"/>
          <w:sz w:val="22"/>
          <w:szCs w:val="22"/>
          <w:lang w:val="en-GB"/>
        </w:rPr>
        <w:t>contentSharing</w:t>
      </w:r>
      <w:r w:rsidR="0077527E">
        <w:rPr>
          <w:rFonts w:ascii="Courier New" w:hAnsi="Courier New" w:cs="Courier New"/>
          <w:i/>
          <w:sz w:val="22"/>
          <w:szCs w:val="22"/>
          <w:lang w:val="en-GB"/>
        </w:rPr>
        <w:t xml:space="preserve"> </w:t>
      </w:r>
      <w:r w:rsidR="0077527E" w:rsidRPr="005E2C5F">
        <w:rPr>
          <w:rFonts w:ascii="Courier New" w:hAnsi="Courier New" w:cs="Courier New"/>
          <w:sz w:val="22"/>
          <w:szCs w:val="22"/>
          <w:lang w:val="en-GB"/>
        </w:rPr>
        <w:t>{</w:t>
      </w:r>
    </w:p>
    <w:p w:rsidR="00D93FB6" w:rsidRDefault="00D93FB6" w:rsidP="00D93FB6">
      <w:pPr>
        <w:ind w:left="851"/>
        <w:rPr>
          <w:rFonts w:ascii="Courier New" w:hAnsi="Courier New" w:cs="Courier New"/>
          <w:i/>
          <w:sz w:val="22"/>
          <w:szCs w:val="22"/>
          <w:lang w:val="en-GB"/>
        </w:rPr>
      </w:pPr>
      <w:r w:rsidRPr="005E2C5F">
        <w:rPr>
          <w:rFonts w:ascii="Courier New" w:hAnsi="Courier New" w:cs="Courier New"/>
          <w:b/>
          <w:sz w:val="22"/>
          <w:szCs w:val="22"/>
          <w:lang w:val="en-GB"/>
        </w:rPr>
        <w:t>version</w:t>
      </w:r>
      <w:r w:rsidRPr="005E2C5F">
        <w:rPr>
          <w:rFonts w:ascii="Courier New" w:hAnsi="Courier New" w:cs="Courier New"/>
          <w:sz w:val="22"/>
          <w:szCs w:val="22"/>
          <w:lang w:val="en-GB"/>
        </w:rPr>
        <w:t xml:space="preserve"> </w:t>
      </w:r>
      <w:r w:rsidR="009A784A">
        <w:rPr>
          <w:rFonts w:ascii="Courier New" w:hAnsi="Courier New" w:cs="Courier New"/>
          <w:i/>
          <w:sz w:val="22"/>
          <w:szCs w:val="22"/>
          <w:lang w:val="en-GB"/>
        </w:rPr>
        <w:t>v</w:t>
      </w:r>
      <w:r w:rsidR="00D075D3">
        <w:rPr>
          <w:rFonts w:ascii="Courier New" w:hAnsi="Courier New" w:cs="Courier New"/>
          <w:i/>
          <w:sz w:val="22"/>
          <w:szCs w:val="22"/>
          <w:lang w:val="en-GB"/>
        </w:rPr>
        <w:t>1.0</w:t>
      </w:r>
      <w:r w:rsidRPr="005E2C5F">
        <w:rPr>
          <w:rFonts w:ascii="Courier New" w:hAnsi="Courier New" w:cs="Courier New"/>
          <w:i/>
          <w:sz w:val="22"/>
          <w:szCs w:val="22"/>
          <w:lang w:val="en-GB"/>
        </w:rPr>
        <w:t>;</w:t>
      </w:r>
    </w:p>
    <w:p w:rsidR="00D93FB6" w:rsidRDefault="00D93FB6" w:rsidP="00D93FB6">
      <w:pPr>
        <w:ind w:left="851"/>
        <w:rPr>
          <w:rFonts w:ascii="Courier New" w:hAnsi="Courier New" w:cs="Courier New"/>
          <w:sz w:val="22"/>
          <w:szCs w:val="22"/>
          <w:lang w:val="en-GB"/>
        </w:rPr>
      </w:pPr>
      <w:r>
        <w:rPr>
          <w:rFonts w:ascii="Courier New" w:hAnsi="Courier New" w:cs="Courier New"/>
          <w:sz w:val="22"/>
          <w:szCs w:val="22"/>
          <w:lang w:val="en-GB"/>
        </w:rPr>
        <w:t>...</w:t>
      </w:r>
    </w:p>
    <w:p w:rsidR="0077527E" w:rsidRPr="0048046E" w:rsidRDefault="0077527E" w:rsidP="0077527E">
      <w:pPr>
        <w:ind w:left="567"/>
        <w:rPr>
          <w:rFonts w:ascii="Courier New" w:hAnsi="Courier New" w:cs="Courier New"/>
          <w:sz w:val="22"/>
          <w:szCs w:val="22"/>
          <w:lang w:val="en-GB"/>
        </w:rPr>
      </w:pPr>
      <w:r w:rsidRPr="005E2C5F">
        <w:rPr>
          <w:rFonts w:ascii="Courier New" w:hAnsi="Courier New" w:cs="Courier New"/>
          <w:sz w:val="22"/>
          <w:szCs w:val="22"/>
          <w:lang w:val="en-GB"/>
        </w:rPr>
        <w:t>}</w:t>
      </w:r>
    </w:p>
    <w:p w:rsidR="00833B7B" w:rsidRPr="00135EF8" w:rsidRDefault="00B4551F" w:rsidP="00833B7B">
      <w:pPr>
        <w:pStyle w:val="Heading3"/>
        <w:numPr>
          <w:ilvl w:val="3"/>
          <w:numId w:val="1"/>
        </w:numPr>
        <w:tabs>
          <w:tab w:val="clear" w:pos="1224"/>
          <w:tab w:val="left" w:pos="1078"/>
        </w:tabs>
        <w:ind w:left="0" w:firstLine="0"/>
        <w:rPr>
          <w:lang w:val="en-GB"/>
        </w:rPr>
      </w:pPr>
      <w:bookmarkStart w:id="1142" w:name="_Ref314824266"/>
      <w:bookmarkStart w:id="1143" w:name="_Toc434832178"/>
      <w:r>
        <w:rPr>
          <w:lang w:val="en-GB"/>
        </w:rPr>
        <w:t>Project Composition</w:t>
      </w:r>
      <w:bookmarkEnd w:id="1142"/>
      <w:bookmarkEnd w:id="1143"/>
    </w:p>
    <w:p w:rsidR="00283C6C" w:rsidRDefault="00B4551F" w:rsidP="0058732A">
      <w:pPr>
        <w:rPr>
          <w:lang w:val="en-GB"/>
        </w:rPr>
      </w:pPr>
      <w:r>
        <w:rPr>
          <w:lang w:val="en-GB"/>
        </w:rPr>
        <w:t xml:space="preserve">The IVML supports the </w:t>
      </w:r>
      <w:r w:rsidR="00002239">
        <w:rPr>
          <w:lang w:val="en-GB"/>
        </w:rPr>
        <w:t>composition</w:t>
      </w:r>
      <w:r>
        <w:rPr>
          <w:lang w:val="en-GB"/>
        </w:rPr>
        <w:t xml:space="preserve"> of different projects. </w:t>
      </w:r>
      <w:r w:rsidR="00002239">
        <w:rPr>
          <w:lang w:val="en-GB"/>
        </w:rPr>
        <w:t>This is closely related to multi software product lines</w:t>
      </w:r>
      <w:r w:rsidR="00C93E41">
        <w:rPr>
          <w:lang w:val="en-GB"/>
        </w:rPr>
        <w:t xml:space="preserve"> [</w:t>
      </w:r>
      <w:fldSimple w:instr=" REF BIB_rosenmuellersiegmund10 \* MERGEFORMAT ">
        <w:ins w:id="1144" w:author="Holger Eichelberger" w:date="2015-11-09T11:33:00Z">
          <w:r w:rsidR="00CA1915" w:rsidRPr="00CA1915">
            <w:rPr>
              <w:lang w:val="en-US"/>
              <w:rPrChange w:id="1145" w:author="Holger Eichelberger" w:date="2015-11-09T11:33:00Z">
                <w:rPr>
                  <w:color w:val="0000FF"/>
                  <w:u w:val="single"/>
                  <w:lang w:val="en-GB"/>
                </w:rPr>
              </w:rPrChange>
            </w:rPr>
            <w:t>8</w:t>
          </w:r>
        </w:ins>
        <w:del w:id="1146" w:author="Holger Eichelberger" w:date="2015-11-09T11:33:00Z">
          <w:r w:rsidR="009F0CF7" w:rsidRPr="009F0CF7" w:rsidDel="0043707B">
            <w:rPr>
              <w:lang w:val="en-US"/>
            </w:rPr>
            <w:delText>8</w:delText>
          </w:r>
        </w:del>
      </w:fldSimple>
      <w:r w:rsidR="00C93E41">
        <w:rPr>
          <w:lang w:val="en-GB"/>
        </w:rPr>
        <w:t>]</w:t>
      </w:r>
      <w:r w:rsidR="00002239">
        <w:rPr>
          <w:lang w:val="en-GB"/>
        </w:rPr>
        <w:t xml:space="preserve"> and product populations</w:t>
      </w:r>
      <w:r w:rsidR="00C93E41">
        <w:rPr>
          <w:lang w:val="en-GB"/>
        </w:rPr>
        <w:t xml:space="preserve"> [</w:t>
      </w:r>
      <w:fldSimple w:instr=" REF BIB_ommering04 \* MERGEFORMAT ">
        <w:r w:rsidR="0043707B" w:rsidRPr="00EB6E0B">
          <w:rPr>
            <w:lang w:val="en-GB"/>
          </w:rPr>
          <w:t>9</w:t>
        </w:r>
      </w:fldSimple>
      <w:r w:rsidR="00C93E41">
        <w:rPr>
          <w:lang w:val="en-GB"/>
        </w:rPr>
        <w:t>].</w:t>
      </w:r>
      <w:r w:rsidR="00002239">
        <w:rPr>
          <w:lang w:val="en-GB"/>
        </w:rPr>
        <w:t xml:space="preserve"> Project composition allows </w:t>
      </w:r>
      <w:r w:rsidR="00A90933">
        <w:rPr>
          <w:lang w:val="en-GB"/>
        </w:rPr>
        <w:t xml:space="preserve">to </w:t>
      </w:r>
      <w:r w:rsidR="00002239">
        <w:rPr>
          <w:lang w:val="en-GB"/>
        </w:rPr>
        <w:t>effective</w:t>
      </w:r>
      <w:r w:rsidR="003C1C28">
        <w:rPr>
          <w:lang w:val="en-GB"/>
        </w:rPr>
        <w:t>ly</w:t>
      </w:r>
      <w:r w:rsidR="00002239">
        <w:rPr>
          <w:lang w:val="en-GB"/>
        </w:rPr>
        <w:t xml:space="preserve"> </w:t>
      </w:r>
      <w:r w:rsidR="003C1C28">
        <w:rPr>
          <w:lang w:val="en-GB"/>
        </w:rPr>
        <w:t>reusing</w:t>
      </w:r>
      <w:r w:rsidR="00002239">
        <w:rPr>
          <w:lang w:val="en-GB"/>
        </w:rPr>
        <w:t xml:space="preserve"> existing projects by using these projects within other projects. This also </w:t>
      </w:r>
      <w:r w:rsidR="00A90933">
        <w:rPr>
          <w:lang w:val="en-GB"/>
        </w:rPr>
        <w:t>supports the</w:t>
      </w:r>
      <w:r w:rsidR="00002239">
        <w:rPr>
          <w:lang w:val="en-GB"/>
        </w:rPr>
        <w:t xml:space="preserve"> decomposition of large variability </w:t>
      </w:r>
      <w:r w:rsidR="00A90933">
        <w:rPr>
          <w:lang w:val="en-GB"/>
        </w:rPr>
        <w:t xml:space="preserve">models </w:t>
      </w:r>
      <w:r w:rsidR="00002239">
        <w:rPr>
          <w:lang w:val="en-GB"/>
        </w:rPr>
        <w:t xml:space="preserve">as semantically related parts can be defined in </w:t>
      </w:r>
      <w:r w:rsidR="00A90933">
        <w:rPr>
          <w:lang w:val="en-GB"/>
        </w:rPr>
        <w:t>individual</w:t>
      </w:r>
      <w:r w:rsidR="00002239">
        <w:rPr>
          <w:lang w:val="en-GB"/>
        </w:rPr>
        <w:t xml:space="preserve"> projects</w:t>
      </w:r>
      <w:r w:rsidR="00A163AA">
        <w:rPr>
          <w:lang w:val="en-GB"/>
        </w:rPr>
        <w:t xml:space="preserve">. The complete project then </w:t>
      </w:r>
      <w:r w:rsidR="00002239">
        <w:rPr>
          <w:lang w:val="en-GB"/>
        </w:rPr>
        <w:t xml:space="preserve">uses these (sub-) projects to define the </w:t>
      </w:r>
      <w:r w:rsidR="001B098D">
        <w:rPr>
          <w:lang w:val="en-GB"/>
        </w:rPr>
        <w:t>combined</w:t>
      </w:r>
      <w:r w:rsidR="00002239">
        <w:rPr>
          <w:lang w:val="en-GB"/>
        </w:rPr>
        <w:t xml:space="preserve"> project. In the IVML </w:t>
      </w:r>
      <w:r w:rsidR="00112228">
        <w:rPr>
          <w:lang w:val="en-GB"/>
        </w:rPr>
        <w:t>the following</w:t>
      </w:r>
      <w:r w:rsidR="00002239">
        <w:rPr>
          <w:lang w:val="en-GB"/>
        </w:rPr>
        <w:t xml:space="preserve"> keywords </w:t>
      </w:r>
      <w:r w:rsidR="00112228">
        <w:rPr>
          <w:lang w:val="en-GB"/>
        </w:rPr>
        <w:t>are introduced for project composition:</w:t>
      </w:r>
    </w:p>
    <w:p w:rsidR="00ED1D27" w:rsidRDefault="00002239">
      <w:pPr>
        <w:pStyle w:val="ListParagraph"/>
        <w:numPr>
          <w:ilvl w:val="0"/>
          <w:numId w:val="100"/>
        </w:numPr>
        <w:rPr>
          <w:lang w:val="en-GB"/>
        </w:rPr>
      </w:pPr>
      <w:r>
        <w:rPr>
          <w:rFonts w:ascii="Courier New" w:hAnsi="Courier New" w:cs="Courier New"/>
          <w:b/>
          <w:sz w:val="22"/>
          <w:szCs w:val="22"/>
          <w:lang w:val="en-GB"/>
        </w:rPr>
        <w:t>import</w:t>
      </w:r>
      <w:r w:rsidR="00733388" w:rsidRPr="00733388">
        <w:rPr>
          <w:lang w:val="en-GB"/>
        </w:rPr>
        <w:t>:</w:t>
      </w:r>
      <w:r>
        <w:rPr>
          <w:lang w:val="en-GB"/>
        </w:rPr>
        <w:t xml:space="preserve"> this keyword indicates </w:t>
      </w:r>
      <w:r w:rsidR="00112228">
        <w:rPr>
          <w:lang w:val="en-GB"/>
        </w:rPr>
        <w:t xml:space="preserve">the </w:t>
      </w:r>
      <w:r w:rsidR="0057432D">
        <w:rPr>
          <w:lang w:val="en-GB"/>
        </w:rPr>
        <w:t>use</w:t>
      </w:r>
      <w:r w:rsidR="00112228">
        <w:rPr>
          <w:lang w:val="en-GB"/>
        </w:rPr>
        <w:t xml:space="preserve"> of a project.</w:t>
      </w:r>
      <w:r w:rsidR="00801B1C">
        <w:rPr>
          <w:lang w:val="en-GB"/>
        </w:rPr>
        <w:t xml:space="preserve"> An imported project is evaluated before imp</w:t>
      </w:r>
      <w:r w:rsidR="00E25C64">
        <w:rPr>
          <w:lang w:val="en-GB"/>
        </w:rPr>
        <w:t>o</w:t>
      </w:r>
      <w:r w:rsidR="00801B1C">
        <w:rPr>
          <w:lang w:val="en-GB"/>
        </w:rPr>
        <w:t>rt</w:t>
      </w:r>
      <w:r w:rsidR="008305CD">
        <w:rPr>
          <w:lang w:val="en-GB"/>
        </w:rPr>
        <w:t>, thus an import acts as an implicit eval</w:t>
      </w:r>
      <w:r w:rsidR="00801B1C">
        <w:rPr>
          <w:lang w:val="en-GB"/>
        </w:rPr>
        <w:t>.</w:t>
      </w:r>
      <w:r w:rsidR="00112228">
        <w:rPr>
          <w:lang w:val="en-GB"/>
        </w:rPr>
        <w:t xml:space="preserve"> </w:t>
      </w:r>
      <w:r w:rsidR="008B13D5">
        <w:rPr>
          <w:lang w:val="en-GB"/>
        </w:rPr>
        <w:t xml:space="preserve">Multiple import statements are processed in the given sequence, i.e., while resolving imported model elements, the first matching along the import takes precedence. </w:t>
      </w:r>
      <w:ins w:id="1147" w:author="Holger Eichelberger" w:date="2015-09-14T16:49:00Z">
        <w:r w:rsidR="00330335">
          <w:rPr>
            <w:lang w:val="en-GB"/>
          </w:rPr>
          <w:t xml:space="preserve">Multiple, but inconsistent definitions shall lead to an ambiguity error. </w:t>
        </w:r>
      </w:ins>
      <w:ins w:id="1148" w:author="Holger Eichelberger" w:date="2015-11-27T09:19:00Z">
        <w:r w:rsidR="006F36DE">
          <w:rPr>
            <w:lang w:val="en-GB"/>
          </w:rPr>
          <w:t xml:space="preserve">Except for self-imports, cyclic imports shall be processed and imported model elements shall be resolved </w:t>
        </w:r>
      </w:ins>
      <w:ins w:id="1149" w:author="Holger Eichelberger" w:date="2015-11-27T09:20:00Z">
        <w:r w:rsidR="006F36DE">
          <w:rPr>
            <w:lang w:val="en-GB"/>
          </w:rPr>
          <w:t xml:space="preserve">wherever possible </w:t>
        </w:r>
      </w:ins>
      <w:ins w:id="1150" w:author="Holger Eichelberger" w:date="2015-11-27T09:19:00Z">
        <w:r w:rsidR="006F36DE">
          <w:rPr>
            <w:lang w:val="en-GB"/>
          </w:rPr>
          <w:t xml:space="preserve">unless elements cause </w:t>
        </w:r>
      </w:ins>
      <w:ins w:id="1151" w:author="Holger Eichelberger" w:date="2015-11-27T09:20:00Z">
        <w:r w:rsidR="006F36DE">
          <w:rPr>
            <w:lang w:val="en-GB"/>
          </w:rPr>
          <w:t>themselves resolution cycles. Self-imports and model elements with resolution cycles shall cause error messages</w:t>
        </w:r>
      </w:ins>
      <w:del w:id="1152" w:author="Holger Eichelberger" w:date="2015-09-14T16:50:00Z">
        <w:r w:rsidR="006867D4" w:rsidDel="00B13E6E">
          <w:rPr>
            <w:lang w:val="en-GB"/>
          </w:rPr>
          <w:delText xml:space="preserve">Cyclic </w:delText>
        </w:r>
      </w:del>
      <w:del w:id="1153" w:author="Holger Eichelberger" w:date="2015-11-27T09:20:00Z">
        <w:r w:rsidR="006867D4" w:rsidDel="006F36DE">
          <w:rPr>
            <w:lang w:val="en-GB"/>
          </w:rPr>
          <w:delText xml:space="preserve">imports </w:delText>
        </w:r>
      </w:del>
      <w:del w:id="1154" w:author="Holger Eichelberger" w:date="2015-09-14T16:51:00Z">
        <w:r w:rsidR="006867D4" w:rsidDel="00B13E6E">
          <w:rPr>
            <w:lang w:val="en-GB"/>
          </w:rPr>
          <w:delText>are allowed and shall be handled by the implementation</w:delText>
        </w:r>
      </w:del>
      <w:r w:rsidR="006867D4">
        <w:rPr>
          <w:lang w:val="en-GB"/>
        </w:rPr>
        <w:t xml:space="preserve">. </w:t>
      </w:r>
      <w:r w:rsidR="00112228">
        <w:rPr>
          <w:lang w:val="en-GB"/>
        </w:rPr>
        <w:t xml:space="preserve">This keyword allows </w:t>
      </w:r>
      <w:r w:rsidR="00160FCE">
        <w:rPr>
          <w:lang w:val="en-GB"/>
        </w:rPr>
        <w:t>using</w:t>
      </w:r>
      <w:r w:rsidR="00112228">
        <w:rPr>
          <w:lang w:val="en-GB"/>
        </w:rPr>
        <w:t xml:space="preserve"> certain elements of a project by reference.</w:t>
      </w:r>
      <w:r w:rsidR="0057432D">
        <w:rPr>
          <w:lang w:val="en-GB"/>
        </w:rPr>
        <w:t xml:space="preserve"> If a project contains explicit interfaces (see below), the specific interface, which is used, must be given.</w:t>
      </w:r>
    </w:p>
    <w:p w:rsidR="009A5A26" w:rsidRDefault="0093338F">
      <w:pPr>
        <w:pStyle w:val="ListParagraph"/>
        <w:rPr>
          <w:lang w:val="en-GB"/>
        </w:rPr>
      </w:pPr>
      <w:r w:rsidRPr="0093338F">
        <w:rPr>
          <w:lang w:val="en-GB"/>
        </w:rPr>
        <w:t>However, multiple projects with identical names and versions may exist in a file system</w:t>
      </w:r>
      <w:r w:rsidRPr="0093338F">
        <w:rPr>
          <w:vertAlign w:val="superscript"/>
          <w:lang w:val="en-GB"/>
        </w:rPr>
        <w:footnoteReference w:id="5"/>
      </w:r>
      <w:r w:rsidRPr="0093338F">
        <w:rPr>
          <w:lang w:val="en-GB"/>
        </w:rPr>
        <w:t xml:space="preserve">, in particular in hierarchical product lines. Thus, project imports are determined according to the following </w:t>
      </w:r>
      <w:r w:rsidRPr="0093338F">
        <w:rPr>
          <w:b/>
          <w:lang w:val="en-GB"/>
        </w:rPr>
        <w:t>hierarchical import convention</w:t>
      </w:r>
      <w:r w:rsidRPr="0093338F">
        <w:rPr>
          <w:lang w:val="en-GB"/>
        </w:rPr>
        <w:t xml:space="preserve">, i.e. starting at the (file) location of the importing project </w:t>
      </w:r>
      <w:r w:rsidR="006065EF">
        <w:rPr>
          <w:lang w:val="en-GB"/>
        </w:rPr>
        <w:t xml:space="preserve">(giving precedence to imports in the same file) </w:t>
      </w:r>
      <w:r w:rsidRPr="0093338F">
        <w:rPr>
          <w:lang w:val="en-GB"/>
        </w:rPr>
        <w:t xml:space="preserve">the following locations are considered in the given sequence: The same directory, then contained directories (closest directories are preferred) and finally containing directories (also here closest directories are preferred). </w:t>
      </w:r>
      <w:r w:rsidR="008634C2">
        <w:rPr>
          <w:lang w:val="en-GB"/>
        </w:rPr>
        <w:t xml:space="preserve">In addition, sibling folders of the folder containing the importing model </w:t>
      </w:r>
      <w:r w:rsidR="00A81DCE">
        <w:rPr>
          <w:lang w:val="en-GB"/>
        </w:rPr>
        <w:t xml:space="preserve">and predecessor projects </w:t>
      </w:r>
      <w:r w:rsidR="008634C2">
        <w:rPr>
          <w:lang w:val="en-GB"/>
        </w:rPr>
        <w:t>are considered</w:t>
      </w:r>
      <w:r w:rsidR="008634C2">
        <w:rPr>
          <w:rStyle w:val="FootnoteReference"/>
          <w:lang w:val="en-GB"/>
        </w:rPr>
        <w:footnoteReference w:id="6"/>
      </w:r>
      <w:r w:rsidR="008634C2">
        <w:rPr>
          <w:lang w:val="en-GB"/>
        </w:rPr>
        <w:t xml:space="preserve">. </w:t>
      </w:r>
      <w:r w:rsidRPr="0093338F">
        <w:rPr>
          <w:lang w:val="en-GB"/>
        </w:rPr>
        <w:t>Similar to Java class paths, additional model paths</w:t>
      </w:r>
      <w:r w:rsidRPr="0093338F">
        <w:rPr>
          <w:vertAlign w:val="superscript"/>
          <w:lang w:val="en-GB"/>
        </w:rPr>
        <w:footnoteReference w:id="7"/>
      </w:r>
      <w:r w:rsidRPr="0093338F">
        <w:rPr>
          <w:lang w:val="en-GB"/>
        </w:rPr>
        <w:t xml:space="preserve"> may be considered in addition to </w:t>
      </w:r>
      <w:r w:rsidR="00CC46F1">
        <w:rPr>
          <w:lang w:val="en-GB"/>
        </w:rPr>
        <w:t xml:space="preserve">the </w:t>
      </w:r>
      <w:r w:rsidRPr="0093338F">
        <w:rPr>
          <w:lang w:val="en-GB"/>
        </w:rPr>
        <w:t>immediate file hierarchy.</w:t>
      </w:r>
    </w:p>
    <w:p w:rsidR="00B73178" w:rsidRDefault="00733388">
      <w:pPr>
        <w:pStyle w:val="ListParagraph"/>
        <w:numPr>
          <w:ilvl w:val="0"/>
          <w:numId w:val="100"/>
        </w:numPr>
        <w:rPr>
          <w:lang w:val="en-GB"/>
        </w:rPr>
      </w:pPr>
      <w:r w:rsidRPr="00733388">
        <w:rPr>
          <w:rFonts w:ascii="Courier New" w:hAnsi="Courier New" w:cs="Courier New"/>
          <w:b/>
          <w:sz w:val="22"/>
          <w:szCs w:val="22"/>
          <w:lang w:val="en-GB"/>
        </w:rPr>
        <w:t>conflicts</w:t>
      </w:r>
      <w:r w:rsidR="00112228">
        <w:rPr>
          <w:lang w:val="en-GB"/>
        </w:rPr>
        <w:t xml:space="preserve">: this keyword indicates incompatibility </w:t>
      </w:r>
      <w:r w:rsidR="00377441">
        <w:rPr>
          <w:lang w:val="en-GB"/>
        </w:rPr>
        <w:t>among</w:t>
      </w:r>
      <w:r w:rsidR="00112228">
        <w:rPr>
          <w:lang w:val="en-GB"/>
        </w:rPr>
        <w:t xml:space="preserve"> projects. All projects (names) followed by this keyword cannot be used in combination with the project that defines this conflict expression.</w:t>
      </w:r>
      <w:r w:rsidR="00377441">
        <w:rPr>
          <w:lang w:val="en-GB"/>
        </w:rPr>
        <w:t xml:space="preserve"> This is also checked for indirectly used projects</w:t>
      </w:r>
      <w:r w:rsidR="00B76213">
        <w:rPr>
          <w:lang w:val="en-GB"/>
        </w:rPr>
        <w:t xml:space="preserve"> (and uses of the declaring project)</w:t>
      </w:r>
      <w:r w:rsidR="00377441">
        <w:rPr>
          <w:lang w:val="en-GB"/>
        </w:rPr>
        <w:t xml:space="preserve">. </w:t>
      </w:r>
      <w:r w:rsidR="0093338F">
        <w:rPr>
          <w:lang w:val="en-GB"/>
        </w:rPr>
        <w:t>Also project names in conflicts are resolved according to the hierarchical import convention defined above.</w:t>
      </w:r>
    </w:p>
    <w:p w:rsidR="00283C6C" w:rsidRDefault="002938DC" w:rsidP="0058732A">
      <w:pPr>
        <w:rPr>
          <w:lang w:val="en-GB"/>
        </w:rPr>
      </w:pPr>
      <w:r>
        <w:rPr>
          <w:lang w:val="en-GB"/>
        </w:rPr>
        <w:t xml:space="preserve">The </w:t>
      </w:r>
      <w:r w:rsidR="003C26C0">
        <w:rPr>
          <w:lang w:val="en-GB"/>
        </w:rPr>
        <w:t xml:space="preserve">keywords </w:t>
      </w:r>
      <w:r>
        <w:rPr>
          <w:rFonts w:ascii="Courier New" w:hAnsi="Courier New" w:cs="Courier New"/>
          <w:b/>
          <w:sz w:val="22"/>
          <w:szCs w:val="22"/>
          <w:lang w:val="en-GB"/>
        </w:rPr>
        <w:t>import</w:t>
      </w:r>
      <w:r>
        <w:rPr>
          <w:lang w:val="en-GB"/>
        </w:rPr>
        <w:t xml:space="preserve"> and </w:t>
      </w:r>
      <w:r w:rsidRPr="00112228">
        <w:rPr>
          <w:rFonts w:ascii="Courier New" w:hAnsi="Courier New" w:cs="Courier New"/>
          <w:b/>
          <w:sz w:val="22"/>
          <w:szCs w:val="22"/>
          <w:lang w:val="en-GB"/>
        </w:rPr>
        <w:t>conflicts</w:t>
      </w:r>
      <w:r w:rsidR="009742E1">
        <w:rPr>
          <w:rFonts w:ascii="Courier New" w:hAnsi="Courier New" w:cs="Courier New"/>
          <w:b/>
          <w:sz w:val="22"/>
          <w:szCs w:val="22"/>
          <w:lang w:val="en-GB"/>
        </w:rPr>
        <w:t>,</w:t>
      </w:r>
      <w:r>
        <w:rPr>
          <w:lang w:val="en-GB"/>
        </w:rPr>
        <w:t xml:space="preserve"> </w:t>
      </w:r>
      <w:r w:rsidR="003C26C0">
        <w:rPr>
          <w:lang w:val="en-GB"/>
        </w:rPr>
        <w:t>introduced above</w:t>
      </w:r>
      <w:r w:rsidR="009742E1">
        <w:rPr>
          <w:lang w:val="en-GB"/>
        </w:rPr>
        <w:t>,</w:t>
      </w:r>
      <w:r w:rsidR="003C26C0">
        <w:rPr>
          <w:lang w:val="en-GB"/>
        </w:rPr>
        <w:t xml:space="preserve"> can be combined </w:t>
      </w:r>
      <w:r w:rsidR="002E289C">
        <w:rPr>
          <w:lang w:val="en-GB"/>
        </w:rPr>
        <w:t>with expressions</w:t>
      </w:r>
      <w:r>
        <w:rPr>
          <w:lang w:val="en-GB"/>
        </w:rPr>
        <w:t xml:space="preserve"> using</w:t>
      </w:r>
      <w:r w:rsidR="00A6590A">
        <w:rPr>
          <w:lang w:val="en-GB"/>
        </w:rPr>
        <w:t xml:space="preserve"> the </w:t>
      </w:r>
      <w:r w:rsidR="00A6590A" w:rsidRPr="00A6590A">
        <w:rPr>
          <w:rFonts w:ascii="Courier New" w:hAnsi="Courier New" w:cs="Courier New"/>
          <w:b/>
          <w:sz w:val="22"/>
          <w:szCs w:val="22"/>
          <w:lang w:val="en-GB"/>
        </w:rPr>
        <w:t>with</w:t>
      </w:r>
      <w:r w:rsidR="00A6590A">
        <w:rPr>
          <w:lang w:val="en-GB"/>
        </w:rPr>
        <w:t xml:space="preserve"> keyword</w:t>
      </w:r>
      <w:r w:rsidR="003365E0">
        <w:rPr>
          <w:rStyle w:val="FootnoteReference"/>
          <w:lang w:val="en-GB"/>
        </w:rPr>
        <w:footnoteReference w:id="8"/>
      </w:r>
      <w:r w:rsidR="00D2300F">
        <w:rPr>
          <w:lang w:val="en-GB"/>
        </w:rPr>
        <w:t xml:space="preserve">, e.g., limiting the version </w:t>
      </w:r>
      <w:r w:rsidR="009742E1">
        <w:rPr>
          <w:lang w:val="en-GB"/>
        </w:rPr>
        <w:t>information</w:t>
      </w:r>
      <w:r w:rsidR="003C26C0">
        <w:rPr>
          <w:lang w:val="en-GB"/>
        </w:rPr>
        <w:t xml:space="preserve"> of a project </w:t>
      </w:r>
      <w:r w:rsidR="00D2300F">
        <w:rPr>
          <w:lang w:val="en-GB"/>
        </w:rPr>
        <w:t xml:space="preserve">(see </w:t>
      </w:r>
      <w:r w:rsidR="003C26C0">
        <w:rPr>
          <w:lang w:val="en-GB"/>
        </w:rPr>
        <w:t xml:space="preserve">Section </w:t>
      </w:r>
      <w:r w:rsidR="00CA1915">
        <w:rPr>
          <w:lang w:val="en-GB"/>
        </w:rPr>
        <w:fldChar w:fldCharType="begin"/>
      </w:r>
      <w:r w:rsidR="003C26C0">
        <w:rPr>
          <w:lang w:val="en-GB"/>
        </w:rPr>
        <w:instrText xml:space="preserve"> REF _Ref314819197 \r \h </w:instrText>
      </w:r>
      <w:r w:rsidR="00CA1915">
        <w:rPr>
          <w:lang w:val="en-GB"/>
        </w:rPr>
      </w:r>
      <w:r w:rsidR="00CA1915">
        <w:rPr>
          <w:lang w:val="en-GB"/>
        </w:rPr>
        <w:fldChar w:fldCharType="separate"/>
      </w:r>
      <w:r w:rsidR="0043707B">
        <w:rPr>
          <w:lang w:val="en-GB"/>
        </w:rPr>
        <w:t>2.2.4.1</w:t>
      </w:r>
      <w:r w:rsidR="00CA1915">
        <w:rPr>
          <w:lang w:val="en-GB"/>
        </w:rPr>
        <w:fldChar w:fldCharType="end"/>
      </w:r>
      <w:r w:rsidR="00D2300F">
        <w:rPr>
          <w:lang w:val="en-GB"/>
        </w:rPr>
        <w:t>)</w:t>
      </w:r>
      <w:r w:rsidR="003C26C0">
        <w:rPr>
          <w:lang w:val="en-GB"/>
        </w:rPr>
        <w:t>.</w:t>
      </w:r>
      <w:r w:rsidR="0082638C">
        <w:rPr>
          <w:lang w:val="en-GB"/>
        </w:rPr>
        <w:t xml:space="preserve"> </w:t>
      </w:r>
      <w:r w:rsidR="005667F1">
        <w:rPr>
          <w:lang w:val="en-GB"/>
        </w:rPr>
        <w:t xml:space="preserve">The version of the import can be referred by the keyword version or using the name of the import project followed by “.version”. The internal version type </w:t>
      </w:r>
      <w:r w:rsidR="00876156">
        <w:rPr>
          <w:lang w:val="en-GB"/>
        </w:rPr>
        <w:t xml:space="preserve">(cf. Section </w:t>
      </w:r>
      <w:r w:rsidR="00CA1915">
        <w:rPr>
          <w:lang w:val="en-GB"/>
        </w:rPr>
        <w:fldChar w:fldCharType="begin"/>
      </w:r>
      <w:r w:rsidR="00876156">
        <w:rPr>
          <w:lang w:val="en-GB"/>
        </w:rPr>
        <w:instrText xml:space="preserve"> REF _Ref399081462 \r \h </w:instrText>
      </w:r>
      <w:r w:rsidR="00CA1915">
        <w:rPr>
          <w:lang w:val="en-GB"/>
        </w:rPr>
      </w:r>
      <w:r w:rsidR="00CA1915">
        <w:rPr>
          <w:lang w:val="en-GB"/>
        </w:rPr>
        <w:fldChar w:fldCharType="separate"/>
      </w:r>
      <w:ins w:id="1155" w:author="Holger Eichelberger" w:date="2015-11-09T11:33:00Z">
        <w:r w:rsidR="0043707B">
          <w:rPr>
            <w:lang w:val="en-GB"/>
          </w:rPr>
          <w:t>3.2.3</w:t>
        </w:r>
      </w:ins>
      <w:del w:id="1156" w:author="Holger Eichelberger" w:date="2015-11-09T11:33:00Z">
        <w:r w:rsidR="00F84791" w:rsidDel="0043707B">
          <w:rPr>
            <w:lang w:val="en-GB"/>
          </w:rPr>
          <w:delText>3.3.3</w:delText>
        </w:r>
      </w:del>
      <w:r w:rsidR="00CA1915">
        <w:rPr>
          <w:lang w:val="en-GB"/>
        </w:rPr>
        <w:fldChar w:fldCharType="end"/>
      </w:r>
      <w:r w:rsidR="00876156">
        <w:rPr>
          <w:lang w:val="en-GB"/>
        </w:rPr>
        <w:t xml:space="preserve">) </w:t>
      </w:r>
      <w:r w:rsidR="005667F1">
        <w:rPr>
          <w:lang w:val="en-GB"/>
        </w:rPr>
        <w:t xml:space="preserve">defines </w:t>
      </w:r>
      <w:r w:rsidR="0082638C">
        <w:rPr>
          <w:lang w:val="en-GB"/>
        </w:rPr>
        <w:t xml:space="preserve">relational operators </w:t>
      </w:r>
      <w:r w:rsidR="005667F1">
        <w:rPr>
          <w:lang w:val="en-GB"/>
        </w:rPr>
        <w:t xml:space="preserve">such as </w:t>
      </w:r>
      <w:r w:rsidR="0082638C">
        <w:rPr>
          <w:lang w:val="en-GB"/>
        </w:rPr>
        <w:t>‘&lt;’, ‘&gt;’, ‘&lt;=’, ‘&gt;=’</w:t>
      </w:r>
      <w:r w:rsidR="00D2300F">
        <w:rPr>
          <w:lang w:val="en-GB"/>
        </w:rPr>
        <w:t>,</w:t>
      </w:r>
      <w:r w:rsidR="0082638C">
        <w:rPr>
          <w:lang w:val="en-GB"/>
        </w:rPr>
        <w:t>‘==’, ‘&lt;&gt;’</w:t>
      </w:r>
      <w:r w:rsidR="00D2300F">
        <w:rPr>
          <w:lang w:val="en-GB"/>
        </w:rPr>
        <w:t xml:space="preserve"> or</w:t>
      </w:r>
      <w:r w:rsidR="0082638C">
        <w:rPr>
          <w:lang w:val="en-GB"/>
        </w:rPr>
        <w:t xml:space="preserve"> ‘!=’.</w:t>
      </w:r>
      <w:r w:rsidR="009F3830">
        <w:rPr>
          <w:lang w:val="en-GB"/>
        </w:rPr>
        <w:t xml:space="preserve"> </w:t>
      </w:r>
      <w:r w:rsidR="00D2300F">
        <w:rPr>
          <w:lang w:val="en-GB"/>
        </w:rPr>
        <w:t xml:space="preserve">More complex expressions can, e.g., be composed using Boolean operations. </w:t>
      </w:r>
      <w:r w:rsidR="005A1612">
        <w:rPr>
          <w:lang w:val="en-GB"/>
        </w:rPr>
        <w:t xml:space="preserve">In case of multiple matching versions, the model with the highest version number is selected by default. </w:t>
      </w:r>
      <w:r w:rsidR="009F3830">
        <w:rPr>
          <w:lang w:val="en-GB"/>
        </w:rPr>
        <w:t xml:space="preserve">Please note that </w:t>
      </w:r>
      <w:r w:rsidR="00746DE3">
        <w:rPr>
          <w:lang w:val="en-GB"/>
        </w:rPr>
        <w:t xml:space="preserve">constant </w:t>
      </w:r>
      <w:r w:rsidR="009F3830">
        <w:rPr>
          <w:lang w:val="en-GB"/>
        </w:rPr>
        <w:t>version numbers start with “v”</w:t>
      </w:r>
      <w:r w:rsidR="005611E9">
        <w:rPr>
          <w:lang w:val="en-GB"/>
        </w:rPr>
        <w:t xml:space="preserve"> (cf. Section </w:t>
      </w:r>
      <w:r w:rsidR="00CA1915">
        <w:rPr>
          <w:lang w:val="en-GB"/>
        </w:rPr>
        <w:fldChar w:fldCharType="begin"/>
      </w:r>
      <w:r w:rsidR="005611E9">
        <w:rPr>
          <w:lang w:val="en-GB"/>
        </w:rPr>
        <w:instrText xml:space="preserve"> REF _Ref314819197 \r \h </w:instrText>
      </w:r>
      <w:r w:rsidR="00CA1915">
        <w:rPr>
          <w:lang w:val="en-GB"/>
        </w:rPr>
      </w:r>
      <w:r w:rsidR="00CA1915">
        <w:rPr>
          <w:lang w:val="en-GB"/>
        </w:rPr>
        <w:fldChar w:fldCharType="separate"/>
      </w:r>
      <w:r w:rsidR="0043707B">
        <w:rPr>
          <w:lang w:val="en-GB"/>
        </w:rPr>
        <w:t>2.2.4.1</w:t>
      </w:r>
      <w:r w:rsidR="00CA1915">
        <w:rPr>
          <w:lang w:val="en-GB"/>
        </w:rPr>
        <w:fldChar w:fldCharType="end"/>
      </w:r>
      <w:r w:rsidR="005611E9">
        <w:rPr>
          <w:lang w:val="en-GB"/>
        </w:rPr>
        <w:t>)</w:t>
      </w:r>
      <w:r w:rsidR="009F3830">
        <w:rPr>
          <w:lang w:val="en-GB"/>
        </w:rPr>
        <w:t>.</w:t>
      </w:r>
    </w:p>
    <w:p w:rsidR="00283C6C" w:rsidRPr="000F0D55" w:rsidRDefault="00283C6C" w:rsidP="00283C6C">
      <w:pPr>
        <w:spacing w:after="200" w:line="276" w:lineRule="auto"/>
        <w:rPr>
          <w:b/>
          <w:lang w:val="en-GB"/>
        </w:rPr>
      </w:pPr>
      <w:r>
        <w:rPr>
          <w:b/>
          <w:lang w:val="en-GB"/>
        </w:rPr>
        <w:t>Syntax</w:t>
      </w:r>
      <w:r w:rsidRPr="000F0D55">
        <w:rPr>
          <w:b/>
          <w:lang w:val="en-GB"/>
        </w:rPr>
        <w:t>:</w:t>
      </w:r>
    </w:p>
    <w:p w:rsidR="003C26C0" w:rsidRDefault="003C26C0" w:rsidP="003C26C0">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B73178" w:rsidRDefault="00120714">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This </w:t>
      </w:r>
      <w:r w:rsidR="001617A6">
        <w:rPr>
          <w:rFonts w:ascii="Courier New" w:hAnsi="Courier New" w:cs="Courier New"/>
          <w:sz w:val="22"/>
          <w:szCs w:val="22"/>
          <w:lang w:val="en-GB"/>
        </w:rPr>
        <w:t>introduces</w:t>
      </w:r>
      <w:r>
        <w:rPr>
          <w:rFonts w:ascii="Courier New" w:hAnsi="Courier New" w:cs="Courier New"/>
          <w:sz w:val="22"/>
          <w:szCs w:val="22"/>
          <w:lang w:val="en-GB"/>
        </w:rPr>
        <w:t xml:space="preserve">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Optionally, a version may restrict </w:t>
      </w: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 xml:space="preserve"> to a specific version as it is shown below</w:t>
      </w:r>
      <w:r w:rsidR="000355C9">
        <w:rPr>
          <w:rFonts w:ascii="Courier New" w:hAnsi="Courier New" w:cs="Courier New"/>
          <w:sz w:val="22"/>
          <w:szCs w:val="22"/>
          <w:lang w:val="en-GB"/>
        </w:rPr>
        <w:t>.</w:t>
      </w:r>
      <w:r>
        <w:rPr>
          <w:rFonts w:ascii="Courier New" w:hAnsi="Courier New" w:cs="Courier New"/>
          <w:sz w:val="22"/>
          <w:szCs w:val="22"/>
          <w:lang w:val="en-GB"/>
        </w:rPr>
        <w:t xml:space="preserve"> */</w:t>
      </w:r>
    </w:p>
    <w:p w:rsidR="003C26C0"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3C26C0">
        <w:rPr>
          <w:rFonts w:ascii="Courier New" w:hAnsi="Courier New" w:cs="Courier New"/>
          <w:sz w:val="22"/>
          <w:szCs w:val="22"/>
          <w:lang w:val="en-GB"/>
        </w:rPr>
        <w:t xml:space="preserve"> </w:t>
      </w:r>
      <w:r w:rsidR="003C26C0">
        <w:rPr>
          <w:rFonts w:ascii="Courier New" w:hAnsi="Courier New" w:cs="Courier New"/>
          <w:i/>
          <w:sz w:val="22"/>
          <w:szCs w:val="22"/>
          <w:lang w:val="en-GB"/>
        </w:rPr>
        <w:t>name</w:t>
      </w:r>
      <w:r w:rsidR="003C26C0">
        <w:rPr>
          <w:rFonts w:ascii="Courier New" w:hAnsi="Courier New" w:cs="Courier New"/>
          <w:i/>
          <w:sz w:val="22"/>
          <w:szCs w:val="22"/>
          <w:vertAlign w:val="subscript"/>
          <w:lang w:val="en-GB"/>
        </w:rPr>
        <w:t>2</w:t>
      </w:r>
      <w:r w:rsidR="003C26C0">
        <w:rPr>
          <w:rFonts w:ascii="Courier New" w:hAnsi="Courier New" w:cs="Courier New"/>
          <w:sz w:val="22"/>
          <w:szCs w:val="22"/>
          <w:lang w:val="en-GB"/>
        </w:rPr>
        <w:t>;</w:t>
      </w:r>
    </w:p>
    <w:p w:rsidR="00D2607B" w:rsidRPr="00D2607B" w:rsidRDefault="00733388" w:rsidP="003C26C0">
      <w:pPr>
        <w:spacing w:after="200" w:line="276" w:lineRule="auto"/>
        <w:ind w:left="851"/>
        <w:jc w:val="left"/>
        <w:rPr>
          <w:rFonts w:ascii="Courier New" w:hAnsi="Courier New" w:cs="Courier New"/>
          <w:sz w:val="22"/>
          <w:szCs w:val="22"/>
          <w:lang w:val="en-GB"/>
        </w:rPr>
      </w:pPr>
      <w:r w:rsidRPr="00733388">
        <w:rPr>
          <w:rFonts w:ascii="Courier New" w:hAnsi="Courier New" w:cs="Courier New"/>
          <w:sz w:val="22"/>
          <w:szCs w:val="22"/>
          <w:lang w:val="en-GB"/>
        </w:rPr>
        <w:t>//</w:t>
      </w:r>
      <w:r w:rsidR="00D2607B">
        <w:rPr>
          <w:rFonts w:ascii="Courier New" w:hAnsi="Courier New" w:cs="Courier New"/>
          <w:sz w:val="22"/>
          <w:szCs w:val="22"/>
          <w:lang w:val="en-GB"/>
        </w:rPr>
        <w:t xml:space="preserve"> Accessing elements of a project</w:t>
      </w:r>
      <w:r w:rsidR="000355C9">
        <w:rPr>
          <w:rFonts w:ascii="Courier New" w:hAnsi="Courier New" w:cs="Courier New"/>
          <w:sz w:val="22"/>
          <w:szCs w:val="22"/>
          <w:lang w:val="en-GB"/>
        </w:rPr>
        <w:t>.</w:t>
      </w:r>
    </w:p>
    <w:p w:rsidR="003C26C0"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2</w:t>
      </w:r>
      <w:r>
        <w:rPr>
          <w:rFonts w:ascii="Courier New" w:hAnsi="Courier New" w:cs="Courier New"/>
          <w:sz w:val="22"/>
          <w:szCs w:val="22"/>
          <w:lang w:val="en-GB"/>
        </w:rPr>
        <w:t>::</w:t>
      </w:r>
      <w:r w:rsidR="00733388" w:rsidRPr="00733388">
        <w:rPr>
          <w:rFonts w:ascii="Courier New" w:hAnsi="Courier New" w:cs="Courier New"/>
          <w:i/>
          <w:sz w:val="22"/>
          <w:szCs w:val="22"/>
          <w:lang w:val="en-GB"/>
        </w:rPr>
        <w:t>element</w:t>
      </w:r>
      <w:r>
        <w:rPr>
          <w:rFonts w:ascii="Courier New" w:hAnsi="Courier New" w:cs="Courier New"/>
          <w:sz w:val="22"/>
          <w:szCs w:val="22"/>
          <w:lang w:val="en-GB"/>
        </w:rPr>
        <w:t>;</w:t>
      </w:r>
    </w:p>
    <w:p w:rsidR="00D2607B" w:rsidRDefault="00D2607B" w:rsidP="003C26C0">
      <w:pPr>
        <w:spacing w:after="200" w:line="276" w:lineRule="auto"/>
        <w:ind w:left="851"/>
        <w:jc w:val="left"/>
        <w:rPr>
          <w:rFonts w:ascii="Courier New" w:hAnsi="Courier New" w:cs="Courier New"/>
          <w:sz w:val="22"/>
          <w:szCs w:val="22"/>
          <w:lang w:val="en-GB"/>
        </w:rPr>
      </w:pPr>
    </w:p>
    <w:p w:rsidR="00D2607B" w:rsidRDefault="00D2607B" w:rsidP="003C26C0">
      <w:pPr>
        <w:spacing w:after="200" w:line="276" w:lineRule="auto"/>
        <w:ind w:left="851"/>
        <w:jc w:val="left"/>
        <w:rPr>
          <w:rFonts w:ascii="Courier New" w:hAnsi="Courier New" w:cs="Courier New"/>
          <w:sz w:val="22"/>
          <w:szCs w:val="22"/>
          <w:lang w:val="en-GB"/>
        </w:rPr>
      </w:pPr>
      <w:r>
        <w:rPr>
          <w:rFonts w:ascii="Courier New" w:hAnsi="Courier New" w:cs="Courier New"/>
          <w:sz w:val="22"/>
          <w:szCs w:val="22"/>
          <w:lang w:val="en-GB"/>
        </w:rPr>
        <w:t xml:space="preserve">/* This introduces incompatibility of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xml:space="preserve"> with project name</w:t>
      </w:r>
      <w:r w:rsidRPr="001617A6">
        <w:rPr>
          <w:rFonts w:ascii="Courier New" w:hAnsi="Courier New" w:cs="Courier New"/>
          <w:sz w:val="22"/>
          <w:szCs w:val="22"/>
          <w:vertAlign w:val="subscript"/>
          <w:lang w:val="en-GB"/>
        </w:rPr>
        <w:t>3</w:t>
      </w:r>
      <w:r>
        <w:rPr>
          <w:rFonts w:ascii="Courier New" w:hAnsi="Courier New" w:cs="Courier New"/>
          <w:sz w:val="22"/>
          <w:szCs w:val="22"/>
          <w:lang w:val="en-GB"/>
        </w:rPr>
        <w:t xml:space="preserve"> </w:t>
      </w:r>
      <w:r w:rsidR="00264B7F">
        <w:rPr>
          <w:rFonts w:ascii="Courier New" w:hAnsi="Courier New" w:cs="Courier New"/>
          <w:sz w:val="22"/>
          <w:szCs w:val="22"/>
          <w:lang w:val="en-GB"/>
        </w:rPr>
        <w:t xml:space="preserve">of version </w:t>
      </w:r>
      <w:r w:rsidR="00FA4247">
        <w:rPr>
          <w:rFonts w:ascii="Courier New" w:hAnsi="Courier New" w:cs="Courier New"/>
          <w:sz w:val="22"/>
          <w:szCs w:val="22"/>
          <w:lang w:val="en-GB"/>
        </w:rPr>
        <w:t xml:space="preserve">complying with </w:t>
      </w:r>
      <w:r w:rsidR="00043100" w:rsidRPr="00043100">
        <w:rPr>
          <w:rFonts w:ascii="Courier New" w:hAnsi="Courier New" w:cs="Courier New"/>
          <w:i/>
          <w:sz w:val="22"/>
          <w:szCs w:val="22"/>
          <w:lang w:val="en-GB"/>
        </w:rPr>
        <w:t>expression</w:t>
      </w:r>
      <w:r w:rsidR="00264B7F">
        <w:rPr>
          <w:rFonts w:ascii="Courier New" w:hAnsi="Courier New" w:cs="Courier New"/>
          <w:sz w:val="22"/>
          <w:szCs w:val="22"/>
          <w:lang w:val="en-GB"/>
        </w:rPr>
        <w:t>.</w:t>
      </w:r>
      <w:r w:rsidR="00EF3D30">
        <w:rPr>
          <w:rFonts w:ascii="Courier New" w:hAnsi="Courier New" w:cs="Courier New"/>
          <w:sz w:val="22"/>
          <w:szCs w:val="22"/>
          <w:lang w:val="en-GB"/>
        </w:rPr>
        <w:t xml:space="preserve"> </w:t>
      </w:r>
      <w:r>
        <w:rPr>
          <w:rFonts w:ascii="Courier New" w:hAnsi="Courier New" w:cs="Courier New"/>
          <w:sz w:val="22"/>
          <w:szCs w:val="22"/>
          <w:lang w:val="en-GB"/>
        </w:rPr>
        <w:t>*/</w:t>
      </w:r>
    </w:p>
    <w:p w:rsidR="003C26C0" w:rsidRDefault="00AA63B4" w:rsidP="003C26C0">
      <w:pPr>
        <w:spacing w:after="200" w:line="276" w:lineRule="auto"/>
        <w:ind w:left="851"/>
        <w:jc w:val="left"/>
        <w:rPr>
          <w:rFonts w:ascii="Courier New" w:hAnsi="Courier New" w:cs="Courier New"/>
          <w:sz w:val="22"/>
          <w:szCs w:val="22"/>
          <w:lang w:val="en-GB"/>
        </w:rPr>
      </w:pPr>
      <w:r>
        <w:rPr>
          <w:rFonts w:ascii="Courier New" w:hAnsi="Courier New" w:cs="Courier New"/>
          <w:b/>
          <w:sz w:val="22"/>
          <w:szCs w:val="22"/>
          <w:lang w:val="en-GB"/>
        </w:rPr>
        <w:t>conflicts</w:t>
      </w:r>
      <w:r w:rsidR="003C26C0">
        <w:rPr>
          <w:rFonts w:ascii="Courier New" w:hAnsi="Courier New" w:cs="Courier New"/>
          <w:sz w:val="22"/>
          <w:szCs w:val="22"/>
          <w:lang w:val="en-GB"/>
        </w:rPr>
        <w:t xml:space="preserve"> </w:t>
      </w:r>
      <w:r w:rsidR="00733388" w:rsidRPr="00733388">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3</w:t>
      </w:r>
      <w:r w:rsidR="00D2607B">
        <w:rPr>
          <w:rFonts w:ascii="Courier New" w:hAnsi="Courier New" w:cs="Courier New"/>
          <w:sz w:val="22"/>
          <w:szCs w:val="22"/>
          <w:lang w:val="en-GB"/>
        </w:rPr>
        <w:t xml:space="preserve"> </w:t>
      </w:r>
      <w:r w:rsidR="00C93E41" w:rsidRPr="00C93E41">
        <w:rPr>
          <w:rFonts w:ascii="Courier New" w:hAnsi="Courier New" w:cs="Courier New"/>
          <w:b/>
          <w:sz w:val="22"/>
          <w:szCs w:val="22"/>
          <w:lang w:val="en-GB"/>
        </w:rPr>
        <w:t>with</w:t>
      </w:r>
      <w:r w:rsidR="00C93E41">
        <w:rPr>
          <w:rFonts w:ascii="Courier New" w:hAnsi="Courier New" w:cs="Courier New"/>
          <w:sz w:val="22"/>
          <w:szCs w:val="22"/>
          <w:lang w:val="en-GB"/>
        </w:rPr>
        <w:t xml:space="preserve"> </w:t>
      </w:r>
      <w:r w:rsidR="00FA4247">
        <w:rPr>
          <w:rFonts w:ascii="Courier New" w:hAnsi="Courier New" w:cs="Courier New"/>
          <w:i/>
          <w:sz w:val="22"/>
          <w:szCs w:val="22"/>
          <w:lang w:val="en-GB"/>
        </w:rPr>
        <w:t>expression</w:t>
      </w:r>
      <w:r w:rsidR="001617A6">
        <w:rPr>
          <w:rFonts w:ascii="Courier New" w:hAnsi="Courier New" w:cs="Courier New"/>
          <w:sz w:val="22"/>
          <w:szCs w:val="22"/>
          <w:lang w:val="en-GB"/>
        </w:rPr>
        <w:t>;</w:t>
      </w:r>
    </w:p>
    <w:p w:rsidR="003C26C0" w:rsidRPr="000F0D55" w:rsidRDefault="003C26C0"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283C6C" w:rsidRPr="000F0D55" w:rsidRDefault="00283C6C" w:rsidP="00283C6C">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C6650B">
        <w:rPr>
          <w:lang w:val="en-GB"/>
        </w:rPr>
        <w:t xml:space="preserve">composition </w:t>
      </w:r>
      <w:r w:rsidR="009F7C76" w:rsidRPr="000F0D55">
        <w:rPr>
          <w:lang w:val="en-GB"/>
        </w:rPr>
        <w:t xml:space="preserve">consists of </w:t>
      </w:r>
      <w:r w:rsidR="009F7C76">
        <w:rPr>
          <w:lang w:val="en-GB"/>
        </w:rPr>
        <w:t xml:space="preserve">the following </w:t>
      </w:r>
      <w:r w:rsidR="009F7C76" w:rsidRPr="000F0D55">
        <w:rPr>
          <w:lang w:val="en-GB"/>
        </w:rPr>
        <w:t>elements</w:t>
      </w:r>
      <w:r w:rsidRPr="000F0D55">
        <w:rPr>
          <w:lang w:val="en-GB"/>
        </w:rPr>
        <w:t>:</w:t>
      </w:r>
    </w:p>
    <w:p w:rsidR="00913483" w:rsidRDefault="00B21F28" w:rsidP="00AA63B4">
      <w:pPr>
        <w:pStyle w:val="ListParagraph"/>
        <w:numPr>
          <w:ilvl w:val="0"/>
          <w:numId w:val="79"/>
        </w:numPr>
        <w:spacing w:after="200" w:line="276" w:lineRule="auto"/>
        <w:ind w:left="993"/>
        <w:rPr>
          <w:lang w:val="en-GB"/>
        </w:rPr>
      </w:pPr>
      <w:r w:rsidRPr="000F0D55">
        <w:rPr>
          <w:lang w:val="en-GB"/>
        </w:rPr>
        <w:t xml:space="preserve">The keyword </w:t>
      </w:r>
      <w:r>
        <w:rPr>
          <w:rFonts w:ascii="Courier New" w:hAnsi="Courier New" w:cs="Courier New"/>
          <w:b/>
          <w:sz w:val="22"/>
          <w:szCs w:val="22"/>
          <w:lang w:val="en-GB"/>
        </w:rPr>
        <w:t>import</w:t>
      </w:r>
      <w:r w:rsidRPr="000F0D55">
        <w:rPr>
          <w:lang w:val="en-GB"/>
        </w:rPr>
        <w:t xml:space="preserve"> </w:t>
      </w:r>
      <w:r w:rsidR="00AA63B4">
        <w:rPr>
          <w:lang w:val="en-GB"/>
        </w:rPr>
        <w:t xml:space="preserve">indicates </w:t>
      </w:r>
      <w:r w:rsidR="009C725E">
        <w:rPr>
          <w:lang w:val="en-GB"/>
        </w:rPr>
        <w:t>that the entities, which are made available</w:t>
      </w:r>
      <w:r w:rsidR="00AA63B4">
        <w:rPr>
          <w:lang w:val="en-GB"/>
        </w:rPr>
        <w:t xml:space="preserve"> </w:t>
      </w:r>
      <w:r w:rsidR="009C725E">
        <w:rPr>
          <w:lang w:val="en-GB"/>
        </w:rPr>
        <w:t xml:space="preserve">by the project or interface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w:t>
      </w:r>
      <w:r w:rsidR="009C725E">
        <w:rPr>
          <w:lang w:val="en-GB"/>
        </w:rPr>
        <w:t>will be available within the current project</w:t>
      </w:r>
      <w:r w:rsidR="00AA63B4">
        <w:rPr>
          <w:lang w:val="en-GB"/>
        </w:rPr>
        <w:t>.</w:t>
      </w:r>
    </w:p>
    <w:p w:rsidR="00AA63B4" w:rsidRPr="00AA63B4" w:rsidRDefault="002712BF" w:rsidP="00AA63B4">
      <w:pPr>
        <w:pStyle w:val="ListParagraph"/>
        <w:numPr>
          <w:ilvl w:val="0"/>
          <w:numId w:val="79"/>
        </w:numPr>
        <w:spacing w:after="200" w:line="276" w:lineRule="auto"/>
        <w:ind w:left="993"/>
        <w:rPr>
          <w:lang w:val="en-GB"/>
        </w:rPr>
      </w:pPr>
      <w:r>
        <w:rPr>
          <w:lang w:val="en-GB"/>
        </w:rPr>
        <w:t xml:space="preserve">For disambiguation the </w:t>
      </w:r>
      <w:r w:rsidR="00AA63B4">
        <w:rPr>
          <w:lang w:val="en-GB"/>
        </w:rPr>
        <w:t xml:space="preserve">elements of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2</w:t>
      </w:r>
      <w:r w:rsidR="00AA63B4">
        <w:rPr>
          <w:lang w:val="en-GB"/>
        </w:rPr>
        <w:t xml:space="preserve"> can be accessed using </w:t>
      </w:r>
      <w:r>
        <w:rPr>
          <w:lang w:val="en-GB"/>
        </w:rPr>
        <w:t xml:space="preserve">the </w:t>
      </w:r>
      <w:r w:rsidR="00AA63B4">
        <w:rPr>
          <w:lang w:val="en-GB"/>
        </w:rPr>
        <w:t>“</w:t>
      </w:r>
      <w:r w:rsidR="00733388" w:rsidRPr="00733388">
        <w:rPr>
          <w:rFonts w:ascii="Courier New" w:hAnsi="Courier New" w:cs="Courier New"/>
          <w:sz w:val="22"/>
          <w:szCs w:val="22"/>
          <w:lang w:val="en-GB"/>
        </w:rPr>
        <w:t>::</w:t>
      </w:r>
      <w:r w:rsidR="00AA63B4">
        <w:rPr>
          <w:lang w:val="en-GB"/>
        </w:rPr>
        <w:t>”-notation</w:t>
      </w:r>
      <w:r w:rsidR="005D13BC">
        <w:rPr>
          <w:lang w:val="en-GB"/>
        </w:rPr>
        <w:t xml:space="preserve"> to express qualified names</w:t>
      </w:r>
      <w:r w:rsidR="00AA63B4">
        <w:rPr>
          <w:lang w:val="en-GB"/>
        </w:rPr>
        <w:t>.</w:t>
      </w:r>
      <w:r>
        <w:rPr>
          <w:lang w:val="en-GB"/>
        </w:rPr>
        <w:t xml:space="preserve"> If there is no ambiguity, they can be used directly.</w:t>
      </w:r>
    </w:p>
    <w:p w:rsidR="00AA63B4" w:rsidRDefault="00B21F28" w:rsidP="00B21F28">
      <w:pPr>
        <w:pStyle w:val="ListParagraph"/>
        <w:numPr>
          <w:ilvl w:val="0"/>
          <w:numId w:val="79"/>
        </w:numPr>
        <w:spacing w:after="200" w:line="276" w:lineRule="auto"/>
        <w:ind w:left="993"/>
        <w:rPr>
          <w:lang w:val="en-GB"/>
        </w:rPr>
      </w:pPr>
      <w:r w:rsidRPr="000F0D55">
        <w:rPr>
          <w:lang w:val="en-GB"/>
        </w:rPr>
        <w:t xml:space="preserve">The keyword </w:t>
      </w:r>
      <w:r w:rsidR="00AA63B4">
        <w:rPr>
          <w:rFonts w:ascii="Courier New" w:hAnsi="Courier New" w:cs="Courier New"/>
          <w:b/>
          <w:sz w:val="22"/>
          <w:szCs w:val="22"/>
          <w:lang w:val="en-GB"/>
        </w:rPr>
        <w:t>conflicts</w:t>
      </w:r>
      <w:r w:rsidRPr="000F0D55">
        <w:rPr>
          <w:lang w:val="en-GB"/>
        </w:rPr>
        <w:t xml:space="preserve"> </w:t>
      </w:r>
      <w:r w:rsidR="00AA63B4">
        <w:rPr>
          <w:lang w:val="en-GB"/>
        </w:rPr>
        <w:t xml:space="preserve">indicates incompatibility of project </w:t>
      </w:r>
      <w:r w:rsidR="00AA63B4">
        <w:rPr>
          <w:rFonts w:ascii="Courier New" w:hAnsi="Courier New" w:cs="Courier New"/>
          <w:i/>
          <w:sz w:val="22"/>
          <w:szCs w:val="22"/>
          <w:lang w:val="en-GB"/>
        </w:rPr>
        <w:t>name</w:t>
      </w:r>
      <w:r w:rsidR="00AA63B4">
        <w:rPr>
          <w:rFonts w:ascii="Courier New" w:hAnsi="Courier New" w:cs="Courier New"/>
          <w:i/>
          <w:sz w:val="22"/>
          <w:szCs w:val="22"/>
          <w:vertAlign w:val="subscript"/>
          <w:lang w:val="en-GB"/>
        </w:rPr>
        <w:t>1</w:t>
      </w:r>
      <w:r w:rsidR="00AA63B4">
        <w:rPr>
          <w:lang w:val="en-GB"/>
        </w:rPr>
        <w:t xml:space="preserve"> </w:t>
      </w:r>
      <w:r w:rsidR="009C725E">
        <w:rPr>
          <w:lang w:val="en-GB"/>
        </w:rPr>
        <w:t>with</w:t>
      </w:r>
      <w:r w:rsidR="00AA63B4">
        <w:rPr>
          <w:lang w:val="en-GB"/>
        </w:rPr>
        <w:t xml:space="preserve"> project </w:t>
      </w:r>
      <w:r w:rsidR="00AA63B4" w:rsidRPr="00B21F28">
        <w:rPr>
          <w:rFonts w:ascii="Courier New" w:hAnsi="Courier New" w:cs="Courier New"/>
          <w:i/>
          <w:sz w:val="22"/>
          <w:szCs w:val="22"/>
          <w:lang w:val="en-GB"/>
        </w:rPr>
        <w:t>name</w:t>
      </w:r>
      <w:r w:rsidR="00AA63B4" w:rsidRPr="00B21F28">
        <w:rPr>
          <w:rFonts w:ascii="Courier New" w:hAnsi="Courier New" w:cs="Courier New"/>
          <w:i/>
          <w:sz w:val="22"/>
          <w:szCs w:val="22"/>
          <w:vertAlign w:val="subscript"/>
          <w:lang w:val="en-GB"/>
        </w:rPr>
        <w:t>3</w:t>
      </w:r>
      <w:r w:rsidR="00AA63B4">
        <w:rPr>
          <w:lang w:val="en-GB"/>
        </w:rPr>
        <w:t>.</w:t>
      </w:r>
      <w:r w:rsidR="002C2079">
        <w:rPr>
          <w:lang w:val="en-GB"/>
        </w:rPr>
        <w:t xml:space="preserve"> </w:t>
      </w:r>
    </w:p>
    <w:p w:rsidR="002C2079" w:rsidRDefault="002C2079" w:rsidP="00B21F28">
      <w:pPr>
        <w:pStyle w:val="ListParagraph"/>
        <w:numPr>
          <w:ilvl w:val="0"/>
          <w:numId w:val="79"/>
        </w:numPr>
        <w:spacing w:after="200" w:line="276" w:lineRule="auto"/>
        <w:ind w:left="993"/>
        <w:rPr>
          <w:lang w:val="en-GB"/>
        </w:rPr>
      </w:pPr>
      <w:r>
        <w:rPr>
          <w:lang w:val="en-GB"/>
        </w:rPr>
        <w:t xml:space="preserve">Optionally, version-expressions </w:t>
      </w:r>
      <w:r w:rsidR="00575A11">
        <w:rPr>
          <w:lang w:val="en-GB"/>
        </w:rPr>
        <w:t>can be combined with the</w:t>
      </w:r>
      <w:r>
        <w:rPr>
          <w:lang w:val="en-GB"/>
        </w:rPr>
        <w:t xml:space="preserve"> keywords </w:t>
      </w:r>
      <w:r>
        <w:rPr>
          <w:rFonts w:ascii="Courier New" w:hAnsi="Courier New" w:cs="Courier New"/>
          <w:b/>
          <w:sz w:val="22"/>
          <w:szCs w:val="22"/>
          <w:lang w:val="en-GB"/>
        </w:rPr>
        <w:t>import</w:t>
      </w:r>
      <w:r>
        <w:rPr>
          <w:lang w:val="en-GB"/>
        </w:rPr>
        <w:t xml:space="preserve"> and </w:t>
      </w:r>
      <w:r w:rsidR="004F484D">
        <w:rPr>
          <w:rFonts w:ascii="Courier New" w:hAnsi="Courier New" w:cs="Courier New"/>
          <w:b/>
          <w:sz w:val="22"/>
          <w:szCs w:val="22"/>
          <w:lang w:val="en-GB"/>
        </w:rPr>
        <w:t>conflicts</w:t>
      </w:r>
      <w:r w:rsidR="004F484D">
        <w:rPr>
          <w:lang w:val="en-GB"/>
        </w:rPr>
        <w:t xml:space="preserve"> using</w:t>
      </w:r>
      <w:r w:rsidR="00913483">
        <w:rPr>
          <w:lang w:val="en-GB"/>
        </w:rPr>
        <w:t xml:space="preserve"> the </w:t>
      </w:r>
      <w:r w:rsidR="00913483" w:rsidRPr="00C93E41">
        <w:rPr>
          <w:rFonts w:ascii="Courier New" w:hAnsi="Courier New" w:cs="Courier New"/>
          <w:b/>
          <w:sz w:val="22"/>
          <w:szCs w:val="22"/>
          <w:lang w:val="en-GB"/>
        </w:rPr>
        <w:t>with</w:t>
      </w:r>
      <w:r w:rsidR="00913483">
        <w:rPr>
          <w:lang w:val="en-GB"/>
        </w:rPr>
        <w:t xml:space="preserve"> keyword.</w:t>
      </w:r>
      <w:r>
        <w:rPr>
          <w:lang w:val="en-GB"/>
        </w:rPr>
        <w:t xml:space="preserve"> This defines specific versions of other projects</w:t>
      </w:r>
      <w:r w:rsidR="0060570D">
        <w:rPr>
          <w:lang w:val="en-GB"/>
        </w:rPr>
        <w:t xml:space="preserve"> </w:t>
      </w:r>
      <w:r>
        <w:rPr>
          <w:lang w:val="en-GB"/>
        </w:rPr>
        <w:t xml:space="preserve">to be </w:t>
      </w:r>
      <w:r w:rsidR="00EC29D9">
        <w:rPr>
          <w:lang w:val="en-GB"/>
        </w:rPr>
        <w:t>imported into the current project</w:t>
      </w:r>
      <w:r>
        <w:rPr>
          <w:lang w:val="en-GB"/>
        </w:rPr>
        <w:t xml:space="preserve"> or conflicting </w:t>
      </w:r>
      <w:r w:rsidR="00EC29D9">
        <w:rPr>
          <w:lang w:val="en-GB"/>
        </w:rPr>
        <w:t>with the current</w:t>
      </w:r>
      <w:r>
        <w:rPr>
          <w:lang w:val="en-GB"/>
        </w:rPr>
        <w:t xml:space="preserve"> project. </w:t>
      </w:r>
    </w:p>
    <w:p w:rsidR="00BD4F70" w:rsidRDefault="00BD4F70" w:rsidP="00B21F28">
      <w:pPr>
        <w:pStyle w:val="ListParagraph"/>
        <w:numPr>
          <w:ilvl w:val="0"/>
          <w:numId w:val="79"/>
        </w:numPr>
        <w:spacing w:after="200" w:line="276" w:lineRule="auto"/>
        <w:ind w:left="993"/>
        <w:rPr>
          <w:lang w:val="en-GB"/>
        </w:rPr>
      </w:pPr>
      <w:r>
        <w:rPr>
          <w:lang w:val="en-GB"/>
        </w:rPr>
        <w:t>A version expression includes the version-</w:t>
      </w:r>
      <w:r w:rsidR="00575A11">
        <w:rPr>
          <w:lang w:val="en-GB"/>
        </w:rPr>
        <w:t>information</w:t>
      </w:r>
      <w:r>
        <w:rPr>
          <w:lang w:val="en-GB"/>
        </w:rPr>
        <w:t xml:space="preserve"> of a project (cf. Section </w:t>
      </w:r>
      <w:r w:rsidR="00CA1915">
        <w:rPr>
          <w:lang w:val="en-GB"/>
        </w:rPr>
        <w:fldChar w:fldCharType="begin"/>
      </w:r>
      <w:r>
        <w:rPr>
          <w:lang w:val="en-GB"/>
        </w:rPr>
        <w:instrText xml:space="preserve"> REF _Ref314819197 \r \h </w:instrText>
      </w:r>
      <w:r w:rsidR="00CA1915">
        <w:rPr>
          <w:lang w:val="en-GB"/>
        </w:rPr>
      </w:r>
      <w:r w:rsidR="00CA1915">
        <w:rPr>
          <w:lang w:val="en-GB"/>
        </w:rPr>
        <w:fldChar w:fldCharType="separate"/>
      </w:r>
      <w:r w:rsidR="0043707B">
        <w:rPr>
          <w:lang w:val="en-GB"/>
        </w:rPr>
        <w:t>2.2.4.1</w:t>
      </w:r>
      <w:r w:rsidR="00CA1915">
        <w:rPr>
          <w:lang w:val="en-GB"/>
        </w:rPr>
        <w:fldChar w:fldCharType="end"/>
      </w:r>
      <w:r>
        <w:rPr>
          <w:lang w:val="en-GB"/>
        </w:rPr>
        <w:t xml:space="preserve">), </w:t>
      </w:r>
      <w:r w:rsidR="00FA4247">
        <w:rPr>
          <w:lang w:val="en-GB"/>
        </w:rPr>
        <w:t>in particular the</w:t>
      </w:r>
      <w:r>
        <w:rPr>
          <w:lang w:val="en-GB"/>
        </w:rPr>
        <w:t xml:space="preserve"> relation operat</w:t>
      </w:r>
      <w:r w:rsidR="00FA4247">
        <w:rPr>
          <w:lang w:val="en-GB"/>
        </w:rPr>
        <w:t xml:space="preserve">ions defined by the internal version type (cf. Section </w:t>
      </w:r>
      <w:r w:rsidR="00CA1915">
        <w:rPr>
          <w:lang w:val="en-GB"/>
        </w:rPr>
        <w:fldChar w:fldCharType="begin"/>
      </w:r>
      <w:r w:rsidR="00FA4247">
        <w:rPr>
          <w:lang w:val="en-GB"/>
        </w:rPr>
        <w:instrText xml:space="preserve"> REF _Ref399081462 \r \h </w:instrText>
      </w:r>
      <w:r w:rsidR="00CA1915">
        <w:rPr>
          <w:lang w:val="en-GB"/>
        </w:rPr>
      </w:r>
      <w:r w:rsidR="00CA1915">
        <w:rPr>
          <w:lang w:val="en-GB"/>
        </w:rPr>
        <w:fldChar w:fldCharType="separate"/>
      </w:r>
      <w:ins w:id="1157" w:author="Holger Eichelberger" w:date="2015-11-09T11:33:00Z">
        <w:r w:rsidR="0043707B">
          <w:rPr>
            <w:lang w:val="en-GB"/>
          </w:rPr>
          <w:t>3.2.3</w:t>
        </w:r>
      </w:ins>
      <w:del w:id="1158" w:author="Holger Eichelberger" w:date="2015-11-09T11:33:00Z">
        <w:r w:rsidR="00F84791" w:rsidDel="0043707B">
          <w:rPr>
            <w:lang w:val="en-GB"/>
          </w:rPr>
          <w:delText>3.3.3</w:delText>
        </w:r>
      </w:del>
      <w:r w:rsidR="00CA1915">
        <w:rPr>
          <w:lang w:val="en-GB"/>
        </w:rPr>
        <w:fldChar w:fldCharType="end"/>
      </w:r>
      <w:r w:rsidR="00FA4247">
        <w:rPr>
          <w:lang w:val="en-GB"/>
        </w:rPr>
        <w:t xml:space="preserve">) and version constants (starting with a “v” as defined in Section </w:t>
      </w:r>
      <w:r w:rsidR="00CA1915">
        <w:rPr>
          <w:lang w:val="en-GB"/>
        </w:rPr>
        <w:fldChar w:fldCharType="begin"/>
      </w:r>
      <w:r w:rsidR="00FA4247">
        <w:rPr>
          <w:lang w:val="en-GB"/>
        </w:rPr>
        <w:instrText xml:space="preserve"> REF _Ref314819197 \r \h </w:instrText>
      </w:r>
      <w:r w:rsidR="00CA1915">
        <w:rPr>
          <w:lang w:val="en-GB"/>
        </w:rPr>
      </w:r>
      <w:r w:rsidR="00CA1915">
        <w:rPr>
          <w:lang w:val="en-GB"/>
        </w:rPr>
        <w:fldChar w:fldCharType="separate"/>
      </w:r>
      <w:r w:rsidR="0043707B">
        <w:rPr>
          <w:lang w:val="en-GB"/>
        </w:rPr>
        <w:t>2.2.4.1</w:t>
      </w:r>
      <w:r w:rsidR="00CA1915">
        <w:rPr>
          <w:lang w:val="en-GB"/>
        </w:rPr>
        <w:fldChar w:fldCharType="end"/>
      </w:r>
      <w:r w:rsidR="00FA4247">
        <w:rPr>
          <w:lang w:val="en-GB"/>
        </w:rPr>
        <w:t>)</w:t>
      </w:r>
      <w:r>
        <w:rPr>
          <w:lang w:val="en-GB"/>
        </w:rPr>
        <w:t xml:space="preserve"> and a version number or a </w:t>
      </w:r>
      <w:r w:rsidR="00913483">
        <w:rPr>
          <w:lang w:val="en-GB"/>
        </w:rPr>
        <w:t>version-information</w:t>
      </w:r>
      <w:r>
        <w:rPr>
          <w:lang w:val="en-GB"/>
        </w:rPr>
        <w:t xml:space="preserve"> of another project. In addition, logical operators can be used to concatenate simple version-expressions to</w:t>
      </w:r>
      <w:r w:rsidR="00A52F9C">
        <w:rPr>
          <w:lang w:val="en-GB"/>
        </w:rPr>
        <w:t xml:space="preserve"> define ranges of</w:t>
      </w:r>
      <w:r>
        <w:rPr>
          <w:lang w:val="en-GB"/>
        </w:rPr>
        <w:t xml:space="preserve"> versions.</w:t>
      </w:r>
    </w:p>
    <w:p w:rsidR="00283C6C" w:rsidRPr="000F0D55" w:rsidRDefault="00283C6C" w:rsidP="00283C6C">
      <w:pPr>
        <w:spacing w:after="200" w:line="276" w:lineRule="auto"/>
        <w:rPr>
          <w:lang w:val="en-GB"/>
        </w:rPr>
      </w:pPr>
      <w:r w:rsidRPr="000F0D55">
        <w:rPr>
          <w:b/>
          <w:lang w:val="en-GB"/>
        </w:rPr>
        <w:t>Example</w:t>
      </w:r>
      <w:r w:rsidRPr="000F0D55">
        <w:rPr>
          <w:lang w:val="en-GB"/>
        </w:rPr>
        <w:t>:</w:t>
      </w:r>
    </w:p>
    <w:p w:rsidR="00E40FC6" w:rsidRDefault="00E40FC6" w:rsidP="00E40FC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40FC6" w:rsidRDefault="00E40FC6" w:rsidP="00E40FC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content-sharing application</w:t>
      </w:r>
      <w:r w:rsidR="00A81955">
        <w:rPr>
          <w:rFonts w:ascii="Courier New" w:hAnsi="Courier New" w:cs="Courier New"/>
          <w:sz w:val="22"/>
          <w:szCs w:val="22"/>
          <w:lang w:val="en-GB"/>
        </w:rPr>
        <w:t>s</w:t>
      </w:r>
      <w:r>
        <w:rPr>
          <w:rFonts w:ascii="Courier New" w:hAnsi="Courier New" w:cs="Courier New"/>
          <w:sz w:val="22"/>
          <w:szCs w:val="22"/>
          <w:lang w:val="en-GB"/>
        </w:rPr>
        <w:t>.</w:t>
      </w:r>
      <w:r w:rsidR="00070F6D">
        <w:rPr>
          <w:rFonts w:ascii="Courier New" w:hAnsi="Courier New" w:cs="Courier New"/>
          <w:sz w:val="22"/>
          <w:szCs w:val="22"/>
          <w:lang w:val="en-GB"/>
        </w:rPr>
        <w:t xml:space="preserve"> </w:t>
      </w:r>
      <w:r>
        <w:rPr>
          <w:rFonts w:ascii="Courier New" w:hAnsi="Courier New" w:cs="Courier New"/>
          <w:sz w:val="22"/>
          <w:szCs w:val="22"/>
          <w:lang w:val="en-GB"/>
        </w:rPr>
        <w:t>*/</w:t>
      </w:r>
    </w:p>
    <w:p w:rsidR="00A81955" w:rsidRDefault="00733388" w:rsidP="00E40FC6">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E40FC6" w:rsidRPr="004F484D" w:rsidRDefault="00E40FC6" w:rsidP="00E40FC6">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A81955" w:rsidRDefault="00A81955" w:rsidP="00A81955">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A81955" w:rsidRDefault="00881579" w:rsidP="00A81955">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81955">
        <w:rPr>
          <w:rFonts w:ascii="Courier New" w:hAnsi="Courier New" w:cs="Courier New"/>
          <w:sz w:val="22"/>
          <w:szCs w:val="22"/>
          <w:lang w:val="en-GB"/>
        </w:rPr>
        <w:t xml:space="preserve"> This</w:t>
      </w:r>
      <w:r>
        <w:rPr>
          <w:rFonts w:ascii="Courier New" w:hAnsi="Courier New" w:cs="Courier New"/>
          <w:sz w:val="22"/>
          <w:szCs w:val="22"/>
          <w:lang w:val="en-GB"/>
        </w:rPr>
        <w:t xml:space="preserve"> will define a new project for</w:t>
      </w:r>
      <w:r w:rsidR="00A81955">
        <w:rPr>
          <w:rFonts w:ascii="Courier New" w:hAnsi="Courier New" w:cs="Courier New"/>
          <w:sz w:val="22"/>
          <w:szCs w:val="22"/>
          <w:lang w:val="en-GB"/>
        </w:rPr>
        <w:t xml:space="preserve"> </w:t>
      </w:r>
      <w:r>
        <w:rPr>
          <w:rFonts w:ascii="Courier New" w:hAnsi="Courier New" w:cs="Courier New"/>
          <w:sz w:val="22"/>
          <w:szCs w:val="22"/>
          <w:lang w:val="en-GB"/>
        </w:rPr>
        <w:t>target platforms</w:t>
      </w:r>
      <w:r w:rsidR="00A81955">
        <w:rPr>
          <w:rFonts w:ascii="Courier New" w:hAnsi="Courier New" w:cs="Courier New"/>
          <w:sz w:val="22"/>
          <w:szCs w:val="22"/>
          <w:lang w:val="en-GB"/>
        </w:rPr>
        <w:t>.</w:t>
      </w:r>
    </w:p>
    <w:p w:rsidR="00EF1078"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version</w:t>
      </w:r>
      <w:r w:rsidR="00EF1078">
        <w:rPr>
          <w:rFonts w:ascii="Courier New" w:hAnsi="Courier New" w:cs="Courier New"/>
          <w:sz w:val="22"/>
          <w:szCs w:val="22"/>
          <w:lang w:val="en-GB"/>
        </w:rPr>
        <w:t xml:space="preserve"> </w:t>
      </w:r>
      <w:r w:rsidR="009A784A">
        <w:rPr>
          <w:rFonts w:ascii="Courier New" w:hAnsi="Courier New" w:cs="Courier New"/>
          <w:sz w:val="22"/>
          <w:szCs w:val="22"/>
          <w:lang w:val="en-GB"/>
        </w:rPr>
        <w:t>v</w:t>
      </w:r>
      <w:r w:rsidR="00EF1078">
        <w:rPr>
          <w:rFonts w:ascii="Courier New" w:hAnsi="Courier New" w:cs="Courier New"/>
          <w:sz w:val="22"/>
          <w:szCs w:val="22"/>
          <w:lang w:val="en-GB"/>
        </w:rPr>
        <w:t>1.5</w:t>
      </w:r>
      <w:r w:rsidR="00715FAE">
        <w:rPr>
          <w:rFonts w:ascii="Courier New" w:hAnsi="Courier New" w:cs="Courier New"/>
          <w:sz w:val="22"/>
          <w:szCs w:val="22"/>
          <w:lang w:val="en-GB"/>
        </w:rPr>
        <w:t>;</w:t>
      </w:r>
    </w:p>
    <w:p w:rsidR="00A81955" w:rsidRDefault="00733388" w:rsidP="00A81955">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String</w:t>
      </w:r>
      <w:r w:rsidR="00A81955">
        <w:rPr>
          <w:rFonts w:ascii="Courier New" w:hAnsi="Courier New" w:cs="Courier New"/>
          <w:sz w:val="22"/>
          <w:szCs w:val="22"/>
          <w:lang w:val="en-GB"/>
        </w:rPr>
        <w:t xml:space="preserve"> name;</w:t>
      </w:r>
    </w:p>
    <w:p w:rsidR="00A81955" w:rsidRPr="004F484D" w:rsidRDefault="00A81955" w:rsidP="00A81955">
      <w:pPr>
        <w:spacing w:after="200" w:line="276" w:lineRule="auto"/>
        <w:ind w:left="567"/>
        <w:jc w:val="left"/>
        <w:rPr>
          <w:rFonts w:ascii="Courier New" w:hAnsi="Courier New" w:cs="Courier New"/>
          <w:sz w:val="22"/>
          <w:szCs w:val="22"/>
          <w:lang w:val="en-GB"/>
        </w:rPr>
      </w:pPr>
      <w:r w:rsidRPr="004F484D">
        <w:rPr>
          <w:rFonts w:ascii="Courier New" w:hAnsi="Courier New" w:cs="Courier New"/>
          <w:sz w:val="22"/>
          <w:szCs w:val="22"/>
          <w:lang w:val="en-GB"/>
        </w:rPr>
        <w:t>}</w:t>
      </w:r>
    </w:p>
    <w:p w:rsidR="00E40FC6" w:rsidRDefault="00E40FC6" w:rsidP="00283C6C">
      <w:pPr>
        <w:spacing w:after="200" w:line="276" w:lineRule="auto"/>
        <w:ind w:left="567"/>
        <w:jc w:val="left"/>
        <w:rPr>
          <w:rFonts w:ascii="Courier New" w:hAnsi="Courier New" w:cs="Courier New"/>
          <w:b/>
          <w:sz w:val="22"/>
          <w:szCs w:val="22"/>
          <w:lang w:val="en-GB"/>
        </w:rPr>
      </w:pPr>
    </w:p>
    <w:p w:rsidR="00283C6C" w:rsidRDefault="00283C6C" w:rsidP="00283C6C">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283C6C" w:rsidRDefault="00283C6C"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 new project for a content-sharing project</w:t>
      </w:r>
      <w:r w:rsidR="00EF1078">
        <w:rPr>
          <w:rFonts w:ascii="Courier New" w:hAnsi="Courier New" w:cs="Courier New"/>
          <w:sz w:val="22"/>
          <w:szCs w:val="22"/>
          <w:lang w:val="en-GB"/>
        </w:rPr>
        <w:t xml:space="preserve"> </w:t>
      </w:r>
      <w:r w:rsidR="008A3B29">
        <w:rPr>
          <w:rFonts w:ascii="Courier New" w:hAnsi="Courier New" w:cs="Courier New"/>
          <w:sz w:val="22"/>
          <w:szCs w:val="22"/>
          <w:lang w:val="en-GB"/>
        </w:rPr>
        <w:t>importing</w:t>
      </w:r>
      <w:r w:rsidR="00EF1078">
        <w:rPr>
          <w:rFonts w:ascii="Courier New" w:hAnsi="Courier New" w:cs="Courier New"/>
          <w:sz w:val="22"/>
          <w:szCs w:val="22"/>
          <w:lang w:val="en-GB"/>
        </w:rPr>
        <w:t xml:space="preserve"> two sub-projects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application</w:t>
      </w:r>
      <w:r w:rsidR="00BD7BD8">
        <w:rPr>
          <w:rFonts w:ascii="Courier New" w:hAnsi="Courier New" w:cs="Courier New"/>
          <w:sz w:val="22"/>
          <w:szCs w:val="22"/>
          <w:lang w:val="en-GB"/>
        </w:rPr>
        <w:t>"</w:t>
      </w:r>
      <w:r w:rsidR="00EF1078">
        <w:rPr>
          <w:rFonts w:ascii="Courier New" w:hAnsi="Courier New" w:cs="Courier New"/>
          <w:sz w:val="22"/>
          <w:szCs w:val="22"/>
          <w:lang w:val="en-GB"/>
        </w:rPr>
        <w:t xml:space="preserve"> and </w:t>
      </w:r>
      <w:r w:rsidR="00BD7BD8">
        <w:rPr>
          <w:rFonts w:ascii="Courier New" w:hAnsi="Courier New" w:cs="Courier New"/>
          <w:sz w:val="22"/>
          <w:szCs w:val="22"/>
          <w:lang w:val="en-GB"/>
        </w:rPr>
        <w:t>"</w:t>
      </w:r>
      <w:r w:rsidR="00EF1078" w:rsidRPr="0089349A">
        <w:rPr>
          <w:rFonts w:ascii="Courier New" w:hAnsi="Courier New" w:cs="Courier New"/>
          <w:sz w:val="22"/>
          <w:szCs w:val="22"/>
          <w:lang w:val="en-GB"/>
        </w:rPr>
        <w:t>targetPlatform</w:t>
      </w:r>
      <w:r w:rsidR="00BD7BD8">
        <w:rPr>
          <w:rFonts w:ascii="Courier New" w:hAnsi="Courier New" w:cs="Courier New"/>
          <w:sz w:val="22"/>
          <w:szCs w:val="22"/>
          <w:lang w:val="en-GB"/>
        </w:rPr>
        <w:t>"</w:t>
      </w:r>
      <w:r w:rsidR="00EF1078">
        <w:rPr>
          <w:rFonts w:ascii="Courier New" w:hAnsi="Courier New" w:cs="Courier New"/>
          <w:sz w:val="22"/>
          <w:szCs w:val="22"/>
          <w:lang w:val="en-GB"/>
        </w:rPr>
        <w:t>.</w:t>
      </w:r>
      <w:r w:rsidR="00015EB8">
        <w:rPr>
          <w:rFonts w:ascii="Courier New" w:hAnsi="Courier New" w:cs="Courier New"/>
          <w:sz w:val="22"/>
          <w:szCs w:val="22"/>
          <w:lang w:val="en-GB"/>
        </w:rPr>
        <w:t xml:space="preserve"> The latter sub-project must be of version </w:t>
      </w:r>
      <w:r w:rsidR="00BD7BD8">
        <w:rPr>
          <w:rFonts w:ascii="Courier New" w:hAnsi="Courier New" w:cs="Courier New"/>
          <w:sz w:val="22"/>
          <w:szCs w:val="22"/>
          <w:lang w:val="en-GB"/>
        </w:rPr>
        <w:t>"</w:t>
      </w:r>
      <w:r w:rsidR="00015EB8">
        <w:rPr>
          <w:rFonts w:ascii="Courier New" w:hAnsi="Courier New" w:cs="Courier New"/>
          <w:sz w:val="22"/>
          <w:szCs w:val="22"/>
          <w:lang w:val="en-GB"/>
        </w:rPr>
        <w:t>1.3</w:t>
      </w:r>
      <w:r w:rsidR="00BD7BD8">
        <w:rPr>
          <w:rFonts w:ascii="Courier New" w:hAnsi="Courier New" w:cs="Courier New"/>
          <w:sz w:val="22"/>
          <w:szCs w:val="22"/>
          <w:lang w:val="en-GB"/>
        </w:rPr>
        <w:t>"</w:t>
      </w:r>
      <w:r w:rsidR="00015EB8">
        <w:rPr>
          <w:rFonts w:ascii="Courier New" w:hAnsi="Courier New" w:cs="Courier New"/>
          <w:sz w:val="22"/>
          <w:szCs w:val="22"/>
          <w:lang w:val="en-GB"/>
        </w:rPr>
        <w:t xml:space="preserve"> or higher. </w:t>
      </w:r>
      <w:r>
        <w:rPr>
          <w:rFonts w:ascii="Courier New" w:hAnsi="Courier New" w:cs="Courier New"/>
          <w:sz w:val="22"/>
          <w:szCs w:val="22"/>
          <w:lang w:val="en-GB"/>
        </w:rPr>
        <w:t>*/</w:t>
      </w:r>
    </w:p>
    <w:p w:rsidR="00EF1078" w:rsidRDefault="00733388" w:rsidP="00283C6C">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application;</w:t>
      </w:r>
    </w:p>
    <w:p w:rsidR="00EF1078" w:rsidRDefault="00733388" w:rsidP="00255034">
      <w:pPr>
        <w:spacing w:after="200" w:line="276" w:lineRule="auto"/>
        <w:ind w:left="1134" w:hanging="283"/>
        <w:jc w:val="left"/>
        <w:rPr>
          <w:rFonts w:ascii="Courier New" w:hAnsi="Courier New" w:cs="Courier New"/>
          <w:sz w:val="22"/>
          <w:szCs w:val="22"/>
          <w:lang w:val="en-GB"/>
        </w:rPr>
      </w:pPr>
      <w:r w:rsidRPr="00733388">
        <w:rPr>
          <w:rFonts w:ascii="Courier New" w:hAnsi="Courier New" w:cs="Courier New"/>
          <w:b/>
          <w:sz w:val="22"/>
          <w:szCs w:val="22"/>
          <w:lang w:val="en-GB"/>
        </w:rPr>
        <w:t>import</w:t>
      </w:r>
      <w:r w:rsidR="00EF1078">
        <w:rPr>
          <w:rFonts w:ascii="Courier New" w:hAnsi="Courier New" w:cs="Courier New"/>
          <w:sz w:val="22"/>
          <w:szCs w:val="22"/>
          <w:lang w:val="en-GB"/>
        </w:rPr>
        <w:t xml:space="preserve"> targetPlatform</w:t>
      </w:r>
      <w:r w:rsidR="00255034">
        <w:rPr>
          <w:rFonts w:ascii="Courier New" w:hAnsi="Courier New" w:cs="Courier New"/>
          <w:sz w:val="22"/>
          <w:szCs w:val="22"/>
          <w:lang w:val="en-GB"/>
        </w:rPr>
        <w:br/>
      </w:r>
      <w:r w:rsidR="00255034" w:rsidRPr="00255034">
        <w:rPr>
          <w:rFonts w:ascii="Courier New" w:hAnsi="Courier New" w:cs="Courier New"/>
          <w:b/>
          <w:sz w:val="22"/>
          <w:szCs w:val="22"/>
          <w:lang w:val="en-GB"/>
        </w:rPr>
        <w:t>with</w:t>
      </w:r>
      <w:r w:rsidR="00255034">
        <w:rPr>
          <w:rFonts w:ascii="Courier New" w:hAnsi="Courier New" w:cs="Courier New"/>
          <w:sz w:val="22"/>
          <w:szCs w:val="22"/>
          <w:lang w:val="en-GB"/>
        </w:rPr>
        <w:t xml:space="preserve"> </w:t>
      </w:r>
      <w:r w:rsidR="00F1034A">
        <w:rPr>
          <w:rFonts w:ascii="Courier New" w:hAnsi="Courier New" w:cs="Courier New"/>
          <w:sz w:val="22"/>
          <w:szCs w:val="22"/>
          <w:lang w:val="en-GB"/>
        </w:rPr>
        <w:t>(</w:t>
      </w:r>
      <w:r w:rsidR="00255034">
        <w:rPr>
          <w:rFonts w:ascii="Courier New" w:hAnsi="Courier New" w:cs="Courier New"/>
          <w:sz w:val="22"/>
          <w:szCs w:val="22"/>
          <w:lang w:val="en-GB"/>
        </w:rPr>
        <w:t xml:space="preserve">targetPlatform.version &gt;= </w:t>
      </w:r>
      <w:r w:rsidR="009D22C1">
        <w:rPr>
          <w:rFonts w:ascii="Courier New" w:hAnsi="Courier New" w:cs="Courier New"/>
          <w:sz w:val="22"/>
          <w:szCs w:val="22"/>
          <w:lang w:val="en-GB"/>
        </w:rPr>
        <w:t>v</w:t>
      </w:r>
      <w:r w:rsidR="00255034">
        <w:rPr>
          <w:rFonts w:ascii="Courier New" w:hAnsi="Courier New" w:cs="Courier New"/>
          <w:sz w:val="22"/>
          <w:szCs w:val="22"/>
          <w:lang w:val="en-GB"/>
        </w:rPr>
        <w:t>1.3</w:t>
      </w:r>
      <w:r w:rsidR="00F1034A">
        <w:rPr>
          <w:rFonts w:ascii="Courier New" w:hAnsi="Courier New" w:cs="Courier New"/>
          <w:sz w:val="22"/>
          <w:szCs w:val="22"/>
          <w:lang w:val="en-GB"/>
        </w:rPr>
        <w:t>)</w:t>
      </w:r>
      <w:r w:rsidR="00EF1078">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Accessing the elements of the sub-projects.</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BD7BD8">
        <w:rPr>
          <w:rFonts w:ascii="Courier New" w:hAnsi="Courier New" w:cs="Courier New"/>
          <w:sz w:val="22"/>
          <w:szCs w:val="22"/>
          <w:lang w:val="en-GB"/>
        </w:rPr>
        <w:t>"</w:t>
      </w:r>
      <w:r>
        <w:rPr>
          <w:rFonts w:ascii="Courier New" w:hAnsi="Courier New" w:cs="Courier New"/>
          <w:sz w:val="22"/>
          <w:szCs w:val="22"/>
          <w:lang w:val="en-GB"/>
        </w:rPr>
        <w:t>myApp</w:t>
      </w:r>
      <w:r w:rsidR="00BD7BD8">
        <w:rPr>
          <w:rFonts w:ascii="Courier New" w:hAnsi="Courier New" w:cs="Courier New"/>
          <w:sz w:val="22"/>
          <w:szCs w:val="22"/>
          <w:lang w:val="en-GB"/>
        </w:rPr>
        <w:t>"</w:t>
      </w:r>
      <w:r>
        <w:rPr>
          <w:rFonts w:ascii="Courier New" w:hAnsi="Courier New" w:cs="Courier New"/>
          <w:sz w:val="22"/>
          <w:szCs w:val="22"/>
          <w:lang w:val="en-GB"/>
        </w:rPr>
        <w:t>;</w:t>
      </w:r>
    </w:p>
    <w:p w:rsidR="0089349A" w:rsidRDefault="0089349A" w:rsidP="00283C6C">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BD7BD8">
        <w:rPr>
          <w:rFonts w:ascii="Courier New" w:hAnsi="Courier New" w:cs="Courier New"/>
          <w:sz w:val="22"/>
          <w:szCs w:val="22"/>
          <w:lang w:val="en-GB"/>
        </w:rPr>
        <w:t>"</w:t>
      </w:r>
      <w:r>
        <w:rPr>
          <w:rFonts w:ascii="Courier New" w:hAnsi="Courier New" w:cs="Courier New"/>
          <w:sz w:val="22"/>
          <w:szCs w:val="22"/>
          <w:lang w:val="en-GB"/>
        </w:rPr>
        <w:t>myPlatform</w:t>
      </w:r>
      <w:r w:rsidR="00BD7BD8">
        <w:rPr>
          <w:rFonts w:ascii="Courier New" w:hAnsi="Courier New" w:cs="Courier New"/>
          <w:sz w:val="22"/>
          <w:szCs w:val="22"/>
          <w:lang w:val="en-GB"/>
        </w:rPr>
        <w:t>"</w:t>
      </w:r>
      <w:r>
        <w:rPr>
          <w:rFonts w:ascii="Courier New" w:hAnsi="Courier New" w:cs="Courier New"/>
          <w:sz w:val="22"/>
          <w:szCs w:val="22"/>
          <w:lang w:val="en-GB"/>
        </w:rPr>
        <w:t>;</w:t>
      </w:r>
    </w:p>
    <w:p w:rsidR="00283C6C" w:rsidRDefault="00283C6C" w:rsidP="00283C6C">
      <w:pPr>
        <w:spacing w:after="200" w:line="276" w:lineRule="auto"/>
        <w:ind w:left="567"/>
        <w:jc w:val="left"/>
        <w:rPr>
          <w:sz w:val="22"/>
          <w:szCs w:val="22"/>
          <w:lang w:val="en-GB"/>
        </w:rPr>
      </w:pPr>
      <w:r w:rsidRPr="000F0D55">
        <w:rPr>
          <w:rFonts w:ascii="Courier New" w:hAnsi="Courier New" w:cs="Courier New"/>
          <w:sz w:val="22"/>
          <w:szCs w:val="22"/>
          <w:lang w:val="en-GB"/>
        </w:rPr>
        <w:t>}</w:t>
      </w:r>
    </w:p>
    <w:p w:rsidR="00833B7B" w:rsidRPr="00135EF8" w:rsidRDefault="00833B7B" w:rsidP="00833B7B">
      <w:pPr>
        <w:pStyle w:val="Heading3"/>
        <w:numPr>
          <w:ilvl w:val="3"/>
          <w:numId w:val="1"/>
        </w:numPr>
        <w:tabs>
          <w:tab w:val="clear" w:pos="1224"/>
          <w:tab w:val="left" w:pos="1078"/>
        </w:tabs>
        <w:ind w:left="0" w:firstLine="0"/>
        <w:rPr>
          <w:lang w:val="en-GB"/>
        </w:rPr>
      </w:pPr>
      <w:bookmarkStart w:id="1159" w:name="_Ref315421749"/>
      <w:bookmarkStart w:id="1160" w:name="_Toc434832179"/>
      <w:r>
        <w:rPr>
          <w:lang w:val="en-GB"/>
        </w:rPr>
        <w:t>Project Interfaces</w:t>
      </w:r>
      <w:bookmarkEnd w:id="1159"/>
      <w:bookmarkEnd w:id="1160"/>
    </w:p>
    <w:p w:rsidR="00494DEE" w:rsidRDefault="00BA022A" w:rsidP="0058732A">
      <w:pPr>
        <w:rPr>
          <w:lang w:val="en-GB"/>
        </w:rPr>
      </w:pPr>
      <w:r>
        <w:rPr>
          <w:lang w:val="en-GB"/>
        </w:rPr>
        <w:t xml:space="preserve">By default, all elements defined in a project are visible </w:t>
      </w:r>
      <w:r w:rsidR="00E4731B">
        <w:rPr>
          <w:lang w:val="en-GB"/>
        </w:rPr>
        <w:t xml:space="preserve">when they are imported into another project. </w:t>
      </w:r>
      <w:r>
        <w:rPr>
          <w:lang w:val="en-GB"/>
        </w:rPr>
        <w:t>In order to support effective modularization and reuse of variability models, we introduce interfaces</w:t>
      </w:r>
      <w:r w:rsidR="00D3219F">
        <w:rPr>
          <w:lang w:val="en-GB"/>
        </w:rPr>
        <w:t xml:space="preserve"> </w:t>
      </w:r>
      <w:r>
        <w:rPr>
          <w:lang w:val="en-GB"/>
        </w:rPr>
        <w:t xml:space="preserve">to </w:t>
      </w:r>
      <w:r w:rsidR="00E97E9E">
        <w:rPr>
          <w:lang w:val="en-GB"/>
        </w:rPr>
        <w:t>projects</w:t>
      </w:r>
      <w:r w:rsidR="00EE63FA">
        <w:rPr>
          <w:lang w:val="en-GB"/>
        </w:rPr>
        <w:t>.</w:t>
      </w:r>
      <w:r w:rsidR="00494DEE">
        <w:rPr>
          <w:lang w:val="en-GB"/>
        </w:rPr>
        <w:t xml:space="preserve"> Interfaces reduce the complexity in large-scale projects and</w:t>
      </w:r>
      <w:r w:rsidR="002421FF">
        <w:rPr>
          <w:lang w:val="en-GB"/>
        </w:rPr>
        <w:t xml:space="preserve"> provide means to</w:t>
      </w:r>
      <w:r w:rsidR="00494DEE">
        <w:rPr>
          <w:lang w:val="en-GB"/>
        </w:rPr>
        <w:t xml:space="preserve"> automate</w:t>
      </w:r>
      <w:r w:rsidR="008B4F40">
        <w:rPr>
          <w:lang w:val="en-GB"/>
        </w:rPr>
        <w:t xml:space="preserve"> the</w:t>
      </w:r>
      <w:r w:rsidR="00494DEE">
        <w:rPr>
          <w:lang w:val="en-GB"/>
        </w:rPr>
        <w:t xml:space="preserve"> configuration of lower-level decisions based on high-level decisions. </w:t>
      </w:r>
    </w:p>
    <w:p w:rsidR="00EE63FA" w:rsidRDefault="004F484D" w:rsidP="0058732A">
      <w:pPr>
        <w:rPr>
          <w:lang w:val="en-GB"/>
        </w:rPr>
      </w:pPr>
      <w:r>
        <w:rPr>
          <w:lang w:val="en-GB"/>
        </w:rPr>
        <w:t>I</w:t>
      </w:r>
      <w:r w:rsidR="00EE63FA">
        <w:rPr>
          <w:lang w:val="en-GB"/>
        </w:rPr>
        <w:t>nterfaces in a project define all elements of a project</w:t>
      </w:r>
      <w:r w:rsidR="009D412F">
        <w:rPr>
          <w:lang w:val="en-GB"/>
        </w:rPr>
        <w:t xml:space="preserve">, not part of the interface, </w:t>
      </w:r>
      <w:r w:rsidR="00EE63FA">
        <w:rPr>
          <w:lang w:val="en-GB"/>
        </w:rPr>
        <w:t xml:space="preserve">as private and, thus, </w:t>
      </w:r>
      <w:r w:rsidR="009D412F">
        <w:rPr>
          <w:lang w:val="en-GB"/>
        </w:rPr>
        <w:t>make them in</w:t>
      </w:r>
      <w:r w:rsidR="00EE63FA">
        <w:rPr>
          <w:lang w:val="en-GB"/>
        </w:rPr>
        <w:t>visible to the outside.</w:t>
      </w:r>
      <w:r>
        <w:rPr>
          <w:lang w:val="en-GB"/>
        </w:rPr>
        <w:t xml:space="preserve"> This is indicated by the </w:t>
      </w:r>
      <w:r w:rsidRPr="00733388">
        <w:rPr>
          <w:rFonts w:ascii="Courier New" w:hAnsi="Courier New" w:cs="Courier New"/>
          <w:b/>
          <w:sz w:val="22"/>
          <w:szCs w:val="22"/>
          <w:lang w:val="en-GB"/>
        </w:rPr>
        <w:t>interface</w:t>
      </w:r>
      <w:r>
        <w:rPr>
          <w:lang w:val="en-GB"/>
        </w:rPr>
        <w:t xml:space="preserve"> keyword</w:t>
      </w:r>
      <w:r w:rsidR="0075434B">
        <w:rPr>
          <w:lang w:val="en-GB"/>
        </w:rPr>
        <w:t xml:space="preserve"> within a project</w:t>
      </w:r>
      <w:r>
        <w:rPr>
          <w:lang w:val="en-GB"/>
        </w:rPr>
        <w:t>.</w:t>
      </w:r>
      <w:r w:rsidR="00EE63FA">
        <w:rPr>
          <w:lang w:val="en-GB"/>
        </w:rPr>
        <w:t xml:space="preserve"> </w:t>
      </w:r>
      <w:r w:rsidR="00FD7D39">
        <w:rPr>
          <w:lang w:val="en-GB"/>
        </w:rPr>
        <w:t xml:space="preserve">In order to access any elements they need to be </w:t>
      </w:r>
      <w:r w:rsidR="00EE63FA">
        <w:rPr>
          <w:lang w:val="en-GB"/>
        </w:rPr>
        <w:t>declare</w:t>
      </w:r>
      <w:r w:rsidR="00FD7D39">
        <w:rPr>
          <w:lang w:val="en-GB"/>
        </w:rPr>
        <w:t>d</w:t>
      </w:r>
      <w:r w:rsidR="00EE63FA">
        <w:rPr>
          <w:lang w:val="en-GB"/>
        </w:rPr>
        <w:t xml:space="preserve"> as</w:t>
      </w:r>
      <w:r w:rsidR="00494DEE">
        <w:rPr>
          <w:lang w:val="en-GB"/>
        </w:rPr>
        <w:t xml:space="preserve"> </w:t>
      </w:r>
      <w:r w:rsidR="00EE63FA">
        <w:rPr>
          <w:lang w:val="en-GB"/>
        </w:rPr>
        <w:t>parameter</w:t>
      </w:r>
      <w:r w:rsidR="00DF7B59">
        <w:rPr>
          <w:lang w:val="en-GB"/>
        </w:rPr>
        <w:t>s</w:t>
      </w:r>
      <w:r w:rsidR="00EE63FA">
        <w:rPr>
          <w:lang w:val="en-GB"/>
        </w:rPr>
        <w:t xml:space="preserve"> of the interface</w:t>
      </w:r>
      <w:r w:rsidR="00FD7D39">
        <w:rPr>
          <w:lang w:val="en-GB"/>
        </w:rPr>
        <w:t>. This can be done by exporting existing variables (</w:t>
      </w:r>
      <w:r w:rsidR="00361AB3">
        <w:rPr>
          <w:lang w:val="en-GB"/>
        </w:rPr>
        <w:t>using</w:t>
      </w:r>
      <w:r w:rsidR="00774452">
        <w:rPr>
          <w:lang w:val="en-GB"/>
        </w:rPr>
        <w:t xml:space="preserve"> the</w:t>
      </w:r>
      <w:r w:rsidR="00361AB3">
        <w:rPr>
          <w:lang w:val="en-GB"/>
        </w:rPr>
        <w:t xml:space="preserve"> </w:t>
      </w:r>
      <w:r w:rsidR="00361AB3" w:rsidRPr="007B5F6E">
        <w:rPr>
          <w:rFonts w:ascii="Courier New" w:hAnsi="Courier New" w:cs="Courier New"/>
          <w:b/>
          <w:sz w:val="22"/>
          <w:szCs w:val="22"/>
          <w:lang w:val="en-GB"/>
        </w:rPr>
        <w:t>export</w:t>
      </w:r>
      <w:r w:rsidR="00C254BC" w:rsidRPr="00C254BC">
        <w:rPr>
          <w:rFonts w:cs="Calibri"/>
          <w:lang w:val="en-GB"/>
        </w:rPr>
        <w:t xml:space="preserve"> keyword)</w:t>
      </w:r>
      <w:r w:rsidR="00EE63FA">
        <w:rPr>
          <w:lang w:val="en-GB"/>
        </w:rPr>
        <w:t xml:space="preserve"> </w:t>
      </w:r>
      <w:r w:rsidR="0075434B">
        <w:rPr>
          <w:lang w:val="en-GB"/>
        </w:rPr>
        <w:t>or by declaring new parameter variables.</w:t>
      </w:r>
      <w:r w:rsidR="00E126A8">
        <w:rPr>
          <w:lang w:val="en-GB"/>
        </w:rPr>
        <w:t xml:space="preserve"> </w:t>
      </w:r>
      <w:r w:rsidR="00690FE5">
        <w:rPr>
          <w:lang w:val="en-GB"/>
        </w:rPr>
        <w:t xml:space="preserve">As a special characteristic of the IVML, </w:t>
      </w:r>
      <w:r w:rsidR="00D5407E">
        <w:rPr>
          <w:lang w:val="en-GB"/>
        </w:rPr>
        <w:t>i</w:t>
      </w:r>
      <w:r w:rsidR="00E126A8">
        <w:rPr>
          <w:lang w:val="en-GB"/>
        </w:rPr>
        <w:t>t is also possible to define multiple interfaces for the same project.</w:t>
      </w:r>
      <w:r w:rsidR="002A3E13">
        <w:rPr>
          <w:lang w:val="en-GB"/>
        </w:rPr>
        <w:t xml:space="preserve"> This is different from other variability mode</w:t>
      </w:r>
      <w:r w:rsidR="00774452">
        <w:rPr>
          <w:lang w:val="en-GB"/>
        </w:rPr>
        <w:t>l</w:t>
      </w:r>
      <w:r w:rsidR="002A3E13">
        <w:rPr>
          <w:lang w:val="en-GB"/>
        </w:rPr>
        <w:t>ling languages like the CVL</w:t>
      </w:r>
      <w:r w:rsidR="00730141">
        <w:rPr>
          <w:lang w:val="en-GB"/>
        </w:rPr>
        <w:t xml:space="preserve"> [</w:t>
      </w:r>
      <w:fldSimple w:instr=" REF BIB_cvlinit10 \* MERGEFORMAT ">
        <w:r w:rsidR="0043707B" w:rsidRPr="00EB6E0B">
          <w:rPr>
            <w:lang w:val="en-GB"/>
          </w:rPr>
          <w:t>6</w:t>
        </w:r>
      </w:fldSimple>
      <w:r w:rsidR="00730141">
        <w:rPr>
          <w:lang w:val="en-GB"/>
        </w:rPr>
        <w:t>]</w:t>
      </w:r>
      <w:r w:rsidR="00C84B61" w:rsidRPr="00730141">
        <w:rPr>
          <w:lang w:val="en-GB"/>
        </w:rPr>
        <w:t>.</w:t>
      </w:r>
      <w:r w:rsidR="00C84B61">
        <w:rPr>
          <w:lang w:val="en-GB"/>
        </w:rPr>
        <w:t xml:space="preserve"> </w:t>
      </w:r>
    </w:p>
    <w:p w:rsidR="00E126A8" w:rsidRDefault="00E126A8" w:rsidP="0058732A">
      <w:pPr>
        <w:rPr>
          <w:lang w:val="en-GB"/>
        </w:rPr>
      </w:pPr>
      <w:r>
        <w:rPr>
          <w:lang w:val="en-GB"/>
        </w:rPr>
        <w:t>Importing a project (cf. Section</w:t>
      </w:r>
      <w:r w:rsidR="00DB1ED2">
        <w:rPr>
          <w:lang w:val="en-GB"/>
        </w:rPr>
        <w:t xml:space="preserve"> </w:t>
      </w:r>
      <w:r w:rsidR="00CA1915">
        <w:rPr>
          <w:lang w:val="en-GB"/>
        </w:rPr>
        <w:fldChar w:fldCharType="begin"/>
      </w:r>
      <w:r w:rsidR="00DB1ED2">
        <w:rPr>
          <w:lang w:val="en-GB"/>
        </w:rPr>
        <w:instrText xml:space="preserve"> REF _Ref314824266 \r \h </w:instrText>
      </w:r>
      <w:r w:rsidR="00CA1915">
        <w:rPr>
          <w:lang w:val="en-GB"/>
        </w:rPr>
      </w:r>
      <w:r w:rsidR="00CA1915">
        <w:rPr>
          <w:lang w:val="en-GB"/>
        </w:rPr>
        <w:fldChar w:fldCharType="separate"/>
      </w:r>
      <w:r w:rsidR="0043707B">
        <w:rPr>
          <w:lang w:val="en-GB"/>
        </w:rPr>
        <w:t>2.2.4.2</w:t>
      </w:r>
      <w:r w:rsidR="00CA1915">
        <w:rPr>
          <w:lang w:val="en-GB"/>
        </w:rPr>
        <w:fldChar w:fldCharType="end"/>
      </w:r>
      <w:r>
        <w:rPr>
          <w:lang w:val="en-GB"/>
        </w:rPr>
        <w:t xml:space="preserve">) that includes interfaces </w:t>
      </w:r>
      <w:r w:rsidR="00DB1ED2">
        <w:rPr>
          <w:lang w:val="en-GB"/>
        </w:rPr>
        <w:t xml:space="preserve">allows the importing project to access only the parameters defined in the </w:t>
      </w:r>
      <w:r w:rsidR="001B08B8">
        <w:rPr>
          <w:lang w:val="en-GB"/>
        </w:rPr>
        <w:t>interface</w:t>
      </w:r>
      <w:r w:rsidR="00DB1ED2">
        <w:rPr>
          <w:lang w:val="en-GB"/>
        </w:rPr>
        <w:t>.</w:t>
      </w:r>
      <w:r w:rsidR="00A6423B">
        <w:rPr>
          <w:lang w:val="en-GB"/>
        </w:rPr>
        <w:t xml:space="preserve"> All other elements of the project are not visible to the importing project.</w:t>
      </w:r>
    </w:p>
    <w:p w:rsidR="00D3219F" w:rsidRPr="000F0D55" w:rsidRDefault="00D3219F" w:rsidP="00D3219F">
      <w:pPr>
        <w:spacing w:after="200" w:line="276" w:lineRule="auto"/>
        <w:rPr>
          <w:b/>
          <w:lang w:val="en-GB"/>
        </w:rPr>
      </w:pPr>
      <w:r>
        <w:rPr>
          <w:b/>
          <w:lang w:val="en-GB"/>
        </w:rPr>
        <w:t>Syntax</w:t>
      </w:r>
      <w:r w:rsidRPr="000F0D55">
        <w:rPr>
          <w:b/>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623DFB" w:rsidRPr="001E04C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Definition of a new interface</w:t>
      </w:r>
      <w:r>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interface</w:t>
      </w:r>
      <w:r>
        <w:rPr>
          <w:rFonts w:ascii="Courier New" w:hAnsi="Courier New" w:cs="Courier New"/>
          <w:sz w:val="22"/>
          <w:szCs w:val="22"/>
          <w:lang w:val="en-GB"/>
        </w:rPr>
        <w:t xml:space="preserv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xml:space="preserve"> {</w:t>
      </w:r>
    </w:p>
    <w:p w:rsidR="00623DFB" w:rsidRPr="00D4728D"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 xml:space="preserve">/* Denotes the export of an existing decision variable of the project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Pr>
          <w:rFonts w:ascii="Courier New" w:hAnsi="Courier New" w:cs="Courier New"/>
          <w:sz w:val="22"/>
          <w:szCs w:val="22"/>
          <w:lang w:val="en-GB"/>
        </w:rPr>
        <w:t>. */</w:t>
      </w:r>
    </w:p>
    <w:p w:rsidR="00623DFB" w:rsidRDefault="00623DFB" w:rsidP="00623DFB">
      <w:pPr>
        <w:spacing w:after="200" w:line="276" w:lineRule="auto"/>
        <w:ind w:left="1134"/>
        <w:rPr>
          <w:rFonts w:ascii="Courier New" w:hAnsi="Courier New" w:cs="Courier New"/>
          <w:sz w:val="22"/>
          <w:szCs w:val="22"/>
          <w:lang w:val="en-GB"/>
        </w:rPr>
      </w:pPr>
      <w:r>
        <w:rPr>
          <w:rFonts w:ascii="Courier New" w:hAnsi="Courier New" w:cs="Courier New"/>
          <w:b/>
          <w:sz w:val="22"/>
          <w:szCs w:val="22"/>
          <w:lang w:val="en-GB"/>
        </w:rPr>
        <w:t>export</w:t>
      </w:r>
      <w:r w:rsidRPr="00D4728D">
        <w:rPr>
          <w:rFonts w:ascii="Courier New" w:hAnsi="Courier New" w:cs="Courier New"/>
          <w:sz w:val="22"/>
          <w:szCs w:val="22"/>
          <w:lang w:val="en-GB"/>
        </w:rPr>
        <w:t xml:space="preserve"> </w:t>
      </w:r>
      <w:r w:rsidRPr="00C254BC">
        <w:rPr>
          <w:rFonts w:ascii="Courier New" w:hAnsi="Courier New" w:cs="Courier New"/>
          <w:i/>
          <w:sz w:val="22"/>
          <w:szCs w:val="22"/>
          <w:lang w:val="en-GB"/>
        </w:rPr>
        <w:t>name</w:t>
      </w:r>
      <w:r w:rsidRPr="00C254BC">
        <w:rPr>
          <w:rFonts w:ascii="Courier New" w:hAnsi="Courier New" w:cs="Courier New"/>
          <w:i/>
          <w:sz w:val="22"/>
          <w:szCs w:val="22"/>
          <w:vertAlign w:val="subscript"/>
          <w:lang w:val="en-GB"/>
        </w:rPr>
        <w:t>3</w:t>
      </w:r>
      <w:r w:rsidRPr="00D4728D">
        <w:rPr>
          <w:rFonts w:ascii="Courier New" w:hAnsi="Courier New" w:cs="Courier New"/>
          <w:sz w:val="22"/>
          <w:szCs w:val="22"/>
          <w:lang w:val="en-GB"/>
        </w:rPr>
        <w:t>;</w:t>
      </w:r>
    </w:p>
    <w:p w:rsidR="00623DFB" w:rsidRDefault="00623DFB" w:rsidP="00623DFB">
      <w:pPr>
        <w:spacing w:after="200" w:line="276" w:lineRule="auto"/>
        <w:ind w:left="1134"/>
        <w:rPr>
          <w:rFonts w:ascii="Courier New" w:hAnsi="Courier New" w:cs="Courier New"/>
          <w:sz w:val="22"/>
          <w:szCs w:val="22"/>
          <w:lang w:val="en-GB"/>
        </w:rPr>
      </w:pPr>
      <w:r w:rsidRPr="00D4728D">
        <w:rPr>
          <w:rFonts w:ascii="Courier New" w:hAnsi="Courier New" w:cs="Courier New"/>
          <w:sz w:val="22"/>
          <w:szCs w:val="22"/>
          <w:lang w:val="en-GB"/>
        </w:rPr>
        <w:t>...</w:t>
      </w:r>
    </w:p>
    <w:p w:rsidR="00623DFB" w:rsidRDefault="00623DFB" w:rsidP="00623DF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E0CCA" w:rsidRDefault="006E0CCA" w:rsidP="006E0CCA">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Declaration of a (private) decision variable. This variable is exported by the interface </w:t>
      </w:r>
      <w:r>
        <w:rPr>
          <w:rFonts w:ascii="Courier New" w:hAnsi="Courier New" w:cs="Courier New"/>
          <w:i/>
          <w:sz w:val="22"/>
          <w:szCs w:val="22"/>
          <w:lang w:val="en-GB"/>
        </w:rPr>
        <w:t>Name</w:t>
      </w:r>
      <w:r w:rsidRPr="00D4728D">
        <w:rPr>
          <w:rFonts w:ascii="Courier New" w:hAnsi="Courier New" w:cs="Courier New"/>
          <w:i/>
          <w:sz w:val="22"/>
          <w:szCs w:val="22"/>
          <w:vertAlign w:val="subscript"/>
          <w:lang w:val="en-GB"/>
        </w:rPr>
        <w:t>2</w:t>
      </w:r>
      <w:r>
        <w:rPr>
          <w:rFonts w:ascii="Courier New" w:hAnsi="Courier New" w:cs="Courier New"/>
          <w:sz w:val="22"/>
          <w:szCs w:val="22"/>
          <w:lang w:val="en-GB"/>
        </w:rPr>
        <w:t>. */</w:t>
      </w:r>
    </w:p>
    <w:p w:rsidR="006E0CCA" w:rsidRPr="006E0CCA" w:rsidRDefault="006E0CCA" w:rsidP="006E0CCA">
      <w:pPr>
        <w:spacing w:after="200" w:line="276" w:lineRule="auto"/>
        <w:ind w:left="851"/>
        <w:rPr>
          <w:rFonts w:ascii="Courier New" w:hAnsi="Courier New" w:cs="Courier New"/>
          <w:sz w:val="22"/>
          <w:szCs w:val="22"/>
          <w:lang w:val="en-GB"/>
        </w:rPr>
      </w:pPr>
      <w:r w:rsidRPr="006E0CCA">
        <w:rPr>
          <w:rFonts w:ascii="Courier New" w:hAnsi="Courier New" w:cs="Courier New"/>
          <w:i/>
          <w:sz w:val="22"/>
          <w:szCs w:val="22"/>
          <w:lang w:val="en-GB"/>
        </w:rPr>
        <w:t>Type</w:t>
      </w:r>
      <w:r>
        <w:rPr>
          <w:rFonts w:ascii="Courier New" w:hAnsi="Courier New" w:cs="Courier New"/>
          <w:sz w:val="22"/>
          <w:szCs w:val="22"/>
          <w:lang w:val="en-GB"/>
        </w:rPr>
        <w:t xml:space="preserv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rFonts w:ascii="Courier New" w:hAnsi="Courier New" w:cs="Courier New"/>
          <w:sz w:val="22"/>
          <w:szCs w:val="22"/>
          <w:lang w:val="en-GB"/>
        </w:rPr>
        <w:t>;</w:t>
      </w:r>
    </w:p>
    <w:p w:rsidR="00034AD1" w:rsidRDefault="00D4728D">
      <w:pPr>
        <w:spacing w:after="200" w:line="276" w:lineRule="auto"/>
        <w:ind w:left="567"/>
        <w:rPr>
          <w:rFonts w:ascii="Courier New" w:hAnsi="Courier New" w:cs="Courier New"/>
          <w:sz w:val="22"/>
          <w:szCs w:val="22"/>
          <w:lang w:val="en-GB"/>
        </w:rPr>
      </w:pPr>
      <w:r w:rsidRPr="00D4728D">
        <w:rPr>
          <w:rFonts w:ascii="Courier New" w:hAnsi="Courier New" w:cs="Courier New"/>
          <w:sz w:val="22"/>
          <w:szCs w:val="22"/>
          <w:lang w:val="en-GB"/>
        </w:rPr>
        <w:t>}</w:t>
      </w:r>
    </w:p>
    <w:p w:rsidR="00D3219F" w:rsidRPr="000F0D55" w:rsidRDefault="00D3219F" w:rsidP="00D3219F">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a new </w:t>
      </w:r>
      <w:r>
        <w:rPr>
          <w:lang w:val="en-GB"/>
        </w:rPr>
        <w:t>project</w:t>
      </w:r>
      <w:r w:rsidRPr="000F0D55">
        <w:rPr>
          <w:lang w:val="en-GB"/>
        </w:rPr>
        <w:t xml:space="preserve"> </w:t>
      </w:r>
      <w:r w:rsidR="00066B97">
        <w:rPr>
          <w:lang w:val="en-GB"/>
        </w:rPr>
        <w:t>interface</w:t>
      </w:r>
      <w:r>
        <w:rPr>
          <w:lang w:val="en-GB"/>
        </w:rPr>
        <w:t xml:space="preserve"> </w:t>
      </w:r>
      <w:r w:rsidR="00567B49" w:rsidRPr="000F0D55">
        <w:rPr>
          <w:lang w:val="en-GB"/>
        </w:rPr>
        <w:t xml:space="preserve">consists of </w:t>
      </w:r>
      <w:r w:rsidR="00567B49">
        <w:rPr>
          <w:lang w:val="en-GB"/>
        </w:rPr>
        <w:t xml:space="preserve">the following </w:t>
      </w:r>
      <w:r w:rsidR="00567B49" w:rsidRPr="000F0D55">
        <w:rPr>
          <w:lang w:val="en-GB"/>
        </w:rPr>
        <w:t>elements</w:t>
      </w:r>
      <w:r w:rsidRPr="000F0D55">
        <w:rPr>
          <w:lang w:val="en-GB"/>
        </w:rPr>
        <w:t>:</w:t>
      </w:r>
    </w:p>
    <w:p w:rsidR="00D3219F" w:rsidRDefault="00D3219F" w:rsidP="00D3219F">
      <w:pPr>
        <w:pStyle w:val="ListParagraph"/>
        <w:numPr>
          <w:ilvl w:val="0"/>
          <w:numId w:val="79"/>
        </w:numPr>
        <w:spacing w:after="200" w:line="276" w:lineRule="auto"/>
        <w:ind w:left="993"/>
        <w:rPr>
          <w:lang w:val="en-GB"/>
        </w:rPr>
      </w:pPr>
      <w:r w:rsidRPr="000F0D55">
        <w:rPr>
          <w:lang w:val="en-GB"/>
        </w:rPr>
        <w:t xml:space="preserve">The keyword </w:t>
      </w:r>
      <w:r w:rsidR="00066B97" w:rsidRPr="007B5F6E">
        <w:rPr>
          <w:rFonts w:ascii="Courier New" w:hAnsi="Courier New" w:cs="Courier New"/>
          <w:b/>
          <w:sz w:val="22"/>
          <w:szCs w:val="22"/>
          <w:lang w:val="en-GB"/>
        </w:rPr>
        <w:t>interface</w:t>
      </w:r>
      <w:r w:rsidRPr="000F0D55">
        <w:rPr>
          <w:lang w:val="en-GB"/>
        </w:rPr>
        <w:t xml:space="preserve"> </w:t>
      </w:r>
      <w:r w:rsidR="00066B97">
        <w:rPr>
          <w:lang w:val="en-GB"/>
        </w:rPr>
        <w:t xml:space="preserve">indicates the definition of a new interface of the project </w:t>
      </w:r>
      <w:r w:rsidR="00066B97">
        <w:rPr>
          <w:rFonts w:ascii="Courier New" w:hAnsi="Courier New" w:cs="Courier New"/>
          <w:i/>
          <w:sz w:val="22"/>
          <w:szCs w:val="22"/>
          <w:lang w:val="en-GB"/>
        </w:rPr>
        <w:t>name</w:t>
      </w:r>
      <w:r w:rsidR="00066B97">
        <w:rPr>
          <w:rFonts w:ascii="Courier New" w:hAnsi="Courier New" w:cs="Courier New"/>
          <w:i/>
          <w:sz w:val="22"/>
          <w:szCs w:val="22"/>
          <w:vertAlign w:val="subscript"/>
          <w:lang w:val="en-GB"/>
        </w:rPr>
        <w:t>1</w:t>
      </w:r>
      <w:r w:rsidR="00066B97">
        <w:rPr>
          <w:sz w:val="22"/>
          <w:szCs w:val="22"/>
          <w:lang w:val="en-GB"/>
        </w:rPr>
        <w:t>.</w:t>
      </w:r>
      <w:r w:rsidR="00AB0439">
        <w:rPr>
          <w:lang w:val="en-GB"/>
        </w:rPr>
        <w:t xml:space="preserve"> </w:t>
      </w:r>
      <w:r w:rsidR="00623DFB">
        <w:rPr>
          <w:lang w:val="en-GB"/>
        </w:rPr>
        <w:t>Interfaces must occur at the beginning of a project before decision variable or type definitions.</w:t>
      </w:r>
    </w:p>
    <w:p w:rsidR="00D55E81" w:rsidRDefault="00D55E81" w:rsidP="00AB0439">
      <w:pPr>
        <w:pStyle w:val="ListParagraph"/>
        <w:numPr>
          <w:ilvl w:val="0"/>
          <w:numId w:val="79"/>
        </w:numPr>
        <w:spacing w:after="200" w:line="276" w:lineRule="auto"/>
        <w:ind w:left="993"/>
        <w:rPr>
          <w:lang w:val="en-GB"/>
        </w:rPr>
      </w:pPr>
      <w:r>
        <w:rPr>
          <w:lang w:val="en-GB"/>
        </w:rPr>
        <w:t xml:space="preserve">The keyword </w:t>
      </w:r>
      <w:r>
        <w:rPr>
          <w:rFonts w:ascii="Courier New" w:hAnsi="Courier New" w:cs="Courier New"/>
          <w:b/>
          <w:sz w:val="22"/>
          <w:szCs w:val="22"/>
          <w:lang w:val="en-GB"/>
        </w:rPr>
        <w:t>export</w:t>
      </w:r>
      <w:r>
        <w:rPr>
          <w:lang w:val="en-GB"/>
        </w:rPr>
        <w:t xml:space="preserve"> indicates the export of the following decision variable </w:t>
      </w:r>
      <w:r w:rsidRPr="006E0CCA">
        <w:rPr>
          <w:rFonts w:ascii="Courier New" w:hAnsi="Courier New" w:cs="Courier New"/>
          <w:i/>
          <w:sz w:val="22"/>
          <w:szCs w:val="22"/>
          <w:lang w:val="en-GB"/>
        </w:rPr>
        <w:t>name</w:t>
      </w:r>
      <w:r w:rsidRPr="006E0CCA">
        <w:rPr>
          <w:rFonts w:ascii="Courier New" w:hAnsi="Courier New" w:cs="Courier New"/>
          <w:i/>
          <w:sz w:val="22"/>
          <w:szCs w:val="22"/>
          <w:vertAlign w:val="subscript"/>
          <w:lang w:val="en-GB"/>
        </w:rPr>
        <w:t>3</w:t>
      </w:r>
      <w:r>
        <w:rPr>
          <w:lang w:val="en-GB"/>
        </w:rPr>
        <w:t>.</w:t>
      </w:r>
    </w:p>
    <w:p w:rsidR="00D3219F" w:rsidRPr="000F0D55" w:rsidRDefault="00D3219F" w:rsidP="00D3219F">
      <w:pPr>
        <w:spacing w:after="200" w:line="276" w:lineRule="auto"/>
        <w:rPr>
          <w:lang w:val="en-GB"/>
        </w:rPr>
      </w:pPr>
      <w:r w:rsidRPr="000F0D55">
        <w:rPr>
          <w:b/>
          <w:lang w:val="en-GB"/>
        </w:rPr>
        <w:t>Example</w:t>
      </w:r>
      <w:r w:rsidRPr="000F0D55">
        <w:rPr>
          <w:lang w:val="en-GB"/>
        </w:rPr>
        <w:t>:</w:t>
      </w: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will define an interface for this project.</w:t>
      </w:r>
    </w:p>
    <w:p w:rsidR="006D622E"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interface</w:t>
      </w:r>
      <w:r>
        <w:rPr>
          <w:rFonts w:ascii="Courier New" w:hAnsi="Courier New" w:cs="Courier New"/>
          <w:sz w:val="22"/>
          <w:szCs w:val="22"/>
          <w:lang w:val="en-GB"/>
        </w:rPr>
        <w:t xml:space="preserve"> MyInterface {</w:t>
      </w:r>
    </w:p>
    <w:p w:rsidR="006D622E" w:rsidRDefault="006D622E" w:rsidP="006D622E">
      <w:pPr>
        <w:spacing w:after="200" w:line="276" w:lineRule="auto"/>
        <w:ind w:left="1418"/>
        <w:rPr>
          <w:rFonts w:ascii="Courier New" w:hAnsi="Courier New" w:cs="Courier New"/>
          <w:b/>
          <w:sz w:val="22"/>
          <w:szCs w:val="22"/>
          <w:lang w:val="en-GB"/>
        </w:rPr>
      </w:pPr>
      <w:r w:rsidRPr="00733388">
        <w:rPr>
          <w:rFonts w:ascii="Courier New" w:hAnsi="Courier New" w:cs="Courier New"/>
          <w:b/>
          <w:sz w:val="22"/>
          <w:szCs w:val="22"/>
          <w:lang w:val="en-GB"/>
        </w:rPr>
        <w:t>export</w:t>
      </w:r>
      <w:r>
        <w:rPr>
          <w:rFonts w:ascii="Courier New" w:hAnsi="Courier New" w:cs="Courier New"/>
          <w:sz w:val="22"/>
          <w:szCs w:val="22"/>
          <w:lang w:val="en-GB"/>
        </w:rPr>
        <w:t xml:space="preserve"> name, appType;</w:t>
      </w:r>
    </w:p>
    <w:p w:rsidR="006D622E" w:rsidRPr="00AF28F8" w:rsidRDefault="006D622E" w:rsidP="006D622E">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6D622E" w:rsidRDefault="006D622E" w:rsidP="00D3219F">
      <w:pPr>
        <w:spacing w:after="200" w:line="276" w:lineRule="auto"/>
        <w:ind w:left="567"/>
        <w:jc w:val="left"/>
        <w:rPr>
          <w:rFonts w:ascii="Courier New" w:hAnsi="Courier New" w:cs="Courier New"/>
          <w:sz w:val="22"/>
          <w:szCs w:val="22"/>
          <w:lang w:val="en-GB"/>
        </w:rPr>
      </w:pP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(private) decision variables.</w:t>
      </w:r>
    </w:p>
    <w:p w:rsidR="00AD5632" w:rsidRDefault="00AD5632" w:rsidP="00AD5632">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AD5632" w:rsidRDefault="00AD5632" w:rsidP="00AD5632">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String</w:t>
      </w:r>
      <w:r w:rsidRPr="00733388">
        <w:rPr>
          <w:rFonts w:ascii="Courier New" w:hAnsi="Courier New" w:cs="Courier New"/>
          <w:sz w:val="22"/>
          <w:szCs w:val="22"/>
          <w:lang w:val="en-GB"/>
        </w:rPr>
        <w:t xml:space="preserve"> appType</w:t>
      </w:r>
      <w:r>
        <w:rPr>
          <w:rFonts w:ascii="Courier New" w:hAnsi="Courier New" w:cs="Courier New"/>
          <w:b/>
          <w:sz w:val="22"/>
          <w:szCs w:val="22"/>
          <w:lang w:val="en-GB"/>
        </w:rPr>
        <w:t>;</w:t>
      </w:r>
    </w:p>
    <w:p w:rsidR="00AD5632" w:rsidRDefault="00AD5632" w:rsidP="00AD5632">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Integer</w:t>
      </w:r>
      <w:r>
        <w:rPr>
          <w:rFonts w:ascii="Courier New" w:hAnsi="Courier New" w:cs="Courier New"/>
          <w:sz w:val="22"/>
          <w:szCs w:val="22"/>
          <w:lang w:val="en-GB"/>
        </w:rPr>
        <w:t xml:space="preserve"> bitrate;</w:t>
      </w:r>
    </w:p>
    <w:p w:rsidR="00AD5632" w:rsidRDefault="00AD5632" w:rsidP="00D3219F">
      <w:pPr>
        <w:spacing w:after="200" w:line="276" w:lineRule="auto"/>
        <w:ind w:left="851"/>
        <w:rPr>
          <w:rFonts w:ascii="Courier New" w:hAnsi="Courier New" w:cs="Courier New"/>
          <w:sz w:val="22"/>
          <w:szCs w:val="22"/>
          <w:lang w:val="en-GB"/>
        </w:rPr>
      </w:pPr>
    </w:p>
    <w:p w:rsidR="00C90CC4" w:rsidRDefault="00140AC8"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constraint.</w:t>
      </w:r>
    </w:p>
    <w:p w:rsidR="00D3219F" w:rsidRDefault="00140AC8" w:rsidP="00D3219F">
      <w:pPr>
        <w:spacing w:after="200" w:line="276" w:lineRule="auto"/>
        <w:ind w:left="567"/>
        <w:jc w:val="left"/>
        <w:rPr>
          <w:sz w:val="22"/>
          <w:szCs w:val="22"/>
          <w:lang w:val="en-GB"/>
        </w:rPr>
      </w:pPr>
      <w:r>
        <w:rPr>
          <w:rFonts w:ascii="Courier New" w:hAnsi="Courier New" w:cs="Courier New"/>
          <w:sz w:val="22"/>
          <w:szCs w:val="22"/>
          <w:lang w:val="en-GB"/>
        </w:rPr>
        <w:t xml:space="preserve">appType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Video</w:t>
      </w:r>
      <w:r w:rsidR="00F34DD4">
        <w:rPr>
          <w:rFonts w:ascii="Courier New" w:hAnsi="Courier New" w:cs="Courier New"/>
          <w:sz w:val="22"/>
          <w:szCs w:val="22"/>
          <w:lang w:val="en-GB"/>
        </w:rPr>
        <w:t>"</w:t>
      </w:r>
      <w:r>
        <w:rPr>
          <w:rFonts w:ascii="Courier New" w:hAnsi="Courier New" w:cs="Courier New"/>
          <w:sz w:val="22"/>
          <w:szCs w:val="22"/>
          <w:lang w:val="en-GB"/>
        </w:rPr>
        <w:t xml:space="preserve"> </w:t>
      </w:r>
      <w:r w:rsidRPr="00140AC8">
        <w:rPr>
          <w:rFonts w:ascii="Courier New" w:hAnsi="Courier New" w:cs="Courier New"/>
          <w:b/>
          <w:sz w:val="22"/>
          <w:szCs w:val="22"/>
          <w:lang w:val="en-GB"/>
        </w:rPr>
        <w:t>implies</w:t>
      </w:r>
      <w:r>
        <w:rPr>
          <w:rFonts w:ascii="Courier New" w:hAnsi="Courier New" w:cs="Courier New"/>
          <w:sz w:val="22"/>
          <w:szCs w:val="22"/>
          <w:lang w:val="en-GB"/>
        </w:rPr>
        <w:t xml:space="preserve"> bitrate </w:t>
      </w:r>
      <w:r w:rsidR="00652E70">
        <w:rPr>
          <w:rFonts w:ascii="Courier New" w:hAnsi="Courier New" w:cs="Courier New"/>
          <w:sz w:val="22"/>
          <w:szCs w:val="22"/>
          <w:lang w:val="en-GB"/>
        </w:rPr>
        <w:t>=</w:t>
      </w:r>
      <w:r>
        <w:rPr>
          <w:rFonts w:ascii="Courier New" w:hAnsi="Courier New" w:cs="Courier New"/>
          <w:sz w:val="22"/>
          <w:szCs w:val="22"/>
          <w:lang w:val="en-GB"/>
        </w:rPr>
        <w:t>= 256;</w:t>
      </w:r>
      <w:r w:rsidR="00D3219F" w:rsidRPr="000F0D55">
        <w:rPr>
          <w:rFonts w:ascii="Courier New" w:hAnsi="Courier New" w:cs="Courier New"/>
          <w:sz w:val="22"/>
          <w:szCs w:val="22"/>
          <w:lang w:val="en-GB"/>
        </w:rPr>
        <w:t>}</w:t>
      </w:r>
    </w:p>
    <w:p w:rsidR="00D3219F" w:rsidRDefault="00D3219F" w:rsidP="005C0465">
      <w:pPr>
        <w:spacing w:after="200" w:line="276" w:lineRule="auto"/>
        <w:ind w:left="567"/>
        <w:jc w:val="left"/>
        <w:rPr>
          <w:rFonts w:ascii="Courier New" w:hAnsi="Courier New" w:cs="Courier New"/>
          <w:b/>
          <w:sz w:val="22"/>
          <w:szCs w:val="22"/>
          <w:lang w:val="en-GB"/>
        </w:rPr>
      </w:pPr>
    </w:p>
    <w:p w:rsidR="00D3219F" w:rsidRDefault="00D3219F" w:rsidP="00D3219F">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D3219F" w:rsidRDefault="00881579"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140AC8">
        <w:rPr>
          <w:rFonts w:ascii="Courier New" w:hAnsi="Courier New" w:cs="Courier New"/>
          <w:sz w:val="22"/>
          <w:szCs w:val="22"/>
          <w:lang w:val="en-GB"/>
        </w:rPr>
        <w:t>*</w:t>
      </w:r>
      <w:r w:rsidR="00D3219F">
        <w:rPr>
          <w:rFonts w:ascii="Courier New" w:hAnsi="Courier New" w:cs="Courier New"/>
          <w:sz w:val="22"/>
          <w:szCs w:val="22"/>
          <w:lang w:val="en-GB"/>
        </w:rPr>
        <w:t xml:space="preserve"> This will </w:t>
      </w:r>
      <w:r w:rsidR="00E207F8">
        <w:rPr>
          <w:rFonts w:ascii="Courier New" w:hAnsi="Courier New" w:cs="Courier New"/>
          <w:sz w:val="22"/>
          <w:szCs w:val="22"/>
          <w:lang w:val="en-GB"/>
        </w:rPr>
        <w:t xml:space="preserve">import the </w:t>
      </w:r>
      <w:r w:rsidR="00140AC8">
        <w:rPr>
          <w:rFonts w:ascii="Courier New" w:hAnsi="Courier New" w:cs="Courier New"/>
          <w:sz w:val="22"/>
          <w:szCs w:val="22"/>
          <w:lang w:val="en-GB"/>
        </w:rPr>
        <w:t xml:space="preserve">interface </w:t>
      </w:r>
      <w:r w:rsidR="00F34DD4">
        <w:rPr>
          <w:rFonts w:ascii="Courier New" w:hAnsi="Courier New" w:cs="Courier New"/>
          <w:sz w:val="22"/>
          <w:szCs w:val="22"/>
          <w:lang w:val="en-GB"/>
        </w:rPr>
        <w:t>"</w:t>
      </w:r>
      <w:r w:rsidR="00140AC8">
        <w:rPr>
          <w:rFonts w:ascii="Courier New" w:hAnsi="Courier New" w:cs="Courier New"/>
          <w:sz w:val="22"/>
          <w:szCs w:val="22"/>
          <w:lang w:val="en-GB"/>
        </w:rPr>
        <w:t>MyInterface</w:t>
      </w:r>
      <w:r w:rsidR="00F34DD4">
        <w:rPr>
          <w:rFonts w:ascii="Courier New" w:hAnsi="Courier New" w:cs="Courier New"/>
          <w:sz w:val="22"/>
          <w:szCs w:val="22"/>
          <w:lang w:val="en-GB"/>
        </w:rPr>
        <w:t>"</w:t>
      </w:r>
      <w:r w:rsidR="00140AC8">
        <w:rPr>
          <w:rFonts w:ascii="Courier New" w:hAnsi="Courier New" w:cs="Courier New"/>
          <w:sz w:val="22"/>
          <w:szCs w:val="22"/>
          <w:lang w:val="en-GB"/>
        </w:rPr>
        <w:t xml:space="preserve"> of </w:t>
      </w:r>
      <w:r w:rsidR="00E207F8">
        <w:rPr>
          <w:rFonts w:ascii="Courier New" w:hAnsi="Courier New" w:cs="Courier New"/>
          <w:sz w:val="22"/>
          <w:szCs w:val="22"/>
          <w:lang w:val="en-GB"/>
        </w:rPr>
        <w:t xml:space="preserve">project </w:t>
      </w:r>
      <w:r w:rsidR="00F34DD4">
        <w:rPr>
          <w:rFonts w:ascii="Courier New" w:hAnsi="Courier New" w:cs="Courier New"/>
          <w:sz w:val="22"/>
          <w:szCs w:val="22"/>
          <w:lang w:val="en-GB"/>
        </w:rPr>
        <w:t>"</w:t>
      </w:r>
      <w:r w:rsidR="00E207F8">
        <w:rPr>
          <w:rFonts w:ascii="Courier New" w:hAnsi="Courier New" w:cs="Courier New"/>
          <w:sz w:val="22"/>
          <w:szCs w:val="22"/>
          <w:lang w:val="en-GB"/>
        </w:rPr>
        <w:t>application</w:t>
      </w:r>
      <w:r w:rsidR="00F34DD4">
        <w:rPr>
          <w:rFonts w:ascii="Courier New" w:hAnsi="Courier New" w:cs="Courier New"/>
          <w:sz w:val="22"/>
          <w:szCs w:val="22"/>
          <w:lang w:val="en-GB"/>
        </w:rPr>
        <w:t>"</w:t>
      </w:r>
      <w:r w:rsidR="00140AC8">
        <w:rPr>
          <w:rFonts w:ascii="Courier New" w:hAnsi="Courier New" w:cs="Courier New"/>
          <w:sz w:val="22"/>
          <w:szCs w:val="22"/>
          <w:lang w:val="en-GB"/>
        </w:rPr>
        <w:t>. */</w:t>
      </w:r>
    </w:p>
    <w:p w:rsidR="00D3219F" w:rsidRDefault="00D3219F" w:rsidP="00D3219F">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r w:rsidR="00140AC8">
        <w:rPr>
          <w:rFonts w:ascii="Courier New" w:hAnsi="Courier New" w:cs="Courier New"/>
          <w:sz w:val="22"/>
          <w:szCs w:val="22"/>
          <w:lang w:val="en-GB"/>
        </w:rPr>
        <w:t>::MyInterface</w:t>
      </w:r>
      <w:r>
        <w:rPr>
          <w:rFonts w:ascii="Courier New" w:hAnsi="Courier New" w:cs="Courier New"/>
          <w:sz w:val="22"/>
          <w:szCs w:val="22"/>
          <w:lang w:val="en-GB"/>
        </w:rPr>
        <w:t>;</w:t>
      </w:r>
    </w:p>
    <w:p w:rsidR="00D3219F" w:rsidRDefault="00D3219F" w:rsidP="00D3219F">
      <w:pPr>
        <w:spacing w:after="200" w:line="276" w:lineRule="auto"/>
        <w:ind w:left="851"/>
        <w:rPr>
          <w:rFonts w:ascii="Courier New" w:hAnsi="Courier New" w:cs="Courier New"/>
          <w:sz w:val="22"/>
          <w:szCs w:val="22"/>
          <w:lang w:val="en-GB"/>
        </w:rPr>
      </w:pPr>
    </w:p>
    <w:p w:rsidR="00D3219F" w:rsidRDefault="009E5BF6" w:rsidP="00D3219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D3219F">
        <w:rPr>
          <w:rFonts w:ascii="Courier New" w:hAnsi="Courier New" w:cs="Courier New"/>
          <w:sz w:val="22"/>
          <w:szCs w:val="22"/>
          <w:lang w:val="en-GB"/>
        </w:rPr>
        <w:t xml:space="preserve"> </w:t>
      </w:r>
      <w:r w:rsidR="00B74E26">
        <w:rPr>
          <w:rFonts w:ascii="Courier New" w:hAnsi="Courier New" w:cs="Courier New"/>
          <w:sz w:val="22"/>
          <w:szCs w:val="22"/>
          <w:lang w:val="en-GB"/>
        </w:rPr>
        <w:t>Only the parameters of the interfaces are accessible</w:t>
      </w:r>
      <w:r w:rsidR="00D3219F">
        <w:rPr>
          <w:rFonts w:ascii="Courier New" w:hAnsi="Courier New" w:cs="Courier New"/>
          <w:sz w:val="22"/>
          <w:szCs w:val="22"/>
          <w:lang w:val="en-GB"/>
        </w:rPr>
        <w:t>.</w:t>
      </w:r>
      <w:r>
        <w:rPr>
          <w:rFonts w:ascii="Courier New" w:hAnsi="Courier New" w:cs="Courier New"/>
          <w:sz w:val="22"/>
          <w:szCs w:val="22"/>
          <w:lang w:val="en-GB"/>
        </w:rPr>
        <w:t xml:space="preserve"> </w:t>
      </w:r>
      <w:r w:rsidR="00F34DD4">
        <w:rPr>
          <w:rFonts w:ascii="Courier New" w:hAnsi="Courier New" w:cs="Courier New"/>
          <w:sz w:val="22"/>
          <w:szCs w:val="22"/>
          <w:lang w:val="en-GB"/>
        </w:rPr>
        <w:t>"</w:t>
      </w:r>
      <w:r>
        <w:rPr>
          <w:rFonts w:ascii="Courier New" w:hAnsi="Courier New" w:cs="Courier New"/>
          <w:sz w:val="22"/>
          <w:szCs w:val="22"/>
          <w:lang w:val="en-GB"/>
        </w:rPr>
        <w:t>application::bi</w:t>
      </w:r>
      <w:r w:rsidR="0066427A">
        <w:rPr>
          <w:rFonts w:ascii="Courier New" w:hAnsi="Courier New" w:cs="Courier New"/>
          <w:sz w:val="22"/>
          <w:szCs w:val="22"/>
          <w:lang w:val="en-GB"/>
        </w:rPr>
        <w:t>t</w:t>
      </w:r>
      <w:r>
        <w:rPr>
          <w:rFonts w:ascii="Courier New" w:hAnsi="Courier New" w:cs="Courier New"/>
          <w:sz w:val="22"/>
          <w:szCs w:val="22"/>
          <w:lang w:val="en-GB"/>
        </w:rPr>
        <w:t>rate</w:t>
      </w:r>
      <w:r w:rsidR="00F34DD4">
        <w:rPr>
          <w:rFonts w:ascii="Courier New" w:hAnsi="Courier New" w:cs="Courier New"/>
          <w:sz w:val="22"/>
          <w:szCs w:val="22"/>
          <w:lang w:val="en-GB"/>
        </w:rPr>
        <w:t>"</w:t>
      </w:r>
      <w:r>
        <w:rPr>
          <w:rFonts w:ascii="Courier New" w:hAnsi="Courier New" w:cs="Courier New"/>
          <w:sz w:val="22"/>
          <w:szCs w:val="22"/>
          <w:lang w:val="en-GB"/>
        </w:rPr>
        <w:t xml:space="preserve"> yield</w:t>
      </w:r>
      <w:r w:rsidR="00BC09F1">
        <w:rPr>
          <w:rFonts w:ascii="Courier New" w:hAnsi="Courier New" w:cs="Courier New"/>
          <w:sz w:val="22"/>
          <w:szCs w:val="22"/>
          <w:lang w:val="en-GB"/>
        </w:rPr>
        <w:t>s</w:t>
      </w:r>
      <w:r>
        <w:rPr>
          <w:rFonts w:ascii="Courier New" w:hAnsi="Courier New" w:cs="Courier New"/>
          <w:sz w:val="22"/>
          <w:szCs w:val="22"/>
          <w:lang w:val="en-GB"/>
        </w:rPr>
        <w:t xml:space="preserve"> an error. </w:t>
      </w:r>
      <w:r w:rsidR="002042F0">
        <w:rPr>
          <w:rFonts w:ascii="Courier New" w:hAnsi="Courier New" w:cs="Courier New"/>
          <w:sz w:val="22"/>
          <w:szCs w:val="22"/>
          <w:lang w:val="en-GB"/>
        </w:rPr>
        <w:t xml:space="preserve">As long as the variable names are unambiguous, the fully qualified must not be used. </w:t>
      </w:r>
      <w:r>
        <w:rPr>
          <w:rFonts w:ascii="Courier New" w:hAnsi="Courier New" w:cs="Courier New"/>
          <w:sz w:val="22"/>
          <w:szCs w:val="22"/>
          <w:lang w:val="en-GB"/>
        </w:rPr>
        <w:t>*/</w:t>
      </w:r>
    </w:p>
    <w:p w:rsidR="00B74E26" w:rsidRDefault="00B74E26"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name = </w:t>
      </w:r>
      <w:r w:rsidR="00F34DD4">
        <w:rPr>
          <w:rFonts w:ascii="Courier New" w:hAnsi="Courier New" w:cs="Courier New"/>
          <w:sz w:val="22"/>
          <w:szCs w:val="22"/>
          <w:lang w:val="en-GB"/>
        </w:rPr>
        <w:t>"</w:t>
      </w:r>
      <w:r>
        <w:rPr>
          <w:rFonts w:ascii="Courier New" w:hAnsi="Courier New" w:cs="Courier New"/>
          <w:sz w:val="22"/>
          <w:szCs w:val="22"/>
          <w:lang w:val="en-GB"/>
        </w:rPr>
        <w:t>myApp</w:t>
      </w:r>
      <w:r w:rsidR="00F34DD4">
        <w:rPr>
          <w:rFonts w:ascii="Courier New" w:hAnsi="Courier New" w:cs="Courier New"/>
          <w:sz w:val="22"/>
          <w:szCs w:val="22"/>
          <w:lang w:val="en-GB"/>
        </w:rPr>
        <w:t>"</w:t>
      </w:r>
      <w:r>
        <w:rPr>
          <w:rFonts w:ascii="Courier New" w:hAnsi="Courier New" w:cs="Courier New"/>
          <w:sz w:val="22"/>
          <w:szCs w:val="22"/>
          <w:lang w:val="en-GB"/>
        </w:rPr>
        <w:t>;</w:t>
      </w:r>
    </w:p>
    <w:p w:rsidR="00B74E26" w:rsidRDefault="002042F0" w:rsidP="00B74E2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appType</w:t>
      </w:r>
      <w:r w:rsidR="00B74E26">
        <w:rPr>
          <w:rFonts w:ascii="Courier New" w:hAnsi="Courier New" w:cs="Courier New"/>
          <w:sz w:val="22"/>
          <w:szCs w:val="22"/>
          <w:lang w:val="en-GB"/>
        </w:rPr>
        <w:t xml:space="preserve"> = </w:t>
      </w:r>
      <w:r w:rsidR="00F34DD4">
        <w:rPr>
          <w:rFonts w:ascii="Courier New" w:hAnsi="Courier New" w:cs="Courier New"/>
          <w:sz w:val="22"/>
          <w:szCs w:val="22"/>
          <w:lang w:val="en-GB"/>
        </w:rPr>
        <w:t>"</w:t>
      </w:r>
      <w:r w:rsidR="00B74E26">
        <w:rPr>
          <w:rFonts w:ascii="Courier New" w:hAnsi="Courier New" w:cs="Courier New"/>
          <w:sz w:val="22"/>
          <w:szCs w:val="22"/>
          <w:lang w:val="en-GB"/>
        </w:rPr>
        <w:t>Video</w:t>
      </w:r>
      <w:r w:rsidR="00F34DD4">
        <w:rPr>
          <w:rFonts w:ascii="Courier New" w:hAnsi="Courier New" w:cs="Courier New"/>
          <w:sz w:val="22"/>
          <w:szCs w:val="22"/>
          <w:lang w:val="en-GB"/>
        </w:rPr>
        <w:t>"</w:t>
      </w:r>
      <w:r w:rsidR="00B74E26">
        <w:rPr>
          <w:rFonts w:ascii="Courier New" w:hAnsi="Courier New" w:cs="Courier New"/>
          <w:sz w:val="22"/>
          <w:szCs w:val="22"/>
          <w:lang w:val="en-GB"/>
        </w:rPr>
        <w:t>;</w:t>
      </w:r>
    </w:p>
    <w:p w:rsidR="00B73178" w:rsidRDefault="00D3219F">
      <w:pPr>
        <w:spacing w:after="200" w:line="276" w:lineRule="auto"/>
        <w:ind w:left="567"/>
        <w:jc w:val="left"/>
        <w:rPr>
          <w:lang w:val="en-GB"/>
        </w:rPr>
      </w:pPr>
      <w:r w:rsidRPr="000F0D55">
        <w:rPr>
          <w:rFonts w:ascii="Courier New" w:hAnsi="Courier New" w:cs="Courier New"/>
          <w:sz w:val="22"/>
          <w:szCs w:val="22"/>
          <w:lang w:val="en-GB"/>
        </w:rPr>
        <w:t>}</w:t>
      </w:r>
    </w:p>
    <w:p w:rsidR="00833B7B" w:rsidRPr="00167693" w:rsidRDefault="006A3572" w:rsidP="00833B7B">
      <w:pPr>
        <w:pStyle w:val="Heading3"/>
        <w:rPr>
          <w:lang w:val="en-GB"/>
        </w:rPr>
      </w:pPr>
      <w:bookmarkStart w:id="1161" w:name="_Toc434832180"/>
      <w:r>
        <w:rPr>
          <w:lang w:val="en-GB"/>
        </w:rPr>
        <w:t>Advanced</w:t>
      </w:r>
      <w:r w:rsidR="00833B7B">
        <w:rPr>
          <w:lang w:val="en-GB"/>
        </w:rPr>
        <w:t xml:space="preserve"> Configuration</w:t>
      </w:r>
      <w:bookmarkEnd w:id="1161"/>
    </w:p>
    <w:p w:rsidR="00AD0550" w:rsidRDefault="001A61B7" w:rsidP="0058732A">
      <w:pPr>
        <w:rPr>
          <w:lang w:val="en-GB"/>
        </w:rPr>
      </w:pPr>
      <w:r>
        <w:rPr>
          <w:lang w:val="en-GB"/>
        </w:rPr>
        <w:t xml:space="preserve">In Section </w:t>
      </w:r>
      <w:r w:rsidR="00CA1915">
        <w:rPr>
          <w:lang w:val="en-GB"/>
        </w:rPr>
        <w:fldChar w:fldCharType="begin"/>
      </w:r>
      <w:r w:rsidR="00EC5F9C">
        <w:rPr>
          <w:lang w:val="en-GB"/>
        </w:rPr>
        <w:instrText xml:space="preserve"> REF _Ref315795156 \r \h </w:instrText>
      </w:r>
      <w:r w:rsidR="00CA1915">
        <w:rPr>
          <w:lang w:val="en-GB"/>
        </w:rPr>
      </w:r>
      <w:r w:rsidR="00CA1915">
        <w:rPr>
          <w:lang w:val="en-GB"/>
        </w:rPr>
        <w:fldChar w:fldCharType="separate"/>
      </w:r>
      <w:r w:rsidR="0043707B">
        <w:rPr>
          <w:lang w:val="en-GB"/>
        </w:rPr>
        <w:t>2.1.6</w:t>
      </w:r>
      <w:r w:rsidR="00CA1915">
        <w:rPr>
          <w:lang w:val="en-GB"/>
        </w:rPr>
        <w:fldChar w:fldCharType="end"/>
      </w:r>
      <w:r>
        <w:rPr>
          <w:lang w:val="en-GB"/>
        </w:rPr>
        <w:t xml:space="preserve">, we introduced the configuration concept of the IVML. In this section, we will extend </w:t>
      </w:r>
      <w:r w:rsidR="00B4538F">
        <w:rPr>
          <w:lang w:val="en-GB"/>
        </w:rPr>
        <w:t xml:space="preserve">this concept to </w:t>
      </w:r>
      <w:r w:rsidR="00B25D69">
        <w:rPr>
          <w:lang w:val="en-GB"/>
        </w:rPr>
        <w:t>partial</w:t>
      </w:r>
      <w:r w:rsidR="00B4538F">
        <w:rPr>
          <w:lang w:val="en-GB"/>
        </w:rPr>
        <w:t xml:space="preserve"> configuration</w:t>
      </w:r>
      <w:r w:rsidR="00AD0550">
        <w:rPr>
          <w:lang w:val="en-GB"/>
        </w:rPr>
        <w:t xml:space="preserve">. </w:t>
      </w:r>
      <w:r w:rsidR="00B25D69">
        <w:rPr>
          <w:lang w:val="en-GB"/>
        </w:rPr>
        <w:t>Partial</w:t>
      </w:r>
      <w:r w:rsidR="00AD0550">
        <w:rPr>
          <w:lang w:val="en-GB"/>
        </w:rPr>
        <w:t xml:space="preserve"> configuration allows the configuration of a project in terms of multiple configuration steps, each configuring only parts of the project. The set of all configuration steps typically yield a full configuration of the entire project. We will further introduce the concept of </w:t>
      </w:r>
      <w:r w:rsidR="00773F11">
        <w:rPr>
          <w:lang w:val="en-GB"/>
        </w:rPr>
        <w:t xml:space="preserve">persistent </w:t>
      </w:r>
      <w:r w:rsidR="00AD0550">
        <w:rPr>
          <w:lang w:val="en-GB"/>
        </w:rPr>
        <w:t>(parts of) configurations. We call this “freezing”. Freezing (parts of) configurations define</w:t>
      </w:r>
      <w:r w:rsidR="00BC09F1">
        <w:rPr>
          <w:lang w:val="en-GB"/>
        </w:rPr>
        <w:t>s</w:t>
      </w:r>
      <w:r w:rsidR="00AD0550">
        <w:rPr>
          <w:lang w:val="en-GB"/>
        </w:rPr>
        <w:t xml:space="preserve"> these parts to be </w:t>
      </w:r>
      <w:r w:rsidR="00773F11">
        <w:rPr>
          <w:lang w:val="en-GB"/>
        </w:rPr>
        <w:t>persistent</w:t>
      </w:r>
      <w:r w:rsidR="00AD0550">
        <w:rPr>
          <w:lang w:val="en-GB"/>
        </w:rPr>
        <w:t xml:space="preserve">. </w:t>
      </w:r>
      <w:r w:rsidR="00773F11">
        <w:rPr>
          <w:lang w:val="en-GB"/>
        </w:rPr>
        <w:t>Persistent</w:t>
      </w:r>
      <w:r w:rsidR="00AD0550">
        <w:rPr>
          <w:lang w:val="en-GB"/>
        </w:rPr>
        <w:t xml:space="preserve"> parts cannot be changed anymore in </w:t>
      </w:r>
      <w:r w:rsidR="00BC09F1">
        <w:rPr>
          <w:lang w:val="en-GB"/>
        </w:rPr>
        <w:t>further</w:t>
      </w:r>
      <w:r w:rsidR="00ED455F">
        <w:rPr>
          <w:lang w:val="en-GB"/>
        </w:rPr>
        <w:t xml:space="preserve"> </w:t>
      </w:r>
      <w:r w:rsidR="00AD0550">
        <w:rPr>
          <w:lang w:val="en-GB"/>
        </w:rPr>
        <w:t>configuration</w:t>
      </w:r>
      <w:r w:rsidR="00BC09F1">
        <w:rPr>
          <w:lang w:val="en-GB"/>
        </w:rPr>
        <w:t xml:space="preserve"> steps</w:t>
      </w:r>
      <w:r w:rsidR="00AD0550">
        <w:rPr>
          <w:lang w:val="en-GB"/>
        </w:rPr>
        <w:t xml:space="preserve">. </w:t>
      </w:r>
      <w:r w:rsidR="00C511DB">
        <w:rPr>
          <w:lang w:val="en-GB"/>
        </w:rPr>
        <w:t xml:space="preserve">Finally, we will describe how </w:t>
      </w:r>
      <w:r w:rsidR="00997DEB">
        <w:rPr>
          <w:lang w:val="en-GB"/>
        </w:rPr>
        <w:t>(</w:t>
      </w:r>
      <w:r w:rsidR="00C511DB">
        <w:rPr>
          <w:lang w:val="en-GB"/>
        </w:rPr>
        <w:t>parts of) configurations can be evaluated independent</w:t>
      </w:r>
      <w:r w:rsidR="00522BEC">
        <w:rPr>
          <w:lang w:val="en-GB"/>
        </w:rPr>
        <w:t>ly</w:t>
      </w:r>
      <w:r w:rsidR="00C511DB">
        <w:rPr>
          <w:lang w:val="en-GB"/>
        </w:rPr>
        <w:t xml:space="preserve"> from other parts of the configuration. This allows</w:t>
      </w:r>
      <w:r w:rsidR="007F10FB">
        <w:rPr>
          <w:lang w:val="en-GB"/>
        </w:rPr>
        <w:t xml:space="preserve"> deriving additional configuration</w:t>
      </w:r>
      <w:r w:rsidR="0089694A">
        <w:rPr>
          <w:lang w:val="en-GB"/>
        </w:rPr>
        <w:t xml:space="preserve"> values</w:t>
      </w:r>
      <w:r w:rsidR="007F10FB">
        <w:rPr>
          <w:lang w:val="en-GB"/>
        </w:rPr>
        <w:t xml:space="preserve"> based on </w:t>
      </w:r>
      <w:r w:rsidR="0089694A">
        <w:rPr>
          <w:lang w:val="en-GB"/>
        </w:rPr>
        <w:t xml:space="preserve">existing </w:t>
      </w:r>
      <w:r w:rsidR="007F10FB">
        <w:rPr>
          <w:lang w:val="en-GB"/>
        </w:rPr>
        <w:t>configurations</w:t>
      </w:r>
      <w:r w:rsidR="0018641F">
        <w:rPr>
          <w:lang w:val="en-GB"/>
        </w:rPr>
        <w:t xml:space="preserve"> using </w:t>
      </w:r>
      <w:r w:rsidR="00514770">
        <w:rPr>
          <w:lang w:val="en-GB"/>
        </w:rPr>
        <w:t xml:space="preserve">the </w:t>
      </w:r>
      <w:r w:rsidR="0018641F">
        <w:rPr>
          <w:lang w:val="en-GB"/>
        </w:rPr>
        <w:t>constraints and</w:t>
      </w:r>
      <w:r w:rsidR="00514770">
        <w:rPr>
          <w:lang w:val="en-GB"/>
        </w:rPr>
        <w:t xml:space="preserve"> value propagation</w:t>
      </w:r>
      <w:r w:rsidR="0018641F">
        <w:rPr>
          <w:lang w:val="en-GB"/>
        </w:rPr>
        <w:t>.</w:t>
      </w:r>
    </w:p>
    <w:p w:rsidR="006A3572" w:rsidRPr="00135EF8" w:rsidRDefault="00B25D69" w:rsidP="006A3572">
      <w:pPr>
        <w:pStyle w:val="Heading3"/>
        <w:numPr>
          <w:ilvl w:val="3"/>
          <w:numId w:val="1"/>
        </w:numPr>
        <w:tabs>
          <w:tab w:val="clear" w:pos="1224"/>
          <w:tab w:val="left" w:pos="1078"/>
        </w:tabs>
        <w:ind w:left="0" w:firstLine="0"/>
        <w:rPr>
          <w:lang w:val="en-GB"/>
        </w:rPr>
      </w:pPr>
      <w:bookmarkStart w:id="1162" w:name="_Ref351015123"/>
      <w:bookmarkStart w:id="1163" w:name="_Toc434832181"/>
      <w:r>
        <w:rPr>
          <w:lang w:val="en-GB"/>
        </w:rPr>
        <w:t>Partial</w:t>
      </w:r>
      <w:r w:rsidR="006A3572">
        <w:rPr>
          <w:lang w:val="en-GB"/>
        </w:rPr>
        <w:t xml:space="preserve"> Configurations</w:t>
      </w:r>
      <w:bookmarkEnd w:id="1162"/>
      <w:bookmarkEnd w:id="1163"/>
    </w:p>
    <w:p w:rsidR="00EF4D87" w:rsidRDefault="00F57AB6" w:rsidP="0058732A">
      <w:pPr>
        <w:rPr>
          <w:lang w:val="en-GB"/>
        </w:rPr>
      </w:pPr>
      <w:r>
        <w:rPr>
          <w:lang w:val="en-GB"/>
        </w:rPr>
        <w:t xml:space="preserve">The IVML supports </w:t>
      </w:r>
      <w:r w:rsidR="00B25D69">
        <w:rPr>
          <w:lang w:val="en-GB"/>
        </w:rPr>
        <w:t>partial</w:t>
      </w:r>
      <w:r>
        <w:rPr>
          <w:lang w:val="en-GB"/>
        </w:rPr>
        <w:t xml:space="preserve"> configurations. </w:t>
      </w:r>
      <w:r w:rsidR="00B25D69">
        <w:rPr>
          <w:lang w:val="en-GB"/>
        </w:rPr>
        <w:t>Partial</w:t>
      </w:r>
      <w:r w:rsidR="00651AB0">
        <w:rPr>
          <w:lang w:val="en-GB"/>
        </w:rPr>
        <w:t xml:space="preserve"> configuration allows the configuration of a project in terms of multiple configuration steps, each configuring only parts of the project. The set of all configuration steps typically yield</w:t>
      </w:r>
      <w:r w:rsidR="00460A3E">
        <w:rPr>
          <w:lang w:val="en-GB"/>
        </w:rPr>
        <w:t>s</w:t>
      </w:r>
      <w:r w:rsidR="00651AB0">
        <w:rPr>
          <w:lang w:val="en-GB"/>
        </w:rPr>
        <w:t xml:space="preserve"> a full configuration of the entire project. The configuration of a part of a project may also be reconfigured by the next configuration step</w:t>
      </w:r>
      <w:r w:rsidR="00B25D69">
        <w:rPr>
          <w:lang w:val="en-GB"/>
        </w:rPr>
        <w:t xml:space="preserve"> (cf. </w:t>
      </w:r>
      <w:r w:rsidR="00752B29">
        <w:rPr>
          <w:lang w:val="en-GB"/>
        </w:rPr>
        <w:t>t</w:t>
      </w:r>
      <w:r w:rsidR="00B25D69">
        <w:rPr>
          <w:lang w:val="en-GB"/>
        </w:rPr>
        <w:t xml:space="preserve">he concept of default values, which we introduced in Section </w:t>
      </w:r>
      <w:r w:rsidR="00CA1915">
        <w:rPr>
          <w:lang w:val="en-GB"/>
        </w:rPr>
        <w:fldChar w:fldCharType="begin"/>
      </w:r>
      <w:r w:rsidR="00B25D69">
        <w:rPr>
          <w:lang w:val="en-GB"/>
        </w:rPr>
        <w:instrText xml:space="preserve"> REF _Ref314826397 \r \h </w:instrText>
      </w:r>
      <w:r w:rsidR="00CA1915">
        <w:rPr>
          <w:lang w:val="en-GB"/>
        </w:rPr>
      </w:r>
      <w:r w:rsidR="00CA1915">
        <w:rPr>
          <w:lang w:val="en-GB"/>
        </w:rPr>
        <w:fldChar w:fldCharType="separate"/>
      </w:r>
      <w:r w:rsidR="0043707B">
        <w:rPr>
          <w:lang w:val="en-GB"/>
        </w:rPr>
        <w:t>2.1.4</w:t>
      </w:r>
      <w:r w:rsidR="00CA1915">
        <w:rPr>
          <w:lang w:val="en-GB"/>
        </w:rPr>
        <w:fldChar w:fldCharType="end"/>
      </w:r>
      <w:r w:rsidR="00B25D69">
        <w:rPr>
          <w:lang w:val="en-GB"/>
        </w:rPr>
        <w:t xml:space="preserve">). </w:t>
      </w:r>
      <w:r w:rsidR="00651AB0">
        <w:rPr>
          <w:lang w:val="en-GB"/>
        </w:rPr>
        <w:t xml:space="preserve">For example, a service provider may define a </w:t>
      </w:r>
      <w:r w:rsidR="00BE7AFB">
        <w:rPr>
          <w:lang w:val="en-GB"/>
        </w:rPr>
        <w:t>(</w:t>
      </w:r>
      <w:r w:rsidR="00651AB0">
        <w:rPr>
          <w:lang w:val="en-GB"/>
        </w:rPr>
        <w:t>pre-</w:t>
      </w:r>
      <w:r w:rsidR="00BE7AFB">
        <w:rPr>
          <w:lang w:val="en-GB"/>
        </w:rPr>
        <w:t xml:space="preserve">) </w:t>
      </w:r>
      <w:r w:rsidR="00651AB0">
        <w:rPr>
          <w:lang w:val="en-GB"/>
        </w:rPr>
        <w:t xml:space="preserve">configuration of the provided service, while </w:t>
      </w:r>
      <w:r w:rsidR="00460A3E">
        <w:rPr>
          <w:lang w:val="en-GB"/>
        </w:rPr>
        <w:t xml:space="preserve">a </w:t>
      </w:r>
      <w:r w:rsidR="00651AB0">
        <w:rPr>
          <w:lang w:val="en-GB"/>
        </w:rPr>
        <w:t xml:space="preserve">service consumer may reconfigure his service to satisfy his specific needs. </w:t>
      </w:r>
    </w:p>
    <w:p w:rsidR="006A3572" w:rsidRDefault="003B4C26" w:rsidP="0058732A">
      <w:pPr>
        <w:rPr>
          <w:lang w:val="en-GB"/>
        </w:rPr>
      </w:pPr>
      <w:r>
        <w:rPr>
          <w:lang w:val="en-GB"/>
        </w:rPr>
        <w:t>Partial</w:t>
      </w:r>
      <w:r w:rsidR="00EF4D87">
        <w:rPr>
          <w:lang w:val="en-GB"/>
        </w:rPr>
        <w:t xml:space="preserve"> configuration in the IVML </w:t>
      </w:r>
      <w:r w:rsidR="004B736E">
        <w:rPr>
          <w:lang w:val="en-GB"/>
        </w:rPr>
        <w:t>is a straight-forward consequence of the concepts introduced so far. W</w:t>
      </w:r>
      <w:r w:rsidR="00EF4D87">
        <w:rPr>
          <w:lang w:val="en-GB"/>
        </w:rPr>
        <w:t>e illustrate this concept by a simple example.</w:t>
      </w:r>
    </w:p>
    <w:p w:rsidR="00EF4D87" w:rsidRPr="004B4A15" w:rsidRDefault="00EF4D87" w:rsidP="00EF4D87">
      <w:pPr>
        <w:spacing w:after="200" w:line="276" w:lineRule="auto"/>
        <w:jc w:val="left"/>
        <w:rPr>
          <w:lang w:val="en-GB"/>
        </w:rPr>
      </w:pPr>
      <w:r w:rsidRPr="004B4A15">
        <w:rPr>
          <w:b/>
          <w:lang w:val="en-GB"/>
        </w:rPr>
        <w:t>Example</w:t>
      </w:r>
      <w:r w:rsidRPr="004B4A15">
        <w:rPr>
          <w:lang w:val="en-GB"/>
        </w:rPr>
        <w:t>:</w:t>
      </w: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1561FD">
        <w:rPr>
          <w:rFonts w:ascii="Courier New" w:hAnsi="Courier New" w:cs="Courier New"/>
          <w:sz w:val="22"/>
          <w:szCs w:val="22"/>
          <w:lang w:val="en-GB"/>
        </w:rPr>
        <w:t>s</w:t>
      </w:r>
      <w:r>
        <w:rPr>
          <w:rFonts w:ascii="Courier New" w:hAnsi="Courier New" w:cs="Courier New"/>
          <w:sz w:val="22"/>
          <w:szCs w:val="22"/>
          <w:lang w:val="en-GB"/>
        </w:rPr>
        <w:t xml:space="preserve"> a new project for content-sharing applications including the </w:t>
      </w:r>
      <w:r w:rsidR="00BE7AFB">
        <w:rPr>
          <w:rFonts w:ascii="Courier New" w:hAnsi="Courier New" w:cs="Courier New"/>
          <w:sz w:val="22"/>
          <w:szCs w:val="22"/>
          <w:lang w:val="en-GB"/>
        </w:rPr>
        <w:t>(</w:t>
      </w:r>
      <w:r>
        <w:rPr>
          <w:rFonts w:ascii="Courier New" w:hAnsi="Courier New" w:cs="Courier New"/>
          <w:sz w:val="22"/>
          <w:szCs w:val="22"/>
          <w:lang w:val="en-GB"/>
        </w:rPr>
        <w:t>pre-</w:t>
      </w:r>
      <w:r w:rsidR="00BE7AFB">
        <w:rPr>
          <w:rFonts w:ascii="Courier New" w:hAnsi="Courier New" w:cs="Courier New"/>
          <w:sz w:val="22"/>
          <w:szCs w:val="22"/>
          <w:lang w:val="en-GB"/>
        </w:rPr>
        <w:t>)</w:t>
      </w:r>
      <w:r w:rsidR="00CB3E17">
        <w:rPr>
          <w:rFonts w:ascii="Courier New" w:hAnsi="Courier New" w:cs="Courier New"/>
          <w:sz w:val="22"/>
          <w:szCs w:val="22"/>
          <w:lang w:val="en-GB"/>
        </w:rPr>
        <w:t xml:space="preserve"> </w:t>
      </w:r>
      <w:r>
        <w:rPr>
          <w:rFonts w:ascii="Courier New" w:hAnsi="Courier New" w:cs="Courier New"/>
          <w:sz w:val="22"/>
          <w:szCs w:val="22"/>
          <w:lang w:val="en-GB"/>
        </w:rPr>
        <w:t xml:space="preserve">configuration of the </w:t>
      </w:r>
      <w:r w:rsidR="001561FD">
        <w:rPr>
          <w:rFonts w:ascii="Courier New" w:hAnsi="Courier New" w:cs="Courier New"/>
          <w:sz w:val="22"/>
          <w:szCs w:val="22"/>
          <w:lang w:val="en-GB"/>
        </w:rPr>
        <w:t>configuration</w:t>
      </w:r>
      <w:r>
        <w:rPr>
          <w:rFonts w:ascii="Courier New" w:hAnsi="Courier New" w:cs="Courier New"/>
          <w:sz w:val="22"/>
          <w:szCs w:val="22"/>
          <w:lang w:val="en-GB"/>
        </w:rPr>
        <w:t xml:space="preserve"> element.</w:t>
      </w:r>
      <w:r w:rsidR="00F924EA">
        <w:rPr>
          <w:rFonts w:ascii="Courier New" w:hAnsi="Courier New" w:cs="Courier New"/>
          <w:sz w:val="22"/>
          <w:szCs w:val="22"/>
          <w:lang w:val="en-GB"/>
        </w:rPr>
        <w:t xml:space="preserve"> This is </w:t>
      </w:r>
      <w:r w:rsidR="001561FD">
        <w:rPr>
          <w:rFonts w:ascii="Courier New" w:hAnsi="Courier New" w:cs="Courier New"/>
          <w:sz w:val="22"/>
          <w:szCs w:val="22"/>
          <w:lang w:val="en-GB"/>
        </w:rPr>
        <w:t xml:space="preserve">also </w:t>
      </w:r>
      <w:r w:rsidR="00F924EA">
        <w:rPr>
          <w:rFonts w:ascii="Courier New" w:hAnsi="Courier New" w:cs="Courier New"/>
          <w:sz w:val="22"/>
          <w:szCs w:val="22"/>
          <w:lang w:val="en-GB"/>
        </w:rPr>
        <w:t>the first configuration step.</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 = </w:t>
      </w:r>
      <w:r w:rsidR="003F4C4B">
        <w:rPr>
          <w:rFonts w:ascii="Courier New" w:hAnsi="Courier New" w:cs="Courier New"/>
          <w:sz w:val="22"/>
          <w:szCs w:val="22"/>
          <w:lang w:val="en-GB"/>
        </w:rPr>
        <w:t>"</w:t>
      </w:r>
      <w:r>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sidR="00B52641">
        <w:rPr>
          <w:rFonts w:ascii="Courier New" w:hAnsi="Courier New" w:cs="Courier New"/>
          <w:sz w:val="22"/>
          <w:szCs w:val="22"/>
          <w:lang w:val="en-GB"/>
        </w:rPr>
        <w:t xml:space="preserve"> without any configuration.</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EF4D87" w:rsidRDefault="00EF4D87" w:rsidP="00EF4D87">
      <w:pPr>
        <w:spacing w:after="200" w:line="276" w:lineRule="auto"/>
        <w:ind w:left="567"/>
        <w:jc w:val="left"/>
        <w:rPr>
          <w:sz w:val="22"/>
          <w:szCs w:val="22"/>
          <w:lang w:val="en-GB"/>
        </w:rPr>
      </w:pPr>
      <w:r w:rsidRPr="000F0D55">
        <w:rPr>
          <w:rFonts w:ascii="Courier New" w:hAnsi="Courier New" w:cs="Courier New"/>
          <w:sz w:val="22"/>
          <w:szCs w:val="22"/>
          <w:lang w:val="en-GB"/>
        </w:rPr>
        <w:t>}</w:t>
      </w:r>
    </w:p>
    <w:p w:rsidR="00EF4D87" w:rsidRDefault="00EF4D87" w:rsidP="00EF4D87">
      <w:pPr>
        <w:spacing w:after="200" w:line="276" w:lineRule="auto"/>
        <w:ind w:left="567"/>
        <w:jc w:val="left"/>
        <w:rPr>
          <w:rFonts w:ascii="Courier New" w:hAnsi="Courier New" w:cs="Courier New"/>
          <w:b/>
          <w:sz w:val="22"/>
          <w:szCs w:val="22"/>
          <w:lang w:val="en-GB"/>
        </w:rPr>
      </w:pPr>
    </w:p>
    <w:p w:rsidR="00EF4D87" w:rsidRDefault="00EF4D87" w:rsidP="00EF4D87">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This define</w:t>
      </w:r>
      <w:r w:rsidR="0089707F">
        <w:rPr>
          <w:rFonts w:ascii="Courier New" w:hAnsi="Courier New" w:cs="Courier New"/>
          <w:sz w:val="22"/>
          <w:szCs w:val="22"/>
          <w:lang w:val="en-GB"/>
        </w:rPr>
        <w:t>s</w:t>
      </w:r>
      <w:r>
        <w:rPr>
          <w:rFonts w:ascii="Courier New" w:hAnsi="Courier New" w:cs="Courier New"/>
          <w:sz w:val="22"/>
          <w:szCs w:val="22"/>
          <w:lang w:val="en-GB"/>
        </w:rPr>
        <w:t xml:space="preserve"> a new project for a content-sharing project </w:t>
      </w:r>
      <w:r w:rsidR="0089707F">
        <w:rPr>
          <w:rFonts w:ascii="Courier New" w:hAnsi="Courier New" w:cs="Courier New"/>
          <w:sz w:val="22"/>
          <w:szCs w:val="22"/>
          <w:lang w:val="en-GB"/>
        </w:rPr>
        <w:t>and imports</w:t>
      </w:r>
      <w:r>
        <w:rPr>
          <w:rFonts w:ascii="Courier New" w:hAnsi="Courier New" w:cs="Courier New"/>
          <w:sz w:val="22"/>
          <w:szCs w:val="22"/>
          <w:lang w:val="en-GB"/>
        </w:rPr>
        <w:t xml:space="preserve"> two sub-projects </w:t>
      </w:r>
      <w:r w:rsidR="003F4C4B">
        <w:rPr>
          <w:rFonts w:ascii="Courier New" w:hAnsi="Courier New" w:cs="Courier New"/>
          <w:sz w:val="22"/>
          <w:szCs w:val="22"/>
          <w:lang w:val="en-GB"/>
        </w:rPr>
        <w:t>"</w:t>
      </w:r>
      <w:r w:rsidRPr="0089349A">
        <w:rPr>
          <w:rFonts w:ascii="Courier New" w:hAnsi="Courier New" w:cs="Courier New"/>
          <w:sz w:val="22"/>
          <w:szCs w:val="22"/>
          <w:lang w:val="en-GB"/>
        </w:rPr>
        <w:t>application</w:t>
      </w:r>
      <w:r w:rsidR="003F4C4B">
        <w:rPr>
          <w:rFonts w:ascii="Courier New" w:hAnsi="Courier New" w:cs="Courier New"/>
          <w:sz w:val="22"/>
          <w:szCs w:val="22"/>
          <w:lang w:val="en-GB"/>
        </w:rPr>
        <w:t>"</w:t>
      </w:r>
      <w:r>
        <w:rPr>
          <w:rFonts w:ascii="Courier New" w:hAnsi="Courier New" w:cs="Courier New"/>
          <w:sz w:val="22"/>
          <w:szCs w:val="22"/>
          <w:lang w:val="en-GB"/>
        </w:rPr>
        <w:t xml:space="preserve"> and </w:t>
      </w:r>
      <w:r w:rsidR="003F4C4B">
        <w:rPr>
          <w:rFonts w:ascii="Courier New" w:hAnsi="Courier New" w:cs="Courier New"/>
          <w:sz w:val="22"/>
          <w:szCs w:val="22"/>
          <w:lang w:val="en-GB"/>
        </w:rPr>
        <w:t>"</w:t>
      </w:r>
      <w:r w:rsidRPr="0089349A">
        <w:rPr>
          <w:rFonts w:ascii="Courier New" w:hAnsi="Courier New" w:cs="Courier New"/>
          <w:sz w:val="22"/>
          <w:szCs w:val="22"/>
          <w:lang w:val="en-GB"/>
        </w:rPr>
        <w:t>targetPlatform</w:t>
      </w:r>
      <w:r w:rsidR="003F4C4B">
        <w:rPr>
          <w:rFonts w:ascii="Courier New" w:hAnsi="Courier New" w:cs="Courier New"/>
          <w:sz w:val="22"/>
          <w:szCs w:val="22"/>
          <w:lang w:val="en-GB"/>
        </w:rPr>
        <w:t>"</w:t>
      </w:r>
      <w:r>
        <w:rPr>
          <w:rFonts w:ascii="Courier New" w:hAnsi="Courier New" w:cs="Courier New"/>
          <w:sz w:val="22"/>
          <w:szCs w:val="22"/>
          <w:lang w:val="en-GB"/>
        </w:rPr>
        <w:t>.</w:t>
      </w:r>
      <w:r w:rsidR="0089707F">
        <w:rPr>
          <w:rFonts w:ascii="Courier New" w:hAnsi="Courier New" w:cs="Courier New"/>
          <w:sz w:val="22"/>
          <w:szCs w:val="22"/>
          <w:lang w:val="en-GB"/>
        </w:rPr>
        <w:t xml:space="preserve"> </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EF4D87" w:rsidRDefault="00EF4D87" w:rsidP="00EF4D87">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B52641" w:rsidRDefault="00B52641" w:rsidP="00EF4D87">
      <w:pPr>
        <w:spacing w:after="200" w:line="276" w:lineRule="auto"/>
        <w:ind w:left="851"/>
        <w:rPr>
          <w:rFonts w:ascii="Courier New" w:hAnsi="Courier New" w:cs="Courier New"/>
          <w:b/>
          <w:sz w:val="22"/>
          <w:szCs w:val="22"/>
          <w:lang w:val="en-GB"/>
        </w:rPr>
      </w:pPr>
    </w:p>
    <w:p w:rsidR="00F924EA" w:rsidRPr="00F924EA" w:rsidRDefault="00FF0C85"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733388" w:rsidRPr="00733388">
        <w:rPr>
          <w:rFonts w:ascii="Courier New" w:hAnsi="Courier New" w:cs="Courier New"/>
          <w:sz w:val="22"/>
          <w:szCs w:val="22"/>
          <w:lang w:val="en-GB"/>
        </w:rPr>
        <w:t xml:space="preserve"> This is</w:t>
      </w:r>
      <w:r w:rsidR="005C239E">
        <w:rPr>
          <w:rFonts w:ascii="Courier New" w:hAnsi="Courier New" w:cs="Courier New"/>
          <w:sz w:val="22"/>
          <w:szCs w:val="22"/>
          <w:lang w:val="en-GB"/>
        </w:rPr>
        <w:t xml:space="preserve"> the second configuration step</w:t>
      </w:r>
      <w:r w:rsidR="0089707F">
        <w:rPr>
          <w:rFonts w:ascii="Courier New" w:hAnsi="Courier New" w:cs="Courier New"/>
          <w:sz w:val="22"/>
          <w:szCs w:val="22"/>
          <w:lang w:val="en-GB"/>
        </w:rPr>
        <w:t>,</w:t>
      </w:r>
      <w:r w:rsidR="005C239E">
        <w:rPr>
          <w:rFonts w:ascii="Courier New" w:hAnsi="Courier New" w:cs="Courier New"/>
          <w:sz w:val="22"/>
          <w:szCs w:val="22"/>
          <w:lang w:val="en-GB"/>
        </w:rPr>
        <w:t xml:space="preserve"> including the re-configuration of </w:t>
      </w:r>
      <w:r w:rsidR="0052152C">
        <w:rPr>
          <w:rFonts w:ascii="Courier New" w:hAnsi="Courier New" w:cs="Courier New"/>
          <w:sz w:val="22"/>
          <w:szCs w:val="22"/>
          <w:lang w:val="en-GB"/>
        </w:rPr>
        <w:t>the 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application</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and </w:t>
      </w:r>
      <w:r w:rsidR="003A3820">
        <w:rPr>
          <w:rFonts w:ascii="Courier New" w:hAnsi="Courier New" w:cs="Courier New"/>
          <w:sz w:val="22"/>
          <w:szCs w:val="22"/>
          <w:lang w:val="en-GB"/>
        </w:rPr>
        <w:t>a</w:t>
      </w:r>
      <w:r w:rsidR="005C239E">
        <w:rPr>
          <w:rFonts w:ascii="Courier New" w:hAnsi="Courier New" w:cs="Courier New"/>
          <w:sz w:val="22"/>
          <w:szCs w:val="22"/>
          <w:lang w:val="en-GB"/>
        </w:rPr>
        <w:t xml:space="preserve"> configuration of the </w:t>
      </w:r>
      <w:r w:rsidR="0052152C">
        <w:rPr>
          <w:rFonts w:ascii="Courier New" w:hAnsi="Courier New" w:cs="Courier New"/>
          <w:sz w:val="22"/>
          <w:szCs w:val="22"/>
          <w:lang w:val="en-GB"/>
        </w:rPr>
        <w:t>name-</w:t>
      </w:r>
      <w:r w:rsidR="005C239E">
        <w:rPr>
          <w:rFonts w:ascii="Courier New" w:hAnsi="Courier New" w:cs="Courier New"/>
          <w:sz w:val="22"/>
          <w:szCs w:val="22"/>
          <w:lang w:val="en-GB"/>
        </w:rPr>
        <w:t xml:space="preserve">element of the sub-project </w:t>
      </w:r>
      <w:r w:rsidR="003F4C4B">
        <w:rPr>
          <w:rFonts w:ascii="Courier New" w:hAnsi="Courier New" w:cs="Courier New"/>
          <w:sz w:val="22"/>
          <w:szCs w:val="22"/>
          <w:lang w:val="en-GB"/>
        </w:rPr>
        <w:t>"</w:t>
      </w:r>
      <w:r w:rsidR="005C239E">
        <w:rPr>
          <w:rFonts w:ascii="Courier New" w:hAnsi="Courier New" w:cs="Courier New"/>
          <w:sz w:val="22"/>
          <w:szCs w:val="22"/>
          <w:lang w:val="en-GB"/>
        </w:rPr>
        <w:t>targetPlatform</w:t>
      </w:r>
      <w:r w:rsidR="003F4C4B">
        <w:rPr>
          <w:rFonts w:ascii="Courier New" w:hAnsi="Courier New" w:cs="Courier New"/>
          <w:sz w:val="22"/>
          <w:szCs w:val="22"/>
          <w:lang w:val="en-GB"/>
        </w:rPr>
        <w:t>".</w:t>
      </w:r>
      <w:r w:rsidR="005C239E">
        <w:rPr>
          <w:rFonts w:ascii="Courier New" w:hAnsi="Courier New" w:cs="Courier New"/>
          <w:sz w:val="22"/>
          <w:szCs w:val="22"/>
          <w:lang w:val="en-GB"/>
        </w:rPr>
        <w:t xml:space="preserve"> */</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application::name = </w:t>
      </w:r>
      <w:r w:rsidR="003F4C4B">
        <w:rPr>
          <w:rFonts w:ascii="Courier New" w:hAnsi="Courier New" w:cs="Courier New"/>
          <w:sz w:val="22"/>
          <w:szCs w:val="22"/>
          <w:lang w:val="en-GB"/>
        </w:rPr>
        <w:t>"</w:t>
      </w:r>
      <w:r>
        <w:rPr>
          <w:rFonts w:ascii="Courier New" w:hAnsi="Courier New" w:cs="Courier New"/>
          <w:sz w:val="22"/>
          <w:szCs w:val="22"/>
          <w:lang w:val="en-GB"/>
        </w:rPr>
        <w:t>myApp</w:t>
      </w:r>
      <w:r w:rsidR="003F4C4B">
        <w:rPr>
          <w:rFonts w:ascii="Courier New" w:hAnsi="Courier New" w:cs="Courier New"/>
          <w:sz w:val="22"/>
          <w:szCs w:val="22"/>
          <w:lang w:val="en-GB"/>
        </w:rPr>
        <w:t>"</w:t>
      </w:r>
      <w:r>
        <w:rPr>
          <w:rFonts w:ascii="Courier New" w:hAnsi="Courier New" w:cs="Courier New"/>
          <w:sz w:val="22"/>
          <w:szCs w:val="22"/>
          <w:lang w:val="en-GB"/>
        </w:rPr>
        <w:t>;</w:t>
      </w:r>
    </w:p>
    <w:p w:rsidR="00EF4D87" w:rsidRDefault="00EF4D87" w:rsidP="00EF4D87">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targetPlatform::name = </w:t>
      </w:r>
      <w:r w:rsidR="003F4C4B">
        <w:rPr>
          <w:rFonts w:ascii="Courier New" w:hAnsi="Courier New" w:cs="Courier New"/>
          <w:sz w:val="22"/>
          <w:szCs w:val="22"/>
          <w:lang w:val="en-GB"/>
        </w:rPr>
        <w:t>"</w:t>
      </w:r>
      <w:r>
        <w:rPr>
          <w:rFonts w:ascii="Courier New" w:hAnsi="Courier New" w:cs="Courier New"/>
          <w:sz w:val="22"/>
          <w:szCs w:val="22"/>
          <w:lang w:val="en-GB"/>
        </w:rPr>
        <w:t>myPlatform</w:t>
      </w:r>
      <w:r w:rsidR="003F4C4B">
        <w:rPr>
          <w:rFonts w:ascii="Courier New" w:hAnsi="Courier New" w:cs="Courier New"/>
          <w:sz w:val="22"/>
          <w:szCs w:val="22"/>
          <w:lang w:val="en-GB"/>
        </w:rPr>
        <w:t>"</w:t>
      </w:r>
      <w:r>
        <w:rPr>
          <w:rFonts w:ascii="Courier New" w:hAnsi="Courier New" w:cs="Courier New"/>
          <w:sz w:val="22"/>
          <w:szCs w:val="22"/>
          <w:lang w:val="en-GB"/>
        </w:rPr>
        <w:t>;</w:t>
      </w:r>
    </w:p>
    <w:p w:rsidR="00B73178" w:rsidRDefault="00EF4D87">
      <w:pPr>
        <w:spacing w:after="200" w:line="276" w:lineRule="auto"/>
        <w:ind w:left="567"/>
        <w:jc w:val="left"/>
        <w:rPr>
          <w:lang w:val="en-GB"/>
        </w:rPr>
      </w:pPr>
      <w:r w:rsidRPr="000F0D55">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64" w:name="_Ref315421577"/>
      <w:bookmarkStart w:id="1165" w:name="_Toc434832182"/>
      <w:r>
        <w:rPr>
          <w:lang w:val="en-GB"/>
        </w:rPr>
        <w:t>Freezing Configurations</w:t>
      </w:r>
      <w:bookmarkEnd w:id="1164"/>
      <w:bookmarkEnd w:id="1165"/>
    </w:p>
    <w:p w:rsidR="009E2C50" w:rsidRDefault="00BE7AFB" w:rsidP="0058732A">
      <w:pPr>
        <w:rPr>
          <w:lang w:val="en-GB"/>
        </w:rPr>
      </w:pPr>
      <w:r>
        <w:rPr>
          <w:lang w:val="en-GB"/>
        </w:rPr>
        <w:t xml:space="preserve">In the previous section we described the concept of </w:t>
      </w:r>
      <w:r w:rsidR="00CB3E17">
        <w:rPr>
          <w:lang w:val="en-GB"/>
        </w:rPr>
        <w:t>partial</w:t>
      </w:r>
      <w:r>
        <w:rPr>
          <w:lang w:val="en-GB"/>
        </w:rPr>
        <w:t xml:space="preserve"> configuration</w:t>
      </w:r>
      <w:r w:rsidR="00D76137">
        <w:rPr>
          <w:lang w:val="en-GB"/>
        </w:rPr>
        <w:t xml:space="preserve">. This included </w:t>
      </w:r>
      <w:r>
        <w:rPr>
          <w:lang w:val="en-GB"/>
        </w:rPr>
        <w:t xml:space="preserve">the possibility to re-configure existing (pre-) configurations. Although re-configuration is reasonable in some cases, e.g. to modify a given configuration to satisfy </w:t>
      </w:r>
      <w:r w:rsidR="007652CB">
        <w:rPr>
          <w:lang w:val="en-GB"/>
        </w:rPr>
        <w:t xml:space="preserve">an </w:t>
      </w:r>
      <w:r>
        <w:rPr>
          <w:lang w:val="en-GB"/>
        </w:rPr>
        <w:t xml:space="preserve">individual need, </w:t>
      </w:r>
      <w:r w:rsidR="007652CB">
        <w:rPr>
          <w:lang w:val="en-GB"/>
        </w:rPr>
        <w:t>at the end we desire a persistent</w:t>
      </w:r>
      <w:r>
        <w:rPr>
          <w:lang w:val="en-GB"/>
        </w:rPr>
        <w:t xml:space="preserve"> configuration</w:t>
      </w:r>
      <w:r w:rsidR="007652CB">
        <w:rPr>
          <w:lang w:val="en-GB"/>
        </w:rPr>
        <w:t xml:space="preserve"> to define a specific product</w:t>
      </w:r>
      <w:r>
        <w:rPr>
          <w:lang w:val="en-GB"/>
        </w:rPr>
        <w:t xml:space="preserve">. </w:t>
      </w:r>
      <w:ins w:id="1166" w:author="Holger Eichelberger" w:date="2015-09-14T16:52:00Z">
        <w:r w:rsidR="005936E0">
          <w:rPr>
            <w:lang w:val="en-GB"/>
          </w:rPr>
          <w:t>This is particularly needed in the context of variability implementation techniques that remove parts that are not needed. For them, the freeze signals that some parts can be removed</w:t>
        </w:r>
      </w:ins>
      <w:ins w:id="1167" w:author="Holger Eichelberger" w:date="2015-09-14T16:53:00Z">
        <w:r w:rsidR="001F2B68">
          <w:rPr>
            <w:lang w:val="en-GB"/>
          </w:rPr>
          <w:t>.</w:t>
        </w:r>
      </w:ins>
      <w:del w:id="1168" w:author="Holger Eichelberger" w:date="2015-09-14T16:52:00Z">
        <w:r w:rsidDel="005936E0">
          <w:rPr>
            <w:lang w:val="en-GB"/>
          </w:rPr>
          <w:delText xml:space="preserve">For example, </w:delText>
        </w:r>
        <w:r w:rsidR="00BF6F20" w:rsidDel="005936E0">
          <w:rPr>
            <w:lang w:val="en-GB"/>
          </w:rPr>
          <w:delText xml:space="preserve">service consumers should not </w:delText>
        </w:r>
        <w:r w:rsidR="00DC2F8C" w:rsidDel="005936E0">
          <w:rPr>
            <w:lang w:val="en-GB"/>
          </w:rPr>
          <w:delText xml:space="preserve">be able to </w:delText>
        </w:r>
        <w:r w:rsidR="00BF6F20" w:rsidDel="005936E0">
          <w:rPr>
            <w:lang w:val="en-GB"/>
          </w:rPr>
          <w:delText>reconfigure some parts of a configuration defined by a service provider</w:delText>
        </w:r>
        <w:r w:rsidDel="005936E0">
          <w:rPr>
            <w:lang w:val="en-GB"/>
          </w:rPr>
          <w:delText>.</w:delText>
        </w:r>
      </w:del>
    </w:p>
    <w:p w:rsidR="006A3572" w:rsidRDefault="009E2C50" w:rsidP="0058732A">
      <w:pPr>
        <w:rPr>
          <w:lang w:val="en-GB"/>
        </w:rPr>
      </w:pPr>
      <w:r>
        <w:rPr>
          <w:lang w:val="en-GB"/>
        </w:rPr>
        <w:t xml:space="preserve">We </w:t>
      </w:r>
      <w:r w:rsidR="00BE7AFB">
        <w:rPr>
          <w:lang w:val="en-GB"/>
        </w:rPr>
        <w:t>introduce the concept of “freezing”</w:t>
      </w:r>
      <w:r w:rsidR="00F964D4">
        <w:rPr>
          <w:lang w:val="en-GB"/>
        </w:rPr>
        <w:t xml:space="preserve"> configurations</w:t>
      </w:r>
      <w:r w:rsidR="00BE7AFB">
        <w:rPr>
          <w:lang w:val="en-GB"/>
        </w:rPr>
        <w:t xml:space="preserve">. </w:t>
      </w:r>
      <w:r w:rsidR="00773F11">
        <w:rPr>
          <w:lang w:val="en-GB"/>
        </w:rPr>
        <w:t xml:space="preserve">This is indicated by the keyword </w:t>
      </w:r>
      <w:r w:rsidR="00773F11" w:rsidRPr="00BE7AFB">
        <w:rPr>
          <w:rFonts w:ascii="Courier New" w:hAnsi="Courier New" w:cs="Courier New"/>
          <w:b/>
          <w:sz w:val="22"/>
          <w:szCs w:val="22"/>
          <w:lang w:val="en-GB"/>
        </w:rPr>
        <w:t>freeze</w:t>
      </w:r>
      <w:r w:rsidR="00773F11">
        <w:rPr>
          <w:lang w:val="en-GB"/>
        </w:rPr>
        <w:t>.</w:t>
      </w:r>
      <w:r>
        <w:rPr>
          <w:lang w:val="en-GB"/>
        </w:rPr>
        <w:t xml:space="preserve"> Freezing configurations define </w:t>
      </w:r>
      <w:r w:rsidR="00F964D4">
        <w:rPr>
          <w:lang w:val="en-GB"/>
        </w:rPr>
        <w:t xml:space="preserve">the </w:t>
      </w:r>
      <w:r w:rsidR="009800AA">
        <w:rPr>
          <w:lang w:val="en-GB"/>
        </w:rPr>
        <w:t xml:space="preserve">current (partial) </w:t>
      </w:r>
      <w:r w:rsidR="00F964D4">
        <w:rPr>
          <w:lang w:val="en-GB"/>
        </w:rPr>
        <w:t>configuration</w:t>
      </w:r>
      <w:r>
        <w:rPr>
          <w:lang w:val="en-GB"/>
        </w:rPr>
        <w:t xml:space="preserve"> to be persistent. Persistent </w:t>
      </w:r>
      <w:r w:rsidR="00F964D4">
        <w:rPr>
          <w:lang w:val="en-GB"/>
        </w:rPr>
        <w:t>configurations</w:t>
      </w:r>
      <w:r>
        <w:rPr>
          <w:lang w:val="en-GB"/>
        </w:rPr>
        <w:t xml:space="preserve"> cannot be changed anymore in the course of the configuration.</w:t>
      </w:r>
      <w:r w:rsidR="00F964D4">
        <w:rPr>
          <w:lang w:val="en-GB"/>
        </w:rPr>
        <w:t xml:space="preserve"> Excluding elements of a configuration from being frozen,</w:t>
      </w:r>
      <w:r w:rsidR="00554771">
        <w:rPr>
          <w:lang w:val="en-GB"/>
        </w:rPr>
        <w:t xml:space="preserve"> e.g. freezing only some elements of imported projects or a compound type,</w:t>
      </w:r>
      <w:r w:rsidR="00F964D4">
        <w:rPr>
          <w:lang w:val="en-GB"/>
        </w:rPr>
        <w:t xml:space="preserve"> the </w:t>
      </w:r>
      <w:r w:rsidR="00733388" w:rsidRPr="00733388">
        <w:rPr>
          <w:rFonts w:ascii="Courier New" w:hAnsi="Courier New" w:cs="Courier New"/>
          <w:b/>
          <w:sz w:val="22"/>
          <w:szCs w:val="22"/>
          <w:lang w:val="en-GB"/>
        </w:rPr>
        <w:t>but</w:t>
      </w:r>
      <w:r w:rsidR="00F964D4">
        <w:rPr>
          <w:lang w:val="en-GB"/>
        </w:rPr>
        <w:t xml:space="preserve"> keyword can be attached after </w:t>
      </w:r>
      <w:r w:rsidR="00554771">
        <w:rPr>
          <w:lang w:val="en-GB"/>
        </w:rPr>
        <w:t xml:space="preserve">a freeze-expression. </w:t>
      </w:r>
      <w:r w:rsidR="00C87215">
        <w:rPr>
          <w:lang w:val="en-GB"/>
        </w:rPr>
        <w:t xml:space="preserve">The </w:t>
      </w:r>
      <w:r w:rsidR="00C87215" w:rsidRPr="00733388">
        <w:rPr>
          <w:rFonts w:ascii="Courier New" w:hAnsi="Courier New" w:cs="Courier New"/>
          <w:b/>
          <w:sz w:val="22"/>
          <w:szCs w:val="22"/>
          <w:lang w:val="en-GB"/>
        </w:rPr>
        <w:t>but</w:t>
      </w:r>
      <w:r w:rsidR="00C87215">
        <w:rPr>
          <w:lang w:val="en-GB"/>
        </w:rPr>
        <w:t xml:space="preserve"> keyword is then followed by a selector expression in the style of the collection operations shown in Section </w:t>
      </w:r>
      <w:r w:rsidR="00CA1915">
        <w:rPr>
          <w:lang w:val="en-GB"/>
        </w:rPr>
        <w:fldChar w:fldCharType="begin"/>
      </w:r>
      <w:r w:rsidR="00C87215">
        <w:rPr>
          <w:lang w:val="en-GB"/>
        </w:rPr>
        <w:instrText xml:space="preserve"> REF _Ref314234305 \r \h </w:instrText>
      </w:r>
      <w:r w:rsidR="00CA1915">
        <w:rPr>
          <w:lang w:val="en-GB"/>
        </w:rPr>
      </w:r>
      <w:r w:rsidR="00CA1915">
        <w:rPr>
          <w:lang w:val="en-GB"/>
        </w:rPr>
        <w:fldChar w:fldCharType="separate"/>
      </w:r>
      <w:ins w:id="1169" w:author="Holger Eichelberger" w:date="2015-11-09T11:33:00Z">
        <w:r w:rsidR="0043707B">
          <w:rPr>
            <w:lang w:val="en-GB"/>
          </w:rPr>
          <w:t>2.1.5</w:t>
        </w:r>
      </w:ins>
      <w:del w:id="1170" w:author="Holger Eichelberger" w:date="2015-09-14T17:00:00Z">
        <w:r w:rsidR="00F84791" w:rsidDel="00E8696C">
          <w:rPr>
            <w:lang w:val="en-GB"/>
          </w:rPr>
          <w:delText>2.1.5</w:delText>
        </w:r>
      </w:del>
      <w:r w:rsidR="00CA1915">
        <w:rPr>
          <w:lang w:val="en-GB"/>
        </w:rPr>
        <w:fldChar w:fldCharType="end"/>
      </w:r>
      <w:r w:rsidR="00C87215">
        <w:rPr>
          <w:lang w:val="en-GB"/>
        </w:rPr>
        <w:t xml:space="preserve">, i.e., an iterator variable visiting all identifiers given in the freeze block and a Boolean expression using that iterator variable. </w:t>
      </w:r>
      <w:r w:rsidR="0031558F">
        <w:rPr>
          <w:lang w:val="en-GB"/>
        </w:rPr>
        <w:t xml:space="preserve">By default, the iterator variable is of the internal type FreezeVariable see Section </w:t>
      </w:r>
      <w:r w:rsidR="00CA1915">
        <w:rPr>
          <w:lang w:val="en-GB"/>
        </w:rPr>
        <w:fldChar w:fldCharType="begin"/>
      </w:r>
      <w:r w:rsidR="0031558F">
        <w:rPr>
          <w:lang w:val="en-GB"/>
        </w:rPr>
        <w:instrText xml:space="preserve"> REF _Ref414968574 \r \h </w:instrText>
      </w:r>
      <w:r w:rsidR="00CA1915">
        <w:rPr>
          <w:lang w:val="en-GB"/>
        </w:rPr>
      </w:r>
      <w:r w:rsidR="00CA1915">
        <w:rPr>
          <w:lang w:val="en-GB"/>
        </w:rPr>
        <w:fldChar w:fldCharType="separate"/>
      </w:r>
      <w:ins w:id="1171" w:author="Holger Eichelberger" w:date="2015-11-09T11:33:00Z">
        <w:r w:rsidR="0043707B">
          <w:rPr>
            <w:lang w:val="en-GB"/>
          </w:rPr>
          <w:t>3.3</w:t>
        </w:r>
      </w:ins>
      <w:del w:id="1172" w:author="Holger Eichelberger" w:date="2015-11-09T11:33:00Z">
        <w:r w:rsidR="00F84791" w:rsidDel="0043707B">
          <w:rPr>
            <w:lang w:val="en-GB"/>
          </w:rPr>
          <w:delText>3.4</w:delText>
        </w:r>
      </w:del>
      <w:r w:rsidR="00CA1915">
        <w:rPr>
          <w:lang w:val="en-GB"/>
        </w:rPr>
        <w:fldChar w:fldCharType="end"/>
      </w:r>
      <w:r w:rsidR="0031558F">
        <w:rPr>
          <w:lang w:val="en-GB"/>
        </w:rPr>
        <w:t xml:space="preserve"> for details and provides access to some variable information such as the name as well as the </w:t>
      </w:r>
      <w:r w:rsidR="0043167F">
        <w:rPr>
          <w:lang w:val="en-GB"/>
        </w:rPr>
        <w:t>annotation</w:t>
      </w:r>
      <w:r w:rsidR="0031558F">
        <w:rPr>
          <w:lang w:val="en-GB"/>
        </w:rPr>
        <w:t xml:space="preserve">s of all elements defined within the freeze block (in case of type conflicts of </w:t>
      </w:r>
      <w:r w:rsidR="0043167F">
        <w:rPr>
          <w:lang w:val="en-GB"/>
        </w:rPr>
        <w:t>annotation</w:t>
      </w:r>
      <w:r w:rsidR="0031558F">
        <w:rPr>
          <w:lang w:val="en-GB"/>
        </w:rPr>
        <w:t xml:space="preserve">s with the same name, the first </w:t>
      </w:r>
      <w:r w:rsidR="0043167F">
        <w:rPr>
          <w:lang w:val="en-GB"/>
        </w:rPr>
        <w:t>annotation</w:t>
      </w:r>
      <w:r w:rsidR="0031558F">
        <w:rPr>
          <w:lang w:val="en-GB"/>
        </w:rPr>
        <w:t xml:space="preserve"> definition in sequence of the elements in the freeze block counts). </w:t>
      </w:r>
      <w:r w:rsidR="00C87215">
        <w:rPr>
          <w:lang w:val="en-GB"/>
        </w:rPr>
        <w:t>The iterator variable</w:t>
      </w:r>
      <w:r w:rsidR="00663168">
        <w:rPr>
          <w:lang w:val="en-GB"/>
        </w:rPr>
        <w:t xml:space="preserve"> </w:t>
      </w:r>
      <w:r w:rsidR="00C87215">
        <w:rPr>
          <w:lang w:val="en-GB"/>
        </w:rPr>
        <w:t xml:space="preserve">is resolved locally, i.e., no other variable is visible. </w:t>
      </w:r>
      <w:r w:rsidR="0062767D">
        <w:rPr>
          <w:lang w:val="en-GB"/>
        </w:rPr>
        <w:t xml:space="preserve">All elements </w:t>
      </w:r>
      <w:r w:rsidR="00C87215">
        <w:rPr>
          <w:lang w:val="en-GB"/>
        </w:rPr>
        <w:t xml:space="preserve">matching that expression </w:t>
      </w:r>
      <w:r w:rsidR="0062767D">
        <w:rPr>
          <w:lang w:val="en-GB"/>
        </w:rPr>
        <w:t>will not be frozen</w:t>
      </w:r>
      <w:r w:rsidR="00C87215">
        <w:rPr>
          <w:lang w:val="en-GB"/>
        </w:rPr>
        <w:t>, however if the expression remains undefined during evaluation a freeze will happen anyway</w:t>
      </w:r>
      <w:r w:rsidR="0062767D">
        <w:rPr>
          <w:lang w:val="en-GB"/>
        </w:rPr>
        <w:t>.</w:t>
      </w:r>
      <w:r w:rsidR="00E913A6">
        <w:rPr>
          <w:lang w:val="en-GB"/>
        </w:rPr>
        <w:t xml:space="preserve"> Freezing always happens at the end of a scope evaluation, multiple freezes in a scope happen in unspecified sequence.</w:t>
      </w:r>
    </w:p>
    <w:p w:rsidR="006628A5" w:rsidRDefault="006628A5" w:rsidP="0058732A">
      <w:pPr>
        <w:rPr>
          <w:lang w:val="en-GB"/>
        </w:rPr>
      </w:pPr>
      <w:r>
        <w:rPr>
          <w:lang w:val="en-GB"/>
        </w:rPr>
        <w:t xml:space="preserve">Freezing an undefined variable </w:t>
      </w:r>
      <w:r w:rsidR="005D7CD2" w:rsidRPr="005D7CD2">
        <w:rPr>
          <w:i/>
          <w:lang w:val="en-GB"/>
        </w:rPr>
        <w:t>v</w:t>
      </w:r>
      <w:r>
        <w:rPr>
          <w:lang w:val="en-GB"/>
        </w:rPr>
        <w:t xml:space="preserve"> leaves </w:t>
      </w:r>
      <w:r w:rsidR="005D7CD2" w:rsidRPr="005D7CD2">
        <w:rPr>
          <w:i/>
          <w:lang w:val="en-GB"/>
        </w:rPr>
        <w:t>v</w:t>
      </w:r>
      <w:r>
        <w:rPr>
          <w:lang w:val="en-GB"/>
        </w:rPr>
        <w:t xml:space="preserve"> undefined so that </w:t>
      </w:r>
      <w:r w:rsidR="005D7CD2" w:rsidRPr="005D7CD2">
        <w:rPr>
          <w:i/>
          <w:lang w:val="en-GB"/>
        </w:rPr>
        <w:t>v</w:t>
      </w:r>
      <w:r>
        <w:rPr>
          <w:lang w:val="en-GB"/>
        </w:rPr>
        <w:t xml:space="preserve"> does not have an effect. In particular, </w:t>
      </w:r>
      <w:r w:rsidR="005D7CD2" w:rsidRPr="005D7CD2">
        <w:rPr>
          <w:i/>
          <w:lang w:val="en-GB"/>
        </w:rPr>
        <w:t>v</w:t>
      </w:r>
      <w:r>
        <w:rPr>
          <w:lang w:val="en-GB"/>
        </w:rPr>
        <w:t xml:space="preserve"> may be changed afterwards and </w:t>
      </w:r>
      <w:r w:rsidR="005D7CD2" w:rsidRPr="005D7CD2">
        <w:rPr>
          <w:i/>
          <w:lang w:val="en-GB"/>
        </w:rPr>
        <w:t>v</w:t>
      </w:r>
      <w:r>
        <w:rPr>
          <w:lang w:val="en-GB"/>
        </w:rPr>
        <w:t xml:space="preserve"> may be part of a configuration implicitly disabling some instantiation.</w:t>
      </w:r>
    </w:p>
    <w:p w:rsidR="001838E3" w:rsidRPr="000F0D55" w:rsidRDefault="001838E3" w:rsidP="001838E3">
      <w:pPr>
        <w:spacing w:after="200" w:line="276" w:lineRule="auto"/>
        <w:rPr>
          <w:b/>
          <w:lang w:val="en-GB"/>
        </w:rPr>
      </w:pPr>
      <w:r>
        <w:rPr>
          <w:b/>
          <w:lang w:val="en-GB"/>
        </w:rPr>
        <w:t>Syntax</w:t>
      </w:r>
      <w:r w:rsidRPr="000F0D55">
        <w:rPr>
          <w:b/>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0F0D55">
        <w:rPr>
          <w:sz w:val="22"/>
          <w:szCs w:val="22"/>
          <w:lang w:val="en-GB"/>
        </w:rPr>
        <w:t xml:space="preserve"> </w:t>
      </w:r>
      <w:r w:rsidRPr="000F0D55">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A40143">
        <w:rPr>
          <w:rFonts w:ascii="Courier New" w:hAnsi="Courier New" w:cs="Courier New"/>
          <w:sz w:val="22"/>
          <w:szCs w:val="22"/>
          <w:lang w:val="en-GB"/>
        </w:rPr>
        <w:t>Definition</w:t>
      </w:r>
      <w:r>
        <w:rPr>
          <w:rFonts w:ascii="Courier New" w:hAnsi="Courier New" w:cs="Courier New"/>
          <w:sz w:val="22"/>
          <w:szCs w:val="22"/>
          <w:lang w:val="en-GB"/>
        </w:rPr>
        <w:t xml:space="preserve"> of </w:t>
      </w:r>
      <w:r w:rsidR="00A40143">
        <w:rPr>
          <w:rFonts w:ascii="Courier New" w:hAnsi="Courier New" w:cs="Courier New"/>
          <w:sz w:val="22"/>
          <w:szCs w:val="22"/>
          <w:lang w:val="en-GB"/>
        </w:rPr>
        <w:t>new compound type</w:t>
      </w:r>
    </w:p>
    <w:p w:rsidR="002F2514" w:rsidRPr="009845E4" w:rsidRDefault="002F2514" w:rsidP="002F2514">
      <w:pPr>
        <w:spacing w:after="200" w:line="276" w:lineRule="auto"/>
        <w:ind w:left="851"/>
        <w:jc w:val="left"/>
        <w:rPr>
          <w:rFonts w:ascii="Courier New" w:hAnsi="Courier New" w:cs="Courier New"/>
          <w:sz w:val="22"/>
          <w:szCs w:val="22"/>
          <w:lang w:val="en-GB"/>
        </w:rPr>
      </w:pPr>
      <w:r w:rsidRPr="009845E4">
        <w:rPr>
          <w:rFonts w:ascii="Courier New" w:hAnsi="Courier New" w:cs="Courier New"/>
          <w:b/>
          <w:sz w:val="22"/>
          <w:szCs w:val="22"/>
          <w:lang w:val="en-GB"/>
        </w:rPr>
        <w:t>compound</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sidR="00733388" w:rsidRPr="00733388">
        <w:rPr>
          <w:rFonts w:ascii="Courier New" w:hAnsi="Courier New" w:cs="Courier New"/>
          <w:i/>
          <w:sz w:val="22"/>
          <w:szCs w:val="22"/>
          <w:vertAlign w:val="subscript"/>
          <w:lang w:val="en-GB"/>
        </w:rPr>
        <w:t>2</w:t>
      </w:r>
      <w:r w:rsidRPr="009845E4">
        <w:rPr>
          <w:rFonts w:ascii="Courier New" w:hAnsi="Courier New" w:cs="Courier New"/>
          <w:sz w:val="22"/>
          <w:szCs w:val="22"/>
          <w:lang w:val="en-GB"/>
        </w:rPr>
        <w:t xml:space="preserve"> {</w:t>
      </w:r>
    </w:p>
    <w:p w:rsidR="002F251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w:t>
      </w:r>
    </w:p>
    <w:p w:rsidR="002F2514" w:rsidRPr="009845E4" w:rsidRDefault="002F2514" w:rsidP="002F2514">
      <w:pPr>
        <w:ind w:left="1134"/>
        <w:rPr>
          <w:rFonts w:ascii="Courier New" w:hAnsi="Courier New" w:cs="Courier New"/>
          <w:sz w:val="22"/>
          <w:szCs w:val="22"/>
          <w:lang w:val="en-GB"/>
        </w:rPr>
      </w:pPr>
      <w:r w:rsidRPr="009845E4">
        <w:rPr>
          <w:rFonts w:ascii="Courier New" w:hAnsi="Courier New" w:cs="Courier New"/>
          <w:i/>
          <w:sz w:val="22"/>
          <w:szCs w:val="22"/>
          <w:lang w:val="en-GB"/>
        </w:rPr>
        <w:t>Type</w:t>
      </w:r>
      <w:r w:rsidRPr="009845E4">
        <w:rPr>
          <w:rFonts w:ascii="Courier New" w:hAnsi="Courier New" w:cs="Courier New"/>
          <w:sz w:val="22"/>
          <w:szCs w:val="22"/>
          <w:lang w:val="en-GB"/>
        </w:rPr>
        <w:t xml:space="preserve"> </w:t>
      </w:r>
      <w:r>
        <w:rPr>
          <w:rFonts w:ascii="Courier New" w:hAnsi="Courier New" w:cs="Courier New"/>
          <w:i/>
          <w:sz w:val="22"/>
          <w:szCs w:val="22"/>
          <w:lang w:val="en-GB"/>
        </w:rPr>
        <w:t>name</w:t>
      </w:r>
      <w:r>
        <w:rPr>
          <w:rFonts w:ascii="Courier New" w:hAnsi="Courier New" w:cs="Courier New"/>
          <w:i/>
          <w:sz w:val="22"/>
          <w:szCs w:val="22"/>
          <w:vertAlign w:val="subscript"/>
          <w:lang w:val="en-GB"/>
        </w:rPr>
        <w:t>4</w:t>
      </w:r>
      <w:r>
        <w:rPr>
          <w:rFonts w:ascii="Courier New" w:hAnsi="Courier New" w:cs="Courier New"/>
          <w:sz w:val="22"/>
          <w:szCs w:val="22"/>
          <w:lang w:val="en-GB"/>
        </w:rPr>
        <w:t>;</w:t>
      </w:r>
    </w:p>
    <w:p w:rsidR="002F2514" w:rsidRPr="009845E4" w:rsidRDefault="002F2514" w:rsidP="002F2514">
      <w:pPr>
        <w:ind w:left="851"/>
        <w:rPr>
          <w:rFonts w:ascii="Courier New" w:hAnsi="Courier New" w:cs="Courier New"/>
          <w:sz w:val="22"/>
          <w:szCs w:val="22"/>
          <w:lang w:val="en-GB"/>
        </w:rPr>
      </w:pPr>
      <w:r w:rsidRPr="009845E4">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p>
    <w:p w:rsidR="00A40143" w:rsidRDefault="00A4014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new decision variable of the above type */</w:t>
      </w:r>
    </w:p>
    <w:p w:rsidR="002F2514" w:rsidRDefault="002F2514" w:rsidP="001838E3">
      <w:pPr>
        <w:spacing w:after="200" w:line="276" w:lineRule="auto"/>
        <w:ind w:left="851"/>
        <w:rPr>
          <w:rFonts w:ascii="Courier New" w:hAnsi="Courier New" w:cs="Courier New"/>
          <w:i/>
          <w:sz w:val="22"/>
          <w:szCs w:val="22"/>
          <w:lang w:val="en-GB"/>
        </w:rPr>
      </w:pPr>
      <w:r>
        <w:rPr>
          <w:rFonts w:ascii="Courier New" w:hAnsi="Courier New" w:cs="Courier New"/>
          <w:i/>
          <w:sz w:val="22"/>
          <w:szCs w:val="22"/>
          <w:lang w:val="en-GB"/>
        </w:rPr>
        <w:t>Name</w:t>
      </w:r>
      <w:r w:rsidRPr="002F2514">
        <w:rPr>
          <w:rFonts w:ascii="Courier New" w:hAnsi="Courier New" w:cs="Courier New"/>
          <w:i/>
          <w:sz w:val="22"/>
          <w:szCs w:val="22"/>
          <w:vertAlign w:val="subscript"/>
          <w:lang w:val="en-GB"/>
        </w:rPr>
        <w:t>2</w:t>
      </w:r>
      <w:r>
        <w:rPr>
          <w:rFonts w:ascii="Courier New" w:hAnsi="Courier New" w:cs="Courier New"/>
          <w:i/>
          <w:sz w:val="22"/>
          <w:szCs w:val="22"/>
          <w:lang w:val="en-GB"/>
        </w:rPr>
        <w:t xml:space="preserve"> name</w:t>
      </w:r>
      <w:r w:rsidR="00996DFD">
        <w:rPr>
          <w:rFonts w:ascii="Courier New" w:hAnsi="Courier New" w:cs="Courier New"/>
          <w:i/>
          <w:sz w:val="22"/>
          <w:szCs w:val="22"/>
          <w:vertAlign w:val="subscript"/>
          <w:lang w:val="en-GB"/>
        </w:rPr>
        <w:t>6</w:t>
      </w:r>
      <w:r>
        <w:rPr>
          <w:rFonts w:ascii="Courier New" w:hAnsi="Courier New" w:cs="Courier New"/>
          <w:i/>
          <w:sz w:val="22"/>
          <w:szCs w:val="22"/>
          <w:lang w:val="en-GB"/>
        </w:rPr>
        <w:t>;</w:t>
      </w:r>
    </w:p>
    <w:p w:rsidR="00E948B9" w:rsidRDefault="00E948B9" w:rsidP="00E948B9">
      <w:pPr>
        <w:spacing w:after="200" w:line="276" w:lineRule="auto"/>
        <w:ind w:left="851"/>
        <w:rPr>
          <w:rFonts w:ascii="Courier New" w:hAnsi="Courier New" w:cs="Courier New"/>
          <w:sz w:val="22"/>
          <w:szCs w:val="22"/>
          <w:lang w:val="en-GB"/>
        </w:rPr>
      </w:pPr>
    </w:p>
    <w:p w:rsid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A40143">
        <w:rPr>
          <w:rFonts w:ascii="Courier New" w:hAnsi="Courier New" w:cs="Courier New"/>
          <w:sz w:val="22"/>
          <w:szCs w:val="22"/>
          <w:lang w:val="en-GB"/>
        </w:rPr>
        <w:t xml:space="preserve"> Freezing the configuration of the decision variable </w:t>
      </w:r>
      <w:r w:rsidR="0072618B">
        <w:rPr>
          <w:rFonts w:ascii="Courier New" w:hAnsi="Courier New" w:cs="Courier New"/>
          <w:sz w:val="22"/>
          <w:szCs w:val="22"/>
          <w:lang w:val="en-GB"/>
        </w:rPr>
        <w:t>except</w:t>
      </w:r>
      <w:r w:rsidR="00D71FBA">
        <w:rPr>
          <w:rFonts w:ascii="Courier New" w:hAnsi="Courier New" w:cs="Courier New"/>
          <w:sz w:val="22"/>
          <w:szCs w:val="22"/>
          <w:lang w:val="en-GB"/>
        </w:rPr>
        <w:t xml:space="preserve"> element</w:t>
      </w:r>
      <w:r w:rsidR="00A40143">
        <w:rPr>
          <w:rFonts w:ascii="Courier New" w:hAnsi="Courier New" w:cs="Courier New"/>
          <w:sz w:val="22"/>
          <w:szCs w:val="22"/>
          <w:lang w:val="en-GB"/>
        </w:rPr>
        <w:t xml:space="preserve"> </w:t>
      </w:r>
      <w:r w:rsidR="00A40143">
        <w:rPr>
          <w:rFonts w:ascii="Courier New" w:hAnsi="Courier New" w:cs="Courier New"/>
          <w:i/>
          <w:sz w:val="22"/>
          <w:szCs w:val="22"/>
          <w:lang w:val="en-GB"/>
        </w:rPr>
        <w:t>name</w:t>
      </w:r>
      <w:r w:rsidR="007C4CD2">
        <w:rPr>
          <w:rFonts w:ascii="Courier New" w:hAnsi="Courier New" w:cs="Courier New"/>
          <w:i/>
          <w:sz w:val="22"/>
          <w:szCs w:val="22"/>
          <w:vertAlign w:val="subscript"/>
          <w:lang w:val="en-GB"/>
        </w:rPr>
        <w:t>4</w:t>
      </w:r>
      <w:r w:rsidR="00A40143">
        <w:rPr>
          <w:rFonts w:ascii="Courier New" w:hAnsi="Courier New" w:cs="Courier New"/>
          <w:sz w:val="22"/>
          <w:szCs w:val="22"/>
          <w:lang w:val="en-GB"/>
        </w:rPr>
        <w:t>. */</w:t>
      </w:r>
    </w:p>
    <w:p w:rsidR="00C8016F" w:rsidRPr="00A40143" w:rsidRDefault="00C8016F" w:rsidP="001838E3">
      <w:pPr>
        <w:spacing w:after="200" w:line="276" w:lineRule="auto"/>
        <w:ind w:left="851"/>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Pr>
          <w:rFonts w:ascii="Courier New" w:hAnsi="Courier New" w:cs="Courier New"/>
          <w:i/>
          <w:sz w:val="22"/>
          <w:szCs w:val="22"/>
          <w:lang w:val="en-GB"/>
        </w:rPr>
        <w:t>.name</w:t>
      </w:r>
      <w:r>
        <w:rPr>
          <w:rFonts w:ascii="Courier New" w:hAnsi="Courier New" w:cs="Courier New"/>
          <w:i/>
          <w:sz w:val="22"/>
          <w:szCs w:val="22"/>
          <w:vertAlign w:val="subscript"/>
          <w:lang w:val="en-GB"/>
        </w:rPr>
        <w:t>3</w:t>
      </w:r>
      <w:r>
        <w:rPr>
          <w:rFonts w:ascii="Courier New" w:hAnsi="Courier New" w:cs="Courier New"/>
          <w:sz w:val="22"/>
          <w:szCs w:val="22"/>
          <w:lang w:val="en-GB"/>
        </w:rPr>
        <w:t xml:space="preserve"> = </w:t>
      </w:r>
      <w:r w:rsidRPr="001838E3">
        <w:rPr>
          <w:rFonts w:ascii="Courier New" w:hAnsi="Courier New" w:cs="Courier New"/>
          <w:i/>
          <w:sz w:val="22"/>
          <w:szCs w:val="22"/>
          <w:lang w:val="en-GB"/>
        </w:rPr>
        <w:t>value</w:t>
      </w:r>
      <w:r w:rsidRPr="002F2514">
        <w:rPr>
          <w:rFonts w:ascii="Courier New" w:hAnsi="Courier New" w:cs="Courier New"/>
          <w:i/>
          <w:sz w:val="22"/>
          <w:szCs w:val="22"/>
          <w:vertAlign w:val="subscript"/>
          <w:lang w:val="en-GB"/>
        </w:rPr>
        <w:t>1</w:t>
      </w:r>
      <w:r>
        <w:rPr>
          <w:rFonts w:ascii="Courier New" w:hAnsi="Courier New" w:cs="Courier New"/>
          <w:sz w:val="22"/>
          <w:szCs w:val="22"/>
          <w:lang w:val="en-GB"/>
        </w:rPr>
        <w:t>;</w:t>
      </w:r>
    </w:p>
    <w:p w:rsidR="001838E3"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1838E3">
        <w:rPr>
          <w:rFonts w:ascii="Courier New" w:hAnsi="Courier New" w:cs="Courier New"/>
          <w:sz w:val="22"/>
          <w:szCs w:val="22"/>
          <w:lang w:val="en-GB"/>
        </w:rPr>
        <w:t xml:space="preserve"> {</w:t>
      </w:r>
    </w:p>
    <w:p w:rsidR="002F2514" w:rsidRPr="00C8016F" w:rsidRDefault="00C8016F" w:rsidP="002F2514">
      <w:pPr>
        <w:spacing w:after="200" w:line="276" w:lineRule="auto"/>
        <w:ind w:left="1134"/>
        <w:rPr>
          <w:rFonts w:ascii="Courier New" w:hAnsi="Courier New" w:cs="Courier New"/>
          <w:sz w:val="22"/>
          <w:szCs w:val="22"/>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6</w:t>
      </w:r>
      <w:r w:rsidRPr="00C8016F">
        <w:rPr>
          <w:rFonts w:ascii="Courier New" w:hAnsi="Courier New" w:cs="Courier New"/>
          <w:sz w:val="22"/>
          <w:szCs w:val="22"/>
          <w:lang w:val="en-GB"/>
        </w:rPr>
        <w:t>;</w:t>
      </w:r>
    </w:p>
    <w:p w:rsidR="001838E3" w:rsidRDefault="001838E3"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r w:rsidR="002F2514">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sidR="002F2514">
        <w:rPr>
          <w:rFonts w:ascii="Courier New" w:hAnsi="Courier New" w:cs="Courier New"/>
          <w:sz w:val="22"/>
          <w:szCs w:val="22"/>
          <w:lang w:val="en-GB"/>
        </w:rPr>
        <w:t xml:space="preserve"> (</w:t>
      </w:r>
      <w:r w:rsidR="00E948B9">
        <w:rPr>
          <w:rFonts w:ascii="Courier New" w:hAnsi="Courier New" w:cs="Courier New"/>
          <w:i/>
          <w:sz w:val="22"/>
          <w:szCs w:val="22"/>
          <w:lang w:val="en-GB"/>
        </w:rPr>
        <w:t>name</w:t>
      </w:r>
      <w:r w:rsidR="00663168">
        <w:rPr>
          <w:rFonts w:ascii="Courier New" w:hAnsi="Courier New" w:cs="Courier New"/>
          <w:i/>
          <w:sz w:val="22"/>
          <w:szCs w:val="22"/>
          <w:vertAlign w:val="subscript"/>
          <w:lang w:val="en-GB"/>
        </w:rPr>
        <w:t>7</w:t>
      </w:r>
      <w:r w:rsidR="00663168">
        <w:rPr>
          <w:rFonts w:ascii="Courier New" w:hAnsi="Courier New" w:cs="Courier New"/>
          <w:i/>
          <w:sz w:val="22"/>
          <w:szCs w:val="22"/>
          <w:lang w:val="en-GB"/>
        </w:rPr>
        <w:t>|expression</w:t>
      </w:r>
      <w:r w:rsidR="002F2514">
        <w:rPr>
          <w:rFonts w:ascii="Courier New" w:hAnsi="Courier New" w:cs="Courier New"/>
          <w:sz w:val="22"/>
          <w:szCs w:val="22"/>
          <w:lang w:val="en-GB"/>
        </w:rPr>
        <w:t>)</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838E3" w:rsidRPr="000F0D55" w:rsidRDefault="001838E3" w:rsidP="00643AD0">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definition of </w:t>
      </w:r>
      <w:r w:rsidR="00F5346B">
        <w:rPr>
          <w:lang w:val="en-GB"/>
        </w:rPr>
        <w:t xml:space="preserve">persistent (parts of) </w:t>
      </w:r>
      <w:r w:rsidR="00E948B9">
        <w:rPr>
          <w:lang w:val="en-GB"/>
        </w:rPr>
        <w:t xml:space="preserve">configurations </w:t>
      </w:r>
      <w:r w:rsidR="00DC1C3A" w:rsidRPr="000F0D55">
        <w:rPr>
          <w:lang w:val="en-GB"/>
        </w:rPr>
        <w:t xml:space="preserve">consists of </w:t>
      </w:r>
      <w:r w:rsidR="00DC1C3A">
        <w:rPr>
          <w:lang w:val="en-GB"/>
        </w:rPr>
        <w:t xml:space="preserve">the following </w:t>
      </w:r>
      <w:r w:rsidR="00DC1C3A" w:rsidRPr="000F0D55">
        <w:rPr>
          <w:lang w:val="en-GB"/>
        </w:rPr>
        <w:t>elements</w:t>
      </w:r>
      <w:r w:rsidRPr="000F0D55">
        <w:rPr>
          <w:lang w:val="en-GB"/>
        </w:rPr>
        <w:t>:</w:t>
      </w:r>
    </w:p>
    <w:p w:rsidR="001838E3" w:rsidRDefault="001838E3" w:rsidP="001838E3">
      <w:pPr>
        <w:pStyle w:val="ListParagraph"/>
        <w:numPr>
          <w:ilvl w:val="0"/>
          <w:numId w:val="79"/>
        </w:numPr>
        <w:spacing w:after="200" w:line="276" w:lineRule="auto"/>
        <w:ind w:left="993"/>
        <w:rPr>
          <w:lang w:val="en-GB"/>
        </w:rPr>
      </w:pPr>
      <w:r w:rsidRPr="000F0D55">
        <w:rPr>
          <w:lang w:val="en-GB"/>
        </w:rPr>
        <w:t xml:space="preserve">The keyword </w:t>
      </w:r>
      <w:r w:rsidR="00643AD0" w:rsidRPr="001838E3">
        <w:rPr>
          <w:rFonts w:ascii="Courier New" w:hAnsi="Courier New" w:cs="Courier New"/>
          <w:b/>
          <w:sz w:val="22"/>
          <w:szCs w:val="22"/>
          <w:lang w:val="en-GB"/>
        </w:rPr>
        <w:t>freeze</w:t>
      </w:r>
      <w:r w:rsidRPr="000F0D55">
        <w:rPr>
          <w:lang w:val="en-GB"/>
        </w:rPr>
        <w:t xml:space="preserve"> </w:t>
      </w:r>
      <w:r>
        <w:rPr>
          <w:lang w:val="en-GB"/>
        </w:rPr>
        <w:t xml:space="preserve">indicates </w:t>
      </w:r>
      <w:r w:rsidR="00643AD0">
        <w:rPr>
          <w:lang w:val="en-GB"/>
        </w:rPr>
        <w:t xml:space="preserve">that all elements with their current values within the following curly brackets are persistent. </w:t>
      </w:r>
      <w:r w:rsidR="00790383">
        <w:rPr>
          <w:lang w:val="en-GB"/>
        </w:rPr>
        <w:t>Elements may be variables, qualified variables or projects.</w:t>
      </w:r>
    </w:p>
    <w:p w:rsidR="00772D4B" w:rsidRDefault="00A7445C">
      <w:pPr>
        <w:pStyle w:val="ListParagraph"/>
        <w:numPr>
          <w:ilvl w:val="0"/>
          <w:numId w:val="79"/>
        </w:numPr>
        <w:spacing w:after="200" w:line="276" w:lineRule="auto"/>
        <w:ind w:left="993"/>
        <w:rPr>
          <w:lang w:val="en-GB"/>
        </w:rPr>
      </w:pPr>
      <w:r>
        <w:rPr>
          <w:lang w:val="en-GB"/>
        </w:rPr>
        <w:t xml:space="preserve">Optionally, the keyword </w:t>
      </w:r>
      <w:r>
        <w:rPr>
          <w:rFonts w:ascii="Courier New" w:hAnsi="Courier New" w:cs="Courier New"/>
          <w:b/>
          <w:sz w:val="22"/>
          <w:szCs w:val="22"/>
          <w:lang w:val="en-GB"/>
        </w:rPr>
        <w:t>but</w:t>
      </w:r>
      <w:r>
        <w:rPr>
          <w:lang w:val="en-GB"/>
        </w:rPr>
        <w:t xml:space="preserve"> indicates that some elements shall be excluded from being persistent through freezing. This is expressed in terms of an iterator variable (</w:t>
      </w:r>
      <w:r>
        <w:rPr>
          <w:rFonts w:ascii="Courier New" w:hAnsi="Courier New" w:cs="Courier New"/>
          <w:i/>
          <w:sz w:val="22"/>
          <w:szCs w:val="22"/>
          <w:lang w:val="en-GB"/>
        </w:rPr>
        <w:t>name</w:t>
      </w:r>
      <w:r>
        <w:rPr>
          <w:rFonts w:ascii="Courier New" w:hAnsi="Courier New" w:cs="Courier New"/>
          <w:i/>
          <w:sz w:val="22"/>
          <w:szCs w:val="22"/>
          <w:vertAlign w:val="subscript"/>
          <w:lang w:val="en-GB"/>
        </w:rPr>
        <w:t>7</w:t>
      </w:r>
      <w:r>
        <w:rPr>
          <w:lang w:val="en-GB"/>
        </w:rPr>
        <w:t xml:space="preserve">) of type FreezeVariable (see Section </w:t>
      </w:r>
      <w:r w:rsidR="00CA1915" w:rsidRPr="00251D9B">
        <w:rPr>
          <w:lang w:val="en-GB"/>
        </w:rPr>
        <w:fldChar w:fldCharType="begin"/>
      </w:r>
      <w:r>
        <w:rPr>
          <w:lang w:val="en-GB"/>
        </w:rPr>
        <w:instrText xml:space="preserve"> REF _Ref414968574 \r \h </w:instrText>
      </w:r>
      <w:r w:rsidR="00CA1915" w:rsidRPr="00251D9B">
        <w:rPr>
          <w:lang w:val="en-GB"/>
        </w:rPr>
      </w:r>
      <w:r w:rsidR="00CA1915" w:rsidRPr="00251D9B">
        <w:rPr>
          <w:lang w:val="en-GB"/>
        </w:rPr>
        <w:fldChar w:fldCharType="separate"/>
      </w:r>
      <w:ins w:id="1173" w:author="Holger Eichelberger" w:date="2015-11-09T11:33:00Z">
        <w:r w:rsidR="0043707B">
          <w:rPr>
            <w:lang w:val="en-GB"/>
          </w:rPr>
          <w:t>3.3</w:t>
        </w:r>
      </w:ins>
      <w:del w:id="1174" w:author="Holger Eichelberger" w:date="2015-11-09T11:33:00Z">
        <w:r w:rsidR="00F84791" w:rsidDel="0043707B">
          <w:rPr>
            <w:lang w:val="en-GB"/>
          </w:rPr>
          <w:delText>3.4</w:delText>
        </w:r>
      </w:del>
      <w:r w:rsidR="00CA1915" w:rsidRPr="00251D9B">
        <w:rPr>
          <w:lang w:val="en-GB"/>
        </w:rPr>
        <w:fldChar w:fldCharType="end"/>
      </w:r>
      <w:r>
        <w:rPr>
          <w:lang w:val="en-GB"/>
        </w:rPr>
        <w:t xml:space="preserve"> for details and operations) and a Boolean selector </w:t>
      </w:r>
      <w:r>
        <w:rPr>
          <w:rFonts w:ascii="Courier New" w:hAnsi="Courier New" w:cs="Courier New"/>
          <w:i/>
          <w:sz w:val="22"/>
          <w:szCs w:val="22"/>
          <w:lang w:val="en-GB"/>
        </w:rPr>
        <w:t>expression</w:t>
      </w:r>
      <w:r>
        <w:rPr>
          <w:lang w:val="en-GB"/>
        </w:rPr>
        <w:t xml:space="preserve"> using the freeze variable determining those elements that shall not be frozen. </w:t>
      </w:r>
    </w:p>
    <w:p w:rsidR="001838E3" w:rsidRPr="000F0D55" w:rsidRDefault="001838E3" w:rsidP="001838E3">
      <w:pPr>
        <w:spacing w:after="200" w:line="276" w:lineRule="auto"/>
        <w:rPr>
          <w:lang w:val="en-GB"/>
        </w:rPr>
      </w:pPr>
      <w:r w:rsidRPr="000F0D55">
        <w:rPr>
          <w:b/>
          <w:lang w:val="en-GB"/>
        </w:rPr>
        <w:t>Example</w:t>
      </w:r>
      <w:r w:rsidRPr="000F0D55">
        <w:rPr>
          <w:lang w:val="en-GB"/>
        </w:rPr>
        <w:t>:</w:t>
      </w:r>
    </w:p>
    <w:p w:rsidR="001838E3" w:rsidRDefault="001838E3" w:rsidP="001838E3">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F7430D" w:rsidRPr="00F7430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 type for the configuration of the content type of an application. */</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compound</w:t>
      </w:r>
      <w:r w:rsidR="00996DFD">
        <w:rPr>
          <w:rFonts w:ascii="Courier New" w:hAnsi="Courier New" w:cs="Courier New"/>
          <w:sz w:val="22"/>
          <w:szCs w:val="22"/>
          <w:lang w:val="en-GB"/>
        </w:rPr>
        <w:t xml:space="preserve"> ContentType {</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String</w:t>
      </w:r>
      <w:r w:rsidR="00996DFD">
        <w:rPr>
          <w:rFonts w:ascii="Courier New" w:hAnsi="Courier New" w:cs="Courier New"/>
          <w:sz w:val="22"/>
          <w:szCs w:val="22"/>
          <w:lang w:val="en-GB"/>
        </w:rPr>
        <w:t xml:space="preserve"> contentName;</w:t>
      </w:r>
    </w:p>
    <w:p w:rsidR="00996DFD" w:rsidRDefault="00733388" w:rsidP="00996DFD">
      <w:pPr>
        <w:spacing w:after="200" w:line="276" w:lineRule="auto"/>
        <w:ind w:left="1134"/>
        <w:rPr>
          <w:rFonts w:ascii="Courier New" w:hAnsi="Courier New" w:cs="Courier New"/>
          <w:sz w:val="22"/>
          <w:szCs w:val="22"/>
          <w:lang w:val="en-GB"/>
        </w:rPr>
      </w:pPr>
      <w:r w:rsidRPr="00733388">
        <w:rPr>
          <w:rFonts w:ascii="Courier New" w:hAnsi="Courier New" w:cs="Courier New"/>
          <w:b/>
          <w:sz w:val="22"/>
          <w:szCs w:val="22"/>
          <w:lang w:val="en-GB"/>
        </w:rPr>
        <w:t>Integer</w:t>
      </w:r>
      <w:r w:rsidR="00996DFD">
        <w:rPr>
          <w:rFonts w:ascii="Courier New" w:hAnsi="Courier New" w:cs="Courier New"/>
          <w:sz w:val="22"/>
          <w:szCs w:val="22"/>
          <w:lang w:val="en-GB"/>
        </w:rPr>
        <w:t xml:space="preserve"> bitrate;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996DFD" w:rsidRDefault="00F7430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996DFD" w:rsidRDefault="00996DFD"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996DFD" w:rsidRDefault="00865689"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 to be persistent. The required bitrate for this content may be configured as part of the configuration of the container type for this content. */</w:t>
      </w:r>
    </w:p>
    <w:p w:rsidR="00796610" w:rsidRDefault="00796610" w:rsidP="001838E3">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appContent.contentName = </w:t>
      </w:r>
      <w:r w:rsidR="00A8459F">
        <w:rPr>
          <w:rFonts w:ascii="Courier New" w:hAnsi="Courier New" w:cs="Courier New"/>
          <w:sz w:val="22"/>
          <w:szCs w:val="22"/>
          <w:lang w:val="en-GB"/>
        </w:rPr>
        <w:t>"</w:t>
      </w:r>
      <w:r>
        <w:rPr>
          <w:rFonts w:ascii="Courier New" w:hAnsi="Courier New" w:cs="Courier New"/>
          <w:sz w:val="22"/>
          <w:szCs w:val="22"/>
          <w:lang w:val="en-GB"/>
        </w:rPr>
        <w:t>Text</w:t>
      </w:r>
      <w:r w:rsidR="00A8459F">
        <w:rPr>
          <w:rFonts w:ascii="Courier New" w:hAnsi="Courier New" w:cs="Courier New"/>
          <w:sz w:val="22"/>
          <w:szCs w:val="22"/>
          <w:lang w:val="en-GB"/>
        </w:rPr>
        <w:t>"</w:t>
      </w:r>
      <w:r>
        <w:rPr>
          <w:rFonts w:ascii="Courier New" w:hAnsi="Courier New" w:cs="Courier New"/>
          <w:sz w:val="22"/>
          <w:szCs w:val="22"/>
          <w:lang w:val="en-GB"/>
        </w:rPr>
        <w:t>;</w:t>
      </w:r>
    </w:p>
    <w:p w:rsidR="00996DFD" w:rsidRDefault="00733388" w:rsidP="001838E3">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sidR="00996DFD">
        <w:rPr>
          <w:rFonts w:ascii="Courier New" w:hAnsi="Courier New" w:cs="Courier New"/>
          <w:sz w:val="22"/>
          <w:szCs w:val="22"/>
          <w:lang w:val="en-GB"/>
        </w:rPr>
        <w:t xml:space="preserve"> {</w:t>
      </w:r>
    </w:p>
    <w:p w:rsidR="00B73178" w:rsidRDefault="00796610">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appContent;</w:t>
      </w:r>
    </w:p>
    <w:p w:rsidR="00996DFD" w:rsidRDefault="00996DFD" w:rsidP="00251D9B">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733388"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00251D9B" w:rsidRPr="00251D9B">
        <w:rPr>
          <w:rFonts w:ascii="Courier New" w:hAnsi="Courier New" w:cs="Courier New"/>
          <w:sz w:val="22"/>
          <w:szCs w:val="22"/>
          <w:lang w:val="en-GB"/>
        </w:rPr>
        <w:t>(f|</w:t>
      </w:r>
      <w:r w:rsidR="000407BF">
        <w:rPr>
          <w:rFonts w:ascii="Courier New" w:hAnsi="Courier New" w:cs="Courier New"/>
          <w:sz w:val="22"/>
          <w:szCs w:val="22"/>
          <w:lang w:val="en-GB"/>
        </w:rPr>
        <w:t>f.</w:t>
      </w:r>
      <w:r w:rsidR="00251D9B" w:rsidRPr="00251D9B">
        <w:rPr>
          <w:rFonts w:ascii="Courier New" w:hAnsi="Courier New" w:cs="Courier New"/>
          <w:sz w:val="22"/>
          <w:szCs w:val="22"/>
          <w:lang w:val="en-GB"/>
        </w:rPr>
        <w:t>name() == "bitrate")</w:t>
      </w:r>
    </w:p>
    <w:p w:rsidR="00B73178" w:rsidRDefault="001838E3">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9F0CF7" w:rsidRDefault="000407BF" w:rsidP="009F0CF7">
      <w:pPr>
        <w:spacing w:after="200" w:line="276" w:lineRule="auto"/>
        <w:rPr>
          <w:lang w:val="en-GB"/>
        </w:rPr>
      </w:pPr>
      <w:r>
        <w:rPr>
          <w:lang w:val="en-GB"/>
        </w:rPr>
        <w:t>Following the example from Section</w:t>
      </w:r>
      <w:ins w:id="1175" w:author="Holger Eichelberger" w:date="2015-11-09T11:34:00Z">
        <w:r w:rsidR="0043707B">
          <w:rPr>
            <w:lang w:val="en-GB"/>
          </w:rPr>
          <w:t xml:space="preserve"> </w:t>
        </w:r>
        <w:r w:rsidR="00CA1915">
          <w:rPr>
            <w:lang w:val="en-GB"/>
          </w:rPr>
          <w:fldChar w:fldCharType="begin"/>
        </w:r>
        <w:r w:rsidR="0043707B">
          <w:rPr>
            <w:lang w:val="en-GB"/>
          </w:rPr>
          <w:instrText xml:space="preserve"> REF _Ref434832232 \r \h </w:instrText>
        </w:r>
      </w:ins>
      <w:r w:rsidR="00CA1915">
        <w:rPr>
          <w:lang w:val="en-GB"/>
        </w:rPr>
      </w:r>
      <w:r w:rsidR="00CA1915">
        <w:rPr>
          <w:lang w:val="en-GB"/>
        </w:rPr>
        <w:fldChar w:fldCharType="separate"/>
      </w:r>
      <w:ins w:id="1176" w:author="Holger Eichelberger" w:date="2015-11-09T11:34:00Z">
        <w:r w:rsidR="0043707B">
          <w:rPr>
            <w:lang w:val="en-GB"/>
          </w:rPr>
          <w:t>2.2.2</w:t>
        </w:r>
        <w:r w:rsidR="00CA1915">
          <w:rPr>
            <w:lang w:val="en-GB"/>
          </w:rPr>
          <w:fldChar w:fldCharType="end"/>
        </w:r>
      </w:ins>
      <w:del w:id="1177" w:author="Holger Eichelberger" w:date="2015-11-09T11:35:00Z">
        <w:r w:rsidDel="0043707B">
          <w:rPr>
            <w:lang w:val="en-GB"/>
          </w:rPr>
          <w:delText xml:space="preserve"> </w:delText>
        </w:r>
        <w:r w:rsidR="00CA1915" w:rsidDel="0043707B">
          <w:fldChar w:fldCharType="begin"/>
        </w:r>
        <w:r w:rsidR="00CA1915" w:rsidRPr="00CA1915">
          <w:rPr>
            <w:lang w:val="en-US"/>
            <w:rPrChange w:id="1178" w:author="Holger Eichelberger" w:date="2015-11-09T11:33:00Z">
              <w:rPr>
                <w:color w:val="0000FF"/>
                <w:u w:val="single"/>
              </w:rPr>
            </w:rPrChange>
          </w:rPr>
          <w:delInstrText xml:space="preserve"> REF _Ref414968930 \r \h  \* MERGEFORMAT </w:delInstrText>
        </w:r>
        <w:r w:rsidR="00CA1915" w:rsidDel="0043707B">
          <w:fldChar w:fldCharType="separate"/>
        </w:r>
      </w:del>
      <w:del w:id="1179" w:author="Holger Eichelberger" w:date="2015-11-09T11:33:00Z">
        <w:r w:rsidR="00F84791" w:rsidDel="0043707B">
          <w:rPr>
            <w:lang w:val="en-GB"/>
          </w:rPr>
          <w:delText>2.2.2</w:delText>
        </w:r>
      </w:del>
      <w:del w:id="1180" w:author="Holger Eichelberger" w:date="2015-11-09T11:35:00Z">
        <w:r w:rsidR="00CA1915" w:rsidDel="0043707B">
          <w:fldChar w:fldCharType="end"/>
        </w:r>
      </w:del>
      <w:r>
        <w:rPr>
          <w:lang w:val="en-GB"/>
        </w:rPr>
        <w:t xml:space="preserve">, freezing a project without runtime variables declared through a binding time </w:t>
      </w:r>
      <w:r w:rsidR="0043167F">
        <w:rPr>
          <w:lang w:val="en-GB"/>
        </w:rPr>
        <w:t>annotation</w:t>
      </w:r>
      <w:r>
        <w:rPr>
          <w:lang w:val="en-GB"/>
        </w:rPr>
        <w:t xml:space="preserve"> may looks like:</w:t>
      </w:r>
    </w:p>
    <w:p w:rsidR="000407BF" w:rsidRDefault="000407BF" w:rsidP="000407BF">
      <w:pPr>
        <w:spacing w:after="200" w:line="276" w:lineRule="auto"/>
        <w:ind w:left="851"/>
        <w:rPr>
          <w:rFonts w:ascii="Courier New" w:hAnsi="Courier New" w:cs="Courier New"/>
          <w:sz w:val="22"/>
          <w:szCs w:val="22"/>
          <w:lang w:val="en-GB"/>
        </w:rPr>
      </w:pPr>
      <w:r w:rsidRPr="00733388">
        <w:rPr>
          <w:rFonts w:ascii="Courier New" w:hAnsi="Courier New" w:cs="Courier New"/>
          <w:b/>
          <w:sz w:val="22"/>
          <w:szCs w:val="22"/>
          <w:lang w:val="en-GB"/>
        </w:rPr>
        <w:t>freeze</w:t>
      </w:r>
      <w:r>
        <w:rPr>
          <w:rFonts w:ascii="Courier New" w:hAnsi="Courier New" w:cs="Courier New"/>
          <w:sz w:val="22"/>
          <w:szCs w:val="22"/>
          <w:lang w:val="en-GB"/>
        </w:rPr>
        <w:t xml:space="preserve"> {</w:t>
      </w:r>
    </w:p>
    <w:p w:rsidR="000407BF" w:rsidRDefault="000407BF" w:rsidP="000407BF">
      <w:pPr>
        <w:spacing w:after="200" w:line="276" w:lineRule="auto"/>
        <w:ind w:left="1134"/>
        <w:rPr>
          <w:rFonts w:ascii="Courier New" w:hAnsi="Courier New" w:cs="Courier New"/>
          <w:sz w:val="22"/>
          <w:szCs w:val="22"/>
          <w:lang w:val="en-GB"/>
        </w:rPr>
      </w:pPr>
      <w:r w:rsidRPr="003E5A5D">
        <w:rPr>
          <w:rFonts w:ascii="Courier New" w:hAnsi="Courier New" w:cs="Courier New"/>
          <w:sz w:val="22"/>
          <w:szCs w:val="22"/>
          <w:lang w:val="en-GB"/>
        </w:rPr>
        <w:t>contentSharing</w:t>
      </w:r>
      <w:r>
        <w:rPr>
          <w:rFonts w:ascii="Courier New" w:hAnsi="Courier New" w:cs="Courier New"/>
          <w:sz w:val="22"/>
          <w:szCs w:val="22"/>
          <w:lang w:val="en-GB"/>
        </w:rPr>
        <w:t>;</w:t>
      </w:r>
    </w:p>
    <w:p w:rsidR="000407BF" w:rsidRDefault="000407BF" w:rsidP="000407B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Pr="00733388">
        <w:rPr>
          <w:rFonts w:ascii="Courier New" w:hAnsi="Courier New" w:cs="Courier New"/>
          <w:b/>
          <w:sz w:val="22"/>
          <w:szCs w:val="22"/>
          <w:lang w:val="en-GB"/>
        </w:rPr>
        <w:t>but</w:t>
      </w:r>
      <w:r>
        <w:rPr>
          <w:rFonts w:ascii="Courier New" w:hAnsi="Courier New" w:cs="Courier New"/>
          <w:sz w:val="22"/>
          <w:szCs w:val="22"/>
          <w:lang w:val="en-GB"/>
        </w:rPr>
        <w:t xml:space="preserve"> </w:t>
      </w:r>
      <w:r w:rsidRPr="00251D9B">
        <w:rPr>
          <w:rFonts w:ascii="Courier New" w:hAnsi="Courier New" w:cs="Courier New"/>
          <w:sz w:val="22"/>
          <w:szCs w:val="22"/>
          <w:lang w:val="en-GB"/>
        </w:rPr>
        <w:t>(</w:t>
      </w:r>
      <w:r>
        <w:rPr>
          <w:rFonts w:ascii="Courier New" w:hAnsi="Courier New" w:cs="Courier New"/>
          <w:sz w:val="22"/>
          <w:szCs w:val="22"/>
          <w:lang w:val="en-GB"/>
        </w:rPr>
        <w:t>v</w:t>
      </w:r>
      <w:r w:rsidRPr="00251D9B">
        <w:rPr>
          <w:rFonts w:ascii="Courier New" w:hAnsi="Courier New" w:cs="Courier New"/>
          <w:sz w:val="22"/>
          <w:szCs w:val="22"/>
          <w:lang w:val="en-GB"/>
        </w:rPr>
        <w:t>|</w:t>
      </w:r>
      <w:r>
        <w:rPr>
          <w:rFonts w:ascii="Courier New" w:hAnsi="Courier New" w:cs="Courier New"/>
          <w:sz w:val="22"/>
          <w:szCs w:val="22"/>
          <w:lang w:val="en-GB"/>
        </w:rPr>
        <w:t xml:space="preserve">v.binding </w:t>
      </w:r>
      <w:r w:rsidRPr="00251D9B">
        <w:rPr>
          <w:rFonts w:ascii="Courier New" w:hAnsi="Courier New" w:cs="Courier New"/>
          <w:sz w:val="22"/>
          <w:szCs w:val="22"/>
          <w:lang w:val="en-GB"/>
        </w:rPr>
        <w:t xml:space="preserve">== </w:t>
      </w:r>
      <w:r>
        <w:rPr>
          <w:rFonts w:ascii="Courier New" w:hAnsi="Courier New" w:cs="Courier New"/>
          <w:sz w:val="22"/>
          <w:szCs w:val="22"/>
          <w:lang w:val="en-GB"/>
        </w:rPr>
        <w:t>B</w:t>
      </w:r>
      <w:r w:rsidRPr="00421B7D">
        <w:rPr>
          <w:rFonts w:ascii="Courier New" w:hAnsi="Courier New" w:cs="Courier New"/>
          <w:sz w:val="22"/>
          <w:szCs w:val="22"/>
          <w:lang w:val="en-GB"/>
        </w:rPr>
        <w:t>indingTimes</w:t>
      </w:r>
      <w:r>
        <w:rPr>
          <w:rFonts w:ascii="Courier New" w:hAnsi="Courier New" w:cs="Courier New"/>
          <w:sz w:val="22"/>
          <w:szCs w:val="22"/>
          <w:lang w:val="en-GB"/>
        </w:rPr>
        <w:t>.runtime</w:t>
      </w:r>
      <w:r w:rsidRPr="00251D9B">
        <w:rPr>
          <w:rFonts w:ascii="Courier New" w:hAnsi="Courier New" w:cs="Courier New"/>
          <w:sz w:val="22"/>
          <w:szCs w:val="22"/>
          <w:lang w:val="en-GB"/>
        </w:rPr>
        <w:t>)</w:t>
      </w:r>
    </w:p>
    <w:p w:rsidR="006A3572" w:rsidRPr="00135EF8" w:rsidRDefault="006A3572" w:rsidP="006A3572">
      <w:pPr>
        <w:pStyle w:val="Heading3"/>
        <w:numPr>
          <w:ilvl w:val="3"/>
          <w:numId w:val="1"/>
        </w:numPr>
        <w:tabs>
          <w:tab w:val="clear" w:pos="1224"/>
          <w:tab w:val="left" w:pos="1078"/>
        </w:tabs>
        <w:ind w:left="0" w:firstLine="0"/>
        <w:rPr>
          <w:lang w:val="en-GB"/>
        </w:rPr>
      </w:pPr>
      <w:bookmarkStart w:id="1181" w:name="_Toc422323104"/>
      <w:bookmarkStart w:id="1182" w:name="_Ref315421612"/>
      <w:bookmarkStart w:id="1183" w:name="_Toc434832183"/>
      <w:bookmarkEnd w:id="1181"/>
      <w:r>
        <w:rPr>
          <w:lang w:val="en-GB"/>
        </w:rPr>
        <w:t>Partial Evaluation</w:t>
      </w:r>
      <w:bookmarkEnd w:id="1182"/>
      <w:bookmarkEnd w:id="1183"/>
    </w:p>
    <w:p w:rsidR="006A3572" w:rsidRDefault="0018641F" w:rsidP="0058732A">
      <w:pPr>
        <w:rPr>
          <w:lang w:val="en-GB"/>
        </w:rPr>
      </w:pPr>
      <w:r>
        <w:rPr>
          <w:lang w:val="en-GB"/>
        </w:rPr>
        <w:t xml:space="preserve">The IVML provides a concept for </w:t>
      </w:r>
      <w:r w:rsidR="00E2347E">
        <w:rPr>
          <w:lang w:val="en-GB"/>
        </w:rPr>
        <w:t xml:space="preserve">the </w:t>
      </w:r>
      <w:r>
        <w:rPr>
          <w:lang w:val="en-GB"/>
        </w:rPr>
        <w:t>evaluation of configurations.</w:t>
      </w:r>
      <w:r w:rsidR="00424EA3">
        <w:rPr>
          <w:lang w:val="en-GB"/>
        </w:rPr>
        <w:t xml:space="preserve"> This is indicated by the keyword </w:t>
      </w:r>
      <w:r w:rsidR="00733388" w:rsidRPr="00733388">
        <w:rPr>
          <w:rFonts w:ascii="Courier New" w:hAnsi="Courier New" w:cs="Courier New"/>
          <w:b/>
          <w:sz w:val="22"/>
          <w:szCs w:val="22"/>
          <w:lang w:val="en-GB"/>
        </w:rPr>
        <w:t>eval</w:t>
      </w:r>
      <w:r w:rsidR="00424EA3">
        <w:rPr>
          <w:lang w:val="en-GB"/>
        </w:rPr>
        <w:t>.</w:t>
      </w:r>
      <w:r>
        <w:rPr>
          <w:lang w:val="en-GB"/>
        </w:rPr>
        <w:t xml:space="preserve"> </w:t>
      </w:r>
      <w:r w:rsidR="00D94D02">
        <w:rPr>
          <w:lang w:val="en-GB"/>
        </w:rPr>
        <w:t xml:space="preserve">The explicit </w:t>
      </w:r>
      <w:r w:rsidR="006D18D7">
        <w:rPr>
          <w:lang w:val="en-GB"/>
        </w:rPr>
        <w:t xml:space="preserve">declaration </w:t>
      </w:r>
      <w:r w:rsidR="00D94D02">
        <w:rPr>
          <w:lang w:val="en-GB"/>
        </w:rPr>
        <w:t>of</w:t>
      </w:r>
      <w:r w:rsidR="006D18D7">
        <w:rPr>
          <w:lang w:val="en-GB"/>
        </w:rPr>
        <w:t xml:space="preserve"> </w:t>
      </w:r>
      <w:r w:rsidR="005D7CD2" w:rsidRPr="005D7CD2">
        <w:rPr>
          <w:i/>
          <w:lang w:val="en-GB"/>
        </w:rPr>
        <w:t>nested</w:t>
      </w:r>
      <w:r w:rsidR="00D94D02">
        <w:rPr>
          <w:lang w:val="en-GB"/>
        </w:rPr>
        <w:t xml:space="preserve"> </w:t>
      </w:r>
      <w:r w:rsidR="00733388" w:rsidRPr="00733388">
        <w:rPr>
          <w:rFonts w:ascii="Courier New" w:hAnsi="Courier New" w:cs="Courier New"/>
          <w:b/>
          <w:lang w:val="en-GB"/>
        </w:rPr>
        <w:t>eval</w:t>
      </w:r>
      <w:r w:rsidR="00D94D02">
        <w:rPr>
          <w:lang w:val="en-GB"/>
        </w:rPr>
        <w:t xml:space="preserve"> </w:t>
      </w:r>
      <w:r w:rsidR="006D18D7">
        <w:rPr>
          <w:lang w:val="en-GB"/>
        </w:rPr>
        <w:t xml:space="preserve">structures </w:t>
      </w:r>
      <w:r w:rsidR="00D94D02">
        <w:rPr>
          <w:lang w:val="en-GB"/>
        </w:rPr>
        <w:t xml:space="preserve">can be used to structure the definition of the </w:t>
      </w:r>
      <w:r w:rsidR="0036764F">
        <w:rPr>
          <w:lang w:val="en-GB"/>
        </w:rPr>
        <w:t xml:space="preserve">variables and thus reduces the search-space during constraint-evaluation. </w:t>
      </w:r>
      <w:r w:rsidR="006D18D7">
        <w:rPr>
          <w:lang w:val="en-GB"/>
        </w:rPr>
        <w:t xml:space="preserve">By default, the top-level </w:t>
      </w:r>
      <w:r w:rsidR="006D18D7" w:rsidRPr="00733388">
        <w:rPr>
          <w:rFonts w:ascii="Courier New" w:hAnsi="Courier New" w:cs="Courier New"/>
          <w:b/>
          <w:lang w:val="en-GB"/>
        </w:rPr>
        <w:t>eval</w:t>
      </w:r>
      <w:r w:rsidR="006D18D7">
        <w:rPr>
          <w:lang w:val="en-GB"/>
        </w:rPr>
        <w:t xml:space="preserve"> structure is the containing project, i.e., at the end of a project definition an implicit </w:t>
      </w:r>
      <w:r w:rsidR="006D18D7" w:rsidRPr="00733388">
        <w:rPr>
          <w:rFonts w:ascii="Courier New" w:hAnsi="Courier New" w:cs="Courier New"/>
          <w:b/>
          <w:lang w:val="en-GB"/>
        </w:rPr>
        <w:t>eval</w:t>
      </w:r>
      <w:r w:rsidR="006D18D7">
        <w:rPr>
          <w:lang w:val="en-GB"/>
        </w:rPr>
        <w:t xml:space="preserve"> occurs</w:t>
      </w:r>
      <w:del w:id="1184" w:author="Holger Eichelberger" w:date="2015-09-14T16:53:00Z">
        <w:r w:rsidR="001C1064" w:rsidDel="00DD5D88">
          <w:rPr>
            <w:lang w:val="en-GB"/>
          </w:rPr>
          <w:delText xml:space="preserve"> as the project is the topmost eval</w:delText>
        </w:r>
      </w:del>
      <w:r w:rsidR="006D18D7">
        <w:rPr>
          <w:lang w:val="en-GB"/>
        </w:rPr>
        <w:t>.</w:t>
      </w:r>
      <w:r w:rsidR="00A307AA">
        <w:rPr>
          <w:lang w:val="en-GB"/>
        </w:rPr>
        <w:t xml:space="preserve"> </w:t>
      </w:r>
      <w:r w:rsidR="00A307AA" w:rsidRPr="00733388">
        <w:rPr>
          <w:rFonts w:ascii="Courier New" w:hAnsi="Courier New" w:cs="Courier New"/>
          <w:b/>
          <w:lang w:val="en-GB"/>
        </w:rPr>
        <w:t>eval</w:t>
      </w:r>
      <w:r w:rsidR="00A307AA">
        <w:rPr>
          <w:lang w:val="en-GB"/>
        </w:rPr>
        <w:t xml:space="preserve"> structures on the same nesting level do not imply a sequence of evaluation as this is true for the constraints in a project.</w:t>
      </w:r>
    </w:p>
    <w:p w:rsidR="00063F89" w:rsidRDefault="00063F89" w:rsidP="0058732A">
      <w:pPr>
        <w:rPr>
          <w:lang w:val="en-GB"/>
        </w:rPr>
      </w:pPr>
      <w:r>
        <w:rPr>
          <w:lang w:val="en-GB"/>
        </w:rPr>
        <w:t>Currently, an eval statement may only contain constraints, i.e., variables are project global and no variables can be defined in an eval</w:t>
      </w:r>
      <w:r w:rsidR="00287F6E">
        <w:rPr>
          <w:lang w:val="en-GB"/>
        </w:rPr>
        <w:t xml:space="preserve"> (this may change in future, then variables would be propagated from inside the eval the outside eval or project)</w:t>
      </w:r>
      <w:r>
        <w:rPr>
          <w:lang w:val="en-GB"/>
        </w:rPr>
        <w:t>.</w:t>
      </w:r>
    </w:p>
    <w:p w:rsidR="00C46786" w:rsidRPr="000F0D55" w:rsidRDefault="00C46786" w:rsidP="00C46786">
      <w:pPr>
        <w:spacing w:after="200" w:line="276" w:lineRule="auto"/>
        <w:rPr>
          <w:b/>
          <w:lang w:val="en-GB"/>
        </w:rPr>
      </w:pPr>
      <w:r>
        <w:rPr>
          <w:b/>
          <w:lang w:val="en-GB"/>
        </w:rPr>
        <w:t>Syntax</w:t>
      </w:r>
      <w:r w:rsidRPr="000F0D55">
        <w:rPr>
          <w:b/>
          <w:lang w:val="en-GB"/>
        </w:rPr>
        <w:t>:</w:t>
      </w:r>
    </w:p>
    <w:p w:rsidR="00C46786"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r w:rsidR="00535590">
        <w:rPr>
          <w:rFonts w:ascii="Courier New" w:hAnsi="Courier New" w:cs="Courier New"/>
          <w:sz w:val="22"/>
          <w:szCs w:val="22"/>
          <w:lang w:val="en-GB"/>
        </w:rPr>
        <w:t>*</w:t>
      </w:r>
      <w:r>
        <w:rPr>
          <w:rFonts w:ascii="Courier New" w:hAnsi="Courier New" w:cs="Courier New"/>
          <w:sz w:val="22"/>
          <w:szCs w:val="22"/>
          <w:lang w:val="en-GB"/>
        </w:rPr>
        <w:t xml:space="preserve"> </w:t>
      </w:r>
      <w:r w:rsidR="009A134E">
        <w:rPr>
          <w:rFonts w:ascii="Courier New" w:hAnsi="Courier New" w:cs="Courier New"/>
          <w:sz w:val="22"/>
          <w:szCs w:val="22"/>
          <w:lang w:val="en-GB"/>
        </w:rPr>
        <w:t>Evaluate a constraint that defines the relation between two variables</w:t>
      </w:r>
      <w:r w:rsidR="00B622C5">
        <w:rPr>
          <w:rFonts w:ascii="Courier New" w:hAnsi="Courier New" w:cs="Courier New"/>
          <w:sz w:val="22"/>
          <w:szCs w:val="22"/>
          <w:lang w:val="en-GB"/>
        </w:rPr>
        <w:t xml:space="preserve"> of the same type</w:t>
      </w:r>
      <w:r w:rsidR="009A134E">
        <w:rPr>
          <w:rFonts w:ascii="Courier New" w:hAnsi="Courier New" w:cs="Courier New"/>
          <w:sz w:val="22"/>
          <w:szCs w:val="22"/>
          <w:lang w:val="en-GB"/>
        </w:rPr>
        <w:t>.</w:t>
      </w:r>
      <w:r>
        <w:rPr>
          <w:rFonts w:ascii="Courier New" w:hAnsi="Courier New" w:cs="Courier New"/>
          <w:sz w:val="22"/>
          <w:szCs w:val="22"/>
          <w:lang w:val="en-GB"/>
        </w:rPr>
        <w:t xml:space="preserve"> </w:t>
      </w:r>
      <w:r w:rsidR="00535590">
        <w:rPr>
          <w:rFonts w:ascii="Courier New" w:hAnsi="Courier New" w:cs="Courier New"/>
          <w:sz w:val="22"/>
          <w:szCs w:val="22"/>
          <w:lang w:val="en-GB"/>
        </w:rPr>
        <w:t xml:space="preserve">This leads to the assignment of the variable values to the unassigned variable upon exit of the scope of the eval-statement. </w:t>
      </w:r>
      <w:r w:rsidR="00A307AA">
        <w:rPr>
          <w:rFonts w:ascii="Courier New" w:hAnsi="Courier New" w:cs="Courier New"/>
          <w:sz w:val="22"/>
          <w:szCs w:val="22"/>
          <w:lang w:val="en-GB"/>
        </w:rPr>
        <w:t>Note that this eval is evaluated before any other constraint in the project is evaluated.</w:t>
      </w:r>
      <w:r>
        <w:rPr>
          <w:rFonts w:ascii="Courier New" w:hAnsi="Courier New" w:cs="Courier New"/>
          <w:sz w:val="22"/>
          <w:szCs w:val="22"/>
          <w:lang w:val="en-GB"/>
        </w:rPr>
        <w:t>*/</w:t>
      </w:r>
    </w:p>
    <w:p w:rsidR="00A307AA" w:rsidRPr="00A40143" w:rsidRDefault="00A307AA" w:rsidP="0071767F">
      <w:pPr>
        <w:spacing w:after="200" w:line="276" w:lineRule="auto"/>
        <w:ind w:left="567"/>
        <w:rPr>
          <w:rFonts w:ascii="Courier New" w:hAnsi="Courier New" w:cs="Courier New"/>
          <w:sz w:val="22"/>
          <w:szCs w:val="22"/>
          <w:lang w:val="en-GB"/>
        </w:rPr>
      </w:pPr>
    </w:p>
    <w:p w:rsidR="00AA2957" w:rsidRPr="00AA2957" w:rsidRDefault="00C46786">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eval</w:t>
      </w:r>
      <w:r w:rsidR="00733388" w:rsidRPr="00733388">
        <w:rPr>
          <w:rFonts w:ascii="Courier New" w:hAnsi="Courier New" w:cs="Courier New"/>
          <w:sz w:val="22"/>
          <w:szCs w:val="22"/>
          <w:lang w:val="en-GB"/>
        </w:rPr>
        <w:t xml:space="preserve"> {</w:t>
      </w:r>
    </w:p>
    <w:p w:rsidR="00B73178" w:rsidRDefault="009A134E" w:rsidP="0071767F">
      <w:pPr>
        <w:spacing w:after="200" w:line="276" w:lineRule="auto"/>
        <w:ind w:left="851"/>
        <w:rPr>
          <w:rFonts w:ascii="Courier New" w:hAnsi="Courier New" w:cs="Courier New"/>
          <w:i/>
          <w:sz w:val="22"/>
          <w:szCs w:val="22"/>
          <w:vertAlign w:val="subscript"/>
          <w:lang w:val="en-GB"/>
        </w:rPr>
      </w:pPr>
      <w:r>
        <w:rPr>
          <w:rFonts w:ascii="Courier New" w:hAnsi="Courier New" w:cs="Courier New"/>
          <w:i/>
          <w:sz w:val="22"/>
          <w:szCs w:val="22"/>
          <w:lang w:val="en-GB"/>
        </w:rPr>
        <w:t>name</w:t>
      </w:r>
      <w:r>
        <w:rPr>
          <w:rFonts w:ascii="Courier New" w:hAnsi="Courier New" w:cs="Courier New"/>
          <w:i/>
          <w:sz w:val="22"/>
          <w:szCs w:val="22"/>
          <w:vertAlign w:val="subscript"/>
          <w:lang w:val="en-GB"/>
        </w:rPr>
        <w:t>1</w:t>
      </w:r>
      <w:r w:rsidRPr="0071767F">
        <w:rPr>
          <w:rFonts w:ascii="Courier New" w:hAnsi="Courier New" w:cs="Courier New"/>
          <w:sz w:val="22"/>
          <w:szCs w:val="22"/>
          <w:lang w:val="en-GB"/>
        </w:rPr>
        <w:t xml:space="preserve"> = </w:t>
      </w:r>
      <w:r>
        <w:rPr>
          <w:rFonts w:ascii="Courier New" w:hAnsi="Courier New" w:cs="Courier New"/>
          <w:i/>
          <w:sz w:val="22"/>
          <w:szCs w:val="22"/>
          <w:lang w:val="en-GB"/>
        </w:rPr>
        <w:t>name</w:t>
      </w:r>
      <w:r w:rsidR="00B622C5">
        <w:rPr>
          <w:rFonts w:ascii="Courier New" w:hAnsi="Courier New" w:cs="Courier New"/>
          <w:i/>
          <w:sz w:val="22"/>
          <w:szCs w:val="22"/>
          <w:vertAlign w:val="subscript"/>
          <w:lang w:val="en-GB"/>
        </w:rPr>
        <w:t>2</w:t>
      </w:r>
      <w:r w:rsidRPr="0071767F">
        <w:rPr>
          <w:rFonts w:ascii="Courier New" w:hAnsi="Courier New" w:cs="Courier New"/>
          <w:sz w:val="22"/>
          <w:szCs w:val="22"/>
          <w:lang w:val="en-GB"/>
        </w:rPr>
        <w:t>;</w:t>
      </w:r>
    </w:p>
    <w:p w:rsidR="00B73178" w:rsidRDefault="00C46786" w:rsidP="0071767F">
      <w:pPr>
        <w:spacing w:after="200" w:line="276" w:lineRule="auto"/>
        <w:ind w:left="567"/>
        <w:rPr>
          <w:rFonts w:ascii="Courier New" w:hAnsi="Courier New" w:cs="Courier New"/>
          <w:sz w:val="22"/>
          <w:szCs w:val="22"/>
          <w:lang w:val="en-GB"/>
        </w:rPr>
      </w:pPr>
      <w:r>
        <w:rPr>
          <w:rFonts w:ascii="Courier New" w:hAnsi="Courier New" w:cs="Courier New"/>
          <w:sz w:val="22"/>
          <w:szCs w:val="22"/>
          <w:lang w:val="en-GB"/>
        </w:rPr>
        <w:t>}</w:t>
      </w:r>
    </w:p>
    <w:p w:rsidR="00C46786" w:rsidRPr="000F0D55" w:rsidRDefault="00C46786" w:rsidP="00C46786">
      <w:pPr>
        <w:spacing w:after="200" w:line="276" w:lineRule="auto"/>
        <w:rPr>
          <w:lang w:val="en-GB"/>
        </w:rPr>
      </w:pPr>
      <w:r w:rsidRPr="000F0D55">
        <w:rPr>
          <w:rFonts w:cstheme="minorHAnsi"/>
          <w:b/>
          <w:lang w:val="en-GB"/>
        </w:rPr>
        <w:t>Description of syntax</w:t>
      </w:r>
      <w:r w:rsidRPr="000F0D55">
        <w:rPr>
          <w:rFonts w:cstheme="minorHAnsi"/>
          <w:lang w:val="en-GB"/>
        </w:rPr>
        <w:t xml:space="preserve">: </w:t>
      </w:r>
      <w:r w:rsidRPr="000F0D55">
        <w:rPr>
          <w:lang w:val="en-GB"/>
        </w:rPr>
        <w:t xml:space="preserve">the </w:t>
      </w:r>
      <w:r w:rsidR="00535590">
        <w:rPr>
          <w:lang w:val="en-GB"/>
        </w:rPr>
        <w:t>evaluation of a</w:t>
      </w:r>
      <w:r w:rsidR="00BA18DA">
        <w:rPr>
          <w:lang w:val="en-GB"/>
        </w:rPr>
        <w:t xml:space="preserve"> configuration </w:t>
      </w:r>
      <w:r w:rsidR="00E2347E">
        <w:rPr>
          <w:lang w:val="en-GB"/>
        </w:rPr>
        <w:t xml:space="preserve">requires an </w:t>
      </w:r>
      <w:r w:rsidR="00535590">
        <w:rPr>
          <w:rFonts w:ascii="Courier New" w:hAnsi="Courier New" w:cs="Courier New"/>
          <w:b/>
          <w:sz w:val="22"/>
          <w:szCs w:val="22"/>
          <w:lang w:val="en-GB"/>
        </w:rPr>
        <w:t>eval</w:t>
      </w:r>
      <w:r w:rsidR="00E2347E">
        <w:rPr>
          <w:lang w:val="en-GB"/>
        </w:rPr>
        <w:t xml:space="preserve">-statement using the keyword </w:t>
      </w:r>
      <w:r w:rsidR="00535590">
        <w:rPr>
          <w:rFonts w:ascii="Courier New" w:hAnsi="Courier New" w:cs="Courier New"/>
          <w:b/>
          <w:sz w:val="22"/>
          <w:szCs w:val="22"/>
          <w:lang w:val="en-GB"/>
        </w:rPr>
        <w:t>eval</w:t>
      </w:r>
      <w:r w:rsidR="00535590" w:rsidRPr="002A652D">
        <w:rPr>
          <w:rFonts w:cs="Calibri"/>
          <w:lang w:val="en-GB"/>
        </w:rPr>
        <w:t xml:space="preserve"> </w:t>
      </w:r>
      <w:r w:rsidR="00733388" w:rsidRPr="00733388">
        <w:rPr>
          <w:rFonts w:asciiTheme="majorHAnsi" w:hAnsiTheme="majorHAnsi" w:cs="Courier New"/>
          <w:lang w:val="en-GB"/>
        </w:rPr>
        <w:t>followed by</w:t>
      </w:r>
      <w:r w:rsidR="00733388" w:rsidRPr="00733388">
        <w:rPr>
          <w:rFonts w:asciiTheme="majorHAnsi" w:hAnsiTheme="majorHAnsi"/>
          <w:lang w:val="en-GB"/>
        </w:rPr>
        <w:t xml:space="preserve"> curly</w:t>
      </w:r>
      <w:r w:rsidR="00E2347E" w:rsidRPr="00535590">
        <w:rPr>
          <w:lang w:val="en-GB"/>
        </w:rPr>
        <w:t xml:space="preserve"> brackets</w:t>
      </w:r>
      <w:r w:rsidR="00E2347E">
        <w:rPr>
          <w:lang w:val="en-GB"/>
        </w:rPr>
        <w:t>.</w:t>
      </w:r>
    </w:p>
    <w:p w:rsidR="00C46786" w:rsidRPr="000F0D55" w:rsidRDefault="00C46786" w:rsidP="00C46786">
      <w:pPr>
        <w:spacing w:after="200" w:line="276" w:lineRule="auto"/>
        <w:rPr>
          <w:lang w:val="en-GB"/>
        </w:rPr>
      </w:pPr>
      <w:r w:rsidRPr="000F0D55">
        <w:rPr>
          <w:b/>
          <w:lang w:val="en-GB"/>
        </w:rPr>
        <w:t>Example</w:t>
      </w:r>
      <w:r w:rsidRPr="000F0D55">
        <w:rPr>
          <w:lang w:val="en-GB"/>
        </w:rPr>
        <w:t>:</w:t>
      </w:r>
    </w:p>
    <w:p w:rsidR="00C46786" w:rsidRDefault="00C46786" w:rsidP="00C46786">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application</w:t>
      </w:r>
      <w:r w:rsidRPr="000F0D55">
        <w:rPr>
          <w:sz w:val="22"/>
          <w:szCs w:val="22"/>
          <w:lang w:val="en-GB"/>
        </w:rPr>
        <w:t xml:space="preserve"> </w:t>
      </w:r>
      <w:r w:rsidRPr="000F0D55">
        <w:rPr>
          <w:rFonts w:ascii="Courier New" w:hAnsi="Courier New" w:cs="Courier New"/>
          <w:sz w:val="22"/>
          <w:szCs w:val="22"/>
          <w:lang w:val="en-GB"/>
        </w:rPr>
        <w:t>{</w:t>
      </w:r>
    </w:p>
    <w:p w:rsidR="00C46786" w:rsidRPr="00F7430D"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a new compound</w:t>
      </w:r>
      <w:r w:rsidR="0011230B">
        <w:rPr>
          <w:rFonts w:ascii="Courier New" w:hAnsi="Courier New" w:cs="Courier New"/>
          <w:sz w:val="22"/>
          <w:szCs w:val="22"/>
          <w:lang w:val="en-GB"/>
        </w:rPr>
        <w:t xml:space="preserve"> </w:t>
      </w:r>
      <w:r>
        <w:rPr>
          <w:rFonts w:ascii="Courier New" w:hAnsi="Courier New" w:cs="Courier New"/>
          <w:sz w:val="22"/>
          <w:szCs w:val="22"/>
          <w:lang w:val="en-GB"/>
        </w:rPr>
        <w:t>type for the configuration of the content type of an application. */</w:t>
      </w:r>
    </w:p>
    <w:p w:rsidR="00C46786" w:rsidRDefault="00C46786" w:rsidP="00C46786">
      <w:pPr>
        <w:spacing w:after="200" w:line="276" w:lineRule="auto"/>
        <w:ind w:left="851"/>
        <w:rPr>
          <w:rFonts w:ascii="Courier New" w:hAnsi="Courier New" w:cs="Courier New"/>
          <w:sz w:val="22"/>
          <w:szCs w:val="22"/>
          <w:lang w:val="en-GB"/>
        </w:rPr>
      </w:pPr>
      <w:r w:rsidRPr="00996DFD">
        <w:rPr>
          <w:rFonts w:ascii="Courier New" w:hAnsi="Courier New" w:cs="Courier New"/>
          <w:b/>
          <w:sz w:val="22"/>
          <w:szCs w:val="22"/>
          <w:lang w:val="en-GB"/>
        </w:rPr>
        <w:t>compound</w:t>
      </w:r>
      <w:r>
        <w:rPr>
          <w:rFonts w:ascii="Courier New" w:hAnsi="Courier New" w:cs="Courier New"/>
          <w:sz w:val="22"/>
          <w:szCs w:val="22"/>
          <w:lang w:val="en-GB"/>
        </w:rPr>
        <w:t xml:space="preserve"> ContentType {</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String contentName;</w:t>
      </w:r>
    </w:p>
    <w:p w:rsidR="00C46786" w:rsidRDefault="00C46786" w:rsidP="00C46786">
      <w:pPr>
        <w:spacing w:after="200" w:line="276" w:lineRule="auto"/>
        <w:ind w:left="1134"/>
        <w:rPr>
          <w:rFonts w:ascii="Courier New" w:hAnsi="Courier New" w:cs="Courier New"/>
          <w:sz w:val="22"/>
          <w:szCs w:val="22"/>
          <w:lang w:val="en-GB"/>
        </w:rPr>
      </w:pPr>
      <w:r>
        <w:rPr>
          <w:rFonts w:ascii="Courier New" w:hAnsi="Courier New" w:cs="Courier New"/>
          <w:sz w:val="22"/>
          <w:szCs w:val="22"/>
          <w:lang w:val="en-GB"/>
        </w:rPr>
        <w:t>Integer bitrate;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Declaration of a decision variable of the above type.</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ContentType appContent;</w:t>
      </w:r>
    </w:p>
    <w:p w:rsidR="00C46786" w:rsidRDefault="00C46786" w:rsidP="00C46786">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Definition of the content name</w:t>
      </w:r>
      <w:r w:rsidR="00C3520A">
        <w:rPr>
          <w:rFonts w:ascii="Courier New" w:hAnsi="Courier New" w:cs="Courier New"/>
          <w:sz w:val="22"/>
          <w:szCs w:val="22"/>
          <w:lang w:val="en-GB"/>
        </w:rPr>
        <w:t xml:space="preserve"> and bitrate</w:t>
      </w:r>
      <w:r>
        <w:rPr>
          <w:rFonts w:ascii="Courier New" w:hAnsi="Courier New" w:cs="Courier New"/>
          <w:sz w:val="22"/>
          <w:szCs w:val="22"/>
          <w:lang w:val="en-GB"/>
        </w:rPr>
        <w:t xml:space="preserve">. </w:t>
      </w:r>
      <w:r w:rsidR="00822560">
        <w:rPr>
          <w:rFonts w:ascii="Courier New" w:hAnsi="Courier New" w:cs="Courier New"/>
          <w:sz w:val="22"/>
          <w:szCs w:val="22"/>
          <w:lang w:val="en-GB"/>
        </w:rPr>
        <w:t xml:space="preserve">This configuration </w:t>
      </w:r>
      <w:r w:rsidR="00E95D72">
        <w:rPr>
          <w:rFonts w:ascii="Courier New" w:hAnsi="Courier New" w:cs="Courier New"/>
          <w:sz w:val="22"/>
          <w:szCs w:val="22"/>
          <w:lang w:val="en-GB"/>
        </w:rPr>
        <w:t>is</w:t>
      </w:r>
      <w:r w:rsidR="00822560">
        <w:rPr>
          <w:rFonts w:ascii="Courier New" w:hAnsi="Courier New" w:cs="Courier New"/>
          <w:sz w:val="22"/>
          <w:szCs w:val="22"/>
          <w:lang w:val="en-GB"/>
        </w:rPr>
        <w:t xml:space="preserve"> evaluated </w:t>
      </w:r>
      <w:r w:rsidR="00E95D72">
        <w:rPr>
          <w:rFonts w:ascii="Courier New" w:hAnsi="Courier New" w:cs="Courier New"/>
          <w:sz w:val="22"/>
          <w:szCs w:val="22"/>
          <w:lang w:val="en-GB"/>
        </w:rPr>
        <w:t xml:space="preserve">explicitly to minimize the search space. </w:t>
      </w:r>
      <w:r>
        <w:rPr>
          <w:rFonts w:ascii="Courier New" w:hAnsi="Courier New" w:cs="Courier New"/>
          <w:sz w:val="22"/>
          <w:szCs w:val="22"/>
          <w:lang w:val="en-GB"/>
        </w:rPr>
        <w:t>*/</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eval</w:t>
      </w:r>
      <w:r>
        <w:rPr>
          <w:rFonts w:ascii="Courier New" w:hAnsi="Courier New" w:cs="Courier New"/>
          <w:sz w:val="22"/>
          <w:szCs w:val="22"/>
          <w:lang w:val="en-GB"/>
        </w:rPr>
        <w:t xml:space="preserve"> {</w:t>
      </w:r>
    </w:p>
    <w:p w:rsidR="00B73178" w:rsidRDefault="00C46786" w:rsidP="0071767F">
      <w:pPr>
        <w:spacing w:after="0" w:line="276" w:lineRule="auto"/>
        <w:ind w:left="1418" w:hanging="284"/>
        <w:jc w:val="left"/>
        <w:rPr>
          <w:rFonts w:ascii="Courier New" w:hAnsi="Courier New" w:cs="Courier New"/>
          <w:sz w:val="22"/>
          <w:szCs w:val="22"/>
          <w:lang w:val="en-GB"/>
        </w:rPr>
      </w:pPr>
      <w:r>
        <w:rPr>
          <w:rFonts w:ascii="Courier New" w:hAnsi="Courier New" w:cs="Courier New"/>
          <w:sz w:val="22"/>
          <w:szCs w:val="22"/>
          <w:lang w:val="en-GB"/>
        </w:rPr>
        <w:t xml:space="preserve">appContent.contentName </w:t>
      </w:r>
      <w:r w:rsidR="00652E70">
        <w:rPr>
          <w:rFonts w:ascii="Courier New" w:hAnsi="Courier New" w:cs="Courier New"/>
          <w:sz w:val="22"/>
          <w:szCs w:val="22"/>
          <w:lang w:val="en-GB"/>
        </w:rPr>
        <w:t>=</w:t>
      </w:r>
      <w:r>
        <w:rPr>
          <w:rFonts w:ascii="Courier New" w:hAnsi="Courier New" w:cs="Courier New"/>
          <w:sz w:val="22"/>
          <w:szCs w:val="22"/>
          <w:lang w:val="en-GB"/>
        </w:rPr>
        <w:t xml:space="preserve">= </w:t>
      </w:r>
      <w:r w:rsidR="00631636">
        <w:rPr>
          <w:rFonts w:ascii="Courier New" w:hAnsi="Courier New" w:cs="Courier New"/>
          <w:sz w:val="22"/>
          <w:szCs w:val="22"/>
          <w:lang w:val="en-GB"/>
        </w:rPr>
        <w:t>"</w:t>
      </w:r>
      <w:r>
        <w:rPr>
          <w:rFonts w:ascii="Courier New" w:hAnsi="Courier New" w:cs="Courier New"/>
          <w:sz w:val="22"/>
          <w:szCs w:val="22"/>
          <w:lang w:val="en-GB"/>
        </w:rPr>
        <w:t>Text</w:t>
      </w:r>
      <w:r w:rsidR="00631636">
        <w:rPr>
          <w:rFonts w:ascii="Courier New" w:hAnsi="Courier New" w:cs="Courier New"/>
          <w:sz w:val="22"/>
          <w:szCs w:val="22"/>
          <w:lang w:val="en-GB"/>
        </w:rPr>
        <w:t>"</w:t>
      </w:r>
      <w:r w:rsidR="0011230B">
        <w:rPr>
          <w:rFonts w:ascii="Courier New" w:hAnsi="Courier New" w:cs="Courier New"/>
          <w:sz w:val="22"/>
          <w:szCs w:val="22"/>
          <w:lang w:val="en-GB"/>
        </w:rPr>
        <w:t xml:space="preserve"> </w:t>
      </w:r>
      <w:r w:rsidR="0011230B" w:rsidRPr="0071767F">
        <w:rPr>
          <w:rFonts w:ascii="Courier New" w:hAnsi="Courier New" w:cs="Courier New"/>
          <w:b/>
          <w:sz w:val="22"/>
          <w:szCs w:val="22"/>
          <w:lang w:val="en-GB"/>
        </w:rPr>
        <w:t>implies</w:t>
      </w:r>
      <w:r w:rsidR="0071767F">
        <w:rPr>
          <w:rFonts w:ascii="Courier New" w:hAnsi="Courier New" w:cs="Courier New"/>
          <w:b/>
          <w:sz w:val="22"/>
          <w:szCs w:val="22"/>
          <w:lang w:val="en-GB"/>
        </w:rPr>
        <w:br/>
      </w:r>
      <w:r w:rsidR="001B7ABD">
        <w:rPr>
          <w:rFonts w:ascii="Courier New" w:hAnsi="Courier New" w:cs="Courier New"/>
          <w:sz w:val="22"/>
          <w:szCs w:val="22"/>
          <w:lang w:val="en-GB"/>
        </w:rPr>
        <w:t>appContent.bitrate = 128;</w:t>
      </w:r>
    </w:p>
    <w:p w:rsidR="00B73178" w:rsidRDefault="006B75FF">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w:t>
      </w:r>
    </w:p>
    <w:p w:rsidR="0011230B" w:rsidRDefault="00C46786" w:rsidP="00C46786">
      <w:pPr>
        <w:spacing w:after="200" w:line="276" w:lineRule="auto"/>
        <w:ind w:left="567"/>
        <w:jc w:val="left"/>
        <w:rPr>
          <w:rFonts w:ascii="Courier New" w:hAnsi="Courier New" w:cs="Courier New"/>
          <w:sz w:val="22"/>
          <w:szCs w:val="22"/>
          <w:lang w:val="en-GB"/>
        </w:rPr>
      </w:pPr>
      <w:r w:rsidRPr="000F0D55">
        <w:rPr>
          <w:rFonts w:ascii="Courier New" w:hAnsi="Courier New" w:cs="Courier New"/>
          <w:sz w:val="22"/>
          <w:szCs w:val="22"/>
          <w:lang w:val="en-GB"/>
        </w:rPr>
        <w:t>}</w:t>
      </w:r>
    </w:p>
    <w:p w:rsidR="001B7ABD" w:rsidRDefault="001B7ABD" w:rsidP="0011230B">
      <w:pPr>
        <w:spacing w:after="200" w:line="276" w:lineRule="auto"/>
        <w:ind w:left="567"/>
        <w:jc w:val="left"/>
        <w:rPr>
          <w:rFonts w:ascii="Courier New" w:hAnsi="Courier New" w:cs="Courier New"/>
          <w:b/>
          <w:sz w:val="22"/>
          <w:szCs w:val="22"/>
          <w:lang w:val="en-GB"/>
        </w:rPr>
      </w:pPr>
    </w:p>
    <w:p w:rsidR="00B73178" w:rsidRDefault="001B7ABD">
      <w:pPr>
        <w:keepNext/>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Pr>
          <w:rFonts w:ascii="Courier New" w:hAnsi="Courier New" w:cs="Courier New"/>
          <w:sz w:val="22"/>
          <w:szCs w:val="22"/>
          <w:lang w:val="en-GB"/>
        </w:rPr>
        <w:t>targetPlatform</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w:t>
      </w:r>
      <w:r w:rsidR="00881579">
        <w:rPr>
          <w:rFonts w:ascii="Courier New" w:hAnsi="Courier New" w:cs="Courier New"/>
          <w:sz w:val="22"/>
          <w:szCs w:val="22"/>
          <w:lang w:val="en-GB"/>
        </w:rPr>
        <w:t>target platforms</w:t>
      </w:r>
      <w:r>
        <w:rPr>
          <w:rFonts w:ascii="Courier New" w:hAnsi="Courier New" w:cs="Courier New"/>
          <w:sz w:val="22"/>
          <w:szCs w:val="22"/>
          <w:lang w:val="en-GB"/>
        </w:rPr>
        <w:t xml:space="preserve"> without any configuration.*/</w:t>
      </w:r>
    </w:p>
    <w:p w:rsidR="001B7ABD" w:rsidRDefault="001B7ABD" w:rsidP="001B7ABD">
      <w:pPr>
        <w:spacing w:after="200" w:line="276" w:lineRule="auto"/>
        <w:ind w:left="851"/>
        <w:rPr>
          <w:rFonts w:ascii="Courier New" w:hAnsi="Courier New" w:cs="Courier New"/>
          <w:sz w:val="22"/>
          <w:szCs w:val="22"/>
          <w:lang w:val="en-GB"/>
        </w:rPr>
      </w:pPr>
      <w:r w:rsidRPr="00A81955">
        <w:rPr>
          <w:rFonts w:ascii="Courier New" w:hAnsi="Courier New" w:cs="Courier New"/>
          <w:b/>
          <w:sz w:val="22"/>
          <w:szCs w:val="22"/>
          <w:lang w:val="en-GB"/>
        </w:rPr>
        <w:t>String</w:t>
      </w:r>
      <w:r>
        <w:rPr>
          <w:rFonts w:ascii="Courier New" w:hAnsi="Courier New" w:cs="Courier New"/>
          <w:sz w:val="22"/>
          <w:szCs w:val="22"/>
          <w:lang w:val="en-GB"/>
        </w:rPr>
        <w:t xml:space="preserve"> name;</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b/>
          <w:sz w:val="22"/>
          <w:szCs w:val="22"/>
          <w:lang w:val="en-GB"/>
        </w:rPr>
        <w:t xml:space="preserve">Integer </w:t>
      </w:r>
      <w:r w:rsidR="00733388" w:rsidRPr="00733388">
        <w:rPr>
          <w:rFonts w:ascii="Courier New" w:hAnsi="Courier New" w:cs="Courier New"/>
          <w:sz w:val="22"/>
          <w:szCs w:val="22"/>
          <w:lang w:val="en-GB"/>
        </w:rPr>
        <w:t>bitrate</w:t>
      </w:r>
      <w:r>
        <w:rPr>
          <w:rFonts w:ascii="Courier New" w:hAnsi="Courier New" w:cs="Courier New"/>
          <w:b/>
          <w:sz w:val="22"/>
          <w:szCs w:val="22"/>
          <w:lang w:val="en-GB"/>
        </w:rPr>
        <w:t>;</w:t>
      </w:r>
    </w:p>
    <w:p w:rsidR="001B7ABD" w:rsidRDefault="001B7ABD" w:rsidP="001B7ABD">
      <w:pPr>
        <w:spacing w:after="200" w:line="276" w:lineRule="auto"/>
        <w:ind w:left="567"/>
        <w:jc w:val="left"/>
        <w:rPr>
          <w:sz w:val="22"/>
          <w:szCs w:val="22"/>
          <w:lang w:val="en-GB"/>
        </w:rPr>
      </w:pPr>
      <w:r w:rsidRPr="000F0D55">
        <w:rPr>
          <w:rFonts w:ascii="Courier New" w:hAnsi="Courier New" w:cs="Courier New"/>
          <w:sz w:val="22"/>
          <w:szCs w:val="22"/>
          <w:lang w:val="en-GB"/>
        </w:rPr>
        <w:t>}</w:t>
      </w:r>
    </w:p>
    <w:p w:rsidR="001B7ABD" w:rsidRDefault="001B7ABD" w:rsidP="001B7ABD">
      <w:pPr>
        <w:spacing w:after="200" w:line="276" w:lineRule="auto"/>
        <w:ind w:left="567"/>
        <w:jc w:val="left"/>
        <w:rPr>
          <w:rFonts w:ascii="Courier New" w:hAnsi="Courier New" w:cs="Courier New"/>
          <w:b/>
          <w:sz w:val="22"/>
          <w:szCs w:val="22"/>
          <w:lang w:val="en-GB"/>
        </w:rPr>
      </w:pPr>
    </w:p>
    <w:p w:rsidR="001B7ABD" w:rsidRDefault="001B7ABD" w:rsidP="001B7ABD">
      <w:pPr>
        <w:spacing w:after="200" w:line="276" w:lineRule="auto"/>
        <w:ind w:left="567"/>
        <w:jc w:val="left"/>
        <w:rPr>
          <w:rFonts w:ascii="Courier New" w:hAnsi="Courier New" w:cs="Courier New"/>
          <w:sz w:val="22"/>
          <w:szCs w:val="22"/>
          <w:lang w:val="en-GB"/>
        </w:rPr>
      </w:pPr>
      <w:r>
        <w:rPr>
          <w:rFonts w:ascii="Courier New" w:hAnsi="Courier New" w:cs="Courier New"/>
          <w:b/>
          <w:sz w:val="22"/>
          <w:szCs w:val="22"/>
          <w:lang w:val="en-GB"/>
        </w:rPr>
        <w:t>project</w:t>
      </w:r>
      <w:r w:rsidRPr="000F0D55">
        <w:rPr>
          <w:rFonts w:ascii="Courier New" w:hAnsi="Courier New" w:cs="Courier New"/>
          <w:b/>
          <w:i/>
          <w:sz w:val="22"/>
          <w:szCs w:val="22"/>
          <w:lang w:val="en-GB"/>
        </w:rPr>
        <w:t xml:space="preserve"> </w:t>
      </w:r>
      <w:r w:rsidRPr="005E2C5F">
        <w:rPr>
          <w:rFonts w:ascii="Courier New" w:hAnsi="Courier New" w:cs="Courier New"/>
          <w:sz w:val="22"/>
          <w:szCs w:val="22"/>
          <w:lang w:val="en-GB"/>
        </w:rPr>
        <w:t>contentSharing</w:t>
      </w:r>
      <w:r w:rsidRPr="000F0D55">
        <w:rPr>
          <w:sz w:val="22"/>
          <w:szCs w:val="22"/>
          <w:lang w:val="en-GB"/>
        </w:rPr>
        <w:t xml:space="preserve"> </w:t>
      </w:r>
      <w:r w:rsidRPr="000F0D55">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Pr>
          <w:rFonts w:ascii="Courier New" w:hAnsi="Courier New" w:cs="Courier New"/>
          <w:sz w:val="22"/>
          <w:szCs w:val="22"/>
          <w:lang w:val="en-GB"/>
        </w:rPr>
        <w:t xml:space="preserve">/* </w:t>
      </w:r>
      <w:r w:rsidR="00117B8E">
        <w:rPr>
          <w:rFonts w:ascii="Courier New" w:hAnsi="Courier New" w:cs="Courier New"/>
          <w:sz w:val="22"/>
          <w:szCs w:val="22"/>
          <w:lang w:val="en-GB"/>
        </w:rPr>
        <w:t>Define</w:t>
      </w:r>
      <w:r>
        <w:rPr>
          <w:rFonts w:ascii="Courier New" w:hAnsi="Courier New" w:cs="Courier New"/>
          <w:sz w:val="22"/>
          <w:szCs w:val="22"/>
          <w:lang w:val="en-GB"/>
        </w:rPr>
        <w:t xml:space="preserve"> a new project for a content-sharing project importing two sub-projects </w:t>
      </w:r>
      <w:r w:rsidR="00631636">
        <w:rPr>
          <w:rFonts w:ascii="Courier New" w:hAnsi="Courier New" w:cs="Courier New"/>
          <w:sz w:val="22"/>
          <w:szCs w:val="22"/>
          <w:lang w:val="en-GB"/>
        </w:rPr>
        <w:t>"</w:t>
      </w:r>
      <w:r w:rsidRPr="0089349A">
        <w:rPr>
          <w:rFonts w:ascii="Courier New" w:hAnsi="Courier New" w:cs="Courier New"/>
          <w:sz w:val="22"/>
          <w:szCs w:val="22"/>
          <w:lang w:val="en-GB"/>
        </w:rPr>
        <w:t>application</w:t>
      </w:r>
      <w:r w:rsidR="00631636">
        <w:rPr>
          <w:rFonts w:ascii="Courier New" w:hAnsi="Courier New" w:cs="Courier New"/>
          <w:sz w:val="22"/>
          <w:szCs w:val="22"/>
          <w:lang w:val="en-GB"/>
        </w:rPr>
        <w:t>"</w:t>
      </w:r>
      <w:r>
        <w:rPr>
          <w:rFonts w:ascii="Courier New" w:hAnsi="Courier New" w:cs="Courier New"/>
          <w:sz w:val="22"/>
          <w:szCs w:val="22"/>
          <w:lang w:val="en-GB"/>
        </w:rPr>
        <w:t xml:space="preserve"> and </w:t>
      </w:r>
      <w:r w:rsidR="00631636">
        <w:rPr>
          <w:rFonts w:ascii="Courier New" w:hAnsi="Courier New" w:cs="Courier New"/>
          <w:sz w:val="22"/>
          <w:szCs w:val="22"/>
          <w:lang w:val="en-GB"/>
        </w:rPr>
        <w:t>"</w:t>
      </w:r>
      <w:r w:rsidRPr="0089349A">
        <w:rPr>
          <w:rFonts w:ascii="Courier New" w:hAnsi="Courier New" w:cs="Courier New"/>
          <w:sz w:val="22"/>
          <w:szCs w:val="22"/>
          <w:lang w:val="en-GB"/>
        </w:rPr>
        <w:t>targetPlatform</w:t>
      </w:r>
      <w:r w:rsidR="00631636">
        <w:rPr>
          <w:rFonts w:ascii="Courier New" w:hAnsi="Courier New" w:cs="Courier New"/>
          <w:sz w:val="22"/>
          <w:szCs w:val="22"/>
          <w:lang w:val="en-GB"/>
        </w:rPr>
        <w:t>"</w:t>
      </w:r>
      <w:r>
        <w:rPr>
          <w:rFonts w:ascii="Courier New" w:hAnsi="Courier New" w:cs="Courier New"/>
          <w:sz w:val="22"/>
          <w:szCs w:val="22"/>
          <w:lang w:val="en-GB"/>
        </w:rPr>
        <w:t>.*/</w:t>
      </w:r>
    </w:p>
    <w:p w:rsidR="001B7ABD" w:rsidRDefault="001B7ABD" w:rsidP="001B7ABD">
      <w:pPr>
        <w:spacing w:after="200" w:line="276" w:lineRule="auto"/>
        <w:ind w:left="851"/>
        <w:rPr>
          <w:rFonts w:ascii="Courier New" w:hAnsi="Courier New" w:cs="Courier New"/>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application;</w:t>
      </w:r>
    </w:p>
    <w:p w:rsidR="001B7ABD" w:rsidRDefault="001B7ABD" w:rsidP="00FD7431">
      <w:pPr>
        <w:spacing w:after="200" w:line="276" w:lineRule="auto"/>
        <w:ind w:left="851"/>
        <w:rPr>
          <w:rFonts w:ascii="Courier New" w:hAnsi="Courier New" w:cs="Courier New"/>
          <w:b/>
          <w:sz w:val="22"/>
          <w:szCs w:val="22"/>
          <w:lang w:val="en-GB"/>
        </w:rPr>
      </w:pPr>
      <w:r w:rsidRPr="00EF1078">
        <w:rPr>
          <w:rFonts w:ascii="Courier New" w:hAnsi="Courier New" w:cs="Courier New"/>
          <w:b/>
          <w:sz w:val="22"/>
          <w:szCs w:val="22"/>
          <w:lang w:val="en-GB"/>
        </w:rPr>
        <w:t>import</w:t>
      </w:r>
      <w:r>
        <w:rPr>
          <w:rFonts w:ascii="Courier New" w:hAnsi="Courier New" w:cs="Courier New"/>
          <w:sz w:val="22"/>
          <w:szCs w:val="22"/>
          <w:lang w:val="en-GB"/>
        </w:rPr>
        <w:t xml:space="preserve"> targetPlatform;</w:t>
      </w:r>
    </w:p>
    <w:p w:rsidR="005D37B4" w:rsidRPr="00911A4A" w:rsidRDefault="00733388" w:rsidP="001B7ABD">
      <w:pPr>
        <w:spacing w:after="200" w:line="276" w:lineRule="auto"/>
        <w:ind w:left="851"/>
        <w:rPr>
          <w:rFonts w:ascii="Courier New" w:hAnsi="Courier New" w:cs="Courier New"/>
          <w:sz w:val="22"/>
          <w:szCs w:val="22"/>
          <w:lang w:val="en-GB"/>
        </w:rPr>
      </w:pPr>
      <w:r w:rsidRPr="00733388">
        <w:rPr>
          <w:rFonts w:ascii="Courier New" w:hAnsi="Courier New" w:cs="Courier New"/>
          <w:sz w:val="22"/>
          <w:szCs w:val="22"/>
          <w:lang w:val="en-GB"/>
        </w:rPr>
        <w:t xml:space="preserve">/* This constraint restricts the bitrate of the target platform to be equal or greater than the bitrate of the application content. </w:t>
      </w:r>
      <w:r w:rsidR="00117B8E">
        <w:rPr>
          <w:rFonts w:ascii="Courier New" w:hAnsi="Courier New" w:cs="Courier New"/>
          <w:sz w:val="22"/>
          <w:szCs w:val="22"/>
          <w:lang w:val="en-GB"/>
        </w:rPr>
        <w:t>T</w:t>
      </w:r>
      <w:r w:rsidR="00911A4A">
        <w:rPr>
          <w:rFonts w:ascii="Courier New" w:hAnsi="Courier New" w:cs="Courier New"/>
          <w:sz w:val="22"/>
          <w:szCs w:val="22"/>
          <w:lang w:val="en-GB"/>
        </w:rPr>
        <w:t>he bitrate of the target platform can be derived from the bit</w:t>
      </w:r>
      <w:r w:rsidR="00D75561">
        <w:rPr>
          <w:rFonts w:ascii="Courier New" w:hAnsi="Courier New" w:cs="Courier New"/>
          <w:sz w:val="22"/>
          <w:szCs w:val="22"/>
          <w:lang w:val="en-GB"/>
        </w:rPr>
        <w:t>rate of the application content:</w:t>
      </w:r>
      <w:r w:rsidR="00911A4A">
        <w:rPr>
          <w:rFonts w:ascii="Courier New" w:hAnsi="Courier New" w:cs="Courier New"/>
          <w:sz w:val="22"/>
          <w:szCs w:val="22"/>
          <w:lang w:val="en-GB"/>
        </w:rPr>
        <w:t xml:space="preserve"> </w:t>
      </w:r>
      <w:r w:rsidR="00631636">
        <w:rPr>
          <w:rFonts w:ascii="Courier New" w:hAnsi="Courier New" w:cs="Courier New"/>
          <w:sz w:val="22"/>
          <w:szCs w:val="22"/>
          <w:lang w:val="en-GB"/>
        </w:rPr>
        <w:t>"</w:t>
      </w:r>
      <w:r w:rsidR="00911A4A">
        <w:rPr>
          <w:rFonts w:ascii="Courier New" w:hAnsi="Courier New" w:cs="Courier New"/>
          <w:sz w:val="22"/>
          <w:szCs w:val="22"/>
          <w:lang w:val="en-GB"/>
        </w:rPr>
        <w:t>targetPlatform::</w:t>
      </w:r>
      <w:r w:rsidR="00911A4A" w:rsidRPr="001B7ABD">
        <w:rPr>
          <w:rFonts w:ascii="Courier New" w:hAnsi="Courier New" w:cs="Courier New"/>
          <w:sz w:val="22"/>
          <w:szCs w:val="22"/>
          <w:lang w:val="en-GB"/>
        </w:rPr>
        <w:t>bitrate</w:t>
      </w:r>
      <w:r w:rsidR="00911A4A">
        <w:rPr>
          <w:rFonts w:ascii="Courier New" w:hAnsi="Courier New" w:cs="Courier New"/>
          <w:sz w:val="22"/>
          <w:szCs w:val="22"/>
          <w:lang w:val="en-GB"/>
        </w:rPr>
        <w:t xml:space="preserve"> </w:t>
      </w:r>
      <w:r w:rsidR="00652E70">
        <w:rPr>
          <w:rFonts w:ascii="Courier New" w:hAnsi="Courier New" w:cs="Courier New"/>
          <w:sz w:val="22"/>
          <w:szCs w:val="22"/>
          <w:lang w:val="en-GB"/>
        </w:rPr>
        <w:t>=</w:t>
      </w:r>
      <w:r w:rsidR="00911A4A">
        <w:rPr>
          <w:rFonts w:ascii="Courier New" w:hAnsi="Courier New" w:cs="Courier New"/>
          <w:sz w:val="22"/>
          <w:szCs w:val="22"/>
          <w:lang w:val="en-GB"/>
        </w:rPr>
        <w:t>= 128</w:t>
      </w:r>
      <w:r w:rsidR="00631636">
        <w:rPr>
          <w:rFonts w:ascii="Courier New" w:hAnsi="Courier New" w:cs="Courier New"/>
          <w:sz w:val="22"/>
          <w:szCs w:val="22"/>
          <w:lang w:val="en-GB"/>
        </w:rPr>
        <w:t>"</w:t>
      </w:r>
      <w:r w:rsidR="00177CDB">
        <w:rPr>
          <w:rFonts w:ascii="Courier New" w:hAnsi="Courier New" w:cs="Courier New"/>
          <w:sz w:val="22"/>
          <w:szCs w:val="22"/>
          <w:lang w:val="en-GB"/>
        </w:rPr>
        <w:t>.</w:t>
      </w:r>
      <w:r w:rsidR="00911A4A">
        <w:rPr>
          <w:rFonts w:ascii="Courier New" w:hAnsi="Courier New" w:cs="Courier New"/>
          <w:sz w:val="22"/>
          <w:szCs w:val="22"/>
          <w:lang w:val="en-GB"/>
        </w:rPr>
        <w:t xml:space="preserve"> </w:t>
      </w:r>
      <w:r w:rsidR="00177CDB">
        <w:rPr>
          <w:rFonts w:ascii="Courier New" w:hAnsi="Courier New" w:cs="Courier New"/>
          <w:sz w:val="22"/>
          <w:szCs w:val="22"/>
          <w:lang w:val="en-GB"/>
        </w:rPr>
        <w:t xml:space="preserve">At </w:t>
      </w:r>
      <w:r w:rsidR="00117B8E">
        <w:rPr>
          <w:rFonts w:ascii="Courier New" w:hAnsi="Courier New" w:cs="Courier New"/>
          <w:sz w:val="22"/>
          <w:szCs w:val="22"/>
          <w:lang w:val="en-GB"/>
        </w:rPr>
        <w:t>the end of a project definition an implicit</w:t>
      </w:r>
      <w:r w:rsidR="00177CDB">
        <w:rPr>
          <w:rFonts w:ascii="Courier New" w:hAnsi="Courier New" w:cs="Courier New"/>
          <w:sz w:val="22"/>
          <w:szCs w:val="22"/>
          <w:lang w:val="en-GB"/>
        </w:rPr>
        <w:t xml:space="preserve"> evaluation</w:t>
      </w:r>
      <w:r w:rsidR="00117B8E">
        <w:rPr>
          <w:rFonts w:ascii="Courier New" w:hAnsi="Courier New" w:cs="Courier New"/>
          <w:sz w:val="22"/>
          <w:szCs w:val="22"/>
          <w:lang w:val="en-GB"/>
        </w:rPr>
        <w:t xml:space="preserve"> for the whole project is done.</w:t>
      </w:r>
      <w:r w:rsidR="00D94D02">
        <w:rPr>
          <w:rFonts w:ascii="Courier New" w:hAnsi="Courier New" w:cs="Courier New"/>
          <w:sz w:val="22"/>
          <w:szCs w:val="22"/>
          <w:lang w:val="en-GB"/>
        </w:rPr>
        <w:t xml:space="preserve"> </w:t>
      </w:r>
      <w:r w:rsidRPr="00733388">
        <w:rPr>
          <w:rFonts w:ascii="Courier New" w:hAnsi="Courier New" w:cs="Courier New"/>
          <w:sz w:val="22"/>
          <w:szCs w:val="22"/>
          <w:lang w:val="en-GB"/>
        </w:rPr>
        <w:t>*/</w:t>
      </w:r>
    </w:p>
    <w:p w:rsidR="00B73178" w:rsidRDefault="001B7ABD">
      <w:pPr>
        <w:spacing w:after="200" w:line="276" w:lineRule="auto"/>
        <w:ind w:left="1134" w:hanging="283"/>
        <w:jc w:val="left"/>
        <w:rPr>
          <w:rFonts w:ascii="Courier New" w:hAnsi="Courier New" w:cs="Courier New"/>
          <w:sz w:val="22"/>
          <w:szCs w:val="22"/>
          <w:lang w:val="en-GB"/>
        </w:rPr>
      </w:pPr>
      <w:r>
        <w:rPr>
          <w:rFonts w:ascii="Courier New" w:hAnsi="Courier New" w:cs="Courier New"/>
          <w:sz w:val="22"/>
          <w:szCs w:val="22"/>
          <w:lang w:val="en-GB"/>
        </w:rPr>
        <w:t>targetPlatform::</w:t>
      </w:r>
      <w:r w:rsidR="005D37B4" w:rsidRPr="001B7ABD">
        <w:rPr>
          <w:rFonts w:ascii="Courier New" w:hAnsi="Courier New" w:cs="Courier New"/>
          <w:sz w:val="22"/>
          <w:szCs w:val="22"/>
          <w:lang w:val="en-GB"/>
        </w:rPr>
        <w:t>bitrate</w:t>
      </w:r>
      <w:r>
        <w:rPr>
          <w:rFonts w:ascii="Courier New" w:hAnsi="Courier New" w:cs="Courier New"/>
          <w:sz w:val="22"/>
          <w:szCs w:val="22"/>
          <w:lang w:val="en-GB"/>
        </w:rPr>
        <w:t xml:space="preserve"> </w:t>
      </w:r>
      <w:r w:rsidR="005D37B4">
        <w:rPr>
          <w:rFonts w:ascii="Courier New" w:hAnsi="Courier New" w:cs="Courier New"/>
          <w:sz w:val="22"/>
          <w:szCs w:val="22"/>
          <w:lang w:val="en-GB"/>
        </w:rPr>
        <w:br/>
        <w:t xml:space="preserve">&gt;= application::appContent.bitrate; </w:t>
      </w:r>
    </w:p>
    <w:p w:rsidR="001B7ABD" w:rsidRDefault="001B7ABD" w:rsidP="001B7ABD">
      <w:pPr>
        <w:spacing w:after="200" w:line="276" w:lineRule="auto"/>
        <w:ind w:left="567"/>
        <w:jc w:val="left"/>
        <w:rPr>
          <w:lang w:val="en-GB"/>
        </w:rPr>
      </w:pPr>
      <w:r w:rsidRPr="000F0D55">
        <w:rPr>
          <w:rFonts w:ascii="Courier New" w:hAnsi="Courier New" w:cs="Courier New"/>
          <w:sz w:val="22"/>
          <w:szCs w:val="22"/>
          <w:lang w:val="en-GB"/>
        </w:rPr>
        <w:t>}</w:t>
      </w:r>
    </w:p>
    <w:p w:rsidR="00194AC1" w:rsidRDefault="00014943">
      <w:pPr>
        <w:pStyle w:val="Heading1"/>
        <w:rPr>
          <w:lang w:val="en-GB"/>
        </w:rPr>
      </w:pPr>
      <w:bookmarkStart w:id="1185" w:name="_Toc400027105"/>
      <w:bookmarkStart w:id="1186" w:name="_Toc400027306"/>
      <w:bookmarkStart w:id="1187" w:name="_Toc402960455"/>
      <w:bookmarkStart w:id="1188" w:name="_Toc400027106"/>
      <w:bookmarkStart w:id="1189" w:name="_Toc400027307"/>
      <w:bookmarkStart w:id="1190" w:name="_Toc402960456"/>
      <w:bookmarkStart w:id="1191" w:name="_Toc400027107"/>
      <w:bookmarkStart w:id="1192" w:name="_Toc400027308"/>
      <w:bookmarkStart w:id="1193" w:name="_Toc402960457"/>
      <w:bookmarkStart w:id="1194" w:name="_Toc400027108"/>
      <w:bookmarkStart w:id="1195" w:name="_Toc400027309"/>
      <w:bookmarkStart w:id="1196" w:name="_Toc402960458"/>
      <w:bookmarkStart w:id="1197" w:name="_Toc400027109"/>
      <w:bookmarkStart w:id="1198" w:name="_Toc400027310"/>
      <w:bookmarkStart w:id="1199" w:name="_Toc402960459"/>
      <w:bookmarkStart w:id="1200" w:name="_Toc400027110"/>
      <w:bookmarkStart w:id="1201" w:name="_Toc400027311"/>
      <w:bookmarkStart w:id="1202" w:name="_Toc402960460"/>
      <w:bookmarkStart w:id="1203" w:name="_Toc400027111"/>
      <w:bookmarkStart w:id="1204" w:name="_Toc400027312"/>
      <w:bookmarkStart w:id="1205" w:name="_Toc402960461"/>
      <w:bookmarkStart w:id="1206" w:name="_Toc400027112"/>
      <w:bookmarkStart w:id="1207" w:name="_Toc400027313"/>
      <w:bookmarkStart w:id="1208" w:name="_Toc402960462"/>
      <w:bookmarkStart w:id="1209" w:name="_Toc400027113"/>
      <w:bookmarkStart w:id="1210" w:name="_Toc400027314"/>
      <w:bookmarkStart w:id="1211" w:name="_Toc402960463"/>
      <w:bookmarkStart w:id="1212" w:name="_Toc400027114"/>
      <w:bookmarkStart w:id="1213" w:name="_Toc400027315"/>
      <w:bookmarkStart w:id="1214" w:name="_Toc402960464"/>
      <w:bookmarkStart w:id="1215" w:name="_Toc400027115"/>
      <w:bookmarkStart w:id="1216" w:name="_Toc400027316"/>
      <w:bookmarkStart w:id="1217" w:name="_Toc402960465"/>
      <w:bookmarkStart w:id="1218" w:name="_Toc400027116"/>
      <w:bookmarkStart w:id="1219" w:name="_Toc400027317"/>
      <w:bookmarkStart w:id="1220" w:name="_Toc402960466"/>
      <w:bookmarkStart w:id="1221" w:name="_Toc400027117"/>
      <w:bookmarkStart w:id="1222" w:name="_Toc400027318"/>
      <w:bookmarkStart w:id="1223" w:name="_Toc402960467"/>
      <w:bookmarkStart w:id="1224" w:name="_Toc400027118"/>
      <w:bookmarkStart w:id="1225" w:name="_Toc400027319"/>
      <w:bookmarkStart w:id="1226" w:name="_Toc402960468"/>
      <w:bookmarkStart w:id="1227" w:name="_Toc400027119"/>
      <w:bookmarkStart w:id="1228" w:name="_Toc400027320"/>
      <w:bookmarkStart w:id="1229" w:name="_Toc402960469"/>
      <w:bookmarkStart w:id="1230" w:name="_Toc400027120"/>
      <w:bookmarkStart w:id="1231" w:name="_Toc400027321"/>
      <w:bookmarkStart w:id="1232" w:name="_Toc402960470"/>
      <w:bookmarkStart w:id="1233" w:name="_Toc400027121"/>
      <w:bookmarkStart w:id="1234" w:name="_Toc400027322"/>
      <w:bookmarkStart w:id="1235" w:name="_Toc402960471"/>
      <w:bookmarkStart w:id="1236" w:name="_Toc400027122"/>
      <w:bookmarkStart w:id="1237" w:name="_Toc400027323"/>
      <w:bookmarkStart w:id="1238" w:name="_Toc402960472"/>
      <w:bookmarkStart w:id="1239" w:name="_Toc400027123"/>
      <w:bookmarkStart w:id="1240" w:name="_Toc400027324"/>
      <w:bookmarkStart w:id="1241" w:name="_Toc402960473"/>
      <w:bookmarkStart w:id="1242" w:name="_Toc400027124"/>
      <w:bookmarkStart w:id="1243" w:name="_Toc400027325"/>
      <w:bookmarkStart w:id="1244" w:name="_Toc402960474"/>
      <w:bookmarkStart w:id="1245" w:name="_Toc400027125"/>
      <w:bookmarkStart w:id="1246" w:name="_Toc400027326"/>
      <w:bookmarkStart w:id="1247" w:name="_Toc402960475"/>
      <w:bookmarkStart w:id="1248" w:name="_Toc400027126"/>
      <w:bookmarkStart w:id="1249" w:name="_Toc400027327"/>
      <w:bookmarkStart w:id="1250" w:name="_Toc402960476"/>
      <w:bookmarkStart w:id="1251" w:name="_Toc400027127"/>
      <w:bookmarkStart w:id="1252" w:name="_Toc400027328"/>
      <w:bookmarkStart w:id="1253" w:name="_Toc402960477"/>
      <w:bookmarkStart w:id="1254" w:name="_Toc400027128"/>
      <w:bookmarkStart w:id="1255" w:name="_Toc400027329"/>
      <w:bookmarkStart w:id="1256" w:name="_Toc402960478"/>
      <w:bookmarkStart w:id="1257" w:name="_Ref330486654"/>
      <w:bookmarkStart w:id="1258" w:name="_Ref330497855"/>
      <w:bookmarkStart w:id="1259" w:name="_Ref330498341"/>
      <w:bookmarkStart w:id="1260" w:name="_Toc434832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r>
        <w:rPr>
          <w:lang w:val="en-GB"/>
        </w:rPr>
        <w:t xml:space="preserve">Constraints in </w:t>
      </w:r>
      <w:r w:rsidR="0081268D">
        <w:rPr>
          <w:lang w:val="en-GB"/>
        </w:rPr>
        <w:t>IVML</w:t>
      </w:r>
      <w:bookmarkEnd w:id="1257"/>
      <w:bookmarkEnd w:id="1258"/>
      <w:bookmarkEnd w:id="1259"/>
      <w:bookmarkEnd w:id="1260"/>
    </w:p>
    <w:p w:rsidR="00194AC1" w:rsidRDefault="002A3851">
      <w:pPr>
        <w:rPr>
          <w:lang w:val="en-GB"/>
        </w:rPr>
      </w:pPr>
      <w:r>
        <w:rPr>
          <w:lang w:val="en-GB"/>
        </w:rPr>
        <w:t>In this section we</w:t>
      </w:r>
      <w:r w:rsidR="00014943">
        <w:rPr>
          <w:lang w:val="en-GB"/>
        </w:rPr>
        <w:t xml:space="preserve"> will</w:t>
      </w:r>
      <w:r>
        <w:rPr>
          <w:lang w:val="en-GB"/>
        </w:rPr>
        <w:t xml:space="preserve"> </w:t>
      </w:r>
      <w:r w:rsidR="00014943">
        <w:rPr>
          <w:lang w:val="en-GB"/>
        </w:rPr>
        <w:t>describe syntax and semantics of the IVML constraint sublanguage</w:t>
      </w:r>
      <w:r>
        <w:rPr>
          <w:lang w:val="en-GB"/>
        </w:rPr>
        <w:t>.</w:t>
      </w:r>
      <w:r w:rsidR="00014943">
        <w:rPr>
          <w:lang w:val="en-GB"/>
        </w:rPr>
        <w:t xml:space="preserve"> In Section </w:t>
      </w:r>
      <w:r w:rsidR="00CA1915">
        <w:rPr>
          <w:lang w:val="en-GB"/>
        </w:rPr>
        <w:fldChar w:fldCharType="begin"/>
      </w:r>
      <w:r w:rsidR="00014943">
        <w:rPr>
          <w:lang w:val="en-GB"/>
        </w:rPr>
        <w:instrText xml:space="preserve"> REF _Ref330727065 \r \h </w:instrText>
      </w:r>
      <w:r w:rsidR="00CA1915">
        <w:rPr>
          <w:lang w:val="en-GB"/>
        </w:rPr>
      </w:r>
      <w:r w:rsidR="00CA1915">
        <w:rPr>
          <w:lang w:val="en-GB"/>
        </w:rPr>
        <w:fldChar w:fldCharType="separate"/>
      </w:r>
      <w:r w:rsidR="0043707B">
        <w:rPr>
          <w:lang w:val="en-GB"/>
        </w:rPr>
        <w:t>3.1</w:t>
      </w:r>
      <w:r w:rsidR="00CA1915">
        <w:rPr>
          <w:lang w:val="en-GB"/>
        </w:rPr>
        <w:fldChar w:fldCharType="end"/>
      </w:r>
      <w:r w:rsidR="00014943">
        <w:rPr>
          <w:lang w:val="en-GB"/>
        </w:rPr>
        <w:t xml:space="preserve"> we will describe the constraint language and in Section </w:t>
      </w:r>
      <w:r w:rsidR="00CA1915">
        <w:rPr>
          <w:lang w:val="en-GB"/>
        </w:rPr>
        <w:fldChar w:fldCharType="begin"/>
      </w:r>
      <w:r w:rsidR="009959B6">
        <w:rPr>
          <w:lang w:val="en-GB"/>
        </w:rPr>
        <w:instrText xml:space="preserve"> REF _Ref340234766 \r \h </w:instrText>
      </w:r>
      <w:r w:rsidR="00CA1915">
        <w:rPr>
          <w:lang w:val="en-GB"/>
        </w:rPr>
      </w:r>
      <w:r w:rsidR="00CA1915">
        <w:rPr>
          <w:lang w:val="en-GB"/>
        </w:rPr>
        <w:fldChar w:fldCharType="separate"/>
      </w:r>
      <w:ins w:id="1261" w:author="Holger Eichelberger" w:date="2015-11-09T11:33:00Z">
        <w:r w:rsidR="0043707B">
          <w:rPr>
            <w:lang w:val="en-GB"/>
          </w:rPr>
          <w:t>0</w:t>
        </w:r>
      </w:ins>
      <w:del w:id="1262" w:author="Holger Eichelberger" w:date="2015-11-09T11:33:00Z">
        <w:r w:rsidR="00F84791" w:rsidDel="0043707B">
          <w:rPr>
            <w:lang w:val="en-GB"/>
          </w:rPr>
          <w:delText>3.2</w:delText>
        </w:r>
      </w:del>
      <w:r w:rsidR="00CA1915">
        <w:rPr>
          <w:lang w:val="en-GB"/>
        </w:rPr>
        <w:fldChar w:fldCharType="end"/>
      </w:r>
      <w:r w:rsidR="00014943">
        <w:rPr>
          <w:lang w:val="en-GB"/>
        </w:rPr>
        <w:t xml:space="preserve"> the built-in operation which can be used within constraint expressions.</w:t>
      </w:r>
    </w:p>
    <w:p w:rsidR="00194AC1" w:rsidRDefault="00014943">
      <w:pPr>
        <w:pStyle w:val="Heading2"/>
        <w:rPr>
          <w:lang w:val="en-GB"/>
        </w:rPr>
      </w:pPr>
      <w:bookmarkStart w:id="1263" w:name="_Ref330727065"/>
      <w:bookmarkStart w:id="1264" w:name="_Toc434832185"/>
      <w:r>
        <w:rPr>
          <w:lang w:val="en-GB"/>
        </w:rPr>
        <w:t>IVML constraint language</w:t>
      </w:r>
      <w:bookmarkEnd w:id="1263"/>
      <w:bookmarkEnd w:id="1264"/>
    </w:p>
    <w:p w:rsidR="00CB6364" w:rsidRDefault="00CB6364" w:rsidP="00CB6364">
      <w:pPr>
        <w:rPr>
          <w:ins w:id="1265" w:author="Holger Eichelberger" w:date="2015-09-14T17:01:00Z"/>
          <w:lang w:val="en-GB"/>
        </w:rPr>
      </w:pPr>
      <w:r>
        <w:rPr>
          <w:lang w:val="en-GB"/>
        </w:rPr>
        <w:t xml:space="preserve">In this section we will define the syntax and the semantics of the IVML constraint language. As constraints in IVML heavily rely on OCL, most of the content in this section is taken from OCL </w:t>
      </w:r>
      <w:r w:rsidRPr="00D56B21">
        <w:rPr>
          <w:lang w:val="en-GB"/>
        </w:rPr>
        <w:t>[</w:t>
      </w:r>
      <w:fldSimple w:instr=" REF BIB_omgocl20 \* MERGEFORMAT ">
        <w:r w:rsidR="0043707B" w:rsidRPr="00EB6E0B">
          <w:rPr>
            <w:lang w:val="en-GB"/>
          </w:rPr>
          <w:t>4</w:t>
        </w:r>
      </w:fldSimple>
      <w:r w:rsidRPr="00D56B21">
        <w:rPr>
          <w:lang w:val="en-GB"/>
        </w:rPr>
        <w:t>]</w:t>
      </w:r>
      <w:r>
        <w:rPr>
          <w:lang w:val="en-GB"/>
        </w:rPr>
        <w:t xml:space="preserve"> and adjusted to the notational conventions and the semantics of IVML.</w:t>
      </w:r>
    </w:p>
    <w:p w:rsidR="00F61971" w:rsidRDefault="00F61971" w:rsidP="00F61971">
      <w:pPr>
        <w:rPr>
          <w:ins w:id="1266" w:author="Holger Eichelberger" w:date="2015-09-14T17:01:00Z"/>
          <w:lang w:val="en-GB"/>
        </w:rPr>
      </w:pPr>
      <w:ins w:id="1267" w:author="Holger Eichelberger" w:date="2015-09-14T17:01:00Z">
        <w:r>
          <w:rPr>
            <w:lang w:val="en-GB"/>
          </w:rPr>
          <w:t>Constraints are used to define validity rules for a variability model, e.g. by specifying dependencies among decision variables. The syntax of constraints in the IVML basically follows the structure of expressions in propositional logic and, thus, is composed of:</w:t>
        </w:r>
      </w:ins>
    </w:p>
    <w:p w:rsidR="00F61971" w:rsidRPr="00982D73" w:rsidRDefault="00F61971" w:rsidP="00F61971">
      <w:pPr>
        <w:pStyle w:val="ListParagraph"/>
        <w:numPr>
          <w:ilvl w:val="0"/>
          <w:numId w:val="87"/>
        </w:numPr>
        <w:rPr>
          <w:ins w:id="1268" w:author="Holger Eichelberger" w:date="2015-09-14T17:01:00Z"/>
          <w:lang w:val="en-GB"/>
        </w:rPr>
      </w:pPr>
      <w:ins w:id="1269" w:author="Holger Eichelberger" w:date="2015-09-14T17:01:00Z">
        <w:r w:rsidRPr="00982D73">
          <w:rPr>
            <w:lang w:val="en-GB"/>
          </w:rPr>
          <w:t>Simple sentences</w:t>
        </w:r>
        <w:r>
          <w:rPr>
            <w:lang w:val="en-GB"/>
          </w:rPr>
          <w:t>,</w:t>
        </w:r>
        <w:r w:rsidRPr="00982D73">
          <w:rPr>
            <w:lang w:val="en-GB"/>
          </w:rPr>
          <w:t xml:space="preserve"> which represent constants, decision variables and types which can be named by (qualified) identifiers.</w:t>
        </w:r>
      </w:ins>
    </w:p>
    <w:p w:rsidR="00F61971" w:rsidRDefault="00F61971" w:rsidP="00F61971">
      <w:pPr>
        <w:pStyle w:val="ListParagraph"/>
        <w:numPr>
          <w:ilvl w:val="0"/>
          <w:numId w:val="87"/>
        </w:numPr>
        <w:rPr>
          <w:ins w:id="1270" w:author="Holger Eichelberger" w:date="2015-09-14T17:01:00Z"/>
          <w:lang w:val="en-GB"/>
        </w:rPr>
      </w:pPr>
      <w:ins w:id="1271" w:author="Holger Eichelberger" w:date="2015-09-14T17:01:00Z">
        <w:r w:rsidRPr="00982D73">
          <w:rPr>
            <w:lang w:val="en-GB"/>
          </w:rPr>
          <w:t xml:space="preserve">Compound sentences created by applying the operations to simple sentences and, in turn, to compound sentences. A correct compound sentence requires </w:t>
        </w:r>
        <w:r>
          <w:rPr>
            <w:lang w:val="en-GB"/>
          </w:rPr>
          <w:t xml:space="preserve">that </w:t>
        </w:r>
        <w:r w:rsidRPr="00982D73">
          <w:rPr>
            <w:lang w:val="en-GB"/>
          </w:rPr>
          <w:t xml:space="preserve">the arguments passed to operations match the arity of the operation and the types of the parameters or operations, respectively. </w:t>
        </w:r>
      </w:ins>
    </w:p>
    <w:p w:rsidR="00F61971" w:rsidRPr="0063508E" w:rsidRDefault="00F61971" w:rsidP="00F61971">
      <w:pPr>
        <w:rPr>
          <w:ins w:id="1272" w:author="Holger Eichelberger" w:date="2015-09-14T17:01:00Z"/>
          <w:lang w:val="en-GB"/>
        </w:rPr>
      </w:pPr>
      <w:ins w:id="1273" w:author="Holger Eichelberger" w:date="2015-09-14T17:01:00Z">
        <w:r w:rsidRPr="0063508E">
          <w:rPr>
            <w:lang w:val="en-GB"/>
          </w:rPr>
          <w:t xml:space="preserve">The operations </w:t>
        </w:r>
        <w:r>
          <w:rPr>
            <w:lang w:val="en-GB"/>
          </w:rPr>
          <w:t xml:space="preserve">available in IVML </w:t>
        </w:r>
        <w:r w:rsidRPr="0063508E">
          <w:rPr>
            <w:lang w:val="en-GB"/>
          </w:rPr>
          <w:t>as well as the type compliance rules will be discussed in the remainder of this section.</w:t>
        </w:r>
      </w:ins>
    </w:p>
    <w:p w:rsidR="00F61971" w:rsidRDefault="00F61971" w:rsidP="00F61971">
      <w:pPr>
        <w:rPr>
          <w:ins w:id="1274" w:author="Holger Eichelberger" w:date="2015-09-14T17:01:00Z"/>
          <w:lang w:val="en-GB"/>
        </w:rPr>
      </w:pPr>
      <w:ins w:id="1275" w:author="Holger Eichelberger" w:date="2015-09-14T17:01:00Z">
        <w:r>
          <w:rPr>
            <w:lang w:val="en-GB"/>
          </w:rPr>
          <w:t xml:space="preserve">The constraints in IVML will mostly rely on the relevant part of the syntax as well as on a large subset of the operations defined in OCL (cf. Section </w:t>
        </w:r>
        <w:r w:rsidR="00CA1915">
          <w:rPr>
            <w:lang w:val="en-GB"/>
          </w:rPr>
          <w:fldChar w:fldCharType="begin"/>
        </w:r>
        <w:r>
          <w:rPr>
            <w:lang w:val="en-GB"/>
          </w:rPr>
          <w:instrText xml:space="preserve"> REF _Ref330486654 \r \h </w:instrText>
        </w:r>
      </w:ins>
      <w:r w:rsidR="00CA1915">
        <w:rPr>
          <w:lang w:val="en-GB"/>
        </w:rPr>
      </w:r>
      <w:ins w:id="1276" w:author="Holger Eichelberger" w:date="2015-09-14T17:01:00Z">
        <w:r w:rsidR="00CA1915">
          <w:rPr>
            <w:lang w:val="en-GB"/>
          </w:rPr>
          <w:fldChar w:fldCharType="separate"/>
        </w:r>
      </w:ins>
      <w:ins w:id="1277" w:author="Holger Eichelberger" w:date="2015-11-09T11:33:00Z">
        <w:r w:rsidR="0043707B">
          <w:rPr>
            <w:lang w:val="en-GB"/>
          </w:rPr>
          <w:t>3</w:t>
        </w:r>
      </w:ins>
      <w:ins w:id="1278" w:author="Holger Eichelberger" w:date="2015-09-14T17:01:00Z">
        <w:r w:rsidR="00CA1915">
          <w:rPr>
            <w:lang w:val="en-GB"/>
          </w:rPr>
          <w:fldChar w:fldCharType="end"/>
        </w:r>
        <w:r>
          <w:rPr>
            <w:lang w:val="en-GB"/>
          </w:rPr>
          <w:t xml:space="preserve"> for a description of all operations). </w:t>
        </w:r>
        <w:r w:rsidRPr="0063508E">
          <w:rPr>
            <w:lang w:val="en-GB"/>
          </w:rPr>
          <w:t xml:space="preserve">In IVML we </w:t>
        </w:r>
        <w:r>
          <w:rPr>
            <w:lang w:val="en-GB"/>
          </w:rPr>
          <w:t xml:space="preserve">use the constraint expression syntax of OCL, but </w:t>
        </w:r>
        <w:r w:rsidRPr="0063508E">
          <w:rPr>
            <w:lang w:val="en-GB"/>
          </w:rPr>
          <w:t xml:space="preserve">omit the </w:t>
        </w:r>
        <w:r>
          <w:rPr>
            <w:lang w:val="en-GB"/>
          </w:rPr>
          <w:t xml:space="preserve">OCL </w:t>
        </w:r>
        <w:r w:rsidRPr="0063508E">
          <w:rPr>
            <w:lang w:val="en-GB"/>
          </w:rPr>
          <w:t xml:space="preserve">contexts </w:t>
        </w:r>
        <w:r>
          <w:rPr>
            <w:lang w:val="en-GB"/>
          </w:rPr>
          <w:t>used to relate constraints to UML modelling elements</w:t>
        </w:r>
        <w:r w:rsidRPr="0063508E">
          <w:rPr>
            <w:lang w:val="en-GB"/>
          </w:rPr>
          <w:t xml:space="preserve">. </w:t>
        </w:r>
        <w:r>
          <w:rPr>
            <w:lang w:val="en-GB"/>
          </w:rPr>
          <w:t xml:space="preserve">Similar to OCL, all elements defined in an IVML model will be accessible to constraints. </w:t>
        </w:r>
        <w:r w:rsidRPr="0063508E">
          <w:rPr>
            <w:lang w:val="en-GB"/>
          </w:rPr>
          <w:t>Two examples</w:t>
        </w:r>
        <w:r>
          <w:rPr>
            <w:lang w:val="en-GB"/>
          </w:rPr>
          <w:t xml:space="preserve"> for constraints are given below</w:t>
        </w:r>
        <w:r w:rsidRPr="0063508E">
          <w:rPr>
            <w:lang w:val="en-GB"/>
          </w:rPr>
          <w:t xml:space="preserve">, one </w:t>
        </w:r>
        <w:r>
          <w:rPr>
            <w:lang w:val="en-GB"/>
          </w:rPr>
          <w:t>propositional and one first-order logic example using a quantifier:</w:t>
        </w:r>
      </w:ins>
    </w:p>
    <w:p w:rsidR="00F61971" w:rsidRDefault="00F61971" w:rsidP="00F61971">
      <w:pPr>
        <w:pStyle w:val="ListParagraph"/>
        <w:numPr>
          <w:ilvl w:val="0"/>
          <w:numId w:val="117"/>
        </w:numPr>
        <w:spacing w:after="0"/>
        <w:ind w:left="714" w:hanging="357"/>
        <w:rPr>
          <w:ins w:id="1279" w:author="Holger Eichelberger" w:date="2015-09-14T17:01:00Z"/>
          <w:lang w:val="en-GB"/>
        </w:rPr>
      </w:pPr>
      <w:ins w:id="1280" w:author="Holger Eichelberger" w:date="2015-09-14T17:01:00Z">
        <w:r>
          <w:rPr>
            <w:rFonts w:ascii="Courier New" w:hAnsi="Courier New" w:cs="Courier New"/>
            <w:sz w:val="22"/>
            <w:szCs w:val="22"/>
            <w:lang w:val="en-GB"/>
          </w:rPr>
          <w:t>(</w:t>
        </w:r>
        <w:r w:rsidRPr="000E7D61">
          <w:rPr>
            <w:rFonts w:ascii="Courier New" w:hAnsi="Courier New" w:cs="Courier New"/>
            <w:sz w:val="22"/>
            <w:szCs w:val="22"/>
            <w:lang w:val="en-GB"/>
          </w:rPr>
          <w:t>10 &lt;</w:t>
        </w:r>
        <w:r>
          <w:rPr>
            <w:rFonts w:ascii="Courier New" w:hAnsi="Courier New" w:cs="Courier New"/>
            <w:sz w:val="22"/>
            <w:szCs w:val="22"/>
            <w:lang w:val="en-GB"/>
          </w:rPr>
          <w:t>=</w:t>
        </w:r>
        <w:r w:rsidRPr="000E7D61">
          <w:rPr>
            <w:rFonts w:ascii="Courier New" w:hAnsi="Courier New" w:cs="Courier New"/>
            <w:sz w:val="22"/>
            <w:szCs w:val="22"/>
            <w:lang w:val="en-GB"/>
          </w:rPr>
          <w:t xml:space="preserve"> a and a &lt;</w:t>
        </w:r>
        <w:r>
          <w:rPr>
            <w:rFonts w:ascii="Courier New" w:hAnsi="Courier New" w:cs="Courier New"/>
            <w:sz w:val="22"/>
            <w:szCs w:val="22"/>
            <w:lang w:val="en-GB"/>
          </w:rPr>
          <w:t>=</w:t>
        </w:r>
        <w:r w:rsidRPr="000E7D61">
          <w:rPr>
            <w:rFonts w:ascii="Courier New" w:hAnsi="Courier New" w:cs="Courier New"/>
            <w:sz w:val="22"/>
            <w:szCs w:val="22"/>
            <w:lang w:val="en-GB"/>
          </w:rPr>
          <w:t xml:space="preserve"> 20</w:t>
        </w:r>
        <w:r>
          <w:rPr>
            <w:rFonts w:ascii="Courier New" w:hAnsi="Courier New" w:cs="Courier New"/>
            <w:sz w:val="22"/>
            <w:szCs w:val="22"/>
            <w:lang w:val="en-GB"/>
          </w:rPr>
          <w:t>)</w:t>
        </w:r>
        <w:r w:rsidRPr="000E7D61">
          <w:rPr>
            <w:rFonts w:ascii="Courier New" w:hAnsi="Courier New" w:cs="Courier New"/>
            <w:sz w:val="22"/>
            <w:szCs w:val="22"/>
            <w:lang w:val="en-GB"/>
          </w:rPr>
          <w:t xml:space="preserve"> </w:t>
        </w:r>
        <w:r w:rsidRPr="005E7EA1">
          <w:rPr>
            <w:rFonts w:ascii="Courier New" w:hAnsi="Courier New" w:cs="Courier New"/>
            <w:b/>
            <w:sz w:val="22"/>
            <w:szCs w:val="22"/>
            <w:lang w:val="en-GB"/>
          </w:rPr>
          <w:t>implies</w:t>
        </w:r>
        <w:r w:rsidRPr="000E7D61">
          <w:rPr>
            <w:rFonts w:ascii="Courier New" w:hAnsi="Courier New" w:cs="Courier New"/>
            <w:sz w:val="22"/>
            <w:szCs w:val="22"/>
            <w:lang w:val="en-GB"/>
          </w:rPr>
          <w:t xml:space="preserve"> b =</w:t>
        </w:r>
        <w:r>
          <w:rPr>
            <w:rFonts w:ascii="Courier New" w:hAnsi="Courier New" w:cs="Courier New"/>
            <w:sz w:val="22"/>
            <w:szCs w:val="22"/>
            <w:lang w:val="en-GB"/>
          </w:rPr>
          <w:t>=</w:t>
        </w:r>
        <w:r w:rsidRPr="000E7D61">
          <w:rPr>
            <w:rFonts w:ascii="Courier New" w:hAnsi="Courier New" w:cs="Courier New"/>
            <w:sz w:val="22"/>
            <w:szCs w:val="22"/>
            <w:lang w:val="en-GB"/>
          </w:rPr>
          <w:t xml:space="preserve"> a</w:t>
        </w:r>
        <w:r>
          <w:rPr>
            <w:rFonts w:ascii="Courier New" w:hAnsi="Courier New" w:cs="Courier New"/>
            <w:sz w:val="22"/>
            <w:szCs w:val="22"/>
            <w:lang w:val="en-GB"/>
          </w:rPr>
          <w:t>;</w:t>
        </w:r>
      </w:ins>
    </w:p>
    <w:p w:rsidR="00F61971" w:rsidRDefault="00F61971" w:rsidP="00F61971">
      <w:pPr>
        <w:ind w:left="709"/>
        <w:rPr>
          <w:ins w:id="1281" w:author="Holger Eichelberger" w:date="2015-09-14T17:01:00Z"/>
          <w:lang w:val="en-GB"/>
        </w:rPr>
      </w:pPr>
      <w:ins w:id="1282" w:author="Holger Eichelberger" w:date="2015-09-14T17:01:00Z">
        <w:r w:rsidRPr="005D7CD2">
          <w:rPr>
            <w:lang w:val="en-GB"/>
          </w:rPr>
          <w:t xml:space="preserve">If </w:t>
        </w:r>
        <w:r w:rsidRPr="005D7CD2">
          <w:rPr>
            <w:rFonts w:ascii="Courier New" w:hAnsi="Courier New" w:cs="Courier New"/>
            <w:sz w:val="22"/>
            <w:szCs w:val="22"/>
            <w:lang w:val="en-GB"/>
          </w:rPr>
          <w:t>a</w:t>
        </w:r>
        <w:r w:rsidRPr="005D7CD2">
          <w:rPr>
            <w:lang w:val="en-GB"/>
          </w:rPr>
          <w:t xml:space="preserve"> is in the range </w:t>
        </w:r>
        <w:r w:rsidRPr="005D7CD2">
          <w:rPr>
            <w:rFonts w:ascii="Courier New" w:hAnsi="Courier New" w:cs="Courier New"/>
            <w:sz w:val="22"/>
            <w:szCs w:val="22"/>
            <w:lang w:val="en-GB"/>
          </w:rPr>
          <w:t>(10; 20)</w:t>
        </w:r>
        <w:r w:rsidRPr="005D7CD2">
          <w:rPr>
            <w:lang w:val="en-GB"/>
          </w:rPr>
          <w:t xml:space="preserve"> this implies that </w:t>
        </w:r>
        <w:r w:rsidRPr="005D7CD2">
          <w:rPr>
            <w:rFonts w:ascii="Courier New" w:hAnsi="Courier New" w:cs="Courier New"/>
            <w:sz w:val="22"/>
            <w:szCs w:val="22"/>
            <w:lang w:val="en-GB"/>
          </w:rPr>
          <w:t>b</w:t>
        </w:r>
        <w:r w:rsidRPr="005D7CD2">
          <w:rPr>
            <w:lang w:val="en-GB"/>
          </w:rPr>
          <w:t xml:space="preserve"> must have the same value as </w:t>
        </w:r>
        <w:r w:rsidRPr="005D7CD2">
          <w:rPr>
            <w:rFonts w:ascii="Courier New" w:hAnsi="Courier New" w:cs="Courier New"/>
            <w:sz w:val="22"/>
            <w:szCs w:val="22"/>
            <w:lang w:val="en-GB"/>
          </w:rPr>
          <w:t>a</w:t>
        </w:r>
        <w:r w:rsidRPr="005D7CD2">
          <w:rPr>
            <w:lang w:val="en-GB"/>
          </w:rPr>
          <w:t>.</w:t>
        </w:r>
      </w:ins>
    </w:p>
    <w:p w:rsidR="00F61971" w:rsidRDefault="00F61971" w:rsidP="00F61971">
      <w:pPr>
        <w:pStyle w:val="ListParagraph"/>
        <w:numPr>
          <w:ilvl w:val="0"/>
          <w:numId w:val="117"/>
        </w:numPr>
        <w:rPr>
          <w:ins w:id="1283" w:author="Holger Eichelberger" w:date="2015-09-14T17:01:00Z"/>
          <w:rFonts w:ascii="Courier New" w:hAnsi="Courier New" w:cs="Courier New"/>
          <w:sz w:val="22"/>
          <w:szCs w:val="22"/>
          <w:lang w:val="en-GB"/>
        </w:rPr>
      </w:pPr>
      <w:ins w:id="1284" w:author="Holger Eichelberger" w:date="2015-09-14T17:01:00Z">
        <w:r w:rsidRPr="005D7CD2">
          <w:rPr>
            <w:rFonts w:ascii="Courier New" w:hAnsi="Courier New" w:cs="Courier New"/>
            <w:sz w:val="22"/>
            <w:szCs w:val="22"/>
            <w:lang w:val="en-GB"/>
          </w:rPr>
          <w:t xml:space="preserve">1 &lt;= mySet.size() </w:t>
        </w:r>
        <w:r w:rsidRPr="005D7CD2">
          <w:rPr>
            <w:rFonts w:ascii="Courier New" w:hAnsi="Courier New" w:cs="Courier New"/>
            <w:b/>
            <w:sz w:val="22"/>
            <w:szCs w:val="22"/>
            <w:lang w:val="en-GB"/>
          </w:rPr>
          <w:t>and</w:t>
        </w:r>
        <w:r w:rsidRPr="005D7CD2">
          <w:rPr>
            <w:rFonts w:ascii="Courier New" w:hAnsi="Courier New" w:cs="Courier New"/>
            <w:sz w:val="22"/>
            <w:szCs w:val="22"/>
            <w:lang w:val="en-GB"/>
          </w:rPr>
          <w:t xml:space="preserve"> mySet.size() &lt;= 100</w:t>
        </w:r>
        <w:r>
          <w:rPr>
            <w:rFonts w:ascii="Courier New" w:hAnsi="Courier New" w:cs="Courier New"/>
            <w:sz w:val="22"/>
            <w:szCs w:val="22"/>
            <w:lang w:val="en-GB"/>
          </w:rPr>
          <w:t>;</w:t>
        </w:r>
      </w:ins>
    </w:p>
    <w:p w:rsidR="00F61971" w:rsidRDefault="00F61971" w:rsidP="00F61971">
      <w:pPr>
        <w:pStyle w:val="ListParagraph"/>
        <w:contextualSpacing w:val="0"/>
        <w:rPr>
          <w:ins w:id="1285" w:author="Holger Eichelberger" w:date="2015-09-14T17:01:00Z"/>
          <w:lang w:val="en-GB"/>
        </w:rPr>
      </w:pPr>
      <w:ins w:id="1286" w:author="Holger Eichelberger" w:date="2015-09-14T17:01:00Z">
        <w:r>
          <w:rPr>
            <w:lang w:val="en-GB"/>
          </w:rPr>
          <w:t>Cardinality restriction of mySet containing arbitrary decision variables.</w:t>
        </w:r>
      </w:ins>
    </w:p>
    <w:p w:rsidR="00F61971" w:rsidRDefault="00F61971" w:rsidP="00F61971">
      <w:pPr>
        <w:pStyle w:val="ListParagraph"/>
        <w:numPr>
          <w:ilvl w:val="0"/>
          <w:numId w:val="117"/>
        </w:numPr>
        <w:spacing w:before="120" w:after="0"/>
        <w:ind w:left="714" w:hanging="357"/>
        <w:rPr>
          <w:ins w:id="1287" w:author="Holger Eichelberger" w:date="2015-09-14T17:01:00Z"/>
          <w:lang w:val="en-GB"/>
        </w:rPr>
      </w:pPr>
      <w:ins w:id="1288" w:author="Holger Eichelberger" w:date="2015-09-14T17:01:00Z">
        <w:r>
          <w:rPr>
            <w:rFonts w:ascii="Courier New" w:hAnsi="Courier New" w:cs="Courier New"/>
            <w:sz w:val="22"/>
            <w:szCs w:val="22"/>
            <w:lang w:val="en-GB"/>
          </w:rPr>
          <w:t>myS</w:t>
        </w:r>
        <w:r w:rsidRPr="000E7D61">
          <w:rPr>
            <w:rFonts w:ascii="Courier New" w:hAnsi="Courier New" w:cs="Courier New"/>
            <w:sz w:val="22"/>
            <w:szCs w:val="22"/>
            <w:lang w:val="en-GB"/>
          </w:rPr>
          <w:t>et-&gt;</w:t>
        </w:r>
        <w:r w:rsidRPr="005E7EA1">
          <w:rPr>
            <w:rFonts w:ascii="Courier New" w:hAnsi="Courier New" w:cs="Courier New"/>
            <w:b/>
            <w:sz w:val="22"/>
            <w:szCs w:val="22"/>
            <w:lang w:val="en-GB"/>
          </w:rPr>
          <w:t>forAll(</w:t>
        </w:r>
        <w:r w:rsidRPr="000E7D61">
          <w:rPr>
            <w:rFonts w:ascii="Courier New" w:hAnsi="Courier New" w:cs="Courier New"/>
            <w:sz w:val="22"/>
            <w:szCs w:val="22"/>
            <w:lang w:val="en-GB"/>
          </w:rPr>
          <w:t>x|x &gt; 100</w:t>
        </w:r>
        <w:r w:rsidRPr="005E7EA1">
          <w:rPr>
            <w:rFonts w:ascii="Courier New" w:hAnsi="Courier New" w:cs="Courier New"/>
            <w:b/>
            <w:sz w:val="22"/>
            <w:szCs w:val="22"/>
            <w:lang w:val="en-GB"/>
          </w:rPr>
          <w:t>)</w:t>
        </w:r>
        <w:r>
          <w:rPr>
            <w:rFonts w:ascii="Courier New" w:hAnsi="Courier New" w:cs="Courier New"/>
            <w:sz w:val="22"/>
            <w:szCs w:val="22"/>
            <w:lang w:val="en-GB"/>
          </w:rPr>
          <w:t>;</w:t>
        </w:r>
      </w:ins>
    </w:p>
    <w:p w:rsidR="00F61971" w:rsidRDefault="00F61971" w:rsidP="00F61971">
      <w:pPr>
        <w:ind w:firstLine="709"/>
        <w:rPr>
          <w:ins w:id="1289" w:author="Holger Eichelberger" w:date="2015-09-14T17:01:00Z"/>
          <w:lang w:val="en-GB"/>
        </w:rPr>
      </w:pPr>
      <w:ins w:id="1290" w:author="Holger Eichelberger" w:date="2015-09-14T17:01:00Z">
        <w:r w:rsidRPr="005D7CD2">
          <w:rPr>
            <w:lang w:val="en-GB"/>
          </w:rPr>
          <w:t xml:space="preserve">All elements in </w:t>
        </w:r>
        <w:r w:rsidRPr="005D7CD2">
          <w:rPr>
            <w:rFonts w:ascii="Courier New" w:hAnsi="Courier New" w:cs="Courier New"/>
            <w:sz w:val="22"/>
            <w:szCs w:val="22"/>
            <w:lang w:val="en-GB"/>
          </w:rPr>
          <w:t>mySet</w:t>
        </w:r>
        <w:r w:rsidRPr="005D7CD2">
          <w:rPr>
            <w:lang w:val="en-GB"/>
          </w:rPr>
          <w:t xml:space="preserve"> must be larger than </w:t>
        </w:r>
        <w:r w:rsidRPr="005D7CD2">
          <w:rPr>
            <w:rFonts w:ascii="Courier New" w:hAnsi="Courier New" w:cs="Courier New"/>
            <w:sz w:val="22"/>
            <w:szCs w:val="22"/>
            <w:lang w:val="en-GB"/>
          </w:rPr>
          <w:t>100</w:t>
        </w:r>
      </w:ins>
    </w:p>
    <w:p w:rsidR="00F61971" w:rsidRDefault="00F61971" w:rsidP="00F61971">
      <w:pPr>
        <w:rPr>
          <w:ins w:id="1291" w:author="Holger Eichelberger" w:date="2015-09-14T17:01:00Z"/>
          <w:lang w:val="en-GB"/>
        </w:rPr>
      </w:pPr>
      <w:ins w:id="1292" w:author="Holger Eichelberger" w:date="2015-09-14T17:01:00Z">
        <w:r>
          <w:rPr>
            <w:lang w:val="en-GB"/>
          </w:rPr>
          <w:t>Constraints may be used in two distinct ways in IVML:</w:t>
        </w:r>
      </w:ins>
    </w:p>
    <w:p w:rsidR="00F61971" w:rsidRDefault="00F61971" w:rsidP="00F61971">
      <w:pPr>
        <w:pStyle w:val="ListParagraph"/>
        <w:numPr>
          <w:ilvl w:val="0"/>
          <w:numId w:val="110"/>
        </w:numPr>
        <w:rPr>
          <w:ins w:id="1293" w:author="Holger Eichelberger" w:date="2015-09-14T17:01:00Z"/>
          <w:lang w:val="en-GB"/>
        </w:rPr>
      </w:pPr>
      <w:ins w:id="1294" w:author="Holger Eichelberger" w:date="2015-09-14T17:01:00Z">
        <w:r>
          <w:rPr>
            <w:lang w:val="en-GB"/>
          </w:rPr>
          <w:t>Standalone constraints: Constraints are given as statements in a project or within a compound so that compound fields are directly accessible without qualification. As standalone constraints are used like statements, they end with a semicolon (as shown in the two examples above).</w:t>
        </w:r>
      </w:ins>
    </w:p>
    <w:p w:rsidR="00F61971" w:rsidRPr="008E3977" w:rsidRDefault="00F61971" w:rsidP="00F61971">
      <w:pPr>
        <w:pStyle w:val="ListParagraph"/>
        <w:numPr>
          <w:ilvl w:val="0"/>
          <w:numId w:val="110"/>
        </w:numPr>
        <w:rPr>
          <w:ins w:id="1295" w:author="Holger Eichelberger" w:date="2015-09-14T17:01:00Z"/>
          <w:lang w:val="en-GB"/>
        </w:rPr>
      </w:pPr>
      <w:ins w:id="1296" w:author="Holger Eichelberger" w:date="2015-09-14T17:01:00Z">
        <w:r>
          <w:rPr>
            <w:lang w:val="en-GB"/>
          </w:rPr>
          <w:t xml:space="preserve">Embedded constraints: One or more constraints are used as part of a statement, for example a </w:t>
        </w:r>
        <w:r w:rsidRPr="005E7EA1">
          <w:rPr>
            <w:rFonts w:ascii="Courier New" w:hAnsi="Courier New" w:cs="Courier New"/>
            <w:b/>
            <w:sz w:val="22"/>
            <w:szCs w:val="22"/>
            <w:lang w:val="en-GB"/>
          </w:rPr>
          <w:t>typedef</w:t>
        </w:r>
        <w:r>
          <w:rPr>
            <w:lang w:val="en-GB"/>
          </w:rPr>
          <w:t>. Here the constraint is endorsed in parenthesis and not ended by a semicolon.</w:t>
        </w:r>
      </w:ins>
    </w:p>
    <w:p w:rsidR="00F61971" w:rsidRDefault="00F61971" w:rsidP="00F61971">
      <w:pPr>
        <w:rPr>
          <w:ins w:id="1297" w:author="Holger Eichelberger" w:date="2015-09-14T17:01:00Z"/>
          <w:lang w:val="en-GB"/>
        </w:rPr>
      </w:pPr>
      <w:ins w:id="1298" w:author="Holger Eichelberger" w:date="2015-09-14T17:01:00Z">
        <w:r>
          <w:rPr>
            <w:lang w:val="en-GB"/>
          </w:rPr>
          <w:t>Both, standalone constraints and embedded constraints may refer to individual variables as well as to types. In the first case, the constraint applies to the specific variable only. The second case occurs if a constraint is specified within a compound, i.e., it applies to the slots of all compound instances of that type. Further, this case may occur in a standalone constraint if the compound is referenced by its type name. During constraint evaluation, implicit “static” access to a compound slot or a type is basically unbound and needs constraint rewriting, i.e., the unbound variables are instantiated for all instances of that type. Thereby, compound slot accesses are grouped in order to reduce the number of introduced quantors, i.e., all accesses to the same type of compound are handled by the same instance. In case that other constraint semantics are intended, collecting all instances in the model and explicitly quantifying the expression is required.</w:t>
        </w:r>
      </w:ins>
    </w:p>
    <w:p w:rsidR="00F61971" w:rsidRDefault="00F61971" w:rsidP="00F61971">
      <w:pPr>
        <w:rPr>
          <w:ins w:id="1299" w:author="Holger Eichelberger" w:date="2015-09-14T17:01:00Z"/>
          <w:lang w:val="en-GB"/>
        </w:rPr>
      </w:pPr>
      <w:ins w:id="1300" w:author="Holger Eichelberger" w:date="2015-09-14T17:01:00Z">
        <w:r>
          <w:rPr>
            <w:lang w:val="en-GB"/>
          </w:rPr>
          <w:t xml:space="preserve">In addition, 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 </w:t>
        </w:r>
      </w:ins>
    </w:p>
    <w:p w:rsidR="00F61971" w:rsidRDefault="00F61971" w:rsidP="00F61971">
      <w:pPr>
        <w:rPr>
          <w:ins w:id="1301" w:author="Holger Eichelberger" w:date="2015-09-14T17:01:00Z"/>
          <w:lang w:val="en-GB"/>
        </w:rPr>
      </w:pPr>
      <w:ins w:id="1302" w:author="Holger Eichelberger" w:date="2015-09-14T17:01:00Z">
        <w:r>
          <w:rPr>
            <w:lang w:val="en-GB"/>
          </w:rPr>
          <w:t xml:space="preserve">Below we will discuss individual elements of constraints in IVML and, in particular, the difference (in particular regarding an adapted notation) to the related elements in OCL. Large parts of the remainder of this section are directly taken over from the OCL specification </w:t>
        </w:r>
        <w:r w:rsidRPr="00D56B21">
          <w:rPr>
            <w:lang w:val="en-GB"/>
          </w:rPr>
          <w:t>[</w:t>
        </w:r>
        <w:r w:rsidR="00CA1915">
          <w:fldChar w:fldCharType="begin"/>
        </w:r>
        <w:r w:rsidRPr="00B320DF">
          <w:rPr>
            <w:lang w:val="en-US"/>
          </w:rPr>
          <w:instrText xml:space="preserve"> REF BIB_omgocl20 \* MERGEFORMAT </w:instrText>
        </w:r>
        <w:r w:rsidR="00CA1915">
          <w:fldChar w:fldCharType="separate"/>
        </w:r>
      </w:ins>
      <w:ins w:id="1303" w:author="Holger Eichelberger" w:date="2015-11-09T11:33:00Z">
        <w:r w:rsidR="0043707B" w:rsidRPr="00EB6E0B">
          <w:rPr>
            <w:lang w:val="en-GB"/>
          </w:rPr>
          <w:t>4</w:t>
        </w:r>
      </w:ins>
      <w:ins w:id="1304" w:author="Holger Eichelberger" w:date="2015-09-14T17:01:00Z">
        <w:r w:rsidR="00CA1915">
          <w:fldChar w:fldCharType="end"/>
        </w:r>
        <w:r w:rsidRPr="00D56B21">
          <w:rPr>
            <w:lang w:val="en-GB"/>
          </w:rPr>
          <w:t>]</w:t>
        </w:r>
        <w:r>
          <w:rPr>
            <w:lang w:val="en-GB"/>
          </w:rPr>
          <w:t xml:space="preserve"> and adapted to the IVML context.</w:t>
        </w:r>
      </w:ins>
    </w:p>
    <w:p w:rsidR="00F61971" w:rsidDel="00F61971" w:rsidRDefault="00F61971" w:rsidP="00CB6364">
      <w:pPr>
        <w:rPr>
          <w:del w:id="1305" w:author="Holger Eichelberger" w:date="2015-09-14T17:01:00Z"/>
          <w:lang w:val="en-GB"/>
        </w:rPr>
      </w:pPr>
    </w:p>
    <w:p w:rsidR="00194AC1" w:rsidRDefault="00C67C50">
      <w:pPr>
        <w:pStyle w:val="Heading3"/>
        <w:rPr>
          <w:lang w:val="en-GB"/>
        </w:rPr>
      </w:pPr>
      <w:bookmarkStart w:id="1306" w:name="_Ref400027180"/>
      <w:bookmarkStart w:id="1307" w:name="_Ref400027182"/>
      <w:bookmarkStart w:id="1308" w:name="_Toc434832186"/>
      <w:r>
        <w:rPr>
          <w:lang w:val="en-GB"/>
        </w:rPr>
        <w:t xml:space="preserve">Reserved </w:t>
      </w:r>
      <w:r w:rsidR="00014943">
        <w:rPr>
          <w:lang w:val="en-GB"/>
        </w:rPr>
        <w:t>Keywords</w:t>
      </w:r>
      <w:bookmarkEnd w:id="1306"/>
      <w:bookmarkEnd w:id="1307"/>
      <w:bookmarkEnd w:id="1308"/>
    </w:p>
    <w:p w:rsidR="00014943" w:rsidRPr="00117125" w:rsidRDefault="00014943" w:rsidP="00014943">
      <w:pPr>
        <w:rPr>
          <w:lang w:val="en-US"/>
        </w:rPr>
      </w:pPr>
      <w:r w:rsidRPr="00117125">
        <w:rPr>
          <w:lang w:val="en-US"/>
        </w:rPr>
        <w:t xml:space="preserve">Keywords in </w:t>
      </w:r>
      <w:r>
        <w:rPr>
          <w:lang w:val="en-US"/>
        </w:rPr>
        <w:t>IVML constraint expressions</w:t>
      </w:r>
      <w:r w:rsidRPr="00117125">
        <w:rPr>
          <w:lang w:val="en-US"/>
        </w:rPr>
        <w:t xml:space="preserve"> are reserved words. That means that the keywords cannot occur anywhere in an expression as the name of a </w:t>
      </w:r>
      <w:r>
        <w:rPr>
          <w:lang w:val="en-US"/>
        </w:rPr>
        <w:t>decision variable or</w:t>
      </w:r>
      <w:r w:rsidRPr="00117125">
        <w:rPr>
          <w:lang w:val="en-US"/>
        </w:rPr>
        <w:t xml:space="preserve"> a </w:t>
      </w:r>
      <w:r>
        <w:rPr>
          <w:lang w:val="en-US"/>
        </w:rPr>
        <w:t>compound</w:t>
      </w:r>
      <w:r w:rsidRPr="00117125">
        <w:rPr>
          <w:lang w:val="en-US"/>
        </w:rPr>
        <w:t xml:space="preserve">. The list of keywords </w:t>
      </w:r>
      <w:r w:rsidR="00C67C50">
        <w:rPr>
          <w:lang w:val="en-US"/>
        </w:rPr>
        <w:t xml:space="preserve">for the constraint language </w:t>
      </w:r>
      <w:r w:rsidRPr="00117125">
        <w:rPr>
          <w:lang w:val="en-US"/>
        </w:rPr>
        <w:t xml:space="preserve">is shown below: </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and</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def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else</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endif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iff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implies</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in</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let</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not</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or</w:t>
      </w:r>
    </w:p>
    <w:p w:rsidR="001C1FD1" w:rsidRPr="005E2F0C" w:rsidRDefault="001C1FD1" w:rsidP="00014943">
      <w:pPr>
        <w:pStyle w:val="ListParagraph"/>
        <w:numPr>
          <w:ilvl w:val="0"/>
          <w:numId w:val="113"/>
        </w:numPr>
        <w:rPr>
          <w:rFonts w:ascii="Courier New" w:hAnsi="Courier New" w:cs="Courier New"/>
          <w:b/>
          <w:sz w:val="22"/>
          <w:szCs w:val="22"/>
          <w:lang w:val="en-GB"/>
        </w:rPr>
      </w:pPr>
      <w:r>
        <w:rPr>
          <w:rFonts w:ascii="Courier New" w:hAnsi="Courier New" w:cs="Courier New"/>
          <w:b/>
          <w:sz w:val="22"/>
          <w:szCs w:val="22"/>
          <w:lang w:val="en-GB"/>
        </w:rPr>
        <w:t>self</w:t>
      </w:r>
    </w:p>
    <w:p w:rsidR="00014943" w:rsidRPr="005E2F0C"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then</w:t>
      </w:r>
    </w:p>
    <w:p w:rsidR="00014943" w:rsidRDefault="00014943" w:rsidP="00014943">
      <w:pPr>
        <w:pStyle w:val="ListParagraph"/>
        <w:numPr>
          <w:ilvl w:val="0"/>
          <w:numId w:val="113"/>
        </w:numPr>
        <w:rPr>
          <w:rFonts w:ascii="Courier New" w:hAnsi="Courier New" w:cs="Courier New"/>
          <w:b/>
          <w:sz w:val="22"/>
          <w:szCs w:val="22"/>
          <w:lang w:val="en-GB"/>
        </w:rPr>
      </w:pPr>
      <w:r w:rsidRPr="00452271">
        <w:rPr>
          <w:rFonts w:ascii="Courier New" w:hAnsi="Courier New" w:cs="Courier New"/>
          <w:b/>
          <w:sz w:val="22"/>
          <w:szCs w:val="22"/>
          <w:lang w:val="en-GB"/>
        </w:rPr>
        <w:t>xor</w:t>
      </w:r>
    </w:p>
    <w:p w:rsidR="009A5A26" w:rsidRDefault="00C67C50">
      <w:pPr>
        <w:rPr>
          <w:lang w:val="en-GB"/>
        </w:rPr>
      </w:pPr>
      <w:r>
        <w:rPr>
          <w:lang w:val="en-GB"/>
        </w:rPr>
        <w:t xml:space="preserve">Please note that this list is complemented by the reserved keywords for the basic modeling concepts in Section </w:t>
      </w:r>
      <w:r w:rsidR="00CA1915">
        <w:rPr>
          <w:lang w:val="en-GB"/>
        </w:rPr>
        <w:fldChar w:fldCharType="begin"/>
      </w:r>
      <w:r>
        <w:rPr>
          <w:lang w:val="en-GB"/>
        </w:rPr>
        <w:instrText xml:space="preserve"> REF _Ref400027243 \r \h </w:instrText>
      </w:r>
      <w:r w:rsidR="00CA1915">
        <w:rPr>
          <w:lang w:val="en-GB"/>
        </w:rPr>
      </w:r>
      <w:r w:rsidR="00CA1915">
        <w:rPr>
          <w:lang w:val="en-GB"/>
        </w:rPr>
        <w:fldChar w:fldCharType="separate"/>
      </w:r>
      <w:r w:rsidR="0043707B">
        <w:rPr>
          <w:lang w:val="en-GB"/>
        </w:rPr>
        <w:t>2.1.1</w:t>
      </w:r>
      <w:r w:rsidR="00CA1915">
        <w:rPr>
          <w:lang w:val="en-GB"/>
        </w:rPr>
        <w:fldChar w:fldCharType="end"/>
      </w:r>
      <w:r>
        <w:rPr>
          <w:lang w:val="en-GB"/>
        </w:rPr>
        <w:t xml:space="preserve"> and the keywords for the advanced modeling concepts in Section </w:t>
      </w:r>
      <w:r w:rsidR="00CA1915">
        <w:rPr>
          <w:lang w:val="en-GB"/>
        </w:rPr>
        <w:fldChar w:fldCharType="begin"/>
      </w:r>
      <w:r>
        <w:rPr>
          <w:lang w:val="en-GB"/>
        </w:rPr>
        <w:instrText xml:space="preserve"> REF _Ref400027269 \r \h </w:instrText>
      </w:r>
      <w:r w:rsidR="00CA1915">
        <w:rPr>
          <w:lang w:val="en-GB"/>
        </w:rPr>
      </w:r>
      <w:r w:rsidR="00CA1915">
        <w:rPr>
          <w:lang w:val="en-GB"/>
        </w:rPr>
        <w:fldChar w:fldCharType="separate"/>
      </w:r>
      <w:r w:rsidR="0043707B">
        <w:rPr>
          <w:lang w:val="en-GB"/>
        </w:rPr>
        <w:t>2.2.1</w:t>
      </w:r>
      <w:r w:rsidR="00CA1915">
        <w:rPr>
          <w:lang w:val="en-GB"/>
        </w:rPr>
        <w:fldChar w:fldCharType="end"/>
      </w:r>
      <w:r>
        <w:rPr>
          <w:lang w:val="en-GB"/>
        </w:rPr>
        <w:t>.</w:t>
      </w:r>
    </w:p>
    <w:p w:rsidR="00194AC1" w:rsidRDefault="00014943">
      <w:pPr>
        <w:pStyle w:val="Heading3"/>
        <w:rPr>
          <w:lang w:val="en-GB"/>
        </w:rPr>
      </w:pPr>
      <w:bookmarkStart w:id="1309" w:name="_Toc434832187"/>
      <w:r>
        <w:rPr>
          <w:lang w:val="en-GB"/>
        </w:rPr>
        <w:t>Prefix operators</w:t>
      </w:r>
      <w:bookmarkEnd w:id="1309"/>
    </w:p>
    <w:p w:rsidR="00014943" w:rsidRDefault="00014943" w:rsidP="00014943">
      <w:pPr>
        <w:rPr>
          <w:lang w:val="en-GB"/>
        </w:rPr>
      </w:pPr>
      <w:r>
        <w:rPr>
          <w:lang w:val="en-GB"/>
        </w:rPr>
        <w:t xml:space="preserve">IVML defines two prefix operators, the unary </w:t>
      </w:r>
    </w:p>
    <w:p w:rsidR="00014943" w:rsidRDefault="00014943" w:rsidP="00014943">
      <w:pPr>
        <w:pStyle w:val="ListParagraph"/>
        <w:numPr>
          <w:ilvl w:val="0"/>
          <w:numId w:val="112"/>
        </w:numPr>
        <w:rPr>
          <w:lang w:val="en-GB"/>
        </w:rPr>
      </w:pPr>
      <w:r>
        <w:rPr>
          <w:lang w:val="en-GB"/>
        </w:rPr>
        <w:t>Boolean negation ‘</w:t>
      </w:r>
      <w:r w:rsidRPr="00452271">
        <w:rPr>
          <w:rFonts w:ascii="Courier New" w:hAnsi="Courier New" w:cs="Courier New"/>
          <w:b/>
          <w:sz w:val="22"/>
          <w:szCs w:val="22"/>
          <w:lang w:val="en-GB"/>
        </w:rPr>
        <w:t>not</w:t>
      </w:r>
      <w:r>
        <w:rPr>
          <w:lang w:val="en-GB"/>
        </w:rPr>
        <w:t>’.</w:t>
      </w:r>
    </w:p>
    <w:p w:rsidR="00014943" w:rsidRPr="005F65EE" w:rsidRDefault="00014943" w:rsidP="00014943">
      <w:pPr>
        <w:pStyle w:val="ListParagraph"/>
        <w:numPr>
          <w:ilvl w:val="0"/>
          <w:numId w:val="112"/>
        </w:numPr>
        <w:rPr>
          <w:lang w:val="en-GB"/>
        </w:rPr>
      </w:pPr>
      <w:r>
        <w:rPr>
          <w:lang w:val="en-GB"/>
        </w:rPr>
        <w:t>Numerical negation ‘</w:t>
      </w:r>
      <w:r w:rsidRPr="00452271">
        <w:rPr>
          <w:rFonts w:ascii="Courier New" w:hAnsi="Courier New" w:cs="Courier New"/>
          <w:sz w:val="22"/>
          <w:szCs w:val="22"/>
          <w:lang w:val="en-GB"/>
        </w:rPr>
        <w:t>-</w:t>
      </w:r>
      <w:r>
        <w:rPr>
          <w:lang w:val="en-GB"/>
        </w:rPr>
        <w:t>‘ which changes the sign of a Real or an Integer.</w:t>
      </w:r>
    </w:p>
    <w:p w:rsidR="00194AC1" w:rsidRDefault="00014943">
      <w:pPr>
        <w:pStyle w:val="Heading3"/>
        <w:rPr>
          <w:lang w:val="en-GB"/>
        </w:rPr>
      </w:pPr>
      <w:bookmarkStart w:id="1310" w:name="_Toc434832188"/>
      <w:r>
        <w:rPr>
          <w:lang w:val="en-GB"/>
        </w:rPr>
        <w:t>Infix operators</w:t>
      </w:r>
      <w:bookmarkEnd w:id="1310"/>
    </w:p>
    <w:p w:rsidR="00014943" w:rsidRPr="002A20D1" w:rsidRDefault="00014943" w:rsidP="00014943">
      <w:pPr>
        <w:rPr>
          <w:lang w:val="en-US"/>
        </w:rPr>
      </w:pPr>
      <w:r>
        <w:rPr>
          <w:lang w:val="en-US"/>
        </w:rPr>
        <w:t>Similar to OCL, in IVML t</w:t>
      </w:r>
      <w:r w:rsidRPr="002A20D1">
        <w:rPr>
          <w:lang w:val="en-US"/>
        </w:rPr>
        <w:t>he use of infix operators is allowed. The operators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xml:space="preserve">’ are used as infix operators. If a type defines one of those operators with the correct signature, they will be used as infix operators. The expression: </w:t>
      </w:r>
    </w:p>
    <w:p w:rsidR="00014943" w:rsidRDefault="00014943" w:rsidP="00014943">
      <w:pPr>
        <w:ind w:left="567"/>
        <w:rPr>
          <w:lang w:val="en-US"/>
        </w:rPr>
      </w:pPr>
      <w:r w:rsidRPr="00452271">
        <w:rPr>
          <w:rFonts w:ascii="Courier New" w:hAnsi="Courier New" w:cs="Courier New"/>
          <w:sz w:val="22"/>
          <w:szCs w:val="22"/>
          <w:lang w:val="en-GB"/>
        </w:rPr>
        <w:t xml:space="preserve">a + b </w:t>
      </w:r>
    </w:p>
    <w:p w:rsidR="00014943" w:rsidRDefault="00014943" w:rsidP="00014943">
      <w:pPr>
        <w:rPr>
          <w:lang w:val="en-US"/>
        </w:rPr>
      </w:pPr>
      <w:r w:rsidRPr="002A20D1">
        <w:rPr>
          <w:lang w:val="en-US"/>
        </w:rPr>
        <w:t xml:space="preserve">is conceptually equal to the expression: </w:t>
      </w:r>
    </w:p>
    <w:p w:rsidR="00014943" w:rsidRDefault="00014943" w:rsidP="00014943">
      <w:pPr>
        <w:ind w:left="567"/>
        <w:rPr>
          <w:lang w:val="en-US"/>
        </w:rPr>
      </w:pPr>
      <w:r w:rsidRPr="00452271">
        <w:rPr>
          <w:rFonts w:ascii="Courier New" w:hAnsi="Courier New" w:cs="Courier New"/>
          <w:sz w:val="22"/>
          <w:szCs w:val="22"/>
          <w:lang w:val="en-GB"/>
        </w:rPr>
        <w:t>a.+(b)</w:t>
      </w:r>
    </w:p>
    <w:p w:rsidR="00014943" w:rsidRDefault="00014943" w:rsidP="00014943">
      <w:pPr>
        <w:rPr>
          <w:lang w:val="en-US"/>
        </w:rPr>
      </w:pPr>
      <w:r w:rsidRPr="002A20D1">
        <w:rPr>
          <w:lang w:val="en-US"/>
        </w:rPr>
        <w:t>that is, invoking the “</w:t>
      </w:r>
      <w:r w:rsidRPr="00452271">
        <w:rPr>
          <w:rFonts w:ascii="Courier New" w:hAnsi="Courier New" w:cs="Courier New"/>
          <w:sz w:val="22"/>
          <w:szCs w:val="22"/>
          <w:lang w:val="en-GB"/>
        </w:rPr>
        <w:t>+</w:t>
      </w:r>
      <w:r w:rsidRPr="002A20D1">
        <w:rPr>
          <w:lang w:val="en-US"/>
        </w:rPr>
        <w:t xml:space="preserve">” operation on a </w:t>
      </w:r>
      <w:r>
        <w:rPr>
          <w:lang w:val="en-US"/>
        </w:rPr>
        <w:t xml:space="preserve">(the </w:t>
      </w:r>
      <w:r w:rsidRPr="00747FAF">
        <w:rPr>
          <w:i/>
          <w:lang w:val="en-US"/>
        </w:rPr>
        <w:t>operand</w:t>
      </w:r>
      <w:r>
        <w:rPr>
          <w:lang w:val="en-US"/>
        </w:rPr>
        <w:t xml:space="preserve">) </w:t>
      </w:r>
      <w:ins w:id="1311" w:author="Holger Eichelberger" w:date="2015-09-14T16:55:00Z">
        <w:r w:rsidR="008E14B7">
          <w:rPr>
            <w:lang w:val="en-US"/>
          </w:rPr>
          <w:t xml:space="preserve">through the </w:t>
        </w:r>
      </w:ins>
      <w:ins w:id="1312" w:author="Holger Eichelberger" w:date="2015-09-15T12:14:00Z">
        <w:r w:rsidR="00683426">
          <w:rPr>
            <w:lang w:val="en-US"/>
          </w:rPr>
          <w:t>dot-</w:t>
        </w:r>
      </w:ins>
      <w:ins w:id="1313" w:author="Holger Eichelberger" w:date="2015-09-14T17:01:00Z">
        <w:r w:rsidR="00F61971">
          <w:rPr>
            <w:lang w:val="en-US"/>
          </w:rPr>
          <w:t xml:space="preserve"> access </w:t>
        </w:r>
      </w:ins>
      <w:ins w:id="1314" w:author="Holger Eichelberger" w:date="2015-09-14T16:55:00Z">
        <w:r w:rsidR="008E14B7">
          <w:rPr>
            <w:lang w:val="en-US"/>
          </w:rPr>
          <w:t xml:space="preserve">notation </w:t>
        </w:r>
      </w:ins>
      <w:r w:rsidRPr="002A20D1">
        <w:rPr>
          <w:lang w:val="en-US"/>
        </w:rPr>
        <w:t>with b as the parameter to the operation. The infix operators defined for a type must have exactly one parameter. For the infix operators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w:t>
      </w:r>
      <w:r w:rsidRPr="002A20D1">
        <w:rPr>
          <w:lang w:val="en-US"/>
        </w:rPr>
        <w:t>,’ ‘</w:t>
      </w:r>
      <w:r w:rsidRPr="00452271">
        <w:rPr>
          <w:rFonts w:ascii="Courier New" w:hAnsi="Courier New" w:cs="Courier New"/>
          <w:sz w:val="22"/>
          <w:szCs w:val="22"/>
          <w:lang w:val="en-GB"/>
        </w:rPr>
        <w:t>&gt;=</w:t>
      </w:r>
      <w:r w:rsidRPr="002A20D1">
        <w:rPr>
          <w:lang w:val="en-US"/>
        </w:rPr>
        <w:t>,’ ‘</w:t>
      </w:r>
      <w:r w:rsidRPr="00452271">
        <w:rPr>
          <w:rFonts w:ascii="Courier New" w:hAnsi="Courier New" w:cs="Courier New"/>
          <w:sz w:val="22"/>
          <w:szCs w:val="22"/>
          <w:lang w:val="en-GB"/>
        </w:rPr>
        <w:t>&lt;&gt;</w:t>
      </w:r>
      <w:r w:rsidRPr="002A20D1">
        <w:rPr>
          <w:lang w:val="en-US"/>
        </w:rPr>
        <w:t>,’ ‘</w:t>
      </w:r>
      <w:r w:rsidRPr="00452271">
        <w:rPr>
          <w:rFonts w:ascii="Courier New" w:hAnsi="Courier New" w:cs="Courier New"/>
          <w:b/>
          <w:sz w:val="22"/>
          <w:szCs w:val="22"/>
          <w:lang w:val="en-GB"/>
        </w:rPr>
        <w:t>and</w:t>
      </w:r>
      <w:r w:rsidRPr="002A20D1">
        <w:rPr>
          <w:lang w:val="en-US"/>
        </w:rPr>
        <w:t>,’ ‘</w:t>
      </w:r>
      <w:r w:rsidRPr="00452271">
        <w:rPr>
          <w:rFonts w:ascii="Courier New" w:hAnsi="Courier New" w:cs="Courier New"/>
          <w:b/>
          <w:sz w:val="22"/>
          <w:szCs w:val="22"/>
          <w:lang w:val="en-GB"/>
        </w:rPr>
        <w:t>or</w:t>
      </w:r>
      <w:r w:rsidRPr="002A20D1">
        <w:rPr>
          <w:lang w:val="en-US"/>
        </w:rPr>
        <w:t>,’ ‘</w:t>
      </w:r>
      <w:r w:rsidRPr="00452271">
        <w:rPr>
          <w:rFonts w:ascii="Courier New" w:hAnsi="Courier New" w:cs="Courier New"/>
          <w:b/>
          <w:sz w:val="22"/>
          <w:szCs w:val="22"/>
          <w:lang w:val="en-GB"/>
        </w:rPr>
        <w:t>xor</w:t>
      </w:r>
      <w:r w:rsidRPr="002A20D1">
        <w:rPr>
          <w:lang w:val="en-US"/>
        </w:rPr>
        <w:t>’</w:t>
      </w:r>
      <w:r>
        <w:rPr>
          <w:lang w:val="en-US"/>
        </w:rPr>
        <w:t>, ‘</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2A20D1">
        <w:rPr>
          <w:lang w:val="en-US"/>
        </w:rPr>
        <w:t xml:space="preserve"> the return type must be Boolean.</w:t>
      </w:r>
    </w:p>
    <w:p w:rsidR="009959B6" w:rsidRDefault="009B754F" w:rsidP="00014943">
      <w:pPr>
        <w:rPr>
          <w:lang w:val="en-US"/>
        </w:rPr>
      </w:pPr>
      <w:r>
        <w:rPr>
          <w:lang w:val="en-US"/>
        </w:rPr>
        <w:t>Please note that, while using infix operators, in IVML integer is a subclass of real. Thus, for each parameter of type real, you can use integer as the actual parameter. However, the return type will always be real.</w:t>
      </w:r>
      <w:r w:rsidR="0095718F">
        <w:rPr>
          <w:lang w:val="en-US"/>
        </w:rPr>
        <w:t xml:space="preserve"> We will detail the operations on basic types in Section </w:t>
      </w:r>
      <w:r w:rsidR="00CA1915">
        <w:rPr>
          <w:lang w:val="en-US"/>
        </w:rPr>
        <w:fldChar w:fldCharType="begin"/>
      </w:r>
      <w:r w:rsidR="0095718F">
        <w:rPr>
          <w:lang w:val="en-US"/>
        </w:rPr>
        <w:instrText xml:space="preserve"> REF _Ref340236075 \r \h </w:instrText>
      </w:r>
      <w:r w:rsidR="00CA1915">
        <w:rPr>
          <w:lang w:val="en-US"/>
        </w:rPr>
      </w:r>
      <w:r w:rsidR="00CA1915">
        <w:rPr>
          <w:lang w:val="en-US"/>
        </w:rPr>
        <w:fldChar w:fldCharType="separate"/>
      </w:r>
      <w:ins w:id="1315" w:author="Holger Eichelberger" w:date="2015-11-09T11:33:00Z">
        <w:r w:rsidR="0043707B">
          <w:rPr>
            <w:lang w:val="en-US"/>
          </w:rPr>
          <w:t>3.3</w:t>
        </w:r>
      </w:ins>
      <w:del w:id="1316" w:author="Holger Eichelberger" w:date="2015-11-09T11:33:00Z">
        <w:r w:rsidR="00F84791" w:rsidDel="0043707B">
          <w:rPr>
            <w:lang w:val="en-US"/>
          </w:rPr>
          <w:delText>3.4</w:delText>
        </w:r>
      </w:del>
      <w:r w:rsidR="00CA1915">
        <w:rPr>
          <w:lang w:val="en-US"/>
        </w:rPr>
        <w:fldChar w:fldCharType="end"/>
      </w:r>
      <w:r w:rsidR="0095718F">
        <w:rPr>
          <w:lang w:val="en-US"/>
        </w:rPr>
        <w:t>.</w:t>
      </w:r>
    </w:p>
    <w:p w:rsidR="0004647A" w:rsidRDefault="0004647A" w:rsidP="00014943">
      <w:pPr>
        <w:rPr>
          <w:lang w:val="en-US"/>
        </w:rPr>
      </w:pPr>
      <w:r>
        <w:rPr>
          <w:lang w:val="en-US"/>
        </w:rPr>
        <w:t>Further, please note that expressions on the left side of impliciations (implies) and two-sided implications (iff) must not be assignments</w:t>
      </w:r>
      <w:r w:rsidR="004925FF">
        <w:rPr>
          <w:lang w:val="en-US"/>
        </w:rPr>
        <w:t xml:space="preserve"> (‘=’)</w:t>
      </w:r>
      <w:r>
        <w:rPr>
          <w:lang w:val="en-US"/>
        </w:rPr>
        <w:t xml:space="preserve">. </w:t>
      </w:r>
    </w:p>
    <w:p w:rsidR="004363CD" w:rsidRDefault="004363CD">
      <w:pPr>
        <w:pStyle w:val="Heading3"/>
        <w:rPr>
          <w:ins w:id="1317" w:author="Holger Eichelberger" w:date="2015-09-14T17:02:00Z"/>
          <w:lang w:val="en-GB"/>
        </w:rPr>
      </w:pPr>
      <w:bookmarkStart w:id="1318" w:name="_Toc434832189"/>
      <w:ins w:id="1319" w:author="Holger Eichelberger" w:date="2015-09-14T17:02:00Z">
        <w:r>
          <w:rPr>
            <w:lang w:val="en-GB"/>
          </w:rPr>
          <w:t>Equality and assignment operators (default logic)</w:t>
        </w:r>
        <w:bookmarkEnd w:id="1318"/>
      </w:ins>
    </w:p>
    <w:p w:rsidR="004363CD" w:rsidRDefault="004363CD" w:rsidP="004363CD">
      <w:pPr>
        <w:pStyle w:val="Heading4"/>
        <w:rPr>
          <w:ins w:id="1320" w:author="Holger Eichelberger" w:date="2015-09-14T17:02:00Z"/>
          <w:b w:val="0"/>
          <w:i w:val="0"/>
          <w:lang w:val="en-GB"/>
        </w:rPr>
      </w:pPr>
      <w:ins w:id="1321" w:author="Holger Eichelberger" w:date="2015-09-14T17:02:00Z">
        <w:r>
          <w:rPr>
            <w:b w:val="0"/>
            <w:i w:val="0"/>
            <w:lang w:val="en-GB"/>
          </w:rPr>
          <w:t xml:space="preserve">In contrast to OCL, </w:t>
        </w:r>
        <w:r w:rsidRPr="005D7CD2">
          <w:rPr>
            <w:b w:val="0"/>
            <w:i w:val="0"/>
            <w:lang w:val="en-GB"/>
          </w:rPr>
          <w:t>IVML provides two operators</w:t>
        </w:r>
        <w:r>
          <w:rPr>
            <w:b w:val="0"/>
            <w:i w:val="0"/>
            <w:lang w:val="en-GB"/>
          </w:rPr>
          <w:t xml:space="preserve"> which are related to the equality of elements with different semantics, namely the default assignment ‘=’ and the equality constraint operator ‘==’. We explain the difference in this section.</w:t>
        </w:r>
      </w:ins>
    </w:p>
    <w:p w:rsidR="004363CD" w:rsidRDefault="004363CD" w:rsidP="004363CD">
      <w:pPr>
        <w:rPr>
          <w:ins w:id="1322" w:author="Holger Eichelberger" w:date="2015-09-14T17:02:00Z"/>
          <w:lang w:val="en-GB"/>
        </w:rPr>
      </w:pPr>
      <w:ins w:id="1323" w:author="Holger Eichelberger" w:date="2015-09-14T17:02:00Z">
        <w:r>
          <w:rPr>
            <w:lang w:val="en-GB"/>
          </w:rPr>
          <w:t xml:space="preserve">Basically, a decision variable in IVML is considered as </w:t>
        </w:r>
        <w:r w:rsidRPr="005D7CD2">
          <w:rPr>
            <w:b/>
            <w:lang w:val="en-GB"/>
          </w:rPr>
          <w:t>undefined</w:t>
        </w:r>
        <w:r>
          <w:rPr>
            <w:lang w:val="en-GB"/>
          </w:rPr>
          <w:t xml:space="preserve">, i.e., the variable does not have an effect on the instantiation. Constraints may explicitly refer to the undefined state via the operation “isDefined”. Please note that for instantiation all (relevant) decision variables must be frozen (cf. Section </w:t>
        </w:r>
        <w:r w:rsidR="00CA1915">
          <w:rPr>
            <w:lang w:val="en-GB"/>
          </w:rPr>
          <w:fldChar w:fldCharType="begin"/>
        </w:r>
        <w:r>
          <w:rPr>
            <w:lang w:val="en-GB"/>
          </w:rPr>
          <w:instrText xml:space="preserve"> REF _Ref315421577 \r \h </w:instrText>
        </w:r>
      </w:ins>
      <w:r w:rsidR="00CA1915">
        <w:rPr>
          <w:lang w:val="en-GB"/>
        </w:rPr>
      </w:r>
      <w:ins w:id="1324" w:author="Holger Eichelberger" w:date="2015-09-14T17:02:00Z">
        <w:r w:rsidR="00CA1915">
          <w:rPr>
            <w:lang w:val="en-GB"/>
          </w:rPr>
          <w:fldChar w:fldCharType="separate"/>
        </w:r>
      </w:ins>
      <w:ins w:id="1325" w:author="Holger Eichelberger" w:date="2015-11-09T11:33:00Z">
        <w:r w:rsidR="0043707B">
          <w:rPr>
            <w:lang w:val="en-GB"/>
          </w:rPr>
          <w:t>2.2.5.2</w:t>
        </w:r>
      </w:ins>
      <w:ins w:id="1326" w:author="Holger Eichelberger" w:date="2015-09-14T17:02:00Z">
        <w:r w:rsidR="00CA1915">
          <w:rPr>
            <w:lang w:val="en-GB"/>
          </w:rPr>
          <w:fldChar w:fldCharType="end"/>
        </w:r>
        <w:r>
          <w:rPr>
            <w:lang w:val="en-GB"/>
          </w:rPr>
          <w:t xml:space="preserve">) and that also undefined decision variables can be frozen. </w:t>
        </w:r>
      </w:ins>
    </w:p>
    <w:p w:rsidR="004363CD" w:rsidRDefault="004363CD" w:rsidP="004363CD">
      <w:pPr>
        <w:rPr>
          <w:ins w:id="1327" w:author="Holger Eichelberger" w:date="2015-09-14T17:02:00Z"/>
          <w:lang w:val="en-GB"/>
        </w:rPr>
      </w:pPr>
      <w:ins w:id="1328" w:author="Holger Eichelberger" w:date="2015-09-14T17:02:00Z">
        <w:r>
          <w:rPr>
            <w:lang w:val="en-GB"/>
          </w:rPr>
          <w:t xml:space="preserve">A </w:t>
        </w:r>
        <w:r w:rsidRPr="005D7CD2">
          <w:rPr>
            <w:b/>
            <w:lang w:val="en-GB"/>
          </w:rPr>
          <w:t>default value</w:t>
        </w:r>
        <w:r>
          <w:rPr>
            <w:lang w:val="en-GB"/>
          </w:rPr>
          <w:t xml:space="preserve"> can be assigned to a variable. Default values can be used to define a basic configuration (a kind of basic profile) which applies to all products in the product line. A default value can be defined as part of the variable declaration</w:t>
        </w:r>
        <w:r>
          <w:rPr>
            <w:rStyle w:val="FootnoteReference"/>
            <w:lang w:val="en-GB"/>
          </w:rPr>
          <w:footnoteReference w:id="9"/>
        </w:r>
        <w:r>
          <w:rPr>
            <w:lang w:val="en-GB"/>
          </w:rPr>
          <w:t xml:space="preserve"> (using the ‘=’, cf. Section </w:t>
        </w:r>
        <w:r w:rsidR="00CA1915">
          <w:rPr>
            <w:lang w:val="en-GB"/>
          </w:rPr>
          <w:fldChar w:fldCharType="begin"/>
        </w:r>
        <w:r>
          <w:rPr>
            <w:lang w:val="en-GB"/>
          </w:rPr>
          <w:instrText xml:space="preserve"> REF _Ref351014765 \r \h </w:instrText>
        </w:r>
      </w:ins>
      <w:r w:rsidR="00CA1915">
        <w:rPr>
          <w:lang w:val="en-GB"/>
        </w:rPr>
      </w:r>
      <w:ins w:id="1331" w:author="Holger Eichelberger" w:date="2015-09-14T17:02:00Z">
        <w:r w:rsidR="00CA1915">
          <w:rPr>
            <w:lang w:val="en-GB"/>
          </w:rPr>
          <w:fldChar w:fldCharType="separate"/>
        </w:r>
      </w:ins>
      <w:ins w:id="1332" w:author="Holger Eichelberger" w:date="2015-11-09T11:33:00Z">
        <w:r w:rsidR="0043707B">
          <w:rPr>
            <w:lang w:val="en-GB"/>
          </w:rPr>
          <w:t>2.1.4</w:t>
        </w:r>
      </w:ins>
      <w:ins w:id="1333" w:author="Holger Eichelberger" w:date="2015-09-14T17:02:00Z">
        <w:r w:rsidR="00CA1915">
          <w:rPr>
            <w:lang w:val="en-GB"/>
          </w:rPr>
          <w:fldChar w:fldCharType="end"/>
        </w:r>
        <w:r>
          <w:rPr>
            <w:lang w:val="en-GB"/>
          </w:rPr>
          <w:t xml:space="preserve">) or in terms of an individual default assignment using the ‘=’ operator. Default values may be changed by partial configuration (cf. Section </w:t>
        </w:r>
        <w:r w:rsidR="00CA1915">
          <w:rPr>
            <w:lang w:val="en-GB"/>
          </w:rPr>
          <w:fldChar w:fldCharType="begin"/>
        </w:r>
        <w:r>
          <w:rPr>
            <w:lang w:val="en-GB"/>
          </w:rPr>
          <w:instrText xml:space="preserve"> REF _Ref351015123 \r \h </w:instrText>
        </w:r>
      </w:ins>
      <w:r w:rsidR="00CA1915">
        <w:rPr>
          <w:lang w:val="en-GB"/>
        </w:rPr>
      </w:r>
      <w:ins w:id="1334" w:author="Holger Eichelberger" w:date="2015-09-14T17:02:00Z">
        <w:r w:rsidR="00CA1915">
          <w:rPr>
            <w:lang w:val="en-GB"/>
          </w:rPr>
          <w:fldChar w:fldCharType="separate"/>
        </w:r>
      </w:ins>
      <w:ins w:id="1335" w:author="Holger Eichelberger" w:date="2015-11-09T11:33:00Z">
        <w:r w:rsidR="0043707B">
          <w:rPr>
            <w:lang w:val="en-GB"/>
          </w:rPr>
          <w:t>2.2.5.1</w:t>
        </w:r>
      </w:ins>
      <w:ins w:id="1336" w:author="Holger Eichelberger" w:date="2015-09-14T17:02:00Z">
        <w:r w:rsidR="00CA1915">
          <w:rPr>
            <w:lang w:val="en-GB"/>
          </w:rPr>
          <w:fldChar w:fldCharType="end"/>
        </w:r>
        <w:r>
          <w:rPr>
            <w:lang w:val="en-GB"/>
          </w:rPr>
          <w:t xml:space="preserve">), i.e. on the import path of a (hierarchical) variability model the default value of certain decision variables may be modified in order to adjust the basic profile, e.g., to a certain application setting or domain. However, the value of a variable can be modified only once in a given model (assigned or changed). This restriction is required due to the fact that IVML does not provide support to define the sequence of evaluations (except for imports and eval blocks, cf. Section </w:t>
        </w:r>
        <w:r w:rsidR="00CA1915">
          <w:rPr>
            <w:lang w:val="en-GB"/>
          </w:rPr>
          <w:fldChar w:fldCharType="begin"/>
        </w:r>
        <w:r>
          <w:rPr>
            <w:lang w:val="en-GB"/>
          </w:rPr>
          <w:instrText xml:space="preserve"> REF _Ref315421612 \r \h </w:instrText>
        </w:r>
      </w:ins>
      <w:r w:rsidR="00CA1915">
        <w:rPr>
          <w:lang w:val="en-GB"/>
        </w:rPr>
      </w:r>
      <w:ins w:id="1337" w:author="Holger Eichelberger" w:date="2015-09-14T17:02:00Z">
        <w:r w:rsidR="00CA1915">
          <w:rPr>
            <w:lang w:val="en-GB"/>
          </w:rPr>
          <w:fldChar w:fldCharType="separate"/>
        </w:r>
      </w:ins>
      <w:ins w:id="1338" w:author="Holger Eichelberger" w:date="2015-11-09T11:33:00Z">
        <w:r w:rsidR="0043707B">
          <w:rPr>
            <w:lang w:val="en-GB"/>
          </w:rPr>
          <w:t>2.2.5.3</w:t>
        </w:r>
      </w:ins>
      <w:ins w:id="1339" w:author="Holger Eichelberger" w:date="2015-09-14T17:02:00Z">
        <w:r w:rsidR="00CA1915">
          <w:rPr>
            <w:lang w:val="en-GB"/>
          </w:rPr>
          <w:fldChar w:fldCharType="end"/>
        </w:r>
        <w:r>
          <w:rPr>
            <w:lang w:val="en-GB"/>
          </w:rPr>
          <w:t xml:space="preserve">). As a default value is treated as a shortcut of an assignment, further assignments or changes of the default value must not be done in the same model, i.e., if a default value is assigned to variable </w:t>
        </w:r>
        <w:r w:rsidRPr="009F0CF7">
          <w:rPr>
            <w:i/>
            <w:lang w:val="en-GB"/>
          </w:rPr>
          <w:t>x</w:t>
        </w:r>
        <w:r>
          <w:rPr>
            <w:lang w:val="en-GB"/>
          </w:rPr>
          <w:t xml:space="preserve"> in project </w:t>
        </w:r>
        <w:r w:rsidRPr="009F0CF7">
          <w:rPr>
            <w:i/>
            <w:lang w:val="en-GB"/>
          </w:rPr>
          <w:t>P</w:t>
        </w:r>
        <w:r>
          <w:rPr>
            <w:lang w:val="en-GB"/>
          </w:rPr>
          <w:t xml:space="preserve">, </w:t>
        </w:r>
        <w:r w:rsidRPr="009F0CF7">
          <w:rPr>
            <w:i/>
            <w:lang w:val="en-GB"/>
          </w:rPr>
          <w:t>x</w:t>
        </w:r>
        <w:r>
          <w:rPr>
            <w:lang w:val="en-GB"/>
          </w:rPr>
          <w:t xml:space="preserve"> may be changed in projects importing P unless frozen, but not directly in </w:t>
        </w:r>
        <w:r w:rsidRPr="009F0CF7">
          <w:rPr>
            <w:i/>
            <w:lang w:val="en-GB"/>
          </w:rPr>
          <w:t>P</w:t>
        </w:r>
        <w:r>
          <w:rPr>
            <w:lang w:val="en-GB"/>
          </w:rPr>
          <w:t>.</w:t>
        </w:r>
      </w:ins>
    </w:p>
    <w:p w:rsidR="004363CD" w:rsidRDefault="004363CD" w:rsidP="004363CD">
      <w:pPr>
        <w:rPr>
          <w:ins w:id="1340" w:author="Holger Eichelberger" w:date="2015-09-14T17:02:00Z"/>
          <w:lang w:val="en-GB"/>
        </w:rPr>
      </w:pPr>
      <w:ins w:id="1341" w:author="Holger Eichelberger" w:date="2015-09-14T17:02:00Z">
        <w:r>
          <w:rPr>
            <w:lang w:val="en-GB"/>
          </w:rPr>
          <w:t xml:space="preserve">As the ‘=’ operator defines a default value which may be overridden, it is not possible to use that operator to express that a decision variable must have a certain value (under some conditions). This can be achieved using the equality operator ‘==’. Basically, the equality operator checks whether the left hand and the right hand operand have </w:t>
        </w:r>
        <w:r w:rsidRPr="005D7CD2">
          <w:rPr>
            <w:b/>
            <w:lang w:val="en-GB"/>
          </w:rPr>
          <w:t>equal values</w:t>
        </w:r>
        <w:r>
          <w:rPr>
            <w:lang w:val="en-GB"/>
          </w:rPr>
          <w:t xml:space="preserve">. In two distinct cases, the equality operator </w:t>
        </w:r>
        <w:r w:rsidRPr="005D7CD2">
          <w:rPr>
            <w:b/>
            <w:lang w:val="en-GB"/>
          </w:rPr>
          <w:t>enforces the value</w:t>
        </w:r>
        <w:r>
          <w:rPr>
            <w:lang w:val="en-GB"/>
          </w:rPr>
          <w:t xml:space="preserve"> specified by the right hand operand. The cases are the</w:t>
        </w:r>
      </w:ins>
    </w:p>
    <w:p w:rsidR="004363CD" w:rsidRDefault="004363CD" w:rsidP="004363CD">
      <w:pPr>
        <w:pStyle w:val="ListParagraph"/>
        <w:numPr>
          <w:ilvl w:val="0"/>
          <w:numId w:val="116"/>
        </w:numPr>
        <w:rPr>
          <w:ins w:id="1342" w:author="Holger Eichelberger" w:date="2015-09-14T17:02:00Z"/>
          <w:lang w:val="en-GB"/>
        </w:rPr>
      </w:pPr>
      <w:ins w:id="1343" w:author="Holger Eichelberger" w:date="2015-09-14T17:02:00Z">
        <w:r>
          <w:rPr>
            <w:lang w:val="en-GB"/>
          </w:rPr>
          <w:t xml:space="preserve">Unconditional value constraint, </w:t>
        </w:r>
        <w:r w:rsidRPr="005D7CD2">
          <w:rPr>
            <w:lang w:val="en-GB"/>
          </w:rPr>
          <w:t xml:space="preserve">e.g., </w:t>
        </w:r>
        <w:r w:rsidRPr="005D7CD2">
          <w:rPr>
            <w:rFonts w:ascii="Courier New" w:hAnsi="Courier New" w:cs="Courier New"/>
            <w:lang w:val="en-GB"/>
          </w:rPr>
          <w:t>a == 5</w:t>
        </w:r>
        <w:r w:rsidRPr="005D7CD2">
          <w:rPr>
            <w:rFonts w:asciiTheme="majorHAnsi" w:hAnsiTheme="majorHAnsi" w:cs="Courier New"/>
            <w:lang w:val="en-GB"/>
          </w:rPr>
          <w:t>.</w:t>
        </w:r>
      </w:ins>
    </w:p>
    <w:p w:rsidR="004363CD" w:rsidRDefault="004363CD" w:rsidP="004363CD">
      <w:pPr>
        <w:pStyle w:val="ListParagraph"/>
        <w:numPr>
          <w:ilvl w:val="0"/>
          <w:numId w:val="116"/>
        </w:numPr>
        <w:rPr>
          <w:ins w:id="1344" w:author="Holger Eichelberger" w:date="2015-09-14T17:02:00Z"/>
          <w:lang w:val="en-GB"/>
        </w:rPr>
      </w:pPr>
      <w:ins w:id="1345" w:author="Holger Eichelberger" w:date="2015-09-14T17:02:00Z">
        <w:r>
          <w:rPr>
            <w:lang w:val="en-GB"/>
          </w:rPr>
          <w:t>Conditional value constraint given as the r</w:t>
        </w:r>
        <w:r w:rsidRPr="005D7CD2">
          <w:rPr>
            <w:lang w:val="en-GB"/>
          </w:rPr>
          <w:t>ight side of an implication</w:t>
        </w:r>
        <w:r>
          <w:rPr>
            <w:lang w:val="en-GB"/>
          </w:rPr>
          <w:t>,</w:t>
        </w:r>
        <w:r w:rsidRPr="005D7CD2">
          <w:rPr>
            <w:lang w:val="en-GB"/>
          </w:rPr>
          <w:t xml:space="preserve"> e.g., </w:t>
        </w:r>
        <w:r>
          <w:rPr>
            <w:lang w:val="en-GB"/>
          </w:rPr>
          <w:br/>
        </w:r>
        <w:r w:rsidRPr="005D7CD2">
          <w:rPr>
            <w:rFonts w:ascii="Courier New" w:hAnsi="Courier New" w:cs="Courier New"/>
            <w:lang w:val="en-GB"/>
          </w:rPr>
          <w:t>c &lt; 5 implies a == 5</w:t>
        </w:r>
        <w:r>
          <w:rPr>
            <w:lang w:val="en-GB"/>
          </w:rPr>
          <w:t>.</w:t>
        </w:r>
      </w:ins>
    </w:p>
    <w:p w:rsidR="00CA1915" w:rsidRDefault="004363CD" w:rsidP="00CA1915">
      <w:pPr>
        <w:rPr>
          <w:ins w:id="1346" w:author="Holger Eichelberger" w:date="2015-09-14T17:02:00Z"/>
          <w:lang w:val="en-GB"/>
        </w:rPr>
        <w:pPrChange w:id="1347" w:author="Holger Eichelberger" w:date="2015-09-14T17:02:00Z">
          <w:pPr>
            <w:pStyle w:val="Heading3"/>
          </w:pPr>
        </w:pPrChange>
      </w:pPr>
      <w:ins w:id="1348" w:author="Holger Eichelberger" w:date="2015-09-14T17:02:00Z">
        <w:r w:rsidRPr="00116DF0">
          <w:rPr>
            <w:lang w:val="en-GB"/>
          </w:rPr>
          <w:t xml:space="preserve">In these two cases, the </w:t>
        </w:r>
        <w:r>
          <w:rPr>
            <w:lang w:val="en-GB"/>
          </w:rPr>
          <w:t>e</w:t>
        </w:r>
        <w:r w:rsidRPr="00116DF0">
          <w:rPr>
            <w:lang w:val="en-GB"/>
          </w:rPr>
          <w:t xml:space="preserve">quality operator </w:t>
        </w:r>
        <w:r>
          <w:rPr>
            <w:lang w:val="en-GB"/>
          </w:rPr>
          <w:t>expresses that the left hand operand (an expression denoting a decision variable) must have the same value as the right hand operand. If the left hand operand contains a default value, then the default value will be overridden. However, if two expressions aim at enforcing different values for the same decision variable, the model becomes unsatisfiable.</w:t>
        </w:r>
      </w:ins>
    </w:p>
    <w:p w:rsidR="00194AC1" w:rsidRDefault="00014943">
      <w:pPr>
        <w:pStyle w:val="Heading3"/>
        <w:rPr>
          <w:lang w:val="en-GB"/>
        </w:rPr>
      </w:pPr>
      <w:bookmarkStart w:id="1349" w:name="_Toc434832190"/>
      <w:r>
        <w:rPr>
          <w:lang w:val="en-GB"/>
        </w:rPr>
        <w:t>Precedence rules</w:t>
      </w:r>
      <w:bookmarkEnd w:id="1349"/>
    </w:p>
    <w:p w:rsidR="00014943" w:rsidRDefault="00014943" w:rsidP="00014943">
      <w:pPr>
        <w:spacing w:after="200" w:line="276" w:lineRule="auto"/>
        <w:rPr>
          <w:lang w:val="en-US"/>
        </w:rPr>
      </w:pPr>
      <w:r w:rsidRPr="000372BD">
        <w:rPr>
          <w:lang w:val="en-US"/>
        </w:rPr>
        <w:t xml:space="preserve">The precedence order for the operations, starting with highest precedence, in </w:t>
      </w:r>
      <w:r>
        <w:rPr>
          <w:lang w:val="en-US"/>
        </w:rPr>
        <w:t>IVML</w:t>
      </w:r>
      <w:r w:rsidRPr="000372BD">
        <w:rPr>
          <w:lang w:val="en-US"/>
        </w:rPr>
        <w:t xml:space="preserve"> is: </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dot and arrow operations: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r>
        <w:rPr>
          <w:lang w:val="en-US"/>
        </w:rPr>
        <w:t xml:space="preserve">(for element and operation access) </w:t>
      </w:r>
      <w:r w:rsidRPr="00754D94">
        <w:rPr>
          <w:lang w:val="en-US"/>
        </w:rPr>
        <w:t xml:space="preserve">and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 xml:space="preserve">(to access collection operations such as </w:t>
      </w:r>
      <w:r w:rsidRPr="00452271">
        <w:rPr>
          <w:rFonts w:ascii="Courier New" w:hAnsi="Courier New" w:cs="Courier New"/>
          <w:b/>
          <w:sz w:val="22"/>
          <w:szCs w:val="22"/>
          <w:lang w:val="en-GB"/>
        </w:rPr>
        <w:t>forAll</w:t>
      </w:r>
      <w:r>
        <w:rPr>
          <w:lang w:val="en-US"/>
        </w:rPr>
        <w:t xml:space="preserve"> or </w:t>
      </w:r>
      <w:r w:rsidRPr="00452271">
        <w:rPr>
          <w:rFonts w:ascii="Courier New" w:hAnsi="Courier New" w:cs="Courier New"/>
          <w:b/>
          <w:sz w:val="22"/>
          <w:szCs w:val="22"/>
          <w:lang w:val="en-GB"/>
        </w:rPr>
        <w:t>exists</w:t>
      </w:r>
      <w:r>
        <w:rPr>
          <w:lang w:val="en-US"/>
        </w:rPr>
        <w:t>).</w:t>
      </w:r>
    </w:p>
    <w:p w:rsidR="00014943" w:rsidRPr="00754D94" w:rsidRDefault="00014943" w:rsidP="00014943">
      <w:pPr>
        <w:pStyle w:val="ListParagraph"/>
        <w:numPr>
          <w:ilvl w:val="0"/>
          <w:numId w:val="48"/>
        </w:numPr>
        <w:spacing w:after="200" w:line="276" w:lineRule="auto"/>
        <w:rPr>
          <w:lang w:val="en-US"/>
        </w:rPr>
      </w:pPr>
      <w:r w:rsidRPr="00754D94">
        <w:rPr>
          <w:lang w:val="en-US"/>
        </w:rPr>
        <w:t xml:space="preserve">unary </w:t>
      </w:r>
      <w:r>
        <w:rPr>
          <w:lang w:val="en-US"/>
        </w:rPr>
        <w:t>‘</w:t>
      </w:r>
      <w:r w:rsidRPr="00452271">
        <w:rPr>
          <w:rFonts w:ascii="Courier New" w:hAnsi="Courier New" w:cs="Courier New"/>
          <w:b/>
          <w:sz w:val="22"/>
          <w:szCs w:val="22"/>
          <w:lang w:val="en-GB"/>
        </w:rPr>
        <w:t>not</w:t>
      </w:r>
      <w:r>
        <w:rPr>
          <w:lang w:val="en-US"/>
        </w:rPr>
        <w:t>’</w:t>
      </w:r>
      <w:r w:rsidRPr="00754D94">
        <w:rPr>
          <w:lang w:val="en-US"/>
        </w:rPr>
        <w:t xml:space="preserve"> and unary minus </w:t>
      </w:r>
      <w:r>
        <w:rPr>
          <w:lang w:val="en-US"/>
        </w:rPr>
        <w:t>‘</w:t>
      </w:r>
      <w:r w:rsidRPr="00452271">
        <w:rPr>
          <w:rFonts w:ascii="Courier New" w:hAnsi="Courier New" w:cs="Courier New"/>
          <w:sz w:val="22"/>
          <w:szCs w:val="22"/>
          <w:lang w:val="en-GB"/>
        </w:rPr>
        <w: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w:t>
      </w:r>
      <w:r>
        <w:rPr>
          <w:lang w:val="en-US"/>
        </w:rPr>
        <w:t>’</w:t>
      </w:r>
      <w:r w:rsidRPr="00754D94">
        <w:rPr>
          <w:lang w:val="en-US"/>
        </w:rPr>
        <w:t xml:space="preserve"> and binary </w:t>
      </w:r>
      <w:r>
        <w:rPr>
          <w:lang w:val="en-US"/>
        </w:rPr>
        <w:t>‘</w:t>
      </w:r>
      <w:r w:rsidRPr="00452271">
        <w:rPr>
          <w:rFonts w:ascii="Courier New" w:hAnsi="Courier New" w:cs="Courier New"/>
          <w:sz w:val="22"/>
          <w:szCs w:val="22"/>
          <w:lang w:val="en-GB"/>
        </w:rPr>
        <w: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if-then-else-endif</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w:t>
      </w:r>
      <w:r>
        <w:rPr>
          <w:lang w:val="en-US"/>
        </w:rPr>
        <w:t>’</w:t>
      </w:r>
      <w:r w:rsidRPr="00754D94">
        <w:rPr>
          <w:lang w:val="en-US"/>
        </w:rPr>
        <w:t xml:space="preserve">, </w:t>
      </w:r>
      <w:r>
        <w:rPr>
          <w:lang w:val="en-US"/>
        </w:rPr>
        <w:t>‘</w:t>
      </w:r>
      <w:r w:rsidRPr="00452271">
        <w:rPr>
          <w:rFonts w:ascii="Courier New" w:hAnsi="Courier New" w:cs="Courier New"/>
          <w:sz w:val="22"/>
          <w:szCs w:val="22"/>
          <w:lang w:val="en-GB"/>
        </w:rPr>
        <w:t>&gt;=</w:t>
      </w:r>
      <w:r>
        <w:rPr>
          <w:lang w:val="en-US"/>
        </w:rPr>
        <w:t>’</w:t>
      </w:r>
      <w:r w:rsidRPr="00754D94">
        <w:rPr>
          <w:lang w:val="en-US"/>
        </w:rPr>
        <w:t xml:space="preserve"> </w:t>
      </w:r>
    </w:p>
    <w:p w:rsidR="00014943" w:rsidRPr="00754D94" w:rsidRDefault="00014943" w:rsidP="00014943">
      <w:pPr>
        <w:pStyle w:val="ListParagraph"/>
        <w:numPr>
          <w:ilvl w:val="0"/>
          <w:numId w:val="48"/>
        </w:numPr>
        <w:spacing w:after="200" w:line="276" w:lineRule="auto"/>
        <w:rPr>
          <w:lang w:val="en-US"/>
        </w:rPr>
      </w:pPr>
      <w:r>
        <w:rPr>
          <w:lang w:val="en-US"/>
        </w:rPr>
        <w:t xml:space="preserve"> ‘</w:t>
      </w:r>
      <w:r w:rsidRPr="00452271">
        <w:rPr>
          <w:rFonts w:ascii="Courier New" w:hAnsi="Courier New" w:cs="Courier New"/>
          <w:sz w:val="22"/>
          <w:szCs w:val="22"/>
          <w:lang w:val="en-GB"/>
        </w:rPr>
        <w:t>==</w:t>
      </w:r>
      <w:r>
        <w:rPr>
          <w:lang w:val="en-US"/>
        </w:rPr>
        <w:t>’ (</w:t>
      </w:r>
      <w:r w:rsidR="007012A8">
        <w:rPr>
          <w:lang w:val="en-US"/>
        </w:rPr>
        <w:t>equality</w:t>
      </w:r>
      <w:r>
        <w:rPr>
          <w:lang w:val="en-US"/>
        </w:rPr>
        <w:t>)</w:t>
      </w:r>
      <w:r w:rsidRPr="00754D94">
        <w:rPr>
          <w:lang w:val="en-US"/>
        </w:rPr>
        <w:t xml:space="preserve">, </w:t>
      </w:r>
      <w:r>
        <w:rPr>
          <w:lang w:val="en-US"/>
        </w:rPr>
        <w:t>‘</w:t>
      </w:r>
      <w:r w:rsidRPr="00452271">
        <w:rPr>
          <w:rFonts w:ascii="Courier New" w:hAnsi="Courier New" w:cs="Courier New"/>
          <w:sz w:val="22"/>
          <w:szCs w:val="22"/>
          <w:lang w:val="en-GB"/>
        </w:rPr>
        <w:t>&lt;&gt;</w:t>
      </w:r>
      <w:r>
        <w:rPr>
          <w:lang w:val="en-US"/>
        </w:rPr>
        <w:t>’, ‘</w:t>
      </w:r>
      <w:r w:rsidRPr="00452271">
        <w:rPr>
          <w:rFonts w:ascii="Courier New" w:hAnsi="Courier New" w:cs="Courier New"/>
          <w:sz w:val="22"/>
          <w:szCs w:val="22"/>
          <w:lang w:val="en-GB"/>
        </w:rPr>
        <w:t>!=</w:t>
      </w:r>
      <w:r>
        <w:rPr>
          <w:lang w:val="en-US"/>
        </w:rPr>
        <w:t>’ (alias for ‘</w:t>
      </w:r>
      <w:r w:rsidRPr="00452271">
        <w:rPr>
          <w:rFonts w:ascii="Courier New" w:hAnsi="Courier New" w:cs="Courier New"/>
          <w:sz w:val="22"/>
          <w:szCs w:val="22"/>
          <w:lang w:val="en-GB"/>
        </w:rPr>
        <w:t>&lt;&gt;</w:t>
      </w:r>
      <w:r>
        <w:rPr>
          <w:lang w:val="en-US"/>
        </w:rPr>
        <w:t>’)</w:t>
      </w:r>
    </w:p>
    <w:p w:rsidR="00014943" w:rsidRPr="00754D94" w:rsidRDefault="00014943" w:rsidP="00014943">
      <w:pPr>
        <w:pStyle w:val="ListParagraph"/>
        <w:numPr>
          <w:ilvl w:val="0"/>
          <w:numId w:val="48"/>
        </w:numPr>
        <w:spacing w:after="200" w:line="276" w:lineRule="auto"/>
        <w:rPr>
          <w:lang w:val="en-US"/>
        </w:rPr>
      </w:pPr>
      <w:r>
        <w:rPr>
          <w:lang w:val="en-US"/>
        </w:rPr>
        <w:t>‘</w:t>
      </w:r>
      <w:r w:rsidRPr="00452271">
        <w:rPr>
          <w:rFonts w:ascii="Courier New" w:hAnsi="Courier New" w:cs="Courier New"/>
          <w:b/>
          <w:sz w:val="22"/>
          <w:szCs w:val="22"/>
          <w:lang w:val="en-GB"/>
        </w:rPr>
        <w:t>and</w:t>
      </w:r>
      <w:r>
        <w:rPr>
          <w:lang w:val="en-US"/>
        </w:rPr>
        <w:t>’</w:t>
      </w:r>
      <w:r w:rsidRPr="00754D94">
        <w:rPr>
          <w:lang w:val="en-US"/>
        </w:rPr>
        <w:t xml:space="preserve">, </w:t>
      </w:r>
      <w:r>
        <w:rPr>
          <w:lang w:val="en-US"/>
        </w:rPr>
        <w:t>‘</w:t>
      </w:r>
      <w:r w:rsidRPr="00452271">
        <w:rPr>
          <w:rFonts w:ascii="Courier New" w:hAnsi="Courier New" w:cs="Courier New"/>
          <w:b/>
          <w:sz w:val="22"/>
          <w:szCs w:val="22"/>
          <w:lang w:val="en-GB"/>
        </w:rPr>
        <w:t>or</w:t>
      </w:r>
      <w:r>
        <w:rPr>
          <w:lang w:val="en-US"/>
        </w:rPr>
        <w:t>’</w:t>
      </w:r>
      <w:r w:rsidRPr="00754D94">
        <w:rPr>
          <w:lang w:val="en-US"/>
        </w:rPr>
        <w:t xml:space="preserve"> and </w:t>
      </w:r>
      <w:r>
        <w:rPr>
          <w:lang w:val="en-US"/>
        </w:rPr>
        <w:t>‘</w:t>
      </w:r>
      <w:r w:rsidRPr="00452271">
        <w:rPr>
          <w:rFonts w:ascii="Courier New" w:hAnsi="Courier New" w:cs="Courier New"/>
          <w:b/>
          <w:sz w:val="22"/>
          <w:szCs w:val="22"/>
          <w:lang w:val="en-GB"/>
        </w:rPr>
        <w:t>xor</w:t>
      </w:r>
      <w:r>
        <w:rPr>
          <w:lang w:val="en-US"/>
        </w:rPr>
        <w:t>’</w:t>
      </w:r>
      <w:r w:rsidRPr="00754D94">
        <w:rPr>
          <w:lang w:val="en-US"/>
        </w:rPr>
        <w:t xml:space="preserve"> </w:t>
      </w:r>
    </w:p>
    <w:p w:rsidR="001E3F19" w:rsidRDefault="00757DB3">
      <w:pPr>
        <w:pStyle w:val="ListParagraph"/>
        <w:numPr>
          <w:ilvl w:val="0"/>
          <w:numId w:val="48"/>
        </w:numPr>
        <w:spacing w:after="200" w:line="276" w:lineRule="auto"/>
        <w:rPr>
          <w:lang w:val="en-US"/>
        </w:rPr>
      </w:pPr>
      <w:r>
        <w:rPr>
          <w:lang w:val="en-US"/>
        </w:rPr>
        <w:t>Default a</w:t>
      </w:r>
      <w:r w:rsidR="00DF17C4">
        <w:rPr>
          <w:lang w:val="en-US"/>
        </w:rPr>
        <w:t>ssignment ‘=’</w:t>
      </w:r>
      <w:r w:rsidR="00DF17C4" w:rsidRPr="00754D94">
        <w:rPr>
          <w:lang w:val="en-US"/>
        </w:rPr>
        <w:t xml:space="preserve"> </w:t>
      </w:r>
    </w:p>
    <w:p w:rsidR="00014943" w:rsidRPr="000372BD" w:rsidRDefault="00014943" w:rsidP="00014943">
      <w:pPr>
        <w:spacing w:after="200" w:line="276" w:lineRule="auto"/>
        <w:rPr>
          <w:lang w:val="en-US"/>
        </w:rPr>
      </w:pPr>
      <w:r>
        <w:rPr>
          <w:lang w:val="en-US"/>
        </w:rPr>
        <w:t>‘</w:t>
      </w:r>
      <w:r w:rsidRPr="00452271">
        <w:rPr>
          <w:rFonts w:ascii="Courier New" w:hAnsi="Courier New" w:cs="Courier New"/>
          <w:b/>
          <w:sz w:val="22"/>
          <w:szCs w:val="22"/>
          <w:lang w:val="en-GB"/>
        </w:rPr>
        <w:t>implies</w:t>
      </w:r>
      <w:r>
        <w:rPr>
          <w:lang w:val="en-US"/>
        </w:rPr>
        <w:t>’, ‘</w:t>
      </w:r>
      <w:r w:rsidRPr="00452271">
        <w:rPr>
          <w:rFonts w:ascii="Courier New" w:hAnsi="Courier New" w:cs="Courier New"/>
          <w:b/>
          <w:sz w:val="22"/>
          <w:szCs w:val="22"/>
          <w:lang w:val="en-GB"/>
        </w:rPr>
        <w:t>iff</w:t>
      </w:r>
      <w:r>
        <w:rPr>
          <w:lang w:val="en-US"/>
        </w:rPr>
        <w:t>’</w:t>
      </w:r>
      <w:r w:rsidRPr="000372BD">
        <w:rPr>
          <w:lang w:val="en-US"/>
        </w:rPr>
        <w:t xml:space="preserve">Parentheses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and </w:t>
      </w:r>
      <w:r>
        <w:rPr>
          <w:lang w:val="en-US"/>
        </w:rPr>
        <w:t>‘</w:t>
      </w:r>
      <w:r w:rsidRPr="00452271">
        <w:rPr>
          <w:rFonts w:ascii="Courier New" w:hAnsi="Courier New" w:cs="Courier New"/>
          <w:sz w:val="22"/>
          <w:szCs w:val="22"/>
          <w:lang w:val="en-GB"/>
        </w:rPr>
        <w:t>)</w:t>
      </w:r>
      <w:r>
        <w:rPr>
          <w:lang w:val="en-US"/>
        </w:rPr>
        <w:t>’</w:t>
      </w:r>
      <w:r w:rsidRPr="000372BD">
        <w:rPr>
          <w:lang w:val="en-US"/>
        </w:rPr>
        <w:t xml:space="preserve"> can be used to change precedence.</w:t>
      </w:r>
    </w:p>
    <w:p w:rsidR="00CB6364" w:rsidRDefault="00CB6364" w:rsidP="00CB6364">
      <w:pPr>
        <w:pStyle w:val="Heading3"/>
        <w:rPr>
          <w:lang w:val="en-GB"/>
        </w:rPr>
      </w:pPr>
      <w:bookmarkStart w:id="1350" w:name="_Toc434832191"/>
      <w:r>
        <w:rPr>
          <w:lang w:val="en-GB"/>
        </w:rPr>
        <w:t>Datatypes</w:t>
      </w:r>
      <w:bookmarkEnd w:id="1350"/>
    </w:p>
    <w:p w:rsidR="00CB6364" w:rsidRDefault="00CB6364" w:rsidP="00CB6364">
      <w:pPr>
        <w:rPr>
          <w:lang w:val="en-US"/>
        </w:rPr>
      </w:pPr>
      <w:r>
        <w:rPr>
          <w:lang w:val="en-US"/>
        </w:rPr>
        <w:t xml:space="preserve">All datatypes defined in IVML including the user-defined ones such as compounds, restricted types or </w:t>
      </w:r>
      <w:r w:rsidR="0043167F">
        <w:rPr>
          <w:lang w:val="en-US"/>
        </w:rPr>
        <w:t xml:space="preserve">annotations </w:t>
      </w:r>
      <w:r>
        <w:rPr>
          <w:lang w:val="en-US"/>
        </w:rPr>
        <w:t>are available to the constraint language and may be used in constraint expressions. Below, we give some specific notes on the use of datatypes, in particular in relation to OCL.</w:t>
      </w:r>
    </w:p>
    <w:p w:rsidR="00194AC1" w:rsidRDefault="00CB6364">
      <w:pPr>
        <w:pStyle w:val="ListParagraph"/>
        <w:numPr>
          <w:ilvl w:val="0"/>
          <w:numId w:val="114"/>
        </w:numPr>
        <w:rPr>
          <w:lang w:val="en-GB"/>
        </w:rPr>
      </w:pPr>
      <w:r w:rsidRPr="00CB6364">
        <w:rPr>
          <w:lang w:val="en-GB"/>
        </w:rPr>
        <w:t>In addition to the string operations defined for OCL, we added two operations based on regular expressions, namely matches and substitutes.</w:t>
      </w:r>
      <w:del w:id="1351" w:author="Holger Eichelberger" w:date="2015-09-14T16:56:00Z">
        <w:r w:rsidRPr="00CB6364" w:rsidDel="000817D2">
          <w:rPr>
            <w:lang w:val="en-GB"/>
          </w:rPr>
          <w:delText xml:space="preserve"> </w:delText>
        </w:r>
      </w:del>
      <w:del w:id="1352" w:author="Holger Eichelberger" w:date="2015-09-14T16:55:00Z">
        <w:r w:rsidRPr="00CB6364" w:rsidDel="00434A70">
          <w:rPr>
            <w:lang w:val="en-GB"/>
          </w:rPr>
          <w:delText xml:space="preserve">For details please refer to Section </w:delText>
        </w:r>
        <w:r w:rsidR="00CA1915" w:rsidRPr="00CB6364" w:rsidDel="00434A70">
          <w:rPr>
            <w:lang w:val="en-GB"/>
          </w:rPr>
          <w:fldChar w:fldCharType="begin"/>
        </w:r>
        <w:r w:rsidRPr="00CB6364" w:rsidDel="00434A70">
          <w:rPr>
            <w:lang w:val="en-GB"/>
          </w:rPr>
          <w:delInstrText xml:space="preserve"> REF _Ref330498341 \r \h </w:delInstrText>
        </w:r>
        <w:r w:rsidR="00CA1915" w:rsidRPr="00CB6364" w:rsidDel="00434A70">
          <w:rPr>
            <w:lang w:val="en-GB"/>
          </w:rPr>
        </w:r>
        <w:r w:rsidR="00CA1915" w:rsidRPr="00CB6364" w:rsidDel="00434A70">
          <w:rPr>
            <w:lang w:val="en-GB"/>
          </w:rPr>
          <w:fldChar w:fldCharType="separate"/>
        </w:r>
        <w:r w:rsidR="00F84791" w:rsidDel="00434A70">
          <w:rPr>
            <w:lang w:val="en-GB"/>
          </w:rPr>
          <w:delText>3</w:delText>
        </w:r>
        <w:r w:rsidR="00CA1915" w:rsidRPr="00CB6364" w:rsidDel="00434A70">
          <w:rPr>
            <w:lang w:val="en-GB"/>
          </w:rPr>
          <w:fldChar w:fldCharType="end"/>
        </w:r>
        <w:r w:rsidRPr="00CB6364" w:rsidDel="00434A70">
          <w:rPr>
            <w:lang w:val="en-GB"/>
          </w:rPr>
          <w:delText>.</w:delText>
        </w:r>
      </w:del>
    </w:p>
    <w:p w:rsidR="00194AC1" w:rsidRDefault="00CB6364">
      <w:pPr>
        <w:pStyle w:val="ListParagraph"/>
        <w:numPr>
          <w:ilvl w:val="0"/>
          <w:numId w:val="114"/>
        </w:numPr>
        <w:rPr>
          <w:lang w:val="en-US"/>
        </w:rPr>
      </w:pPr>
      <w:r w:rsidRPr="00CB6364">
        <w:rPr>
          <w:lang w:val="en-US"/>
        </w:rPr>
        <w:t xml:space="preserve">Enumerations literals are used just like qualified names, i.e. using a dot. For a certain enumeration type only the enumeration literals may be used with </w:t>
      </w:r>
      <w:r w:rsidR="00E602EA">
        <w:rPr>
          <w:lang w:val="en-US"/>
        </w:rPr>
        <w:t>assignment (‘</w:t>
      </w:r>
      <w:r w:rsidR="00EC304C">
        <w:rPr>
          <w:lang w:val="en-US"/>
        </w:rPr>
        <w:t>=’)</w:t>
      </w:r>
      <w:r w:rsidR="00265582">
        <w:rPr>
          <w:lang w:val="en-US"/>
        </w:rPr>
        <w:t>,</w:t>
      </w:r>
      <w:r w:rsidR="00EC304C">
        <w:rPr>
          <w:lang w:val="en-US"/>
        </w:rPr>
        <w:t xml:space="preserve"> </w:t>
      </w:r>
      <w:r w:rsidRPr="00CB6364">
        <w:rPr>
          <w:lang w:val="en-US"/>
        </w:rPr>
        <w:t>equality (‘</w:t>
      </w:r>
      <w:r w:rsidRPr="00CB6364">
        <w:rPr>
          <w:rFonts w:ascii="Courier New" w:hAnsi="Courier New" w:cs="Courier New"/>
          <w:sz w:val="22"/>
          <w:szCs w:val="22"/>
          <w:lang w:val="en-GB"/>
        </w:rPr>
        <w:t>==</w:t>
      </w:r>
      <w:r w:rsidRPr="00CB6364">
        <w:rPr>
          <w:lang w:val="en-US"/>
        </w:rPr>
        <w:t xml:space="preserve">’) or </w:t>
      </w:r>
      <w:r w:rsidR="00E602EA" w:rsidRPr="00CB6364">
        <w:rPr>
          <w:lang w:val="en-US"/>
        </w:rPr>
        <w:t>inequality</w:t>
      </w:r>
      <w:r w:rsidRPr="00CB6364">
        <w:rPr>
          <w:lang w:val="en-US"/>
        </w:rPr>
        <w:t xml:space="preserve"> (‘</w:t>
      </w:r>
      <w:r w:rsidRPr="00CB6364">
        <w:rPr>
          <w:rFonts w:ascii="Courier New" w:hAnsi="Courier New" w:cs="Courier New"/>
          <w:sz w:val="22"/>
          <w:szCs w:val="22"/>
          <w:lang w:val="en-GB"/>
        </w:rPr>
        <w:t>!=</w:t>
      </w:r>
      <w:r w:rsidRPr="00CB6364">
        <w:rPr>
          <w:lang w:val="en-US"/>
        </w:rPr>
        <w:t>’, ‘</w:t>
      </w:r>
      <w:r w:rsidRPr="00CB6364">
        <w:rPr>
          <w:rFonts w:ascii="Courier New" w:hAnsi="Courier New" w:cs="Courier New"/>
          <w:sz w:val="22"/>
          <w:szCs w:val="22"/>
          <w:lang w:val="en-GB"/>
        </w:rPr>
        <w:t>&lt;&gt;</w:t>
      </w:r>
      <w:r w:rsidRPr="00CB6364">
        <w:rPr>
          <w:lang w:val="en-US"/>
        </w:rPr>
        <w:t>’) operators. In case that ordinals are explicitly specified for enumeration literals, also relational operators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w:t>
      </w:r>
      <w:r w:rsidRPr="00CB6364">
        <w:rPr>
          <w:rFonts w:ascii="Courier New" w:hAnsi="Courier New" w:cs="Courier New"/>
          <w:sz w:val="22"/>
          <w:szCs w:val="22"/>
          <w:lang w:val="en-GB"/>
        </w:rPr>
        <w:t>&lt;=</w:t>
      </w:r>
      <w:r w:rsidRPr="00CB6364">
        <w:rPr>
          <w:lang w:val="en-US"/>
        </w:rPr>
        <w:t>’, ‘</w:t>
      </w:r>
      <w:r w:rsidRPr="00CB6364">
        <w:rPr>
          <w:rFonts w:ascii="Courier New" w:hAnsi="Courier New" w:cs="Courier New"/>
          <w:sz w:val="22"/>
          <w:szCs w:val="22"/>
          <w:lang w:val="en-GB"/>
        </w:rPr>
        <w:t>&gt;=</w:t>
      </w:r>
      <w:r w:rsidRPr="00CB6364">
        <w:rPr>
          <w:lang w:val="en-US"/>
        </w:rPr>
        <w:t>’) may be used.</w:t>
      </w:r>
    </w:p>
    <w:p w:rsidR="00CB6364" w:rsidRDefault="00CB6364" w:rsidP="00CB6364">
      <w:pPr>
        <w:pStyle w:val="ListParagraph"/>
        <w:numPr>
          <w:ilvl w:val="0"/>
          <w:numId w:val="114"/>
        </w:numPr>
        <w:rPr>
          <w:ins w:id="1353" w:author="Holger Eichelberger" w:date="2015-09-14T17:06:00Z"/>
          <w:lang w:val="en-GB"/>
        </w:rPr>
      </w:pPr>
      <w:r w:rsidRPr="00CB6364">
        <w:rPr>
          <w:lang w:val="en-GB"/>
        </w:rPr>
        <w:t>Decision variable declarations defined within a compound can be accessed using the dot operator ‘</w:t>
      </w:r>
      <w:r w:rsidRPr="00CB6364">
        <w:rPr>
          <w:rFonts w:ascii="Courier New" w:hAnsi="Courier New" w:cs="Courier New"/>
          <w:b/>
          <w:sz w:val="22"/>
          <w:szCs w:val="22"/>
          <w:lang w:val="en-GB"/>
        </w:rPr>
        <w:t>.</w:t>
      </w:r>
      <w:r w:rsidRPr="00CB6364">
        <w:rPr>
          <w:lang w:val="en-GB"/>
        </w:rPr>
        <w:t>’.</w:t>
      </w:r>
      <w:r w:rsidR="001C1FD1">
        <w:rPr>
          <w:lang w:val="en-GB"/>
        </w:rPr>
        <w:t xml:space="preserve"> </w:t>
      </w:r>
      <w:r w:rsidR="001C1FD1" w:rsidRPr="001C1FD1">
        <w:rPr>
          <w:rFonts w:ascii="Courier New" w:hAnsi="Courier New" w:cs="Courier New"/>
          <w:sz w:val="22"/>
          <w:szCs w:val="22"/>
          <w:lang w:val="en-GB"/>
        </w:rPr>
        <w:t>self</w:t>
      </w:r>
      <w:r w:rsidR="001C1FD1">
        <w:rPr>
          <w:lang w:val="en-GB"/>
        </w:rPr>
        <w:t xml:space="preserve"> refers to the value of a compound and can be used in (implicitly all-quantized) constraints within compounds.</w:t>
      </w:r>
    </w:p>
    <w:p w:rsidR="004363CD" w:rsidRPr="00CB6364" w:rsidRDefault="004363CD" w:rsidP="00CB6364">
      <w:pPr>
        <w:pStyle w:val="ListParagraph"/>
        <w:numPr>
          <w:ilvl w:val="0"/>
          <w:numId w:val="114"/>
        </w:numPr>
        <w:rPr>
          <w:lang w:val="en-GB"/>
        </w:rPr>
      </w:pPr>
      <w:ins w:id="1354" w:author="Holger Eichelberger" w:date="2015-09-14T17:06:00Z">
        <w:r>
          <w:rPr>
            <w:lang w:val="en-GB"/>
          </w:rPr>
          <w:t>In addition to the string operations defined for OCL, we added two operations based on regular expressions, namely matches and substitutes.</w:t>
        </w:r>
      </w:ins>
    </w:p>
    <w:p w:rsidR="00194AC1" w:rsidRDefault="00014943">
      <w:pPr>
        <w:pStyle w:val="Heading3"/>
        <w:rPr>
          <w:lang w:val="en-GB"/>
        </w:rPr>
      </w:pPr>
      <w:bookmarkStart w:id="1355" w:name="_Toc434832192"/>
      <w:r>
        <w:rPr>
          <w:lang w:val="en-GB"/>
        </w:rPr>
        <w:t>Type conformance</w:t>
      </w:r>
      <w:bookmarkEnd w:id="1355"/>
    </w:p>
    <w:p w:rsidR="00014943" w:rsidRDefault="00014943" w:rsidP="00014943">
      <w:pPr>
        <w:rPr>
          <w:lang w:val="en-GB"/>
        </w:rPr>
      </w:pPr>
      <w:r>
        <w:rPr>
          <w:lang w:val="en-GB"/>
        </w:rPr>
        <w:t>Type conformance in IVML constraints is inspired by OCL (cf. OCL section 7.4.5):</w:t>
      </w:r>
    </w:p>
    <w:p w:rsidR="00014943" w:rsidRDefault="00014943" w:rsidP="00014943">
      <w:pPr>
        <w:pStyle w:val="ListParagraph"/>
        <w:numPr>
          <w:ilvl w:val="0"/>
          <w:numId w:val="83"/>
        </w:numPr>
        <w:spacing w:after="200" w:line="276" w:lineRule="auto"/>
        <w:rPr>
          <w:lang w:val="en-GB"/>
        </w:rPr>
      </w:pPr>
      <w:r>
        <w:rPr>
          <w:lang w:val="en-GB"/>
        </w:rPr>
        <w:t>AnyType is the common superclass of all types. All types comply with AnyType.</w:t>
      </w:r>
      <w:ins w:id="1356" w:author="Holger Eichelberger" w:date="2015-09-14T17:03:00Z">
        <w:r w:rsidR="004363CD">
          <w:rPr>
            <w:lang w:val="en-GB"/>
          </w:rPr>
          <w:t xml:space="preserve"> AnyType is typically used for defining the built-in operations. The only value of AnyType is </w:t>
        </w:r>
        <w:r w:rsidR="004363CD">
          <w:rPr>
            <w:rFonts w:ascii="Courier New" w:hAnsi="Courier New" w:cs="Courier New"/>
            <w:b/>
            <w:sz w:val="22"/>
            <w:szCs w:val="22"/>
            <w:lang w:val="en-GB"/>
          </w:rPr>
          <w:t>null</w:t>
        </w:r>
        <w:r w:rsidR="004363CD" w:rsidRPr="001F257E">
          <w:rPr>
            <w:lang w:val="en-GB"/>
          </w:rPr>
          <w:t>, which explicitly makes a decision variable undefined</w:t>
        </w:r>
        <w:r w:rsidR="004363CD" w:rsidRPr="005D7CD2">
          <w:rPr>
            <w:lang w:val="en-GB"/>
          </w:rPr>
          <w:t>.</w:t>
        </w:r>
      </w:ins>
      <w:del w:id="1357" w:author="Holger Eichelberger" w:date="2015-09-14T16:56:00Z">
        <w:r w:rsidDel="00834EE1">
          <w:rPr>
            <w:lang w:val="en-GB"/>
          </w:rPr>
          <w:delText xml:space="preserve"> However, AnyType is typically used for defining the built-in operations.</w:delText>
        </w:r>
      </w:del>
    </w:p>
    <w:p w:rsidR="00014943" w:rsidRDefault="00014943" w:rsidP="00014943">
      <w:pPr>
        <w:pStyle w:val="ListParagraph"/>
        <w:numPr>
          <w:ilvl w:val="0"/>
          <w:numId w:val="83"/>
        </w:numPr>
        <w:spacing w:after="200" w:line="276" w:lineRule="auto"/>
        <w:rPr>
          <w:lang w:val="en-GB"/>
        </w:rPr>
      </w:pPr>
      <w:r>
        <w:rPr>
          <w:lang w:val="en-GB"/>
        </w:rPr>
        <w:t xml:space="preserve">Each type conforms to its (transitive) supertypes. </w:t>
      </w:r>
      <w:fldSimple w:instr=" REF _Ref330493205 \h  \* MERGEFORMAT ">
        <w:r w:rsidR="0043707B" w:rsidRPr="0043707B">
          <w:rPr>
            <w:lang w:val="en-US"/>
          </w:rPr>
          <w:t xml:space="preserve">Figure </w:t>
        </w:r>
        <w:r w:rsidR="0043707B" w:rsidRPr="0043707B">
          <w:rPr>
            <w:noProof/>
            <w:lang w:val="en-US"/>
          </w:rPr>
          <w:t>1</w:t>
        </w:r>
      </w:fldSimple>
      <w:r>
        <w:rPr>
          <w:lang w:val="en-GB"/>
        </w:rPr>
        <w:t xml:space="preserve"> depicts the IVML type hierarchy.</w:t>
      </w:r>
    </w:p>
    <w:p w:rsidR="00014943" w:rsidRDefault="00014943" w:rsidP="00014943">
      <w:pPr>
        <w:pStyle w:val="ListParagraph"/>
        <w:numPr>
          <w:ilvl w:val="0"/>
          <w:numId w:val="83"/>
        </w:numPr>
        <w:spacing w:after="200" w:line="276" w:lineRule="auto"/>
        <w:rPr>
          <w:lang w:val="en-GB"/>
        </w:rPr>
      </w:pPr>
      <w:r>
        <w:rPr>
          <w:lang w:val="en-GB"/>
        </w:rPr>
        <w:t>Type conformance is transitive.</w:t>
      </w:r>
    </w:p>
    <w:p w:rsidR="00014943" w:rsidRDefault="00014943" w:rsidP="00014943">
      <w:pPr>
        <w:pStyle w:val="ListParagraph"/>
        <w:numPr>
          <w:ilvl w:val="0"/>
          <w:numId w:val="83"/>
        </w:numPr>
        <w:spacing w:after="200" w:line="276" w:lineRule="auto"/>
        <w:rPr>
          <w:lang w:val="en-GB"/>
        </w:rPr>
      </w:pPr>
      <w:r>
        <w:rPr>
          <w:lang w:val="en-GB"/>
        </w:rPr>
        <w:t>The b</w:t>
      </w:r>
      <w:r w:rsidRPr="001E7D3E">
        <w:rPr>
          <w:lang w:val="en-GB"/>
        </w:rPr>
        <w:t xml:space="preserve">asic types </w:t>
      </w:r>
      <w:r>
        <w:rPr>
          <w:lang w:val="en-GB"/>
        </w:rPr>
        <w:t xml:space="preserve">do not comply with each other, i.e. they </w:t>
      </w:r>
      <w:r w:rsidRPr="001E7D3E">
        <w:rPr>
          <w:lang w:val="en-GB"/>
        </w:rPr>
        <w:t>cannot be compared</w:t>
      </w:r>
      <w:r>
        <w:rPr>
          <w:lang w:val="en-GB"/>
        </w:rPr>
        <w:t>,</w:t>
      </w:r>
      <w:r w:rsidRPr="001E7D3E">
        <w:rPr>
          <w:lang w:val="en-GB"/>
        </w:rPr>
        <w:t xml:space="preserve"> except </w:t>
      </w:r>
      <w:r>
        <w:rPr>
          <w:lang w:val="en-GB"/>
        </w:rPr>
        <w:t>for</w:t>
      </w:r>
      <w:r w:rsidRPr="001E7D3E">
        <w:rPr>
          <w:lang w:val="en-GB"/>
        </w:rPr>
        <w:t xml:space="preserve"> Integer and Real</w:t>
      </w:r>
      <w:r>
        <w:rPr>
          <w:lang w:val="en-GB"/>
        </w:rPr>
        <w:t xml:space="preserve"> (actually the type Integer is considered as a subclass of Real).</w:t>
      </w:r>
    </w:p>
    <w:p w:rsidR="00014943" w:rsidRDefault="00014943" w:rsidP="00014943">
      <w:pPr>
        <w:pStyle w:val="ListParagraph"/>
        <w:numPr>
          <w:ilvl w:val="0"/>
          <w:numId w:val="83"/>
        </w:numPr>
        <w:spacing w:after="200" w:line="276" w:lineRule="auto"/>
        <w:rPr>
          <w:lang w:val="en-GB"/>
        </w:rPr>
      </w:pPr>
      <w:r>
        <w:rPr>
          <w:lang w:val="en-GB"/>
        </w:rPr>
        <w:t>Containers are parameterized types regarding the contained element type. Containers comply only if they are of the same container type and the type of the contained elements complies.</w:t>
      </w:r>
    </w:p>
    <w:p w:rsidR="00014943" w:rsidRDefault="00CA1915" w:rsidP="00014943">
      <w:pPr>
        <w:pStyle w:val="ListParagraph"/>
        <w:numPr>
          <w:ilvl w:val="0"/>
          <w:numId w:val="83"/>
        </w:numPr>
        <w:spacing w:after="200" w:line="276" w:lineRule="auto"/>
        <w:rPr>
          <w:lang w:val="en-GB"/>
        </w:rPr>
      </w:pPr>
      <w:r w:rsidRPr="00CA1915">
        <w:rPr>
          <w:noProof/>
          <w:lang w:val="en-GB" w:eastAsia="zh-TW"/>
        </w:rPr>
        <w:pict>
          <v:shape id="_x0000_s1038" type="#_x0000_t202" style="position:absolute;left:0;text-align:left;margin-left:-8.95pt;margin-top:558.55pt;width:428.7pt;height:141.7pt;z-index:251660288;mso-position-horizontal-relative:margin;mso-position-vertical-relative:margin;mso-width-relative:margin;mso-height-relative:margin" stroked="f">
            <v:textbox>
              <w:txbxContent>
                <w:p w:rsidR="004363CD" w:rsidRDefault="004363CD" w:rsidP="00014943">
                  <w:r w:rsidRPr="00496D99">
                    <w:rPr>
                      <w:noProof/>
                    </w:rPr>
                    <w:drawing>
                      <wp:inline distT="0" distB="0" distL="0" distR="0">
                        <wp:extent cx="4902612" cy="1367942"/>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srcRect/>
                                <a:stretch>
                                  <a:fillRect/>
                                </a:stretch>
                              </pic:blipFill>
                              <pic:spPr bwMode="auto">
                                <a:xfrm>
                                  <a:off x="0" y="0"/>
                                  <a:ext cx="4914161" cy="1371165"/>
                                </a:xfrm>
                                <a:prstGeom prst="rect">
                                  <a:avLst/>
                                </a:prstGeom>
                                <a:noFill/>
                                <a:ln w="9525">
                                  <a:noFill/>
                                  <a:miter lim="800000"/>
                                  <a:headEnd/>
                                  <a:tailEnd/>
                                </a:ln>
                              </pic:spPr>
                            </pic:pic>
                          </a:graphicData>
                        </a:graphic>
                      </wp:inline>
                    </w:drawing>
                  </w:r>
                </w:p>
                <w:p w:rsidR="004363CD" w:rsidRDefault="004363CD" w:rsidP="00014943">
                  <w:pPr>
                    <w:pStyle w:val="Caption"/>
                  </w:pPr>
                  <w:bookmarkStart w:id="1358" w:name="_Toc434832231"/>
                  <w:r>
                    <w:t xml:space="preserve">Figure </w:t>
                  </w:r>
                  <w:fldSimple w:instr=" SEQ Figure \* ARABIC ">
                    <w:r>
                      <w:rPr>
                        <w:noProof/>
                      </w:rPr>
                      <w:t>2</w:t>
                    </w:r>
                  </w:fldSimple>
                  <w:r>
                    <w:t>: IVML type hierarchy</w:t>
                  </w:r>
                  <w:bookmarkEnd w:id="1358"/>
                </w:p>
                <w:p w:rsidR="004363CD" w:rsidRPr="00496D99" w:rsidRDefault="004363CD" w:rsidP="00014943">
                  <w:pPr>
                    <w:rPr>
                      <w:lang w:val="en-US"/>
                    </w:rPr>
                  </w:pPr>
                </w:p>
              </w:txbxContent>
            </v:textbox>
            <w10:wrap type="topAndBottom" anchorx="margin" anchory="margin"/>
          </v:shape>
        </w:pict>
      </w:r>
      <w:r w:rsidR="00014943">
        <w:rPr>
          <w:lang w:val="en-GB"/>
        </w:rPr>
        <w:t xml:space="preserve">The </w:t>
      </w:r>
      <w:r w:rsidR="00014943">
        <w:rPr>
          <w:rFonts w:ascii="Courier New" w:hAnsi="Courier New" w:cs="Courier New"/>
          <w:b/>
          <w:sz w:val="22"/>
          <w:szCs w:val="22"/>
          <w:lang w:val="en-GB"/>
        </w:rPr>
        <w:t>refines</w:t>
      </w:r>
      <w:r w:rsidR="00014943">
        <w:rPr>
          <w:lang w:val="en-GB"/>
        </w:rPr>
        <w:t xml:space="preserve"> </w:t>
      </w:r>
      <w:r w:rsidR="00014943" w:rsidRPr="00D21946">
        <w:rPr>
          <w:lang w:val="en-US"/>
        </w:rPr>
        <w:t>keyword</w:t>
      </w:r>
      <w:r w:rsidR="00014943" w:rsidRPr="001E7D3E">
        <w:rPr>
          <w:lang w:val="en-GB"/>
        </w:rPr>
        <w:t xml:space="preserve"> </w:t>
      </w:r>
      <w:r w:rsidR="00014943">
        <w:rPr>
          <w:lang w:val="en-GB"/>
        </w:rPr>
        <w:t xml:space="preserve">induces </w:t>
      </w:r>
      <w:r w:rsidR="00014943" w:rsidRPr="001E7D3E">
        <w:rPr>
          <w:lang w:val="en-GB"/>
        </w:rPr>
        <w:t>a hierarchy of compounds where the subtypes are compliant to their parent types, i.e. the parent type may be replaced by each subtype.</w:t>
      </w:r>
    </w:p>
    <w:p w:rsidR="00014943" w:rsidRDefault="00014943" w:rsidP="00014943">
      <w:pPr>
        <w:pStyle w:val="ListParagraph"/>
        <w:numPr>
          <w:ilvl w:val="0"/>
          <w:numId w:val="83"/>
        </w:numPr>
        <w:spacing w:after="200" w:line="276" w:lineRule="auto"/>
        <w:rPr>
          <w:lang w:val="en-GB"/>
        </w:rPr>
      </w:pPr>
      <w:r>
        <w:rPr>
          <w:lang w:val="en-GB"/>
        </w:rPr>
        <w:t>Derived types are compliant to their base type</w:t>
      </w:r>
      <w:del w:id="1359" w:author="Holger Eichelberger" w:date="2015-09-14T16:57:00Z">
        <w:r w:rsidDel="000D2D34">
          <w:rPr>
            <w:lang w:val="en-GB"/>
          </w:rPr>
          <w:delText xml:space="preserve"> as long as if no constraints were specified</w:delText>
        </w:r>
      </w:del>
      <w:r>
        <w:rPr>
          <w:lang w:val="en-GB"/>
        </w:rPr>
        <w:t>.</w:t>
      </w:r>
    </w:p>
    <w:p w:rsidR="00014943" w:rsidRDefault="00014943" w:rsidP="00014943">
      <w:pPr>
        <w:pStyle w:val="ListParagraph"/>
        <w:numPr>
          <w:ilvl w:val="0"/>
          <w:numId w:val="83"/>
        </w:numPr>
        <w:spacing w:after="200" w:line="276" w:lineRule="auto"/>
        <w:rPr>
          <w:lang w:val="en-GB"/>
        </w:rPr>
      </w:pPr>
      <w:r>
        <w:rPr>
          <w:lang w:val="en-GB"/>
        </w:rPr>
        <w:t>MetaType is a specific type denoting types, e.g. to constrain types of elements within a collection.</w:t>
      </w:r>
    </w:p>
    <w:p w:rsidR="00194AC1" w:rsidRDefault="00014943">
      <w:pPr>
        <w:pStyle w:val="Heading3"/>
        <w:rPr>
          <w:lang w:val="en-GB"/>
        </w:rPr>
      </w:pPr>
      <w:bookmarkStart w:id="1360" w:name="_Toc434832193"/>
      <w:r>
        <w:rPr>
          <w:lang w:val="en-GB"/>
        </w:rPr>
        <w:t>Type operations</w:t>
      </w:r>
      <w:bookmarkEnd w:id="1360"/>
    </w:p>
    <w:p w:rsidR="00014943" w:rsidRDefault="00014943" w:rsidP="00014943">
      <w:pPr>
        <w:spacing w:after="200" w:line="276" w:lineRule="auto"/>
        <w:rPr>
          <w:lang w:val="en-GB"/>
        </w:rPr>
      </w:pPr>
      <w:r w:rsidRPr="007F5C0B">
        <w:rPr>
          <w:lang w:val="en-GB"/>
        </w:rPr>
        <w:t>IVML provides the</w:t>
      </w:r>
      <w:r w:rsidR="00411980">
        <w:rPr>
          <w:lang w:val="en-GB"/>
        </w:rPr>
        <w:t xml:space="preserve"> following type-specific operations:</w:t>
      </w:r>
      <w:r w:rsidRPr="007F5C0B">
        <w:rPr>
          <w:lang w:val="en-GB"/>
        </w:rPr>
        <w:t xml:space="preserve"> </w:t>
      </w:r>
      <w:r w:rsidRPr="007F5C0B">
        <w:rPr>
          <w:b/>
          <w:lang w:val="en-GB"/>
        </w:rPr>
        <w:t>isTypeOf</w:t>
      </w:r>
      <w:r w:rsidRPr="007F5C0B">
        <w:rPr>
          <w:lang w:val="en-GB"/>
        </w:rPr>
        <w:t xml:space="preserve">(), </w:t>
      </w:r>
      <w:r w:rsidRPr="007F5C0B">
        <w:rPr>
          <w:b/>
          <w:lang w:val="en-GB"/>
        </w:rPr>
        <w:t>isKindOf()</w:t>
      </w:r>
      <w:r w:rsidRPr="007F5C0B">
        <w:rPr>
          <w:lang w:val="en-GB"/>
        </w:rPr>
        <w:t xml:space="preserve"> and </w:t>
      </w:r>
      <w:r w:rsidRPr="007F5C0B">
        <w:rPr>
          <w:b/>
          <w:lang w:val="en-GB"/>
        </w:rPr>
        <w:t>typeOf()</w:t>
      </w:r>
      <w:r w:rsidRPr="007F5C0B">
        <w:rPr>
          <w:lang w:val="en-GB"/>
        </w:rPr>
        <w:t xml:space="preserve">. The first two operations are similar to the related operations in OCL. The latter one returns the actual type (MetaType) of a decision variable, compound field or container element. MetaType allows equality and unequality comparisons. </w:t>
      </w:r>
      <w:r w:rsidR="00BD296F">
        <w:rPr>
          <w:lang w:val="en-GB"/>
        </w:rPr>
        <w:t xml:space="preserve">In addition, the collections provide the operations </w:t>
      </w:r>
      <w:r w:rsidR="005E7EA1" w:rsidRPr="005E7EA1">
        <w:rPr>
          <w:b/>
          <w:lang w:val="en-GB"/>
        </w:rPr>
        <w:t>typeSelect</w:t>
      </w:r>
      <w:r w:rsidR="00BD296F">
        <w:rPr>
          <w:lang w:val="en-GB"/>
        </w:rPr>
        <w:t xml:space="preserve"> and </w:t>
      </w:r>
      <w:r w:rsidR="005E7EA1" w:rsidRPr="005E7EA1">
        <w:rPr>
          <w:b/>
          <w:lang w:val="en-GB"/>
        </w:rPr>
        <w:t>typeReject</w:t>
      </w:r>
      <w:r w:rsidR="00BD296F">
        <w:rPr>
          <w:lang w:val="en-GB"/>
        </w:rPr>
        <w:t xml:space="preserve"> which select elements from a collection according to their actual type based on the </w:t>
      </w:r>
      <w:r w:rsidR="005E7EA1" w:rsidRPr="005E7EA1">
        <w:rPr>
          <w:b/>
          <w:lang w:val="en-GB"/>
        </w:rPr>
        <w:t>isTypeOf</w:t>
      </w:r>
      <w:r w:rsidR="00BD296F">
        <w:rPr>
          <w:lang w:val="en-GB"/>
        </w:rPr>
        <w:t xml:space="preserve"> operation. </w:t>
      </w:r>
      <w:r w:rsidRPr="007F5C0B">
        <w:rPr>
          <w:lang w:val="en-GB"/>
        </w:rPr>
        <w:t xml:space="preserve">Currently, IVML neither supports re-typing </w:t>
      </w:r>
      <w:ins w:id="1361" w:author="Holger Eichelberger" w:date="2015-09-14T16:57:00Z">
        <w:r w:rsidR="00A15E63">
          <w:rPr>
            <w:lang w:val="en-GB"/>
          </w:rPr>
          <w:t>n</w:t>
        </w:r>
      </w:ins>
      <w:r w:rsidRPr="007F5C0B">
        <w:rPr>
          <w:lang w:val="en-GB"/>
        </w:rPr>
        <w:t>or casting</w:t>
      </w:r>
      <w:ins w:id="1362" w:author="Holger Eichelberger" w:date="2015-09-14T17:05:00Z">
        <w:r w:rsidR="004363CD">
          <w:rPr>
            <w:lang w:val="en-GB"/>
          </w:rPr>
          <w:t xml:space="preserve">, but implicit casting though dynamic dispatch of user-defined operations (see Section </w:t>
        </w:r>
        <w:r w:rsidR="00CA1915">
          <w:rPr>
            <w:lang w:val="en-GB"/>
          </w:rPr>
          <w:fldChar w:fldCharType="begin"/>
        </w:r>
        <w:r w:rsidR="004363CD">
          <w:rPr>
            <w:lang w:val="en-GB"/>
          </w:rPr>
          <w:instrText xml:space="preserve"> REF _Ref397458961 \r \h </w:instrText>
        </w:r>
      </w:ins>
      <w:r w:rsidR="00CA1915">
        <w:rPr>
          <w:lang w:val="en-GB"/>
        </w:rPr>
      </w:r>
      <w:ins w:id="1363" w:author="Holger Eichelberger" w:date="2015-09-14T17:05:00Z">
        <w:r w:rsidR="00CA1915">
          <w:rPr>
            <w:lang w:val="en-GB"/>
          </w:rPr>
          <w:fldChar w:fldCharType="separate"/>
        </w:r>
      </w:ins>
      <w:ins w:id="1364" w:author="Holger Eichelberger" w:date="2015-11-09T11:33:00Z">
        <w:r w:rsidR="0043707B">
          <w:rPr>
            <w:lang w:val="en-GB"/>
          </w:rPr>
          <w:t>3.1.14</w:t>
        </w:r>
      </w:ins>
      <w:ins w:id="1365" w:author="Holger Eichelberger" w:date="2015-09-14T17:05:00Z">
        <w:r w:rsidR="00CA1915">
          <w:rPr>
            <w:lang w:val="en-GB"/>
          </w:rPr>
          <w:fldChar w:fldCharType="end"/>
        </w:r>
        <w:r w:rsidR="004363CD">
          <w:rPr>
            <w:lang w:val="en-GB"/>
          </w:rPr>
          <w:t>)</w:t>
        </w:r>
      </w:ins>
      <w:r w:rsidRPr="007F5C0B">
        <w:rPr>
          <w:lang w:val="en-GB"/>
        </w:rPr>
        <w:t>.</w:t>
      </w:r>
    </w:p>
    <w:p w:rsidR="00194AC1" w:rsidRDefault="00BD296F">
      <w:pPr>
        <w:pStyle w:val="Heading3"/>
        <w:rPr>
          <w:lang w:val="en-GB"/>
        </w:rPr>
      </w:pPr>
      <w:bookmarkStart w:id="1366" w:name="_Toc434832194"/>
      <w:r>
        <w:rPr>
          <w:lang w:val="en-GB"/>
        </w:rPr>
        <w:t>Side effects</w:t>
      </w:r>
      <w:bookmarkEnd w:id="1366"/>
    </w:p>
    <w:p w:rsidR="00194AC1" w:rsidRDefault="00DA7C49">
      <w:pPr>
        <w:rPr>
          <w:lang w:val="en-GB"/>
        </w:rPr>
      </w:pPr>
      <w:r>
        <w:rPr>
          <w:lang w:val="en-GB"/>
        </w:rPr>
        <w:t>IVML is designed as a modelling and configuration language for Software Product Lines. As a configuration language, an assignment of values to decision variables is mandatory. Thus, in contrast to OCL, some constraint expressions in IVML may lead to side effects in terms of value assignments</w:t>
      </w:r>
      <w:r w:rsidR="00E602EA">
        <w:rPr>
          <w:lang w:val="en-GB"/>
        </w:rPr>
        <w:t xml:space="preserve"> (‘</w:t>
      </w:r>
      <w:r w:rsidR="00EC304C">
        <w:rPr>
          <w:lang w:val="en-GB"/>
        </w:rPr>
        <w:t>=’)</w:t>
      </w:r>
      <w:r>
        <w:rPr>
          <w:lang w:val="en-GB"/>
        </w:rPr>
        <w:t xml:space="preserve">. </w:t>
      </w:r>
      <w:r w:rsidR="00D62136">
        <w:rPr>
          <w:lang w:val="en-GB"/>
        </w:rPr>
        <w:t xml:space="preserve">Please note that </w:t>
      </w:r>
      <w:r w:rsidR="00E602EA">
        <w:rPr>
          <w:lang w:val="en-GB"/>
        </w:rPr>
        <w:t xml:space="preserve">all operations except for </w:t>
      </w:r>
      <w:r w:rsidR="00D62136">
        <w:rPr>
          <w:lang w:val="en-GB"/>
        </w:rPr>
        <w:t>assignments are free of side effects (similar to OCL).</w:t>
      </w:r>
    </w:p>
    <w:p w:rsidR="00D0005F" w:rsidRDefault="00D0005F">
      <w:pPr>
        <w:pStyle w:val="Heading3"/>
        <w:rPr>
          <w:lang w:val="en-GB"/>
        </w:rPr>
      </w:pPr>
      <w:bookmarkStart w:id="1367" w:name="_Toc434832195"/>
      <w:r>
        <w:rPr>
          <w:lang w:val="en-GB"/>
        </w:rPr>
        <w:t>Constraint variables</w:t>
      </w:r>
      <w:bookmarkEnd w:id="1367"/>
    </w:p>
    <w:p w:rsidR="00043100" w:rsidRDefault="00D0005F" w:rsidP="00043100">
      <w:pPr>
        <w:rPr>
          <w:lang w:val="en-GB"/>
        </w:rPr>
      </w:pPr>
      <w:r>
        <w:rPr>
          <w:lang w:val="en-GB"/>
        </w:rPr>
        <w:t>IVML allows defining constraint variables, i.e., variables of type Constraint that can hold a variable. This allows to change and disable certain constraints at evaluation time, in particular in importing projects. When evaluating the constraints of a scope, the constraints in the constraint variables of the scope are evaluated as if they are defined as usual constraints.</w:t>
      </w:r>
    </w:p>
    <w:p w:rsidR="00194AC1" w:rsidRDefault="00BD296F">
      <w:pPr>
        <w:pStyle w:val="Heading3"/>
        <w:rPr>
          <w:lang w:val="en-GB"/>
        </w:rPr>
      </w:pPr>
      <w:bookmarkStart w:id="1368" w:name="_Ref430014602"/>
      <w:bookmarkStart w:id="1369" w:name="_Toc434832196"/>
      <w:r>
        <w:rPr>
          <w:lang w:val="en-GB"/>
        </w:rPr>
        <w:t>Undefined values</w:t>
      </w:r>
      <w:bookmarkEnd w:id="1368"/>
      <w:bookmarkEnd w:id="1369"/>
    </w:p>
    <w:p w:rsidR="00194AC1" w:rsidRDefault="001E3F19">
      <w:pPr>
        <w:rPr>
          <w:lang w:val="en-GB"/>
        </w:rPr>
      </w:pPr>
      <w:r>
        <w:rPr>
          <w:lang w:val="en-GB"/>
        </w:rPr>
        <w:t xml:space="preserve">Basically, variables are undefined </w:t>
      </w:r>
      <w:r w:rsidR="00122437">
        <w:rPr>
          <w:lang w:val="en-GB"/>
        </w:rPr>
        <w:t>in order to enable partial configuration. U</w:t>
      </w:r>
      <w:r w:rsidR="008B4352">
        <w:rPr>
          <w:lang w:val="en-GB"/>
        </w:rPr>
        <w:t xml:space="preserve">nless a default value (‘=’) or a value (via </w:t>
      </w:r>
      <w:r w:rsidR="00184D9A">
        <w:rPr>
          <w:lang w:val="en-GB"/>
        </w:rPr>
        <w:t xml:space="preserve">‘=’ or </w:t>
      </w:r>
      <w:r w:rsidR="008B4352">
        <w:rPr>
          <w:lang w:val="en-GB"/>
        </w:rPr>
        <w:t xml:space="preserve">‘==’) is assigned. </w:t>
      </w:r>
      <w:r w:rsidR="00AA3F84">
        <w:rPr>
          <w:lang w:val="en-GB"/>
        </w:rPr>
        <w:t>Due to undefined variables, s</w:t>
      </w:r>
      <w:r w:rsidR="00BD296F" w:rsidRPr="00BD296F">
        <w:rPr>
          <w:lang w:val="en-GB"/>
        </w:rPr>
        <w:t>ome expressions will, when evaluated, have an undefined value.</w:t>
      </w:r>
      <w:r w:rsidR="00BD296F">
        <w:rPr>
          <w:lang w:val="en-GB"/>
        </w:rPr>
        <w:t xml:space="preserve"> During evaluation, undefined (sub-) expressions are ignored.</w:t>
      </w:r>
    </w:p>
    <w:p w:rsidR="00194AC1" w:rsidRDefault="00014943">
      <w:pPr>
        <w:pStyle w:val="Heading3"/>
        <w:rPr>
          <w:lang w:val="en-GB"/>
        </w:rPr>
      </w:pPr>
      <w:bookmarkStart w:id="1370" w:name="_Toc434832197"/>
      <w:r>
        <w:rPr>
          <w:lang w:val="en-GB"/>
        </w:rPr>
        <w:t>If-then-else-endif Expressions</w:t>
      </w:r>
      <w:bookmarkEnd w:id="1370"/>
    </w:p>
    <w:p w:rsidR="00014943" w:rsidRDefault="00014943" w:rsidP="00014943">
      <w:pPr>
        <w:rPr>
          <w:lang w:val="en-GB"/>
        </w:rPr>
      </w:pPr>
      <w:r>
        <w:rPr>
          <w:lang w:val="en-GB"/>
        </w:rPr>
        <w:t xml:space="preserve">The if-then-else-endif construct supports determining a value depending on a Boolean expression, similar to </w:t>
      </w:r>
      <w:r w:rsidRPr="00E7508D">
        <w:rPr>
          <w:lang w:val="en-GB"/>
        </w:rPr>
        <w:t>distinction of cases</w:t>
      </w:r>
      <w:r>
        <w:rPr>
          <w:lang w:val="en-GB"/>
        </w:rPr>
        <w:t xml:space="preserve"> in mathematics. Exactly one expression</w:t>
      </w:r>
      <w:del w:id="1371" w:author="Holger Eichelberger" w:date="2015-09-14T16:57:00Z">
        <w:r w:rsidDel="00B33079">
          <w:rPr>
            <w:lang w:val="en-GB"/>
          </w:rPr>
          <w:delText>s</w:delText>
        </w:r>
      </w:del>
      <w:r>
        <w:rPr>
          <w:lang w:val="en-GB"/>
        </w:rPr>
        <w:t xml:space="preserve"> must be used within the </w:t>
      </w:r>
      <w:r w:rsidRPr="00452271">
        <w:rPr>
          <w:rFonts w:ascii="Courier New" w:hAnsi="Courier New" w:cs="Courier New"/>
          <w:sz w:val="22"/>
          <w:szCs w:val="22"/>
          <w:lang w:val="en-GB"/>
        </w:rPr>
        <w:t>then</w:t>
      </w:r>
      <w:r>
        <w:rPr>
          <w:lang w:val="en-GB"/>
        </w:rPr>
        <w:t xml:space="preserve"> and </w:t>
      </w:r>
      <w:r w:rsidRPr="00452271">
        <w:rPr>
          <w:rFonts w:ascii="Courier New" w:hAnsi="Courier New" w:cs="Courier New"/>
          <w:sz w:val="22"/>
          <w:szCs w:val="22"/>
          <w:lang w:val="en-GB"/>
        </w:rPr>
        <w:t>else</w:t>
      </w:r>
      <w:r>
        <w:rPr>
          <w:lang w:val="en-GB"/>
        </w:rPr>
        <w:t xml:space="preserve"> parts, both yielding the same type. The </w:t>
      </w:r>
      <w:r w:rsidRPr="00452271">
        <w:rPr>
          <w:rFonts w:ascii="Courier New" w:hAnsi="Courier New" w:cs="Courier New"/>
          <w:sz w:val="22"/>
          <w:szCs w:val="22"/>
          <w:lang w:val="en-GB"/>
        </w:rPr>
        <w:t>else</w:t>
      </w:r>
      <w:r>
        <w:rPr>
          <w:lang w:val="en-GB"/>
        </w:rPr>
        <w:t xml:space="preserve"> part is not optional.</w:t>
      </w:r>
      <w:r w:rsidR="00184D9A">
        <w:rPr>
          <w:lang w:val="en-GB"/>
        </w:rPr>
        <w:t xml:space="preserve"> Akin to implies, the condition of an if-then-else expression is not subject to value propagation.</w:t>
      </w:r>
    </w:p>
    <w:p w:rsidR="00014943" w:rsidRDefault="00184D9A" w:rsidP="00014943">
      <w:pPr>
        <w:spacing w:after="200" w:line="276" w:lineRule="auto"/>
        <w:ind w:left="567"/>
        <w:rPr>
          <w:rFonts w:ascii="Courier New" w:hAnsi="Courier New" w:cs="Courier New"/>
          <w:sz w:val="22"/>
          <w:szCs w:val="22"/>
          <w:lang w:val="en-GB"/>
        </w:rPr>
      </w:pPr>
      <w:r>
        <w:rPr>
          <w:rFonts w:ascii="Courier New" w:hAnsi="Courier New" w:cs="Courier New"/>
          <w:b/>
          <w:sz w:val="22"/>
          <w:szCs w:val="22"/>
          <w:lang w:val="en-GB"/>
        </w:rPr>
        <w:t>i</w:t>
      </w:r>
      <w:r w:rsidRPr="00452271">
        <w:rPr>
          <w:rFonts w:ascii="Courier New" w:hAnsi="Courier New" w:cs="Courier New"/>
          <w:b/>
          <w:sz w:val="22"/>
          <w:szCs w:val="22"/>
          <w:lang w:val="en-GB"/>
        </w:rPr>
        <w:t>f</w:t>
      </w:r>
      <w:r w:rsidRPr="00452271">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contents[0].type </w:t>
      </w:r>
      <w:r w:rsidR="00652E70">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452271">
        <w:rPr>
          <w:rFonts w:ascii="Courier New" w:hAnsi="Courier New" w:cs="Courier New"/>
          <w:sz w:val="22"/>
          <w:szCs w:val="22"/>
          <w:lang w:val="en-GB"/>
        </w:rPr>
        <w:t xml:space="preserve"> </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then</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contents[0].bitrate</w:t>
      </w:r>
    </w:p>
    <w:p w:rsidR="00775A55"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else</w:t>
      </w:r>
      <w:r w:rsidRPr="00452271">
        <w:rPr>
          <w:rFonts w:ascii="Courier New" w:hAnsi="Courier New" w:cs="Courier New"/>
          <w:sz w:val="22"/>
          <w:szCs w:val="22"/>
          <w:lang w:val="en-GB"/>
        </w:rPr>
        <w:t xml:space="preserve"> </w:t>
      </w:r>
      <w:r>
        <w:rPr>
          <w:rFonts w:ascii="Courier New" w:hAnsi="Courier New" w:cs="Courier New"/>
          <w:sz w:val="22"/>
          <w:szCs w:val="22"/>
          <w:lang w:val="en-GB"/>
        </w:rPr>
        <w:t>contents[0].highBitrate</w:t>
      </w:r>
    </w:p>
    <w:p w:rsidR="00014943" w:rsidRDefault="00775A55" w:rsidP="00014943">
      <w:pPr>
        <w:spacing w:after="200" w:line="276" w:lineRule="auto"/>
        <w:ind w:left="851"/>
        <w:rPr>
          <w:b/>
          <w:lang w:val="en-GB"/>
        </w:rPr>
      </w:pPr>
      <w:r>
        <w:rPr>
          <w:rFonts w:ascii="Courier New" w:hAnsi="Courier New" w:cs="Courier New"/>
          <w:b/>
          <w:sz w:val="22"/>
          <w:szCs w:val="22"/>
          <w:lang w:val="en-GB"/>
        </w:rPr>
        <w:t>endif</w:t>
      </w:r>
      <w:r w:rsidR="00014943" w:rsidRPr="00452271">
        <w:rPr>
          <w:rFonts w:ascii="Courier New" w:hAnsi="Courier New" w:cs="Courier New"/>
          <w:sz w:val="22"/>
          <w:szCs w:val="22"/>
          <w:lang w:val="en-GB"/>
        </w:rPr>
        <w:t>;</w:t>
      </w:r>
    </w:p>
    <w:p w:rsidR="00194AC1" w:rsidRDefault="00014943">
      <w:pPr>
        <w:pStyle w:val="Heading3"/>
        <w:rPr>
          <w:lang w:val="en-GB"/>
        </w:rPr>
      </w:pPr>
      <w:bookmarkStart w:id="1372" w:name="_Toc434832198"/>
      <w:r>
        <w:rPr>
          <w:lang w:val="en-GB"/>
        </w:rPr>
        <w:t>Let Expressions</w:t>
      </w:r>
      <w:bookmarkEnd w:id="1372"/>
    </w:p>
    <w:p w:rsidR="00014943" w:rsidRPr="00B151A4" w:rsidRDefault="00014943" w:rsidP="00014943">
      <w:pPr>
        <w:rPr>
          <w:lang w:val="en-US"/>
        </w:rPr>
      </w:pPr>
      <w:r w:rsidRPr="00B151A4">
        <w:rPr>
          <w:lang w:val="en-US"/>
        </w:rPr>
        <w:t xml:space="preserve">Sometimes a sub-expression </w:t>
      </w:r>
      <w:r>
        <w:rPr>
          <w:lang w:val="en-US"/>
        </w:rPr>
        <w:t xml:space="preserve">is </w:t>
      </w:r>
      <w:r w:rsidRPr="00B151A4">
        <w:rPr>
          <w:lang w:val="en-US"/>
        </w:rPr>
        <w:t xml:space="preserve">used more than once in a constraint. The </w:t>
      </w:r>
      <w:r w:rsidRPr="00452271">
        <w:rPr>
          <w:rFonts w:ascii="Courier New" w:hAnsi="Courier New" w:cs="Courier New"/>
          <w:b/>
          <w:sz w:val="22"/>
          <w:szCs w:val="22"/>
          <w:lang w:val="en-GB"/>
        </w:rPr>
        <w:t>let</w:t>
      </w:r>
      <w:r w:rsidRPr="00B151A4">
        <w:rPr>
          <w:i/>
          <w:iCs/>
          <w:lang w:val="en-US"/>
        </w:rPr>
        <w:t xml:space="preserve"> </w:t>
      </w:r>
      <w:r w:rsidRPr="00B151A4">
        <w:rPr>
          <w:lang w:val="en-US"/>
        </w:rPr>
        <w:t xml:space="preserve">expression allows one to define a variable that can be used in the constraint. </w:t>
      </w:r>
      <w:r>
        <w:rPr>
          <w:lang w:val="en-US"/>
        </w:rPr>
        <w:t>We adjusted the notation to the IVML convention so that the type is stated before the name.</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let</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 </w:t>
      </w:r>
      <w:r>
        <w:rPr>
          <w:rFonts w:ascii="Courier New" w:hAnsi="Courier New" w:cs="Courier New"/>
          <w:sz w:val="22"/>
          <w:szCs w:val="22"/>
          <w:lang w:val="en-GB"/>
        </w:rPr>
        <w:t>bitrates</w:t>
      </w:r>
      <w:r w:rsidR="00752BFE">
        <w:rPr>
          <w:rFonts w:ascii="Courier New" w:hAnsi="Courier New" w:cs="Courier New"/>
          <w:sz w:val="22"/>
          <w:szCs w:val="22"/>
          <w:lang w:val="en-GB"/>
        </w:rPr>
        <w:t>.</w:t>
      </w:r>
      <w:r w:rsidRPr="00452271">
        <w:rPr>
          <w:rFonts w:ascii="Courier New" w:hAnsi="Courier New" w:cs="Courier New"/>
          <w:sz w:val="22"/>
          <w:szCs w:val="22"/>
          <w:lang w:val="en-GB"/>
        </w:rPr>
        <w:t>sum()</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b/>
          <w:sz w:val="22"/>
          <w:szCs w:val="22"/>
          <w:lang w:val="en-GB"/>
        </w:rPr>
        <w:t>in</w:t>
      </w:r>
      <w:r w:rsidRPr="00452271">
        <w:rPr>
          <w:rFonts w:ascii="Courier New" w:hAnsi="Courier New" w:cs="Courier New"/>
          <w:sz w:val="22"/>
          <w:szCs w:val="22"/>
          <w:lang w:val="en-GB"/>
        </w:rPr>
        <w:t xml:space="preserve"> </w:t>
      </w:r>
      <w:r>
        <w:rPr>
          <w:rFonts w:ascii="Courier New" w:hAnsi="Courier New" w:cs="Courier New"/>
          <w:sz w:val="22"/>
          <w:szCs w:val="22"/>
          <w:lang w:val="en-GB"/>
        </w:rPr>
        <w:t>sumBitrate</w:t>
      </w:r>
      <w:r w:rsidRPr="00452271">
        <w:rPr>
          <w:rFonts w:ascii="Courier New" w:hAnsi="Courier New" w:cs="Courier New"/>
          <w:sz w:val="22"/>
          <w:szCs w:val="22"/>
          <w:lang w:val="en-GB"/>
        </w:rPr>
        <w:t xml:space="preserve"> </w:t>
      </w:r>
      <w:r>
        <w:rPr>
          <w:rFonts w:ascii="Courier New" w:hAnsi="Courier New" w:cs="Courier New"/>
          <w:sz w:val="22"/>
          <w:szCs w:val="22"/>
          <w:lang w:val="en-GB"/>
        </w:rPr>
        <w:t>&lt;=</w:t>
      </w:r>
      <w:r w:rsidRPr="00452271">
        <w:rPr>
          <w:rFonts w:ascii="Courier New" w:hAnsi="Courier New" w:cs="Courier New"/>
          <w:sz w:val="22"/>
          <w:szCs w:val="22"/>
          <w:lang w:val="en-GB"/>
        </w:rPr>
        <w:t xml:space="preserve"> </w:t>
      </w:r>
      <w:r>
        <w:rPr>
          <w:rFonts w:ascii="Courier New" w:hAnsi="Courier New" w:cs="Courier New"/>
          <w:sz w:val="22"/>
          <w:szCs w:val="22"/>
          <w:lang w:val="en-GB"/>
        </w:rPr>
        <w:t>256</w:t>
      </w:r>
      <w:r w:rsidRPr="00452271">
        <w:rPr>
          <w:rFonts w:ascii="Courier New" w:hAnsi="Courier New" w:cs="Courier New"/>
          <w:sz w:val="22"/>
          <w:szCs w:val="22"/>
          <w:lang w:val="en-GB"/>
        </w:rPr>
        <w:t>;</w:t>
      </w:r>
    </w:p>
    <w:p w:rsidR="00014943" w:rsidRPr="00B151A4" w:rsidRDefault="00014943" w:rsidP="00014943">
      <w:pPr>
        <w:rPr>
          <w:lang w:val="en-US"/>
        </w:rPr>
      </w:pPr>
      <w:r w:rsidRPr="00B151A4">
        <w:rPr>
          <w:lang w:val="en-US"/>
        </w:rPr>
        <w:t>A let expression may be included in any kind of OCL expression. It is only known within this specific expression.</w:t>
      </w:r>
    </w:p>
    <w:p w:rsidR="00194AC1" w:rsidRDefault="00014943">
      <w:pPr>
        <w:pStyle w:val="Heading3"/>
        <w:rPr>
          <w:lang w:val="en-GB"/>
        </w:rPr>
      </w:pPr>
      <w:bookmarkStart w:id="1373" w:name="_Ref397458961"/>
      <w:bookmarkStart w:id="1374" w:name="_Toc434832199"/>
      <w:r w:rsidRPr="0053633A">
        <w:rPr>
          <w:lang w:val="en-GB"/>
        </w:rPr>
        <w:t>User-defined operations</w:t>
      </w:r>
      <w:bookmarkEnd w:id="1373"/>
      <w:bookmarkEnd w:id="1374"/>
    </w:p>
    <w:p w:rsidR="00014943" w:rsidRPr="0053633A" w:rsidRDefault="00014943" w:rsidP="00014943">
      <w:pPr>
        <w:rPr>
          <w:lang w:val="en-US"/>
        </w:rPr>
      </w:pPr>
      <w:r>
        <w:rPr>
          <w:lang w:val="en-GB"/>
        </w:rPr>
        <w:t>To enable the named reuse of (</w:t>
      </w:r>
      <w:del w:id="1375" w:author="Holger Eichelberger" w:date="2015-09-14T17:08:00Z">
        <w:r w:rsidDel="004363CD">
          <w:rPr>
            <w:lang w:val="en-GB"/>
          </w:rPr>
          <w:delText>larger</w:delText>
        </w:r>
      </w:del>
      <w:ins w:id="1376" w:author="Holger Eichelberger" w:date="2015-09-14T17:08:00Z">
        <w:r w:rsidR="004363CD">
          <w:rPr>
            <w:lang w:val="en-GB"/>
          </w:rPr>
          <w:t>complex</w:t>
        </w:r>
      </w:ins>
      <w:r>
        <w:rPr>
          <w:lang w:val="en-GB"/>
        </w:rPr>
        <w:t xml:space="preserve">) constraint expressions, user-defined operations can be defined. </w:t>
      </w:r>
      <w:r w:rsidRPr="0053633A">
        <w:rPr>
          <w:lang w:val="en-US"/>
        </w:rPr>
        <w:t xml:space="preserve">The syntax of the operation definitions is similar to the Let expression, but each </w:t>
      </w:r>
      <w:r w:rsidR="0043167F">
        <w:rPr>
          <w:lang w:val="en-US"/>
        </w:rPr>
        <w:t>annotation</w:t>
      </w:r>
      <w:r w:rsidR="0043167F" w:rsidRPr="0053633A">
        <w:rPr>
          <w:lang w:val="en-US"/>
        </w:rPr>
        <w:t xml:space="preserve"> </w:t>
      </w:r>
      <w:r w:rsidRPr="0053633A">
        <w:rPr>
          <w:lang w:val="en-US"/>
        </w:rPr>
        <w:t>and operation definitio</w:t>
      </w:r>
      <w:r>
        <w:rPr>
          <w:lang w:val="en-US"/>
        </w:rPr>
        <w:t xml:space="preserve">n is prefixed with the keyword </w:t>
      </w:r>
      <w:r w:rsidRPr="00452271">
        <w:rPr>
          <w:rFonts w:ascii="Courier New" w:hAnsi="Courier New" w:cs="Courier New"/>
          <w:b/>
          <w:sz w:val="22"/>
          <w:szCs w:val="22"/>
          <w:lang w:val="en-GB"/>
        </w:rPr>
        <w:t>def</w:t>
      </w:r>
      <w:r w:rsidRPr="0053633A">
        <w:rPr>
          <w:lang w:val="en-US"/>
        </w:rPr>
        <w:t xml:space="preserve"> as shown below.</w:t>
      </w:r>
      <w:r>
        <w:rPr>
          <w:lang w:val="en-US"/>
        </w:rPr>
        <w:t xml:space="preserve"> We adjusted the notation as IVML does not have OCL contexts (no colon after </w:t>
      </w:r>
      <w:r w:rsidRPr="00452271">
        <w:rPr>
          <w:rFonts w:ascii="Courier New" w:hAnsi="Courier New" w:cs="Courier New"/>
          <w:b/>
          <w:sz w:val="22"/>
          <w:szCs w:val="22"/>
          <w:lang w:val="en-GB"/>
        </w:rPr>
        <w:t>def</w:t>
      </w:r>
      <w:r>
        <w:rPr>
          <w:lang w:val="en-US"/>
        </w:rPr>
        <w:t>) and that the type is stated before the name of the operation or parameter.</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b/>
          <w:sz w:val="22"/>
          <w:szCs w:val="22"/>
          <w:lang w:val="en-GB"/>
        </w:rPr>
        <w:t xml:space="preserve">def </w:t>
      </w:r>
      <w:r>
        <w:rPr>
          <w:rFonts w:ascii="Courier New" w:hAnsi="Courier New" w:cs="Courier New"/>
          <w:b/>
          <w:sz w:val="22"/>
          <w:szCs w:val="22"/>
          <w:lang w:val="en-GB"/>
        </w:rPr>
        <w:t>Integer</w:t>
      </w:r>
      <w:r w:rsidRPr="00452271">
        <w:rPr>
          <w:rFonts w:ascii="Courier New" w:hAnsi="Courier New" w:cs="Courier New"/>
          <w:b/>
          <w:sz w:val="22"/>
          <w:szCs w:val="22"/>
          <w:lang w:val="en-GB"/>
        </w:rPr>
        <w:t xml:space="preserve"> </w:t>
      </w: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Contents c</w:t>
      </w:r>
      <w:r w:rsidRPr="00452271">
        <w:rPr>
          <w:rFonts w:ascii="Courier New" w:hAnsi="Courier New" w:cs="Courier New"/>
          <w:sz w:val="22"/>
          <w:szCs w:val="22"/>
          <w:lang w:val="en-GB"/>
        </w:rPr>
        <w:t xml:space="preserve">) = </w:t>
      </w:r>
    </w:p>
    <w:p w:rsidR="00014943" w:rsidRDefault="00CA1F70" w:rsidP="00014943">
      <w:pPr>
        <w:spacing w:after="200" w:line="276" w:lineRule="auto"/>
        <w:ind w:left="993"/>
        <w:rPr>
          <w:rFonts w:ascii="Courier New" w:hAnsi="Courier New" w:cs="Courier New"/>
          <w:sz w:val="22"/>
          <w:szCs w:val="22"/>
          <w:lang w:val="en-GB"/>
        </w:rPr>
      </w:pPr>
      <w:r>
        <w:rPr>
          <w:rFonts w:ascii="Courier New" w:hAnsi="Courier New" w:cs="Courier New"/>
          <w:b/>
          <w:sz w:val="22"/>
          <w:szCs w:val="22"/>
          <w:lang w:val="en-GB"/>
        </w:rPr>
        <w:t>i</w:t>
      </w:r>
      <w:r w:rsidRPr="00B31CDA">
        <w:rPr>
          <w:rFonts w:ascii="Courier New" w:hAnsi="Courier New" w:cs="Courier New"/>
          <w:b/>
          <w:sz w:val="22"/>
          <w:szCs w:val="22"/>
          <w:lang w:val="en-GB"/>
        </w:rPr>
        <w:t>f</w:t>
      </w:r>
      <w:r w:rsidRPr="00B31CDA">
        <w:rPr>
          <w:rFonts w:ascii="Courier New" w:hAnsi="Courier New" w:cs="Courier New"/>
          <w:sz w:val="22"/>
          <w:szCs w:val="22"/>
          <w:lang w:val="en-GB"/>
        </w:rPr>
        <w:t xml:space="preserve"> </w:t>
      </w:r>
      <w:r w:rsidR="00014943">
        <w:rPr>
          <w:rFonts w:ascii="Courier New" w:hAnsi="Courier New" w:cs="Courier New"/>
          <w:sz w:val="22"/>
          <w:szCs w:val="22"/>
          <w:lang w:val="en-GB"/>
        </w:rPr>
        <w:t xml:space="preserve">c.type </w:t>
      </w:r>
      <w:r w:rsidR="00E602EA">
        <w:rPr>
          <w:rFonts w:ascii="Courier New" w:hAnsi="Courier New" w:cs="Courier New"/>
          <w:sz w:val="22"/>
          <w:szCs w:val="22"/>
          <w:lang w:val="en-GB"/>
        </w:rPr>
        <w:t>=</w:t>
      </w:r>
      <w:r w:rsidR="00014943">
        <w:rPr>
          <w:rFonts w:ascii="Courier New" w:hAnsi="Courier New" w:cs="Courier New"/>
          <w:sz w:val="22"/>
          <w:szCs w:val="22"/>
          <w:lang w:val="en-GB"/>
        </w:rPr>
        <w:t>= “video”</w:t>
      </w:r>
      <w:r w:rsidR="00014943" w:rsidRPr="00B31CDA">
        <w:rPr>
          <w:rFonts w:ascii="Courier New" w:hAnsi="Courier New" w:cs="Courier New"/>
          <w:sz w:val="22"/>
          <w:szCs w:val="22"/>
          <w:lang w:val="en-GB"/>
        </w:rPr>
        <w:t xml:space="preserve"> </w:t>
      </w:r>
    </w:p>
    <w:p w:rsidR="00014943"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then</w:t>
      </w:r>
      <w:r w:rsidRPr="00B31CDA">
        <w:rPr>
          <w:rFonts w:ascii="Courier New" w:hAnsi="Courier New" w:cs="Courier New"/>
          <w:sz w:val="22"/>
          <w:szCs w:val="22"/>
          <w:lang w:val="en-GB"/>
        </w:rPr>
        <w:t xml:space="preserve"> </w:t>
      </w:r>
      <w:r>
        <w:rPr>
          <w:rFonts w:ascii="Courier New" w:hAnsi="Courier New" w:cs="Courier New"/>
          <w:sz w:val="22"/>
          <w:szCs w:val="22"/>
          <w:lang w:val="en-GB"/>
        </w:rPr>
        <w:t>c.bitrate</w:t>
      </w:r>
    </w:p>
    <w:p w:rsidR="00CA1F70" w:rsidRDefault="00014943" w:rsidP="00014943">
      <w:pPr>
        <w:spacing w:after="200" w:line="276" w:lineRule="auto"/>
        <w:ind w:left="1277"/>
        <w:rPr>
          <w:rFonts w:ascii="Courier New" w:hAnsi="Courier New" w:cs="Courier New"/>
          <w:sz w:val="22"/>
          <w:szCs w:val="22"/>
          <w:lang w:val="en-GB"/>
        </w:rPr>
      </w:pPr>
      <w:r w:rsidRPr="00B31CDA">
        <w:rPr>
          <w:rFonts w:ascii="Courier New" w:hAnsi="Courier New" w:cs="Courier New"/>
          <w:b/>
          <w:sz w:val="22"/>
          <w:szCs w:val="22"/>
          <w:lang w:val="en-GB"/>
        </w:rPr>
        <w:t>else</w:t>
      </w:r>
      <w:r w:rsidRPr="00B31CDA">
        <w:rPr>
          <w:rFonts w:ascii="Courier New" w:hAnsi="Courier New" w:cs="Courier New"/>
          <w:sz w:val="22"/>
          <w:szCs w:val="22"/>
          <w:lang w:val="en-GB"/>
        </w:rPr>
        <w:t xml:space="preserve"> </w:t>
      </w:r>
      <w:r>
        <w:rPr>
          <w:rFonts w:ascii="Courier New" w:hAnsi="Courier New" w:cs="Courier New"/>
          <w:sz w:val="22"/>
          <w:szCs w:val="22"/>
          <w:lang w:val="en-GB"/>
        </w:rPr>
        <w:t>c.highBitrate</w:t>
      </w:r>
    </w:p>
    <w:p w:rsidR="009F0CF7" w:rsidRDefault="00CA1F70" w:rsidP="009F0CF7">
      <w:pPr>
        <w:spacing w:after="200" w:line="276" w:lineRule="auto"/>
        <w:rPr>
          <w:b/>
          <w:lang w:val="en-GB"/>
        </w:rPr>
      </w:pPr>
      <w:r>
        <w:rPr>
          <w:rFonts w:ascii="Courier New" w:hAnsi="Courier New" w:cs="Courier New"/>
          <w:b/>
          <w:sz w:val="22"/>
          <w:szCs w:val="22"/>
          <w:lang w:val="en-GB"/>
        </w:rPr>
        <w:t xml:space="preserve">       endif;</w:t>
      </w:r>
    </w:p>
    <w:p w:rsidR="00014943" w:rsidRDefault="00014943" w:rsidP="00014943">
      <w:pPr>
        <w:rPr>
          <w:lang w:val="en-GB"/>
        </w:rPr>
      </w:pPr>
      <w:r>
        <w:rPr>
          <w:lang w:val="en-GB"/>
        </w:rPr>
        <w:t xml:space="preserve">The name of an operation may not conflict with keywords, types, decision variables, etc. An user-defined operation may be used similar to build-in operations. </w:t>
      </w:r>
      <w:r w:rsidR="00DE02BD">
        <w:rPr>
          <w:lang w:val="en-GB"/>
        </w:rPr>
        <w:t>User-defined operations in imported projects are available as long as the imported project does not define</w:t>
      </w:r>
      <w:del w:id="1377" w:author="Holger Eichelberger" w:date="2015-09-14T17:14:00Z">
        <w:r w:rsidR="00DE02BD" w:rsidDel="00A70D8E">
          <w:rPr>
            <w:lang w:val="en-GB"/>
          </w:rPr>
          <w:delText>d</w:delText>
        </w:r>
      </w:del>
      <w:r w:rsidR="00DE02BD">
        <w:rPr>
          <w:lang w:val="en-GB"/>
        </w:rPr>
        <w:t xml:space="preserve"> interfaces.</w:t>
      </w:r>
      <w:r w:rsidR="008B13D5">
        <w:rPr>
          <w:lang w:val="en-GB"/>
        </w:rPr>
        <w:t xml:space="preserve"> The import sequence is relevant as the first model containing the right signature will take precedence.</w:t>
      </w:r>
      <w:r w:rsidR="00DE02BD">
        <w:rPr>
          <w:lang w:val="en-GB"/>
        </w:rPr>
        <w:t xml:space="preserve"> </w:t>
      </w:r>
      <w:r>
        <w:rPr>
          <w:lang w:val="en-GB"/>
        </w:rPr>
        <w:t>Please note that prefix or infix use of user-defined operations is not supported.</w:t>
      </w:r>
    </w:p>
    <w:p w:rsidR="00014943" w:rsidRDefault="00014943" w:rsidP="00014943">
      <w:pPr>
        <w:ind w:left="567"/>
        <w:rPr>
          <w:rFonts w:ascii="Courier New" w:hAnsi="Courier New" w:cs="Courier New"/>
          <w:sz w:val="22"/>
          <w:szCs w:val="22"/>
          <w:lang w:val="en-GB"/>
        </w:rPr>
      </w:pPr>
      <w:r>
        <w:rPr>
          <w:rFonts w:ascii="Courier New" w:hAnsi="Courier New" w:cs="Courier New"/>
          <w:sz w:val="22"/>
          <w:szCs w:val="22"/>
          <w:lang w:val="en-GB"/>
        </w:rPr>
        <w:t>actualBitrate</w:t>
      </w:r>
      <w:r w:rsidRPr="00452271">
        <w:rPr>
          <w:rFonts w:ascii="Courier New" w:hAnsi="Courier New" w:cs="Courier New"/>
          <w:sz w:val="22"/>
          <w:szCs w:val="22"/>
          <w:lang w:val="en-GB"/>
        </w:rPr>
        <w:t>(</w:t>
      </w:r>
      <w:r>
        <w:rPr>
          <w:rFonts w:ascii="Courier New" w:hAnsi="Courier New" w:cs="Courier New"/>
          <w:sz w:val="22"/>
          <w:szCs w:val="22"/>
          <w:lang w:val="en-GB"/>
        </w:rPr>
        <w:t>c</w:t>
      </w:r>
      <w:r w:rsidRPr="00452271">
        <w:rPr>
          <w:rFonts w:ascii="Courier New" w:hAnsi="Courier New" w:cs="Courier New"/>
          <w:sz w:val="22"/>
          <w:szCs w:val="22"/>
          <w:lang w:val="en-GB"/>
        </w:rPr>
        <w:t>)</w:t>
      </w:r>
      <w:r>
        <w:rPr>
          <w:rFonts w:ascii="Courier New" w:hAnsi="Courier New" w:cs="Courier New"/>
          <w:sz w:val="22"/>
          <w:szCs w:val="22"/>
          <w:lang w:val="en-GB"/>
        </w:rPr>
        <w:t xml:space="preserve"> &gt; 1024</w:t>
      </w:r>
      <w:r w:rsidRPr="00452271">
        <w:rPr>
          <w:rFonts w:ascii="Courier New" w:hAnsi="Courier New" w:cs="Courier New"/>
          <w:sz w:val="22"/>
          <w:szCs w:val="22"/>
          <w:lang w:val="en-GB"/>
        </w:rPr>
        <w:t xml:space="preserve"> </w:t>
      </w:r>
      <w:r w:rsidRPr="00452271">
        <w:rPr>
          <w:rFonts w:ascii="Courier New" w:hAnsi="Courier New" w:cs="Courier New"/>
          <w:b/>
          <w:sz w:val="22"/>
          <w:szCs w:val="22"/>
          <w:lang w:val="en-GB"/>
        </w:rPr>
        <w:t>implies</w:t>
      </w:r>
      <w:r w:rsidRPr="00452271">
        <w:rPr>
          <w:rFonts w:ascii="Courier New" w:hAnsi="Courier New" w:cs="Courier New"/>
          <w:sz w:val="22"/>
          <w:szCs w:val="22"/>
          <w:lang w:val="en-GB"/>
        </w:rPr>
        <w:t xml:space="preserve"> </w:t>
      </w:r>
      <w:r>
        <w:rPr>
          <w:rFonts w:ascii="Courier New" w:hAnsi="Courier New" w:cs="Courier New"/>
          <w:sz w:val="22"/>
          <w:szCs w:val="22"/>
          <w:lang w:val="en-GB"/>
        </w:rPr>
        <w:t xml:space="preserve">highQuality </w:t>
      </w:r>
      <w:r w:rsidR="00E602EA">
        <w:rPr>
          <w:rFonts w:ascii="Courier New" w:hAnsi="Courier New" w:cs="Courier New"/>
          <w:sz w:val="22"/>
          <w:szCs w:val="22"/>
          <w:lang w:val="en-GB"/>
        </w:rPr>
        <w:t>=</w:t>
      </w:r>
      <w:r w:rsidRPr="007E4C04">
        <w:rPr>
          <w:rFonts w:ascii="Courier New" w:hAnsi="Courier New" w:cs="Courier New"/>
          <w:sz w:val="22"/>
          <w:szCs w:val="22"/>
          <w:lang w:val="en-GB"/>
        </w:rPr>
        <w:t xml:space="preserve">= </w:t>
      </w:r>
      <w:r>
        <w:rPr>
          <w:rFonts w:ascii="Courier New" w:hAnsi="Courier New" w:cs="Courier New"/>
          <w:sz w:val="22"/>
          <w:szCs w:val="22"/>
          <w:lang w:val="en-GB"/>
        </w:rPr>
        <w:t>true</w:t>
      </w:r>
      <w:r w:rsidRPr="00452271">
        <w:rPr>
          <w:rFonts w:ascii="Courier New" w:hAnsi="Courier New" w:cs="Courier New"/>
          <w:sz w:val="22"/>
          <w:szCs w:val="22"/>
          <w:lang w:val="en-GB"/>
        </w:rPr>
        <w:t>;</w:t>
      </w:r>
    </w:p>
    <w:p w:rsidR="007A6F89" w:rsidRDefault="00FF4422" w:rsidP="007A6F89">
      <w:pPr>
        <w:rPr>
          <w:rFonts w:ascii="Courier New" w:hAnsi="Courier New" w:cs="Courier New"/>
          <w:sz w:val="22"/>
          <w:szCs w:val="22"/>
          <w:lang w:val="en-GB"/>
        </w:rPr>
      </w:pPr>
      <w:r>
        <w:rPr>
          <w:lang w:val="en-GB"/>
        </w:rPr>
        <w:t xml:space="preserve">User-defined operations </w:t>
      </w:r>
      <w:del w:id="1378" w:author="Holger Eichelberger" w:date="2015-09-14T17:08:00Z">
        <w:r w:rsidDel="004363CD">
          <w:rPr>
            <w:lang w:val="en-GB"/>
          </w:rPr>
          <w:delText xml:space="preserve">may </w:delText>
        </w:r>
      </w:del>
      <w:ins w:id="1379" w:author="Holger Eichelberger" w:date="2015-09-14T17:08:00Z">
        <w:r w:rsidR="004363CD">
          <w:rPr>
            <w:lang w:val="en-GB"/>
          </w:rPr>
          <w:t xml:space="preserve">can </w:t>
        </w:r>
      </w:ins>
      <w:r>
        <w:rPr>
          <w:lang w:val="en-GB"/>
        </w:rPr>
        <w:t>be overridden, i.e., operations of same name with the same number of parameters of refined parameter types and refined result type may be specified. Overridden operations are subject to dynamic dispatch during constraint evaluation</w:t>
      </w:r>
      <w:r w:rsidR="0061654D">
        <w:rPr>
          <w:lang w:val="en-GB"/>
        </w:rPr>
        <w:t xml:space="preserve">, i.e., the operation with the best fitting signature to the actual parameters is selected for execution at </w:t>
      </w:r>
      <w:commentRangeStart w:id="1380"/>
      <w:r w:rsidR="0061654D">
        <w:rPr>
          <w:lang w:val="en-GB"/>
        </w:rPr>
        <w:t>runtime</w:t>
      </w:r>
      <w:commentRangeEnd w:id="1380"/>
      <w:r w:rsidR="0061654D">
        <w:rPr>
          <w:rStyle w:val="CommentReference"/>
        </w:rPr>
        <w:commentReference w:id="1380"/>
      </w:r>
      <w:r>
        <w:rPr>
          <w:lang w:val="en-GB"/>
        </w:rPr>
        <w:t>.</w:t>
      </w:r>
    </w:p>
    <w:p w:rsidR="00194AC1" w:rsidRDefault="00014943">
      <w:pPr>
        <w:pStyle w:val="Heading3"/>
        <w:rPr>
          <w:lang w:val="en-GB"/>
        </w:rPr>
      </w:pPr>
      <w:bookmarkStart w:id="1381" w:name="_Toc434832200"/>
      <w:r>
        <w:rPr>
          <w:lang w:val="en-GB"/>
        </w:rPr>
        <w:t xml:space="preserve">Collection </w:t>
      </w:r>
      <w:r w:rsidRPr="0053633A">
        <w:rPr>
          <w:lang w:val="en-GB"/>
        </w:rPr>
        <w:t>operations</w:t>
      </w:r>
      <w:bookmarkEnd w:id="1381"/>
    </w:p>
    <w:p w:rsidR="00014943" w:rsidRDefault="00014943" w:rsidP="00014943">
      <w:pPr>
        <w:rPr>
          <w:lang w:val="en-US"/>
        </w:rPr>
      </w:pPr>
      <w:r>
        <w:rPr>
          <w:lang w:val="en-US"/>
        </w:rPr>
        <w:t>IVML</w:t>
      </w:r>
      <w:r w:rsidRPr="003B3243">
        <w:rPr>
          <w:lang w:val="en-US"/>
        </w:rPr>
        <w:t xml:space="preserve"> defines many operations on the collection types. These operations are specifically meant to enable a flexible and powerful way of </w:t>
      </w:r>
      <w:r>
        <w:rPr>
          <w:lang w:val="en-US"/>
        </w:rPr>
        <w:t xml:space="preserve">constraining the contents of collections or </w:t>
      </w:r>
      <w:r w:rsidRPr="003B3243">
        <w:rPr>
          <w:lang w:val="en-US"/>
        </w:rPr>
        <w:t xml:space="preserve">projecting new collections from existing ones. </w:t>
      </w:r>
      <w:r>
        <w:rPr>
          <w:lang w:val="en-US"/>
        </w:rPr>
        <w:t xml:space="preserve">However, we support only a relevant subset of the various notations in OCL. </w:t>
      </w:r>
      <w:r w:rsidRPr="00BC59DA">
        <w:rPr>
          <w:lang w:val="en-US"/>
        </w:rPr>
        <w:t xml:space="preserve">The different constructs are described in the following </w:t>
      </w:r>
      <w:r>
        <w:rPr>
          <w:lang w:val="en-US"/>
        </w:rPr>
        <w:t>paragraphs</w:t>
      </w:r>
      <w:r w:rsidRPr="00BC59DA">
        <w:rPr>
          <w:lang w:val="en-US"/>
        </w:rPr>
        <w:t>.</w:t>
      </w:r>
      <w:r>
        <w:rPr>
          <w:lang w:val="en-US"/>
        </w:rPr>
        <w:t xml:space="preserve"> All collection operations (and only those) are accessed using the arrow-operator ‘</w:t>
      </w:r>
      <w:r w:rsidRPr="00452271">
        <w:rPr>
          <w:rFonts w:ascii="Courier New" w:hAnsi="Courier New" w:cs="Courier New"/>
          <w:sz w:val="22"/>
          <w:szCs w:val="22"/>
          <w:lang w:val="en-GB"/>
        </w:rPr>
        <w:t>-&gt;</w:t>
      </w:r>
      <w:r>
        <w:rPr>
          <w:lang w:val="en-US"/>
        </w:rPr>
        <w:t>’.</w:t>
      </w:r>
    </w:p>
    <w:p w:rsidR="00014943" w:rsidRDefault="00014943" w:rsidP="00014943">
      <w:pPr>
        <w:rPr>
          <w:lang w:val="en-GB"/>
        </w:rPr>
      </w:pPr>
      <w:r>
        <w:rPr>
          <w:lang w:val="en-US"/>
        </w:rPr>
        <w:t>In the first versions of OCL, all collection operations returned flattened collections, i.e. the entries of nested collections instead of the collections were taken over into the results. However, this was considered as an issue in OCL and does not fit to the explicit hierarchical nesting in IVML. Thus, collection operations in IVML do not apply flattening.</w:t>
      </w:r>
    </w:p>
    <w:p w:rsidR="00014943" w:rsidRDefault="00014943" w:rsidP="00014943">
      <w:pPr>
        <w:rPr>
          <w:lang w:val="en-US"/>
        </w:rPr>
      </w:pPr>
      <w:r w:rsidRPr="000A1E9D">
        <w:rPr>
          <w:lang w:val="en-US"/>
        </w:rPr>
        <w:t xml:space="preserve">Sometimes an expression using operations results in a collection, while we are interested only in a </w:t>
      </w:r>
      <w:r w:rsidRPr="00E840C7">
        <w:rPr>
          <w:lang w:val="en-US"/>
        </w:rPr>
        <w:t>special subset</w:t>
      </w:r>
      <w:r w:rsidRPr="000A1E9D">
        <w:rPr>
          <w:lang w:val="en-US"/>
        </w:rPr>
        <w:t xml:space="preserve"> of the collection. </w:t>
      </w:r>
      <w:r>
        <w:rPr>
          <w:lang w:val="en-US"/>
        </w:rPr>
        <w:t xml:space="preserve">The </w:t>
      </w:r>
      <w:r w:rsidRPr="00452271">
        <w:rPr>
          <w:rFonts w:ascii="Courier New" w:hAnsi="Courier New" w:cs="Courier New"/>
          <w:b/>
          <w:sz w:val="22"/>
          <w:szCs w:val="22"/>
          <w:lang w:val="en-GB"/>
        </w:rPr>
        <w:t>select</w:t>
      </w:r>
      <w:r>
        <w:rPr>
          <w:lang w:val="en-US"/>
        </w:rPr>
        <w:t xml:space="preserve"> operation </w:t>
      </w:r>
      <w:r w:rsidRPr="000A1E9D">
        <w:rPr>
          <w:lang w:val="en-US"/>
        </w:rPr>
        <w:t xml:space="preserve">specifies a subset of a collection: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select(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jc w:val="left"/>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Both expressions result</w:t>
      </w:r>
      <w:r w:rsidRPr="00965365">
        <w:rPr>
          <w:lang w:val="en-US"/>
        </w:rPr>
        <w:t xml:space="preserve"> in a collection that contains all the elements from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for which the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 xml:space="preserve">evaluates to true. </w:t>
      </w:r>
      <w:r>
        <w:rPr>
          <w:lang w:val="en-US"/>
        </w:rPr>
        <w:t xml:space="preserve">Thereby, </w:t>
      </w:r>
      <w:r w:rsidRPr="00452271">
        <w:rPr>
          <w:rFonts w:ascii="Courier New" w:hAnsi="Courier New" w:cs="Courier New"/>
          <w:sz w:val="22"/>
          <w:szCs w:val="22"/>
          <w:lang w:val="en-GB"/>
        </w:rPr>
        <w:t>t</w:t>
      </w:r>
      <w:r>
        <w:rPr>
          <w:lang w:val="en-US"/>
        </w:rPr>
        <w:t xml:space="preserve"> is an iterator which will successively receive all values stored in </w:t>
      </w:r>
      <w:r w:rsidRPr="00452271">
        <w:rPr>
          <w:rFonts w:ascii="Courier New" w:hAnsi="Courier New" w:cs="Courier New"/>
          <w:sz w:val="22"/>
          <w:szCs w:val="22"/>
          <w:lang w:val="en-GB"/>
        </w:rPr>
        <w:t>collection</w:t>
      </w:r>
      <w:r>
        <w:rPr>
          <w:lang w:val="en-US"/>
        </w:rPr>
        <w:t xml:space="preserve">. In the second form the type of the elements is explicitly specified. Note that the type of the iterator must comply with the element type of the collection. </w:t>
      </w:r>
      <w:r w:rsidRPr="00965365">
        <w:rPr>
          <w:lang w:val="en-US"/>
        </w:rPr>
        <w:t xml:space="preserve">To find the result of this expression, for each element in </w:t>
      </w:r>
      <w:r w:rsidRPr="00452271">
        <w:rPr>
          <w:rFonts w:ascii="Courier New" w:hAnsi="Courier New" w:cs="Courier New"/>
          <w:sz w:val="22"/>
          <w:szCs w:val="22"/>
          <w:lang w:val="en-GB"/>
        </w:rPr>
        <w:t>collection</w:t>
      </w:r>
      <w:r w:rsidRPr="00965365">
        <w:rPr>
          <w:i/>
          <w:iCs/>
          <w:lang w:val="en-US"/>
        </w:rPr>
        <w:t xml:space="preserve"> </w:t>
      </w:r>
      <w:r w:rsidRPr="00965365">
        <w:rPr>
          <w:lang w:val="en-US"/>
        </w:rPr>
        <w:t xml:space="preserve">the expression </w:t>
      </w:r>
      <w:r w:rsidRPr="00452271">
        <w:rPr>
          <w:rFonts w:ascii="Courier New" w:hAnsi="Courier New" w:cs="Courier New"/>
          <w:sz w:val="22"/>
          <w:szCs w:val="22"/>
          <w:lang w:val="en-GB"/>
        </w:rPr>
        <w:t>boolean-expression-with-t</w:t>
      </w:r>
      <w:r w:rsidRPr="00965365">
        <w:rPr>
          <w:i/>
          <w:iCs/>
          <w:lang w:val="en-US"/>
        </w:rPr>
        <w:t xml:space="preserve"> </w:t>
      </w:r>
      <w:r w:rsidRPr="00965365">
        <w:rPr>
          <w:lang w:val="en-US"/>
        </w:rPr>
        <w:t>is evaluated. If this evaluates to true, the element is included in the result collection, otherwise not.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Get all elements of the set “contents” with a “highBitrate” of less than 128 */</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contents-&gt;</w:t>
      </w:r>
      <w:r>
        <w:rPr>
          <w:rFonts w:ascii="Courier New" w:hAnsi="Courier New" w:cs="Courier New"/>
          <w:b/>
          <w:sz w:val="22"/>
          <w:szCs w:val="22"/>
          <w:lang w:val="en-GB"/>
        </w:rPr>
        <w:t>select(</w:t>
      </w:r>
      <w:r w:rsidRPr="00452271">
        <w:rPr>
          <w:rFonts w:ascii="Courier New" w:hAnsi="Courier New" w:cs="Courier New"/>
          <w:sz w:val="22"/>
          <w:szCs w:val="22"/>
          <w:lang w:val="en-GB"/>
        </w:rPr>
        <w:t>t|t.highBitrate &lt; 128</w:t>
      </w:r>
      <w:r>
        <w:rPr>
          <w:rFonts w:ascii="Courier New" w:hAnsi="Courier New" w:cs="Courier New"/>
          <w:b/>
          <w:sz w:val="22"/>
          <w:szCs w:val="22"/>
          <w:lang w:val="en-GB"/>
        </w:rPr>
        <w:t>)</w:t>
      </w:r>
      <w:r w:rsidRPr="00452271">
        <w:rPr>
          <w:rFonts w:ascii="Courier New" w:hAnsi="Courier New" w:cs="Courier New"/>
          <w:sz w:val="22"/>
          <w:szCs w:val="22"/>
          <w:lang w:val="en-GB"/>
        </w:rPr>
        <w:t>;</w:t>
      </w:r>
    </w:p>
    <w:p w:rsidR="00014943" w:rsidRDefault="00014943" w:rsidP="00014943">
      <w:pPr>
        <w:rPr>
          <w:lang w:val="en-US"/>
        </w:rPr>
      </w:pPr>
      <w:r w:rsidRPr="000032F6">
        <w:rPr>
          <w:lang w:val="en-US"/>
        </w:rPr>
        <w:t xml:space="preserve">The </w:t>
      </w:r>
      <w:r w:rsidRPr="00452271">
        <w:rPr>
          <w:rFonts w:ascii="Courier New" w:hAnsi="Courier New" w:cs="Courier New"/>
          <w:b/>
          <w:sz w:val="22"/>
          <w:szCs w:val="22"/>
          <w:lang w:val="en-GB"/>
        </w:rPr>
        <w:t>rejec</w:t>
      </w:r>
      <w:r w:rsidR="00CA1915" w:rsidRPr="00CA1915">
        <w:rPr>
          <w:rFonts w:ascii="Courier New" w:hAnsi="Courier New" w:cs="Courier New"/>
          <w:b/>
          <w:sz w:val="22"/>
          <w:szCs w:val="22"/>
          <w:lang w:val="en-GB"/>
          <w:rPrChange w:id="1382" w:author="Holger Eichelberger" w:date="2015-09-14T17:12:00Z">
            <w:rPr>
              <w:b/>
              <w:iCs/>
              <w:color w:val="0000FF"/>
              <w:u w:val="single"/>
              <w:lang w:val="en-US"/>
            </w:rPr>
          </w:rPrChange>
        </w:rPr>
        <w:t>t</w:t>
      </w:r>
      <w:r w:rsidRPr="000032F6">
        <w:rPr>
          <w:i/>
          <w:iCs/>
          <w:lang w:val="en-US"/>
        </w:rPr>
        <w:t xml:space="preserve"> </w:t>
      </w:r>
      <w:r w:rsidRPr="000032F6">
        <w:rPr>
          <w:lang w:val="en-US"/>
        </w:rPr>
        <w:t xml:space="preserve">operation is identical to the select operation, but with reject we get the subset of all the elements of the collection for which the expression evaluates to False. </w:t>
      </w:r>
      <w:r w:rsidRPr="009E3AC5">
        <w:rPr>
          <w:lang w:val="en-US"/>
        </w:rPr>
        <w:t>The reject syntax is identical to the select syntax.</w:t>
      </w:r>
    </w:p>
    <w:p w:rsidR="00014943" w:rsidRDefault="00014943" w:rsidP="00014943">
      <w:pPr>
        <w:rPr>
          <w:lang w:val="en-US"/>
        </w:rPr>
      </w:pPr>
      <w:r w:rsidRPr="009E3AC5">
        <w:rPr>
          <w:lang w:val="en-US"/>
        </w:rPr>
        <w:t xml:space="preserve">As shown in the previous section, the select and reject operations always result in a sub-collection of the original collection. When we want to specify a collection which is derived from some other collection, but which contains different objects from the original collection (i.e., it is not a sub-collection), we can use a </w:t>
      </w:r>
      <w:r w:rsidRPr="00452271">
        <w:rPr>
          <w:rFonts w:ascii="Courier New" w:hAnsi="Courier New" w:cs="Courier New"/>
          <w:b/>
          <w:sz w:val="22"/>
          <w:szCs w:val="22"/>
          <w:lang w:val="en-GB"/>
        </w:rPr>
        <w:t>collect</w:t>
      </w:r>
      <w:r w:rsidRPr="009E3AC5">
        <w:rPr>
          <w:i/>
          <w:iCs/>
          <w:lang w:val="en-US"/>
        </w:rPr>
        <w:t xml:space="preserve"> </w:t>
      </w:r>
      <w:r w:rsidRPr="009E3AC5">
        <w:rPr>
          <w:lang w:val="en-US"/>
        </w:rPr>
        <w:t xml:space="preserve">operation. The </w:t>
      </w:r>
      <w:r w:rsidRPr="00452271">
        <w:rPr>
          <w:rFonts w:ascii="Courier New" w:hAnsi="Courier New" w:cs="Courier New"/>
          <w:b/>
          <w:sz w:val="22"/>
          <w:szCs w:val="22"/>
          <w:lang w:val="en-GB"/>
        </w:rPr>
        <w:t>collect</w:t>
      </w:r>
      <w:r w:rsidRPr="009E3AC5">
        <w:rPr>
          <w:lang w:val="en-US"/>
        </w:rPr>
        <w:t xml:space="preserve"> operation uses the same syntax as the select and reject and is written as one of:</w:t>
      </w:r>
    </w:p>
    <w:p w:rsidR="00014943" w:rsidRDefault="00014943" w:rsidP="00014943">
      <w:pPr>
        <w:spacing w:after="200" w:line="276" w:lineRule="auto"/>
        <w:ind w:left="567"/>
        <w:jc w:val="left"/>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t|</w:t>
      </w:r>
      <w:del w:id="1383"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Del="005E1CEF" w:rsidRDefault="00014943" w:rsidP="00014943">
      <w:pPr>
        <w:spacing w:after="200" w:line="276" w:lineRule="auto"/>
        <w:ind w:left="567"/>
        <w:jc w:val="left"/>
        <w:rPr>
          <w:del w:id="1384" w:author="Holger Eichelberger" w:date="2016-02-02T10:47:00Z"/>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collect(</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00000" w:rsidRDefault="00014943">
      <w:pPr>
        <w:spacing w:after="200" w:line="276" w:lineRule="auto"/>
        <w:ind w:left="567"/>
        <w:jc w:val="left"/>
        <w:rPr>
          <w:rFonts w:ascii="Courier New" w:hAnsi="Courier New" w:cs="Courier New"/>
          <w:sz w:val="22"/>
          <w:szCs w:val="22"/>
          <w:lang w:val="en-GB"/>
        </w:rPr>
        <w:pPrChange w:id="1385" w:author="Holger Eichelberger" w:date="2016-02-02T10:47:00Z">
          <w:pPr>
            <w:spacing w:after="200" w:line="276" w:lineRule="auto"/>
            <w:ind w:left="851"/>
            <w:jc w:val="left"/>
          </w:pPr>
        </w:pPrChange>
      </w:pPr>
      <w:del w:id="1386" w:author="Holger Eichelberger" w:date="2016-02-02T10:47:00Z">
        <w:r w:rsidRPr="00452271" w:rsidDel="005E1CEF">
          <w:rPr>
            <w:rFonts w:ascii="Courier New" w:hAnsi="Courier New" w:cs="Courier New"/>
            <w:sz w:val="22"/>
            <w:szCs w:val="22"/>
            <w:lang w:val="en-GB"/>
          </w:rPr>
          <w:delText>boolean-</w:delText>
        </w:r>
      </w:del>
      <w:r w:rsidRPr="00452271">
        <w:rPr>
          <w:rFonts w:ascii="Courier New" w:hAnsi="Courier New" w:cs="Courier New"/>
          <w:sz w:val="22"/>
          <w:szCs w:val="22"/>
          <w:lang w:val="en-GB"/>
        </w:rPr>
        <w:t>expression-with-t</w:t>
      </w:r>
      <w:r w:rsidRPr="00452271">
        <w:rPr>
          <w:rFonts w:ascii="Courier New" w:hAnsi="Courier New" w:cs="Courier New"/>
          <w:b/>
          <w:sz w:val="22"/>
          <w:szCs w:val="22"/>
          <w:lang w:val="en-GB"/>
        </w:rPr>
        <w:t>)</w:t>
      </w:r>
    </w:p>
    <w:p w:rsidR="00014943" w:rsidRPr="00A437A1" w:rsidRDefault="00014943" w:rsidP="00014943">
      <w:pPr>
        <w:rPr>
          <w:lang w:val="en-US"/>
        </w:rPr>
      </w:pPr>
      <w:r w:rsidRPr="00A437A1">
        <w:rPr>
          <w:lang w:val="en-US"/>
        </w:rPr>
        <w:t xml:space="preserve">Many times a constraint is needed on all elements of a collection. The </w:t>
      </w:r>
      <w:r w:rsidRPr="00452271">
        <w:rPr>
          <w:rFonts w:ascii="Courier New" w:hAnsi="Courier New" w:cs="Courier New"/>
          <w:b/>
          <w:sz w:val="22"/>
          <w:szCs w:val="22"/>
          <w:lang w:val="en-GB"/>
        </w:rPr>
        <w:t>forAll</w:t>
      </w:r>
      <w:r w:rsidRPr="00A437A1">
        <w:rPr>
          <w:lang w:val="en-US"/>
        </w:rPr>
        <w:t xml:space="preserve"> operation in </w:t>
      </w:r>
      <w:r>
        <w:rPr>
          <w:lang w:val="en-US"/>
        </w:rPr>
        <w:t>IVML</w:t>
      </w:r>
      <w:r w:rsidRPr="00A437A1">
        <w:rPr>
          <w:lang w:val="en-US"/>
        </w:rPr>
        <w:t xml:space="preserve"> allows specifying a Boolean expression, which must hold for all objects in a collection:</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None of the elements of the set “contents” must have a ”highBitrate” of greater than 512 */</w:t>
      </w:r>
    </w:p>
    <w:p w:rsidR="00014943" w:rsidRDefault="00014943" w:rsidP="00014943">
      <w:pPr>
        <w:spacing w:after="200" w:line="276" w:lineRule="auto"/>
        <w:ind w:left="567"/>
        <w:jc w:val="left"/>
        <w:rPr>
          <w:rFonts w:ascii="Courier New" w:hAnsi="Courier New" w:cs="Courier New"/>
          <w:sz w:val="22"/>
          <w:szCs w:val="22"/>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forAll</w:t>
      </w:r>
      <w:r w:rsidRPr="00320815">
        <w:rPr>
          <w:rFonts w:ascii="Courier New" w:hAnsi="Courier New" w:cs="Courier New"/>
          <w:b/>
          <w:sz w:val="22"/>
          <w:szCs w:val="22"/>
          <w:lang w:val="en-GB"/>
        </w:rPr>
        <w:t>(</w:t>
      </w:r>
      <w:r w:rsidRPr="00320815">
        <w:rPr>
          <w:rFonts w:ascii="Courier New" w:hAnsi="Courier New" w:cs="Courier New"/>
          <w:sz w:val="22"/>
          <w:szCs w:val="22"/>
          <w:lang w:val="en-GB"/>
        </w:rPr>
        <w:t>t|t.highBitrate &lt;</w:t>
      </w:r>
      <w:r>
        <w:rPr>
          <w:rFonts w:ascii="Courier New" w:hAnsi="Courier New" w:cs="Courier New"/>
          <w:sz w:val="22"/>
          <w:szCs w:val="22"/>
          <w:lang w:val="en-GB"/>
        </w:rPr>
        <w:t>=</w:t>
      </w:r>
      <w:r w:rsidRPr="00320815">
        <w:rPr>
          <w:rFonts w:ascii="Courier New" w:hAnsi="Courier New" w:cs="Courier New"/>
          <w:sz w:val="22"/>
          <w:szCs w:val="22"/>
          <w:lang w:val="en-GB"/>
        </w:rPr>
        <w:t xml:space="preserve"> </w:t>
      </w:r>
      <w:r>
        <w:rPr>
          <w:rFonts w:ascii="Courier New" w:hAnsi="Courier New" w:cs="Courier New"/>
          <w:sz w:val="22"/>
          <w:szCs w:val="22"/>
          <w:lang w:val="en-GB"/>
        </w:rPr>
        <w:t>512</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014943" w:rsidRDefault="00014943" w:rsidP="00014943">
      <w:pPr>
        <w:rPr>
          <w:lang w:val="en-US"/>
        </w:rPr>
      </w:pPr>
      <w:r w:rsidRPr="00AD0F25">
        <w:rPr>
          <w:lang w:val="en-US"/>
        </w:rPr>
        <w:t xml:space="preserve">The </w:t>
      </w:r>
      <w:r w:rsidRPr="00452271">
        <w:rPr>
          <w:rFonts w:ascii="Courier New" w:hAnsi="Courier New" w:cs="Courier New"/>
          <w:b/>
          <w:sz w:val="22"/>
          <w:szCs w:val="22"/>
          <w:lang w:val="en-GB"/>
        </w:rPr>
        <w:t>forAll</w:t>
      </w:r>
      <w:r w:rsidRPr="00AD0F25">
        <w:rPr>
          <w:i/>
          <w:iCs/>
          <w:lang w:val="en-US"/>
        </w:rPr>
        <w:t xml:space="preserve"> </w:t>
      </w:r>
      <w:r w:rsidRPr="00AD0F25">
        <w:rPr>
          <w:lang w:val="en-US"/>
        </w:rPr>
        <w:t xml:space="preserve">operation has an extended variant in which more than one iterator is used. Both iterators will iterate over the complete collection. Effectively this is a </w:t>
      </w:r>
      <w:r w:rsidRPr="00452271">
        <w:rPr>
          <w:rFonts w:ascii="Courier New" w:hAnsi="Courier New" w:cs="Courier New"/>
          <w:b/>
          <w:sz w:val="22"/>
          <w:szCs w:val="22"/>
          <w:lang w:val="en-GB"/>
        </w:rPr>
        <w:t>forAll</w:t>
      </w:r>
      <w:r w:rsidRPr="00AD0F25">
        <w:rPr>
          <w:i/>
          <w:iCs/>
          <w:lang w:val="en-US"/>
        </w:rPr>
        <w:t xml:space="preserve"> </w:t>
      </w:r>
      <w:r w:rsidRPr="00AD0F25">
        <w:rPr>
          <w:lang w:val="en-US"/>
        </w:rPr>
        <w:t>on the Cartesian product of the collection with itself.</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forAll(</w:t>
      </w:r>
      <w:r w:rsidRPr="00452271">
        <w:rPr>
          <w:rFonts w:ascii="Courier New" w:hAnsi="Courier New" w:cs="Courier New"/>
          <w:sz w:val="22"/>
          <w:szCs w:val="22"/>
          <w:lang w:val="en-GB"/>
        </w:rPr>
        <w:t>ElementType t1, t2</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boolean-expression-with-t1-and-t2</w:t>
      </w:r>
      <w:r w:rsidRPr="00452271">
        <w:rPr>
          <w:rFonts w:ascii="Courier New" w:hAnsi="Courier New" w:cs="Courier New"/>
          <w:b/>
          <w:sz w:val="22"/>
          <w:szCs w:val="22"/>
          <w:lang w:val="en-GB"/>
        </w:rPr>
        <w:t>)</w:t>
      </w:r>
    </w:p>
    <w:p w:rsidR="00014943" w:rsidRDefault="00014943" w:rsidP="00014943">
      <w:pPr>
        <w:rPr>
          <w:lang w:val="en-US"/>
        </w:rPr>
      </w:pPr>
      <w:r w:rsidRPr="003224FE">
        <w:rPr>
          <w:lang w:val="en-US"/>
        </w:rPr>
        <w:t xml:space="preserve">Many </w:t>
      </w:r>
      <w:r w:rsidRPr="00891A2E">
        <w:rPr>
          <w:lang w:val="en-US"/>
        </w:rPr>
        <w:t>times</w:t>
      </w:r>
      <w:r w:rsidRPr="003224FE">
        <w:rPr>
          <w:lang w:val="en-US"/>
        </w:rPr>
        <w:t xml:space="preserve"> one needs to know whether there is at least one element in a collection for which a constraint holds. The </w:t>
      </w:r>
      <w:r w:rsidRPr="00452271">
        <w:rPr>
          <w:rFonts w:ascii="Courier New" w:hAnsi="Courier New" w:cs="Courier New"/>
          <w:b/>
          <w:sz w:val="22"/>
          <w:szCs w:val="22"/>
          <w:lang w:val="en-GB"/>
        </w:rPr>
        <w:t>exists</w:t>
      </w:r>
      <w:r w:rsidRPr="003224FE">
        <w:rPr>
          <w:i/>
          <w:iCs/>
          <w:lang w:val="en-US"/>
        </w:rPr>
        <w:t xml:space="preserve"> </w:t>
      </w:r>
      <w:r w:rsidRPr="003224FE">
        <w:rPr>
          <w:lang w:val="en-US"/>
        </w:rPr>
        <w:t xml:space="preserve">operation in </w:t>
      </w:r>
      <w:r>
        <w:rPr>
          <w:lang w:val="en-US"/>
        </w:rPr>
        <w:t>IVML</w:t>
      </w:r>
      <w:r w:rsidRPr="003224FE">
        <w:rPr>
          <w:lang w:val="en-US"/>
        </w:rPr>
        <w:t xml:space="preserve"> allows you to specify a Boolean expression that must hold for at least one object in a collection: </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t|boolean-expression-with-t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exists(</w:t>
      </w:r>
      <w:r w:rsidRPr="00452271">
        <w:rPr>
          <w:rFonts w:ascii="Courier New" w:hAnsi="Courier New" w:cs="Courier New"/>
          <w:sz w:val="22"/>
          <w:szCs w:val="22"/>
          <w:lang w:val="en-GB"/>
        </w:rPr>
        <w:t>ElementType t</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boolean-expression-with-t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 xml:space="preserve">Depending on the type of the collection further related operation may be defined such as </w:t>
      </w:r>
      <w:r w:rsidRPr="00452271">
        <w:rPr>
          <w:rFonts w:ascii="Courier New" w:hAnsi="Courier New" w:cs="Courier New"/>
          <w:b/>
          <w:sz w:val="22"/>
          <w:szCs w:val="22"/>
          <w:lang w:val="en-GB"/>
        </w:rPr>
        <w:t>isUnique</w:t>
      </w:r>
      <w:r>
        <w:rPr>
          <w:lang w:val="en-US"/>
        </w:rPr>
        <w:t xml:space="preserve">. Details </w:t>
      </w:r>
      <w:ins w:id="1387" w:author="Holger Eichelberger" w:date="2015-09-14T17:15:00Z">
        <w:r w:rsidR="00A70D8E">
          <w:rPr>
            <w:lang w:val="en-US"/>
          </w:rPr>
          <w:t xml:space="preserve">on the operations of the individual types </w:t>
        </w:r>
      </w:ins>
      <w:r>
        <w:rPr>
          <w:lang w:val="en-US"/>
        </w:rPr>
        <w:t>will be given in Section</w:t>
      </w:r>
      <w:del w:id="1388" w:author="Holger Eichelberger" w:date="2015-09-14T17:15:00Z">
        <w:r w:rsidDel="00A70D8E">
          <w:rPr>
            <w:lang w:val="en-US"/>
          </w:rPr>
          <w:delText xml:space="preserve"> </w:delText>
        </w:r>
        <w:r w:rsidR="00CA1915" w:rsidDel="00A70D8E">
          <w:rPr>
            <w:lang w:val="en-US"/>
          </w:rPr>
          <w:fldChar w:fldCharType="begin"/>
        </w:r>
        <w:r w:rsidDel="00A70D8E">
          <w:rPr>
            <w:lang w:val="en-US"/>
          </w:rPr>
          <w:delInstrText xml:space="preserve"> REF _Ref330497855 \r \h </w:delInstrText>
        </w:r>
        <w:r w:rsidR="00CA1915" w:rsidDel="00A70D8E">
          <w:rPr>
            <w:lang w:val="en-US"/>
          </w:rPr>
        </w:r>
        <w:r w:rsidR="00CA1915" w:rsidDel="00A70D8E">
          <w:rPr>
            <w:lang w:val="en-US"/>
          </w:rPr>
          <w:fldChar w:fldCharType="separate"/>
        </w:r>
        <w:r w:rsidR="00F84791" w:rsidDel="00A70D8E">
          <w:rPr>
            <w:lang w:val="en-US"/>
          </w:rPr>
          <w:delText>3</w:delText>
        </w:r>
        <w:r w:rsidR="00CA1915" w:rsidDel="00A70D8E">
          <w:rPr>
            <w:lang w:val="en-US"/>
          </w:rPr>
          <w:fldChar w:fldCharType="end"/>
        </w:r>
        <w:r w:rsidDel="00A70D8E">
          <w:rPr>
            <w:lang w:val="en-US"/>
          </w:rPr>
          <w:delText xml:space="preserve"> where we describe all operations in detail</w:delText>
        </w:r>
      </w:del>
      <w:ins w:id="1389" w:author="Holger Eichelberger" w:date="2015-09-14T17:15:00Z">
        <w:r w:rsidR="00A70D8E">
          <w:rPr>
            <w:lang w:val="en-US"/>
          </w:rPr>
          <w:t xml:space="preserve"> </w:t>
        </w:r>
        <w:r w:rsidR="00CA1915">
          <w:rPr>
            <w:lang w:val="en-US"/>
          </w:rPr>
          <w:fldChar w:fldCharType="begin"/>
        </w:r>
        <w:r w:rsidR="00A70D8E">
          <w:rPr>
            <w:lang w:val="en-US"/>
          </w:rPr>
          <w:instrText xml:space="preserve"> REF _Ref340234766 \r \h </w:instrText>
        </w:r>
      </w:ins>
      <w:r w:rsidR="00CA1915">
        <w:rPr>
          <w:lang w:val="en-US"/>
        </w:rPr>
      </w:r>
      <w:r w:rsidR="00CA1915">
        <w:rPr>
          <w:lang w:val="en-US"/>
        </w:rPr>
        <w:fldChar w:fldCharType="separate"/>
      </w:r>
      <w:ins w:id="1390" w:author="Holger Eichelberger" w:date="2015-11-09T11:33:00Z">
        <w:r w:rsidR="0043707B">
          <w:rPr>
            <w:lang w:val="en-US"/>
          </w:rPr>
          <w:t>0</w:t>
        </w:r>
      </w:ins>
      <w:ins w:id="1391" w:author="Holger Eichelberger" w:date="2015-09-14T17:15:00Z">
        <w:r w:rsidR="00CA1915">
          <w:rPr>
            <w:lang w:val="en-US"/>
          </w:rPr>
          <w:fldChar w:fldCharType="end"/>
        </w:r>
      </w:ins>
      <w:r>
        <w:rPr>
          <w:lang w:val="en-US"/>
        </w:rPr>
        <w:t>.</w:t>
      </w:r>
    </w:p>
    <w:p w:rsidR="00014943" w:rsidRDefault="00014943" w:rsidP="00014943">
      <w:pPr>
        <w:rPr>
          <w:lang w:val="en-US"/>
        </w:rPr>
      </w:pPr>
      <w:r>
        <w:rPr>
          <w:lang w:val="en-US"/>
        </w:rPr>
        <w:t xml:space="preserve">One special case of collection operation is to aggregate one value over all values in a collection by applying a certain expression or function. However, this comes close to the iterate operation in OCL. As we specifically target value aggregations define the </w:t>
      </w:r>
      <w:r w:rsidRPr="00452271">
        <w:rPr>
          <w:rFonts w:ascii="Courier New" w:hAnsi="Courier New" w:cs="Courier New"/>
          <w:b/>
          <w:sz w:val="22"/>
          <w:szCs w:val="22"/>
          <w:lang w:val="en-GB"/>
        </w:rPr>
        <w:t>apply</w:t>
      </w:r>
      <w:r>
        <w:rPr>
          <w:lang w:val="en-US"/>
        </w:rPr>
        <w:t xml:space="preserve"> operation while reusing the already known syntax:</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spacing w:after="200" w:line="276" w:lineRule="auto"/>
        <w:ind w:left="567"/>
        <w:rPr>
          <w:rFonts w:ascii="Courier New" w:hAnsi="Courier New" w:cs="Courier New"/>
          <w:sz w:val="22"/>
          <w:szCs w:val="22"/>
          <w:lang w:val="en-GB"/>
        </w:rPr>
      </w:pPr>
      <w:r w:rsidRPr="00452271">
        <w:rPr>
          <w:rFonts w:ascii="Courier New" w:hAnsi="Courier New" w:cs="Courier New"/>
          <w:sz w:val="22"/>
          <w:szCs w:val="22"/>
          <w:lang w:val="en-GB"/>
        </w:rPr>
        <w:t>collection-&gt;</w:t>
      </w:r>
      <w:r w:rsidRPr="00452271">
        <w:rPr>
          <w:rFonts w:ascii="Courier New" w:hAnsi="Courier New" w:cs="Courier New"/>
          <w:b/>
          <w:sz w:val="22"/>
          <w:szCs w:val="22"/>
          <w:lang w:val="en-GB"/>
        </w:rPr>
        <w:t>apply(</w:t>
      </w:r>
      <w:r w:rsidRPr="00452271">
        <w:rPr>
          <w:rFonts w:ascii="Courier New" w:hAnsi="Courier New" w:cs="Courier New"/>
          <w:sz w:val="22"/>
          <w:szCs w:val="22"/>
          <w:lang w:val="en-GB"/>
        </w:rPr>
        <w:t>ElementType t, ResultType r = initial</w:t>
      </w:r>
      <w:r>
        <w:rPr>
          <w:rFonts w:ascii="Courier New" w:hAnsi="Courier New" w:cs="Courier New"/>
          <w:sz w:val="22"/>
          <w:szCs w:val="22"/>
          <w:lang w:val="en-GB"/>
        </w:rPr>
        <w:t>|</w:t>
      </w:r>
    </w:p>
    <w:p w:rsidR="00014943" w:rsidRDefault="00014943" w:rsidP="00014943">
      <w:pPr>
        <w:spacing w:after="200" w:line="276" w:lineRule="auto"/>
        <w:ind w:left="851"/>
        <w:rPr>
          <w:rFonts w:ascii="Courier New" w:hAnsi="Courier New" w:cs="Courier New"/>
          <w:sz w:val="22"/>
          <w:szCs w:val="22"/>
          <w:lang w:val="en-GB"/>
        </w:rPr>
      </w:pPr>
      <w:r w:rsidRPr="00452271">
        <w:rPr>
          <w:rFonts w:ascii="Courier New" w:hAnsi="Courier New" w:cs="Courier New"/>
          <w:sz w:val="22"/>
          <w:szCs w:val="22"/>
          <w:lang w:val="en-GB"/>
        </w:rPr>
        <w:t>r = expression-with-t</w:t>
      </w:r>
      <w:r w:rsidRPr="00452271">
        <w:rPr>
          <w:rFonts w:ascii="Courier New" w:hAnsi="Courier New" w:cs="Courier New"/>
          <w:b/>
          <w:sz w:val="22"/>
          <w:szCs w:val="22"/>
          <w:lang w:val="en-GB"/>
        </w:rPr>
        <w:t>)</w:t>
      </w:r>
    </w:p>
    <w:p w:rsidR="00014943" w:rsidRDefault="00014943" w:rsidP="00014943">
      <w:pPr>
        <w:rPr>
          <w:lang w:val="en-US"/>
        </w:rPr>
      </w:pPr>
      <w:r>
        <w:rPr>
          <w:lang w:val="en-US"/>
        </w:rPr>
        <w:t>This operation initializes the result “</w:t>
      </w:r>
      <w:r w:rsidRPr="00BA6590">
        <w:rPr>
          <w:lang w:val="en-US"/>
        </w:rPr>
        <w:t>iterator</w:t>
      </w:r>
      <w:r>
        <w:rPr>
          <w:lang w:val="en-US"/>
        </w:rPr>
        <w:t xml:space="preserve">” </w:t>
      </w:r>
      <w:r w:rsidRPr="00230DF1">
        <w:rPr>
          <w:rFonts w:ascii="Courier New" w:hAnsi="Courier New" w:cs="Courier New"/>
          <w:sz w:val="22"/>
          <w:szCs w:val="22"/>
          <w:lang w:val="en-GB"/>
        </w:rPr>
        <w:t>r</w:t>
      </w:r>
      <w:r>
        <w:rPr>
          <w:lang w:val="en-US"/>
        </w:rPr>
        <w:t xml:space="preserve"> with the </w:t>
      </w:r>
      <w:r w:rsidRPr="00452271">
        <w:rPr>
          <w:rFonts w:ascii="Courier New" w:hAnsi="Courier New" w:cs="Courier New"/>
          <w:sz w:val="22"/>
          <w:szCs w:val="22"/>
          <w:lang w:val="en-GB"/>
        </w:rPr>
        <w:t>initial</w:t>
      </w:r>
      <w:r>
        <w:rPr>
          <w:lang w:val="en-US"/>
        </w:rPr>
        <w:t xml:space="preserve"> expression and applies the </w:t>
      </w:r>
      <w:r w:rsidRPr="00452271">
        <w:rPr>
          <w:rFonts w:ascii="Courier New" w:hAnsi="Courier New" w:cs="Courier New"/>
          <w:sz w:val="22"/>
          <w:szCs w:val="22"/>
          <w:lang w:val="en-GB"/>
        </w:rPr>
        <w:t>expression-with-t</w:t>
      </w:r>
      <w:r>
        <w:rPr>
          <w:lang w:val="en-US"/>
        </w:rPr>
        <w:t xml:space="preserve"> to each element in the collection. The result of </w:t>
      </w:r>
      <w:r w:rsidRPr="00452271">
        <w:rPr>
          <w:rFonts w:ascii="Courier New" w:hAnsi="Courier New" w:cs="Courier New"/>
          <w:sz w:val="22"/>
          <w:szCs w:val="22"/>
          <w:lang w:val="en-GB"/>
        </w:rPr>
        <w:t>expression-with-t</w:t>
      </w:r>
      <w:r>
        <w:rPr>
          <w:lang w:val="en-US"/>
        </w:rPr>
        <w:t xml:space="preserve"> is used to update successively the result “iterator”. Finally, the operation returns the value of </w:t>
      </w:r>
      <w:r w:rsidRPr="00230DF1">
        <w:rPr>
          <w:rFonts w:ascii="Courier New" w:hAnsi="Courier New" w:cs="Courier New"/>
          <w:sz w:val="22"/>
          <w:szCs w:val="22"/>
          <w:lang w:val="en-GB"/>
        </w:rPr>
        <w:t>r</w:t>
      </w:r>
      <w:r>
        <w:rPr>
          <w:lang w:val="en-US"/>
        </w:rPr>
        <w:t xml:space="preserve"> after processing the last element in </w:t>
      </w:r>
      <w:r w:rsidRPr="00452271">
        <w:rPr>
          <w:rFonts w:ascii="Courier New" w:hAnsi="Courier New" w:cs="Courier New"/>
          <w:sz w:val="22"/>
          <w:szCs w:val="22"/>
          <w:lang w:val="en-GB"/>
        </w:rPr>
        <w:t>collection</w:t>
      </w:r>
      <w:r>
        <w:rPr>
          <w:lang w:val="en-US"/>
        </w:rPr>
        <w:t>. Please note that the result “iterator” is always defined using a specific type which, in turn, defines the result type of the apply operation.</w:t>
      </w:r>
    </w:p>
    <w:p w:rsidR="00014943" w:rsidRPr="004B4A15" w:rsidRDefault="00014943" w:rsidP="00014943">
      <w:pPr>
        <w:spacing w:after="200" w:line="276" w:lineRule="auto"/>
        <w:jc w:val="left"/>
        <w:rPr>
          <w:lang w:val="en-GB"/>
        </w:rPr>
      </w:pPr>
      <w:r w:rsidRPr="004B4A15">
        <w:rPr>
          <w:b/>
          <w:lang w:val="en-GB"/>
        </w:rPr>
        <w:t>Example</w:t>
      </w:r>
      <w:r w:rsidRPr="004B4A15">
        <w:rPr>
          <w:lang w:val="en-GB"/>
        </w:rPr>
        <w:t>:</w:t>
      </w:r>
    </w:p>
    <w:p w:rsidR="00014943" w:rsidRPr="000317AC" w:rsidRDefault="00014943" w:rsidP="00014943">
      <w:pPr>
        <w:spacing w:after="200" w:line="276" w:lineRule="auto"/>
        <w:ind w:left="567"/>
        <w:rPr>
          <w:rFonts w:ascii="Courier New" w:hAnsi="Courier New" w:cs="Courier New"/>
          <w:i/>
          <w:sz w:val="22"/>
          <w:szCs w:val="22"/>
          <w:lang w:val="en-GB"/>
        </w:rPr>
      </w:pPr>
      <w:r w:rsidRPr="000317AC">
        <w:rPr>
          <w:rFonts w:ascii="Courier New" w:hAnsi="Courier New" w:cs="Courier New"/>
          <w:sz w:val="22"/>
          <w:szCs w:val="22"/>
          <w:lang w:val="en-GB"/>
        </w:rPr>
        <w:t>/</w:t>
      </w:r>
      <w:r>
        <w:rPr>
          <w:rFonts w:ascii="Courier New" w:hAnsi="Courier New" w:cs="Courier New"/>
          <w:sz w:val="22"/>
          <w:szCs w:val="22"/>
          <w:lang w:val="en-GB"/>
        </w:rPr>
        <w:t>*</w:t>
      </w:r>
      <w:r w:rsidRPr="00733388">
        <w:rPr>
          <w:rFonts w:ascii="Courier New" w:hAnsi="Courier New" w:cs="Courier New"/>
          <w:sz w:val="22"/>
          <w:szCs w:val="22"/>
          <w:lang w:val="en-GB"/>
        </w:rPr>
        <w:t xml:space="preserve"> </w:t>
      </w:r>
      <w:r>
        <w:rPr>
          <w:rFonts w:ascii="Courier New" w:hAnsi="Courier New" w:cs="Courier New"/>
          <w:sz w:val="22"/>
          <w:szCs w:val="22"/>
          <w:lang w:val="en-GB"/>
        </w:rPr>
        <w:t>Return the sum of all (default) bitrates of the elements of the set “contents” */</w:t>
      </w:r>
    </w:p>
    <w:p w:rsidR="00014943" w:rsidRDefault="00014943" w:rsidP="00014943">
      <w:pPr>
        <w:spacing w:after="200" w:line="276" w:lineRule="auto"/>
        <w:ind w:left="567"/>
        <w:jc w:val="left"/>
        <w:rPr>
          <w:lang w:val="en-GB"/>
        </w:rPr>
      </w:pPr>
      <w:r w:rsidRPr="00320815">
        <w:rPr>
          <w:rFonts w:ascii="Courier New" w:hAnsi="Courier New" w:cs="Courier New"/>
          <w:sz w:val="22"/>
          <w:szCs w:val="22"/>
          <w:lang w:val="en-GB"/>
        </w:rPr>
        <w:t>contents-&gt;</w:t>
      </w:r>
      <w:r>
        <w:rPr>
          <w:rFonts w:ascii="Courier New" w:hAnsi="Courier New" w:cs="Courier New"/>
          <w:b/>
          <w:sz w:val="22"/>
          <w:szCs w:val="22"/>
          <w:lang w:val="en-GB"/>
        </w:rPr>
        <w:t>apply</w:t>
      </w:r>
      <w:r w:rsidRPr="00320815">
        <w:rPr>
          <w:rFonts w:ascii="Courier New" w:hAnsi="Courier New" w:cs="Courier New"/>
          <w:b/>
          <w:sz w:val="22"/>
          <w:szCs w:val="22"/>
          <w:lang w:val="en-GB"/>
        </w:rPr>
        <w:t>(</w:t>
      </w:r>
      <w:r w:rsidRPr="00320815">
        <w:rPr>
          <w:rFonts w:ascii="Courier New" w:hAnsi="Courier New" w:cs="Courier New"/>
          <w:sz w:val="22"/>
          <w:szCs w:val="22"/>
          <w:lang w:val="en-GB"/>
        </w:rPr>
        <w:t>t</w:t>
      </w:r>
      <w:r>
        <w:rPr>
          <w:rFonts w:ascii="Courier New" w:hAnsi="Courier New" w:cs="Courier New"/>
          <w:sz w:val="22"/>
          <w:szCs w:val="22"/>
          <w:lang w:val="en-GB"/>
        </w:rPr>
        <w:t xml:space="preserve">, </w:t>
      </w:r>
      <w:r w:rsidRPr="00452271">
        <w:rPr>
          <w:rFonts w:ascii="Courier New" w:hAnsi="Courier New" w:cs="Courier New"/>
          <w:b/>
          <w:sz w:val="22"/>
          <w:szCs w:val="22"/>
          <w:lang w:val="en-GB"/>
        </w:rPr>
        <w:t>Integer</w:t>
      </w:r>
      <w:r>
        <w:rPr>
          <w:rFonts w:ascii="Courier New" w:hAnsi="Courier New" w:cs="Courier New"/>
          <w:sz w:val="22"/>
          <w:szCs w:val="22"/>
          <w:lang w:val="en-GB"/>
        </w:rPr>
        <w:t xml:space="preserve"> r</w:t>
      </w:r>
      <w:r w:rsidRPr="00320815">
        <w:rPr>
          <w:rFonts w:ascii="Courier New" w:hAnsi="Courier New" w:cs="Courier New"/>
          <w:sz w:val="22"/>
          <w:szCs w:val="22"/>
          <w:lang w:val="en-GB"/>
        </w:rPr>
        <w:t>|</w:t>
      </w:r>
      <w:r>
        <w:rPr>
          <w:rFonts w:ascii="Courier New" w:hAnsi="Courier New" w:cs="Courier New"/>
          <w:sz w:val="22"/>
          <w:szCs w:val="22"/>
          <w:lang w:val="en-GB"/>
        </w:rPr>
        <w:t xml:space="preserve"> r </w:t>
      </w:r>
      <w:r w:rsidR="00E602EA">
        <w:rPr>
          <w:rFonts w:ascii="Courier New" w:hAnsi="Courier New" w:cs="Courier New"/>
          <w:sz w:val="22"/>
          <w:szCs w:val="22"/>
          <w:lang w:val="en-GB"/>
        </w:rPr>
        <w:t>=</w:t>
      </w:r>
      <w:ins w:id="1392" w:author="Holger Eichelberger" w:date="2015-09-14T16:58:00Z">
        <w:r w:rsidR="00BF6102">
          <w:rPr>
            <w:rFonts w:ascii="Courier New" w:hAnsi="Courier New" w:cs="Courier New"/>
            <w:sz w:val="22"/>
            <w:szCs w:val="22"/>
            <w:lang w:val="en-GB"/>
          </w:rPr>
          <w:t xml:space="preserve"> r +</w:t>
        </w:r>
      </w:ins>
      <w:del w:id="1393" w:author="Holger Eichelberger" w:date="2015-09-14T16:58:00Z">
        <w:r w:rsidDel="00BF6102">
          <w:rPr>
            <w:rFonts w:ascii="Courier New" w:hAnsi="Courier New" w:cs="Courier New"/>
            <w:sz w:val="22"/>
            <w:szCs w:val="22"/>
            <w:lang w:val="en-GB"/>
          </w:rPr>
          <w:delText>=</w:delText>
        </w:r>
      </w:del>
      <w:r>
        <w:rPr>
          <w:rFonts w:ascii="Courier New" w:hAnsi="Courier New" w:cs="Courier New"/>
          <w:sz w:val="22"/>
          <w:szCs w:val="22"/>
          <w:lang w:val="en-GB"/>
        </w:rPr>
        <w:t xml:space="preserve"> </w:t>
      </w:r>
      <w:r w:rsidRPr="00320815">
        <w:rPr>
          <w:rFonts w:ascii="Courier New" w:hAnsi="Courier New" w:cs="Courier New"/>
          <w:sz w:val="22"/>
          <w:szCs w:val="22"/>
          <w:lang w:val="en-GB"/>
        </w:rPr>
        <w:t>t.</w:t>
      </w:r>
      <w:r>
        <w:rPr>
          <w:rFonts w:ascii="Courier New" w:hAnsi="Courier New" w:cs="Courier New"/>
          <w:sz w:val="22"/>
          <w:szCs w:val="22"/>
          <w:lang w:val="en-GB"/>
        </w:rPr>
        <w:t>b</w:t>
      </w:r>
      <w:r w:rsidRPr="00320815">
        <w:rPr>
          <w:rFonts w:ascii="Courier New" w:hAnsi="Courier New" w:cs="Courier New"/>
          <w:sz w:val="22"/>
          <w:szCs w:val="22"/>
          <w:lang w:val="en-GB"/>
        </w:rPr>
        <w:t>itrate</w:t>
      </w:r>
      <w:r w:rsidRPr="00320815">
        <w:rPr>
          <w:rFonts w:ascii="Courier New" w:hAnsi="Courier New" w:cs="Courier New"/>
          <w:b/>
          <w:sz w:val="22"/>
          <w:szCs w:val="22"/>
          <w:lang w:val="en-GB"/>
        </w:rPr>
        <w:t>)</w:t>
      </w:r>
      <w:r w:rsidRPr="00320815">
        <w:rPr>
          <w:rFonts w:ascii="Courier New" w:hAnsi="Courier New" w:cs="Courier New"/>
          <w:sz w:val="22"/>
          <w:szCs w:val="22"/>
          <w:lang w:val="en-GB"/>
        </w:rPr>
        <w:t>;</w:t>
      </w:r>
    </w:p>
    <w:p w:rsidR="00194AC1" w:rsidDel="00410D02" w:rsidRDefault="00CB6364">
      <w:pPr>
        <w:pStyle w:val="Heading2"/>
        <w:rPr>
          <w:del w:id="1394" w:author="Holger Eichelberger" w:date="2015-09-14T17:18:00Z"/>
          <w:lang w:val="en-GB"/>
        </w:rPr>
      </w:pPr>
      <w:bookmarkStart w:id="1395" w:name="_Ref340234766"/>
      <w:bookmarkStart w:id="1396" w:name="_Toc434832201"/>
      <w:del w:id="1397" w:author="Holger Eichelberger" w:date="2015-09-14T17:18:00Z">
        <w:r w:rsidDel="00410D02">
          <w:rPr>
            <w:lang w:val="en-GB"/>
          </w:rPr>
          <w:delText>Built-in operations</w:delText>
        </w:r>
        <w:bookmarkEnd w:id="1395"/>
        <w:bookmarkEnd w:id="1396"/>
      </w:del>
    </w:p>
    <w:p w:rsidR="00194AC1" w:rsidDel="00410D02" w:rsidRDefault="000C6929">
      <w:pPr>
        <w:rPr>
          <w:lang w:val="en-GB"/>
        </w:rPr>
      </w:pPr>
      <w:moveFromRangeStart w:id="1398" w:author="Holger Eichelberger" w:date="2015-09-14T17:17:00Z" w:name="move430014402"/>
      <w:moveFrom w:id="1399" w:author="Holger Eichelberger" w:date="2015-09-14T17:17:00Z">
        <w:r w:rsidDel="00410D02">
          <w:rPr>
            <w:lang w:val="en-GB"/>
          </w:rPr>
          <w:t>Similar to OCL</w:t>
        </w:r>
        <w:r w:rsidR="00CF458A" w:rsidDel="00410D02">
          <w:rPr>
            <w:lang w:val="en-GB"/>
          </w:rPr>
          <w:t xml:space="preserve">, </w:t>
        </w:r>
        <w:r w:rsidDel="00410D02">
          <w:rPr>
            <w:lang w:val="en-GB"/>
          </w:rPr>
          <w:t xml:space="preserve">in the IVML constraint language </w:t>
        </w:r>
        <w:r w:rsidR="00CF458A" w:rsidDel="00410D02">
          <w:rPr>
            <w:lang w:val="en-GB"/>
          </w:rPr>
          <w:t xml:space="preserve">all operations are defined on individual IVML types and can be accessed using the “.” operator, such as </w:t>
        </w:r>
        <w:r w:rsidR="005E7EA1" w:rsidRPr="005E7EA1" w:rsidDel="00410D02">
          <w:rPr>
            <w:rFonts w:ascii="Courier New" w:hAnsi="Courier New" w:cs="Courier New"/>
            <w:sz w:val="22"/>
            <w:szCs w:val="22"/>
            <w:lang w:val="en-GB"/>
          </w:rPr>
          <w:t>set.size()</w:t>
        </w:r>
        <w:r w:rsidR="00CF458A" w:rsidDel="00410D02">
          <w:rPr>
            <w:lang w:val="en-GB"/>
          </w:rPr>
          <w:t xml:space="preserve">. However, this is also true for the </w:t>
        </w:r>
        <w:r w:rsidR="00982888" w:rsidDel="00410D02">
          <w:rPr>
            <w:lang w:val="en-GB"/>
          </w:rPr>
          <w:t xml:space="preserve">equality, </w:t>
        </w:r>
        <w:r w:rsidR="00CF458A" w:rsidDel="00410D02">
          <w:rPr>
            <w:lang w:val="en-GB"/>
          </w:rPr>
          <w:t xml:space="preserve">relational and mathematical operators but they are typically given in </w:t>
        </w:r>
        <w:r w:rsidR="002D7BEC" w:rsidDel="00410D02">
          <w:rPr>
            <w:lang w:val="en-GB"/>
          </w:rPr>
          <w:t xml:space="preserve">alternative </w:t>
        </w:r>
        <w:r w:rsidR="00CF458A" w:rsidDel="00410D02">
          <w:rPr>
            <w:lang w:val="en-GB"/>
          </w:rPr>
          <w:t xml:space="preserve">infix notation, i.e. 1 + 1 instead of 1.+(1). </w:t>
        </w:r>
        <w:r w:rsidR="00B5150A" w:rsidDel="00410D02">
          <w:rPr>
            <w:lang w:val="en-GB"/>
          </w:rPr>
          <w:t xml:space="preserve">Further, the unary negation is typically stated as prefix operator. </w:t>
        </w:r>
        <w:r w:rsidR="00CF458A" w:rsidDel="00410D02">
          <w:rPr>
            <w:lang w:val="en-GB"/>
          </w:rPr>
          <w:t>Iterative collection operations such as forAll are the only</w:t>
        </w:r>
        <w:r w:rsidR="009B6D2D" w:rsidRPr="009B6D2D" w:rsidDel="00410D02">
          <w:rPr>
            <w:rStyle w:val="FootnoteReference"/>
            <w:lang w:val="en-GB"/>
          </w:rPr>
          <w:footnoteReference w:id="10"/>
        </w:r>
        <w:r w:rsidR="00CF458A" w:rsidDel="00410D02">
          <w:rPr>
            <w:lang w:val="en-GB"/>
          </w:rPr>
          <w:t xml:space="preserve"> operations </w:t>
        </w:r>
        <w:r w:rsidR="00C97F32" w:rsidDel="00410D02">
          <w:rPr>
            <w:lang w:val="en-GB"/>
          </w:rPr>
          <w:t xml:space="preserve">in IVML </w:t>
        </w:r>
        <w:r w:rsidR="00CF458A" w:rsidDel="00410D02">
          <w:rPr>
            <w:lang w:val="en-GB"/>
          </w:rPr>
          <w:t>which are accessed by “-&gt;”.</w:t>
        </w:r>
        <w:r w:rsidR="00433296" w:rsidDel="00410D02">
          <w:rPr>
            <w:lang w:val="en-GB"/>
          </w:rPr>
          <w:t xml:space="preserve"> </w:t>
        </w:r>
        <w:r w:rsidDel="00410D02">
          <w:rPr>
            <w:lang w:val="en-GB"/>
          </w:rPr>
          <w:t>However, IVML also defines some specific operations which are also listed with their defining type below.</w:t>
        </w:r>
      </w:moveFrom>
    </w:p>
    <w:p w:rsidR="00194AC1" w:rsidDel="00410D02" w:rsidRDefault="00CF458A">
      <w:pPr>
        <w:rPr>
          <w:lang w:val="en-GB"/>
        </w:rPr>
      </w:pPr>
      <w:moveFrom w:id="1402" w:author="Holger Eichelberger" w:date="2015-09-14T17:17:00Z">
        <w:r w:rsidDel="00410D02">
          <w:rPr>
            <w:lang w:val="en-GB"/>
          </w:rPr>
          <w:t xml:space="preserve">In this section, we denote the actual type on which an individual operation is defined as the </w:t>
        </w:r>
        <w:r w:rsidRPr="00CF458A" w:rsidDel="00410D02">
          <w:rPr>
            <w:i/>
            <w:lang w:val="en-GB"/>
          </w:rPr>
          <w:t>operand</w:t>
        </w:r>
        <w:r w:rsidDel="00410D02">
          <w:rPr>
            <w:lang w:val="en-GB"/>
          </w:rPr>
          <w:t xml:space="preserve"> of the operation </w:t>
        </w:r>
        <w:r w:rsidR="007D619F" w:rsidDel="00410D02">
          <w:rPr>
            <w:lang w:val="en-GB"/>
          </w:rPr>
          <w:t>(</w:t>
        </w:r>
        <w:r w:rsidR="008144F1" w:rsidDel="00410D02">
          <w:rPr>
            <w:lang w:val="en-GB"/>
          </w:rPr>
          <w:t xml:space="preserve">called </w:t>
        </w:r>
        <w:r w:rsidR="005E7EA1" w:rsidRPr="005E7EA1" w:rsidDel="00410D02">
          <w:rPr>
            <w:i/>
            <w:lang w:val="en-GB"/>
          </w:rPr>
          <w:t>self</w:t>
        </w:r>
        <w:r w:rsidR="007D619F" w:rsidDel="00410D02">
          <w:rPr>
            <w:lang w:val="en-GB"/>
          </w:rPr>
          <w:t xml:space="preserve"> in OCL)</w:t>
        </w:r>
        <w:r w:rsidR="00454D78" w:rsidDel="00410D02">
          <w:rPr>
            <w:lang w:val="en-GB"/>
          </w:rPr>
          <w:t xml:space="preserve">. The </w:t>
        </w:r>
        <w:r w:rsidDel="00410D02">
          <w:rPr>
            <w:lang w:val="en-GB"/>
          </w:rPr>
          <w:t xml:space="preserve">parameters </w:t>
        </w:r>
        <w:r w:rsidR="00454D78" w:rsidDel="00410D02">
          <w:rPr>
            <w:lang w:val="en-GB"/>
          </w:rPr>
          <w:t xml:space="preserve">of an operation are given </w:t>
        </w:r>
        <w:r w:rsidDel="00410D02">
          <w:rPr>
            <w:lang w:val="en-GB"/>
          </w:rPr>
          <w:t>in parenthesis.</w:t>
        </w:r>
        <w:r w:rsidR="000B1C61" w:rsidDel="00410D02">
          <w:rPr>
            <w:lang w:val="en-GB"/>
          </w:rPr>
          <w:t xml:space="preserve"> Further, similar to the declaration of decision variables in IVML, we use in this section the Type-first notation to describe the signatures of the operation.</w:t>
        </w:r>
      </w:moveFrom>
    </w:p>
    <w:p w:rsidR="00194AC1" w:rsidRDefault="003E249F">
      <w:pPr>
        <w:pStyle w:val="Heading2"/>
        <w:rPr>
          <w:ins w:id="1403" w:author="Holger Eichelberger" w:date="2015-09-14T17:17:00Z"/>
          <w:lang w:val="en-GB"/>
        </w:rPr>
      </w:pPr>
      <w:bookmarkStart w:id="1404" w:name="_Toc434832202"/>
      <w:moveFromRangeEnd w:id="1398"/>
      <w:r>
        <w:rPr>
          <w:lang w:val="en-GB"/>
        </w:rPr>
        <w:t>Internal Types</w:t>
      </w:r>
      <w:bookmarkEnd w:id="1404"/>
    </w:p>
    <w:p w:rsidR="00410D02" w:rsidRDefault="00410D02" w:rsidP="00410D02">
      <w:pPr>
        <w:rPr>
          <w:lang w:val="en-GB"/>
        </w:rPr>
      </w:pPr>
      <w:moveToRangeStart w:id="1405" w:author="Holger Eichelberger" w:date="2015-09-14T17:17:00Z" w:name="move430014402"/>
      <w:moveTo w:id="1406" w:author="Holger Eichelberger" w:date="2015-09-14T17:17:00Z">
        <w:r>
          <w:rPr>
            <w:lang w:val="en-GB"/>
          </w:rPr>
          <w:t xml:space="preserve">Similar to OCL, in the IVML constraint language all operations are defined on individual IVML types and can be accessed using the “.” operator, such as </w:t>
        </w:r>
        <w:r w:rsidRPr="005E7EA1">
          <w:rPr>
            <w:rFonts w:ascii="Courier New" w:hAnsi="Courier New" w:cs="Courier New"/>
            <w:sz w:val="22"/>
            <w:szCs w:val="22"/>
            <w:lang w:val="en-GB"/>
          </w:rPr>
          <w:t>set.size()</w:t>
        </w:r>
        <w:r>
          <w:rPr>
            <w:lang w:val="en-GB"/>
          </w:rPr>
          <w:t>. However, this is also true for the equality, relational and mathematical operators but they are typically given in alternative infix notation, i.e. 1 + 1 instead of 1.+(1). Further, the unary negation is typically stated as prefix operator. Iterative collection operations such as forAll are the only</w:t>
        </w:r>
        <w:r w:rsidRPr="009B6D2D">
          <w:rPr>
            <w:rStyle w:val="FootnoteReference"/>
            <w:lang w:val="en-GB"/>
          </w:rPr>
          <w:footnoteReference w:id="11"/>
        </w:r>
        <w:r>
          <w:rPr>
            <w:lang w:val="en-GB"/>
          </w:rPr>
          <w:t xml:space="preserve"> operations in IVML which are accessed by “-&gt;”. However, IVML also defines some specific operations which are also listed with their defining type below.</w:t>
        </w:r>
      </w:moveTo>
    </w:p>
    <w:p w:rsidR="00410D02" w:rsidRDefault="00410D02" w:rsidP="00410D02">
      <w:pPr>
        <w:rPr>
          <w:lang w:val="en-GB"/>
        </w:rPr>
      </w:pPr>
      <w:moveTo w:id="1409" w:author="Holger Eichelberger" w:date="2015-09-14T17:17:00Z">
        <w:r>
          <w:rPr>
            <w:lang w:val="en-GB"/>
          </w:rPr>
          <w:t xml:space="preserve">In this section, we denote the actual type on which an individual operation is defined as the </w:t>
        </w:r>
        <w:r w:rsidRPr="00CF458A">
          <w:rPr>
            <w:i/>
            <w:lang w:val="en-GB"/>
          </w:rPr>
          <w:t>operand</w:t>
        </w:r>
        <w:r>
          <w:rPr>
            <w:lang w:val="en-GB"/>
          </w:rPr>
          <w:t xml:space="preserve"> of the operation (called </w:t>
        </w:r>
        <w:r w:rsidRPr="005E7EA1">
          <w:rPr>
            <w:i/>
            <w:lang w:val="en-GB"/>
          </w:rPr>
          <w:t>self</w:t>
        </w:r>
        <w:r>
          <w:rPr>
            <w:lang w:val="en-GB"/>
          </w:rPr>
          <w:t xml:space="preserve"> in OCL). The parameters of an operation are given in parenthesis. Further, similar to the declaration of decision variables in IVML, we use in this section the Type-first notation to describe the signatures of the operation.</w:t>
        </w:r>
      </w:moveTo>
    </w:p>
    <w:moveToRangeEnd w:id="1405"/>
    <w:p w:rsidR="00CA1915" w:rsidRDefault="00CA1915" w:rsidP="00CA1915">
      <w:pPr>
        <w:rPr>
          <w:del w:id="1410" w:author="Holger Eichelberger" w:date="2015-09-14T17:17:00Z"/>
          <w:lang w:val="en-GB"/>
        </w:rPr>
        <w:pPrChange w:id="1411" w:author="Holger Eichelberger" w:date="2015-09-14T17:17:00Z">
          <w:pPr>
            <w:pStyle w:val="Heading2"/>
          </w:pPr>
        </w:pPrChange>
      </w:pPr>
    </w:p>
    <w:p w:rsidR="00194AC1" w:rsidRDefault="003E249F">
      <w:pPr>
        <w:pStyle w:val="Heading3"/>
        <w:rPr>
          <w:lang w:val="en-GB"/>
        </w:rPr>
      </w:pPr>
      <w:bookmarkStart w:id="1412" w:name="_Toc434832203"/>
      <w:r>
        <w:rPr>
          <w:lang w:val="en-GB"/>
        </w:rPr>
        <w:t>AnyType</w:t>
      </w:r>
      <w:bookmarkEnd w:id="1412"/>
    </w:p>
    <w:p w:rsidR="00194AC1" w:rsidRDefault="0018275D">
      <w:pPr>
        <w:rPr>
          <w:lang w:val="en-GB"/>
        </w:rPr>
      </w:pPr>
      <w:r>
        <w:rPr>
          <w:lang w:val="en-GB"/>
        </w:rPr>
        <w:t>AnyType is the most common type in the IVML type system. All types in IVML are subclasses of AnyType</w:t>
      </w:r>
      <w:r w:rsidR="0095621D">
        <w:rPr>
          <w:lang w:val="en-GB"/>
        </w:rPr>
        <w:t>, i.e. they are type compliant and inherit</w:t>
      </w:r>
      <w:r>
        <w:rPr>
          <w:lang w:val="en-GB"/>
        </w:rPr>
        <w:t xml:space="preserve"> the operations listed below.</w:t>
      </w:r>
    </w:p>
    <w:p w:rsidR="00194AC1" w:rsidRDefault="005170D8">
      <w:pPr>
        <w:pStyle w:val="ListParagraph"/>
        <w:numPr>
          <w:ilvl w:val="0"/>
          <w:numId w:val="107"/>
        </w:numPr>
        <w:rPr>
          <w:b/>
          <w:lang w:val="en-US"/>
        </w:rPr>
      </w:pPr>
      <w:r>
        <w:rPr>
          <w:b/>
          <w:lang w:val="en-US"/>
        </w:rPr>
        <w:t xml:space="preserve">Boolean </w:t>
      </w:r>
      <w:r w:rsidR="00E602EA">
        <w:rPr>
          <w:b/>
          <w:lang w:val="en-US"/>
        </w:rPr>
        <w:t>=</w:t>
      </w:r>
      <w:r w:rsidR="005E7EA1" w:rsidRPr="005E7EA1">
        <w:rPr>
          <w:b/>
          <w:lang w:val="en-US"/>
        </w:rPr>
        <w:t>= (Any</w:t>
      </w:r>
      <w:r w:rsidR="00CB5DAF">
        <w:rPr>
          <w:b/>
          <w:lang w:val="en-US"/>
        </w:rPr>
        <w:t>Type</w:t>
      </w:r>
      <w:r>
        <w:rPr>
          <w:b/>
          <w:lang w:val="en-US"/>
        </w:rPr>
        <w:t xml:space="preserve"> a</w:t>
      </w:r>
      <w:r w:rsidR="00CB5DAF">
        <w:rPr>
          <w:b/>
          <w:lang w:val="en-US"/>
        </w:rPr>
        <w:t>)</w:t>
      </w:r>
    </w:p>
    <w:p w:rsidR="00194AC1" w:rsidRDefault="00924382">
      <w:pPr>
        <w:pStyle w:val="ListParagraph"/>
        <w:rPr>
          <w:lang w:val="en-US"/>
        </w:rPr>
      </w:pPr>
      <w:r w:rsidRPr="00F67993">
        <w:rPr>
          <w:lang w:val="en-US"/>
        </w:rPr>
        <w:t xml:space="preserve">True if </w:t>
      </w:r>
      <w:r w:rsidR="00620D2D" w:rsidRPr="00F67993">
        <w:rPr>
          <w:lang w:val="en-US"/>
        </w:rPr>
        <w:t xml:space="preserve">the </w:t>
      </w:r>
      <w:r w:rsidR="005E7EA1" w:rsidRPr="005E7EA1">
        <w:rPr>
          <w:i/>
          <w:lang w:val="en-US"/>
        </w:rPr>
        <w:t>operand</w:t>
      </w:r>
      <w:r w:rsidR="00620D2D" w:rsidRPr="00F67993">
        <w:rPr>
          <w:lang w:val="en-US"/>
        </w:rPr>
        <w:t xml:space="preserve"> </w:t>
      </w:r>
      <w:r w:rsidRPr="00F67993">
        <w:rPr>
          <w:lang w:val="en-US"/>
        </w:rPr>
        <w:t xml:space="preserve">is the same as </w:t>
      </w:r>
      <w:r w:rsidR="005170D8">
        <w:rPr>
          <w:i/>
          <w:iCs/>
          <w:lang w:val="en-US"/>
        </w:rPr>
        <w:t>a</w:t>
      </w:r>
      <w:r w:rsidRPr="00F67993">
        <w:rPr>
          <w:lang w:val="en-US"/>
        </w:rPr>
        <w:t xml:space="preserve">. </w:t>
      </w:r>
      <w:r w:rsidR="00DD21F1" w:rsidRPr="00F67993">
        <w:rPr>
          <w:lang w:val="en-US"/>
        </w:rPr>
        <w:t>This</w:t>
      </w:r>
      <w:r w:rsidR="00CB1F99">
        <w:rPr>
          <w:lang w:val="en-US"/>
        </w:rPr>
        <w:t xml:space="preserve"> operation is </w:t>
      </w:r>
      <w:r w:rsidR="00FA3BC7">
        <w:rPr>
          <w:lang w:val="en-US"/>
        </w:rPr>
        <w:t>interpreted</w:t>
      </w:r>
      <w:r w:rsidR="00CB1F99">
        <w:rPr>
          <w:lang w:val="en-US"/>
        </w:rPr>
        <w:t xml:space="preserve"> as a value assertion</w:t>
      </w:r>
      <w:r w:rsidR="00DD21F1" w:rsidRPr="00F67993">
        <w:rPr>
          <w:lang w:val="en-US"/>
        </w:rPr>
        <w:t xml:space="preserve"> if </w:t>
      </w:r>
      <w:r w:rsidR="00EF28A1">
        <w:rPr>
          <w:lang w:val="en-US"/>
        </w:rPr>
        <w:t xml:space="preserve">it </w:t>
      </w:r>
      <w:r w:rsidR="00DD21F1" w:rsidRPr="00F67993">
        <w:rPr>
          <w:lang w:val="en-US"/>
        </w:rPr>
        <w:t xml:space="preserve">is used standalone (empty implication) or on the right side of an implication. It is </w:t>
      </w:r>
      <w:r w:rsidR="00FA3BC7">
        <w:rPr>
          <w:lang w:val="en-US"/>
        </w:rPr>
        <w:t>interpreted</w:t>
      </w:r>
      <w:r w:rsidR="00DD21F1" w:rsidRPr="00F67993">
        <w:rPr>
          <w:lang w:val="en-US"/>
        </w:rPr>
        <w:t xml:space="preserve"> as </w:t>
      </w:r>
      <w:r w:rsidR="00B139B4">
        <w:rPr>
          <w:lang w:val="en-US"/>
        </w:rPr>
        <w:t xml:space="preserve">an </w:t>
      </w:r>
      <w:r w:rsidR="00DD21F1" w:rsidRPr="00F67993">
        <w:rPr>
          <w:lang w:val="en-US"/>
        </w:rPr>
        <w:t>equality test if used on the left side of an implication.</w:t>
      </w:r>
    </w:p>
    <w:p w:rsidR="00194AC1" w:rsidRDefault="005170D8">
      <w:pPr>
        <w:pStyle w:val="ListParagraph"/>
        <w:numPr>
          <w:ilvl w:val="0"/>
          <w:numId w:val="107"/>
        </w:numPr>
        <w:rPr>
          <w:b/>
          <w:lang w:val="en-US"/>
        </w:rPr>
      </w:pPr>
      <w:r>
        <w:rPr>
          <w:b/>
          <w:lang w:val="en-US"/>
        </w:rPr>
        <w:t xml:space="preserve">Boolean </w:t>
      </w:r>
      <w:r w:rsidR="00CB5DAF">
        <w:rPr>
          <w:b/>
          <w:lang w:val="en-US"/>
        </w:rPr>
        <w:t xml:space="preserve">&lt;&gt; </w:t>
      </w:r>
      <w:r w:rsidR="005E7EA1" w:rsidRPr="005E7EA1">
        <w:rPr>
          <w:b/>
          <w:lang w:val="en-US"/>
        </w:rPr>
        <w:t>(AnyType</w:t>
      </w:r>
      <w:r>
        <w:rPr>
          <w:b/>
          <w:lang w:val="en-US"/>
        </w:rPr>
        <w:t xml:space="preserve"> a</w:t>
      </w:r>
      <w:r w:rsidR="005E7EA1" w:rsidRPr="005E7EA1">
        <w:rPr>
          <w:b/>
          <w:lang w:val="en-US"/>
        </w:rPr>
        <w:t>)</w:t>
      </w:r>
    </w:p>
    <w:p w:rsidR="00194AC1" w:rsidRDefault="00924382">
      <w:pPr>
        <w:pStyle w:val="ListParagraph"/>
        <w:rPr>
          <w:lang w:val="en-US"/>
        </w:rPr>
      </w:pPr>
      <w:r w:rsidRPr="00F67993">
        <w:rPr>
          <w:lang w:val="en-US"/>
        </w:rPr>
        <w:t xml:space="preserve">True if </w:t>
      </w:r>
      <w:r w:rsidR="00AE0C78" w:rsidRPr="00F67993">
        <w:rPr>
          <w:lang w:val="en-US"/>
        </w:rPr>
        <w:t xml:space="preserve">the </w:t>
      </w:r>
      <w:r w:rsidR="005E7EA1" w:rsidRPr="005E7EA1">
        <w:rPr>
          <w:i/>
          <w:lang w:val="en-US"/>
        </w:rPr>
        <w:t>operand</w:t>
      </w:r>
      <w:r w:rsidR="00AE0C78" w:rsidRPr="00F67993">
        <w:rPr>
          <w:lang w:val="en-US"/>
        </w:rPr>
        <w:t xml:space="preserve"> </w:t>
      </w:r>
      <w:r w:rsidRPr="00F67993">
        <w:rPr>
          <w:lang w:val="en-US"/>
        </w:rPr>
        <w:t>is different from</w:t>
      </w:r>
      <w:r w:rsidR="00AE0C78" w:rsidRPr="00F67993">
        <w:rPr>
          <w:lang w:val="en-US"/>
        </w:rPr>
        <w:t xml:space="preserve"> </w:t>
      </w:r>
      <w:r w:rsidR="005E7EA1" w:rsidRPr="005E7EA1">
        <w:rPr>
          <w:i/>
          <w:lang w:val="en-US"/>
        </w:rPr>
        <w:t>a</w:t>
      </w:r>
      <w:r w:rsidR="00AE0C78" w:rsidRPr="00F67993">
        <w:rPr>
          <w:lang w:val="en-US"/>
        </w:rPr>
        <w:t>.</w:t>
      </w:r>
    </w:p>
    <w:p w:rsidR="00194AC1" w:rsidRDefault="005170D8">
      <w:pPr>
        <w:pStyle w:val="ListParagraph"/>
        <w:numPr>
          <w:ilvl w:val="0"/>
          <w:numId w:val="107"/>
        </w:numPr>
        <w:rPr>
          <w:b/>
          <w:lang w:val="en-US"/>
        </w:rPr>
      </w:pPr>
      <w:r>
        <w:rPr>
          <w:b/>
          <w:lang w:val="en-US"/>
        </w:rPr>
        <w:t xml:space="preserve">Boolean </w:t>
      </w:r>
      <w:r w:rsidR="005E7EA1" w:rsidRPr="005E7EA1">
        <w:rPr>
          <w:b/>
          <w:lang w:val="en-US"/>
        </w:rPr>
        <w:t>!= (AnyType</w:t>
      </w:r>
      <w:r>
        <w:rPr>
          <w:b/>
          <w:lang w:val="en-US"/>
        </w:rPr>
        <w:t xml:space="preserve"> a</w:t>
      </w:r>
      <w:r w:rsidR="005E7EA1" w:rsidRPr="005E7EA1">
        <w:rPr>
          <w:b/>
          <w:lang w:val="en-US"/>
        </w:rPr>
        <w:t xml:space="preserve">) </w:t>
      </w:r>
    </w:p>
    <w:p w:rsidR="00194AC1" w:rsidRDefault="0003646E">
      <w:pPr>
        <w:pStyle w:val="ListParagraph"/>
        <w:rPr>
          <w:lang w:val="en-US"/>
        </w:rPr>
      </w:pPr>
      <w:r w:rsidRPr="00F67993">
        <w:rPr>
          <w:lang w:val="en-US"/>
        </w:rPr>
        <w:t xml:space="preserve">True if </w:t>
      </w:r>
      <w:r w:rsidR="00A8602B" w:rsidRPr="00F67993">
        <w:rPr>
          <w:lang w:val="en-US"/>
        </w:rPr>
        <w:t xml:space="preserve">the </w:t>
      </w:r>
      <w:r w:rsidR="005E7EA1" w:rsidRPr="005E7EA1">
        <w:rPr>
          <w:i/>
          <w:lang w:val="en-US"/>
        </w:rPr>
        <w:t>operand</w:t>
      </w:r>
      <w:r w:rsidR="00A8602B" w:rsidRPr="00F67993">
        <w:rPr>
          <w:lang w:val="en-US"/>
        </w:rPr>
        <w:t xml:space="preserve"> </w:t>
      </w:r>
      <w:r w:rsidRPr="00F67993">
        <w:rPr>
          <w:lang w:val="en-US"/>
        </w:rPr>
        <w:t>is a different object from</w:t>
      </w:r>
      <w:r w:rsidR="00A8602B" w:rsidRPr="00F67993">
        <w:rPr>
          <w:lang w:val="en-US"/>
        </w:rPr>
        <w:t xml:space="preserve"> </w:t>
      </w:r>
      <w:r w:rsidR="005E7EA1" w:rsidRPr="005E7EA1">
        <w:rPr>
          <w:i/>
          <w:lang w:val="en-US"/>
        </w:rPr>
        <w:t>a</w:t>
      </w:r>
      <w:r w:rsidR="00A8602B" w:rsidRPr="00F67993">
        <w:rPr>
          <w:lang w:val="en-US"/>
        </w:rPr>
        <w:t xml:space="preserve">. Alias for </w:t>
      </w:r>
      <w:r w:rsidR="00DD1CA9">
        <w:rPr>
          <w:lang w:val="en-US"/>
        </w:rPr>
        <w:t>&lt;&gt;</w:t>
      </w:r>
      <w:r w:rsidR="00DD1CA9" w:rsidRPr="00F67993">
        <w:rPr>
          <w:lang w:val="en-US"/>
        </w:rPr>
        <w:t>.</w:t>
      </w:r>
    </w:p>
    <w:p w:rsidR="0072224F" w:rsidRPr="0072224F" w:rsidRDefault="0072224F" w:rsidP="0072224F">
      <w:pPr>
        <w:pStyle w:val="ListParagraph"/>
        <w:numPr>
          <w:ilvl w:val="0"/>
          <w:numId w:val="107"/>
        </w:numPr>
        <w:rPr>
          <w:b/>
          <w:lang w:val="en-US"/>
        </w:rPr>
      </w:pPr>
      <w:r w:rsidRPr="0072224F">
        <w:rPr>
          <w:b/>
          <w:lang w:val="en-US"/>
        </w:rPr>
        <w:t>MetaType typeOf ()</w:t>
      </w:r>
    </w:p>
    <w:p w:rsidR="0072224F" w:rsidRPr="0072224F" w:rsidRDefault="0072224F" w:rsidP="0072224F">
      <w:pPr>
        <w:pStyle w:val="ListParagraph"/>
        <w:rPr>
          <w:lang w:val="en-US"/>
        </w:rPr>
      </w:pPr>
      <w:r w:rsidRPr="0072224F">
        <w:rPr>
          <w:lang w:val="en-US"/>
        </w:rPr>
        <w:t>The type information of the actual type.</w:t>
      </w:r>
    </w:p>
    <w:p w:rsidR="0072224F" w:rsidRPr="0072224F" w:rsidRDefault="0072224F" w:rsidP="0072224F">
      <w:pPr>
        <w:pStyle w:val="ListParagraph"/>
        <w:numPr>
          <w:ilvl w:val="0"/>
          <w:numId w:val="107"/>
        </w:numPr>
        <w:rPr>
          <w:b/>
          <w:lang w:val="en-US"/>
        </w:rPr>
      </w:pPr>
      <w:r w:rsidRPr="0072224F">
        <w:rPr>
          <w:b/>
          <w:lang w:val="en-US"/>
        </w:rPr>
        <w:t>Boolean isTypeOf (MetaType type)</w:t>
      </w:r>
    </w:p>
    <w:p w:rsidR="0072224F" w:rsidRPr="0072224F" w:rsidRDefault="0072224F" w:rsidP="0072224F">
      <w:pPr>
        <w:pStyle w:val="ListParagraph"/>
        <w:rPr>
          <w:lang w:val="en-US"/>
        </w:rPr>
      </w:pPr>
      <w:r w:rsidRPr="0072224F">
        <w:rPr>
          <w:lang w:val="en-US"/>
        </w:rPr>
        <w:t xml:space="preserve">True if the </w:t>
      </w:r>
      <w:r w:rsidRPr="0072224F">
        <w:rPr>
          <w:i/>
          <w:iCs/>
          <w:lang w:val="en-US"/>
        </w:rPr>
        <w:t xml:space="preserve">type </w:t>
      </w:r>
      <w:r w:rsidRPr="0072224F">
        <w:rPr>
          <w:lang w:val="en-US"/>
        </w:rPr>
        <w:t xml:space="preserve">and the actual type of </w:t>
      </w:r>
      <w:r w:rsidRPr="0072224F">
        <w:rPr>
          <w:i/>
          <w:lang w:val="en-US"/>
        </w:rPr>
        <w:t>operand</w:t>
      </w:r>
      <w:r w:rsidRPr="0072224F">
        <w:rPr>
          <w:lang w:val="en-US"/>
        </w:rPr>
        <w:t xml:space="preserve"> are the same. This operation can be seen as an alias for typeOf() =</w:t>
      </w:r>
      <w:r w:rsidR="00E602EA">
        <w:rPr>
          <w:lang w:val="en-US"/>
        </w:rPr>
        <w:t>=</w:t>
      </w:r>
      <w:r w:rsidRPr="0072224F">
        <w:rPr>
          <w:lang w:val="en-US"/>
        </w:rPr>
        <w:t xml:space="preserve"> </w:t>
      </w:r>
      <w:r w:rsidRPr="0072224F">
        <w:rPr>
          <w:i/>
          <w:lang w:val="en-US"/>
        </w:rPr>
        <w:t>type</w:t>
      </w:r>
      <w:r w:rsidRPr="0072224F">
        <w:rPr>
          <w:lang w:val="en-US"/>
        </w:rPr>
        <w:t>.</w:t>
      </w:r>
    </w:p>
    <w:p w:rsidR="0072224F" w:rsidRPr="0072224F" w:rsidRDefault="0072224F" w:rsidP="0072224F">
      <w:pPr>
        <w:pStyle w:val="ListParagraph"/>
        <w:numPr>
          <w:ilvl w:val="0"/>
          <w:numId w:val="107"/>
        </w:numPr>
        <w:rPr>
          <w:b/>
          <w:lang w:val="en-US"/>
        </w:rPr>
      </w:pPr>
      <w:r w:rsidRPr="0072224F">
        <w:rPr>
          <w:b/>
          <w:lang w:val="en-US"/>
        </w:rPr>
        <w:t>Boolean isKindOf (MetaType type)</w:t>
      </w:r>
    </w:p>
    <w:p w:rsidR="0072224F" w:rsidRPr="0072224F" w:rsidRDefault="0072224F" w:rsidP="0072224F">
      <w:pPr>
        <w:pStyle w:val="ListParagraph"/>
        <w:rPr>
          <w:lang w:val="en-US"/>
        </w:rPr>
      </w:pPr>
      <w:r w:rsidRPr="0072224F">
        <w:rPr>
          <w:lang w:val="en-US"/>
        </w:rPr>
        <w:t xml:space="preserve">True if </w:t>
      </w:r>
      <w:r w:rsidRPr="0072224F">
        <w:rPr>
          <w:i/>
          <w:iCs/>
          <w:lang w:val="en-US"/>
        </w:rPr>
        <w:t xml:space="preserve">type </w:t>
      </w:r>
      <w:r w:rsidRPr="0072224F">
        <w:rPr>
          <w:lang w:val="en-US"/>
        </w:rPr>
        <w:t xml:space="preserve">is either the direct type or one of the supertypes of the actual type of the </w:t>
      </w:r>
      <w:r w:rsidRPr="0072224F">
        <w:rPr>
          <w:i/>
          <w:lang w:val="en-US"/>
        </w:rPr>
        <w:t>operand</w:t>
      </w:r>
      <w:r w:rsidRPr="0072224F">
        <w:rPr>
          <w:lang w:val="en-US"/>
        </w:rPr>
        <w:t>.</w:t>
      </w:r>
    </w:p>
    <w:p w:rsidR="00194AC1" w:rsidRDefault="003E249F">
      <w:pPr>
        <w:pStyle w:val="Heading3"/>
        <w:rPr>
          <w:lang w:val="en-GB"/>
        </w:rPr>
      </w:pPr>
      <w:bookmarkStart w:id="1413" w:name="_Toc434832204"/>
      <w:r>
        <w:rPr>
          <w:lang w:val="en-GB"/>
        </w:rPr>
        <w:t>MetaType</w:t>
      </w:r>
      <w:bookmarkEnd w:id="1413"/>
    </w:p>
    <w:p w:rsidR="003D6826" w:rsidRDefault="003D6826" w:rsidP="003D6826">
      <w:pPr>
        <w:rPr>
          <w:lang w:val="en-GB"/>
        </w:rPr>
      </w:pPr>
      <w:r>
        <w:rPr>
          <w:lang w:val="en-GB"/>
        </w:rPr>
        <w:t>MetaType represents the actual type of an object such as a specific user-defined container. Currently, MetaType inherits all operations from AnyType except for the typeOf, isTypeOf and isKindOf operations.</w:t>
      </w:r>
    </w:p>
    <w:p w:rsidR="00876156" w:rsidRDefault="00876156" w:rsidP="00876156">
      <w:pPr>
        <w:pStyle w:val="Heading3"/>
        <w:rPr>
          <w:lang w:val="en-GB"/>
        </w:rPr>
      </w:pPr>
      <w:bookmarkStart w:id="1414" w:name="_Ref399081462"/>
      <w:bookmarkStart w:id="1415" w:name="_Toc434832205"/>
      <w:r>
        <w:rPr>
          <w:lang w:val="en-GB"/>
        </w:rPr>
        <w:t>Version</w:t>
      </w:r>
      <w:bookmarkEnd w:id="1414"/>
      <w:bookmarkEnd w:id="1415"/>
    </w:p>
    <w:p w:rsidR="00876156" w:rsidRDefault="00876156" w:rsidP="00876156">
      <w:pPr>
        <w:rPr>
          <w:lang w:val="en-GB"/>
        </w:rPr>
      </w:pPr>
      <w:r>
        <w:rPr>
          <w:lang w:val="en-GB"/>
        </w:rPr>
        <w:t xml:space="preserve">The version </w:t>
      </w:r>
      <w:r w:rsidRPr="008173B2">
        <w:rPr>
          <w:lang w:val="en-GB"/>
        </w:rPr>
        <w:t>type</w:t>
      </w:r>
      <w:r>
        <w:rPr>
          <w:lang w:val="en-GB"/>
        </w:rPr>
        <w:t xml:space="preserve"> is an internal type (actually not supported as a regular type for variables) for defining version constraints</w:t>
      </w:r>
      <w:r>
        <w:rPr>
          <w:rStyle w:val="FootnoteReference"/>
          <w:lang w:val="en-GB"/>
        </w:rPr>
        <w:footnoteReference w:id="12"/>
      </w:r>
      <w:r>
        <w:rPr>
          <w:lang w:val="en-GB"/>
        </w:rPr>
        <w:t>. Using the type name “Version” is discouraged. Thus, the version type supports only the following operations, in particular not the type operations provided by AnyType:</w:t>
      </w:r>
    </w:p>
    <w:p w:rsidR="00876156" w:rsidRDefault="00876156" w:rsidP="00876156">
      <w:pPr>
        <w:pStyle w:val="ListParagraph"/>
        <w:numPr>
          <w:ilvl w:val="0"/>
          <w:numId w:val="107"/>
        </w:numPr>
        <w:rPr>
          <w:b/>
          <w:lang w:val="en-US"/>
        </w:rPr>
      </w:pPr>
      <w:r>
        <w:rPr>
          <w:b/>
          <w:lang w:val="en-US"/>
        </w:rPr>
        <w:t>Boolean == (Version v)</w:t>
      </w:r>
    </w:p>
    <w:p w:rsidR="00876156" w:rsidRDefault="00876156" w:rsidP="00876156">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Pr>
          <w:i/>
          <w:iCs/>
          <w:lang w:val="en-US"/>
        </w:rPr>
        <w:t>v</w:t>
      </w:r>
      <w:r w:rsidRPr="00563F67">
        <w:rPr>
          <w:i/>
          <w:iCs/>
          <w:lang w:val="en-US"/>
        </w:rPr>
        <w:t xml:space="preserve"> </w:t>
      </w:r>
      <w:r w:rsidRPr="00B942B1">
        <w:rPr>
          <w:iCs/>
          <w:lang w:val="en-US"/>
        </w:rPr>
        <w:t>denote the same version</w:t>
      </w:r>
      <w:r w:rsidRPr="00563F67">
        <w:rPr>
          <w:lang w:val="en-US"/>
        </w:rPr>
        <w:t>.</w:t>
      </w:r>
    </w:p>
    <w:p w:rsidR="00876156" w:rsidRPr="00001537" w:rsidRDefault="00876156" w:rsidP="00876156">
      <w:pPr>
        <w:pStyle w:val="ListParagraph"/>
        <w:numPr>
          <w:ilvl w:val="0"/>
          <w:numId w:val="107"/>
        </w:numPr>
        <w:rPr>
          <w:lang w:val="en-US"/>
        </w:rPr>
      </w:pPr>
      <w:r>
        <w:rPr>
          <w:b/>
          <w:bCs/>
          <w:lang w:val="en-US"/>
        </w:rPr>
        <w:t xml:space="preserve">Boolean </w:t>
      </w:r>
      <w:r w:rsidRPr="00F50521">
        <w:rPr>
          <w:b/>
          <w:bCs/>
          <w:lang w:val="en-US"/>
        </w:rPr>
        <w:t>&lt; (</w:t>
      </w:r>
      <w:r>
        <w:rPr>
          <w:b/>
          <w:bCs/>
          <w:lang w:val="en-US"/>
        </w:rPr>
        <w:t>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&gt;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lang w:val="en-US"/>
        </w:rPr>
        <w:t>Boolean &lt;= (Version v</w:t>
      </w:r>
      <w:r w:rsidRPr="00F50521">
        <w:rPr>
          <w:b/>
          <w:bCs/>
          <w:lang w:val="en-US"/>
        </w:rPr>
        <w:t>)</w:t>
      </w:r>
    </w:p>
    <w:p w:rsidR="00876156" w:rsidRPr="00F50521" w:rsidRDefault="00876156" w:rsidP="0087615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v</w:t>
      </w:r>
      <w:r w:rsidRPr="00CB5DAF">
        <w:rPr>
          <w:lang w:val="en-US"/>
        </w:rPr>
        <w:t>.</w:t>
      </w:r>
    </w:p>
    <w:p w:rsidR="00876156" w:rsidRPr="00001537" w:rsidRDefault="00876156" w:rsidP="00876156">
      <w:pPr>
        <w:pStyle w:val="ListParagraph"/>
        <w:numPr>
          <w:ilvl w:val="0"/>
          <w:numId w:val="107"/>
        </w:numPr>
        <w:rPr>
          <w:lang w:val="en-US"/>
        </w:rPr>
      </w:pPr>
      <w:r>
        <w:rPr>
          <w:b/>
          <w:bCs/>
        </w:rPr>
        <w:t>Boolean &gt;= (Version v</w:t>
      </w:r>
      <w:r w:rsidRPr="00F50521">
        <w:rPr>
          <w:b/>
          <w:bCs/>
        </w:rPr>
        <w:t>)</w:t>
      </w:r>
    </w:p>
    <w:p w:rsidR="00876156" w:rsidRDefault="00876156" w:rsidP="0087615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v</w:t>
      </w:r>
      <w:r w:rsidRPr="00001537">
        <w:rPr>
          <w:lang w:val="en-US"/>
        </w:rPr>
        <w:t>.</w:t>
      </w:r>
    </w:p>
    <w:p w:rsidR="00876156" w:rsidRDefault="00876156" w:rsidP="00876156">
      <w:pPr>
        <w:pStyle w:val="ListParagraph"/>
        <w:numPr>
          <w:ilvl w:val="0"/>
          <w:numId w:val="107"/>
        </w:numPr>
        <w:rPr>
          <w:b/>
          <w:lang w:val="en-US"/>
        </w:rPr>
      </w:pPr>
      <w:r>
        <w:rPr>
          <w:b/>
          <w:lang w:val="en-US"/>
        </w:rPr>
        <w:t>Boolean =</w:t>
      </w:r>
      <w:r w:rsidRPr="005E7EA1">
        <w:rPr>
          <w:b/>
          <w:lang w:val="en-US"/>
        </w:rPr>
        <w:t>= (Any</w:t>
      </w:r>
      <w:r>
        <w:rPr>
          <w:b/>
          <w:lang w:val="en-US"/>
        </w:rPr>
        <w:t>Type a)</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the same as </w:t>
      </w:r>
      <w:r>
        <w:rPr>
          <w:i/>
          <w:iCs/>
          <w:lang w:val="en-US"/>
        </w:rPr>
        <w:t>a</w:t>
      </w:r>
      <w:r w:rsidRPr="00F67993">
        <w:rPr>
          <w:lang w:val="en-US"/>
        </w:rPr>
        <w:t>. This</w:t>
      </w:r>
      <w:r>
        <w:rPr>
          <w:lang w:val="en-US"/>
        </w:rPr>
        <w:t xml:space="preserve"> operation is interpreted as a value assertion</w:t>
      </w:r>
      <w:r w:rsidRPr="00F67993">
        <w:rPr>
          <w:lang w:val="en-US"/>
        </w:rPr>
        <w:t xml:space="preserve"> if </w:t>
      </w:r>
      <w:r>
        <w:rPr>
          <w:lang w:val="en-US"/>
        </w:rPr>
        <w:t xml:space="preserve">it </w:t>
      </w:r>
      <w:r w:rsidRPr="00F67993">
        <w:rPr>
          <w:lang w:val="en-US"/>
        </w:rPr>
        <w:t xml:space="preserve">is used standalone (empty implication) or on the right side of an implication. It is </w:t>
      </w:r>
      <w:r>
        <w:rPr>
          <w:lang w:val="en-US"/>
        </w:rPr>
        <w:t>interpreted</w:t>
      </w:r>
      <w:r w:rsidRPr="00F67993">
        <w:rPr>
          <w:lang w:val="en-US"/>
        </w:rPr>
        <w:t xml:space="preserve"> as </w:t>
      </w:r>
      <w:r>
        <w:rPr>
          <w:lang w:val="en-US"/>
        </w:rPr>
        <w:t xml:space="preserve">an </w:t>
      </w:r>
      <w:r w:rsidRPr="00F67993">
        <w:rPr>
          <w:lang w:val="en-US"/>
        </w:rPr>
        <w:t>equality test if used on the left side of an implication.</w:t>
      </w:r>
    </w:p>
    <w:p w:rsidR="00876156" w:rsidRDefault="00876156" w:rsidP="00876156">
      <w:pPr>
        <w:pStyle w:val="ListParagraph"/>
        <w:numPr>
          <w:ilvl w:val="0"/>
          <w:numId w:val="107"/>
        </w:numPr>
        <w:rPr>
          <w:b/>
          <w:lang w:val="en-US"/>
        </w:rPr>
      </w:pPr>
      <w:r>
        <w:rPr>
          <w:b/>
          <w:lang w:val="en-US"/>
        </w:rPr>
        <w:t xml:space="preserve">Boolean &lt;&gt; </w:t>
      </w:r>
      <w:r w:rsidRPr="005E7EA1">
        <w:rPr>
          <w:b/>
          <w:lang w:val="en-US"/>
        </w:rPr>
        <w:t>(AnyType</w:t>
      </w:r>
      <w:r>
        <w:rPr>
          <w:b/>
          <w:lang w:val="en-US"/>
        </w:rPr>
        <w:t xml:space="preserve"> a</w:t>
      </w:r>
      <w:r w:rsidRPr="005E7EA1">
        <w:rPr>
          <w:b/>
          <w:lang w:val="en-US"/>
        </w:rPr>
        <w:t>)</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different from </w:t>
      </w:r>
      <w:r w:rsidRPr="005E7EA1">
        <w:rPr>
          <w:i/>
          <w:lang w:val="en-US"/>
        </w:rPr>
        <w:t>a</w:t>
      </w:r>
      <w:r w:rsidRPr="00F67993">
        <w:rPr>
          <w:lang w:val="en-US"/>
        </w:rPr>
        <w:t>.</w:t>
      </w:r>
    </w:p>
    <w:p w:rsidR="00876156" w:rsidRDefault="00876156" w:rsidP="00876156">
      <w:pPr>
        <w:pStyle w:val="ListParagraph"/>
        <w:numPr>
          <w:ilvl w:val="0"/>
          <w:numId w:val="107"/>
        </w:numPr>
        <w:rPr>
          <w:b/>
          <w:lang w:val="en-US"/>
        </w:rPr>
      </w:pPr>
      <w:r>
        <w:rPr>
          <w:b/>
          <w:lang w:val="en-US"/>
        </w:rPr>
        <w:t xml:space="preserve">Boolean </w:t>
      </w:r>
      <w:r w:rsidRPr="005E7EA1">
        <w:rPr>
          <w:b/>
          <w:lang w:val="en-US"/>
        </w:rPr>
        <w:t>!= (AnyType</w:t>
      </w:r>
      <w:r>
        <w:rPr>
          <w:b/>
          <w:lang w:val="en-US"/>
        </w:rPr>
        <w:t xml:space="preserve"> a</w:t>
      </w:r>
      <w:r w:rsidRPr="005E7EA1">
        <w:rPr>
          <w:b/>
          <w:lang w:val="en-US"/>
        </w:rPr>
        <w:t xml:space="preserve">) </w:t>
      </w:r>
    </w:p>
    <w:p w:rsidR="00876156" w:rsidRDefault="00876156" w:rsidP="00876156">
      <w:pPr>
        <w:pStyle w:val="ListParagraph"/>
        <w:rPr>
          <w:lang w:val="en-US"/>
        </w:rPr>
      </w:pPr>
      <w:r w:rsidRPr="00F67993">
        <w:rPr>
          <w:lang w:val="en-US"/>
        </w:rPr>
        <w:t xml:space="preserve">True if the </w:t>
      </w:r>
      <w:r w:rsidRPr="005E7EA1">
        <w:rPr>
          <w:i/>
          <w:lang w:val="en-US"/>
        </w:rPr>
        <w:t>operand</w:t>
      </w:r>
      <w:r w:rsidRPr="00F67993">
        <w:rPr>
          <w:lang w:val="en-US"/>
        </w:rPr>
        <w:t xml:space="preserve"> is a different object from </w:t>
      </w:r>
      <w:r w:rsidRPr="005E7EA1">
        <w:rPr>
          <w:i/>
          <w:lang w:val="en-US"/>
        </w:rPr>
        <w:t>a</w:t>
      </w:r>
      <w:r w:rsidRPr="00F67993">
        <w:rPr>
          <w:lang w:val="en-US"/>
        </w:rPr>
        <w:t xml:space="preserve">. Alias for </w:t>
      </w:r>
      <w:r>
        <w:rPr>
          <w:lang w:val="en-US"/>
        </w:rPr>
        <w:t>&lt;&gt;</w:t>
      </w:r>
      <w:r w:rsidRPr="00F67993">
        <w:rPr>
          <w:lang w:val="en-US"/>
        </w:rPr>
        <w:t>.</w:t>
      </w:r>
    </w:p>
    <w:p w:rsidR="00663168" w:rsidRDefault="00663168">
      <w:pPr>
        <w:pStyle w:val="Heading2"/>
        <w:rPr>
          <w:lang w:val="en-GB"/>
        </w:rPr>
      </w:pPr>
      <w:bookmarkStart w:id="1416" w:name="_Toc400027149"/>
      <w:bookmarkStart w:id="1417" w:name="_Toc400027350"/>
      <w:bookmarkStart w:id="1418" w:name="_Toc402960499"/>
      <w:bookmarkStart w:id="1419" w:name="_Ref414968574"/>
      <w:bookmarkStart w:id="1420" w:name="_Toc434832206"/>
      <w:bookmarkStart w:id="1421" w:name="_Ref340236075"/>
      <w:bookmarkEnd w:id="1416"/>
      <w:bookmarkEnd w:id="1417"/>
      <w:bookmarkEnd w:id="1418"/>
      <w:r>
        <w:rPr>
          <w:lang w:val="en-GB"/>
        </w:rPr>
        <w:t>FreezeVariable</w:t>
      </w:r>
      <w:bookmarkEnd w:id="1419"/>
      <w:bookmarkEnd w:id="1420"/>
    </w:p>
    <w:p w:rsidR="009F0CF7" w:rsidRDefault="00663168" w:rsidP="009F0CF7">
      <w:pPr>
        <w:rPr>
          <w:lang w:val="en-GB"/>
        </w:rPr>
      </w:pPr>
      <w:r>
        <w:rPr>
          <w:lang w:val="en-GB"/>
        </w:rPr>
        <w:t>The FreezeVariable type is an internal type just used within the but-part of a freeze block. This type supports only the following operations, in particular not the type operations defined by AnyType:</w:t>
      </w:r>
    </w:p>
    <w:p w:rsidR="00663168" w:rsidRDefault="00663168" w:rsidP="00663168">
      <w:pPr>
        <w:pStyle w:val="ListParagraph"/>
        <w:numPr>
          <w:ilvl w:val="0"/>
          <w:numId w:val="107"/>
        </w:numPr>
        <w:rPr>
          <w:b/>
          <w:lang w:val="en-US"/>
        </w:rPr>
      </w:pPr>
      <w:r>
        <w:rPr>
          <w:b/>
          <w:lang w:val="en-US"/>
        </w:rPr>
        <w:t>String 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getName()</w:t>
      </w:r>
    </w:p>
    <w:p w:rsidR="00663168" w:rsidRDefault="00663168" w:rsidP="00663168">
      <w:pPr>
        <w:pStyle w:val="ListParagraph"/>
        <w:rPr>
          <w:lang w:val="en-US"/>
        </w:rPr>
      </w:pPr>
      <w:r w:rsidRPr="00563F67">
        <w:rPr>
          <w:lang w:val="en-US"/>
        </w:rPr>
        <w:t xml:space="preserve">Evaluates to </w:t>
      </w:r>
      <w:r>
        <w:rPr>
          <w:lang w:val="en-US"/>
        </w:rPr>
        <w:t xml:space="preserve">the simple name of the </w:t>
      </w:r>
      <w:r>
        <w:rPr>
          <w:i/>
          <w:iCs/>
          <w:lang w:val="en-US"/>
        </w:rPr>
        <w:t>operand</w:t>
      </w:r>
      <w:r w:rsidRPr="00563F67">
        <w:rPr>
          <w:lang w:val="en-US"/>
        </w:rPr>
        <w:t>.</w:t>
      </w:r>
      <w:r>
        <w:rPr>
          <w:lang w:val="en-US"/>
        </w:rPr>
        <w:t xml:space="preserve"> Alias for name().</w:t>
      </w:r>
    </w:p>
    <w:p w:rsidR="00663168" w:rsidRDefault="00663168" w:rsidP="00663168">
      <w:pPr>
        <w:pStyle w:val="ListParagraph"/>
        <w:numPr>
          <w:ilvl w:val="0"/>
          <w:numId w:val="107"/>
        </w:numPr>
        <w:rPr>
          <w:b/>
          <w:lang w:val="en-US"/>
        </w:rPr>
      </w:pPr>
      <w:r>
        <w:rPr>
          <w:b/>
          <w:lang w:val="en-US"/>
        </w:rPr>
        <w:t>String 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p>
    <w:p w:rsidR="00663168" w:rsidRDefault="00663168" w:rsidP="00663168">
      <w:pPr>
        <w:pStyle w:val="ListParagraph"/>
        <w:numPr>
          <w:ilvl w:val="0"/>
          <w:numId w:val="107"/>
        </w:numPr>
        <w:rPr>
          <w:b/>
          <w:lang w:val="en-US"/>
        </w:rPr>
      </w:pPr>
      <w:r>
        <w:rPr>
          <w:b/>
          <w:lang w:val="en-US"/>
        </w:rPr>
        <w:t>String getQualifiedName()</w:t>
      </w:r>
    </w:p>
    <w:p w:rsidR="00663168" w:rsidRDefault="00663168" w:rsidP="00663168">
      <w:pPr>
        <w:pStyle w:val="ListParagraph"/>
        <w:rPr>
          <w:lang w:val="en-US"/>
        </w:rPr>
      </w:pPr>
      <w:r w:rsidRPr="00563F67">
        <w:rPr>
          <w:lang w:val="en-US"/>
        </w:rPr>
        <w:t xml:space="preserve">Evaluates to </w:t>
      </w:r>
      <w:r>
        <w:rPr>
          <w:lang w:val="en-US"/>
        </w:rPr>
        <w:t xml:space="preserve">the qualified name of the </w:t>
      </w:r>
      <w:r>
        <w:rPr>
          <w:i/>
          <w:iCs/>
          <w:lang w:val="en-US"/>
        </w:rPr>
        <w:t>operand</w:t>
      </w:r>
      <w:r w:rsidRPr="00563F67">
        <w:rPr>
          <w:lang w:val="en-US"/>
        </w:rPr>
        <w:t>.</w:t>
      </w:r>
      <w:r>
        <w:rPr>
          <w:lang w:val="en-US"/>
        </w:rPr>
        <w:t xml:space="preserve"> Alias for qualifiedName().</w:t>
      </w:r>
    </w:p>
    <w:p w:rsidR="009F0CF7" w:rsidRPr="009F0CF7" w:rsidRDefault="00663168" w:rsidP="009F0CF7">
      <w:pPr>
        <w:rPr>
          <w:lang w:val="en-US"/>
        </w:rPr>
      </w:pPr>
      <w:r>
        <w:rPr>
          <w:lang w:val="en-US"/>
        </w:rPr>
        <w:t xml:space="preserve">Further, a FreezeVariable provides access to all </w:t>
      </w:r>
      <w:r w:rsidR="0043167F">
        <w:rPr>
          <w:lang w:val="en-US"/>
        </w:rPr>
        <w:t>annotation</w:t>
      </w:r>
      <w:r>
        <w:rPr>
          <w:lang w:val="en-US"/>
        </w:rPr>
        <w:t xml:space="preserve">s defined by all elements mentioned within the freeze block. In case that different types of </w:t>
      </w:r>
      <w:r w:rsidR="0043167F">
        <w:rPr>
          <w:lang w:val="en-US"/>
        </w:rPr>
        <w:t>annotation</w:t>
      </w:r>
      <w:r>
        <w:rPr>
          <w:lang w:val="en-US"/>
        </w:rPr>
        <w:t xml:space="preserve">s for the same name are defined, just the first </w:t>
      </w:r>
      <w:r w:rsidR="0043167F">
        <w:rPr>
          <w:lang w:val="en-US"/>
        </w:rPr>
        <w:t>annotation</w:t>
      </w:r>
      <w:r>
        <w:rPr>
          <w:lang w:val="en-US"/>
        </w:rPr>
        <w:t xml:space="preserve"> definition in sequence of the elements of the freeze block is considered.</w:t>
      </w:r>
    </w:p>
    <w:p w:rsidR="00194AC1" w:rsidRDefault="003E249F">
      <w:pPr>
        <w:pStyle w:val="Heading2"/>
        <w:rPr>
          <w:lang w:val="en-GB"/>
        </w:rPr>
      </w:pPr>
      <w:bookmarkStart w:id="1422" w:name="_Toc434832207"/>
      <w:r>
        <w:rPr>
          <w:lang w:val="en-GB"/>
        </w:rPr>
        <w:t>Basic Types</w:t>
      </w:r>
      <w:bookmarkEnd w:id="1421"/>
      <w:bookmarkEnd w:id="1422"/>
    </w:p>
    <w:p w:rsidR="00032CF3" w:rsidRDefault="003E249F" w:rsidP="00E64977">
      <w:pPr>
        <w:pStyle w:val="Heading3"/>
        <w:rPr>
          <w:lang w:val="en-GB"/>
        </w:rPr>
      </w:pPr>
      <w:bookmarkStart w:id="1423" w:name="_Toc434832208"/>
      <w:r>
        <w:rPr>
          <w:lang w:val="en-GB"/>
        </w:rPr>
        <w:t>Real</w:t>
      </w:r>
      <w:bookmarkEnd w:id="1423"/>
    </w:p>
    <w:p w:rsidR="00194AC1" w:rsidRDefault="005E7EA1">
      <w:pPr>
        <w:rPr>
          <w:lang w:val="en-US"/>
        </w:rPr>
      </w:pPr>
      <w:r w:rsidRPr="005E7EA1">
        <w:rPr>
          <w:lang w:val="en-US"/>
        </w:rPr>
        <w:t xml:space="preserve">The </w:t>
      </w:r>
      <w:r w:rsidR="00C95EB0">
        <w:rPr>
          <w:lang w:val="en-US"/>
        </w:rPr>
        <w:t>basic</w:t>
      </w:r>
      <w:r w:rsidRPr="005E7EA1">
        <w:rPr>
          <w:lang w:val="en-US"/>
        </w:rPr>
        <w:t xml:space="preserve"> type Real represents the mathematical concept of real</w:t>
      </w:r>
      <w:r w:rsidR="00FE1D0F">
        <w:rPr>
          <w:lang w:val="en-US"/>
        </w:rPr>
        <w:t xml:space="preserve"> </w:t>
      </w:r>
      <w:r w:rsidR="00FE1D0F">
        <w:rPr>
          <w:lang w:val="en-GB"/>
        </w:rPr>
        <w:t>following the Java range restrictions for double values</w:t>
      </w:r>
      <w:r w:rsidRPr="005E7EA1">
        <w:rPr>
          <w:lang w:val="en-US"/>
        </w:rPr>
        <w:t>. Note that Integer is a subclass of Real, so for each parameter of type Real, you can use an integer as the actual parameter.</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addition of </w:t>
      </w:r>
      <w:r w:rsidR="001C1FD1">
        <w:rPr>
          <w:i/>
          <w:iCs/>
          <w:lang w:val="en-US"/>
        </w:rPr>
        <w:t>r</w:t>
      </w:r>
      <w:r w:rsidR="001C1FD1" w:rsidRPr="005E7EA1">
        <w:rPr>
          <w:i/>
          <w:iCs/>
          <w:lang w:val="en-US"/>
        </w:rPr>
        <w:t xml:space="preserve"> </w:t>
      </w:r>
      <w:r w:rsidR="005E7EA1" w:rsidRPr="005E7EA1">
        <w:rPr>
          <w:lang w:val="en-US"/>
        </w:rPr>
        <w:t xml:space="preserve">and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subtraction of </w:t>
      </w:r>
      <w:r w:rsidR="005E7EA1" w:rsidRPr="005E7EA1">
        <w:rPr>
          <w:i/>
          <w:iCs/>
          <w:lang w:val="en-US"/>
        </w:rPr>
        <w:t xml:space="preserve">r </w:t>
      </w:r>
      <w:r w:rsidR="005E7EA1" w:rsidRPr="005E7EA1">
        <w:rPr>
          <w:lang w:val="en-US"/>
        </w:rPr>
        <w:t xml:space="preserve">from </w:t>
      </w:r>
      <w:r w:rsidR="005E7EA1" w:rsidRPr="005E7EA1">
        <w:rPr>
          <w:iCs/>
          <w:lang w:val="en-US"/>
        </w:rPr>
        <w:t>the</w:t>
      </w:r>
      <w:r w:rsidR="00D939DA">
        <w:rPr>
          <w:i/>
          <w:iCs/>
          <w:lang w:val="en-US"/>
        </w:rPr>
        <w:t xml:space="preserve"> 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5E7EA1" w:rsidRPr="005E7EA1">
        <w:rPr>
          <w:b/>
          <w:bCs/>
          <w:lang w:val="en-US"/>
        </w:rPr>
        <w:t>(Real</w:t>
      </w:r>
      <w:r>
        <w:rPr>
          <w:b/>
          <w:bCs/>
          <w:lang w:val="en-US"/>
        </w:rPr>
        <w:t xml:space="preserve"> r</w:t>
      </w:r>
      <w:r w:rsidR="005E7EA1" w:rsidRPr="005E7EA1">
        <w:rPr>
          <w:b/>
          <w:bCs/>
          <w:lang w:val="en-US"/>
        </w:rPr>
        <w:t>)</w:t>
      </w:r>
    </w:p>
    <w:p w:rsidR="00194AC1" w:rsidRDefault="00F50521">
      <w:pPr>
        <w:pStyle w:val="ListParagraph"/>
        <w:rPr>
          <w:lang w:val="en-US"/>
        </w:rPr>
      </w:pPr>
      <w:r>
        <w:rPr>
          <w:lang w:val="en-US"/>
        </w:rPr>
        <w:t>T</w:t>
      </w:r>
      <w:r w:rsidR="005E7EA1" w:rsidRPr="005E7EA1">
        <w:rPr>
          <w:lang w:val="en-US"/>
        </w:rPr>
        <w:t xml:space="preserve">he value of the multiplication of </w:t>
      </w:r>
      <w:r w:rsidR="005E7EA1" w:rsidRPr="005E7EA1">
        <w:rPr>
          <w:iCs/>
          <w:lang w:val="en-US"/>
        </w:rPr>
        <w:t>the</w:t>
      </w:r>
      <w:r w:rsidR="00343D21">
        <w:rPr>
          <w:i/>
          <w:iCs/>
          <w:lang w:val="en-US"/>
        </w:rPr>
        <w:t xml:space="preserve"> operand</w:t>
      </w:r>
      <w:r w:rsidR="005E7EA1" w:rsidRPr="005E7EA1">
        <w:rPr>
          <w:i/>
          <w:iCs/>
          <w:lang w:val="en-US"/>
        </w:rPr>
        <w:t xml:space="preserve"> </w:t>
      </w:r>
      <w:r w:rsidR="005E7EA1" w:rsidRPr="005E7EA1">
        <w:rPr>
          <w:lang w:val="en-US"/>
        </w:rPr>
        <w:t xml:space="preserve">and </w:t>
      </w:r>
      <w:r w:rsidR="005E7EA1" w:rsidRPr="005E7EA1">
        <w:rPr>
          <w:i/>
          <w:iCs/>
          <w:lang w:val="en-US"/>
        </w:rPr>
        <w:t>r</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D939DA">
        <w:rPr>
          <w:b/>
          <w:bCs/>
          <w:lang w:val="en-US"/>
        </w:rPr>
        <w:t xml:space="preserve">- </w:t>
      </w:r>
      <w:r w:rsidR="00D63A73">
        <w:rPr>
          <w:b/>
          <w:bCs/>
          <w:lang w:val="en-US"/>
        </w:rPr>
        <w:t>()</w:t>
      </w:r>
      <w:r w:rsidR="005E7EA1" w:rsidRPr="005E7EA1">
        <w:rPr>
          <w:b/>
          <w:bCs/>
          <w:lang w:val="en-US"/>
        </w:rPr>
        <w:t xml:space="preserve"> </w:t>
      </w:r>
    </w:p>
    <w:p w:rsidR="00194AC1" w:rsidRDefault="00F50521">
      <w:pPr>
        <w:pStyle w:val="ListParagraph"/>
        <w:rPr>
          <w:lang w:val="en-US"/>
        </w:rPr>
      </w:pPr>
      <w:r>
        <w:rPr>
          <w:lang w:val="en-US"/>
        </w:rPr>
        <w:t>T</w:t>
      </w:r>
      <w:r w:rsidR="005E7EA1" w:rsidRPr="005E7EA1">
        <w:rPr>
          <w:lang w:val="en-US"/>
        </w:rPr>
        <w:t xml:space="preserve">he negative value of </w:t>
      </w:r>
      <w:r>
        <w:rPr>
          <w:lang w:val="en-US"/>
        </w:rPr>
        <w:t xml:space="preserve">the </w:t>
      </w:r>
      <w:r w:rsidR="005E7EA1" w:rsidRPr="005E7EA1">
        <w:rPr>
          <w:i/>
          <w:lang w:val="en-US"/>
        </w:rPr>
        <w:t>operand</w:t>
      </w:r>
      <w:r w:rsidR="005E7EA1"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(Real</w:t>
      </w:r>
      <w:r>
        <w:rPr>
          <w:b/>
          <w:bCs/>
          <w:lang w:val="en-US"/>
        </w:rPr>
        <w:t xml:space="preserve"> r</w:t>
      </w:r>
      <w:r w:rsidR="005E7EA1" w:rsidRPr="005E7EA1">
        <w:rPr>
          <w:b/>
          <w:bCs/>
          <w:lang w:val="en-US"/>
        </w:rPr>
        <w:t>)</w:t>
      </w:r>
    </w:p>
    <w:p w:rsidR="00194AC1" w:rsidRDefault="005E7EA1">
      <w:pPr>
        <w:pStyle w:val="ListParagraph"/>
        <w:rPr>
          <w:lang w:val="en-US"/>
        </w:rPr>
      </w:pPr>
      <w:r w:rsidRPr="005E7EA1">
        <w:rPr>
          <w:lang w:val="en-US"/>
        </w:rPr>
        <w:t xml:space="preserve">The value of </w:t>
      </w:r>
      <w:r w:rsidR="00F50521">
        <w:rPr>
          <w:lang w:val="en-US"/>
        </w:rPr>
        <w:t xml:space="preserve">the </w:t>
      </w:r>
      <w:r w:rsidRPr="005E7EA1">
        <w:rPr>
          <w:i/>
          <w:lang w:val="en-US"/>
        </w:rPr>
        <w:t>operand</w:t>
      </w:r>
      <w:r w:rsidR="00F50521">
        <w:rPr>
          <w:lang w:val="en-US"/>
        </w:rPr>
        <w:t xml:space="preserve"> </w:t>
      </w:r>
      <w:r w:rsidRPr="005E7EA1">
        <w:rPr>
          <w:lang w:val="en-US"/>
        </w:rPr>
        <w:t xml:space="preserve">divided by </w:t>
      </w:r>
      <w:r w:rsidRPr="005E7EA1">
        <w:rPr>
          <w:i/>
          <w:iCs/>
          <w:lang w:val="en-US"/>
        </w:rPr>
        <w:t>r</w:t>
      </w:r>
      <w:r w:rsidRPr="005E7EA1">
        <w:rPr>
          <w:lang w:val="en-US"/>
        </w:rPr>
        <w:t>.</w:t>
      </w:r>
      <w:r w:rsidR="00F50521">
        <w:rPr>
          <w:lang w:val="en-US"/>
        </w:rPr>
        <w:t xml:space="preserve"> Leads to an </w:t>
      </w:r>
      <w:r w:rsidR="00D63A73">
        <w:rPr>
          <w:lang w:val="en-US"/>
        </w:rPr>
        <w:t xml:space="preserve">evaluation </w:t>
      </w:r>
      <w:r w:rsidR="00F50521">
        <w:rPr>
          <w:lang w:val="en-US"/>
        </w:rPr>
        <w:t xml:space="preserve">error if </w:t>
      </w:r>
      <w:r w:rsidRPr="005E7EA1">
        <w:rPr>
          <w:i/>
          <w:lang w:val="en-US"/>
        </w:rPr>
        <w:t>r</w:t>
      </w:r>
      <w:r w:rsidR="00F50521">
        <w:rPr>
          <w:lang w:val="en-US"/>
        </w:rPr>
        <w:t xml:space="preserve"> is equal to zero.</w:t>
      </w:r>
    </w:p>
    <w:p w:rsidR="00194AC1" w:rsidRDefault="005170D8">
      <w:pPr>
        <w:pStyle w:val="ListParagraph"/>
        <w:numPr>
          <w:ilvl w:val="0"/>
          <w:numId w:val="107"/>
        </w:numPr>
      </w:pPr>
      <w:r>
        <w:rPr>
          <w:b/>
          <w:bCs/>
        </w:rPr>
        <w:t xml:space="preserve">Real </w:t>
      </w:r>
      <w:r w:rsidR="005E7EA1" w:rsidRPr="005E7EA1">
        <w:rPr>
          <w:b/>
          <w:bCs/>
        </w:rPr>
        <w:t xml:space="preserve">abs() </w:t>
      </w:r>
    </w:p>
    <w:p w:rsidR="00194AC1" w:rsidRDefault="005E7EA1">
      <w:pPr>
        <w:pStyle w:val="ListParagraph"/>
        <w:rPr>
          <w:lang w:val="en-US"/>
        </w:rPr>
      </w:pPr>
      <w:r w:rsidRPr="005E7EA1">
        <w:rPr>
          <w:lang w:val="en-US"/>
        </w:rPr>
        <w:t xml:space="preserve">The absolute value of </w:t>
      </w:r>
      <w:r w:rsidR="00F50521">
        <w:rPr>
          <w:lang w:val="en-US"/>
        </w:rPr>
        <w:t xml:space="preserve">the </w:t>
      </w:r>
      <w:r w:rsidR="00F50521">
        <w:rPr>
          <w:i/>
          <w:iCs/>
          <w:lang w:val="en-US"/>
        </w:rPr>
        <w:t>operand</w:t>
      </w:r>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floor</w:t>
      </w:r>
      <w:r w:rsidR="003B21C3">
        <w:rPr>
          <w:b/>
          <w:bCs/>
          <w:lang w:val="en-US"/>
        </w:rPr>
        <w:t xml:space="preserve"> </w:t>
      </w:r>
      <w:r w:rsidR="005E7EA1" w:rsidRPr="005E7EA1">
        <w:rPr>
          <w:b/>
          <w:bCs/>
          <w:lang w:val="en-US"/>
        </w:rPr>
        <w:t xml:space="preserve">() </w:t>
      </w:r>
    </w:p>
    <w:p w:rsidR="00194AC1" w:rsidRDefault="005E7EA1">
      <w:pPr>
        <w:pStyle w:val="ListParagraph"/>
        <w:rPr>
          <w:lang w:val="en-US"/>
        </w:rPr>
      </w:pPr>
      <w:r w:rsidRPr="005E7EA1">
        <w:rPr>
          <w:lang w:val="en-US"/>
        </w:rPr>
        <w:t xml:space="preserve">The largest integer that is less than or equal to </w:t>
      </w:r>
      <w:r w:rsidR="00F50521">
        <w:rPr>
          <w:lang w:val="en-US"/>
        </w:rPr>
        <w:t xml:space="preserve">the </w:t>
      </w:r>
      <w:r w:rsidRPr="005E7EA1">
        <w:rPr>
          <w:i/>
          <w:lang w:val="en-US"/>
        </w:rPr>
        <w:t>operand</w:t>
      </w:r>
      <w:bookmarkStart w:id="1424" w:name="_Ref395099889"/>
      <w:r w:rsidR="00D54841">
        <w:rPr>
          <w:rStyle w:val="FootnoteReference"/>
          <w:i/>
          <w:lang w:val="en-US"/>
        </w:rPr>
        <w:footnoteReference w:id="13"/>
      </w:r>
      <w:bookmarkEnd w:id="1424"/>
      <w:r w:rsidRPr="005E7EA1">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round() </w:t>
      </w:r>
    </w:p>
    <w:p w:rsidR="00194AC1" w:rsidRDefault="00F50521">
      <w:pPr>
        <w:pStyle w:val="ListParagraph"/>
        <w:rPr>
          <w:lang w:val="en-US"/>
        </w:rPr>
      </w:pPr>
      <w:r w:rsidRPr="00CB5DAF">
        <w:rPr>
          <w:lang w:val="en-US"/>
        </w:rPr>
        <w:t xml:space="preserve">The integer that is closest to </w:t>
      </w:r>
      <w:r>
        <w:rPr>
          <w:i/>
          <w:iCs/>
          <w:lang w:val="en-US"/>
        </w:rPr>
        <w:t>the operand</w:t>
      </w:r>
      <w:r w:rsidRPr="00CB5DAF">
        <w:rPr>
          <w:lang w:val="en-US"/>
        </w:rPr>
        <w:t>.</w:t>
      </w:r>
      <w:r>
        <w:rPr>
          <w:lang w:val="en-US"/>
        </w:rPr>
        <w:t xml:space="preserve"> </w:t>
      </w:r>
      <w:r w:rsidRPr="00CB5DAF">
        <w:rPr>
          <w:lang w:val="en-US"/>
        </w:rPr>
        <w:t>When there are two such integers, the largest one</w:t>
      </w:r>
      <w:r w:rsidR="00CA1915">
        <w:rPr>
          <w:i/>
          <w:lang w:val="en-US"/>
        </w:rPr>
        <w:fldChar w:fldCharType="begin"/>
      </w:r>
      <w:r w:rsidR="00D54841">
        <w:rPr>
          <w:i/>
          <w:lang w:val="en-US"/>
        </w:rPr>
        <w:instrText xml:space="preserve"> NOTEREF _Ref395099889 \f \h </w:instrText>
      </w:r>
      <w:r w:rsidR="00CA1915">
        <w:rPr>
          <w:i/>
          <w:lang w:val="en-US"/>
        </w:rPr>
      </w:r>
      <w:r w:rsidR="00CA1915">
        <w:rPr>
          <w:i/>
          <w:lang w:val="en-US"/>
        </w:rPr>
        <w:fldChar w:fldCharType="separate"/>
      </w:r>
      <w:ins w:id="1425" w:author="Holger Eichelberger" w:date="2015-11-09T11:33:00Z">
        <w:r w:rsidR="00CA1915" w:rsidRPr="00CA1915">
          <w:rPr>
            <w:rStyle w:val="FootnoteReference"/>
            <w:rPrChange w:id="1426" w:author="Holger Eichelberger" w:date="2016-02-02T10:46:00Z">
              <w:rPr>
                <w:i/>
                <w:color w:val="0000FF"/>
                <w:u w:val="single"/>
                <w:lang w:val="en-US"/>
              </w:rPr>
            </w:rPrChange>
          </w:rPr>
          <w:t>13</w:t>
        </w:r>
      </w:ins>
      <w:del w:id="1427" w:author="Holger Eichelberger" w:date="2015-11-09T11:33:00Z">
        <w:r w:rsidR="00CA1915" w:rsidRPr="00CA1915">
          <w:rPr>
            <w:rStyle w:val="FootnoteReference"/>
            <w:lang w:val="en-US"/>
            <w:rPrChange w:id="1428" w:author="Holger Eichelberger" w:date="2015-09-14T16:44:00Z">
              <w:rPr>
                <w:rStyle w:val="FootnoteReference"/>
              </w:rPr>
            </w:rPrChange>
          </w:rPr>
          <w:delText>11</w:delText>
        </w:r>
      </w:del>
      <w:r w:rsidR="00CA1915">
        <w:rPr>
          <w:i/>
          <w:lang w:val="en-US"/>
        </w:rPr>
        <w:fldChar w:fldCharType="end"/>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max</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maximum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min</w:t>
      </w:r>
      <w:r w:rsidR="003B21C3">
        <w:rPr>
          <w:b/>
          <w:bCs/>
          <w:lang w:val="en-US"/>
        </w:rPr>
        <w:t xml:space="preserve"> </w:t>
      </w:r>
      <w:r w:rsidR="005E7EA1" w:rsidRPr="005E7EA1">
        <w:rPr>
          <w:b/>
          <w:bCs/>
          <w:lang w:val="en-US"/>
        </w:rPr>
        <w:t>(Real</w:t>
      </w:r>
      <w:r>
        <w:rPr>
          <w:b/>
          <w:bCs/>
          <w:lang w:val="en-US"/>
        </w:rPr>
        <w:t xml:space="preserve"> r</w:t>
      </w:r>
      <w:r w:rsidR="005E7EA1" w:rsidRPr="005E7EA1">
        <w:rPr>
          <w:b/>
          <w:bCs/>
          <w:lang w:val="en-US"/>
        </w:rPr>
        <w:t xml:space="preserve">) </w:t>
      </w:r>
    </w:p>
    <w:p w:rsidR="00194AC1" w:rsidRDefault="00F50521">
      <w:pPr>
        <w:pStyle w:val="ListParagraph"/>
        <w:rPr>
          <w:lang w:val="en-US"/>
        </w:rPr>
      </w:pPr>
      <w:r w:rsidRPr="00CB5DAF">
        <w:rPr>
          <w:lang w:val="en-US"/>
        </w:rPr>
        <w:t xml:space="preserve">The minimum of </w:t>
      </w:r>
      <w:r>
        <w:rPr>
          <w:lang w:val="en-US"/>
        </w:rPr>
        <w:t xml:space="preserve">the </w:t>
      </w:r>
      <w:r w:rsidR="005E7EA1" w:rsidRPr="005E7EA1">
        <w:rPr>
          <w:i/>
          <w:lang w:val="en-US"/>
        </w:rPr>
        <w:t>operand</w:t>
      </w:r>
      <w:r>
        <w:rPr>
          <w:lang w:val="en-US"/>
        </w:rPr>
        <w:t xml:space="preserve"> </w:t>
      </w:r>
      <w:r w:rsidRPr="00CB5DAF">
        <w:rPr>
          <w:lang w:val="en-US"/>
        </w:rPr>
        <w:t xml:space="preserve">and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&gt;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greater than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lang w:val="en-US"/>
        </w:rPr>
        <w:t xml:space="preserve">Boolean </w:t>
      </w:r>
      <w:r w:rsidR="005E7EA1" w:rsidRPr="005E7EA1">
        <w:rPr>
          <w:b/>
          <w:bCs/>
          <w:lang w:val="en-US"/>
        </w:rPr>
        <w:t>&lt;= (Real</w:t>
      </w:r>
      <w:r>
        <w:rPr>
          <w:b/>
          <w:bCs/>
          <w:lang w:val="en-US"/>
        </w:rPr>
        <w:t xml:space="preserve"> r</w:t>
      </w:r>
      <w:r w:rsidR="005E7EA1" w:rsidRPr="005E7EA1">
        <w:rPr>
          <w:b/>
          <w:bCs/>
          <w:lang w:val="en-US"/>
        </w:rPr>
        <w:t xml:space="preserve">) </w:t>
      </w:r>
    </w:p>
    <w:p w:rsidR="00194AC1" w:rsidRDefault="00001537">
      <w:pPr>
        <w:pStyle w:val="ListParagraph"/>
        <w:rPr>
          <w:lang w:val="en-US"/>
        </w:rPr>
      </w:pPr>
      <w:r w:rsidRPr="00CB5DAF">
        <w:rPr>
          <w:lang w:val="en-US"/>
        </w:rPr>
        <w:t xml:space="preserve">True if </w:t>
      </w:r>
      <w:r>
        <w:rPr>
          <w:lang w:val="en-US"/>
        </w:rPr>
        <w:t xml:space="preserve">the </w:t>
      </w:r>
      <w:r w:rsidR="005E7EA1" w:rsidRPr="005E7EA1">
        <w:rPr>
          <w:i/>
          <w:lang w:val="en-US"/>
        </w:rPr>
        <w:t>operand</w:t>
      </w:r>
      <w:r>
        <w:rPr>
          <w:lang w:val="en-US"/>
        </w:rPr>
        <w:t xml:space="preserve"> </w:t>
      </w:r>
      <w:r w:rsidRPr="00CB5DAF">
        <w:rPr>
          <w:lang w:val="en-US"/>
        </w:rPr>
        <w:t xml:space="preserve">is less than or equal to </w:t>
      </w:r>
      <w:r w:rsidRPr="00CB5DAF">
        <w:rPr>
          <w:i/>
          <w:iCs/>
          <w:lang w:val="en-US"/>
        </w:rPr>
        <w:t>r</w:t>
      </w:r>
      <w:r w:rsidRPr="00CB5DAF">
        <w:rPr>
          <w:lang w:val="en-US"/>
        </w:rPr>
        <w:t>.</w:t>
      </w:r>
    </w:p>
    <w:p w:rsidR="00194AC1" w:rsidRDefault="005170D8">
      <w:pPr>
        <w:pStyle w:val="ListParagraph"/>
        <w:numPr>
          <w:ilvl w:val="0"/>
          <w:numId w:val="107"/>
        </w:numPr>
        <w:rPr>
          <w:lang w:val="en-US"/>
        </w:rPr>
      </w:pPr>
      <w:r>
        <w:rPr>
          <w:b/>
          <w:bCs/>
        </w:rPr>
        <w:t xml:space="preserve">Boolean </w:t>
      </w:r>
      <w:r w:rsidR="005E7EA1" w:rsidRPr="005E7EA1">
        <w:rPr>
          <w:b/>
          <w:bCs/>
        </w:rPr>
        <w:t>&gt;= (Real</w:t>
      </w:r>
      <w:r>
        <w:rPr>
          <w:b/>
          <w:bCs/>
        </w:rPr>
        <w:t xml:space="preserve"> r</w:t>
      </w:r>
      <w:r w:rsidR="005E7EA1" w:rsidRPr="005E7EA1">
        <w:rPr>
          <w:b/>
          <w:bCs/>
        </w:rPr>
        <w:t xml:space="preserve">) </w:t>
      </w:r>
    </w:p>
    <w:p w:rsidR="00194AC1" w:rsidRDefault="00001537">
      <w:pPr>
        <w:pStyle w:val="ListParagraph"/>
        <w:rPr>
          <w:lang w:val="en-US"/>
        </w:rPr>
      </w:pPr>
      <w:r w:rsidRPr="00001537">
        <w:rPr>
          <w:lang w:val="en-US"/>
        </w:rPr>
        <w:t xml:space="preserve">True if </w:t>
      </w:r>
      <w:r>
        <w:rPr>
          <w:lang w:val="en-US"/>
        </w:rPr>
        <w:t xml:space="preserve">the </w:t>
      </w:r>
      <w:r w:rsidR="005E7EA1" w:rsidRPr="005E7EA1">
        <w:rPr>
          <w:i/>
          <w:lang w:val="en-US"/>
        </w:rPr>
        <w:t>operand</w:t>
      </w:r>
      <w:r>
        <w:rPr>
          <w:lang w:val="en-US"/>
        </w:rPr>
        <w:t xml:space="preserve"> </w:t>
      </w:r>
      <w:r w:rsidRPr="00001537">
        <w:rPr>
          <w:lang w:val="en-US"/>
        </w:rPr>
        <w:t xml:space="preserve">is greater than or equal to </w:t>
      </w:r>
      <w:r w:rsidRPr="00001537">
        <w:rPr>
          <w:i/>
          <w:iCs/>
          <w:lang w:val="en-US"/>
        </w:rPr>
        <w:t>r</w:t>
      </w:r>
      <w:r w:rsidRPr="00001537">
        <w:rPr>
          <w:lang w:val="en-US"/>
        </w:rPr>
        <w:t>.</w:t>
      </w:r>
    </w:p>
    <w:p w:rsidR="00BD7162" w:rsidRDefault="00216805" w:rsidP="00BD7162">
      <w:pPr>
        <w:pStyle w:val="ListParagraph"/>
        <w:numPr>
          <w:ilvl w:val="0"/>
          <w:numId w:val="107"/>
        </w:numPr>
        <w:rPr>
          <w:lang w:val="en-US"/>
        </w:rPr>
      </w:pPr>
      <w:r>
        <w:rPr>
          <w:b/>
          <w:bCs/>
          <w:lang w:val="en-GB"/>
        </w:rPr>
        <w:t>Boolean</w:t>
      </w:r>
      <w:r w:rsidR="005D7CD2" w:rsidRPr="005D7CD2">
        <w:rPr>
          <w:b/>
          <w:bCs/>
          <w:lang w:val="en-GB"/>
        </w:rPr>
        <w:t xml:space="preserve"> = (Real r) </w:t>
      </w:r>
    </w:p>
    <w:p w:rsidR="00BD7162" w:rsidRDefault="00BD7162" w:rsidP="00BD7162">
      <w:pPr>
        <w:pStyle w:val="ListParagraph"/>
        <w:rPr>
          <w:lang w:val="en-US"/>
        </w:rPr>
      </w:pPr>
      <w:r>
        <w:rPr>
          <w:lang w:val="en-US"/>
        </w:rPr>
        <w:t xml:space="preserve">Assigns the value </w:t>
      </w:r>
      <w:r w:rsidR="005D7CD2" w:rsidRPr="005D7CD2">
        <w:rPr>
          <w:i/>
          <w:lang w:val="en-US"/>
        </w:rPr>
        <w:t>r</w:t>
      </w:r>
      <w:r>
        <w:rPr>
          <w:lang w:val="en-US"/>
        </w:rPr>
        <w:t xml:space="preserve"> to the variable </w:t>
      </w:r>
      <w:r w:rsidR="00413B86">
        <w:rPr>
          <w:i/>
          <w:lang w:val="en-US"/>
        </w:rPr>
        <w:t>operand</w:t>
      </w:r>
      <w:r>
        <w:rPr>
          <w:lang w:val="en-US"/>
        </w:rPr>
        <w:t xml:space="preserve"> and returns </w:t>
      </w:r>
      <w:r w:rsidR="00216805">
        <w:rPr>
          <w:i/>
          <w:lang w:val="en-US"/>
        </w:rPr>
        <w:t>true</w:t>
      </w:r>
      <w:bookmarkStart w:id="1429" w:name="_Ref341897804"/>
      <w:r w:rsidR="005D7CD2" w:rsidRPr="005D7CD2">
        <w:rPr>
          <w:rStyle w:val="FootnoteReference"/>
          <w:rFonts w:asciiTheme="minorHAnsi" w:hAnsiTheme="minorHAnsi"/>
          <w:i/>
          <w:sz w:val="24"/>
          <w:lang w:val="en-US"/>
        </w:rPr>
        <w:footnoteReference w:id="14"/>
      </w:r>
      <w:bookmarkEnd w:id="1429"/>
      <w:r w:rsidRPr="00001537">
        <w:rPr>
          <w:lang w:val="en-US"/>
        </w:rPr>
        <w:t>.</w:t>
      </w:r>
    </w:p>
    <w:p w:rsidR="00032CF3" w:rsidRDefault="003E249F" w:rsidP="00E64977">
      <w:pPr>
        <w:pStyle w:val="Heading3"/>
        <w:rPr>
          <w:lang w:val="en-GB"/>
        </w:rPr>
      </w:pPr>
      <w:bookmarkStart w:id="1430" w:name="_Toc385852536"/>
      <w:bookmarkStart w:id="1431" w:name="_Ref395099821"/>
      <w:bookmarkStart w:id="1432" w:name="_Toc434832209"/>
      <w:bookmarkEnd w:id="1430"/>
      <w:r>
        <w:rPr>
          <w:lang w:val="en-GB"/>
        </w:rPr>
        <w:t>Integer</w:t>
      </w:r>
      <w:bookmarkEnd w:id="1431"/>
      <w:bookmarkEnd w:id="1432"/>
    </w:p>
    <w:p w:rsidR="00194AC1" w:rsidRDefault="005E7EA1">
      <w:pPr>
        <w:rPr>
          <w:lang w:val="en-US"/>
        </w:rPr>
      </w:pPr>
      <w:r w:rsidRPr="005E7EA1">
        <w:rPr>
          <w:lang w:val="en-US"/>
        </w:rPr>
        <w:t>The standard type Integer represents the mathematical concept of integer</w:t>
      </w:r>
      <w:r w:rsidR="00FE1D0F">
        <w:rPr>
          <w:lang w:val="en-US"/>
        </w:rPr>
        <w:t xml:space="preserve"> </w:t>
      </w:r>
      <w:r w:rsidR="00FE1D0F">
        <w:rPr>
          <w:lang w:val="en-GB"/>
        </w:rPr>
        <w:t>following the Java range restrictions for integer values</w:t>
      </w:r>
      <w:r w:rsidRPr="005E7EA1">
        <w:rPr>
          <w:lang w:val="en-US"/>
        </w:rPr>
        <w:t>.</w:t>
      </w:r>
      <w:r w:rsidR="00E64977">
        <w:rPr>
          <w:lang w:val="en-US"/>
        </w:rPr>
        <w:t xml:space="preserve"> </w:t>
      </w:r>
      <w:r w:rsidR="00D54841">
        <w:rPr>
          <w:lang w:val="en-US"/>
        </w:rPr>
        <w:t>Thus, Integers range from Java’s Integer.MIN_VALUE (</w:t>
      </w:r>
      <w:r w:rsidR="00D54841" w:rsidRPr="00D54841">
        <w:rPr>
          <w:lang w:val="en-US"/>
        </w:rPr>
        <w:t>-2147483648</w:t>
      </w:r>
      <w:r w:rsidR="00D54841">
        <w:rPr>
          <w:lang w:val="en-US"/>
        </w:rPr>
        <w:t>) to Java’s Integer.MAX_VALUE (</w:t>
      </w:r>
      <w:r w:rsidR="00D54841" w:rsidRPr="00D54841">
        <w:rPr>
          <w:lang w:val="en-US"/>
        </w:rPr>
        <w:t>2147483647</w:t>
      </w:r>
      <w:r w:rsidR="00D54841">
        <w:rPr>
          <w:lang w:val="en-US"/>
        </w:rPr>
        <w:t xml:space="preserve">). </w:t>
      </w:r>
      <w:r w:rsidR="00E64977" w:rsidRPr="00452271">
        <w:rPr>
          <w:lang w:val="en-US"/>
        </w:rPr>
        <w:t>Note that Integer is a subclass of Real</w:t>
      </w:r>
      <w:r w:rsidR="00E64977">
        <w:rPr>
          <w:lang w:val="en-US"/>
        </w:rPr>
        <w:t>.</w:t>
      </w:r>
    </w:p>
    <w:p w:rsidR="00194AC1" w:rsidRDefault="005170D8">
      <w:pPr>
        <w:pStyle w:val="ListParagraph"/>
        <w:numPr>
          <w:ilvl w:val="0"/>
          <w:numId w:val="107"/>
        </w:numPr>
      </w:pPr>
      <w:r>
        <w:rPr>
          <w:b/>
          <w:bCs/>
        </w:rPr>
        <w:t xml:space="preserve">Integer </w:t>
      </w:r>
      <w:r w:rsidR="00D63A73">
        <w:rPr>
          <w:b/>
          <w:bCs/>
        </w:rPr>
        <w:t>- ()</w:t>
      </w:r>
    </w:p>
    <w:p w:rsidR="00194AC1" w:rsidRDefault="00D63A73">
      <w:pPr>
        <w:pStyle w:val="ListParagraph"/>
        <w:rPr>
          <w:lang w:val="en-US"/>
        </w:rPr>
      </w:pPr>
      <w:r w:rsidRPr="00D63A73">
        <w:rPr>
          <w:lang w:val="en-US"/>
        </w:rPr>
        <w:t xml:space="preserve">The negative value of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addition of </w:t>
      </w:r>
      <w:r w:rsidR="005E7EA1" w:rsidRPr="005E7EA1">
        <w:rPr>
          <w:iCs/>
          <w:lang w:val="en-US"/>
        </w:rPr>
        <w:t>the</w:t>
      </w:r>
      <w:r>
        <w:rPr>
          <w:i/>
          <w:iCs/>
          <w:lang w:val="en-US"/>
        </w:rPr>
        <w:t xml:space="preserve"> operand</w:t>
      </w:r>
      <w:r w:rsidRPr="00D63A73">
        <w:rPr>
          <w:i/>
          <w:iCs/>
          <w:lang w:val="en-US"/>
        </w:rPr>
        <w:t xml:space="preserve"> </w:t>
      </w:r>
      <w:r w:rsidRPr="00D63A73">
        <w:rPr>
          <w:lang w:val="en-US"/>
        </w:rPr>
        <w:t xml:space="preserve">and </w:t>
      </w:r>
      <w:r w:rsidRPr="00D63A73">
        <w:rPr>
          <w:i/>
          <w:iCs/>
          <w:lang w:val="en-US"/>
        </w:rPr>
        <w:t>i</w:t>
      </w:r>
      <w:r w:rsidRPr="00D63A73">
        <w:rPr>
          <w:lang w:val="en-US"/>
        </w:rPr>
        <w:t>.</w:t>
      </w:r>
    </w:p>
    <w:p w:rsidR="00194AC1" w:rsidRDefault="005170D8">
      <w:pPr>
        <w:pStyle w:val="ListParagraph"/>
        <w:numPr>
          <w:ilvl w:val="0"/>
          <w:numId w:val="107"/>
        </w:numPr>
      </w:pPr>
      <w:r>
        <w:rPr>
          <w:b/>
          <w:bCs/>
        </w:rPr>
        <w:t xml:space="preserve">Integer </w:t>
      </w:r>
      <w:r w:rsidR="005E7EA1" w:rsidRPr="005E7EA1">
        <w:rPr>
          <w:b/>
          <w:bCs/>
        </w:rPr>
        <w:t>- (Integer</w:t>
      </w:r>
      <w:r>
        <w:rPr>
          <w:b/>
          <w:bCs/>
        </w:rPr>
        <w:t xml:space="preserve"> i</w:t>
      </w:r>
      <w:r w:rsidR="005E7EA1" w:rsidRPr="005E7EA1">
        <w:rPr>
          <w:b/>
          <w:bCs/>
        </w:rPr>
        <w:t>)</w:t>
      </w:r>
    </w:p>
    <w:p w:rsidR="00194AC1" w:rsidRDefault="00D63A73">
      <w:pPr>
        <w:pStyle w:val="ListParagraph"/>
        <w:rPr>
          <w:lang w:val="en-US"/>
        </w:rPr>
      </w:pPr>
      <w:r w:rsidRPr="00D63A73">
        <w:rPr>
          <w:lang w:val="en-US"/>
        </w:rPr>
        <w:t xml:space="preserve">The value of the subtraction of </w:t>
      </w:r>
      <w:r w:rsidRPr="00D63A73">
        <w:rPr>
          <w:i/>
          <w:iCs/>
          <w:lang w:val="en-US"/>
        </w:rPr>
        <w:t xml:space="preserve">i </w:t>
      </w:r>
      <w:r w:rsidRPr="00D63A73">
        <w:rPr>
          <w:lang w:val="en-US"/>
        </w:rPr>
        <w:t xml:space="preserve">from </w:t>
      </w:r>
      <w:r>
        <w:rPr>
          <w:lang w:val="en-US"/>
        </w:rPr>
        <w:t xml:space="preserve">the </w:t>
      </w:r>
      <w:r w:rsidR="005E7EA1" w:rsidRPr="005E7EA1">
        <w:rPr>
          <w:i/>
          <w:lang w:val="en-US"/>
        </w:rPr>
        <w:t>operand</w:t>
      </w:r>
      <w:r w:rsidRPr="00D63A73">
        <w:rPr>
          <w:lang w:val="en-US"/>
        </w:rPr>
        <w:t>.</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(Integer</w:t>
      </w:r>
      <w:r>
        <w:rPr>
          <w:b/>
          <w:bCs/>
          <w:lang w:val="en-US"/>
        </w:rPr>
        <w:t xml:space="preserve"> i</w:t>
      </w:r>
      <w:r w:rsidR="005E7EA1" w:rsidRPr="005E7EA1">
        <w:rPr>
          <w:b/>
          <w:bCs/>
          <w:lang w:val="en-US"/>
        </w:rPr>
        <w:t>)</w:t>
      </w:r>
    </w:p>
    <w:p w:rsidR="00194AC1" w:rsidRDefault="005E7EA1">
      <w:pPr>
        <w:pStyle w:val="ListParagraph"/>
        <w:rPr>
          <w:lang w:val="en-US"/>
        </w:rPr>
      </w:pPr>
      <w:r w:rsidRPr="005E7EA1">
        <w:rPr>
          <w:lang w:val="en-US"/>
        </w:rPr>
        <w:t xml:space="preserve">The value of the multiplication of </w:t>
      </w:r>
      <w:r w:rsidR="00D63A73">
        <w:rPr>
          <w:lang w:val="en-US"/>
        </w:rPr>
        <w:t xml:space="preserve">the </w:t>
      </w:r>
      <w:r w:rsidRPr="005E7EA1">
        <w:rPr>
          <w:i/>
          <w:lang w:val="en-US"/>
        </w:rPr>
        <w:t>operand</w:t>
      </w:r>
      <w:r w:rsidR="00D63A73">
        <w:rPr>
          <w:lang w:val="en-US"/>
        </w:rPr>
        <w:t xml:space="preserve"> </w:t>
      </w:r>
      <w:r w:rsidRPr="005E7EA1">
        <w:rPr>
          <w:lang w:val="en-US"/>
        </w:rPr>
        <w:t xml:space="preserve">and </w:t>
      </w:r>
      <w:r w:rsidRPr="005E7EA1">
        <w:rPr>
          <w:i/>
          <w:iCs/>
          <w:lang w:val="en-US"/>
        </w:rPr>
        <w:t>i</w:t>
      </w:r>
      <w:r w:rsidRPr="005E7EA1">
        <w:rPr>
          <w:lang w:val="en-US"/>
        </w:rPr>
        <w:t>.</w:t>
      </w:r>
    </w:p>
    <w:p w:rsidR="00194AC1" w:rsidRDefault="005170D8">
      <w:pPr>
        <w:pStyle w:val="ListParagraph"/>
        <w:numPr>
          <w:ilvl w:val="0"/>
          <w:numId w:val="107"/>
        </w:numPr>
        <w:rPr>
          <w:lang w:val="en-US"/>
        </w:rPr>
      </w:pPr>
      <w:r>
        <w:rPr>
          <w:b/>
          <w:bCs/>
          <w:lang w:val="en-US"/>
        </w:rPr>
        <w:t xml:space="preserve">Real </w:t>
      </w:r>
      <w:r w:rsidR="005E7EA1" w:rsidRPr="005E7EA1">
        <w:rPr>
          <w:b/>
          <w:bCs/>
          <w:lang w:val="en-US"/>
        </w:rPr>
        <w:t>/ (Integer</w:t>
      </w:r>
      <w:r>
        <w:rPr>
          <w:b/>
          <w:bCs/>
          <w:lang w:val="en-US"/>
        </w:rPr>
        <w:t xml:space="preserve"> i</w:t>
      </w:r>
      <w:r w:rsidR="005E7EA1" w:rsidRPr="005E7EA1">
        <w:rPr>
          <w:b/>
          <w:bCs/>
          <w:lang w:val="en-US"/>
        </w:rPr>
        <w:t xml:space="preserve">) </w:t>
      </w:r>
    </w:p>
    <w:p w:rsidR="00194AC1" w:rsidRDefault="003F5B98">
      <w:pPr>
        <w:pStyle w:val="ListParagraph"/>
        <w:rPr>
          <w:lang w:val="en-US"/>
        </w:rPr>
      </w:pPr>
      <w:r w:rsidRPr="00D63A73">
        <w:rPr>
          <w:lang w:val="en-US"/>
        </w:rPr>
        <w:t xml:space="preserve">The value of </w:t>
      </w:r>
      <w:r>
        <w:rPr>
          <w:lang w:val="en-US"/>
        </w:rPr>
        <w:t xml:space="preserve">the </w:t>
      </w:r>
      <w:r w:rsidR="005E7EA1" w:rsidRPr="005E7EA1">
        <w:rPr>
          <w:i/>
          <w:lang w:val="en-US"/>
        </w:rPr>
        <w:t>operand</w:t>
      </w:r>
      <w:r>
        <w:rPr>
          <w:lang w:val="en-US"/>
        </w:rPr>
        <w:t xml:space="preserve"> </w:t>
      </w:r>
      <w:r w:rsidRPr="00D63A73">
        <w:rPr>
          <w:lang w:val="en-US"/>
        </w:rPr>
        <w:t xml:space="preserve">divided by </w:t>
      </w:r>
      <w:r w:rsidRPr="00D63A73">
        <w:rPr>
          <w:i/>
          <w:iCs/>
          <w:lang w:val="en-US"/>
        </w:rPr>
        <w:t>i</w:t>
      </w:r>
      <w:r w:rsidRPr="00D63A73">
        <w:rPr>
          <w:lang w:val="en-US"/>
        </w:rPr>
        <w:t>.</w:t>
      </w:r>
      <w:r>
        <w:rPr>
          <w:lang w:val="en-US"/>
        </w:rPr>
        <w:t xml:space="preserve"> Leads to an evaluation error if </w:t>
      </w:r>
      <w:r w:rsidR="005E7EA1" w:rsidRPr="005E7EA1">
        <w:rPr>
          <w:i/>
          <w:lang w:val="en-US"/>
        </w:rPr>
        <w:t>i</w:t>
      </w:r>
      <w:r>
        <w:rPr>
          <w:lang w:val="en-US"/>
        </w:rPr>
        <w:t xml:space="preserve"> is equal to zero.</w:t>
      </w:r>
    </w:p>
    <w:p w:rsidR="00194AC1" w:rsidRDefault="005170D8">
      <w:pPr>
        <w:pStyle w:val="ListParagraph"/>
        <w:numPr>
          <w:ilvl w:val="0"/>
          <w:numId w:val="107"/>
        </w:numPr>
        <w:rPr>
          <w:lang w:val="en-US"/>
        </w:rPr>
      </w:pPr>
      <w:r>
        <w:rPr>
          <w:b/>
          <w:bCs/>
          <w:lang w:val="en-US"/>
        </w:rPr>
        <w:t xml:space="preserve">Integer </w:t>
      </w:r>
      <w:r w:rsidR="005E7EA1" w:rsidRPr="005E7EA1">
        <w:rPr>
          <w:b/>
          <w:bCs/>
          <w:lang w:val="en-US"/>
        </w:rPr>
        <w:t xml:space="preserve">abs() </w:t>
      </w:r>
    </w:p>
    <w:p w:rsidR="00194AC1" w:rsidRDefault="00315B69">
      <w:pPr>
        <w:pStyle w:val="ListParagraph"/>
        <w:rPr>
          <w:lang w:val="en-US"/>
        </w:rPr>
      </w:pPr>
      <w:r w:rsidRPr="00D63A73">
        <w:rPr>
          <w:lang w:val="en-US"/>
        </w:rPr>
        <w:t xml:space="preserve">The absolute value of </w:t>
      </w:r>
      <w:r>
        <w:rPr>
          <w:lang w:val="en-US"/>
        </w:rPr>
        <w:t xml:space="preserve">the </w:t>
      </w:r>
      <w:r w:rsidR="005E7EA1" w:rsidRPr="005E7EA1">
        <w:rPr>
          <w:i/>
          <w:lang w:val="en-US"/>
        </w:rPr>
        <w:t>operand</w:t>
      </w:r>
      <w:r w:rsidRPr="00D63A73">
        <w:rPr>
          <w:lang w:val="en-US"/>
        </w:rPr>
        <w:t>.</w:t>
      </w:r>
    </w:p>
    <w:p w:rsidR="00194AC1" w:rsidRDefault="005E7EA1">
      <w:pPr>
        <w:pStyle w:val="ListParagraph"/>
        <w:numPr>
          <w:ilvl w:val="0"/>
          <w:numId w:val="107"/>
        </w:numPr>
      </w:pPr>
      <w:r w:rsidRPr="005E7EA1">
        <w:rPr>
          <w:b/>
          <w:bCs/>
        </w:rPr>
        <w:t xml:space="preserve">Integer </w:t>
      </w:r>
      <w:r w:rsidR="00D63A73" w:rsidRPr="005170D8">
        <w:rPr>
          <w:b/>
          <w:bCs/>
        </w:rPr>
        <w:t>div</w:t>
      </w:r>
      <w:r w:rsidR="003B21C3">
        <w:rPr>
          <w:b/>
          <w:bCs/>
        </w:rPr>
        <w:t xml:space="preserve"> </w:t>
      </w:r>
      <w:r w:rsidR="00D63A73" w:rsidRPr="005170D8">
        <w:rPr>
          <w:b/>
          <w:bCs/>
        </w:rPr>
        <w:t>(Integer</w:t>
      </w:r>
      <w:r w:rsidR="005170D8">
        <w:rPr>
          <w:b/>
          <w:bCs/>
        </w:rPr>
        <w:t xml:space="preserve"> i</w:t>
      </w:r>
      <w:r w:rsidR="00D63A73" w:rsidRPr="005170D8">
        <w:rPr>
          <w:b/>
          <w:bCs/>
        </w:rPr>
        <w:t>)</w:t>
      </w:r>
    </w:p>
    <w:p w:rsidR="00194AC1" w:rsidRDefault="00F03085">
      <w:pPr>
        <w:pStyle w:val="ListParagraph"/>
        <w:rPr>
          <w:lang w:val="en-US"/>
        </w:rPr>
      </w:pPr>
      <w:r w:rsidRPr="00D63A73">
        <w:rPr>
          <w:lang w:val="en-US"/>
        </w:rPr>
        <w:t xml:space="preserve">The number of times that </w:t>
      </w:r>
      <w:r w:rsidRPr="00D63A73">
        <w:rPr>
          <w:i/>
          <w:iCs/>
          <w:lang w:val="en-US"/>
        </w:rPr>
        <w:t xml:space="preserve">i </w:t>
      </w:r>
      <w:r w:rsidRPr="00D63A73">
        <w:rPr>
          <w:lang w:val="en-US"/>
        </w:rPr>
        <w:t xml:space="preserve">fits completely within </w:t>
      </w:r>
      <w:r w:rsidR="005E7EA1" w:rsidRPr="005E7EA1">
        <w:rPr>
          <w:iCs/>
          <w:lang w:val="en-US"/>
        </w:rPr>
        <w:t>the</w:t>
      </w:r>
      <w:r>
        <w:rPr>
          <w:i/>
          <w:iCs/>
          <w:lang w:val="en-US"/>
        </w:rPr>
        <w:t xml:space="preserve"> operand</w:t>
      </w:r>
      <w:r w:rsidRPr="00D63A73">
        <w:rPr>
          <w:lang w:val="en-US"/>
        </w:rPr>
        <w:t>.</w:t>
      </w:r>
    </w:p>
    <w:p w:rsidR="00194AC1" w:rsidRDefault="005E7EA1">
      <w:pPr>
        <w:pStyle w:val="ListParagraph"/>
        <w:numPr>
          <w:ilvl w:val="0"/>
          <w:numId w:val="107"/>
        </w:numPr>
      </w:pPr>
      <w:r w:rsidRPr="005E7EA1">
        <w:rPr>
          <w:b/>
          <w:bCs/>
        </w:rPr>
        <w:t>Integer mod</w:t>
      </w:r>
      <w:r w:rsidR="003B21C3">
        <w:rPr>
          <w:b/>
          <w:bCs/>
        </w:rPr>
        <w:t xml:space="preserve"> </w:t>
      </w:r>
      <w:r w:rsidRPr="005E7EA1">
        <w:rPr>
          <w:b/>
          <w:bCs/>
        </w:rPr>
        <w:t>(</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50749F">
        <w:rPr>
          <w:lang w:val="en-US"/>
        </w:rPr>
        <w:t xml:space="preserve">The result is </w:t>
      </w:r>
      <w:r>
        <w:rPr>
          <w:lang w:val="en-US"/>
        </w:rPr>
        <w:t xml:space="preserve">the </w:t>
      </w:r>
      <w:r w:rsidR="005E7EA1" w:rsidRPr="005E7EA1">
        <w:rPr>
          <w:i/>
          <w:lang w:val="en-US"/>
        </w:rPr>
        <w:t>operand</w:t>
      </w:r>
      <w:r>
        <w:rPr>
          <w:lang w:val="en-US"/>
        </w:rPr>
        <w:t xml:space="preserve"> </w:t>
      </w:r>
      <w:r w:rsidRPr="0050749F">
        <w:rPr>
          <w:lang w:val="en-US"/>
        </w:rPr>
        <w:t xml:space="preserve">modulo </w:t>
      </w:r>
      <w:r w:rsidRPr="0050749F">
        <w:rPr>
          <w:i/>
          <w:iCs/>
          <w:lang w:val="en-US"/>
        </w:rPr>
        <w:t>i</w:t>
      </w:r>
      <w:r w:rsidRPr="0050749F">
        <w:rPr>
          <w:lang w:val="en-US"/>
        </w:rPr>
        <w:t>.</w:t>
      </w:r>
    </w:p>
    <w:p w:rsidR="00194AC1" w:rsidRDefault="005E7EA1">
      <w:pPr>
        <w:pStyle w:val="ListParagraph"/>
        <w:numPr>
          <w:ilvl w:val="0"/>
          <w:numId w:val="107"/>
        </w:numPr>
      </w:pPr>
      <w:r w:rsidRPr="005E7EA1">
        <w:rPr>
          <w:b/>
          <w:bCs/>
        </w:rPr>
        <w:t xml:space="preserve">Integer </w:t>
      </w:r>
      <w:r w:rsidR="00D63A73" w:rsidRPr="00C66C8C">
        <w:rPr>
          <w:b/>
          <w:bCs/>
        </w:rPr>
        <w:t>max</w:t>
      </w:r>
      <w:r w:rsidR="003B21C3">
        <w:rPr>
          <w:b/>
          <w:bCs/>
        </w:rPr>
        <w:t xml:space="preserve"> </w:t>
      </w:r>
      <w:r w:rsidR="00D63A73" w:rsidRPr="00C66C8C">
        <w:rPr>
          <w:b/>
          <w:bCs/>
        </w:rPr>
        <w:t>(Integer</w:t>
      </w:r>
      <w:r w:rsidR="00C66C8C">
        <w:rPr>
          <w:b/>
          <w:bCs/>
        </w:rPr>
        <w:t xml:space="preserve"> i</w:t>
      </w:r>
      <w:r w:rsidR="00D63A73" w:rsidRPr="00C66C8C">
        <w:rPr>
          <w:b/>
          <w:bCs/>
        </w:rPr>
        <w:t>)</w:t>
      </w:r>
    </w:p>
    <w:p w:rsidR="00194AC1" w:rsidRDefault="0050749F">
      <w:pPr>
        <w:pStyle w:val="ListParagraph"/>
        <w:rPr>
          <w:lang w:val="en-US"/>
        </w:rPr>
      </w:pPr>
      <w:r w:rsidRPr="00D63A73">
        <w:rPr>
          <w:lang w:val="en-US"/>
        </w:rPr>
        <w:t xml:space="preserve">The maximum of </w:t>
      </w:r>
      <w:r>
        <w:rPr>
          <w:lang w:val="en-US"/>
        </w:rPr>
        <w:t xml:space="preserve">the </w:t>
      </w:r>
      <w:r w:rsidR="005E7EA1" w:rsidRPr="005E7EA1">
        <w:rPr>
          <w:i/>
          <w:lang w:val="en-US"/>
        </w:rPr>
        <w:t>operand</w:t>
      </w:r>
      <w:r>
        <w:rPr>
          <w:lang w:val="en-US"/>
        </w:rPr>
        <w:t xml:space="preserve"> </w:t>
      </w:r>
      <w:r w:rsidRPr="00D63A73">
        <w:rPr>
          <w:lang w:val="en-US"/>
        </w:rPr>
        <w:t>an</w:t>
      </w:r>
      <w:r>
        <w:rPr>
          <w:lang w:val="en-US"/>
        </w:rPr>
        <w:t>d</w:t>
      </w:r>
      <w:r w:rsidRPr="00D63A73">
        <w:rPr>
          <w:lang w:val="en-US"/>
        </w:rPr>
        <w:t xml:space="preserve"> </w:t>
      </w:r>
      <w:r w:rsidRPr="00D63A73">
        <w:rPr>
          <w:i/>
          <w:iCs/>
          <w:lang w:val="en-US"/>
        </w:rPr>
        <w:t>i</w:t>
      </w:r>
      <w:r w:rsidRPr="00D63A73">
        <w:rPr>
          <w:lang w:val="en-US"/>
        </w:rPr>
        <w:t>.</w:t>
      </w:r>
    </w:p>
    <w:p w:rsidR="00194AC1" w:rsidRDefault="00C66C8C">
      <w:pPr>
        <w:pStyle w:val="ListParagraph"/>
        <w:numPr>
          <w:ilvl w:val="0"/>
          <w:numId w:val="107"/>
        </w:numPr>
      </w:pPr>
      <w:r>
        <w:rPr>
          <w:b/>
          <w:bCs/>
        </w:rPr>
        <w:t xml:space="preserve">Integer </w:t>
      </w:r>
      <w:r w:rsidR="005E7EA1" w:rsidRPr="005E7EA1">
        <w:rPr>
          <w:b/>
          <w:bCs/>
        </w:rPr>
        <w:t>min</w:t>
      </w:r>
      <w:r w:rsidR="003B21C3">
        <w:rPr>
          <w:b/>
          <w:bCs/>
        </w:rPr>
        <w:t xml:space="preserve"> </w:t>
      </w:r>
      <w:r w:rsidR="005E7EA1" w:rsidRPr="005E7EA1">
        <w:rPr>
          <w:b/>
          <w:bCs/>
        </w:rPr>
        <w:t>(Integer</w:t>
      </w:r>
      <w:r>
        <w:rPr>
          <w:b/>
          <w:bCs/>
        </w:rPr>
        <w:t xml:space="preserve"> i</w:t>
      </w:r>
      <w:r w:rsidR="005E7EA1" w:rsidRPr="005E7EA1">
        <w:rPr>
          <w:b/>
          <w:bCs/>
        </w:rPr>
        <w:t>)</w:t>
      </w:r>
    </w:p>
    <w:p w:rsidR="00194AC1" w:rsidRDefault="003A19FF">
      <w:pPr>
        <w:pStyle w:val="ListParagraph"/>
        <w:rPr>
          <w:lang w:val="en-US"/>
        </w:rPr>
      </w:pPr>
      <w:r w:rsidRPr="003A19FF">
        <w:rPr>
          <w:lang w:val="en-US"/>
        </w:rPr>
        <w:t xml:space="preserve">The minimum of </w:t>
      </w:r>
      <w:r>
        <w:rPr>
          <w:lang w:val="en-US"/>
        </w:rPr>
        <w:t xml:space="preserve">the </w:t>
      </w:r>
      <w:r w:rsidR="005E7EA1" w:rsidRPr="005E7EA1">
        <w:rPr>
          <w:i/>
          <w:lang w:val="en-US"/>
        </w:rPr>
        <w:t>operand</w:t>
      </w:r>
      <w:r>
        <w:rPr>
          <w:lang w:val="en-US"/>
        </w:rPr>
        <w:t xml:space="preserve"> </w:t>
      </w:r>
      <w:r w:rsidRPr="003A19FF">
        <w:rPr>
          <w:lang w:val="en-US"/>
        </w:rPr>
        <w:t>an</w:t>
      </w:r>
      <w:r w:rsidR="0068060A">
        <w:rPr>
          <w:lang w:val="en-US"/>
        </w:rPr>
        <w:t>d</w:t>
      </w:r>
      <w:r w:rsidRPr="003A19FF">
        <w:rPr>
          <w:lang w:val="en-US"/>
        </w:rPr>
        <w:t xml:space="preserve"> </w:t>
      </w:r>
      <w:r w:rsidRPr="003A19FF">
        <w:rPr>
          <w:i/>
          <w:iCs/>
          <w:lang w:val="en-US"/>
        </w:rPr>
        <w:t>i</w:t>
      </w:r>
      <w:r w:rsidRPr="003A19F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sidRPr="00F50521">
        <w:rPr>
          <w:b/>
          <w:bCs/>
          <w:lang w:val="en-US"/>
        </w:rPr>
        <w:t>&lt; (</w:t>
      </w:r>
      <w:r w:rsidR="004078EF">
        <w:rPr>
          <w:b/>
          <w:bCs/>
          <w:lang w:val="en-US"/>
        </w:rPr>
        <w:t>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&gt;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lang w:val="en-US"/>
        </w:rPr>
        <w:t xml:space="preserve">Boolean </w:t>
      </w:r>
      <w:r w:rsidR="004078EF">
        <w:rPr>
          <w:b/>
          <w:bCs/>
          <w:lang w:val="en-US"/>
        </w:rPr>
        <w:t>&lt;= (Integer</w:t>
      </w:r>
      <w:r>
        <w:rPr>
          <w:b/>
          <w:bCs/>
          <w:lang w:val="en-US"/>
        </w:rPr>
        <w:t xml:space="preserve"> i</w:t>
      </w:r>
      <w:r w:rsidR="004078EF" w:rsidRPr="00F50521">
        <w:rPr>
          <w:b/>
          <w:bCs/>
          <w:lang w:val="en-US"/>
        </w:rPr>
        <w:t>)</w:t>
      </w:r>
    </w:p>
    <w:p w:rsidR="004078EF" w:rsidRPr="00F50521" w:rsidRDefault="004078EF" w:rsidP="004078EF">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i/>
          <w:iCs/>
          <w:lang w:val="en-US"/>
        </w:rPr>
        <w:t>i</w:t>
      </w:r>
      <w:r w:rsidRPr="00CB5DAF">
        <w:rPr>
          <w:lang w:val="en-US"/>
        </w:rPr>
        <w:t>.</w:t>
      </w:r>
    </w:p>
    <w:p w:rsidR="004078EF" w:rsidRPr="00001537" w:rsidRDefault="00C66C8C" w:rsidP="004078EF">
      <w:pPr>
        <w:pStyle w:val="ListParagraph"/>
        <w:numPr>
          <w:ilvl w:val="0"/>
          <w:numId w:val="107"/>
        </w:numPr>
        <w:rPr>
          <w:lang w:val="en-US"/>
        </w:rPr>
      </w:pPr>
      <w:r>
        <w:rPr>
          <w:b/>
          <w:bCs/>
        </w:rPr>
        <w:t xml:space="preserve">Boolean </w:t>
      </w:r>
      <w:r w:rsidR="004078EF">
        <w:rPr>
          <w:b/>
          <w:bCs/>
        </w:rPr>
        <w:t>&gt;= (Integer</w:t>
      </w:r>
      <w:r>
        <w:rPr>
          <w:b/>
          <w:bCs/>
        </w:rPr>
        <w:t xml:space="preserve"> i</w:t>
      </w:r>
      <w:r w:rsidR="004078EF" w:rsidRPr="00F50521">
        <w:rPr>
          <w:b/>
          <w:bCs/>
        </w:rPr>
        <w:t>)</w:t>
      </w:r>
    </w:p>
    <w:p w:rsidR="004078EF" w:rsidRDefault="004078EF" w:rsidP="004078EF">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i/>
          <w:iCs/>
          <w:lang w:val="en-US"/>
        </w:rPr>
        <w:t>i</w:t>
      </w:r>
      <w:r w:rsidRPr="00001537">
        <w:rPr>
          <w:lang w:val="en-US"/>
        </w:rPr>
        <w:t>.</w:t>
      </w:r>
    </w:p>
    <w:p w:rsidR="00BD7162" w:rsidRPr="00216805" w:rsidRDefault="005D7CD2" w:rsidP="00BD7162">
      <w:pPr>
        <w:pStyle w:val="ListParagraph"/>
        <w:numPr>
          <w:ilvl w:val="0"/>
          <w:numId w:val="107"/>
        </w:numPr>
        <w:rPr>
          <w:lang w:val="en-GB"/>
        </w:rPr>
      </w:pPr>
      <w:r w:rsidRPr="005D7CD2">
        <w:rPr>
          <w:b/>
          <w:bCs/>
          <w:lang w:val="en-GB"/>
        </w:rPr>
        <w:t>Boolean</w:t>
      </w:r>
      <w:r w:rsidR="00E602EA">
        <w:rPr>
          <w:b/>
          <w:bCs/>
          <w:lang w:val="en-GB"/>
        </w:rPr>
        <w:t xml:space="preserve"> </w:t>
      </w:r>
      <w:r w:rsidR="00BD7162" w:rsidRPr="00216805">
        <w:rPr>
          <w:b/>
          <w:bCs/>
          <w:lang w:val="en-GB"/>
        </w:rPr>
        <w:t xml:space="preserve">= (Integer </w:t>
      </w:r>
      <w:r w:rsidRPr="005D7CD2">
        <w:rPr>
          <w:b/>
          <w:bCs/>
          <w:lang w:val="en-GB"/>
        </w:rPr>
        <w:t>i</w:t>
      </w:r>
      <w:r w:rsidR="00BD7162" w:rsidRPr="00216805">
        <w:rPr>
          <w:b/>
          <w:bCs/>
          <w:lang w:val="en-GB"/>
        </w:rPr>
        <w:t xml:space="preserve">) </w:t>
      </w:r>
    </w:p>
    <w:p w:rsidR="00BD7162" w:rsidRDefault="00BD7162" w:rsidP="00BD7162">
      <w:pPr>
        <w:pStyle w:val="ListParagraph"/>
        <w:rPr>
          <w:lang w:val="en-US"/>
        </w:rPr>
      </w:pPr>
      <w:r>
        <w:rPr>
          <w:lang w:val="en-US"/>
        </w:rPr>
        <w:t xml:space="preserve">Assigns the value </w:t>
      </w:r>
      <w:r w:rsidR="00413B86">
        <w:rPr>
          <w:i/>
          <w:lang w:val="en-US"/>
        </w:rPr>
        <w:t>i</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33" w:author="Holger Eichelberger" w:date="2015-11-09T11:33:00Z">
          <w:r w:rsidR="00CA1915" w:rsidRPr="00CA1915">
            <w:rPr>
              <w:i/>
              <w:vertAlign w:val="superscript"/>
              <w:lang w:val="en-US"/>
              <w:rPrChange w:id="1434" w:author="Holger Eichelberger" w:date="2015-11-09T11:33:00Z">
                <w:rPr>
                  <w:rFonts w:ascii="Times New Roman" w:hAnsi="Times New Roman"/>
                  <w:sz w:val="18"/>
                  <w:vertAlign w:val="superscript"/>
                </w:rPr>
              </w:rPrChange>
            </w:rPr>
            <w:t>14</w:t>
          </w:r>
        </w:ins>
        <w:del w:id="1435" w:author="Holger Eichelberger" w:date="2015-11-09T11:33:00Z">
          <w:r w:rsidR="009F0CF7" w:rsidRPr="009F0CF7" w:rsidDel="0043707B">
            <w:rPr>
              <w:i/>
              <w:vertAlign w:val="superscript"/>
              <w:lang w:val="en-US"/>
            </w:rPr>
            <w:delText>12</w:delText>
          </w:r>
        </w:del>
      </w:fldSimple>
      <w:r w:rsidRPr="00001537">
        <w:rPr>
          <w:lang w:val="en-US"/>
        </w:rPr>
        <w:t>.</w:t>
      </w:r>
      <w:ins w:id="1436" w:author="Holger Eichelberger" w:date="2015-09-14T17:18:00Z">
        <w:r w:rsidR="00FC5934">
          <w:rPr>
            <w:lang w:val="en-US"/>
          </w:rPr>
          <w:t xml:space="preserve"> A real value cannot be directly a</w:t>
        </w:r>
      </w:ins>
      <w:ins w:id="1437" w:author="Holger Eichelberger" w:date="2015-09-14T17:19:00Z">
        <w:r w:rsidR="00FC5934">
          <w:rPr>
            <w:lang w:val="en-US"/>
          </w:rPr>
          <w:t xml:space="preserve">ssigned to an integer, but must be converted, e.g., using the </w:t>
        </w:r>
        <w:r w:rsidR="00CA1915" w:rsidRPr="00CA1915">
          <w:rPr>
            <w:b/>
            <w:lang w:val="en-US"/>
            <w:rPrChange w:id="1438" w:author="Holger Eichelberger" w:date="2015-09-14T17:19:00Z">
              <w:rPr>
                <w:rFonts w:ascii="Times New Roman" w:hAnsi="Times New Roman"/>
                <w:sz w:val="18"/>
                <w:vertAlign w:val="superscript"/>
                <w:lang w:val="en-US"/>
              </w:rPr>
            </w:rPrChange>
          </w:rPr>
          <w:t>floor</w:t>
        </w:r>
        <w:r w:rsidR="00FC5934">
          <w:rPr>
            <w:lang w:val="en-US"/>
          </w:rPr>
          <w:t xml:space="preserve"> operation.</w:t>
        </w:r>
      </w:ins>
    </w:p>
    <w:p w:rsidR="00032CF3" w:rsidRDefault="003E249F" w:rsidP="00B11E4B">
      <w:pPr>
        <w:pStyle w:val="Heading3"/>
        <w:rPr>
          <w:lang w:val="en-GB"/>
        </w:rPr>
      </w:pPr>
      <w:bookmarkStart w:id="1439" w:name="_Toc385852538"/>
      <w:bookmarkStart w:id="1440" w:name="_Toc434832210"/>
      <w:bookmarkEnd w:id="1439"/>
      <w:r>
        <w:rPr>
          <w:lang w:val="en-GB"/>
        </w:rPr>
        <w:t>Boolean</w:t>
      </w:r>
      <w:bookmarkEnd w:id="1440"/>
    </w:p>
    <w:p w:rsidR="00EA7C44" w:rsidRPr="00EA7C44" w:rsidRDefault="005E7EA1" w:rsidP="00EA7C44">
      <w:pPr>
        <w:rPr>
          <w:lang w:val="en-US"/>
        </w:rPr>
      </w:pPr>
      <w:r w:rsidRPr="005E7EA1">
        <w:rPr>
          <w:lang w:val="en-US"/>
        </w:rPr>
        <w:t xml:space="preserve">The </w:t>
      </w:r>
      <w:r w:rsidR="00EA7C44">
        <w:rPr>
          <w:lang w:val="en-US"/>
        </w:rPr>
        <w:t>basic</w:t>
      </w:r>
      <w:r w:rsidRPr="005E7EA1">
        <w:rPr>
          <w:lang w:val="en-US"/>
        </w:rPr>
        <w:t xml:space="preserve"> type Boolean represents the common true/false values.</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xor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either </w:t>
      </w:r>
      <w:r w:rsidR="001C1FD1">
        <w:rPr>
          <w:i/>
          <w:iCs/>
          <w:lang w:val="en-US"/>
        </w:rPr>
        <w:t>operand</w:t>
      </w:r>
      <w:r w:rsidR="001C1FD1" w:rsidRPr="00EA7C44">
        <w:rPr>
          <w:i/>
          <w:iCs/>
          <w:lang w:val="en-US"/>
        </w:rPr>
        <w:t xml:space="preserve"> </w:t>
      </w:r>
      <w:r w:rsidRPr="00EA7C44">
        <w:rPr>
          <w:lang w:val="en-US"/>
        </w:rPr>
        <w:t xml:space="preserve">or </w:t>
      </w:r>
      <w:r w:rsidRPr="00EA7C44">
        <w:rPr>
          <w:i/>
          <w:iCs/>
          <w:lang w:val="en-US"/>
        </w:rPr>
        <w:t xml:space="preserve">b </w:t>
      </w:r>
      <w:r w:rsidRPr="00EA7C44">
        <w:rPr>
          <w:lang w:val="en-US"/>
        </w:rPr>
        <w:t>is true, but not both.</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and (Boolean</w:t>
      </w:r>
      <w:r>
        <w:rPr>
          <w:b/>
          <w:bCs/>
          <w:lang w:val="en-US"/>
        </w:rPr>
        <w:t xml:space="preserve"> b</w:t>
      </w:r>
      <w:r w:rsidR="005E7EA1" w:rsidRPr="005E7EA1">
        <w:rPr>
          <w:b/>
          <w:bCs/>
          <w:lang w:val="en-US"/>
        </w:rPr>
        <w:t>)</w:t>
      </w:r>
    </w:p>
    <w:p w:rsidR="00194AC1" w:rsidRDefault="00EA7C44">
      <w:pPr>
        <w:pStyle w:val="ListParagraph"/>
        <w:rPr>
          <w:lang w:val="en-US"/>
        </w:rPr>
      </w:pPr>
      <w:r w:rsidRPr="00EA7C44">
        <w:rPr>
          <w:lang w:val="en-US"/>
        </w:rPr>
        <w:t xml:space="preserve">True if both </w:t>
      </w:r>
      <w:r w:rsidRPr="00EA7C44">
        <w:rPr>
          <w:i/>
          <w:iCs/>
          <w:lang w:val="en-US"/>
        </w:rPr>
        <w:t xml:space="preserve">b1 </w:t>
      </w:r>
      <w:r w:rsidRPr="00EA7C44">
        <w:rPr>
          <w:lang w:val="en-US"/>
        </w:rPr>
        <w:t xml:space="preserve">and </w:t>
      </w:r>
      <w:r w:rsidRPr="00EA7C44">
        <w:rPr>
          <w:i/>
          <w:iCs/>
          <w:lang w:val="en-US"/>
        </w:rPr>
        <w:t xml:space="preserve">b </w:t>
      </w:r>
      <w:r w:rsidRPr="00EA7C44">
        <w:rPr>
          <w:lang w:val="en-US"/>
        </w:rPr>
        <w:t>are true.</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 xml:space="preserve">not </w:t>
      </w:r>
      <w:r w:rsidR="003B21C3">
        <w:rPr>
          <w:b/>
          <w:bCs/>
          <w:lang w:val="en-US"/>
        </w:rPr>
        <w:t>()</w:t>
      </w:r>
    </w:p>
    <w:p w:rsidR="00194AC1" w:rsidRDefault="00EA7C44">
      <w:pPr>
        <w:pStyle w:val="ListParagraph"/>
        <w:rPr>
          <w:lang w:val="en-US"/>
        </w:rPr>
      </w:pPr>
      <w:r w:rsidRPr="00EA7C44">
        <w:rPr>
          <w:lang w:val="en-US"/>
        </w:rPr>
        <w:t xml:space="preserve">True if </w:t>
      </w:r>
      <w:r w:rsidR="001C1FD1">
        <w:rPr>
          <w:i/>
          <w:iCs/>
          <w:lang w:val="en-US"/>
        </w:rPr>
        <w:t>operand</w:t>
      </w:r>
      <w:r w:rsidR="001C1FD1" w:rsidRPr="00EA7C44">
        <w:rPr>
          <w:i/>
          <w:iCs/>
          <w:lang w:val="en-US"/>
        </w:rPr>
        <w:t xml:space="preserve"> </w:t>
      </w:r>
      <w:r w:rsidRPr="00EA7C44">
        <w:rPr>
          <w:lang w:val="en-US"/>
        </w:rPr>
        <w:t>is false</w:t>
      </w:r>
      <w:r>
        <w:rPr>
          <w:lang w:val="en-US"/>
        </w:rPr>
        <w:t xml:space="preserve"> and vice versa</w:t>
      </w:r>
      <w:r w:rsidRPr="00EA7C44">
        <w:rPr>
          <w:lang w:val="en-US"/>
        </w:rPr>
        <w:t>.</w:t>
      </w:r>
    </w:p>
    <w:p w:rsidR="00194AC1" w:rsidRDefault="00C66C8C">
      <w:pPr>
        <w:pStyle w:val="ListParagraph"/>
        <w:numPr>
          <w:ilvl w:val="0"/>
          <w:numId w:val="107"/>
        </w:numPr>
        <w:rPr>
          <w:lang w:val="en-US"/>
        </w:rPr>
      </w:pPr>
      <w:r>
        <w:rPr>
          <w:b/>
          <w:bCs/>
          <w:lang w:val="en-US"/>
        </w:rPr>
        <w:t xml:space="preserve">Boolean </w:t>
      </w:r>
      <w:r w:rsidR="005E7EA1" w:rsidRPr="005E7EA1">
        <w:rPr>
          <w:b/>
          <w:bCs/>
          <w:lang w:val="en-US"/>
        </w:rPr>
        <w:t>implies (Boolean</w:t>
      </w:r>
      <w:r>
        <w:rPr>
          <w:b/>
          <w:bCs/>
          <w:lang w:val="en-US"/>
        </w:rPr>
        <w:t xml:space="preserve"> b</w:t>
      </w:r>
      <w:r w:rsidR="005E7EA1" w:rsidRPr="005E7EA1">
        <w:rPr>
          <w:b/>
          <w:bCs/>
          <w:lang w:val="en-US"/>
        </w:rPr>
        <w:t>)</w:t>
      </w:r>
    </w:p>
    <w:p w:rsidR="00194AC1" w:rsidRDefault="005E7EA1">
      <w:pPr>
        <w:pStyle w:val="ListParagraph"/>
        <w:rPr>
          <w:lang w:val="en-US"/>
        </w:rPr>
      </w:pPr>
      <w:r w:rsidRPr="005E7EA1">
        <w:rPr>
          <w:lang w:val="en-US"/>
        </w:rPr>
        <w:t xml:space="preserve">True if </w:t>
      </w:r>
      <w:r w:rsidR="001C1FD1">
        <w:rPr>
          <w:i/>
          <w:iCs/>
          <w:lang w:val="en-US"/>
        </w:rPr>
        <w:t>operand</w:t>
      </w:r>
      <w:r w:rsidR="001C1FD1" w:rsidRPr="005E7EA1">
        <w:rPr>
          <w:i/>
          <w:iCs/>
          <w:lang w:val="en-US"/>
        </w:rPr>
        <w:t xml:space="preserve"> </w:t>
      </w:r>
      <w:r w:rsidRPr="005E7EA1">
        <w:rPr>
          <w:lang w:val="en-US"/>
        </w:rPr>
        <w:t xml:space="preserve">is false, or if </w:t>
      </w:r>
      <w:r w:rsidR="001C1FD1">
        <w:rPr>
          <w:i/>
          <w:iCs/>
          <w:lang w:val="en-US"/>
        </w:rPr>
        <w:t>operand</w:t>
      </w:r>
      <w:r w:rsidR="001C1FD1" w:rsidRPr="005E7EA1">
        <w:rPr>
          <w:i/>
          <w:iCs/>
          <w:lang w:val="en-US"/>
        </w:rPr>
        <w:t xml:space="preserve"> </w:t>
      </w:r>
      <w:r w:rsidRPr="005E7EA1">
        <w:rPr>
          <w:lang w:val="en-US"/>
        </w:rPr>
        <w:t>is</w:t>
      </w:r>
      <w:r w:rsidR="00EA7C44">
        <w:rPr>
          <w:lang w:val="en-US"/>
        </w:rPr>
        <w:t xml:space="preserve"> true and b is true.</w:t>
      </w:r>
      <w:r w:rsidR="006E797E">
        <w:rPr>
          <w:lang w:val="en-US"/>
        </w:rPr>
        <w:t xml:space="preserve"> The rightmost implication is interpreted as an assertion of the right side of the expression. Further implications on the left side of an implication as well as implication in a Boolean expression are just evaluated to a Boolean value.</w:t>
      </w:r>
    </w:p>
    <w:p w:rsidR="00EA7C44" w:rsidRPr="00EA7C44" w:rsidRDefault="00C66C8C" w:rsidP="00EA7C44">
      <w:pPr>
        <w:pStyle w:val="ListParagraph"/>
        <w:numPr>
          <w:ilvl w:val="0"/>
          <w:numId w:val="107"/>
        </w:numPr>
        <w:rPr>
          <w:lang w:val="en-US"/>
        </w:rPr>
      </w:pPr>
      <w:r>
        <w:rPr>
          <w:b/>
          <w:bCs/>
          <w:lang w:val="en-US"/>
        </w:rPr>
        <w:t xml:space="preserve">Boolean </w:t>
      </w:r>
      <w:r w:rsidR="00EA7C44">
        <w:rPr>
          <w:b/>
          <w:bCs/>
          <w:lang w:val="en-US"/>
        </w:rPr>
        <w:t>iff</w:t>
      </w:r>
      <w:r w:rsidR="00EA7C44" w:rsidRPr="00EA7C44">
        <w:rPr>
          <w:b/>
          <w:bCs/>
          <w:lang w:val="en-US"/>
        </w:rPr>
        <w:t xml:space="preserve"> (Boolean</w:t>
      </w:r>
      <w:r>
        <w:rPr>
          <w:b/>
          <w:bCs/>
          <w:lang w:val="en-US"/>
        </w:rPr>
        <w:t xml:space="preserve"> b</w:t>
      </w:r>
      <w:r w:rsidR="00EA7C44" w:rsidRPr="00EA7C44">
        <w:rPr>
          <w:b/>
          <w:bCs/>
          <w:lang w:val="en-US"/>
        </w:rPr>
        <w:t xml:space="preserve">) </w:t>
      </w:r>
    </w:p>
    <w:p w:rsidR="00194AC1" w:rsidRDefault="002F43F7">
      <w:pPr>
        <w:pStyle w:val="ListParagraph"/>
        <w:rPr>
          <w:lang w:val="en-US"/>
        </w:rPr>
      </w:pPr>
      <w:r>
        <w:rPr>
          <w:lang w:val="en-US"/>
        </w:rPr>
        <w:t xml:space="preserve">Shortcut for </w:t>
      </w:r>
      <w:r w:rsidR="002C3B0C">
        <w:rPr>
          <w:lang w:val="en-US"/>
        </w:rPr>
        <w:t>(</w:t>
      </w:r>
      <w:r w:rsidR="00EA7C44">
        <w:rPr>
          <w:lang w:val="en-US"/>
        </w:rPr>
        <w:t>a.implies(b) and b.implies(a)</w:t>
      </w:r>
      <w:r w:rsidR="002C3B0C">
        <w:rPr>
          <w:lang w:val="en-US"/>
        </w:rPr>
        <w:t>)</w:t>
      </w:r>
      <w:r w:rsidR="00EA7C44">
        <w:rPr>
          <w:lang w:val="en-US"/>
        </w:rPr>
        <w:t>.</w:t>
      </w:r>
    </w:p>
    <w:p w:rsidR="0028139C" w:rsidRPr="0028139C" w:rsidRDefault="005D7CD2" w:rsidP="0028139C">
      <w:pPr>
        <w:pStyle w:val="ListParagraph"/>
        <w:numPr>
          <w:ilvl w:val="0"/>
          <w:numId w:val="107"/>
        </w:numPr>
        <w:rPr>
          <w:lang w:val="en-GB"/>
        </w:rPr>
      </w:pPr>
      <w:r w:rsidRPr="005D7CD2">
        <w:rPr>
          <w:b/>
          <w:bCs/>
          <w:lang w:val="en-GB"/>
        </w:rPr>
        <w:t xml:space="preserve">Boolean = (Boolean </w:t>
      </w:r>
      <w:r w:rsidR="0028139C">
        <w:rPr>
          <w:b/>
          <w:bCs/>
          <w:lang w:val="en-GB"/>
        </w:rPr>
        <w:t>b</w:t>
      </w:r>
      <w:r w:rsidRPr="005D7CD2">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b</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41" w:author="Holger Eichelberger" w:date="2015-11-09T11:33:00Z">
          <w:r w:rsidR="00CA1915" w:rsidRPr="00CA1915">
            <w:rPr>
              <w:i/>
              <w:vertAlign w:val="superscript"/>
              <w:lang w:val="en-US"/>
              <w:rPrChange w:id="1442" w:author="Holger Eichelberger" w:date="2015-11-09T11:33:00Z">
                <w:rPr>
                  <w:rFonts w:ascii="Times New Roman" w:hAnsi="Times New Roman"/>
                  <w:sz w:val="18"/>
                  <w:vertAlign w:val="superscript"/>
                </w:rPr>
              </w:rPrChange>
            </w:rPr>
            <w:t>14</w:t>
          </w:r>
        </w:ins>
        <w:del w:id="1443" w:author="Holger Eichelberger" w:date="2015-11-09T11:33:00Z">
          <w:r w:rsidR="009F0CF7" w:rsidRPr="009F0CF7" w:rsidDel="0043707B">
            <w:rPr>
              <w:i/>
              <w:vertAlign w:val="superscript"/>
              <w:lang w:val="en-US"/>
            </w:rPr>
            <w:delText>12</w:delText>
          </w:r>
        </w:del>
      </w:fldSimple>
      <w:r w:rsidRPr="00001537">
        <w:rPr>
          <w:lang w:val="en-US"/>
        </w:rPr>
        <w:t>.</w:t>
      </w:r>
    </w:p>
    <w:p w:rsidR="00032CF3" w:rsidRDefault="003E249F" w:rsidP="00B11E4B">
      <w:pPr>
        <w:pStyle w:val="Heading3"/>
        <w:rPr>
          <w:lang w:val="en-GB"/>
        </w:rPr>
      </w:pPr>
      <w:bookmarkStart w:id="1444" w:name="_Toc385852540"/>
      <w:bookmarkStart w:id="1445" w:name="_Toc434832211"/>
      <w:bookmarkEnd w:id="1444"/>
      <w:r>
        <w:rPr>
          <w:lang w:val="en-GB"/>
        </w:rPr>
        <w:t>String</w:t>
      </w:r>
      <w:bookmarkEnd w:id="1445"/>
    </w:p>
    <w:p w:rsidR="00194AC1" w:rsidRDefault="005E7EA1">
      <w:pPr>
        <w:rPr>
          <w:lang w:val="en-US"/>
        </w:rPr>
      </w:pPr>
      <w:r w:rsidRPr="005E7EA1">
        <w:rPr>
          <w:lang w:val="en-US"/>
        </w:rPr>
        <w:t xml:space="preserve">The standard type String represents strings, which can be </w:t>
      </w:r>
      <w:commentRangeStart w:id="1446"/>
      <w:r w:rsidRPr="005E7EA1">
        <w:rPr>
          <w:lang w:val="en-US"/>
        </w:rPr>
        <w:t>ASCII</w:t>
      </w:r>
      <w:commentRangeEnd w:id="1446"/>
      <w:r w:rsidR="00E26982">
        <w:rPr>
          <w:rStyle w:val="CommentReference"/>
        </w:rPr>
        <w:commentReference w:id="1446"/>
      </w:r>
      <w:r w:rsidRPr="005E7EA1">
        <w:rPr>
          <w:lang w:val="en-US"/>
        </w:rPr>
        <w:t>.</w:t>
      </w:r>
    </w:p>
    <w:p w:rsidR="00194AC1" w:rsidRDefault="00C66C8C">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 xml:space="preserve">() </w:t>
      </w:r>
    </w:p>
    <w:p w:rsidR="00194AC1" w:rsidRDefault="00680007">
      <w:pPr>
        <w:pStyle w:val="ListParagraph"/>
        <w:rPr>
          <w:lang w:val="en-US"/>
        </w:rPr>
      </w:pPr>
      <w:r w:rsidRPr="00680007">
        <w:rPr>
          <w:lang w:val="en-US"/>
        </w:rPr>
        <w:t xml:space="preserve">The number of characters in </w:t>
      </w:r>
      <w:r>
        <w:rPr>
          <w:lang w:val="en-US"/>
        </w:rPr>
        <w:t xml:space="preserve">the </w:t>
      </w:r>
      <w:r>
        <w:rPr>
          <w:i/>
          <w:iCs/>
          <w:lang w:val="en-US"/>
        </w:rPr>
        <w:t>operand</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concat</w:t>
      </w:r>
      <w:r w:rsidR="003B21C3">
        <w:rPr>
          <w:b/>
          <w:bCs/>
          <w:lang w:val="en-US"/>
        </w:rPr>
        <w:t xml:space="preserve"> </w:t>
      </w:r>
      <w:r w:rsidR="005E7EA1" w:rsidRPr="005E7EA1">
        <w:rPr>
          <w:b/>
          <w:bCs/>
          <w:lang w:val="en-US"/>
        </w:rPr>
        <w:t>(</w:t>
      </w:r>
      <w:r>
        <w:rPr>
          <w:b/>
          <w:bCs/>
          <w:lang w:val="en-US"/>
        </w:rPr>
        <w:t xml:space="preserve">String </w:t>
      </w:r>
      <w:r w:rsidR="005E7EA1" w:rsidRPr="005E7EA1">
        <w:rPr>
          <w:b/>
          <w:bCs/>
          <w:lang w:val="en-US"/>
        </w:rPr>
        <w:t xml:space="preserve">s) </w:t>
      </w:r>
    </w:p>
    <w:p w:rsidR="00194AC1" w:rsidRDefault="00680007">
      <w:pPr>
        <w:pStyle w:val="ListParagraph"/>
        <w:rPr>
          <w:lang w:val="en-US"/>
        </w:rPr>
      </w:pPr>
      <w:r w:rsidRPr="00680007">
        <w:rPr>
          <w:lang w:val="en-US"/>
        </w:rPr>
        <w:t xml:space="preserve">The concatenation of </w:t>
      </w:r>
      <w:r>
        <w:rPr>
          <w:lang w:val="en-US"/>
        </w:rPr>
        <w:t xml:space="preserve">the </w:t>
      </w:r>
      <w:r w:rsidR="005E7EA1" w:rsidRPr="005E7EA1">
        <w:rPr>
          <w:i/>
          <w:lang w:val="en-US"/>
        </w:rPr>
        <w:t>operand</w:t>
      </w:r>
      <w:r>
        <w:rPr>
          <w:lang w:val="en-US"/>
        </w:rPr>
        <w:t xml:space="preserve"> </w:t>
      </w:r>
      <w:r w:rsidRPr="00680007">
        <w:rPr>
          <w:lang w:val="en-US"/>
        </w:rPr>
        <w:t xml:space="preserve">and </w:t>
      </w:r>
      <w:r w:rsidRPr="00680007">
        <w:rPr>
          <w:i/>
          <w:iCs/>
          <w:lang w:val="en-US"/>
        </w:rPr>
        <w:t>s</w:t>
      </w:r>
      <w:r w:rsidRPr="00680007">
        <w:rPr>
          <w:lang w:val="en-US"/>
        </w:rPr>
        <w:t>.</w:t>
      </w:r>
    </w:p>
    <w:p w:rsidR="00194AC1" w:rsidRDefault="00C66C8C">
      <w:pPr>
        <w:pStyle w:val="ListParagraph"/>
        <w:numPr>
          <w:ilvl w:val="0"/>
          <w:numId w:val="107"/>
        </w:numPr>
        <w:rPr>
          <w:lang w:val="en-US"/>
        </w:rPr>
      </w:pPr>
      <w:r>
        <w:rPr>
          <w:b/>
          <w:bCs/>
          <w:lang w:val="en-US"/>
        </w:rPr>
        <w:t xml:space="preserve">String </w:t>
      </w:r>
      <w:r w:rsidR="005E7EA1" w:rsidRPr="005E7EA1">
        <w:rPr>
          <w:b/>
          <w:bCs/>
          <w:lang w:val="en-US"/>
        </w:rPr>
        <w:t>substring</w:t>
      </w:r>
      <w:r w:rsidR="003B21C3">
        <w:rPr>
          <w:b/>
          <w:bCs/>
          <w:lang w:val="en-US"/>
        </w:rPr>
        <w:t xml:space="preserve"> </w:t>
      </w:r>
      <w:r w:rsidR="005E7EA1" w:rsidRPr="005E7EA1">
        <w:rPr>
          <w:b/>
          <w:bCs/>
          <w:lang w:val="en-US"/>
        </w:rPr>
        <w:t>(</w:t>
      </w:r>
      <w:r>
        <w:rPr>
          <w:b/>
          <w:bCs/>
          <w:lang w:val="en-US"/>
        </w:rPr>
        <w:t xml:space="preserve">Integer </w:t>
      </w:r>
      <w:r w:rsidR="005E7EA1" w:rsidRPr="005E7EA1">
        <w:rPr>
          <w:b/>
          <w:bCs/>
          <w:lang w:val="en-US"/>
        </w:rPr>
        <w:t xml:space="preserve">lower, </w:t>
      </w:r>
      <w:r>
        <w:rPr>
          <w:b/>
          <w:bCs/>
          <w:lang w:val="en-US"/>
        </w:rPr>
        <w:t xml:space="preserve">Integer </w:t>
      </w:r>
      <w:r w:rsidR="005E7EA1" w:rsidRPr="005E7EA1">
        <w:rPr>
          <w:b/>
          <w:bCs/>
          <w:lang w:val="en-US"/>
        </w:rPr>
        <w:t>upper)</w:t>
      </w:r>
    </w:p>
    <w:p w:rsidR="00194AC1" w:rsidRDefault="005E7EA1">
      <w:pPr>
        <w:pStyle w:val="ListParagraph"/>
        <w:rPr>
          <w:lang w:val="en-US"/>
        </w:rPr>
      </w:pPr>
      <w:r w:rsidRPr="005E7EA1">
        <w:rPr>
          <w:lang w:val="en-US"/>
        </w:rPr>
        <w:t xml:space="preserve">The sub-string of </w:t>
      </w:r>
      <w:r w:rsidR="00C66C8C">
        <w:rPr>
          <w:lang w:val="en-US"/>
        </w:rPr>
        <w:t xml:space="preserve">the </w:t>
      </w:r>
      <w:r w:rsidRPr="005E7EA1">
        <w:rPr>
          <w:i/>
          <w:lang w:val="en-US"/>
        </w:rPr>
        <w:t>operand</w:t>
      </w:r>
      <w:r w:rsidR="00C66C8C">
        <w:rPr>
          <w:lang w:val="en-US"/>
        </w:rPr>
        <w:t xml:space="preserve"> </w:t>
      </w:r>
      <w:r w:rsidRPr="005E7EA1">
        <w:rPr>
          <w:lang w:val="en-US"/>
        </w:rPr>
        <w:t xml:space="preserve">starting at character number </w:t>
      </w:r>
      <w:r w:rsidRPr="005E7EA1">
        <w:rPr>
          <w:i/>
          <w:iCs/>
          <w:lang w:val="en-US"/>
        </w:rPr>
        <w:t>lower</w:t>
      </w:r>
      <w:r w:rsidRPr="005E7EA1">
        <w:rPr>
          <w:lang w:val="en-US"/>
        </w:rPr>
        <w:t xml:space="preserve">, up to and including character number </w:t>
      </w:r>
      <w:r w:rsidRPr="005E7EA1">
        <w:rPr>
          <w:i/>
          <w:iCs/>
          <w:lang w:val="en-US"/>
        </w:rPr>
        <w:t>upper</w:t>
      </w:r>
      <w:r w:rsidRPr="005E7EA1">
        <w:rPr>
          <w:lang w:val="en-US"/>
        </w:rPr>
        <w:t xml:space="preserve">. Character numbers run from 0 to </w:t>
      </w:r>
      <w:r w:rsidRPr="005E7EA1">
        <w:rPr>
          <w:i/>
          <w:iCs/>
          <w:lang w:val="en-US"/>
        </w:rPr>
        <w:t>size()</w:t>
      </w:r>
      <w:r w:rsidRPr="005E7EA1">
        <w:rPr>
          <w:lang w:val="en-US"/>
        </w:rPr>
        <w:t>.</w:t>
      </w:r>
    </w:p>
    <w:p w:rsidR="00936220" w:rsidRPr="00680007" w:rsidRDefault="00936220" w:rsidP="00936220">
      <w:pPr>
        <w:pStyle w:val="ListParagraph"/>
        <w:numPr>
          <w:ilvl w:val="0"/>
          <w:numId w:val="107"/>
        </w:numPr>
        <w:rPr>
          <w:lang w:val="en-US"/>
        </w:rPr>
      </w:pPr>
      <w:r>
        <w:rPr>
          <w:b/>
          <w:bCs/>
          <w:lang w:val="en-US"/>
        </w:rPr>
        <w:t>Boolean matches</w:t>
      </w:r>
      <w:r w:rsidR="003B21C3">
        <w:rPr>
          <w:b/>
          <w:bCs/>
          <w:lang w:val="en-US"/>
        </w:rPr>
        <w:t xml:space="preserve"> </w:t>
      </w:r>
      <w:r w:rsidRPr="00680007">
        <w:rPr>
          <w:b/>
          <w:bCs/>
          <w:lang w:val="en-US"/>
        </w:rPr>
        <w:t>(</w:t>
      </w:r>
      <w:r>
        <w:rPr>
          <w:b/>
          <w:bCs/>
          <w:lang w:val="en-US"/>
        </w:rPr>
        <w:t>String r</w:t>
      </w:r>
      <w:r w:rsidRPr="00680007">
        <w:rPr>
          <w:b/>
          <w:bCs/>
          <w:lang w:val="en-US"/>
        </w:rPr>
        <w:t>)</w:t>
      </w:r>
    </w:p>
    <w:p w:rsidR="00194AC1" w:rsidRDefault="00936220">
      <w:pPr>
        <w:pStyle w:val="ListParagraph"/>
        <w:rPr>
          <w:lang w:val="en-US"/>
        </w:rPr>
      </w:pPr>
      <w:r>
        <w:rPr>
          <w:lang w:val="en-US"/>
        </w:rPr>
        <w:t xml:space="preserve">Returns whether the </w:t>
      </w:r>
      <w:r w:rsidR="005E7EA1" w:rsidRPr="005E7EA1">
        <w:rPr>
          <w:i/>
          <w:lang w:val="en-US"/>
        </w:rPr>
        <w:t>operand</w:t>
      </w:r>
      <w:r>
        <w:rPr>
          <w:lang w:val="en-US"/>
        </w:rPr>
        <w:t xml:space="preserve"> matches the regular expression </w:t>
      </w:r>
      <w:r w:rsidR="005E7EA1" w:rsidRPr="005E7EA1">
        <w:rPr>
          <w:i/>
          <w:lang w:val="en-US"/>
        </w:rPr>
        <w:t>r</w:t>
      </w:r>
      <w:r>
        <w:rPr>
          <w:lang w:val="en-US"/>
        </w:rPr>
        <w:t xml:space="preserve">. </w:t>
      </w:r>
      <w:r w:rsidR="005D7CD2" w:rsidRPr="005D7CD2">
        <w:rPr>
          <w:lang w:val="en-US"/>
        </w:rPr>
        <w:t>Regular expressions are given in the Java regular expression notation. For example</w:t>
      </w:r>
      <w:r w:rsidR="00FB58B0">
        <w:rPr>
          <w:lang w:val="en-US"/>
        </w:rPr>
        <w:t xml:space="preserve">, the following operation will check whether </w:t>
      </w:r>
      <w:r w:rsidR="0019331D" w:rsidRPr="00FB58B0">
        <w:rPr>
          <w:rFonts w:ascii="Courier New" w:hAnsi="Courier New" w:cs="Courier New"/>
          <w:sz w:val="22"/>
          <w:szCs w:val="22"/>
          <w:lang w:val="en-US"/>
        </w:rPr>
        <w:t>mail</w:t>
      </w:r>
      <w:r w:rsidR="00FB58B0">
        <w:rPr>
          <w:lang w:val="en-US"/>
        </w:rPr>
        <w:t xml:space="preserve"> is a valid e-mail-</w:t>
      </w:r>
      <w:r w:rsidR="007C04F5">
        <w:rPr>
          <w:lang w:val="en-US"/>
        </w:rPr>
        <w:t>address</w:t>
      </w:r>
      <w:r w:rsidR="00FB58B0">
        <w:rPr>
          <w:lang w:val="en-US"/>
        </w:rPr>
        <w:t>:</w:t>
      </w:r>
    </w:p>
    <w:p w:rsidR="00194AC1" w:rsidRDefault="005E7EA1">
      <w:pPr>
        <w:pStyle w:val="ListParagraph"/>
        <w:ind w:left="1276"/>
        <w:rPr>
          <w:rFonts w:ascii="Courier New" w:hAnsi="Courier New" w:cs="Courier New"/>
          <w:sz w:val="22"/>
          <w:szCs w:val="22"/>
          <w:lang w:val="en-US"/>
        </w:rPr>
      </w:pPr>
      <w:r w:rsidRPr="005E7EA1">
        <w:rPr>
          <w:rFonts w:ascii="Courier New" w:hAnsi="Courier New" w:cs="Courier New"/>
          <w:sz w:val="22"/>
          <w:szCs w:val="22"/>
          <w:lang w:val="en-US"/>
        </w:rPr>
        <w:t>mail.</w:t>
      </w:r>
      <w:r w:rsidRPr="005E7EA1">
        <w:rPr>
          <w:rFonts w:ascii="Courier New" w:hAnsi="Courier New" w:cs="Courier New"/>
          <w:b/>
          <w:sz w:val="22"/>
          <w:szCs w:val="22"/>
          <w:lang w:val="en-US"/>
        </w:rPr>
        <w:t>matches(</w:t>
      </w:r>
      <w:r w:rsidR="007C04F5">
        <w:rPr>
          <w:rFonts w:ascii="Courier New" w:hAnsi="Courier New" w:cs="Courier New"/>
          <w:b/>
          <w:sz w:val="22"/>
          <w:szCs w:val="22"/>
          <w:lang w:val="en-US"/>
        </w:rPr>
        <w:t>“</w:t>
      </w:r>
      <w:r w:rsidR="000B7E8D" w:rsidRPr="000B7E8D">
        <w:rPr>
          <w:rFonts w:ascii="Courier New" w:hAnsi="Courier New" w:cs="Courier New"/>
          <w:sz w:val="22"/>
          <w:szCs w:val="22"/>
          <w:lang w:val="en-US"/>
        </w:rPr>
        <w:t>[\w]*@[\w]</w:t>
      </w:r>
      <w:r w:rsidR="000B7E8D">
        <w:rPr>
          <w:rFonts w:ascii="Courier New" w:hAnsi="Courier New" w:cs="Courier New"/>
          <w:sz w:val="22"/>
          <w:szCs w:val="22"/>
          <w:lang w:val="en-US"/>
        </w:rPr>
        <w:t>*</w:t>
      </w:r>
      <w:r w:rsidR="000B7E8D" w:rsidRPr="000B7E8D">
        <w:rPr>
          <w:rFonts w:ascii="Courier New" w:hAnsi="Courier New" w:cs="Courier New"/>
          <w:sz w:val="22"/>
          <w:szCs w:val="22"/>
          <w:lang w:val="en-US"/>
        </w:rPr>
        <w:t>.[\w]</w:t>
      </w:r>
      <w:r w:rsidR="000B7E8D">
        <w:rPr>
          <w:rFonts w:ascii="Courier New" w:hAnsi="Courier New" w:cs="Courier New"/>
          <w:sz w:val="22"/>
          <w:szCs w:val="22"/>
          <w:lang w:val="en-US"/>
        </w:rPr>
        <w:t>*</w:t>
      </w:r>
      <w:r w:rsidR="007C04F5">
        <w:rPr>
          <w:rFonts w:ascii="Courier New" w:hAnsi="Courier New" w:cs="Courier New"/>
          <w:b/>
          <w:sz w:val="22"/>
          <w:szCs w:val="22"/>
          <w:lang w:val="en-US"/>
        </w:rPr>
        <w:t>“</w:t>
      </w:r>
      <w:r w:rsidRPr="005E7EA1">
        <w:rPr>
          <w:rFonts w:ascii="Courier New" w:hAnsi="Courier New" w:cs="Courier New"/>
          <w:b/>
          <w:sz w:val="22"/>
          <w:szCs w:val="22"/>
          <w:lang w:val="en-US"/>
        </w:rPr>
        <w:t>)</w:t>
      </w:r>
      <w:r w:rsidR="0019331D" w:rsidRPr="0019331D">
        <w:rPr>
          <w:rFonts w:ascii="Courier New" w:hAnsi="Courier New" w:cs="Courier New"/>
          <w:sz w:val="22"/>
          <w:szCs w:val="22"/>
          <w:lang w:val="en-US"/>
        </w:rPr>
        <w:t>;</w:t>
      </w:r>
    </w:p>
    <w:p w:rsidR="00B33CAF" w:rsidRPr="00680007" w:rsidRDefault="00B33CAF" w:rsidP="00B33CAF">
      <w:pPr>
        <w:pStyle w:val="ListParagraph"/>
        <w:numPr>
          <w:ilvl w:val="0"/>
          <w:numId w:val="107"/>
        </w:numPr>
        <w:rPr>
          <w:lang w:val="en-US"/>
        </w:rPr>
      </w:pPr>
      <w:r>
        <w:rPr>
          <w:b/>
          <w:bCs/>
          <w:lang w:val="en-US"/>
        </w:rPr>
        <w:t>Boolean substitutes</w:t>
      </w:r>
      <w:r w:rsidR="003B21C3">
        <w:rPr>
          <w:b/>
          <w:bCs/>
          <w:lang w:val="en-US"/>
        </w:rPr>
        <w:t xml:space="preserve"> </w:t>
      </w:r>
      <w:r w:rsidRPr="00680007">
        <w:rPr>
          <w:b/>
          <w:bCs/>
          <w:lang w:val="en-US"/>
        </w:rPr>
        <w:t>(</w:t>
      </w:r>
      <w:r>
        <w:rPr>
          <w:b/>
          <w:bCs/>
          <w:lang w:val="en-US"/>
        </w:rPr>
        <w:t>String r, String s</w:t>
      </w:r>
      <w:r w:rsidRPr="00680007">
        <w:rPr>
          <w:b/>
          <w:bCs/>
          <w:lang w:val="en-US"/>
        </w:rPr>
        <w:t>)</w:t>
      </w:r>
    </w:p>
    <w:p w:rsidR="00194AC1" w:rsidRDefault="00B33CAF">
      <w:pPr>
        <w:pStyle w:val="ListParagraph"/>
        <w:rPr>
          <w:lang w:val="en-US"/>
        </w:rPr>
      </w:pPr>
      <w:r>
        <w:rPr>
          <w:lang w:val="en-US"/>
        </w:rPr>
        <w:t xml:space="preserve">Replaces all occurrences of the regular expression </w:t>
      </w:r>
      <w:r w:rsidR="005E7EA1" w:rsidRPr="005E7EA1">
        <w:rPr>
          <w:i/>
          <w:lang w:val="en-US"/>
        </w:rPr>
        <w:t>r</w:t>
      </w:r>
      <w:r>
        <w:rPr>
          <w:lang w:val="en-US"/>
        </w:rPr>
        <w:t xml:space="preserve"> in the </w:t>
      </w:r>
      <w:r w:rsidR="005E7EA1" w:rsidRPr="005E7EA1">
        <w:rPr>
          <w:i/>
          <w:lang w:val="en-US"/>
        </w:rPr>
        <w:t>operand</w:t>
      </w:r>
      <w:r>
        <w:rPr>
          <w:lang w:val="en-US"/>
        </w:rPr>
        <w:t xml:space="preserve"> by </w:t>
      </w:r>
      <w:r w:rsidR="005E7EA1" w:rsidRPr="005E7EA1">
        <w:rPr>
          <w:i/>
          <w:lang w:val="en-US"/>
        </w:rPr>
        <w:t>s</w:t>
      </w:r>
      <w:r>
        <w:rPr>
          <w:lang w:val="en-US"/>
        </w:rPr>
        <w:t xml:space="preserve">. </w:t>
      </w:r>
      <w:r w:rsidR="005D7CD2" w:rsidRPr="005D7CD2">
        <w:rPr>
          <w:lang w:val="en-US"/>
        </w:rPr>
        <w:t>Regular expressions are given in the Java regular expression notation. For</w:t>
      </w:r>
      <w:r w:rsidR="0019331D">
        <w:rPr>
          <w:lang w:val="en-US"/>
        </w:rPr>
        <w:t xml:space="preserve"> example, the following operation will substitute the occurrence of </w:t>
      </w:r>
      <w:r w:rsidR="0019331D">
        <w:rPr>
          <w:rFonts w:ascii="Courier New" w:hAnsi="Courier New" w:cs="Courier New"/>
          <w:sz w:val="22"/>
          <w:szCs w:val="22"/>
          <w:lang w:val="en-US"/>
        </w:rPr>
        <w:t>“@”</w:t>
      </w:r>
      <w:r w:rsidR="0019331D">
        <w:rPr>
          <w:lang w:val="en-US"/>
        </w:rPr>
        <w:t xml:space="preserve"> with </w:t>
      </w:r>
      <w:r w:rsidR="0019331D">
        <w:rPr>
          <w:rFonts w:ascii="Courier New" w:hAnsi="Courier New" w:cs="Courier New"/>
          <w:sz w:val="22"/>
          <w:szCs w:val="22"/>
          <w:lang w:val="en-US"/>
        </w:rPr>
        <w:t>“{at}”</w:t>
      </w:r>
      <w:r w:rsidR="0019331D">
        <w:rPr>
          <w:lang w:val="en-US"/>
        </w:rPr>
        <w:t xml:space="preserve"> in an </w:t>
      </w:r>
      <w:r w:rsidR="00856D55">
        <w:rPr>
          <w:lang w:val="en-US"/>
        </w:rPr>
        <w:t>e</w:t>
      </w:r>
      <w:r w:rsidR="0019331D">
        <w:rPr>
          <w:lang w:val="en-US"/>
        </w:rPr>
        <w:t>-mail-address:</w:t>
      </w:r>
    </w:p>
    <w:p w:rsidR="00194AC1" w:rsidRDefault="0019331D">
      <w:pPr>
        <w:pStyle w:val="ListParagraph"/>
        <w:ind w:left="1276"/>
        <w:rPr>
          <w:lang w:val="en-US"/>
        </w:rPr>
      </w:pPr>
      <w:r w:rsidRPr="00FB58B0">
        <w:rPr>
          <w:rFonts w:ascii="Courier New" w:hAnsi="Courier New" w:cs="Courier New"/>
          <w:sz w:val="22"/>
          <w:szCs w:val="22"/>
          <w:lang w:val="en-US"/>
        </w:rPr>
        <w:t>mail.</w:t>
      </w:r>
      <w:r>
        <w:rPr>
          <w:rFonts w:ascii="Courier New" w:hAnsi="Courier New" w:cs="Courier New"/>
          <w:b/>
          <w:sz w:val="22"/>
          <w:szCs w:val="22"/>
          <w:lang w:val="en-US"/>
        </w:rPr>
        <w:t>substitutes(</w:t>
      </w:r>
      <w:r>
        <w:rPr>
          <w:rFonts w:ascii="Courier New" w:hAnsi="Courier New" w:cs="Courier New"/>
          <w:sz w:val="22"/>
          <w:szCs w:val="22"/>
          <w:lang w:val="en-US"/>
        </w:rPr>
        <w:t>“@”, “{at}”</w:t>
      </w:r>
      <w:r w:rsidRPr="000B7E8D">
        <w:rPr>
          <w:rFonts w:ascii="Courier New" w:hAnsi="Courier New" w:cs="Courier New"/>
          <w:b/>
          <w:sz w:val="22"/>
          <w:szCs w:val="22"/>
          <w:lang w:val="en-US"/>
        </w:rPr>
        <w:t>)</w:t>
      </w:r>
      <w:r w:rsidRPr="0019331D">
        <w:rPr>
          <w:rFonts w:ascii="Courier New" w:hAnsi="Courier New" w:cs="Courier New"/>
          <w:sz w:val="22"/>
          <w:szCs w:val="22"/>
          <w:lang w:val="en-US"/>
        </w:rPr>
        <w:t>;</w:t>
      </w:r>
    </w:p>
    <w:p w:rsidR="00194AC1" w:rsidRDefault="007244BC">
      <w:pPr>
        <w:pStyle w:val="ListParagraph"/>
        <w:numPr>
          <w:ilvl w:val="0"/>
          <w:numId w:val="107"/>
        </w:numPr>
        <w:rPr>
          <w:lang w:val="en-US"/>
        </w:rPr>
      </w:pPr>
      <w:r>
        <w:rPr>
          <w:b/>
          <w:bCs/>
          <w:lang w:val="en-US"/>
        </w:rPr>
        <w:t xml:space="preserve">Integer </w:t>
      </w:r>
      <w:r w:rsidR="005E7EA1" w:rsidRPr="005E7EA1">
        <w:rPr>
          <w:b/>
          <w:bCs/>
          <w:lang w:val="en-US"/>
        </w:rPr>
        <w:t>toInteger</w:t>
      </w:r>
      <w:r w:rsidR="003B21C3">
        <w:rPr>
          <w:b/>
          <w:bCs/>
          <w:lang w:val="en-US"/>
        </w:rPr>
        <w:t xml:space="preserve"> </w:t>
      </w:r>
      <w:r w:rsidR="005E7EA1" w:rsidRPr="005E7EA1">
        <w:rPr>
          <w:b/>
          <w:bCs/>
          <w:lang w:val="en-US"/>
        </w:rPr>
        <w:t xml:space="preserve">() </w:t>
      </w:r>
    </w:p>
    <w:p w:rsidR="00194AC1" w:rsidRDefault="007244BC">
      <w:pPr>
        <w:pStyle w:val="ListParagraph"/>
        <w:rPr>
          <w:lang w:val="en-US"/>
        </w:rPr>
      </w:pPr>
      <w:r w:rsidRPr="00680007">
        <w:rPr>
          <w:lang w:val="en-US"/>
        </w:rPr>
        <w:t xml:space="preserve">Converts </w:t>
      </w:r>
      <w:r>
        <w:rPr>
          <w:lang w:val="en-US"/>
        </w:rPr>
        <w:t xml:space="preserve">the </w:t>
      </w:r>
      <w:r w:rsidR="005E7EA1" w:rsidRPr="005E7EA1">
        <w:rPr>
          <w:i/>
          <w:lang w:val="en-US"/>
        </w:rPr>
        <w:t>operand</w:t>
      </w:r>
      <w:r>
        <w:rPr>
          <w:lang w:val="en-US"/>
        </w:rPr>
        <w:t xml:space="preserve"> </w:t>
      </w:r>
      <w:r w:rsidRPr="00680007">
        <w:rPr>
          <w:lang w:val="en-US"/>
        </w:rPr>
        <w:t xml:space="preserve">to an Integer value. </w:t>
      </w:r>
      <w:ins w:id="1447" w:author="Holger Eichelberger" w:date="2015-09-14T17:20:00Z">
        <w:r w:rsidR="0063596F">
          <w:rPr>
            <w:lang w:val="en-US"/>
          </w:rPr>
          <w:t>If the operand cannot be converted, the result of the operation is undefined yielding that the containing expression is undefined (</w:t>
        </w:r>
      </w:ins>
      <w:ins w:id="1448" w:author="Holger Eichelberger" w:date="2015-09-14T17:21:00Z">
        <w:r w:rsidR="0063596F">
          <w:rPr>
            <w:lang w:val="en-US"/>
          </w:rPr>
          <w:t>cf.</w:t>
        </w:r>
      </w:ins>
      <w:ins w:id="1449" w:author="Holger Eichelberger" w:date="2015-09-14T17:20:00Z">
        <w:r w:rsidR="0063596F">
          <w:rPr>
            <w:lang w:val="en-US"/>
          </w:rPr>
          <w:t xml:space="preserve"> S</w:t>
        </w:r>
      </w:ins>
      <w:ins w:id="1450" w:author="Holger Eichelberger" w:date="2015-09-14T17:21:00Z">
        <w:r w:rsidR="0063596F">
          <w:rPr>
            <w:lang w:val="en-US"/>
          </w:rPr>
          <w:t xml:space="preserve">ection </w:t>
        </w:r>
        <w:r w:rsidR="00CA1915">
          <w:rPr>
            <w:lang w:val="en-US"/>
          </w:rPr>
          <w:fldChar w:fldCharType="begin"/>
        </w:r>
        <w:r w:rsidR="0063596F">
          <w:rPr>
            <w:lang w:val="en-US"/>
          </w:rPr>
          <w:instrText xml:space="preserve"> REF _Ref430014602 \r \h </w:instrText>
        </w:r>
      </w:ins>
      <w:r w:rsidR="00CA1915">
        <w:rPr>
          <w:lang w:val="en-US"/>
        </w:rPr>
      </w:r>
      <w:r w:rsidR="00CA1915">
        <w:rPr>
          <w:lang w:val="en-US"/>
        </w:rPr>
        <w:fldChar w:fldCharType="separate"/>
      </w:r>
      <w:ins w:id="1451" w:author="Holger Eichelberger" w:date="2015-11-09T11:33:00Z">
        <w:r w:rsidR="0043707B">
          <w:rPr>
            <w:lang w:val="en-US"/>
          </w:rPr>
          <w:t>3.1.11</w:t>
        </w:r>
      </w:ins>
      <w:ins w:id="1452" w:author="Holger Eichelberger" w:date="2015-09-14T17:21:00Z">
        <w:r w:rsidR="00CA1915">
          <w:rPr>
            <w:lang w:val="en-US"/>
          </w:rPr>
          <w:fldChar w:fldCharType="end"/>
        </w:r>
        <w:r w:rsidR="0063596F">
          <w:rPr>
            <w:lang w:val="en-US"/>
          </w:rPr>
          <w:t>).</w:t>
        </w:r>
      </w:ins>
    </w:p>
    <w:p w:rsidR="00194AC1" w:rsidRDefault="005E7EA1">
      <w:pPr>
        <w:pStyle w:val="ListParagraph"/>
        <w:numPr>
          <w:ilvl w:val="0"/>
          <w:numId w:val="107"/>
        </w:numPr>
        <w:rPr>
          <w:lang w:val="en-US"/>
        </w:rPr>
      </w:pPr>
      <w:r w:rsidRPr="005E7EA1">
        <w:rPr>
          <w:b/>
          <w:bCs/>
          <w:lang w:val="en-US"/>
        </w:rPr>
        <w:t>Real toReal</w:t>
      </w:r>
      <w:r w:rsidR="003B21C3">
        <w:rPr>
          <w:b/>
          <w:bCs/>
          <w:lang w:val="en-US"/>
        </w:rPr>
        <w:t xml:space="preserve"> </w:t>
      </w:r>
      <w:r w:rsidRPr="005E7EA1">
        <w:rPr>
          <w:b/>
          <w:bCs/>
          <w:lang w:val="en-US"/>
        </w:rPr>
        <w:t>()</w:t>
      </w:r>
    </w:p>
    <w:p w:rsidR="00194AC1" w:rsidRDefault="005E7EA1">
      <w:pPr>
        <w:pStyle w:val="ListParagraph"/>
        <w:rPr>
          <w:lang w:val="en-US"/>
        </w:rPr>
      </w:pPr>
      <w:r w:rsidRPr="005E7EA1">
        <w:rPr>
          <w:lang w:val="en-US"/>
        </w:rPr>
        <w:t xml:space="preserve">Converts </w:t>
      </w:r>
      <w:r w:rsidR="007244BC">
        <w:rPr>
          <w:lang w:val="en-US"/>
        </w:rPr>
        <w:t xml:space="preserve">the </w:t>
      </w:r>
      <w:r w:rsidRPr="005E7EA1">
        <w:rPr>
          <w:i/>
          <w:lang w:val="en-US"/>
        </w:rPr>
        <w:t>operand</w:t>
      </w:r>
      <w:r w:rsidR="007244BC">
        <w:rPr>
          <w:lang w:val="en-US"/>
        </w:rPr>
        <w:t xml:space="preserve"> </w:t>
      </w:r>
      <w:r w:rsidRPr="005E7EA1">
        <w:rPr>
          <w:lang w:val="en-US"/>
        </w:rPr>
        <w:t>to a Real value.</w:t>
      </w:r>
      <w:ins w:id="1453" w:author="Holger Eichelberger" w:date="2015-09-14T17:21:00Z">
        <w:r w:rsidR="000F1D43">
          <w:rPr>
            <w:lang w:val="en-US"/>
          </w:rPr>
          <w:t xml:space="preserve"> If the operand cannot be converted, the result of the operation is undefined yielding that the containing expression is undefined (cf. Section </w:t>
        </w:r>
        <w:r w:rsidR="00CA1915">
          <w:rPr>
            <w:lang w:val="en-US"/>
          </w:rPr>
          <w:fldChar w:fldCharType="begin"/>
        </w:r>
        <w:r w:rsidR="000F1D43">
          <w:rPr>
            <w:lang w:val="en-US"/>
          </w:rPr>
          <w:instrText xml:space="preserve"> REF _Ref430014602 \r \h </w:instrText>
        </w:r>
      </w:ins>
      <w:r w:rsidR="00CA1915">
        <w:rPr>
          <w:lang w:val="en-US"/>
        </w:rPr>
      </w:r>
      <w:ins w:id="1454" w:author="Holger Eichelberger" w:date="2015-09-14T17:21:00Z">
        <w:r w:rsidR="00CA1915">
          <w:rPr>
            <w:lang w:val="en-US"/>
          </w:rPr>
          <w:fldChar w:fldCharType="separate"/>
        </w:r>
      </w:ins>
      <w:ins w:id="1455" w:author="Holger Eichelberger" w:date="2015-11-09T11:33:00Z">
        <w:r w:rsidR="0043707B">
          <w:rPr>
            <w:lang w:val="en-US"/>
          </w:rPr>
          <w:t>3.1.11</w:t>
        </w:r>
      </w:ins>
      <w:ins w:id="1456" w:author="Holger Eichelberger" w:date="2015-09-14T17:21:00Z">
        <w:r w:rsidR="00CA1915">
          <w:rPr>
            <w:lang w:val="en-US"/>
          </w:rPr>
          <w:fldChar w:fldCharType="end"/>
        </w:r>
        <w:r w:rsidR="000F1D43">
          <w:rPr>
            <w:lang w:val="en-US"/>
          </w:rPr>
          <w:t>).</w:t>
        </w:r>
      </w:ins>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String</w:t>
      </w:r>
      <w:r w:rsidR="0028139C" w:rsidRPr="0028139C">
        <w:rPr>
          <w:b/>
          <w:bCs/>
          <w:lang w:val="en-GB"/>
        </w:rPr>
        <w:t xml:space="preserve"> </w:t>
      </w:r>
      <w:r w:rsidR="0028139C">
        <w:rPr>
          <w:b/>
          <w:bCs/>
          <w:lang w:val="en-GB"/>
        </w:rPr>
        <w:t>s</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413B86">
        <w:rPr>
          <w:lang w:val="en-US"/>
        </w:rPr>
        <w:t>operand</w:t>
      </w:r>
      <w:r>
        <w:rPr>
          <w:lang w:val="en-US"/>
        </w:rPr>
        <w:t xml:space="preserve"> and returns </w:t>
      </w:r>
      <w:r w:rsidR="00216805">
        <w:rPr>
          <w:i/>
          <w:lang w:val="en-US"/>
        </w:rPr>
        <w:t>true</w:t>
      </w:r>
      <w:fldSimple w:instr=" NOTEREF _Ref341897804 \h  \* MERGEFORMAT ">
        <w:ins w:id="1457" w:author="Holger Eichelberger" w:date="2015-11-09T11:33:00Z">
          <w:r w:rsidR="00CA1915" w:rsidRPr="00CA1915">
            <w:rPr>
              <w:i/>
              <w:vertAlign w:val="superscript"/>
              <w:lang w:val="en-US"/>
              <w:rPrChange w:id="1458" w:author="Holger Eichelberger" w:date="2015-11-09T11:33:00Z">
                <w:rPr>
                  <w:rFonts w:ascii="Times New Roman" w:hAnsi="Times New Roman"/>
                  <w:sz w:val="18"/>
                  <w:vertAlign w:val="superscript"/>
                </w:rPr>
              </w:rPrChange>
            </w:rPr>
            <w:t>14</w:t>
          </w:r>
        </w:ins>
        <w:del w:id="1459"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A1497B">
      <w:pPr>
        <w:pStyle w:val="Heading2"/>
        <w:rPr>
          <w:lang w:val="en-GB"/>
        </w:rPr>
      </w:pPr>
      <w:bookmarkStart w:id="1460" w:name="_Toc385852542"/>
      <w:bookmarkStart w:id="1461" w:name="_Toc434832212"/>
      <w:bookmarkEnd w:id="1460"/>
      <w:r>
        <w:rPr>
          <w:lang w:val="en-GB"/>
        </w:rPr>
        <w:t>Enumeration Types</w:t>
      </w:r>
      <w:bookmarkEnd w:id="1461"/>
    </w:p>
    <w:p w:rsidR="00194AC1" w:rsidRDefault="00A1497B">
      <w:pPr>
        <w:rPr>
          <w:lang w:val="en-GB"/>
        </w:rPr>
      </w:pPr>
      <w:r w:rsidRPr="00940607">
        <w:rPr>
          <w:lang w:val="en-GB"/>
        </w:rPr>
        <w:t>Enumerations allow the def</w:t>
      </w:r>
      <w:r>
        <w:rPr>
          <w:lang w:val="en-GB"/>
        </w:rPr>
        <w:t>inition of sets of named values.</w:t>
      </w:r>
    </w:p>
    <w:p w:rsidR="00194AC1" w:rsidRDefault="00A1497B">
      <w:pPr>
        <w:pStyle w:val="Heading3"/>
        <w:rPr>
          <w:lang w:val="en-GB"/>
        </w:rPr>
      </w:pPr>
      <w:bookmarkStart w:id="1462" w:name="_Toc434832213"/>
      <w:r>
        <w:rPr>
          <w:lang w:val="en-GB"/>
        </w:rPr>
        <w:t>Enum</w:t>
      </w:r>
      <w:bookmarkEnd w:id="1462"/>
    </w:p>
    <w:p w:rsidR="00194AC1" w:rsidRDefault="00907716">
      <w:pPr>
        <w:rPr>
          <w:lang w:val="en-GB"/>
        </w:rPr>
      </w:pPr>
      <w:r>
        <w:rPr>
          <w:lang w:val="en-GB"/>
        </w:rPr>
        <w:t>Enums inherit all operations from AnyType</w:t>
      </w:r>
      <w:r w:rsidR="0028139C">
        <w:rPr>
          <w:lang w:val="en-GB"/>
        </w:rPr>
        <w:t xml:space="preserve"> and adds the following operation:</w:t>
      </w:r>
      <w:r>
        <w:rPr>
          <w:lang w:val="en-GB"/>
        </w:rPr>
        <w:t xml:space="preserve"> </w:t>
      </w:r>
    </w:p>
    <w:p w:rsidR="0028139C" w:rsidRPr="0028139C" w:rsidRDefault="00216805" w:rsidP="0028139C">
      <w:pPr>
        <w:pStyle w:val="ListParagraph"/>
        <w:numPr>
          <w:ilvl w:val="0"/>
          <w:numId w:val="107"/>
        </w:numPr>
      </w:pPr>
      <w:r>
        <w:rPr>
          <w:b/>
          <w:bCs/>
        </w:rPr>
        <w:t>Boolean</w:t>
      </w:r>
      <w:r w:rsidR="005D7CD2" w:rsidRPr="005D7CD2">
        <w:rPr>
          <w:b/>
          <w:bCs/>
        </w:rPr>
        <w:t xml:space="preserve"> = (Enum e) </w:t>
      </w:r>
    </w:p>
    <w:p w:rsidR="0028139C" w:rsidRDefault="0028139C" w:rsidP="0028139C">
      <w:pPr>
        <w:pStyle w:val="ListParagraph"/>
        <w:rPr>
          <w:lang w:val="en-US"/>
        </w:rPr>
      </w:pPr>
      <w:r>
        <w:rPr>
          <w:lang w:val="en-US"/>
        </w:rPr>
        <w:t xml:space="preserve">Assigns the value </w:t>
      </w:r>
      <w:r>
        <w:rPr>
          <w:i/>
          <w:lang w:val="en-US"/>
        </w:rPr>
        <w:t>e</w:t>
      </w:r>
      <w:r>
        <w:rPr>
          <w:lang w:val="en-US"/>
        </w:rPr>
        <w:t xml:space="preserve"> to the </w:t>
      </w:r>
      <w:r w:rsidR="007A6F89" w:rsidRPr="007A6F89">
        <w:rPr>
          <w:i/>
          <w:lang w:val="en-US"/>
        </w:rPr>
        <w:t>operand</w:t>
      </w:r>
      <w:r>
        <w:rPr>
          <w:lang w:val="en-US"/>
        </w:rPr>
        <w:t xml:space="preserve"> and returns </w:t>
      </w:r>
      <w:r w:rsidR="00216805">
        <w:rPr>
          <w:i/>
          <w:lang w:val="en-US"/>
        </w:rPr>
        <w:t>true</w:t>
      </w:r>
      <w:fldSimple w:instr=" NOTEREF _Ref341897804 \h  \* MERGEFORMAT ">
        <w:ins w:id="1463" w:author="Holger Eichelberger" w:date="2015-11-09T11:33:00Z">
          <w:r w:rsidR="00CA1915" w:rsidRPr="00CA1915">
            <w:rPr>
              <w:i/>
              <w:vertAlign w:val="superscript"/>
              <w:lang w:val="en-US"/>
              <w:rPrChange w:id="1464" w:author="Holger Eichelberger" w:date="2015-11-09T11:33:00Z">
                <w:rPr>
                  <w:rFonts w:ascii="Times New Roman" w:hAnsi="Times New Roman"/>
                  <w:sz w:val="18"/>
                  <w:vertAlign w:val="superscript"/>
                </w:rPr>
              </w:rPrChange>
            </w:rPr>
            <w:t>14</w:t>
          </w:r>
        </w:ins>
        <w:del w:id="1465" w:author="Holger Eichelberger" w:date="2015-11-09T11:33:00Z">
          <w:r w:rsidR="009F0CF7" w:rsidRPr="009F0CF7" w:rsidDel="0043707B">
            <w:rPr>
              <w:i/>
              <w:vertAlign w:val="superscript"/>
              <w:lang w:val="en-US"/>
            </w:rPr>
            <w:delText>12</w:delText>
          </w:r>
        </w:del>
      </w:fldSimple>
      <w:r w:rsidRPr="00001537">
        <w:rPr>
          <w:lang w:val="en-US"/>
        </w:rPr>
        <w:t>.</w:t>
      </w:r>
    </w:p>
    <w:p w:rsidR="009B7AFA" w:rsidRPr="009B7AFA" w:rsidRDefault="009B7AFA" w:rsidP="009B7AFA">
      <w:pPr>
        <w:pStyle w:val="ListParagraph"/>
        <w:numPr>
          <w:ilvl w:val="0"/>
          <w:numId w:val="107"/>
        </w:numPr>
      </w:pPr>
      <w:r>
        <w:rPr>
          <w:b/>
          <w:bCs/>
        </w:rPr>
        <w:t>Integer</w:t>
      </w:r>
      <w:r w:rsidRPr="005D7CD2">
        <w:rPr>
          <w:b/>
          <w:bCs/>
        </w:rPr>
        <w:t xml:space="preserve"> </w:t>
      </w:r>
      <w:r>
        <w:rPr>
          <w:b/>
          <w:bCs/>
        </w:rPr>
        <w:t>ordinal</w:t>
      </w:r>
      <w:r w:rsidRPr="005D7CD2">
        <w:rPr>
          <w:b/>
          <w:bCs/>
        </w:rPr>
        <w:t xml:space="preserve"> (Enum e) </w:t>
      </w:r>
    </w:p>
    <w:p w:rsidR="003028E4" w:rsidRDefault="007A6F89">
      <w:pPr>
        <w:pStyle w:val="ListParagraph"/>
        <w:rPr>
          <w:lang w:val="en-US"/>
        </w:rPr>
      </w:pPr>
      <w:r w:rsidRPr="007A6F89">
        <w:rPr>
          <w:bCs/>
          <w:lang w:val="en-US"/>
        </w:rPr>
        <w:t>Returns the ordinal of the given enum value</w:t>
      </w:r>
      <w:r w:rsidR="009B7AFA">
        <w:rPr>
          <w:bCs/>
          <w:lang w:val="en-US"/>
        </w:rPr>
        <w:t xml:space="preserve"> represented by the </w:t>
      </w:r>
      <w:r w:rsidRPr="007A6F89">
        <w:rPr>
          <w:bCs/>
          <w:i/>
          <w:lang w:val="en-US"/>
        </w:rPr>
        <w:t>operand</w:t>
      </w:r>
      <w:r w:rsidR="009B7AFA">
        <w:rPr>
          <w:bCs/>
          <w:lang w:val="en-US"/>
        </w:rPr>
        <w:t>.</w:t>
      </w:r>
      <w:r w:rsidR="00F15F20">
        <w:rPr>
          <w:bCs/>
          <w:lang w:val="en-US"/>
        </w:rPr>
        <w:t xml:space="preserve"> In case of ordered enums, the value is explicitly defined in the model. In case of ordinary enums, the internally assigned ordinal is returned.</w:t>
      </w:r>
    </w:p>
    <w:p w:rsidR="00194AC1" w:rsidRDefault="00A1497B">
      <w:pPr>
        <w:pStyle w:val="Heading3"/>
        <w:rPr>
          <w:lang w:val="en-GB"/>
        </w:rPr>
      </w:pPr>
      <w:bookmarkStart w:id="1466" w:name="_Toc395683334"/>
      <w:bookmarkStart w:id="1467" w:name="_Toc395683408"/>
      <w:bookmarkStart w:id="1468" w:name="_Toc385852545"/>
      <w:bookmarkStart w:id="1469" w:name="_Toc434832214"/>
      <w:bookmarkEnd w:id="1466"/>
      <w:bookmarkEnd w:id="1467"/>
      <w:bookmarkEnd w:id="1468"/>
      <w:r>
        <w:rPr>
          <w:lang w:val="en-GB"/>
        </w:rPr>
        <w:t>OrderedEnum</w:t>
      </w:r>
      <w:bookmarkEnd w:id="1469"/>
    </w:p>
    <w:p w:rsidR="00194AC1" w:rsidRDefault="00907716">
      <w:pPr>
        <w:rPr>
          <w:lang w:val="en-GB"/>
        </w:rPr>
      </w:pPr>
      <w:r>
        <w:rPr>
          <w:lang w:val="en-GB"/>
        </w:rPr>
        <w:t>In contrast to Enums, individual ordinal values for the literals in an OrderedEnum are specified. Thus, an OrderedEnum defines a (total) ordering on its literals so that further operations in addition to those defined for Enum are available.</w:t>
      </w:r>
    </w:p>
    <w:p w:rsidR="00907716" w:rsidRPr="00001537" w:rsidRDefault="00907716" w:rsidP="00907716">
      <w:pPr>
        <w:pStyle w:val="ListParagraph"/>
        <w:numPr>
          <w:ilvl w:val="0"/>
          <w:numId w:val="107"/>
        </w:numPr>
        <w:rPr>
          <w:lang w:val="en-US"/>
        </w:rPr>
      </w:pPr>
      <w:r>
        <w:rPr>
          <w:b/>
          <w:bCs/>
          <w:lang w:val="en-US"/>
        </w:rPr>
        <w:t xml:space="preserve">Boolean </w:t>
      </w:r>
      <w:r w:rsidRPr="00F50521">
        <w:rPr>
          <w:b/>
          <w:bCs/>
          <w:lang w:val="en-US"/>
        </w:rPr>
        <w:t>&lt; (</w:t>
      </w:r>
      <w:r>
        <w:rPr>
          <w:b/>
          <w:bCs/>
          <w:lang w:val="en-US"/>
        </w:rPr>
        <w:t>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&gt;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greater than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lang w:val="en-US"/>
        </w:rPr>
        <w:t>Boolean &lt;= (OrderedEnum l</w:t>
      </w:r>
      <w:r w:rsidRPr="00F50521">
        <w:rPr>
          <w:b/>
          <w:bCs/>
          <w:lang w:val="en-US"/>
        </w:rPr>
        <w:t>)</w:t>
      </w:r>
    </w:p>
    <w:p w:rsidR="00907716" w:rsidRPr="00F50521" w:rsidRDefault="00907716" w:rsidP="00907716">
      <w:pPr>
        <w:pStyle w:val="ListParagraph"/>
        <w:rPr>
          <w:lang w:val="en-US"/>
        </w:rPr>
      </w:pPr>
      <w:r w:rsidRPr="00CB5DAF">
        <w:rPr>
          <w:lang w:val="en-US"/>
        </w:rPr>
        <w:t xml:space="preserve">True if </w:t>
      </w:r>
      <w:r>
        <w:rPr>
          <w:lang w:val="en-US"/>
        </w:rPr>
        <w:t xml:space="preserve">the </w:t>
      </w:r>
      <w:r w:rsidRPr="00001537">
        <w:rPr>
          <w:i/>
          <w:lang w:val="en-US"/>
        </w:rPr>
        <w:t>operand</w:t>
      </w:r>
      <w:r>
        <w:rPr>
          <w:lang w:val="en-US"/>
        </w:rPr>
        <w:t xml:space="preserve"> </w:t>
      </w:r>
      <w:r w:rsidRPr="00CB5DAF">
        <w:rPr>
          <w:lang w:val="en-US"/>
        </w:rPr>
        <w:t xml:space="preserve">is less than or equal to </w:t>
      </w:r>
      <w:r>
        <w:rPr>
          <w:lang w:val="en-US"/>
        </w:rPr>
        <w:t xml:space="preserve">the ordinal value of the literal </w:t>
      </w:r>
      <w:r>
        <w:rPr>
          <w:i/>
          <w:iCs/>
          <w:lang w:val="en-US"/>
        </w:rPr>
        <w:t>l</w:t>
      </w:r>
      <w:r w:rsidRPr="00CB5DAF">
        <w:rPr>
          <w:lang w:val="en-US"/>
        </w:rPr>
        <w:t>.</w:t>
      </w:r>
    </w:p>
    <w:p w:rsidR="00907716" w:rsidRPr="00001537" w:rsidRDefault="00907716" w:rsidP="00907716">
      <w:pPr>
        <w:pStyle w:val="ListParagraph"/>
        <w:numPr>
          <w:ilvl w:val="0"/>
          <w:numId w:val="107"/>
        </w:numPr>
        <w:rPr>
          <w:lang w:val="en-US"/>
        </w:rPr>
      </w:pPr>
      <w:r>
        <w:rPr>
          <w:b/>
          <w:bCs/>
        </w:rPr>
        <w:t>Boolean &gt;= (</w:t>
      </w:r>
      <w:r>
        <w:rPr>
          <w:b/>
          <w:bCs/>
          <w:lang w:val="en-US"/>
        </w:rPr>
        <w:t>OrderedEnum</w:t>
      </w:r>
      <w:r>
        <w:rPr>
          <w:b/>
          <w:bCs/>
        </w:rPr>
        <w:t xml:space="preserve"> l</w:t>
      </w:r>
      <w:r w:rsidRPr="00F50521">
        <w:rPr>
          <w:b/>
          <w:bCs/>
        </w:rPr>
        <w:t>)</w:t>
      </w:r>
    </w:p>
    <w:p w:rsidR="00907716" w:rsidRDefault="00907716" w:rsidP="00907716">
      <w:pPr>
        <w:pStyle w:val="ListParagraph"/>
        <w:rPr>
          <w:lang w:val="en-US"/>
        </w:rPr>
      </w:pPr>
      <w:r w:rsidRPr="00001537">
        <w:rPr>
          <w:lang w:val="en-US"/>
        </w:rPr>
        <w:t xml:space="preserve">True if </w:t>
      </w:r>
      <w:r>
        <w:rPr>
          <w:lang w:val="en-US"/>
        </w:rPr>
        <w:t xml:space="preserve">the </w:t>
      </w:r>
      <w:r w:rsidRPr="00001537">
        <w:rPr>
          <w:i/>
          <w:lang w:val="en-US"/>
        </w:rPr>
        <w:t>operand</w:t>
      </w:r>
      <w:r>
        <w:rPr>
          <w:lang w:val="en-US"/>
        </w:rPr>
        <w:t xml:space="preserve"> </w:t>
      </w:r>
      <w:r w:rsidRPr="00001537">
        <w:rPr>
          <w:lang w:val="en-US"/>
        </w:rPr>
        <w:t xml:space="preserve">is greater than or equal to </w:t>
      </w:r>
      <w:r>
        <w:rPr>
          <w:lang w:val="en-US"/>
        </w:rPr>
        <w:t xml:space="preserve">the ordinal value of the literal </w:t>
      </w:r>
      <w:r>
        <w:rPr>
          <w:i/>
          <w:iCs/>
          <w:lang w:val="en-US"/>
        </w:rPr>
        <w:t>l</w:t>
      </w:r>
      <w:r w:rsidRPr="00001537">
        <w:rPr>
          <w:lang w:val="en-US"/>
        </w:rPr>
        <w:t>.</w:t>
      </w:r>
    </w:p>
    <w:p w:rsidR="00043100" w:rsidRDefault="00D26A77" w:rsidP="00043100">
      <w:pPr>
        <w:pStyle w:val="Heading2"/>
        <w:rPr>
          <w:lang w:val="en-GB"/>
        </w:rPr>
      </w:pPr>
      <w:bookmarkStart w:id="1470" w:name="_Toc434832215"/>
      <w:r>
        <w:rPr>
          <w:lang w:val="en-GB"/>
        </w:rPr>
        <w:t>Constraint</w:t>
      </w:r>
      <w:bookmarkEnd w:id="1470"/>
    </w:p>
    <w:p w:rsidR="00D26A77" w:rsidRPr="00EA7C44" w:rsidRDefault="00D26A77" w:rsidP="00D26A77">
      <w:pPr>
        <w:rPr>
          <w:lang w:val="en-US"/>
        </w:rPr>
      </w:pPr>
      <w:r w:rsidRPr="005E7EA1">
        <w:rPr>
          <w:lang w:val="en-US"/>
        </w:rPr>
        <w:t xml:space="preserve">The </w:t>
      </w:r>
      <w:r>
        <w:rPr>
          <w:lang w:val="en-US"/>
        </w:rPr>
        <w:t>basic</w:t>
      </w:r>
      <w:r w:rsidRPr="005E7EA1">
        <w:rPr>
          <w:lang w:val="en-US"/>
        </w:rPr>
        <w:t xml:space="preserve"> type </w:t>
      </w:r>
      <w:r>
        <w:rPr>
          <w:lang w:val="en-US"/>
        </w:rPr>
        <w:t>Constraint</w:t>
      </w:r>
      <w:r w:rsidRPr="005E7EA1">
        <w:rPr>
          <w:lang w:val="en-US"/>
        </w:rPr>
        <w:t xml:space="preserve"> represents </w:t>
      </w:r>
      <w:r w:rsidR="00D0005F">
        <w:rPr>
          <w:lang w:val="en-US"/>
        </w:rPr>
        <w:t xml:space="preserve">a </w:t>
      </w:r>
      <w:r>
        <w:rPr>
          <w:lang w:val="en-US"/>
        </w:rPr>
        <w:t>constraint</w:t>
      </w:r>
      <w:r w:rsidR="00D0005F">
        <w:rPr>
          <w:lang w:val="en-US"/>
        </w:rPr>
        <w:t xml:space="preserve"> variable, i.e., a variable (freezable) constraint</w:t>
      </w:r>
      <w:r w:rsidRPr="005E7EA1">
        <w:rPr>
          <w:lang w:val="en-US"/>
        </w:rPr>
        <w:t>.</w:t>
      </w:r>
      <w:r>
        <w:rPr>
          <w:lang w:val="en-US"/>
        </w:rPr>
        <w:t xml:space="preserve"> In addition to the operations provided by AnyType, the Constraint type provides the following operations:</w:t>
      </w:r>
    </w:p>
    <w:p w:rsidR="00D26A77" w:rsidRPr="0028139C" w:rsidRDefault="00E602EA" w:rsidP="00D26A77">
      <w:pPr>
        <w:pStyle w:val="ListParagraph"/>
        <w:numPr>
          <w:ilvl w:val="0"/>
          <w:numId w:val="107"/>
        </w:numPr>
        <w:rPr>
          <w:lang w:val="en-GB"/>
        </w:rPr>
      </w:pPr>
      <w:r>
        <w:rPr>
          <w:b/>
          <w:bCs/>
          <w:lang w:val="en-GB"/>
        </w:rPr>
        <w:t xml:space="preserve">Boolean </w:t>
      </w:r>
      <w:r w:rsidR="00D26A77" w:rsidRPr="0028139C">
        <w:rPr>
          <w:b/>
          <w:bCs/>
          <w:lang w:val="en-GB"/>
        </w:rPr>
        <w:t>= (</w:t>
      </w:r>
      <w:r w:rsidR="00413B86">
        <w:rPr>
          <w:b/>
          <w:bCs/>
          <w:lang w:val="en-GB"/>
        </w:rPr>
        <w:t>Constraint c</w:t>
      </w:r>
      <w:r w:rsidR="00D26A77" w:rsidRPr="0028139C">
        <w:rPr>
          <w:b/>
          <w:bCs/>
          <w:lang w:val="en-GB"/>
        </w:rPr>
        <w:t xml:space="preserve">) </w:t>
      </w:r>
    </w:p>
    <w:p w:rsidR="00D26A77" w:rsidRDefault="00D26A77" w:rsidP="00D26A77">
      <w:pPr>
        <w:pStyle w:val="ListParagraph"/>
        <w:rPr>
          <w:lang w:val="en-US"/>
        </w:rPr>
      </w:pPr>
      <w:r>
        <w:rPr>
          <w:lang w:val="en-US"/>
        </w:rPr>
        <w:t xml:space="preserve">Assigns the </w:t>
      </w:r>
      <w:r w:rsidR="00413B86">
        <w:rPr>
          <w:lang w:val="en-US"/>
        </w:rPr>
        <w:t>constraint</w:t>
      </w:r>
      <w:r>
        <w:rPr>
          <w:lang w:val="en-US"/>
        </w:rPr>
        <w:t xml:space="preserve"> </w:t>
      </w:r>
      <w:r w:rsidR="00413B86">
        <w:rPr>
          <w:i/>
          <w:lang w:val="en-US"/>
        </w:rPr>
        <w:t>c</w:t>
      </w:r>
      <w:r>
        <w:rPr>
          <w:lang w:val="en-US"/>
        </w:rPr>
        <w:t xml:space="preserve"> to the </w:t>
      </w:r>
      <w:r w:rsidR="00413B86">
        <w:rPr>
          <w:lang w:val="en-US"/>
        </w:rPr>
        <w:t>operand</w:t>
      </w:r>
      <w:ins w:id="1471" w:author="Holger Eichelberger" w:date="2015-09-14T17:21:00Z">
        <w:r w:rsidR="00064F7B">
          <w:rPr>
            <w:lang w:val="en-US"/>
          </w:rPr>
          <w:t xml:space="preserve"> </w:t>
        </w:r>
      </w:ins>
      <w:r>
        <w:rPr>
          <w:lang w:val="en-US"/>
        </w:rPr>
        <w:t xml:space="preserve">and returns </w:t>
      </w:r>
      <w:r>
        <w:rPr>
          <w:i/>
          <w:lang w:val="en-US"/>
        </w:rPr>
        <w:t>true</w:t>
      </w:r>
      <w:fldSimple w:instr=" NOTEREF _Ref341897804 \h  \* MERGEFORMAT ">
        <w:ins w:id="1472" w:author="Holger Eichelberger" w:date="2015-11-09T11:33:00Z">
          <w:r w:rsidR="00CA1915" w:rsidRPr="00CA1915">
            <w:rPr>
              <w:i/>
              <w:vertAlign w:val="superscript"/>
              <w:lang w:val="en-US"/>
              <w:rPrChange w:id="1473" w:author="Holger Eichelberger" w:date="2015-11-09T11:33:00Z">
                <w:rPr>
                  <w:rFonts w:ascii="Times New Roman" w:hAnsi="Times New Roman"/>
                  <w:sz w:val="18"/>
                  <w:vertAlign w:val="superscript"/>
                </w:rPr>
              </w:rPrChange>
            </w:rPr>
            <w:t>14</w:t>
          </w:r>
        </w:ins>
        <w:del w:id="1474" w:author="Holger Eichelberger" w:date="2015-11-09T11:33:00Z">
          <w:r w:rsidR="009F0CF7" w:rsidRPr="009F0CF7" w:rsidDel="0043707B">
            <w:rPr>
              <w:i/>
              <w:vertAlign w:val="superscript"/>
              <w:lang w:val="en-US"/>
            </w:rPr>
            <w:delText>12</w:delText>
          </w:r>
        </w:del>
      </w:fldSimple>
      <w:r w:rsidRPr="00001537">
        <w:rPr>
          <w:lang w:val="en-US"/>
        </w:rPr>
        <w:t>.</w:t>
      </w:r>
    </w:p>
    <w:p w:rsidR="00D26A77" w:rsidRPr="00001537" w:rsidRDefault="00D26A77" w:rsidP="00907716">
      <w:pPr>
        <w:pStyle w:val="ListParagraph"/>
        <w:rPr>
          <w:lang w:val="en-US"/>
        </w:rPr>
      </w:pPr>
    </w:p>
    <w:p w:rsidR="00194AC1" w:rsidRDefault="008F10FB">
      <w:pPr>
        <w:pStyle w:val="Heading2"/>
        <w:rPr>
          <w:lang w:val="en-GB"/>
        </w:rPr>
      </w:pPr>
      <w:bookmarkStart w:id="1475" w:name="_Toc434832216"/>
      <w:r>
        <w:rPr>
          <w:lang w:val="en-GB"/>
        </w:rPr>
        <w:t>Collection</w:t>
      </w:r>
      <w:r w:rsidR="003E249F">
        <w:rPr>
          <w:lang w:val="en-GB"/>
        </w:rPr>
        <w:t xml:space="preserve"> Types</w:t>
      </w:r>
      <w:bookmarkEnd w:id="1475"/>
    </w:p>
    <w:p w:rsidR="003E249F" w:rsidRPr="005E0AB7" w:rsidRDefault="005E7EA1" w:rsidP="003E249F">
      <w:pPr>
        <w:rPr>
          <w:lang w:val="en-US"/>
        </w:rPr>
      </w:pPr>
      <w:r w:rsidRPr="005E7EA1">
        <w:rPr>
          <w:lang w:val="en-US"/>
        </w:rPr>
        <w:t xml:space="preserve">This section defines the </w:t>
      </w:r>
      <w:r w:rsidR="00961473">
        <w:rPr>
          <w:lang w:val="en-US"/>
        </w:rPr>
        <w:t>operation of the collection types</w:t>
      </w:r>
      <w:r w:rsidRPr="005E7EA1">
        <w:rPr>
          <w:lang w:val="en-US"/>
        </w:rPr>
        <w:t>.</w:t>
      </w:r>
      <w:r w:rsidR="00961473">
        <w:rPr>
          <w:lang w:val="en-US"/>
        </w:rPr>
        <w:t xml:space="preserve"> The two IVML collections Set and Sequence are both subtypes of the abstract collection type Collection. E</w:t>
      </w:r>
      <w:r w:rsidRPr="005E7EA1">
        <w:rPr>
          <w:lang w:val="en-US"/>
        </w:rPr>
        <w:t>ach collection type is actually a template type with one parameter. ‘T’ denotes the parameter.</w:t>
      </w:r>
      <w:r w:rsidR="005E0AB7">
        <w:rPr>
          <w:lang w:val="en-US"/>
        </w:rPr>
        <w:t xml:space="preserve"> </w:t>
      </w:r>
      <w:r w:rsidRPr="005E7EA1">
        <w:rPr>
          <w:lang w:val="en-US"/>
        </w:rPr>
        <w:t>A concrete collection type is created by substit</w:t>
      </w:r>
      <w:r w:rsidR="00985799">
        <w:rPr>
          <w:lang w:val="en-US"/>
        </w:rPr>
        <w:t xml:space="preserve">uting a type for the T. So </w:t>
      </w:r>
      <w:r w:rsidR="00D3027D">
        <w:rPr>
          <w:lang w:val="en-US"/>
        </w:rPr>
        <w:t xml:space="preserve">a collection </w:t>
      </w:r>
      <w:r w:rsidR="00F071CE">
        <w:rPr>
          <w:lang w:val="en-US"/>
        </w:rPr>
        <w:t xml:space="preserve">of integers is </w:t>
      </w:r>
      <w:r w:rsidR="00D3027D">
        <w:rPr>
          <w:lang w:val="en-US"/>
        </w:rPr>
        <w:t xml:space="preserve">referred in IVML by </w:t>
      </w:r>
      <w:r w:rsidRPr="005E7EA1">
        <w:rPr>
          <w:rFonts w:ascii="Courier New" w:hAnsi="Courier New" w:cs="Courier New"/>
          <w:sz w:val="22"/>
          <w:szCs w:val="22"/>
          <w:lang w:val="en-US"/>
        </w:rPr>
        <w:t>setOf(Integer)</w:t>
      </w:r>
      <w:r w:rsidRPr="005E7EA1">
        <w:rPr>
          <w:lang w:val="en-US"/>
        </w:rPr>
        <w:t>.</w:t>
      </w:r>
      <w:r w:rsidR="00484956">
        <w:rPr>
          <w:lang w:val="en-US"/>
        </w:rPr>
        <w:t xml:space="preserve"> </w:t>
      </w:r>
      <w:r w:rsidR="00484956">
        <w:rPr>
          <w:lang w:val="en-GB"/>
        </w:rPr>
        <w:t xml:space="preserve">Although the keyword </w:t>
      </w:r>
      <w:r w:rsidR="00484956" w:rsidRPr="0050740D">
        <w:rPr>
          <w:rFonts w:ascii="Courier New" w:hAnsi="Courier New" w:cs="Courier New"/>
          <w:sz w:val="22"/>
          <w:szCs w:val="22"/>
          <w:lang w:val="en-GB"/>
        </w:rPr>
        <w:t>collectionOf</w:t>
      </w:r>
      <w:r w:rsidR="00484956">
        <w:rPr>
          <w:b/>
          <w:lang w:val="en-GB"/>
        </w:rPr>
        <w:t xml:space="preserve"> </w:t>
      </w:r>
      <w:r w:rsidR="00484956" w:rsidRPr="0050740D">
        <w:rPr>
          <w:lang w:val="en-GB"/>
        </w:rPr>
        <w:t>does not exist, we will use it in this section to denote types of Collection (Section</w:t>
      </w:r>
      <w:r w:rsidR="00484956">
        <w:rPr>
          <w:lang w:val="en-GB"/>
        </w:rPr>
        <w:t xml:space="preserve"> </w:t>
      </w:r>
      <w:r w:rsidR="00CA1915">
        <w:rPr>
          <w:lang w:val="en-GB"/>
        </w:rPr>
        <w:fldChar w:fldCharType="begin"/>
      </w:r>
      <w:r w:rsidR="00484956">
        <w:rPr>
          <w:lang w:val="en-GB"/>
        </w:rPr>
        <w:instrText xml:space="preserve"> REF _Ref422906394 \r \h </w:instrText>
      </w:r>
      <w:r w:rsidR="00CA1915">
        <w:rPr>
          <w:lang w:val="en-GB"/>
        </w:rPr>
      </w:r>
      <w:r w:rsidR="00CA1915">
        <w:rPr>
          <w:lang w:val="en-GB"/>
        </w:rPr>
        <w:fldChar w:fldCharType="separate"/>
      </w:r>
      <w:ins w:id="1476" w:author="Holger Eichelberger" w:date="2015-11-09T11:33:00Z">
        <w:r w:rsidR="0043707B">
          <w:rPr>
            <w:lang w:val="en-GB"/>
          </w:rPr>
          <w:t>3.7.1</w:t>
        </w:r>
      </w:ins>
      <w:del w:id="1477" w:author="Holger Eichelberger" w:date="2015-11-09T11:33:00Z">
        <w:r w:rsidR="00F84791" w:rsidDel="0043707B">
          <w:rPr>
            <w:lang w:val="en-GB"/>
          </w:rPr>
          <w:delText>3.8.1</w:delText>
        </w:r>
      </w:del>
      <w:r w:rsidR="00CA1915">
        <w:rPr>
          <w:lang w:val="en-GB"/>
        </w:rPr>
        <w:fldChar w:fldCharType="end"/>
      </w:r>
      <w:r w:rsidR="00484956">
        <w:rPr>
          <w:lang w:val="en-GB"/>
        </w:rPr>
        <w:t>).</w:t>
      </w:r>
    </w:p>
    <w:p w:rsidR="00194AC1" w:rsidRDefault="003E1522">
      <w:pPr>
        <w:pStyle w:val="Heading3"/>
        <w:rPr>
          <w:lang w:val="en-GB"/>
        </w:rPr>
      </w:pPr>
      <w:bookmarkStart w:id="1478" w:name="_Ref422906394"/>
      <w:bookmarkStart w:id="1479" w:name="_Toc434832217"/>
      <w:r>
        <w:rPr>
          <w:lang w:val="en-GB"/>
        </w:rPr>
        <w:t>Collection</w:t>
      </w:r>
      <w:bookmarkEnd w:id="1478"/>
      <w:bookmarkEnd w:id="1479"/>
    </w:p>
    <w:p w:rsidR="003E249F" w:rsidRPr="003E249F" w:rsidRDefault="003E1522" w:rsidP="003E249F">
      <w:pPr>
        <w:rPr>
          <w:lang w:val="en-GB"/>
        </w:rPr>
      </w:pPr>
      <w:r>
        <w:rPr>
          <w:lang w:val="en-GB"/>
        </w:rPr>
        <w:t>Collection is the abstract superclass of all collections in IVML.</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size</w:t>
      </w:r>
      <w:r w:rsidR="003B21C3">
        <w:rPr>
          <w:b/>
          <w:bCs/>
          <w:lang w:val="en-US"/>
        </w:rPr>
        <w:t xml:space="preserve"> </w:t>
      </w:r>
      <w:r w:rsidR="005E7EA1" w:rsidRPr="005E7EA1">
        <w:rPr>
          <w:b/>
          <w:bCs/>
          <w:lang w:val="en-US"/>
        </w:rPr>
        <w:t>()</w:t>
      </w:r>
    </w:p>
    <w:p w:rsidR="00194AC1" w:rsidRDefault="003E1522">
      <w:pPr>
        <w:pStyle w:val="ListParagraph"/>
        <w:rPr>
          <w:lang w:val="en-US"/>
        </w:rPr>
      </w:pPr>
      <w:r w:rsidRPr="003E1522">
        <w:rPr>
          <w:lang w:val="en-US"/>
        </w:rPr>
        <w:t xml:space="preserve">The number of elements in the collection </w:t>
      </w:r>
      <w:r>
        <w:rPr>
          <w:i/>
          <w:iCs/>
          <w:lang w:val="en-US"/>
        </w:rPr>
        <w:t>operand.</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includes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object)</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an element of </w:t>
      </w:r>
      <w:r>
        <w:rPr>
          <w:i/>
          <w:iCs/>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Boolean </w:t>
      </w:r>
      <w:r w:rsidR="005E7EA1" w:rsidRPr="005E7EA1">
        <w:rPr>
          <w:b/>
          <w:bCs/>
          <w:lang w:val="en-US"/>
        </w:rPr>
        <w:t>excludes</w:t>
      </w:r>
      <w:r w:rsidR="003B21C3">
        <w:rPr>
          <w:b/>
          <w:bCs/>
          <w:lang w:val="en-US"/>
        </w:rPr>
        <w:t xml:space="preserve"> </w:t>
      </w:r>
      <w:r w:rsidR="005E7EA1" w:rsidRPr="005E7EA1">
        <w:rPr>
          <w:b/>
          <w:bCs/>
          <w:lang w:val="en-US"/>
        </w:rPr>
        <w:t>(</w:t>
      </w:r>
      <w:r>
        <w:rPr>
          <w:b/>
          <w:bCs/>
          <w:lang w:val="en-US"/>
        </w:rPr>
        <w:t xml:space="preserve">T </w:t>
      </w:r>
      <w:r w:rsidR="005E7EA1" w:rsidRPr="005E7EA1">
        <w:rPr>
          <w:b/>
          <w:bCs/>
          <w:lang w:val="en-US"/>
        </w:rPr>
        <w:t xml:space="preserve">object) </w:t>
      </w:r>
    </w:p>
    <w:p w:rsidR="00194AC1" w:rsidRDefault="003E1522">
      <w:pPr>
        <w:pStyle w:val="ListParagraph"/>
        <w:rPr>
          <w:lang w:val="en-US"/>
        </w:rPr>
      </w:pPr>
      <w:r w:rsidRPr="003E1522">
        <w:rPr>
          <w:lang w:val="en-US"/>
        </w:rPr>
        <w:t xml:space="preserve">True if </w:t>
      </w:r>
      <w:r w:rsidRPr="003E1522">
        <w:rPr>
          <w:i/>
          <w:iCs/>
          <w:lang w:val="en-US"/>
        </w:rPr>
        <w:t xml:space="preserve">object </w:t>
      </w:r>
      <w:r w:rsidRPr="003E1522">
        <w:rPr>
          <w:lang w:val="en-US"/>
        </w:rPr>
        <w:t xml:space="preserve">is not an element of </w:t>
      </w:r>
      <w:r w:rsidR="005E7EA1" w:rsidRPr="005E7EA1">
        <w:rPr>
          <w:i/>
          <w:lang w:val="en-US"/>
        </w:rPr>
        <w:t>operand</w:t>
      </w:r>
      <w:r w:rsidRPr="003E1522">
        <w:rPr>
          <w:lang w:val="en-US"/>
        </w:rPr>
        <w:t>, false otherwise.</w:t>
      </w:r>
    </w:p>
    <w:p w:rsidR="00194AC1" w:rsidRDefault="003E1522">
      <w:pPr>
        <w:pStyle w:val="ListParagraph"/>
        <w:numPr>
          <w:ilvl w:val="0"/>
          <w:numId w:val="107"/>
        </w:numPr>
        <w:rPr>
          <w:lang w:val="en-US"/>
        </w:rPr>
      </w:pPr>
      <w:r>
        <w:rPr>
          <w:b/>
          <w:bCs/>
          <w:lang w:val="en-US"/>
        </w:rPr>
        <w:t xml:space="preserve">Integer </w:t>
      </w:r>
      <w:r w:rsidR="005E7EA1" w:rsidRPr="005E7EA1">
        <w:rPr>
          <w:b/>
          <w:bCs/>
          <w:lang w:val="en-US"/>
        </w:rPr>
        <w:t>count</w:t>
      </w:r>
      <w:r w:rsidR="003B21C3">
        <w:rPr>
          <w:b/>
          <w:bCs/>
          <w:lang w:val="en-US"/>
        </w:rPr>
        <w:t xml:space="preserve"> </w:t>
      </w:r>
      <w:r w:rsidR="005E7EA1" w:rsidRPr="005E7EA1">
        <w:rPr>
          <w:b/>
          <w:bCs/>
          <w:lang w:val="en-US"/>
        </w:rPr>
        <w:t>(T</w:t>
      </w:r>
      <w:r>
        <w:rPr>
          <w:b/>
          <w:bCs/>
          <w:lang w:val="en-US"/>
        </w:rPr>
        <w:t xml:space="preserve"> object</w:t>
      </w:r>
      <w:r w:rsidR="005E7EA1" w:rsidRPr="005E7EA1">
        <w:rPr>
          <w:b/>
          <w:bCs/>
          <w:lang w:val="en-US"/>
        </w:rPr>
        <w:t xml:space="preserve">) </w:t>
      </w:r>
    </w:p>
    <w:p w:rsidR="00194AC1" w:rsidRDefault="005E7EA1">
      <w:pPr>
        <w:pStyle w:val="ListParagraph"/>
        <w:rPr>
          <w:lang w:val="en-US"/>
        </w:rPr>
      </w:pPr>
      <w:r w:rsidRPr="005E7EA1">
        <w:rPr>
          <w:lang w:val="en-US"/>
        </w:rPr>
        <w:t xml:space="preserve">The number of times that </w:t>
      </w:r>
      <w:r w:rsidRPr="005E7EA1">
        <w:rPr>
          <w:i/>
          <w:iCs/>
          <w:lang w:val="en-US"/>
        </w:rPr>
        <w:t xml:space="preserve">object </w:t>
      </w:r>
      <w:r w:rsidRPr="005E7EA1">
        <w:rPr>
          <w:lang w:val="en-US"/>
        </w:rPr>
        <w:t xml:space="preserve">occurs in the collection </w:t>
      </w:r>
      <w:r w:rsidR="003E1522">
        <w:rPr>
          <w:i/>
          <w:iCs/>
          <w:lang w:val="en-US"/>
        </w:rPr>
        <w:t>operand</w:t>
      </w:r>
      <w:r w:rsidRPr="005E7EA1">
        <w:rPr>
          <w:lang w:val="en-US"/>
        </w:rPr>
        <w:t>.</w:t>
      </w:r>
    </w:p>
    <w:p w:rsidR="00B165C9" w:rsidRPr="00B165C9" w:rsidRDefault="003B21C3" w:rsidP="00B165C9">
      <w:pPr>
        <w:pStyle w:val="ListParagraph"/>
        <w:numPr>
          <w:ilvl w:val="0"/>
          <w:numId w:val="107"/>
        </w:numPr>
      </w:pPr>
      <w:r>
        <w:rPr>
          <w:b/>
          <w:bCs/>
        </w:rPr>
        <w:t xml:space="preserve">Boolean </w:t>
      </w:r>
      <w:r w:rsidR="00B165C9" w:rsidRPr="00B165C9">
        <w:rPr>
          <w:b/>
          <w:bCs/>
        </w:rPr>
        <w:t>isEmpty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Pr>
          <w:lang w:val="en-US"/>
        </w:rPr>
        <w:t xml:space="preserve">the </w:t>
      </w:r>
      <w:r w:rsidR="005E7EA1" w:rsidRPr="005E7EA1">
        <w:rPr>
          <w:i/>
          <w:lang w:val="en-US"/>
        </w:rPr>
        <w:t>operand</w:t>
      </w:r>
      <w:r>
        <w:rPr>
          <w:lang w:val="en-US"/>
        </w:rPr>
        <w:t xml:space="preserve"> </w:t>
      </w:r>
      <w:r w:rsidRPr="00B165C9">
        <w:rPr>
          <w:lang w:val="en-US"/>
        </w:rPr>
        <w:t>the empty collection?</w:t>
      </w:r>
    </w:p>
    <w:p w:rsidR="00B165C9" w:rsidRPr="00B165C9" w:rsidRDefault="003B21C3" w:rsidP="00B165C9">
      <w:pPr>
        <w:pStyle w:val="ListParagraph"/>
        <w:numPr>
          <w:ilvl w:val="0"/>
          <w:numId w:val="107"/>
        </w:numPr>
      </w:pPr>
      <w:r>
        <w:rPr>
          <w:b/>
          <w:bCs/>
        </w:rPr>
        <w:t xml:space="preserve">Boolean </w:t>
      </w:r>
      <w:r w:rsidR="00B165C9" w:rsidRPr="00B165C9">
        <w:rPr>
          <w:b/>
          <w:bCs/>
        </w:rPr>
        <w:t>notEmpty</w:t>
      </w:r>
      <w:r>
        <w:rPr>
          <w:b/>
          <w:bCs/>
        </w:rPr>
        <w:t xml:space="preserve"> </w:t>
      </w:r>
      <w:r w:rsidR="00B165C9" w:rsidRPr="00B165C9">
        <w:rPr>
          <w:b/>
          <w:bCs/>
        </w:rPr>
        <w:t xml:space="preserve">() </w:t>
      </w:r>
    </w:p>
    <w:p w:rsidR="00194AC1" w:rsidRDefault="00B165C9">
      <w:pPr>
        <w:pStyle w:val="ListParagraph"/>
        <w:rPr>
          <w:lang w:val="en-US"/>
        </w:rPr>
      </w:pPr>
      <w:r w:rsidRPr="00B165C9">
        <w:rPr>
          <w:lang w:val="en-US"/>
        </w:rPr>
        <w:t xml:space="preserve">Is </w:t>
      </w:r>
      <w:r w:rsidR="005E7EA1" w:rsidRPr="005E7EA1">
        <w:rPr>
          <w:iCs/>
          <w:lang w:val="en-US"/>
        </w:rPr>
        <w:t>the</w:t>
      </w:r>
      <w:r>
        <w:rPr>
          <w:i/>
          <w:iCs/>
          <w:lang w:val="en-US"/>
        </w:rPr>
        <w:t xml:space="preserve"> operand</w:t>
      </w:r>
      <w:r w:rsidRPr="00B165C9">
        <w:rPr>
          <w:i/>
          <w:iCs/>
          <w:lang w:val="en-US"/>
        </w:rPr>
        <w:t xml:space="preserve"> </w:t>
      </w:r>
      <w:r w:rsidRPr="00B165C9">
        <w:rPr>
          <w:lang w:val="en-US"/>
        </w:rPr>
        <w:t>not the empty collection?</w:t>
      </w:r>
    </w:p>
    <w:p w:rsidR="003102DC" w:rsidRPr="00567EAE" w:rsidRDefault="003102DC" w:rsidP="003102DC">
      <w:pPr>
        <w:pStyle w:val="ListParagraph"/>
        <w:numPr>
          <w:ilvl w:val="0"/>
          <w:numId w:val="107"/>
        </w:numPr>
        <w:rPr>
          <w:lang w:val="en-US"/>
        </w:rPr>
      </w:pPr>
      <w:r w:rsidRPr="00567EAE">
        <w:rPr>
          <w:b/>
          <w:bCs/>
          <w:lang w:val="en-US"/>
        </w:rPr>
        <w:t xml:space="preserve">Boolean isDefined() </w:t>
      </w:r>
    </w:p>
    <w:p w:rsidR="00194AC1" w:rsidRDefault="003102DC">
      <w:pPr>
        <w:pStyle w:val="ListParagraph"/>
        <w:rPr>
          <w:lang w:val="en-US"/>
        </w:rPr>
      </w:pPr>
      <w:r>
        <w:rPr>
          <w:lang w:val="en-US"/>
        </w:rPr>
        <w:t xml:space="preserve">Returns whether (a variable of) the </w:t>
      </w:r>
      <w:r w:rsidR="005E7EA1" w:rsidRPr="005E7EA1">
        <w:rPr>
          <w:i/>
          <w:lang w:val="en-US"/>
        </w:rPr>
        <w:t>operand</w:t>
      </w:r>
      <w:r w:rsidR="00067C7B">
        <w:rPr>
          <w:lang w:val="en-US"/>
        </w:rPr>
        <w:t xml:space="preserve"> </w:t>
      </w:r>
      <w:r>
        <w:rPr>
          <w:lang w:val="en-US"/>
        </w:rPr>
        <w:t>is defined, i.e. that an instance was already assigned</w:t>
      </w:r>
      <w:r w:rsidRPr="001674ED">
        <w:rPr>
          <w:lang w:val="en-US"/>
        </w:rPr>
        <w:t>.</w:t>
      </w:r>
    </w:p>
    <w:p w:rsidR="00194AC1" w:rsidRDefault="00BA2F20">
      <w:pPr>
        <w:pStyle w:val="ListParagraph"/>
        <w:numPr>
          <w:ilvl w:val="0"/>
          <w:numId w:val="107"/>
        </w:numPr>
        <w:rPr>
          <w:lang w:val="en-US"/>
        </w:rPr>
      </w:pPr>
      <w:r>
        <w:rPr>
          <w:b/>
          <w:bCs/>
          <w:lang w:val="en-US"/>
        </w:rPr>
        <w:t xml:space="preserve">T </w:t>
      </w:r>
      <w:r w:rsidR="005E7EA1" w:rsidRPr="005E7EA1">
        <w:rPr>
          <w:b/>
          <w:bCs/>
          <w:lang w:val="en-US"/>
        </w:rPr>
        <w:t>sum()</w:t>
      </w:r>
    </w:p>
    <w:p w:rsidR="00194AC1" w:rsidRDefault="005E7EA1">
      <w:pPr>
        <w:pStyle w:val="ListParagraph"/>
        <w:rPr>
          <w:lang w:val="en-US"/>
        </w:rPr>
      </w:pPr>
      <w:r w:rsidRPr="005E7EA1">
        <w:rPr>
          <w:lang w:val="en-US"/>
        </w:rPr>
        <w:t>The addition of all elements in</w:t>
      </w:r>
      <w:r w:rsidR="009E4EA0">
        <w:rPr>
          <w:lang w:val="en-US"/>
        </w:rPr>
        <w:t xml:space="preserve"> the</w:t>
      </w:r>
      <w:r w:rsidRPr="005E7EA1">
        <w:rPr>
          <w:lang w:val="en-US"/>
        </w:rPr>
        <w:t xml:space="preserve"> </w:t>
      </w:r>
      <w:r w:rsidR="009E4EA0">
        <w:rPr>
          <w:i/>
          <w:iCs/>
          <w:lang w:val="en-US"/>
        </w:rPr>
        <w:t>operand</w:t>
      </w:r>
      <w:r w:rsidRPr="005E7EA1">
        <w:rPr>
          <w:lang w:val="en-US"/>
        </w:rPr>
        <w:t>. Elements must be of a type supporting the + operation</w:t>
      </w:r>
      <w:r w:rsidR="000D3CB4">
        <w:rPr>
          <w:lang w:val="en-US"/>
        </w:rPr>
        <w:t xml:space="preserve"> (Integer or Real)</w:t>
      </w:r>
      <w:r w:rsidRPr="005E7EA1">
        <w:rPr>
          <w:lang w:val="en-US"/>
        </w:rPr>
        <w:t>.</w:t>
      </w:r>
    </w:p>
    <w:p w:rsidR="008E503F" w:rsidRPr="009E4EA0" w:rsidRDefault="008E503F" w:rsidP="008E503F">
      <w:pPr>
        <w:pStyle w:val="ListParagraph"/>
        <w:numPr>
          <w:ilvl w:val="0"/>
          <w:numId w:val="107"/>
        </w:numPr>
        <w:rPr>
          <w:lang w:val="en-US"/>
        </w:rPr>
      </w:pPr>
      <w:r>
        <w:rPr>
          <w:b/>
          <w:bCs/>
          <w:lang w:val="en-US"/>
        </w:rPr>
        <w:t>T product</w:t>
      </w:r>
      <w:r w:rsidRPr="00B165C9">
        <w:rPr>
          <w:b/>
          <w:bCs/>
          <w:lang w:val="en-US"/>
        </w:rPr>
        <w:t>()</w:t>
      </w:r>
    </w:p>
    <w:p w:rsidR="008E503F" w:rsidRDefault="008E503F" w:rsidP="008E503F">
      <w:pPr>
        <w:pStyle w:val="ListParagraph"/>
        <w:rPr>
          <w:lang w:val="en-US"/>
        </w:rPr>
      </w:pPr>
      <w:r w:rsidRPr="009E4EA0">
        <w:rPr>
          <w:lang w:val="en-US"/>
        </w:rPr>
        <w:t xml:space="preserve">The </w:t>
      </w:r>
      <w:r>
        <w:rPr>
          <w:lang w:val="en-US"/>
        </w:rPr>
        <w:t>multiplication</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xml:space="preserve">. Elements must be of a type supporting the </w:t>
      </w:r>
      <w:r>
        <w:rPr>
          <w:lang w:val="en-US"/>
        </w:rPr>
        <w: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min</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&lt;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max</w:t>
      </w:r>
      <w:r w:rsidRPr="00B165C9">
        <w:rPr>
          <w:b/>
          <w:bCs/>
          <w:lang w:val="en-US"/>
        </w:rPr>
        <w:t>()</w:t>
      </w:r>
    </w:p>
    <w:p w:rsidR="00194AC1" w:rsidRDefault="000D3CB4">
      <w:pPr>
        <w:pStyle w:val="ListParagraph"/>
        <w:rPr>
          <w:lang w:val="en-US"/>
        </w:rPr>
      </w:pPr>
      <w:r w:rsidRPr="009E4EA0">
        <w:rPr>
          <w:lang w:val="en-US"/>
        </w:rPr>
        <w:t xml:space="preserve">The </w:t>
      </w:r>
      <w:r>
        <w:rPr>
          <w:lang w:val="en-US"/>
        </w:rPr>
        <w:t>minimum</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&gt;</w:t>
      </w:r>
      <w:r w:rsidRPr="009E4EA0">
        <w:rPr>
          <w:lang w:val="en-US"/>
        </w:rPr>
        <w:t xml:space="preserve"> operation</w:t>
      </w:r>
      <w:r>
        <w:rPr>
          <w:lang w:val="en-US"/>
        </w:rPr>
        <w:t xml:space="preserve"> (Integer or Real)</w:t>
      </w:r>
      <w:r w:rsidRPr="009E4EA0">
        <w:rPr>
          <w:lang w:val="en-US"/>
        </w:rPr>
        <w:t>.</w:t>
      </w:r>
    </w:p>
    <w:p w:rsidR="000D3CB4" w:rsidRPr="009E4EA0" w:rsidRDefault="000D3CB4" w:rsidP="000D3CB4">
      <w:pPr>
        <w:pStyle w:val="ListParagraph"/>
        <w:numPr>
          <w:ilvl w:val="0"/>
          <w:numId w:val="107"/>
        </w:numPr>
        <w:rPr>
          <w:lang w:val="en-US"/>
        </w:rPr>
      </w:pPr>
      <w:r>
        <w:rPr>
          <w:b/>
          <w:bCs/>
          <w:lang w:val="en-US"/>
        </w:rPr>
        <w:t>T avg</w:t>
      </w:r>
      <w:r w:rsidRPr="00B165C9">
        <w:rPr>
          <w:b/>
          <w:bCs/>
          <w:lang w:val="en-US"/>
        </w:rPr>
        <w:t>()</w:t>
      </w:r>
    </w:p>
    <w:p w:rsidR="00194AC1" w:rsidRDefault="000D3CB4">
      <w:pPr>
        <w:pStyle w:val="ListParagraph"/>
        <w:rPr>
          <w:lang w:val="en-US"/>
        </w:rPr>
      </w:pPr>
      <w:r w:rsidRPr="009E4EA0">
        <w:rPr>
          <w:lang w:val="en-US"/>
        </w:rPr>
        <w:t xml:space="preserve">The </w:t>
      </w:r>
      <w:r>
        <w:rPr>
          <w:lang w:val="en-US"/>
        </w:rPr>
        <w:t>average</w:t>
      </w:r>
      <w:r w:rsidRPr="009E4EA0">
        <w:rPr>
          <w:lang w:val="en-US"/>
        </w:rPr>
        <w:t xml:space="preserve"> of all elements in</w:t>
      </w:r>
      <w:r>
        <w:rPr>
          <w:lang w:val="en-US"/>
        </w:rPr>
        <w:t xml:space="preserve"> the</w:t>
      </w:r>
      <w:r w:rsidRPr="009E4EA0">
        <w:rPr>
          <w:lang w:val="en-US"/>
        </w:rPr>
        <w:t xml:space="preserve"> </w:t>
      </w:r>
      <w:r>
        <w:rPr>
          <w:i/>
          <w:iCs/>
          <w:lang w:val="en-US"/>
        </w:rPr>
        <w:t>operand</w:t>
      </w:r>
      <w:r w:rsidRPr="009E4EA0">
        <w:rPr>
          <w:lang w:val="en-US"/>
        </w:rPr>
        <w:t>. Elements mu</w:t>
      </w:r>
      <w:r>
        <w:rPr>
          <w:lang w:val="en-US"/>
        </w:rPr>
        <w:t>st be of a type supporting the /</w:t>
      </w:r>
      <w:r w:rsidRPr="009E4EA0">
        <w:rPr>
          <w:lang w:val="en-US"/>
        </w:rPr>
        <w:t xml:space="preserve"> operation</w:t>
      </w:r>
      <w:r>
        <w:rPr>
          <w:lang w:val="en-US"/>
        </w:rPr>
        <w:t xml:space="preserve"> (Integer or Real)</w:t>
      </w:r>
      <w:r w:rsidRPr="009E4EA0">
        <w:rPr>
          <w:lang w:val="en-US"/>
        </w:rPr>
        <w:t>.</w:t>
      </w:r>
    </w:p>
    <w:p w:rsidR="00194AC1" w:rsidRDefault="005E7EA1">
      <w:pPr>
        <w:pStyle w:val="ListParagraph"/>
        <w:numPr>
          <w:ilvl w:val="0"/>
          <w:numId w:val="107"/>
        </w:numPr>
        <w:rPr>
          <w:b/>
          <w:lang w:val="en-US"/>
        </w:rPr>
      </w:pPr>
      <w:r w:rsidRPr="005E7EA1">
        <w:rPr>
          <w:b/>
          <w:lang w:val="en-US"/>
        </w:rPr>
        <w:t>Boolean forAll</w:t>
      </w:r>
      <w:r w:rsidR="003B21C3">
        <w:rPr>
          <w:b/>
          <w:lang w:val="en-US"/>
        </w:rPr>
        <w:t xml:space="preserve"> </w:t>
      </w:r>
      <w:r w:rsidRPr="005E7EA1">
        <w:rPr>
          <w:b/>
          <w:lang w:val="en-US"/>
        </w:rPr>
        <w:t>(Iterators | expression)</w:t>
      </w:r>
    </w:p>
    <w:p w:rsidR="00194AC1" w:rsidRDefault="005E7EA1">
      <w:pPr>
        <w:pStyle w:val="ListParagraph"/>
        <w:rPr>
          <w:lang w:val="en-US"/>
        </w:rPr>
      </w:pPr>
      <w:r w:rsidRPr="005E7EA1">
        <w:rPr>
          <w:lang w:val="en-US"/>
        </w:rPr>
        <w:t xml:space="preserve">Results in true if </w:t>
      </w:r>
      <w:r w:rsidR="006361F7">
        <w:rPr>
          <w:i/>
          <w:iCs/>
          <w:lang w:val="en-US"/>
        </w:rPr>
        <w:t>expression</w:t>
      </w:r>
      <w:r w:rsidRPr="005E7EA1">
        <w:rPr>
          <w:i/>
          <w:iCs/>
          <w:lang w:val="en-US"/>
        </w:rPr>
        <w:t xml:space="preserve"> </w:t>
      </w:r>
      <w:r w:rsidRPr="005E7EA1">
        <w:rPr>
          <w:lang w:val="en-US"/>
        </w:rPr>
        <w:t xml:space="preserve">evaluates to true for </w:t>
      </w:r>
      <w:r w:rsidR="006361F7">
        <w:rPr>
          <w:lang w:val="en-US"/>
        </w:rPr>
        <w:t>each</w:t>
      </w:r>
      <w:r w:rsidRPr="005E7EA1">
        <w:rPr>
          <w:lang w:val="en-US"/>
        </w:rPr>
        <w:t xml:space="preserve"> element in the </w:t>
      </w:r>
      <w:r w:rsidR="006361F7">
        <w:rPr>
          <w:i/>
          <w:iCs/>
          <w:lang w:val="en-US"/>
        </w:rPr>
        <w:t>operand</w:t>
      </w:r>
      <w:r w:rsidRPr="005E7EA1">
        <w:rPr>
          <w:i/>
          <w:iCs/>
          <w:lang w:val="en-US"/>
        </w:rPr>
        <w:t xml:space="preserve"> </w:t>
      </w:r>
      <w:r w:rsidRPr="005E7EA1">
        <w:rPr>
          <w:lang w:val="en-US"/>
        </w:rPr>
        <w:t>collection.</w:t>
      </w:r>
    </w:p>
    <w:p w:rsidR="006361F7" w:rsidRPr="006361F7" w:rsidRDefault="005E7EA1" w:rsidP="006361F7">
      <w:pPr>
        <w:pStyle w:val="ListParagraph"/>
        <w:numPr>
          <w:ilvl w:val="0"/>
          <w:numId w:val="107"/>
        </w:numPr>
        <w:rPr>
          <w:b/>
          <w:lang w:val="en-US"/>
        </w:rPr>
      </w:pPr>
      <w:r w:rsidRPr="005E7EA1">
        <w:rPr>
          <w:b/>
          <w:lang w:val="en-US"/>
        </w:rPr>
        <w:t>Boolean exists</w:t>
      </w:r>
      <w:r w:rsidR="003B21C3">
        <w:rPr>
          <w:b/>
          <w:lang w:val="en-US"/>
        </w:rPr>
        <w:t xml:space="preserve"> </w:t>
      </w:r>
      <w:r w:rsidRPr="005E7EA1">
        <w:rPr>
          <w:b/>
          <w:lang w:val="en-US"/>
        </w:rPr>
        <w:t>(Iterators | expression)</w:t>
      </w:r>
    </w:p>
    <w:p w:rsidR="00194AC1" w:rsidRDefault="006361F7">
      <w:pPr>
        <w:pStyle w:val="ListParagraph"/>
        <w:rPr>
          <w:lang w:val="en-US"/>
        </w:rPr>
      </w:pPr>
      <w:r w:rsidRPr="006361F7">
        <w:rPr>
          <w:lang w:val="en-US"/>
        </w:rPr>
        <w:t xml:space="preserve">Results in true if </w:t>
      </w:r>
      <w:r>
        <w:rPr>
          <w:i/>
          <w:iCs/>
          <w:lang w:val="en-US"/>
        </w:rPr>
        <w:t>expression</w:t>
      </w:r>
      <w:r w:rsidRPr="006361F7">
        <w:rPr>
          <w:i/>
          <w:iCs/>
          <w:lang w:val="en-US"/>
        </w:rPr>
        <w:t xml:space="preserve"> </w:t>
      </w:r>
      <w:r w:rsidRPr="006361F7">
        <w:rPr>
          <w:lang w:val="en-US"/>
        </w:rPr>
        <w:t xml:space="preserve">evaluates to true for at least one element in the </w:t>
      </w:r>
      <w:r>
        <w:rPr>
          <w:i/>
          <w:iCs/>
          <w:lang w:val="en-US"/>
        </w:rPr>
        <w:t>operand</w:t>
      </w:r>
      <w:r w:rsidRPr="006361F7">
        <w:rPr>
          <w:i/>
          <w:iCs/>
          <w:lang w:val="en-US"/>
        </w:rPr>
        <w:t xml:space="preserve"> </w:t>
      </w:r>
      <w:r w:rsidRPr="006361F7">
        <w:rPr>
          <w:lang w:val="en-US"/>
        </w:rPr>
        <w:t>collection.</w:t>
      </w:r>
    </w:p>
    <w:p w:rsidR="006361F7" w:rsidRDefault="006361F7" w:rsidP="006361F7">
      <w:pPr>
        <w:pStyle w:val="ListParagraph"/>
        <w:numPr>
          <w:ilvl w:val="0"/>
          <w:numId w:val="107"/>
        </w:numPr>
        <w:rPr>
          <w:b/>
          <w:lang w:val="en-US"/>
        </w:rPr>
      </w:pPr>
      <w:r w:rsidRPr="006361F7">
        <w:rPr>
          <w:b/>
          <w:lang w:val="en-US"/>
        </w:rPr>
        <w:t xml:space="preserve">Boolean </w:t>
      </w:r>
      <w:r>
        <w:rPr>
          <w:b/>
          <w:lang w:val="en-US"/>
        </w:rPr>
        <w:t>isUnique</w:t>
      </w:r>
      <w:r w:rsidR="003B21C3">
        <w:rPr>
          <w:b/>
          <w:lang w:val="en-US"/>
        </w:rPr>
        <w:t xml:space="preserve"> </w:t>
      </w:r>
      <w:r w:rsidRPr="006361F7">
        <w:rPr>
          <w:b/>
          <w:lang w:val="en-US"/>
        </w:rPr>
        <w:t>(Iterator | expression)</w:t>
      </w:r>
    </w:p>
    <w:p w:rsidR="006361F7" w:rsidRPr="006361F7" w:rsidRDefault="006361F7" w:rsidP="006361F7">
      <w:pPr>
        <w:pStyle w:val="ListParagraph"/>
        <w:rPr>
          <w:lang w:val="en-US"/>
        </w:rPr>
      </w:pPr>
      <w:r w:rsidRPr="006361F7">
        <w:rPr>
          <w:lang w:val="en-US"/>
        </w:rPr>
        <w:t xml:space="preserve">Results in true if </w:t>
      </w:r>
      <w:r w:rsidRPr="006361F7">
        <w:rPr>
          <w:i/>
          <w:iCs/>
          <w:lang w:val="en-US"/>
        </w:rPr>
        <w:t xml:space="preserve">expression </w:t>
      </w:r>
      <w:r w:rsidRPr="006361F7">
        <w:rPr>
          <w:lang w:val="en-US"/>
        </w:rPr>
        <w:t xml:space="preserve">evaluates to a different value for each element in the </w:t>
      </w:r>
      <w:r w:rsidRPr="006361F7">
        <w:rPr>
          <w:i/>
          <w:iCs/>
          <w:lang w:val="en-US"/>
        </w:rPr>
        <w:t xml:space="preserve">operand </w:t>
      </w:r>
      <w:r w:rsidRPr="006361F7">
        <w:rPr>
          <w:lang w:val="en-US"/>
        </w:rPr>
        <w:t>collection; otherwise, result is false.</w:t>
      </w:r>
      <w:r>
        <w:rPr>
          <w:lang w:val="en-US"/>
        </w:rPr>
        <w:t xml:space="preserve"> </w:t>
      </w:r>
      <w:r w:rsidR="005E7EA1" w:rsidRPr="005E7EA1">
        <w:rPr>
          <w:i/>
          <w:iCs/>
          <w:lang w:val="en-US"/>
        </w:rPr>
        <w:t xml:space="preserve">isUnique </w:t>
      </w:r>
      <w:r w:rsidR="005E7EA1" w:rsidRPr="005E7EA1">
        <w:rPr>
          <w:lang w:val="en-US"/>
        </w:rPr>
        <w:t>may have at most one iterator variable.</w:t>
      </w:r>
    </w:p>
    <w:p w:rsidR="006361F7" w:rsidRPr="006361F7" w:rsidRDefault="006361F7" w:rsidP="006361F7">
      <w:pPr>
        <w:pStyle w:val="ListParagraph"/>
        <w:numPr>
          <w:ilvl w:val="0"/>
          <w:numId w:val="107"/>
        </w:numPr>
        <w:rPr>
          <w:b/>
          <w:lang w:val="en-US"/>
        </w:rPr>
      </w:pPr>
      <w:r>
        <w:rPr>
          <w:b/>
          <w:lang w:val="en-US"/>
        </w:rPr>
        <w:t>T</w:t>
      </w:r>
      <w:r w:rsidRPr="006361F7">
        <w:rPr>
          <w:b/>
          <w:lang w:val="en-US"/>
        </w:rPr>
        <w:t xml:space="preserve"> </w:t>
      </w:r>
      <w:r>
        <w:rPr>
          <w:b/>
          <w:lang w:val="en-US"/>
        </w:rPr>
        <w:t>any</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Returns any element in the </w:t>
      </w:r>
      <w:r w:rsidRPr="005E7EA1">
        <w:rPr>
          <w:i/>
          <w:iCs/>
          <w:lang w:val="en-US"/>
        </w:rPr>
        <w:t xml:space="preserve">source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evaluates to true. If there is more than one element for which </w:t>
      </w:r>
      <w:r w:rsidR="006361F7">
        <w:rPr>
          <w:i/>
          <w:iCs/>
          <w:lang w:val="en-US"/>
        </w:rPr>
        <w:t>expression</w:t>
      </w:r>
      <w:r w:rsidRPr="005E7EA1">
        <w:rPr>
          <w:i/>
          <w:iCs/>
          <w:lang w:val="en-US"/>
        </w:rPr>
        <w:t xml:space="preserve"> </w:t>
      </w:r>
      <w:r w:rsidRPr="005E7EA1">
        <w:rPr>
          <w:lang w:val="en-US"/>
        </w:rPr>
        <w:t xml:space="preserve">is true, one of them is returned. </w:t>
      </w:r>
      <w:r w:rsidRPr="005E7EA1">
        <w:rPr>
          <w:i/>
          <w:iCs/>
          <w:lang w:val="en-US"/>
        </w:rPr>
        <w:t xml:space="preserve">any </w:t>
      </w:r>
      <w:r w:rsidRPr="005E7EA1">
        <w:rPr>
          <w:lang w:val="en-US"/>
        </w:rPr>
        <w:t>may have at most one iterator variable.</w:t>
      </w:r>
    </w:p>
    <w:p w:rsidR="006361F7" w:rsidRPr="006361F7" w:rsidRDefault="006361F7" w:rsidP="006361F7">
      <w:pPr>
        <w:pStyle w:val="ListParagraph"/>
        <w:numPr>
          <w:ilvl w:val="0"/>
          <w:numId w:val="107"/>
        </w:numPr>
        <w:rPr>
          <w:b/>
          <w:lang w:val="en-US"/>
        </w:rPr>
      </w:pPr>
      <w:r w:rsidRPr="006361F7">
        <w:rPr>
          <w:b/>
          <w:lang w:val="en-US"/>
        </w:rPr>
        <w:t xml:space="preserve">Boolean </w:t>
      </w:r>
      <w:r>
        <w:rPr>
          <w:b/>
          <w:lang w:val="en-US"/>
        </w:rPr>
        <w:t>one</w:t>
      </w:r>
      <w:r w:rsidR="003B21C3">
        <w:rPr>
          <w:b/>
          <w:lang w:val="en-US"/>
        </w:rPr>
        <w:t xml:space="preserve"> </w:t>
      </w:r>
      <w:r w:rsidRPr="006361F7">
        <w:rPr>
          <w:b/>
          <w:lang w:val="en-US"/>
        </w:rPr>
        <w:t>(Iterator | expression)</w:t>
      </w:r>
    </w:p>
    <w:p w:rsidR="006361F7" w:rsidRPr="006361F7" w:rsidRDefault="005E7EA1" w:rsidP="006361F7">
      <w:pPr>
        <w:pStyle w:val="ListParagraph"/>
        <w:rPr>
          <w:lang w:val="en-US"/>
        </w:rPr>
      </w:pPr>
      <w:r w:rsidRPr="005E7EA1">
        <w:rPr>
          <w:lang w:val="en-US"/>
        </w:rPr>
        <w:t xml:space="preserve">Results in true if there is exactly one element in the </w:t>
      </w:r>
      <w:r w:rsidR="006361F7">
        <w:rPr>
          <w:i/>
          <w:iCs/>
          <w:lang w:val="en-US"/>
        </w:rPr>
        <w:t>operand</w:t>
      </w:r>
      <w:r w:rsidRPr="005E7EA1">
        <w:rPr>
          <w:i/>
          <w:iCs/>
          <w:lang w:val="en-US"/>
        </w:rPr>
        <w:t xml:space="preserve"> </w:t>
      </w:r>
      <w:r w:rsidRPr="005E7EA1">
        <w:rPr>
          <w:lang w:val="en-US"/>
        </w:rPr>
        <w:t xml:space="preserve">collection for which </w:t>
      </w:r>
      <w:r w:rsidR="006361F7">
        <w:rPr>
          <w:i/>
          <w:iCs/>
          <w:lang w:val="en-US"/>
        </w:rPr>
        <w:t>expression</w:t>
      </w:r>
      <w:r w:rsidRPr="005E7EA1">
        <w:rPr>
          <w:i/>
          <w:iCs/>
          <w:lang w:val="en-US"/>
        </w:rPr>
        <w:t xml:space="preserve"> </w:t>
      </w:r>
      <w:r w:rsidRPr="005E7EA1">
        <w:rPr>
          <w:lang w:val="en-US"/>
        </w:rPr>
        <w:t xml:space="preserve">is true. </w:t>
      </w:r>
      <w:r w:rsidRPr="005E7EA1">
        <w:rPr>
          <w:i/>
          <w:iCs/>
          <w:lang w:val="en-US"/>
        </w:rPr>
        <w:t xml:space="preserve">one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6361F7">
        <w:rPr>
          <w:b/>
          <w:lang w:val="en-US"/>
        </w:rPr>
        <w:t>T</w:t>
      </w:r>
      <w:r>
        <w:rPr>
          <w:b/>
          <w:lang w:val="en-US"/>
        </w:rPr>
        <w:t>)</w:t>
      </w:r>
      <w:r w:rsidRPr="006361F7">
        <w:rPr>
          <w:b/>
          <w:lang w:val="en-US"/>
        </w:rPr>
        <w:t xml:space="preserve"> </w:t>
      </w:r>
      <w:r w:rsidR="006361F7">
        <w:rPr>
          <w:b/>
          <w:lang w:val="en-US"/>
        </w:rPr>
        <w:t>collect</w:t>
      </w:r>
      <w:r w:rsidR="003B21C3">
        <w:rPr>
          <w:b/>
          <w:lang w:val="en-US"/>
        </w:rPr>
        <w:t xml:space="preserve"> </w:t>
      </w:r>
      <w:r w:rsidR="006361F7" w:rsidRPr="006361F7">
        <w:rPr>
          <w:b/>
          <w:lang w:val="en-US"/>
        </w:rPr>
        <w:t>(Iterator | expression)</w:t>
      </w:r>
    </w:p>
    <w:p w:rsidR="006361F7" w:rsidRDefault="005E7EA1" w:rsidP="006361F7">
      <w:pPr>
        <w:pStyle w:val="ListParagraph"/>
        <w:rPr>
          <w:lang w:val="en-US"/>
        </w:rPr>
      </w:pPr>
      <w:r w:rsidRPr="005E7EA1">
        <w:rPr>
          <w:lang w:val="en-US"/>
        </w:rPr>
        <w:t xml:space="preserve">The Collection of elements that results from applying </w:t>
      </w:r>
      <w:r w:rsidR="006361F7">
        <w:rPr>
          <w:i/>
          <w:iCs/>
          <w:lang w:val="en-US"/>
        </w:rPr>
        <w:t>expression</w:t>
      </w:r>
      <w:r w:rsidRPr="005E7EA1">
        <w:rPr>
          <w:i/>
          <w:iCs/>
          <w:lang w:val="en-US"/>
        </w:rPr>
        <w:t xml:space="preserve"> </w:t>
      </w:r>
      <w:r w:rsidRPr="005E7EA1">
        <w:rPr>
          <w:lang w:val="en-US"/>
        </w:rPr>
        <w:t xml:space="preserve">to every member of the </w:t>
      </w:r>
      <w:r w:rsidRPr="005E7EA1">
        <w:rPr>
          <w:i/>
          <w:iCs/>
          <w:lang w:val="en-US"/>
        </w:rPr>
        <w:t xml:space="preserve">source </w:t>
      </w:r>
      <w:r w:rsidRPr="005E7EA1">
        <w:rPr>
          <w:lang w:val="en-US"/>
        </w:rPr>
        <w:t xml:space="preserve">set. </w:t>
      </w:r>
      <w:r w:rsidRPr="005E7EA1">
        <w:rPr>
          <w:i/>
          <w:iCs/>
          <w:lang w:val="en-US"/>
        </w:rPr>
        <w:t xml:space="preserve">collect </w:t>
      </w:r>
      <w:r w:rsidRPr="005E7EA1">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85547B">
        <w:rPr>
          <w:b/>
          <w:lang w:val="en-US"/>
        </w:rPr>
        <w:t>T</w:t>
      </w:r>
      <w:r>
        <w:rPr>
          <w:b/>
          <w:lang w:val="en-US"/>
        </w:rPr>
        <w:t>)</w:t>
      </w:r>
      <w:r w:rsidRPr="006361F7">
        <w:rPr>
          <w:b/>
          <w:lang w:val="en-US"/>
        </w:rPr>
        <w:t xml:space="preserve"> </w:t>
      </w:r>
      <w:r w:rsidR="006361F7">
        <w:rPr>
          <w:b/>
          <w:lang w:val="en-US"/>
        </w:rPr>
        <w:t>select</w:t>
      </w:r>
      <w:r w:rsidR="003B21C3">
        <w:rPr>
          <w:b/>
          <w:lang w:val="en-US"/>
        </w:rPr>
        <w:t xml:space="preserve"> </w:t>
      </w:r>
      <w:r w:rsidR="006361F7" w:rsidRPr="006361F7">
        <w:rPr>
          <w:b/>
          <w:lang w:val="en-US"/>
        </w:rPr>
        <w:t>(Iterator | expression)</w:t>
      </w:r>
    </w:p>
    <w:p w:rsidR="006361F7" w:rsidRPr="003E1522" w:rsidRDefault="0085547B" w:rsidP="006361F7">
      <w:pPr>
        <w:pStyle w:val="ListParagraph"/>
        <w:rPr>
          <w:lang w:val="en-US"/>
        </w:rPr>
      </w:pPr>
      <w:r>
        <w:rPr>
          <w:lang w:val="en-US"/>
        </w:rPr>
        <w:t>The sub-collection for which expression is true.</w:t>
      </w:r>
      <w:r w:rsidR="006361F7" w:rsidRPr="006361F7">
        <w:rPr>
          <w:lang w:val="en-US"/>
        </w:rPr>
        <w:t xml:space="preserve"> </w:t>
      </w:r>
      <w:r>
        <w:rPr>
          <w:i/>
          <w:iCs/>
          <w:lang w:val="en-US"/>
        </w:rPr>
        <w:t>select</w:t>
      </w:r>
      <w:r w:rsidRPr="006361F7">
        <w:rPr>
          <w:i/>
          <w:iCs/>
          <w:lang w:val="en-US"/>
        </w:rPr>
        <w:t xml:space="preserve"> </w:t>
      </w:r>
      <w:r w:rsidRPr="006361F7">
        <w:rPr>
          <w:lang w:val="en-US"/>
        </w:rPr>
        <w:t>may have at most one iterator variable.</w:t>
      </w:r>
    </w:p>
    <w:p w:rsidR="006361F7" w:rsidRPr="006361F7" w:rsidRDefault="00484956" w:rsidP="006361F7">
      <w:pPr>
        <w:pStyle w:val="ListParagraph"/>
        <w:numPr>
          <w:ilvl w:val="0"/>
          <w:numId w:val="107"/>
        </w:numPr>
        <w:rPr>
          <w:b/>
          <w:lang w:val="en-US"/>
        </w:rPr>
      </w:pPr>
      <w:r>
        <w:rPr>
          <w:b/>
          <w:lang w:val="en-US"/>
        </w:rPr>
        <w:t>collectionOf(</w:t>
      </w:r>
      <w:r w:rsidR="00DD210A">
        <w:rPr>
          <w:b/>
          <w:lang w:val="en-US"/>
        </w:rPr>
        <w:t>T</w:t>
      </w:r>
      <w:r>
        <w:rPr>
          <w:b/>
          <w:lang w:val="en-US"/>
        </w:rPr>
        <w:t>)</w:t>
      </w:r>
      <w:r w:rsidRPr="006361F7">
        <w:rPr>
          <w:b/>
          <w:lang w:val="en-US"/>
        </w:rPr>
        <w:t xml:space="preserve"> </w:t>
      </w:r>
      <w:r w:rsidR="006361F7">
        <w:rPr>
          <w:b/>
          <w:lang w:val="en-US"/>
        </w:rPr>
        <w:t>reject</w:t>
      </w:r>
      <w:r w:rsidR="003B21C3">
        <w:rPr>
          <w:b/>
          <w:lang w:val="en-US"/>
        </w:rPr>
        <w:t xml:space="preserve"> </w:t>
      </w:r>
      <w:r w:rsidR="006361F7" w:rsidRPr="006361F7">
        <w:rPr>
          <w:b/>
          <w:lang w:val="en-US"/>
        </w:rPr>
        <w:t>(Iterator | expression)</w:t>
      </w:r>
    </w:p>
    <w:p w:rsidR="00194AC1" w:rsidRDefault="00C74FF2">
      <w:pPr>
        <w:pStyle w:val="ListParagraph"/>
        <w:rPr>
          <w:lang w:val="en-US"/>
        </w:rPr>
      </w:pPr>
      <w:r>
        <w:rPr>
          <w:lang w:val="en-US"/>
        </w:rPr>
        <w:t>The sub-collection for which expression is false.</w:t>
      </w:r>
      <w:r w:rsidRPr="006361F7">
        <w:rPr>
          <w:lang w:val="en-US"/>
        </w:rPr>
        <w:t xml:space="preserve"> </w:t>
      </w:r>
      <w:r w:rsidR="00751287">
        <w:rPr>
          <w:i/>
          <w:iCs/>
          <w:lang w:val="en-US"/>
        </w:rPr>
        <w:t>reject</w:t>
      </w:r>
      <w:r w:rsidRPr="006361F7">
        <w:rPr>
          <w:i/>
          <w:iCs/>
          <w:lang w:val="en-US"/>
        </w:rPr>
        <w:t xml:space="preserve"> </w:t>
      </w:r>
      <w:r w:rsidRPr="006361F7">
        <w:rPr>
          <w:lang w:val="en-US"/>
        </w:rPr>
        <w:t>may have at most one iterator variable.</w:t>
      </w:r>
    </w:p>
    <w:p w:rsidR="00194AC1" w:rsidRDefault="00484956">
      <w:pPr>
        <w:pStyle w:val="ListParagraph"/>
        <w:numPr>
          <w:ilvl w:val="0"/>
          <w:numId w:val="107"/>
        </w:numPr>
        <w:rPr>
          <w:b/>
          <w:lang w:val="en-US"/>
        </w:rPr>
      </w:pPr>
      <w:r>
        <w:rPr>
          <w:b/>
          <w:lang w:val="en-US"/>
        </w:rPr>
        <w:t>collectionOf(</w:t>
      </w:r>
      <w:r w:rsidR="00E9785D">
        <w:rPr>
          <w:b/>
          <w:lang w:val="en-US"/>
        </w:rPr>
        <w:t>R</w:t>
      </w:r>
      <w:r>
        <w:rPr>
          <w:b/>
          <w:lang w:val="en-US"/>
        </w:rPr>
        <w:t>)</w:t>
      </w:r>
      <w:r w:rsidRPr="006361F7">
        <w:rPr>
          <w:b/>
          <w:lang w:val="en-US"/>
        </w:rPr>
        <w:t xml:space="preserve"> </w:t>
      </w:r>
      <w:r w:rsidR="00E9785D">
        <w:rPr>
          <w:b/>
          <w:lang w:val="en-US"/>
        </w:rPr>
        <w:t>apply</w:t>
      </w:r>
      <w:r w:rsidR="00E9785D" w:rsidRPr="006361F7">
        <w:rPr>
          <w:b/>
          <w:lang w:val="en-US"/>
        </w:rPr>
        <w:t xml:space="preserve"> (Iterator</w:t>
      </w:r>
      <w:r w:rsidR="00E9785D">
        <w:rPr>
          <w:b/>
          <w:lang w:val="en-US"/>
        </w:rPr>
        <w:t>, R result</w:t>
      </w:r>
      <w:r w:rsidR="00E9785D" w:rsidRPr="006361F7">
        <w:rPr>
          <w:b/>
          <w:lang w:val="en-US"/>
        </w:rPr>
        <w:t xml:space="preserve"> | </w:t>
      </w:r>
      <w:r w:rsidR="00E9785D">
        <w:rPr>
          <w:b/>
          <w:lang w:val="en-US"/>
        </w:rPr>
        <w:t xml:space="preserve">result = </w:t>
      </w:r>
      <w:r w:rsidR="00E9785D" w:rsidRPr="006361F7">
        <w:rPr>
          <w:b/>
          <w:lang w:val="en-US"/>
        </w:rPr>
        <w:t>expression)</w:t>
      </w:r>
    </w:p>
    <w:p w:rsidR="00194AC1" w:rsidRDefault="005E7EA1">
      <w:pPr>
        <w:pStyle w:val="ListParagraph"/>
        <w:rPr>
          <w:lang w:val="en-US"/>
        </w:rPr>
      </w:pPr>
      <w:r w:rsidRPr="005E7EA1">
        <w:rPr>
          <w:lang w:val="en-US"/>
        </w:rPr>
        <w:t>Applies the given expression to the operand collection using the specified iterator and stores the result in the last iterator (used here as a local variable declaration) which is returned as the result of this operation. Expression shall use the result “iterator” for aggregating values. Apply may have at most one iterator variable and needs to specify the result “iterator”.</w:t>
      </w:r>
    </w:p>
    <w:p w:rsidR="00194AC1" w:rsidRDefault="00563F67">
      <w:pPr>
        <w:pStyle w:val="Heading3"/>
        <w:rPr>
          <w:lang w:val="en-GB"/>
        </w:rPr>
      </w:pPr>
      <w:bookmarkStart w:id="1480" w:name="_Toc434832218"/>
      <w:r>
        <w:rPr>
          <w:lang w:val="en-GB"/>
        </w:rPr>
        <w:t>Set</w:t>
      </w:r>
      <w:bookmarkEnd w:id="1480"/>
    </w:p>
    <w:p w:rsidR="006361F7" w:rsidRDefault="005E7EA1" w:rsidP="006361F7">
      <w:pPr>
        <w:rPr>
          <w:lang w:val="en-US"/>
        </w:rPr>
      </w:pPr>
      <w:r w:rsidRPr="005E7EA1">
        <w:rPr>
          <w:lang w:val="en-US"/>
        </w:rPr>
        <w:t>The Set is the mathematical set. It contains elements without duplicates.</w:t>
      </w:r>
      <w:r w:rsidR="00563F67">
        <w:rPr>
          <w:lang w:val="en-US"/>
        </w:rPr>
        <w:t xml:space="preserve"> Set inherits the operations from Collection.</w:t>
      </w:r>
    </w:p>
    <w:p w:rsidR="003B21C3" w:rsidRDefault="003B21C3" w:rsidP="003B21C3">
      <w:pPr>
        <w:pStyle w:val="ListParagraph"/>
        <w:numPr>
          <w:ilvl w:val="0"/>
          <w:numId w:val="107"/>
        </w:numPr>
        <w:rPr>
          <w:b/>
          <w:lang w:val="en-US"/>
        </w:rPr>
      </w:pPr>
      <w:r>
        <w:rPr>
          <w:b/>
          <w:lang w:val="en-US"/>
        </w:rPr>
        <w:t>Boolean == (</w:t>
      </w:r>
      <w:r w:rsidR="00E1078F">
        <w:rPr>
          <w:b/>
          <w:lang w:val="en-US"/>
        </w:rPr>
        <w:t>setOf(T)</w:t>
      </w:r>
      <w:r>
        <w:rPr>
          <w:b/>
          <w:lang w:val="en-US"/>
        </w:rPr>
        <w:t xml:space="preserve"> s)</w:t>
      </w:r>
    </w:p>
    <w:p w:rsidR="003B21C3" w:rsidRPr="00563F67" w:rsidRDefault="003B21C3" w:rsidP="003B21C3">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563F67" w:rsidRDefault="00E1078F" w:rsidP="00563F67">
      <w:pPr>
        <w:pStyle w:val="ListParagraph"/>
        <w:numPr>
          <w:ilvl w:val="0"/>
          <w:numId w:val="107"/>
        </w:numPr>
        <w:rPr>
          <w:b/>
          <w:lang w:val="en-US"/>
        </w:rPr>
      </w:pPr>
      <w:r>
        <w:rPr>
          <w:b/>
          <w:lang w:val="en-US"/>
        </w:rPr>
        <w:t>setOf(T)</w:t>
      </w:r>
      <w:r w:rsidR="00563F67">
        <w:rPr>
          <w:b/>
          <w:lang w:val="en-US"/>
        </w:rPr>
        <w:t xml:space="preserve"> union (</w:t>
      </w:r>
      <w:r>
        <w:rPr>
          <w:b/>
          <w:lang w:val="en-US"/>
        </w:rPr>
        <w:t>setOf(T)</w:t>
      </w:r>
      <w:r w:rsidR="00563F67">
        <w:rPr>
          <w:b/>
          <w:lang w:val="en-US"/>
        </w:rPr>
        <w:t xml:space="preserve"> s)</w:t>
      </w:r>
    </w:p>
    <w:p w:rsidR="00194AC1" w:rsidRDefault="005E7EA1">
      <w:pPr>
        <w:pStyle w:val="ListParagraph"/>
        <w:rPr>
          <w:lang w:val="en-US"/>
        </w:rPr>
      </w:pPr>
      <w:r w:rsidRPr="005E7EA1">
        <w:rPr>
          <w:lang w:val="en-US"/>
        </w:rPr>
        <w:t xml:space="preserve">The union of </w:t>
      </w:r>
      <w:r w:rsidRPr="005E7EA1">
        <w:rPr>
          <w:i/>
          <w:iCs/>
          <w:lang w:val="en-US"/>
        </w:rPr>
        <w:t xml:space="preserve">operand </w:t>
      </w:r>
      <w:r w:rsidRPr="005E7EA1">
        <w:rPr>
          <w:lang w:val="en-US"/>
        </w:rPr>
        <w:t xml:space="preserve">and </w:t>
      </w:r>
      <w:r w:rsidRPr="005E7EA1">
        <w:rPr>
          <w:i/>
          <w:iCs/>
          <w:lang w:val="en-US"/>
        </w:rPr>
        <w:t>s</w:t>
      </w:r>
      <w:r w:rsidRPr="005E7EA1">
        <w:rPr>
          <w:lang w:val="en-US"/>
        </w:rPr>
        <w:t>.</w:t>
      </w:r>
    </w:p>
    <w:p w:rsidR="00563F67" w:rsidRPr="00563F67" w:rsidRDefault="00E1078F" w:rsidP="00563F67">
      <w:pPr>
        <w:pStyle w:val="ListParagraph"/>
        <w:numPr>
          <w:ilvl w:val="0"/>
          <w:numId w:val="107"/>
        </w:numPr>
        <w:rPr>
          <w:b/>
          <w:lang w:val="en-US"/>
        </w:rPr>
      </w:pPr>
      <w:r>
        <w:rPr>
          <w:b/>
          <w:lang w:val="en-US"/>
        </w:rPr>
        <w:t>setOf(T)</w:t>
      </w:r>
      <w:r w:rsidR="005E7EA1" w:rsidRPr="005E7EA1">
        <w:rPr>
          <w:b/>
          <w:lang w:val="en-US"/>
        </w:rPr>
        <w:t xml:space="preserve"> intersection (</w:t>
      </w:r>
      <w:r>
        <w:rPr>
          <w:b/>
          <w:lang w:val="en-US"/>
        </w:rPr>
        <w:t>setOf(T)</w:t>
      </w:r>
      <w:r w:rsidR="005E7EA1" w:rsidRPr="005E7EA1">
        <w:rPr>
          <w:b/>
          <w:lang w:val="en-US"/>
        </w:rPr>
        <w:t xml:space="preserve"> s)</w:t>
      </w:r>
    </w:p>
    <w:p w:rsidR="00194AC1" w:rsidRDefault="005E7EA1">
      <w:pPr>
        <w:pStyle w:val="ListParagraph"/>
        <w:rPr>
          <w:lang w:val="en-US"/>
        </w:rPr>
      </w:pPr>
      <w:r w:rsidRPr="005E7EA1">
        <w:rPr>
          <w:lang w:val="en-US"/>
        </w:rPr>
        <w:t xml:space="preserve">The intersection of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 xml:space="preserve">s </w:t>
      </w:r>
      <w:r w:rsidRPr="005E7EA1">
        <w:rPr>
          <w:lang w:val="en-US"/>
        </w:rPr>
        <w:t xml:space="preserve">(i.e., the set of all elements that are in both </w:t>
      </w:r>
      <w:r w:rsidR="00563F67">
        <w:rPr>
          <w:i/>
          <w:iCs/>
          <w:lang w:val="en-US"/>
        </w:rPr>
        <w:t>operand</w:t>
      </w:r>
      <w:r w:rsidRPr="005E7EA1">
        <w:rPr>
          <w:i/>
          <w:iCs/>
          <w:lang w:val="en-US"/>
        </w:rPr>
        <w:t xml:space="preserve"> </w:t>
      </w:r>
      <w:r w:rsidRPr="005E7EA1">
        <w:rPr>
          <w:lang w:val="en-US"/>
        </w:rPr>
        <w:t xml:space="preserve">and </w:t>
      </w:r>
      <w:r w:rsidRPr="005E7EA1">
        <w:rPr>
          <w:i/>
          <w:iCs/>
          <w:lang w:val="en-US"/>
        </w:rPr>
        <w:t>s</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excluding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without </w:t>
      </w:r>
      <w:r w:rsidRPr="005E7EA1">
        <w:rPr>
          <w:i/>
          <w:iCs/>
          <w:lang w:val="en-US"/>
        </w:rPr>
        <w:t>object</w:t>
      </w:r>
      <w:r w:rsidRPr="005E7EA1">
        <w:rPr>
          <w:lang w:val="en-US"/>
        </w:rPr>
        <w:t>.</w:t>
      </w:r>
    </w:p>
    <w:p w:rsidR="00563F67" w:rsidRPr="00F212F6" w:rsidRDefault="00E1078F" w:rsidP="00563F67">
      <w:pPr>
        <w:pStyle w:val="ListParagraph"/>
        <w:numPr>
          <w:ilvl w:val="0"/>
          <w:numId w:val="107"/>
        </w:numPr>
        <w:rPr>
          <w:lang w:val="en-US"/>
        </w:rPr>
      </w:pPr>
      <w:r>
        <w:rPr>
          <w:b/>
          <w:lang w:val="en-US"/>
        </w:rPr>
        <w:t>setOf(T)</w:t>
      </w:r>
      <w:r w:rsidR="00563F67">
        <w:rPr>
          <w:b/>
          <w:bCs/>
          <w:lang w:val="en-US"/>
        </w:rPr>
        <w:t xml:space="preserve"> </w:t>
      </w:r>
      <w:r w:rsidR="005E7EA1" w:rsidRPr="005E7EA1">
        <w:rPr>
          <w:b/>
          <w:bCs/>
          <w:lang w:val="en-US"/>
        </w:rPr>
        <w:t>including</w:t>
      </w:r>
      <w:r w:rsidR="003B21C3">
        <w:rPr>
          <w:b/>
          <w:bCs/>
          <w:lang w:val="en-US"/>
        </w:rPr>
        <w:t xml:space="preserve"> </w:t>
      </w:r>
      <w:r w:rsidR="005E7EA1" w:rsidRPr="005E7EA1">
        <w:rPr>
          <w:b/>
          <w:bCs/>
          <w:lang w:val="en-US"/>
        </w:rPr>
        <w:t>(</w:t>
      </w:r>
      <w:r w:rsidR="00563F67">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set containing all elements of </w:t>
      </w:r>
      <w:r w:rsidR="00F212F6">
        <w:rPr>
          <w:i/>
          <w:iCs/>
          <w:lang w:val="en-US"/>
        </w:rPr>
        <w:t>operand</w:t>
      </w:r>
      <w:r w:rsidRPr="005E7EA1">
        <w:rPr>
          <w:i/>
          <w:iCs/>
          <w:lang w:val="en-US"/>
        </w:rPr>
        <w:t xml:space="preserve"> </w:t>
      </w:r>
      <w:r w:rsidRPr="005E7EA1">
        <w:rPr>
          <w:lang w:val="en-US"/>
        </w:rPr>
        <w:t xml:space="preserve">plus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lang w:val="en-US"/>
        </w:rPr>
        <w:t>setOf(T)</w:t>
      </w:r>
      <w:r w:rsidR="005E7EA1" w:rsidRPr="005E7EA1">
        <w:rPr>
          <w:b/>
          <w:bCs/>
          <w:lang w:val="en-US"/>
        </w:rPr>
        <w:t xml:space="preserve"> </w:t>
      </w:r>
      <w:r w:rsidR="003B21C3">
        <w:rPr>
          <w:b/>
          <w:bCs/>
          <w:lang w:val="en-US"/>
        </w:rPr>
        <w:t>as</w:t>
      </w:r>
      <w:r w:rsidR="00932AC3">
        <w:rPr>
          <w:b/>
          <w:bCs/>
          <w:lang w:val="en-US"/>
        </w:rPr>
        <w:t>S</w:t>
      </w:r>
      <w:r w:rsidR="003B21C3">
        <w:rPr>
          <w:b/>
          <w:bCs/>
          <w:lang w:val="en-US"/>
        </w:rPr>
        <w:t xml:space="preserve">et </w:t>
      </w:r>
      <w:r w:rsidR="005E7EA1" w:rsidRPr="005E7EA1">
        <w:rPr>
          <w:b/>
          <w:bCs/>
          <w:lang w:val="en-US"/>
        </w:rPr>
        <w:t xml:space="preserve">() </w:t>
      </w:r>
    </w:p>
    <w:p w:rsidR="00194AC1" w:rsidRDefault="005E7EA1">
      <w:pPr>
        <w:pStyle w:val="ListParagraph"/>
        <w:rPr>
          <w:lang w:val="en-US"/>
        </w:rPr>
      </w:pPr>
      <w:r w:rsidRPr="005E7EA1">
        <w:rPr>
          <w:lang w:val="en-US"/>
        </w:rPr>
        <w:t xml:space="preserve">A Set identical to </w:t>
      </w:r>
      <w:r w:rsidRPr="005E7EA1">
        <w:rPr>
          <w:i/>
          <w:lang w:val="en-US"/>
        </w:rPr>
        <w:t>operand</w:t>
      </w:r>
      <w:r w:rsidRPr="005E7EA1">
        <w:rPr>
          <w:lang w:val="en-US"/>
        </w:rPr>
        <w:t>. This operation exists for convenience reasons.</w:t>
      </w:r>
    </w:p>
    <w:p w:rsidR="00985799" w:rsidRPr="00985799" w:rsidRDefault="00E1078F" w:rsidP="00985799">
      <w:pPr>
        <w:pStyle w:val="ListParagraph"/>
        <w:numPr>
          <w:ilvl w:val="0"/>
          <w:numId w:val="107"/>
        </w:numPr>
        <w:rPr>
          <w:lang w:val="en-US"/>
        </w:rPr>
      </w:pPr>
      <w:r>
        <w:rPr>
          <w:b/>
          <w:bCs/>
          <w:lang w:val="en-US"/>
        </w:rPr>
        <w:t>s</w:t>
      </w:r>
      <w:r w:rsidR="005E7EA1" w:rsidRPr="005E7EA1">
        <w:rPr>
          <w:b/>
          <w:bCs/>
          <w:lang w:val="en-US"/>
        </w:rPr>
        <w:t>equence</w:t>
      </w:r>
      <w:r>
        <w:rPr>
          <w:b/>
          <w:bCs/>
          <w:lang w:val="en-US"/>
        </w:rPr>
        <w:t>Of(</w:t>
      </w:r>
      <w:r w:rsidR="005E7EA1" w:rsidRPr="005E7EA1">
        <w:rPr>
          <w:b/>
          <w:bCs/>
          <w:lang w:val="en-US"/>
        </w:rPr>
        <w:t>T</w:t>
      </w:r>
      <w:r>
        <w:rPr>
          <w:b/>
          <w:bCs/>
          <w:lang w:val="en-US"/>
        </w:rPr>
        <w:t xml:space="preserve">) </w:t>
      </w:r>
      <w:r w:rsidR="005E7EA1" w:rsidRPr="005E7EA1">
        <w:rPr>
          <w:b/>
          <w:bCs/>
          <w:lang w:val="en-US"/>
        </w:rPr>
        <w:t>asSequence</w:t>
      </w:r>
      <w:r w:rsidR="003B21C3">
        <w:rPr>
          <w:b/>
          <w:bCs/>
          <w:lang w:val="en-US"/>
        </w:rPr>
        <w:t xml:space="preserve"> </w:t>
      </w:r>
      <w:r w:rsidR="005E7EA1" w:rsidRPr="005E7EA1">
        <w:rPr>
          <w:b/>
          <w:bCs/>
          <w:lang w:val="en-US"/>
        </w:rPr>
        <w:t>()</w:t>
      </w:r>
    </w:p>
    <w:p w:rsidR="00194AC1" w:rsidRDefault="005E7EA1">
      <w:pPr>
        <w:pStyle w:val="ListParagraph"/>
        <w:rPr>
          <w:bCs/>
          <w:lang w:val="en-US"/>
        </w:rPr>
      </w:pPr>
      <w:r w:rsidRPr="005E7EA1">
        <w:rPr>
          <w:bCs/>
          <w:lang w:val="en-US"/>
        </w:rPr>
        <w:t xml:space="preserve">A Sequence that contains all the elements from </w:t>
      </w:r>
      <w:r w:rsidR="00985799">
        <w:rPr>
          <w:bCs/>
          <w:i/>
          <w:iCs/>
          <w:lang w:val="en-US"/>
        </w:rPr>
        <w:t>operand</w:t>
      </w:r>
      <w:r w:rsidRPr="005E7EA1">
        <w:rPr>
          <w:bCs/>
          <w:i/>
          <w:iCs/>
          <w:lang w:val="en-US"/>
        </w:rPr>
        <w:t xml:space="preserve">, </w:t>
      </w:r>
      <w:r w:rsidRPr="005E7EA1">
        <w:rPr>
          <w:bCs/>
          <w:lang w:val="en-US"/>
        </w:rPr>
        <w:t>in undefined order.</w:t>
      </w:r>
    </w:p>
    <w:p w:rsidR="003102DC" w:rsidRPr="00E1078F" w:rsidRDefault="009F0CF7" w:rsidP="003102DC">
      <w:pPr>
        <w:pStyle w:val="ListParagraph"/>
        <w:numPr>
          <w:ilvl w:val="0"/>
          <w:numId w:val="107"/>
        </w:numPr>
        <w:rPr>
          <w:b/>
        </w:rPr>
      </w:pPr>
      <w:r w:rsidRPr="009F0CF7">
        <w:rPr>
          <w:b/>
        </w:rPr>
        <w:t>setOf(T) typeSelect (MetaType 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5E7EA1" w:rsidRPr="005E7EA1">
        <w:rPr>
          <w:i/>
          <w:u w:val="single"/>
          <w:lang w:val="en-US"/>
        </w:rPr>
        <w:t>T</w:t>
      </w:r>
      <w:r w:rsidRPr="001674ED">
        <w:rPr>
          <w:lang w:val="en-US"/>
        </w:rPr>
        <w:t>.</w:t>
      </w:r>
    </w:p>
    <w:p w:rsidR="003102DC" w:rsidRPr="001674ED" w:rsidRDefault="00E1078F" w:rsidP="003102DC">
      <w:pPr>
        <w:pStyle w:val="ListParagraph"/>
        <w:numPr>
          <w:ilvl w:val="0"/>
          <w:numId w:val="107"/>
        </w:numPr>
        <w:rPr>
          <w:b/>
          <w:lang w:val="en-US"/>
        </w:rPr>
      </w:pPr>
      <w:r>
        <w:rPr>
          <w:b/>
          <w:lang w:val="en-US"/>
        </w:rPr>
        <w:t>setOf(T)</w:t>
      </w:r>
      <w:r w:rsidR="003102DC" w:rsidRPr="001674ED">
        <w:rPr>
          <w:b/>
          <w:lang w:val="en-US"/>
        </w:rPr>
        <w:t xml:space="preserve"> </w:t>
      </w:r>
      <w:r w:rsidR="003102DC">
        <w:rPr>
          <w:b/>
          <w:lang w:val="en-US"/>
        </w:rPr>
        <w:t xml:space="preserve">typeReject </w:t>
      </w:r>
      <w:r w:rsidR="003102DC" w:rsidRPr="001674ED">
        <w:rPr>
          <w:b/>
          <w:lang w:val="en-US"/>
        </w:rPr>
        <w:t>(</w:t>
      </w:r>
      <w:r w:rsidR="003102DC">
        <w:rPr>
          <w:b/>
          <w:lang w:val="en-US"/>
        </w:rPr>
        <w:t>MetaType 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Pr="003102DC">
        <w:rPr>
          <w:i/>
          <w:lang w:val="en-US"/>
        </w:rPr>
        <w:t>T</w:t>
      </w:r>
      <w:r w:rsidRPr="003102DC">
        <w:rPr>
          <w:lang w:val="en-US"/>
        </w:rPr>
        <w:t>.</w:t>
      </w:r>
    </w:p>
    <w:p w:rsidR="00E10C26" w:rsidRDefault="00CA1915" w:rsidP="009D6E7E">
      <w:pPr>
        <w:pStyle w:val="ListParagraph"/>
        <w:numPr>
          <w:ilvl w:val="0"/>
          <w:numId w:val="107"/>
        </w:numPr>
        <w:rPr>
          <w:ins w:id="1481" w:author="Holger Eichelberger" w:date="2015-09-30T11:20:00Z"/>
          <w:b/>
        </w:rPr>
      </w:pPr>
      <w:ins w:id="1482" w:author="Holger Eichelberger" w:date="2015-09-30T11:19:00Z">
        <w:r w:rsidRPr="00CA1915">
          <w:rPr>
            <w:b/>
            <w:rPrChange w:id="1483" w:author="Holger Eichelberger" w:date="2015-09-30T11:20:00Z">
              <w:rPr>
                <w:rFonts w:ascii="Times New Roman" w:hAnsi="Times New Roman"/>
                <w:b/>
                <w:sz w:val="18"/>
                <w:vertAlign w:val="superscript"/>
                <w:lang w:val="en-US"/>
              </w:rPr>
            </w:rPrChange>
          </w:rPr>
          <w:t>setOf(T) flatten (setOf(</w:t>
        </w:r>
      </w:ins>
      <w:ins w:id="1484" w:author="Holger Eichelberger" w:date="2015-09-30T11:20:00Z">
        <w:r w:rsidR="00E10C26">
          <w:rPr>
            <w:b/>
          </w:rPr>
          <w:t>collectionOf</w:t>
        </w:r>
        <w:r w:rsidRPr="00CA1915">
          <w:rPr>
            <w:b/>
            <w:rPrChange w:id="1485" w:author="Holger Eichelberger" w:date="2015-09-30T11:20:00Z">
              <w:rPr>
                <w:rFonts w:ascii="Times New Roman" w:hAnsi="Times New Roman"/>
                <w:b/>
                <w:sz w:val="18"/>
                <w:vertAlign w:val="superscript"/>
                <w:lang w:val="en-US"/>
              </w:rPr>
            </w:rPrChange>
          </w:rPr>
          <w:t>(T))</w:t>
        </w:r>
      </w:ins>
    </w:p>
    <w:p w:rsidR="00CA1915" w:rsidRPr="00CA1915" w:rsidRDefault="00CA1915" w:rsidP="00CA1915">
      <w:pPr>
        <w:pStyle w:val="ListParagraph"/>
        <w:rPr>
          <w:ins w:id="1486" w:author="Holger Eichelberger" w:date="2015-09-30T11:19:00Z"/>
          <w:lang w:val="en-US"/>
          <w:rPrChange w:id="1487" w:author="Holger Eichelberger" w:date="2015-09-30T11:20:00Z">
            <w:rPr>
              <w:ins w:id="1488" w:author="Holger Eichelberger" w:date="2015-09-30T11:19:00Z"/>
              <w:b/>
              <w:lang w:val="en-US"/>
            </w:rPr>
          </w:rPrChange>
        </w:rPr>
        <w:pPrChange w:id="1489" w:author="Holger Eichelberger" w:date="2015-09-30T11:20:00Z">
          <w:pPr>
            <w:pStyle w:val="ListParagraph"/>
            <w:numPr>
              <w:numId w:val="107"/>
            </w:numPr>
            <w:ind w:hanging="360"/>
          </w:pPr>
        </w:pPrChange>
      </w:pPr>
      <w:ins w:id="1490" w:author="Holger Eichelberger" w:date="2015-09-30T11:20:00Z">
        <w:r w:rsidRPr="00CA1915">
          <w:rPr>
            <w:lang w:val="en-US"/>
            <w:rPrChange w:id="1491" w:author="Holger Eichelberger" w:date="2015-09-30T11:20:00Z">
              <w:rPr>
                <w:rFonts w:ascii="Times New Roman" w:hAnsi="Times New Roman"/>
                <w:b/>
                <w:sz w:val="18"/>
                <w:vertAlign w:val="superscript"/>
              </w:rPr>
            </w:rPrChange>
          </w:rPr>
          <w:t xml:space="preserve">Returns the </w:t>
        </w:r>
        <w:r w:rsidR="00E10C26">
          <w:rPr>
            <w:lang w:val="en-US"/>
          </w:rPr>
          <w:t xml:space="preserve">(deep) </w:t>
        </w:r>
        <w:r w:rsidRPr="00CA1915">
          <w:rPr>
            <w:lang w:val="en-US"/>
            <w:rPrChange w:id="1492" w:author="Holger Eichelberger" w:date="2015-09-30T11:20:00Z">
              <w:rPr>
                <w:rFonts w:ascii="Times New Roman" w:hAnsi="Times New Roman"/>
                <w:b/>
                <w:sz w:val="18"/>
                <w:vertAlign w:val="superscript"/>
              </w:rPr>
            </w:rPrChange>
          </w:rPr>
          <w:t xml:space="preserve">flatten set of </w:t>
        </w:r>
        <w:r w:rsidRPr="00CA1915">
          <w:rPr>
            <w:i/>
            <w:lang w:val="en-US"/>
            <w:rPrChange w:id="1493" w:author="Holger Eichelberger" w:date="2015-09-30T11:20:00Z">
              <w:rPr>
                <w:rFonts w:ascii="Times New Roman" w:hAnsi="Times New Roman"/>
                <w:sz w:val="18"/>
                <w:vertAlign w:val="superscript"/>
                <w:lang w:val="en-US"/>
              </w:rPr>
            </w:rPrChange>
          </w:rPr>
          <w:t>operand</w:t>
        </w:r>
        <w:r w:rsidRPr="00CA1915">
          <w:rPr>
            <w:lang w:val="en-US"/>
            <w:rPrChange w:id="1494" w:author="Holger Eichelberger" w:date="2015-09-30T11:20:00Z">
              <w:rPr>
                <w:rFonts w:ascii="Times New Roman" w:hAnsi="Times New Roman"/>
                <w:i/>
                <w:sz w:val="18"/>
                <w:vertAlign w:val="superscript"/>
                <w:lang w:val="en-US"/>
              </w:rPr>
            </w:rPrChange>
          </w:rPr>
          <w:t xml:space="preserve">, i.e., </w:t>
        </w:r>
        <w:r w:rsidR="00E10C26">
          <w:rPr>
            <w:lang w:val="en-US"/>
          </w:rPr>
          <w:t xml:space="preserve">all </w:t>
        </w:r>
      </w:ins>
      <w:ins w:id="1495" w:author="Holger Eichelberger" w:date="2015-09-30T11:21:00Z">
        <w:r w:rsidR="00E10C26">
          <w:rPr>
            <w:lang w:val="en-US"/>
          </w:rPr>
          <w:t xml:space="preserve">(recursively) </w:t>
        </w:r>
      </w:ins>
      <w:ins w:id="1496" w:author="Holger Eichelberger" w:date="2015-09-30T11:20:00Z">
        <w:r w:rsidR="00E10C26">
          <w:rPr>
            <w:lang w:val="en-US"/>
          </w:rPr>
          <w:t>contained nested collections are turned into individual elements and the unified set (without duplicates) is returned.</w:t>
        </w:r>
      </w:ins>
    </w:p>
    <w:p w:rsidR="009D6E7E" w:rsidRPr="009D6E7E" w:rsidRDefault="00043100" w:rsidP="009D6E7E">
      <w:pPr>
        <w:pStyle w:val="ListParagraph"/>
        <w:numPr>
          <w:ilvl w:val="0"/>
          <w:numId w:val="107"/>
        </w:numPr>
        <w:rPr>
          <w:b/>
          <w:lang w:val="en-US"/>
        </w:rPr>
      </w:pPr>
      <w:r w:rsidRPr="00043100">
        <w:rPr>
          <w:b/>
          <w:lang w:val="en-US"/>
        </w:rPr>
        <w:t>T add(T e)</w:t>
      </w:r>
    </w:p>
    <w:p w:rsidR="009D6E7E" w:rsidRPr="009D6E7E" w:rsidRDefault="009D6E7E" w:rsidP="009D6E7E">
      <w:pPr>
        <w:pStyle w:val="ListParagraph"/>
        <w:rPr>
          <w:lang w:val="en-US"/>
        </w:rPr>
      </w:pPr>
      <w:r>
        <w:rPr>
          <w:lang w:val="en-US"/>
        </w:rPr>
        <w:t xml:space="preserve">Adds an element </w:t>
      </w:r>
      <w:r w:rsidR="00043100" w:rsidRPr="00043100">
        <w:rPr>
          <w:i/>
          <w:lang w:val="en-US"/>
        </w:rPr>
        <w:t>e</w:t>
      </w:r>
      <w:r>
        <w:rPr>
          <w:lang w:val="en-US"/>
        </w:rPr>
        <w:t xml:space="preserve"> to the set denoted by </w:t>
      </w:r>
      <w:r w:rsidR="00043100" w:rsidRPr="00043100">
        <w:rPr>
          <w:i/>
          <w:lang w:val="en-US"/>
        </w:rPr>
        <w:t>operand</w:t>
      </w:r>
      <w:r>
        <w:rPr>
          <w:lang w:val="en-US"/>
        </w:rPr>
        <w:t xml:space="preserve">. If </w:t>
      </w:r>
      <w:r w:rsidR="00043100" w:rsidRPr="00043100">
        <w:rPr>
          <w:i/>
          <w:lang w:val="en-US"/>
        </w:rPr>
        <w:t>e</w:t>
      </w:r>
      <w:r>
        <w:rPr>
          <w:lang w:val="en-US"/>
        </w:rPr>
        <w:t xml:space="preserve"> was already in </w:t>
      </w:r>
      <w:r w:rsidR="00043100" w:rsidRPr="00043100">
        <w:rPr>
          <w:i/>
          <w:lang w:val="en-US"/>
        </w:rPr>
        <w:t>operand</w:t>
      </w:r>
      <w:r>
        <w:rPr>
          <w:lang w:val="en-US"/>
        </w:rPr>
        <w:t xml:space="preserve">, nothing happens. Returns </w:t>
      </w:r>
      <w:r w:rsidR="00043100" w:rsidRPr="00043100">
        <w:rPr>
          <w:i/>
          <w:lang w:val="en-US"/>
        </w:rPr>
        <w:t>e</w:t>
      </w:r>
      <w:r>
        <w:rPr>
          <w:lang w:val="en-US"/>
        </w:rPr>
        <w:t>.</w:t>
      </w:r>
    </w:p>
    <w:p w:rsidR="0028139C" w:rsidRPr="00E10C26" w:rsidRDefault="00216805" w:rsidP="0028139C">
      <w:pPr>
        <w:pStyle w:val="ListParagraph"/>
        <w:numPr>
          <w:ilvl w:val="0"/>
          <w:numId w:val="107"/>
        </w:numPr>
        <w:rPr>
          <w:ins w:id="1497" w:author="Holger Eichelberger" w:date="2015-09-30T11:19:00Z"/>
          <w:lang w:val="en-GB"/>
          <w:rPrChange w:id="1498" w:author="Holger Eichelberger" w:date="2015-09-30T11:19:00Z">
            <w:rPr>
              <w:ins w:id="1499" w:author="Holger Eichelberger" w:date="2015-09-30T11:19:00Z"/>
              <w:b/>
              <w:bCs/>
              <w:lang w:val="en-GB"/>
            </w:rPr>
          </w:rPrChange>
        </w:rPr>
      </w:pPr>
      <w:r>
        <w:rPr>
          <w:b/>
          <w:bCs/>
          <w:lang w:val="en-GB"/>
        </w:rPr>
        <w:t>Boolean</w:t>
      </w:r>
      <w:r w:rsidR="00E602EA">
        <w:rPr>
          <w:b/>
          <w:bCs/>
          <w:lang w:val="en-GB"/>
        </w:rPr>
        <w:t xml:space="preserve"> </w:t>
      </w:r>
      <w:r w:rsidR="0028139C" w:rsidRPr="0028139C">
        <w:rPr>
          <w:b/>
          <w:bCs/>
          <w:lang w:val="en-GB"/>
        </w:rPr>
        <w:t>= (</w:t>
      </w:r>
      <w:r w:rsidR="00E1078F">
        <w:rPr>
          <w:b/>
          <w:lang w:val="en-US"/>
        </w:rPr>
        <w:t>setOf(T)</w:t>
      </w:r>
      <w:r w:rsidR="0028139C" w:rsidRPr="0028139C">
        <w:rPr>
          <w:b/>
          <w:bCs/>
          <w:lang w:val="en-GB"/>
        </w:rPr>
        <w:t xml:space="preserve"> </w:t>
      </w:r>
      <w:r w:rsidR="0028139C">
        <w:rPr>
          <w:b/>
          <w:bCs/>
          <w:lang w:val="en-GB"/>
        </w:rPr>
        <w:t>s</w:t>
      </w:r>
      <w:r w:rsidR="0028139C" w:rsidRPr="0028139C">
        <w:rPr>
          <w:b/>
          <w:bCs/>
          <w:lang w:val="en-GB"/>
        </w:rPr>
        <w:t xml:space="preserve">) </w:t>
      </w:r>
    </w:p>
    <w:p w:rsidR="00CA1915" w:rsidRDefault="00E10C26" w:rsidP="00CA1915">
      <w:pPr>
        <w:pStyle w:val="ListParagraph"/>
        <w:rPr>
          <w:ins w:id="1500" w:author="Holger Eichelberger" w:date="2015-09-30T11:19:00Z"/>
          <w:lang w:val="en-US"/>
        </w:rPr>
        <w:pPrChange w:id="1501" w:author="Holger Eichelberger" w:date="2015-09-30T11:19:00Z">
          <w:pPr>
            <w:pStyle w:val="ListParagraph"/>
            <w:numPr>
              <w:numId w:val="107"/>
            </w:numPr>
            <w:ind w:hanging="360"/>
          </w:pPr>
        </w:pPrChange>
      </w:pPr>
      <w:ins w:id="1502" w:author="Holger Eichelberger" w:date="2015-09-30T11:19:00Z">
        <w:r>
          <w:rPr>
            <w:lang w:val="en-US"/>
          </w:rPr>
          <w:t xml:space="preserve">Assigns the value </w:t>
        </w:r>
        <w:r>
          <w:rPr>
            <w:i/>
            <w:lang w:val="en-US"/>
          </w:rPr>
          <w:t>s</w:t>
        </w:r>
        <w:r>
          <w:rPr>
            <w:lang w:val="en-US"/>
          </w:rPr>
          <w:t xml:space="preserve"> to the operand and returns </w:t>
        </w:r>
        <w:r>
          <w:rPr>
            <w:i/>
            <w:lang w:val="en-US"/>
          </w:rPr>
          <w:t>true</w:t>
        </w:r>
        <w:r w:rsidR="00CA1915">
          <w:fldChar w:fldCharType="begin"/>
        </w:r>
        <w:r w:rsidRPr="00E10C26">
          <w:rPr>
            <w:lang w:val="en-US"/>
          </w:rPr>
          <w:instrText xml:space="preserve"> NOTEREF _Ref341897804 \h  \* MERGEFORMAT </w:instrText>
        </w:r>
      </w:ins>
      <w:ins w:id="1503" w:author="Holger Eichelberger" w:date="2015-09-30T11:19:00Z">
        <w:r w:rsidR="00CA1915">
          <w:fldChar w:fldCharType="separate"/>
        </w:r>
      </w:ins>
      <w:ins w:id="1504" w:author="Holger Eichelberger" w:date="2015-11-09T11:33:00Z">
        <w:r w:rsidR="00CA1915" w:rsidRPr="00CA1915">
          <w:rPr>
            <w:i/>
            <w:vertAlign w:val="superscript"/>
            <w:lang w:val="en-US"/>
            <w:rPrChange w:id="1505" w:author="Holger Eichelberger" w:date="2015-11-09T11:33:00Z">
              <w:rPr>
                <w:rFonts w:ascii="Times New Roman" w:hAnsi="Times New Roman"/>
                <w:sz w:val="18"/>
                <w:vertAlign w:val="superscript"/>
                <w:lang w:val="en-US"/>
              </w:rPr>
            </w:rPrChange>
          </w:rPr>
          <w:t>14</w:t>
        </w:r>
      </w:ins>
      <w:ins w:id="1506" w:author="Holger Eichelberger" w:date="2015-09-30T11:19:00Z">
        <w:r w:rsidR="00CA1915">
          <w:fldChar w:fldCharType="end"/>
        </w:r>
        <w:r w:rsidRPr="00001537">
          <w:rPr>
            <w:lang w:val="en-US"/>
          </w:rPr>
          <w:t>.</w:t>
        </w:r>
      </w:ins>
    </w:p>
    <w:p w:rsidR="00CA1915" w:rsidRPr="00CA1915" w:rsidRDefault="00CA1915" w:rsidP="00CA1915">
      <w:pPr>
        <w:pStyle w:val="ListParagraph"/>
        <w:rPr>
          <w:del w:id="1507" w:author="Holger Eichelberger" w:date="2015-09-30T11:19:00Z"/>
          <w:lang w:val="en-US"/>
          <w:rPrChange w:id="1508" w:author="Holger Eichelberger" w:date="2015-09-30T11:19:00Z">
            <w:rPr>
              <w:del w:id="1509" w:author="Holger Eichelberger" w:date="2015-09-30T11:19:00Z"/>
              <w:lang w:val="en-GB"/>
            </w:rPr>
          </w:rPrChange>
        </w:rPr>
        <w:pPrChange w:id="1510" w:author="Holger Eichelberger" w:date="2015-09-30T11:19:00Z">
          <w:pPr>
            <w:pStyle w:val="ListParagraph"/>
            <w:numPr>
              <w:numId w:val="107"/>
            </w:numPr>
            <w:ind w:hanging="360"/>
          </w:pPr>
        </w:pPrChange>
      </w:pPr>
    </w:p>
    <w:p w:rsidR="00194AC1" w:rsidRDefault="0028139C">
      <w:pPr>
        <w:pStyle w:val="Heading3"/>
        <w:rPr>
          <w:lang w:val="en-GB"/>
        </w:rPr>
      </w:pPr>
      <w:bookmarkStart w:id="1511" w:name="_Toc434832219"/>
      <w:del w:id="1512" w:author="Holger Eichelberger" w:date="2015-09-30T11:21:00Z">
        <w:r w:rsidDel="00E10C26">
          <w:rPr>
            <w:lang w:val="en-US"/>
          </w:rPr>
          <w:delText xml:space="preserve">Assigns the value </w:delText>
        </w:r>
        <w:r w:rsidDel="00E10C26">
          <w:rPr>
            <w:i/>
            <w:lang w:val="en-US"/>
          </w:rPr>
          <w:delText>s</w:delText>
        </w:r>
        <w:r w:rsidDel="00E10C26">
          <w:rPr>
            <w:lang w:val="en-US"/>
          </w:rPr>
          <w:delText xml:space="preserve"> to the </w:delText>
        </w:r>
        <w:r w:rsidR="00654260" w:rsidDel="00E10C26">
          <w:rPr>
            <w:lang w:val="en-US"/>
          </w:rPr>
          <w:delText>operand</w:delText>
        </w:r>
        <w:r w:rsidDel="00E10C26">
          <w:rPr>
            <w:lang w:val="en-US"/>
          </w:rPr>
          <w:delText xml:space="preserve"> and returns </w:delText>
        </w:r>
        <w:r w:rsidR="00216805" w:rsidDel="00E10C26">
          <w:rPr>
            <w:i/>
            <w:lang w:val="en-US"/>
          </w:rPr>
          <w:delText>true</w:delText>
        </w:r>
        <w:r w:rsidR="00CA1915" w:rsidDel="00E10C26">
          <w:fldChar w:fldCharType="begin"/>
        </w:r>
        <w:r w:rsidR="00CA1915" w:rsidRPr="00CA1915">
          <w:rPr>
            <w:lang w:val="en-US"/>
            <w:rPrChange w:id="1513" w:author="Holger Eichelberger" w:date="2015-09-30T11:19:00Z">
              <w:rPr>
                <w:rFonts w:ascii="Times New Roman" w:hAnsi="Times New Roman"/>
                <w:sz w:val="18"/>
                <w:vertAlign w:val="superscript"/>
              </w:rPr>
            </w:rPrChange>
          </w:rPr>
          <w:delInstrText xml:space="preserve"> NOTEREF _Ref341897804 \h  \* MERGEFORMAT </w:delInstrText>
        </w:r>
        <w:r w:rsidR="00CA1915" w:rsidDel="00E10C26">
          <w:fldChar w:fldCharType="separate"/>
        </w:r>
        <w:r w:rsidR="009F0CF7" w:rsidRPr="009F0CF7" w:rsidDel="00E10C26">
          <w:rPr>
            <w:i/>
            <w:sz w:val="24"/>
            <w:vertAlign w:val="superscript"/>
            <w:lang w:val="en-US"/>
          </w:rPr>
          <w:delText>12</w:delText>
        </w:r>
        <w:r w:rsidR="00CA1915" w:rsidDel="00E10C26">
          <w:fldChar w:fldCharType="end"/>
        </w:r>
        <w:r w:rsidRPr="00001537" w:rsidDel="00E10C26">
          <w:rPr>
            <w:lang w:val="en-US"/>
          </w:rPr>
          <w:delText>.</w:delText>
        </w:r>
      </w:del>
      <w:bookmarkStart w:id="1514" w:name="_Toc385852551"/>
      <w:bookmarkEnd w:id="1514"/>
      <w:r w:rsidR="00563F67">
        <w:rPr>
          <w:lang w:val="en-GB"/>
        </w:rPr>
        <w:t>Sequence</w:t>
      </w:r>
      <w:bookmarkEnd w:id="1511"/>
    </w:p>
    <w:p w:rsidR="006361F7" w:rsidRPr="00563F67" w:rsidRDefault="005E7EA1" w:rsidP="006361F7">
      <w:pPr>
        <w:rPr>
          <w:lang w:val="en-US"/>
        </w:rPr>
      </w:pPr>
      <w:r w:rsidRPr="005E7EA1">
        <w:rPr>
          <w:lang w:val="en-US"/>
        </w:rPr>
        <w:t>A sequence is a collection where the elements are ordered. An element may be part of a sequence more than once.</w:t>
      </w:r>
      <w:r w:rsidR="00563F67">
        <w:rPr>
          <w:lang w:val="en-US"/>
        </w:rPr>
        <w:t xml:space="preserve"> Sequence inherits the operations from Collection.</w:t>
      </w:r>
    </w:p>
    <w:p w:rsidR="009B2A3C" w:rsidRDefault="009B2A3C" w:rsidP="009B2A3C">
      <w:pPr>
        <w:pStyle w:val="ListParagraph"/>
        <w:numPr>
          <w:ilvl w:val="0"/>
          <w:numId w:val="107"/>
        </w:numPr>
        <w:rPr>
          <w:b/>
          <w:lang w:val="en-US"/>
        </w:rPr>
      </w:pPr>
      <w:r>
        <w:rPr>
          <w:b/>
          <w:lang w:val="en-US"/>
        </w:rPr>
        <w:t xml:space="preserve">Boolean </w:t>
      </w:r>
      <w:r w:rsidR="00E602EA">
        <w:rPr>
          <w:b/>
          <w:lang w:val="en-US"/>
        </w:rPr>
        <w:t>=</w:t>
      </w:r>
      <w:r>
        <w:rPr>
          <w:b/>
          <w:lang w:val="en-US"/>
        </w:rPr>
        <w:t>=</w:t>
      </w:r>
      <w:r w:rsidR="003B21C3">
        <w:rPr>
          <w:b/>
          <w:lang w:val="en-US"/>
        </w:rPr>
        <w:t xml:space="preserve"> </w:t>
      </w:r>
      <w:r>
        <w:rPr>
          <w:b/>
          <w:lang w:val="en-US"/>
        </w:rPr>
        <w:t>(</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Evaluates to true if </w:t>
      </w:r>
      <w:r>
        <w:rPr>
          <w:i/>
          <w:iCs/>
          <w:lang w:val="en-US"/>
        </w:rPr>
        <w:t>operand</w:t>
      </w:r>
      <w:r w:rsidRPr="00563F67">
        <w:rPr>
          <w:i/>
          <w:iCs/>
          <w:lang w:val="en-US"/>
        </w:rPr>
        <w:t xml:space="preserve"> </w:t>
      </w:r>
      <w:r w:rsidRPr="00563F67">
        <w:rPr>
          <w:lang w:val="en-US"/>
        </w:rPr>
        <w:t xml:space="preserve">and </w:t>
      </w:r>
      <w:r w:rsidRPr="00563F67">
        <w:rPr>
          <w:i/>
          <w:iCs/>
          <w:lang w:val="en-US"/>
        </w:rPr>
        <w:t xml:space="preserve">s </w:t>
      </w:r>
      <w:r w:rsidRPr="00563F67">
        <w:rPr>
          <w:lang w:val="en-US"/>
        </w:rPr>
        <w:t>contain the same elements.</w:t>
      </w:r>
    </w:p>
    <w:p w:rsidR="009B2A3C" w:rsidRDefault="009B2A3C" w:rsidP="009B2A3C">
      <w:pPr>
        <w:pStyle w:val="ListParagraph"/>
        <w:numPr>
          <w:ilvl w:val="0"/>
          <w:numId w:val="107"/>
        </w:numPr>
        <w:rPr>
          <w:b/>
          <w:lang w:val="en-US"/>
        </w:rPr>
      </w:pPr>
      <w:r>
        <w:rPr>
          <w:b/>
          <w:lang w:val="en-US"/>
        </w:rPr>
        <w:t>Sequence</w:t>
      </w:r>
      <w:r w:rsidR="00E1078F">
        <w:rPr>
          <w:b/>
          <w:lang w:val="en-US"/>
        </w:rPr>
        <w:t>(</w:t>
      </w:r>
      <w:r>
        <w:rPr>
          <w:b/>
          <w:lang w:val="en-US"/>
        </w:rPr>
        <w:t>T</w:t>
      </w:r>
      <w:r w:rsidR="00E1078F">
        <w:rPr>
          <w:b/>
          <w:lang w:val="en-US"/>
        </w:rPr>
        <w:t>)</w:t>
      </w:r>
      <w:r>
        <w:rPr>
          <w:b/>
          <w:lang w:val="en-US"/>
        </w:rPr>
        <w:t xml:space="preserve"> union (</w:t>
      </w:r>
      <w:r w:rsidR="00E1078F">
        <w:rPr>
          <w:b/>
          <w:lang w:val="en-US"/>
        </w:rPr>
        <w:t>sequenceOf(</w:t>
      </w:r>
      <w:r>
        <w:rPr>
          <w:b/>
          <w:lang w:val="en-US"/>
        </w:rPr>
        <w:t>T</w:t>
      </w:r>
      <w:r w:rsidR="00E1078F">
        <w:rPr>
          <w:b/>
          <w:lang w:val="en-US"/>
        </w:rPr>
        <w:t>)</w:t>
      </w:r>
      <w:r>
        <w:rPr>
          <w:b/>
          <w:lang w:val="en-US"/>
        </w:rPr>
        <w:t xml:space="preserve"> s)</w:t>
      </w:r>
    </w:p>
    <w:p w:rsidR="009B2A3C" w:rsidRDefault="009B2A3C" w:rsidP="009B2A3C">
      <w:pPr>
        <w:pStyle w:val="ListParagraph"/>
        <w:rPr>
          <w:lang w:val="en-US"/>
        </w:rPr>
      </w:pPr>
      <w:r w:rsidRPr="00563F67">
        <w:rPr>
          <w:lang w:val="en-US"/>
        </w:rPr>
        <w:t xml:space="preserve">The union of </w:t>
      </w:r>
      <w:r w:rsidRPr="00563F67">
        <w:rPr>
          <w:i/>
          <w:iCs/>
          <w:lang w:val="en-US"/>
        </w:rPr>
        <w:t xml:space="preserve">operand </w:t>
      </w:r>
      <w:r w:rsidRPr="00563F67">
        <w:rPr>
          <w:lang w:val="en-US"/>
        </w:rPr>
        <w:t xml:space="preserve">and </w:t>
      </w:r>
      <w:r w:rsidRPr="00563F67">
        <w:rPr>
          <w:i/>
          <w:iCs/>
          <w:lang w:val="en-US"/>
        </w:rPr>
        <w:t>s</w:t>
      </w:r>
      <w:r w:rsidRPr="00563F67">
        <w:rPr>
          <w:lang w:val="en-US"/>
        </w:rPr>
        <w:t>.</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et</w:t>
      </w:r>
      <w:r>
        <w:rPr>
          <w:b/>
          <w:bCs/>
          <w:lang w:val="en-US"/>
        </w:rPr>
        <w:t>Of(</w:t>
      </w:r>
      <w:r w:rsidR="009B2A3C" w:rsidRPr="00985799">
        <w:rPr>
          <w:b/>
          <w:bCs/>
          <w:lang w:val="en-US"/>
        </w:rPr>
        <w:t>T</w:t>
      </w:r>
      <w:r>
        <w:rPr>
          <w:b/>
          <w:bCs/>
          <w:lang w:val="en-US"/>
        </w:rPr>
        <w:t>)</w:t>
      </w:r>
      <w:r w:rsidR="009B2A3C" w:rsidRPr="00985799">
        <w:rPr>
          <w:b/>
          <w:bCs/>
          <w:lang w:val="en-US"/>
        </w:rPr>
        <w:t xml:space="preserve"> asSet</w:t>
      </w:r>
      <w:r w:rsidR="003B21C3">
        <w:rPr>
          <w:b/>
          <w:bCs/>
          <w:lang w:val="en-US"/>
        </w:rPr>
        <w:t xml:space="preserve"> </w:t>
      </w:r>
      <w:r w:rsidR="009B2A3C" w:rsidRPr="00985799">
        <w:rPr>
          <w:b/>
          <w:bCs/>
          <w:lang w:val="en-US"/>
        </w:rPr>
        <w:t xml:space="preserve">() </w:t>
      </w:r>
    </w:p>
    <w:p w:rsidR="009B2A3C" w:rsidRDefault="005E7EA1" w:rsidP="009B2A3C">
      <w:pPr>
        <w:pStyle w:val="ListParagraph"/>
        <w:rPr>
          <w:lang w:val="en-US"/>
        </w:rPr>
      </w:pPr>
      <w:r w:rsidRPr="005E7EA1">
        <w:rPr>
          <w:lang w:val="en-US"/>
        </w:rPr>
        <w:t xml:space="preserve">The Set containing all the elements from </w:t>
      </w:r>
      <w:r w:rsidR="006D6417">
        <w:rPr>
          <w:i/>
          <w:iCs/>
          <w:lang w:val="en-US"/>
        </w:rPr>
        <w:t>operand</w:t>
      </w:r>
      <w:r w:rsidRPr="005E7EA1">
        <w:rPr>
          <w:lang w:val="en-US"/>
        </w:rPr>
        <w:t xml:space="preserve">, with duplicates removed. </w:t>
      </w:r>
    </w:p>
    <w:p w:rsidR="009B2A3C" w:rsidRPr="00985799" w:rsidRDefault="00E1078F" w:rsidP="009B2A3C">
      <w:pPr>
        <w:pStyle w:val="ListParagraph"/>
        <w:numPr>
          <w:ilvl w:val="0"/>
          <w:numId w:val="107"/>
        </w:numPr>
        <w:rPr>
          <w:lang w:val="en-US"/>
        </w:rPr>
      </w:pPr>
      <w:r>
        <w:rPr>
          <w:b/>
          <w:bCs/>
          <w:lang w:val="en-US"/>
        </w:rPr>
        <w:t>s</w:t>
      </w:r>
      <w:r w:rsidR="009B2A3C" w:rsidRPr="00985799">
        <w:rPr>
          <w:b/>
          <w:bCs/>
          <w:lang w:val="en-US"/>
        </w:rPr>
        <w:t>equence</w:t>
      </w:r>
      <w:r>
        <w:rPr>
          <w:b/>
          <w:bCs/>
          <w:lang w:val="en-US"/>
        </w:rPr>
        <w:t>Of(</w:t>
      </w:r>
      <w:r w:rsidR="009B2A3C" w:rsidRPr="00985799">
        <w:rPr>
          <w:b/>
          <w:bCs/>
          <w:lang w:val="en-US"/>
        </w:rPr>
        <w:t>T</w:t>
      </w:r>
      <w:r>
        <w:rPr>
          <w:b/>
          <w:bCs/>
          <w:lang w:val="en-US"/>
        </w:rPr>
        <w:t>)</w:t>
      </w:r>
      <w:r w:rsidR="009B2A3C" w:rsidRPr="00985799">
        <w:rPr>
          <w:b/>
          <w:bCs/>
          <w:lang w:val="en-US"/>
        </w:rPr>
        <w:t xml:space="preserve"> asSequence</w:t>
      </w:r>
      <w:r w:rsidR="003B21C3">
        <w:rPr>
          <w:b/>
          <w:bCs/>
          <w:lang w:val="en-US"/>
        </w:rPr>
        <w:t xml:space="preserve"> </w:t>
      </w:r>
      <w:r w:rsidR="009B2A3C" w:rsidRPr="00985799">
        <w:rPr>
          <w:b/>
          <w:bCs/>
          <w:lang w:val="en-US"/>
        </w:rPr>
        <w:t>()</w:t>
      </w:r>
    </w:p>
    <w:p w:rsidR="00194AC1" w:rsidRDefault="005E7EA1">
      <w:pPr>
        <w:pStyle w:val="ListParagraph"/>
        <w:rPr>
          <w:bCs/>
          <w:lang w:val="en-US"/>
        </w:rPr>
      </w:pPr>
      <w:r w:rsidRPr="005E7EA1">
        <w:rPr>
          <w:bCs/>
          <w:lang w:val="en-US"/>
        </w:rPr>
        <w:t xml:space="preserve">The Sequence identical to the </w:t>
      </w:r>
      <w:r w:rsidRPr="005E7EA1">
        <w:rPr>
          <w:bCs/>
          <w:i/>
          <w:lang w:val="en-US"/>
        </w:rPr>
        <w:t>operand</w:t>
      </w:r>
      <w:r w:rsidRPr="005E7EA1">
        <w:rPr>
          <w:bCs/>
          <w:lang w:val="en-US"/>
        </w:rPr>
        <w:t xml:space="preserve"> itself. This operation exists for convenience reasons. </w:t>
      </w:r>
    </w:p>
    <w:p w:rsidR="009D6E7E" w:rsidRPr="009D6E7E" w:rsidRDefault="009D6E7E" w:rsidP="009D6E7E">
      <w:pPr>
        <w:pStyle w:val="ListParagraph"/>
        <w:numPr>
          <w:ilvl w:val="0"/>
          <w:numId w:val="107"/>
        </w:numPr>
        <w:rPr>
          <w:b/>
          <w:lang w:val="en-US"/>
        </w:rPr>
      </w:pPr>
      <w:r w:rsidRPr="009D6E7E">
        <w:rPr>
          <w:b/>
          <w:lang w:val="en-US"/>
        </w:rPr>
        <w:t>T add(T e)</w:t>
      </w:r>
    </w:p>
    <w:p w:rsidR="009D6E7E" w:rsidRPr="009D6E7E" w:rsidRDefault="009D6E7E" w:rsidP="009D6E7E">
      <w:pPr>
        <w:pStyle w:val="ListParagraph"/>
        <w:rPr>
          <w:lang w:val="en-US"/>
        </w:rPr>
      </w:pPr>
      <w:r>
        <w:rPr>
          <w:lang w:val="en-US"/>
        </w:rPr>
        <w:t xml:space="preserve">Adds an element </w:t>
      </w:r>
      <w:r w:rsidRPr="009D6E7E">
        <w:rPr>
          <w:i/>
          <w:lang w:val="en-US"/>
        </w:rPr>
        <w:t>e</w:t>
      </w:r>
      <w:r>
        <w:rPr>
          <w:lang w:val="en-US"/>
        </w:rPr>
        <w:t xml:space="preserve"> to the end of the sequence denoted by </w:t>
      </w:r>
      <w:r w:rsidRPr="009D6E7E">
        <w:rPr>
          <w:i/>
          <w:lang w:val="en-US"/>
        </w:rPr>
        <w:t>operand</w:t>
      </w:r>
      <w:r>
        <w:rPr>
          <w:lang w:val="en-US"/>
        </w:rPr>
        <w:t xml:space="preserve">. If </w:t>
      </w:r>
      <w:r w:rsidRPr="009D6E7E">
        <w:rPr>
          <w:i/>
          <w:lang w:val="en-US"/>
        </w:rPr>
        <w:t>e</w:t>
      </w:r>
      <w:r>
        <w:rPr>
          <w:lang w:val="en-US"/>
        </w:rPr>
        <w:t xml:space="preserve"> was already in </w:t>
      </w:r>
      <w:r w:rsidR="00043100" w:rsidRPr="00043100">
        <w:rPr>
          <w:i/>
          <w:lang w:val="en-US"/>
        </w:rPr>
        <w:t>operand</w:t>
      </w:r>
      <w:r>
        <w:rPr>
          <w:lang w:val="en-US"/>
        </w:rPr>
        <w:t xml:space="preserve">, nothing happens. Returns </w:t>
      </w:r>
      <w:r w:rsidRPr="009D6E7E">
        <w:rPr>
          <w:i/>
          <w:lang w:val="en-US"/>
        </w:rPr>
        <w:t>e</w:t>
      </w:r>
      <w:r>
        <w:rPr>
          <w:lang w:val="en-US"/>
        </w:rPr>
        <w:t>.</w:t>
      </w:r>
    </w:p>
    <w:p w:rsidR="00194AC1" w:rsidRDefault="003B21C3">
      <w:pPr>
        <w:pStyle w:val="ListParagraph"/>
        <w:numPr>
          <w:ilvl w:val="0"/>
          <w:numId w:val="107"/>
        </w:numPr>
        <w:rPr>
          <w:lang w:val="en-US"/>
        </w:rPr>
      </w:pPr>
      <w:r>
        <w:rPr>
          <w:b/>
          <w:bCs/>
        </w:rPr>
        <w:t>T a</w:t>
      </w:r>
      <w:r w:rsidRPr="003B21C3">
        <w:rPr>
          <w:b/>
          <w:bCs/>
        </w:rPr>
        <w:t>t</w:t>
      </w:r>
      <w:r>
        <w:rPr>
          <w:b/>
          <w:bCs/>
        </w:rPr>
        <w:t xml:space="preserve"> </w:t>
      </w:r>
      <w:r w:rsidRPr="003B21C3">
        <w:rPr>
          <w:b/>
          <w:bCs/>
        </w:rPr>
        <w:t>(Integer</w:t>
      </w:r>
      <w:r>
        <w:rPr>
          <w:b/>
          <w:bCs/>
        </w:rPr>
        <w:t xml:space="preserve"> i</w:t>
      </w:r>
      <w:r w:rsidRPr="003B21C3">
        <w:rPr>
          <w:b/>
          <w:bCs/>
        </w:rPr>
        <w:t>)</w:t>
      </w:r>
    </w:p>
    <w:p w:rsidR="00194AC1" w:rsidRDefault="005E7EA1">
      <w:pPr>
        <w:pStyle w:val="ListParagraph"/>
        <w:rPr>
          <w:lang w:val="en-US"/>
        </w:rPr>
      </w:pPr>
      <w:r w:rsidRPr="005E7EA1">
        <w:rPr>
          <w:lang w:val="en-US"/>
        </w:rPr>
        <w:t xml:space="preserve">The </w:t>
      </w:r>
      <w:r w:rsidRPr="005E7EA1">
        <w:rPr>
          <w:i/>
          <w:iCs/>
          <w:lang w:val="en-US"/>
        </w:rPr>
        <w:t xml:space="preserve">i-th </w:t>
      </w:r>
      <w:r w:rsidRPr="005E7EA1">
        <w:rPr>
          <w:lang w:val="en-US"/>
        </w:rPr>
        <w:t xml:space="preserve">element of </w:t>
      </w:r>
      <w:r w:rsidR="003B21C3">
        <w:rPr>
          <w:lang w:val="en-US"/>
        </w:rPr>
        <w:t xml:space="preserve">the </w:t>
      </w:r>
      <w:r w:rsidRPr="005E7EA1">
        <w:rPr>
          <w:lang w:val="en-US"/>
        </w:rPr>
        <w:t>sequence</w:t>
      </w:r>
      <w:r w:rsidR="003B21C3">
        <w:rPr>
          <w:lang w:val="en-US"/>
        </w:rPr>
        <w:t xml:space="preserve"> </w:t>
      </w:r>
      <w:r w:rsidRPr="005E7EA1">
        <w:rPr>
          <w:i/>
          <w:lang w:val="en-US"/>
        </w:rPr>
        <w:t>operand</w:t>
      </w:r>
      <w:r w:rsidRPr="005E7EA1">
        <w:rPr>
          <w:lang w:val="en-US"/>
        </w:rPr>
        <w:t>.</w:t>
      </w:r>
      <w:r w:rsidR="00932AC3">
        <w:rPr>
          <w:lang w:val="en-US"/>
        </w:rPr>
        <w:t xml:space="preserve"> </w:t>
      </w:r>
      <w:r w:rsidR="008867BC">
        <w:rPr>
          <w:lang w:val="en-US"/>
        </w:rPr>
        <w:t>Valid i</w:t>
      </w:r>
      <w:r w:rsidRPr="005E7EA1">
        <w:rPr>
          <w:lang w:val="en-US"/>
        </w:rPr>
        <w:t xml:space="preserve">ndices run from 0 to </w:t>
      </w:r>
      <w:r w:rsidRPr="005E7EA1">
        <w:rPr>
          <w:i/>
          <w:iCs/>
          <w:lang w:val="en-US"/>
        </w:rPr>
        <w:t>size()</w:t>
      </w:r>
      <w:r w:rsidR="008867BC">
        <w:rPr>
          <w:i/>
          <w:iCs/>
          <w:lang w:val="en-US"/>
        </w:rPr>
        <w:t>-1</w:t>
      </w:r>
      <w:r w:rsidRPr="005E7EA1">
        <w:rPr>
          <w:lang w:val="en-US"/>
        </w:rPr>
        <w:t>.</w:t>
      </w:r>
    </w:p>
    <w:p w:rsidR="00194AC1" w:rsidRPr="00494935" w:rsidRDefault="003B21C3" w:rsidP="00494935">
      <w:pPr>
        <w:pStyle w:val="ListParagraph"/>
        <w:rPr>
          <w:lang w:val="en-US"/>
        </w:rPr>
      </w:pPr>
      <w:r w:rsidRPr="00494935">
        <w:rPr>
          <w:b/>
          <w:bCs/>
          <w:lang w:val="en-US"/>
        </w:rPr>
        <w:t>T [</w:t>
      </w:r>
      <w:r w:rsidR="00494935" w:rsidRPr="00494935">
        <w:rPr>
          <w:b/>
          <w:bCs/>
          <w:lang w:val="en-US"/>
        </w:rPr>
        <w:t>Integer i</w:t>
      </w:r>
      <w:r w:rsidRPr="00494935">
        <w:rPr>
          <w:b/>
          <w:bCs/>
          <w:lang w:val="en-US"/>
        </w:rPr>
        <w:t>]</w:t>
      </w:r>
      <w:r w:rsidRPr="00494935">
        <w:rPr>
          <w:lang w:val="en-US"/>
        </w:rPr>
        <w:t xml:space="preserve">The </w:t>
      </w:r>
      <w:r w:rsidRPr="00494935">
        <w:rPr>
          <w:i/>
          <w:iCs/>
          <w:lang w:val="en-US"/>
        </w:rPr>
        <w:t xml:space="preserve">i-th </w:t>
      </w:r>
      <w:r w:rsidRPr="00494935">
        <w:rPr>
          <w:lang w:val="en-US"/>
        </w:rPr>
        <w:t xml:space="preserve">element of the sequence </w:t>
      </w:r>
      <w:r w:rsidRPr="00494935">
        <w:rPr>
          <w:i/>
          <w:lang w:val="en-US"/>
        </w:rPr>
        <w:t>operand</w:t>
      </w:r>
      <w:r w:rsidRPr="00494935">
        <w:rPr>
          <w:lang w:val="en-US"/>
        </w:rPr>
        <w:t>. This operation is an alias for at.</w:t>
      </w:r>
      <w:r w:rsidR="00932AC3" w:rsidRPr="00494935">
        <w:rPr>
          <w:lang w:val="en-US"/>
        </w:rPr>
        <w:t xml:space="preserve"> </w:t>
      </w:r>
      <w:r w:rsidR="008867BC" w:rsidRPr="00494935">
        <w:rPr>
          <w:lang w:val="en-US"/>
        </w:rPr>
        <w:t xml:space="preserve">Valid indices </w:t>
      </w:r>
      <w:r w:rsidR="005E7EA1" w:rsidRPr="00494935">
        <w:rPr>
          <w:lang w:val="en-US"/>
        </w:rPr>
        <w:t xml:space="preserve">run from 0 to </w:t>
      </w:r>
      <w:r w:rsidR="005E7EA1" w:rsidRPr="00494935">
        <w:rPr>
          <w:i/>
          <w:iCs/>
          <w:lang w:val="en-US"/>
        </w:rPr>
        <w:t>size()</w:t>
      </w:r>
      <w:r w:rsidR="008867BC" w:rsidRPr="00494935">
        <w:rPr>
          <w:i/>
          <w:iCs/>
          <w:lang w:val="en-US"/>
        </w:rPr>
        <w:t>-1</w:t>
      </w:r>
      <w:r w:rsidR="005E7EA1" w:rsidRPr="00494935">
        <w:rPr>
          <w:lang w:val="en-US"/>
        </w:rPr>
        <w:t>.</w:t>
      </w:r>
    </w:p>
    <w:p w:rsidR="00194AC1" w:rsidRDefault="00325E68">
      <w:pPr>
        <w:pStyle w:val="ListParagraph"/>
        <w:numPr>
          <w:ilvl w:val="0"/>
          <w:numId w:val="107"/>
        </w:numPr>
        <w:rPr>
          <w:lang w:val="en-US"/>
        </w:rPr>
      </w:pPr>
      <w:r w:rsidRPr="00325E68">
        <w:rPr>
          <w:b/>
          <w:bCs/>
        </w:rPr>
        <w:t xml:space="preserve">T </w:t>
      </w:r>
      <w:r w:rsidR="005E7EA1" w:rsidRPr="005E7EA1">
        <w:rPr>
          <w:b/>
          <w:bCs/>
        </w:rPr>
        <w:t>first</w:t>
      </w:r>
      <w:r>
        <w:rPr>
          <w:b/>
          <w:bCs/>
        </w:rPr>
        <w:t xml:space="preserve"> </w:t>
      </w:r>
      <w:r w:rsidR="005E7EA1" w:rsidRPr="005E7EA1">
        <w:rPr>
          <w:b/>
          <w:bCs/>
        </w:rPr>
        <w:t>()</w:t>
      </w:r>
    </w:p>
    <w:p w:rsidR="00194AC1" w:rsidRDefault="005E7EA1">
      <w:pPr>
        <w:pStyle w:val="ListParagraph"/>
        <w:rPr>
          <w:lang w:val="en-US"/>
        </w:rPr>
      </w:pPr>
      <w:r w:rsidRPr="005E7EA1">
        <w:rPr>
          <w:lang w:val="en-US"/>
        </w:rPr>
        <w:t xml:space="preserve">The first element in </w:t>
      </w:r>
      <w:r w:rsidR="00523F1B">
        <w:rPr>
          <w:i/>
          <w:iCs/>
          <w:lang w:val="en-US"/>
        </w:rPr>
        <w:t>operand</w:t>
      </w:r>
      <w:r w:rsidRPr="005E7EA1">
        <w:rPr>
          <w:lang w:val="en-US"/>
        </w:rPr>
        <w:t>.</w:t>
      </w:r>
    </w:p>
    <w:p w:rsidR="00194AC1" w:rsidRDefault="005E7EA1">
      <w:pPr>
        <w:pStyle w:val="ListParagraph"/>
        <w:numPr>
          <w:ilvl w:val="0"/>
          <w:numId w:val="107"/>
        </w:numPr>
        <w:rPr>
          <w:lang w:val="en-US"/>
        </w:rPr>
      </w:pPr>
      <w:r w:rsidRPr="005E7EA1">
        <w:rPr>
          <w:b/>
          <w:lang w:val="en-US"/>
        </w:rPr>
        <w:t>T</w:t>
      </w:r>
      <w:r w:rsidR="00325E68">
        <w:rPr>
          <w:lang w:val="en-US"/>
        </w:rPr>
        <w:t xml:space="preserve"> </w:t>
      </w:r>
      <w:r w:rsidRPr="005E7EA1">
        <w:rPr>
          <w:b/>
          <w:bCs/>
        </w:rPr>
        <w:t xml:space="preserve">last() </w:t>
      </w:r>
    </w:p>
    <w:p w:rsidR="00194AC1" w:rsidRDefault="005E7EA1">
      <w:pPr>
        <w:pStyle w:val="ListParagraph"/>
        <w:rPr>
          <w:lang w:val="en-US"/>
        </w:rPr>
      </w:pPr>
      <w:r w:rsidRPr="005E7EA1">
        <w:rPr>
          <w:lang w:val="en-US"/>
        </w:rPr>
        <w:t xml:space="preserve">The last element in </w:t>
      </w:r>
      <w:r w:rsidR="00523F1B">
        <w:rPr>
          <w:i/>
          <w:iCs/>
          <w:lang w:val="en-US"/>
        </w:rPr>
        <w:t>operand</w:t>
      </w:r>
      <w:r w:rsidRPr="005E7EA1">
        <w:rPr>
          <w:lang w:val="en-US"/>
        </w:rPr>
        <w:t>.</w:t>
      </w:r>
    </w:p>
    <w:p w:rsidR="000013DE" w:rsidRPr="000013DE" w:rsidRDefault="007A6F89">
      <w:pPr>
        <w:pStyle w:val="ListParagraph"/>
        <w:numPr>
          <w:ilvl w:val="0"/>
          <w:numId w:val="107"/>
        </w:numPr>
        <w:rPr>
          <w:b/>
          <w:lang w:val="en-US"/>
        </w:rPr>
      </w:pPr>
      <w:r w:rsidRPr="007A6F89">
        <w:rPr>
          <w:b/>
          <w:lang w:val="en-US"/>
        </w:rPr>
        <w:t>Boolean hasDuplicates()</w:t>
      </w:r>
    </w:p>
    <w:p w:rsidR="007A6F89" w:rsidRPr="007A6F89" w:rsidRDefault="000013DE" w:rsidP="007A6F89">
      <w:pPr>
        <w:pStyle w:val="ListParagraph"/>
        <w:rPr>
          <w:lang w:val="en-US"/>
        </w:rPr>
      </w:pPr>
      <w:r>
        <w:rPr>
          <w:lang w:val="en-US"/>
        </w:rPr>
        <w:t xml:space="preserve">Returns whether at least one of the elements in </w:t>
      </w:r>
      <w:r w:rsidR="007A6F89" w:rsidRPr="007A6F89">
        <w:rPr>
          <w:i/>
          <w:lang w:val="en-US"/>
        </w:rPr>
        <w:t>operand</w:t>
      </w:r>
      <w:r>
        <w:rPr>
          <w:lang w:val="en-US"/>
        </w:rPr>
        <w:t xml:space="preserve"> has a duplicate.</w:t>
      </w:r>
    </w:p>
    <w:p w:rsidR="00194AC1" w:rsidRDefault="00E1078F">
      <w:pPr>
        <w:pStyle w:val="ListParagraph"/>
        <w:numPr>
          <w:ilvl w:val="0"/>
          <w:numId w:val="107"/>
        </w:numPr>
        <w:rPr>
          <w:lang w:val="en-US"/>
        </w:rPr>
      </w:pPr>
      <w:r>
        <w:rPr>
          <w:b/>
          <w:bCs/>
          <w:lang w:val="en-US"/>
        </w:rPr>
        <w:t>s</w:t>
      </w:r>
      <w:r w:rsidR="00325E68">
        <w:rPr>
          <w:b/>
          <w:bCs/>
          <w:lang w:val="en-US"/>
        </w:rPr>
        <w:t>equence</w:t>
      </w:r>
      <w:r>
        <w:rPr>
          <w:b/>
          <w:bCs/>
          <w:lang w:val="en-US"/>
        </w:rPr>
        <w:t>Of(</w:t>
      </w:r>
      <w:r w:rsidR="00325E68">
        <w:rPr>
          <w:b/>
          <w:bCs/>
          <w:lang w:val="en-US"/>
        </w:rPr>
        <w:t>T</w:t>
      </w:r>
      <w:r>
        <w:rPr>
          <w:b/>
          <w:bCs/>
          <w:lang w:val="en-US"/>
        </w:rPr>
        <w:t xml:space="preserve">) </w:t>
      </w:r>
      <w:r w:rsidR="005E7EA1" w:rsidRPr="005E7EA1">
        <w:rPr>
          <w:b/>
          <w:bCs/>
          <w:lang w:val="en-US"/>
        </w:rPr>
        <w:t>append (</w:t>
      </w:r>
      <w:r w:rsidR="00325E68">
        <w:rPr>
          <w:b/>
          <w:bCs/>
          <w:lang w:val="en-US"/>
        </w:rPr>
        <w:t xml:space="preserve">T </w:t>
      </w:r>
      <w:r w:rsidR="005E7EA1" w:rsidRPr="005E7EA1">
        <w:rPr>
          <w:b/>
          <w:bCs/>
          <w:lang w:val="en-US"/>
        </w:rPr>
        <w:t>object)</w:t>
      </w:r>
    </w:p>
    <w:p w:rsidR="00194AC1" w:rsidRDefault="005E7EA1">
      <w:pPr>
        <w:pStyle w:val="ListParagraph"/>
        <w:rPr>
          <w:lang w:val="en-US"/>
        </w:rPr>
      </w:pPr>
      <w:r w:rsidRPr="005E7EA1">
        <w:rPr>
          <w:lang w:val="en-US"/>
        </w:rPr>
        <w:t xml:space="preserve">The sequence of elements, consisting of all elements of </w:t>
      </w:r>
      <w:r w:rsidR="0006533E">
        <w:rPr>
          <w:i/>
          <w:iCs/>
          <w:lang w:val="en-US"/>
        </w:rPr>
        <w:t>operand</w:t>
      </w:r>
      <w:r w:rsidRPr="005E7EA1">
        <w:rPr>
          <w:lang w:val="en-US"/>
        </w:rPr>
        <w:t xml:space="preserve">, followed by </w:t>
      </w:r>
      <w:r w:rsidRPr="005E7EA1">
        <w:rPr>
          <w:i/>
          <w:iCs/>
          <w:lang w:val="en-US"/>
        </w:rPr>
        <w:t>object</w:t>
      </w:r>
      <w:r w:rsidRPr="005E7EA1">
        <w:rPr>
          <w:lang w:val="en-US"/>
        </w:rPr>
        <w:t>.</w:t>
      </w:r>
    </w:p>
    <w:p w:rsidR="00194AC1" w:rsidRDefault="00E1078F">
      <w:pPr>
        <w:pStyle w:val="ListParagraph"/>
        <w:numPr>
          <w:ilvl w:val="0"/>
          <w:numId w:val="107"/>
        </w:numPr>
        <w:rPr>
          <w:lang w:val="en-US"/>
        </w:rPr>
      </w:pPr>
      <w:r>
        <w:rPr>
          <w:b/>
          <w:bCs/>
          <w:lang w:val="en-US"/>
        </w:rPr>
        <w:t>sequenceOf(</w:t>
      </w:r>
      <w:r w:rsidR="00325E68">
        <w:rPr>
          <w:b/>
          <w:bCs/>
          <w:lang w:val="en-US"/>
        </w:rPr>
        <w:t>T</w:t>
      </w:r>
      <w:r>
        <w:rPr>
          <w:b/>
          <w:bCs/>
          <w:lang w:val="en-US"/>
        </w:rPr>
        <w:t xml:space="preserve">) </w:t>
      </w:r>
      <w:r w:rsidR="005E7EA1" w:rsidRPr="005E7EA1">
        <w:rPr>
          <w:b/>
          <w:bCs/>
          <w:lang w:val="en-US"/>
        </w:rPr>
        <w:t>prepend(</w:t>
      </w:r>
      <w:r w:rsidR="00325E68">
        <w:rPr>
          <w:b/>
          <w:bCs/>
          <w:lang w:val="en-US"/>
        </w:rPr>
        <w:t xml:space="preserve">T </w:t>
      </w:r>
      <w:r w:rsidR="005E7EA1" w:rsidRPr="005E7EA1">
        <w:rPr>
          <w:b/>
          <w:bCs/>
          <w:lang w:val="en-US"/>
        </w:rPr>
        <w:t xml:space="preserve">object) </w:t>
      </w:r>
    </w:p>
    <w:p w:rsidR="00194AC1" w:rsidRDefault="005E7EA1">
      <w:pPr>
        <w:pStyle w:val="ListParagraph"/>
        <w:rPr>
          <w:lang w:val="en-US"/>
        </w:rPr>
      </w:pPr>
      <w:r w:rsidRPr="005E7EA1">
        <w:rPr>
          <w:lang w:val="en-US"/>
        </w:rPr>
        <w:t xml:space="preserve">The sequence consisting of </w:t>
      </w:r>
      <w:r w:rsidRPr="005E7EA1">
        <w:rPr>
          <w:i/>
          <w:iCs/>
          <w:lang w:val="en-US"/>
        </w:rPr>
        <w:t>object</w:t>
      </w:r>
      <w:r w:rsidRPr="005E7EA1">
        <w:rPr>
          <w:lang w:val="en-US"/>
        </w:rPr>
        <w:t xml:space="preserve">, followed by all elements in </w:t>
      </w:r>
      <w:r w:rsidR="0006533E">
        <w:rPr>
          <w:i/>
          <w:iCs/>
          <w:lang w:val="en-US"/>
        </w:rPr>
        <w:t>operand</w:t>
      </w:r>
      <w:r w:rsidRPr="005E7EA1">
        <w:rPr>
          <w:lang w:val="en-US"/>
        </w:rPr>
        <w:t>.</w:t>
      </w:r>
    </w:p>
    <w:p w:rsidR="00194AC1" w:rsidRDefault="00E1078F">
      <w:pPr>
        <w:pStyle w:val="ListParagraph"/>
        <w:numPr>
          <w:ilvl w:val="0"/>
          <w:numId w:val="107"/>
        </w:numPr>
        <w:rPr>
          <w:lang w:val="en-US"/>
        </w:rPr>
      </w:pPr>
      <w:r>
        <w:rPr>
          <w:b/>
          <w:bCs/>
        </w:rPr>
        <w:t>sequenceOf(</w:t>
      </w:r>
      <w:r w:rsidR="00325E68">
        <w:rPr>
          <w:b/>
          <w:bCs/>
        </w:rPr>
        <w:t>T</w:t>
      </w:r>
      <w:r>
        <w:rPr>
          <w:b/>
          <w:bCs/>
        </w:rPr>
        <w:t xml:space="preserve">) </w:t>
      </w:r>
      <w:r w:rsidR="005E7EA1" w:rsidRPr="005E7EA1">
        <w:rPr>
          <w:b/>
          <w:bCs/>
        </w:rPr>
        <w:t>insertAt(</w:t>
      </w:r>
      <w:r w:rsidR="00325E68">
        <w:rPr>
          <w:b/>
          <w:bCs/>
        </w:rPr>
        <w:t xml:space="preserve">Integer </w:t>
      </w:r>
      <w:r w:rsidR="005E7EA1" w:rsidRPr="005E7EA1">
        <w:rPr>
          <w:b/>
          <w:bCs/>
        </w:rPr>
        <w:t xml:space="preserve">index, </w:t>
      </w:r>
      <w:r w:rsidR="00325E68">
        <w:rPr>
          <w:b/>
          <w:bCs/>
        </w:rPr>
        <w:t xml:space="preserve">T </w:t>
      </w:r>
      <w:r w:rsidR="005E7EA1" w:rsidRPr="005E7EA1">
        <w:rPr>
          <w:b/>
          <w:bCs/>
        </w:rPr>
        <w:t xml:space="preserve">object) </w:t>
      </w:r>
    </w:p>
    <w:p w:rsidR="00194AC1" w:rsidRDefault="005E7EA1">
      <w:pPr>
        <w:pStyle w:val="ListParagraph"/>
        <w:rPr>
          <w:lang w:val="en-US"/>
        </w:rPr>
      </w:pPr>
      <w:r w:rsidRPr="005E7EA1">
        <w:rPr>
          <w:lang w:val="en-US"/>
        </w:rPr>
        <w:t xml:space="preserve">The sequence consisting of </w:t>
      </w:r>
      <w:r w:rsidR="004E65F2">
        <w:rPr>
          <w:i/>
          <w:iCs/>
          <w:lang w:val="en-US"/>
        </w:rPr>
        <w:t>operand</w:t>
      </w:r>
      <w:r w:rsidRPr="005E7EA1">
        <w:rPr>
          <w:i/>
          <w:iCs/>
          <w:lang w:val="en-US"/>
        </w:rPr>
        <w:t xml:space="preserve"> </w:t>
      </w:r>
      <w:r w:rsidRPr="005E7EA1">
        <w:rPr>
          <w:lang w:val="en-US"/>
        </w:rPr>
        <w:t xml:space="preserve">with </w:t>
      </w:r>
      <w:r w:rsidRPr="005E7EA1">
        <w:rPr>
          <w:i/>
          <w:iCs/>
          <w:lang w:val="en-US"/>
        </w:rPr>
        <w:t xml:space="preserve">object </w:t>
      </w:r>
      <w:r w:rsidRPr="005E7EA1">
        <w:rPr>
          <w:lang w:val="en-US"/>
        </w:rPr>
        <w:t xml:space="preserve">inserted at position </w:t>
      </w:r>
      <w:r w:rsidRPr="005E7EA1">
        <w:rPr>
          <w:i/>
          <w:iCs/>
          <w:lang w:val="en-US"/>
        </w:rPr>
        <w:t>index</w:t>
      </w:r>
      <w:r w:rsidRPr="005E7EA1">
        <w:rPr>
          <w:lang w:val="en-US"/>
        </w:rPr>
        <w:t>.</w:t>
      </w:r>
      <w:r w:rsidR="00932AC3">
        <w:rPr>
          <w:lang w:val="en-US"/>
        </w:rPr>
        <w:t xml:space="preserve"> </w:t>
      </w:r>
      <w:r w:rsidR="008867BC">
        <w:rPr>
          <w:lang w:val="en-US"/>
        </w:rPr>
        <w:t>Valid i</w:t>
      </w:r>
      <w:r w:rsidR="008867BC" w:rsidRPr="005E7EA1">
        <w:rPr>
          <w:lang w:val="en-US"/>
        </w:rPr>
        <w:t xml:space="preserve">ndices </w:t>
      </w:r>
      <w:r w:rsidRPr="005E7EA1">
        <w:rPr>
          <w:lang w:val="en-US"/>
        </w:rPr>
        <w:t xml:space="preserve">run from 0 to </w:t>
      </w:r>
      <w:r w:rsidRPr="005E7EA1">
        <w:rPr>
          <w:i/>
          <w:iCs/>
          <w:lang w:val="en-US"/>
        </w:rPr>
        <w:t>size()</w:t>
      </w:r>
      <w:r w:rsidR="008867BC">
        <w:rPr>
          <w:i/>
          <w:iCs/>
          <w:lang w:val="en-US"/>
        </w:rPr>
        <w:t>-1</w:t>
      </w:r>
      <w:r w:rsidRPr="005E7EA1">
        <w:rPr>
          <w:lang w:val="en-US"/>
        </w:rPr>
        <w:t>.</w:t>
      </w:r>
    </w:p>
    <w:p w:rsidR="00194AC1" w:rsidRDefault="00325E68">
      <w:pPr>
        <w:pStyle w:val="ListParagraph"/>
        <w:numPr>
          <w:ilvl w:val="0"/>
          <w:numId w:val="107"/>
        </w:numPr>
      </w:pPr>
      <w:r>
        <w:rPr>
          <w:b/>
          <w:bCs/>
        </w:rPr>
        <w:t xml:space="preserve">Integer </w:t>
      </w:r>
      <w:r w:rsidR="005E7EA1" w:rsidRPr="005E7EA1">
        <w:rPr>
          <w:b/>
          <w:bCs/>
        </w:rPr>
        <w:t>indexOf(</w:t>
      </w:r>
      <w:r>
        <w:rPr>
          <w:b/>
          <w:bCs/>
        </w:rPr>
        <w:t xml:space="preserve">T </w:t>
      </w:r>
      <w:r w:rsidR="005E7EA1" w:rsidRPr="005E7EA1">
        <w:rPr>
          <w:b/>
          <w:bCs/>
        </w:rPr>
        <w:t>obj</w:t>
      </w:r>
      <w:r>
        <w:rPr>
          <w:b/>
          <w:bCs/>
        </w:rPr>
        <w:t>ect</w:t>
      </w:r>
      <w:r w:rsidR="005E7EA1" w:rsidRPr="005E7EA1">
        <w:rPr>
          <w:b/>
          <w:bCs/>
        </w:rPr>
        <w:t xml:space="preserve">) </w:t>
      </w:r>
    </w:p>
    <w:p w:rsidR="00194AC1" w:rsidRDefault="005E7EA1">
      <w:pPr>
        <w:pStyle w:val="ListParagraph"/>
        <w:rPr>
          <w:lang w:val="en-US"/>
        </w:rPr>
      </w:pPr>
      <w:r w:rsidRPr="005E7EA1">
        <w:rPr>
          <w:lang w:val="en-US"/>
        </w:rPr>
        <w:t xml:space="preserve">The index of object </w:t>
      </w:r>
      <w:r w:rsidRPr="005E7EA1">
        <w:rPr>
          <w:i/>
          <w:iCs/>
          <w:lang w:val="en-US"/>
        </w:rPr>
        <w:t>obj</w:t>
      </w:r>
      <w:r w:rsidR="00325E68">
        <w:rPr>
          <w:i/>
          <w:iCs/>
          <w:lang w:val="en-US"/>
        </w:rPr>
        <w:t>ect</w:t>
      </w:r>
      <w:r w:rsidRPr="005E7EA1">
        <w:rPr>
          <w:i/>
          <w:iCs/>
          <w:lang w:val="en-US"/>
        </w:rPr>
        <w:t xml:space="preserve"> </w:t>
      </w:r>
      <w:r w:rsidRPr="005E7EA1">
        <w:rPr>
          <w:lang w:val="en-US"/>
        </w:rPr>
        <w:t>in the sequence</w:t>
      </w:r>
      <w:r w:rsidR="004E65F2">
        <w:rPr>
          <w:lang w:val="en-US"/>
        </w:rPr>
        <w:t xml:space="preserve"> </w:t>
      </w:r>
      <w:r w:rsidRPr="005E7EA1">
        <w:rPr>
          <w:i/>
          <w:lang w:val="en-US"/>
        </w:rPr>
        <w:t>operand</w:t>
      </w:r>
      <w:r w:rsidRPr="005E7EA1">
        <w:rPr>
          <w:lang w:val="en-US"/>
        </w:rPr>
        <w:t>.</w:t>
      </w:r>
      <w:r w:rsidR="00341628">
        <w:rPr>
          <w:lang w:val="en-US"/>
        </w:rPr>
        <w:t xml:space="preserve"> -1 if </w:t>
      </w:r>
      <w:r w:rsidR="007A6F89" w:rsidRPr="007A6F89">
        <w:rPr>
          <w:i/>
          <w:lang w:val="en-US"/>
        </w:rPr>
        <w:t>object</w:t>
      </w:r>
      <w:r w:rsidR="00341628">
        <w:rPr>
          <w:lang w:val="en-US"/>
        </w:rPr>
        <w:t xml:space="preserve"> is not a member of </w:t>
      </w:r>
      <w:r w:rsidR="007A6F89" w:rsidRPr="007A6F89">
        <w:rPr>
          <w:i/>
          <w:lang w:val="en-US"/>
        </w:rPr>
        <w:t>operand</w:t>
      </w:r>
      <w:r w:rsidR="00341628">
        <w:rPr>
          <w:lang w:val="en-US"/>
        </w:rPr>
        <w:t>.</w:t>
      </w:r>
    </w:p>
    <w:p w:rsidR="005628D2" w:rsidRDefault="005628D2" w:rsidP="003102DC">
      <w:pPr>
        <w:pStyle w:val="ListParagraph"/>
        <w:numPr>
          <w:ilvl w:val="0"/>
          <w:numId w:val="107"/>
        </w:numPr>
        <w:rPr>
          <w:b/>
          <w:lang w:val="en-US"/>
        </w:rPr>
      </w:pPr>
      <w:r>
        <w:rPr>
          <w:b/>
          <w:lang w:val="en-US"/>
        </w:rPr>
        <w:t>Boolean overlaps(</w:t>
      </w:r>
      <w:r w:rsidR="00E1078F">
        <w:rPr>
          <w:b/>
          <w:lang w:val="en-US"/>
        </w:rPr>
        <w:t>sequenceOf(</w:t>
      </w:r>
      <w:r>
        <w:rPr>
          <w:b/>
          <w:lang w:val="en-US"/>
        </w:rPr>
        <w:t>U</w:t>
      </w:r>
      <w:r w:rsidR="00E1078F">
        <w:rPr>
          <w:b/>
          <w:lang w:val="en-US"/>
        </w:rPr>
        <w:t xml:space="preserve">) </w:t>
      </w:r>
      <w:r>
        <w:rPr>
          <w:b/>
          <w:lang w:val="en-US"/>
        </w:rPr>
        <w:t>o)</w:t>
      </w:r>
    </w:p>
    <w:p w:rsidR="00043100" w:rsidRPr="00043100" w:rsidRDefault="00043100" w:rsidP="00043100">
      <w:pPr>
        <w:pStyle w:val="ListParagraph"/>
        <w:rPr>
          <w:lang w:val="en-US"/>
        </w:rPr>
      </w:pPr>
      <w:r w:rsidRPr="00043100">
        <w:rPr>
          <w:lang w:val="en-US"/>
        </w:rPr>
        <w:t xml:space="preserve">Returns the sequence in </w:t>
      </w:r>
      <w:r w:rsidRPr="00043100">
        <w:rPr>
          <w:i/>
          <w:lang w:val="en-US"/>
        </w:rPr>
        <w:t>operand</w:t>
      </w:r>
      <w:r w:rsidRPr="00043100">
        <w:rPr>
          <w:lang w:val="en-US"/>
        </w:rPr>
        <w:t xml:space="preserve"> and </w:t>
      </w:r>
      <w:r w:rsidRPr="00043100">
        <w:rPr>
          <w:i/>
          <w:lang w:val="en-US"/>
        </w:rPr>
        <w:t>o</w:t>
      </w:r>
      <w:r w:rsidRPr="00043100">
        <w:rPr>
          <w:lang w:val="en-US"/>
        </w:rPr>
        <w:t xml:space="preserve"> have elements in common.</w:t>
      </w:r>
    </w:p>
    <w:p w:rsidR="00110ADC" w:rsidRDefault="00110ADC" w:rsidP="003102DC">
      <w:pPr>
        <w:pStyle w:val="ListParagraph"/>
        <w:numPr>
          <w:ilvl w:val="0"/>
          <w:numId w:val="107"/>
        </w:numPr>
        <w:rPr>
          <w:b/>
          <w:lang w:val="en-US"/>
        </w:rPr>
      </w:pPr>
      <w:r>
        <w:rPr>
          <w:b/>
          <w:lang w:val="en-US"/>
        </w:rPr>
        <w:t>Boolean isSubsequenceOf(</w:t>
      </w:r>
      <w:r w:rsidR="00E1078F">
        <w:rPr>
          <w:b/>
          <w:lang w:val="en-US"/>
        </w:rPr>
        <w:t>s</w:t>
      </w:r>
      <w:r>
        <w:rPr>
          <w:b/>
          <w:lang w:val="en-US"/>
        </w:rPr>
        <w:t>equence</w:t>
      </w:r>
      <w:r w:rsidR="00E1078F">
        <w:rPr>
          <w:b/>
          <w:lang w:val="en-US"/>
        </w:rPr>
        <w:t>Of(</w:t>
      </w:r>
      <w:r>
        <w:rPr>
          <w:b/>
          <w:lang w:val="en-US"/>
        </w:rPr>
        <w:t>U</w:t>
      </w:r>
      <w:r w:rsidR="00E1078F">
        <w:rPr>
          <w:b/>
          <w:lang w:val="en-US"/>
        </w:rPr>
        <w:t xml:space="preserve">) </w:t>
      </w:r>
      <w:r>
        <w:rPr>
          <w:b/>
          <w:lang w:val="en-US"/>
        </w:rPr>
        <w:t>o)</w:t>
      </w:r>
    </w:p>
    <w:p w:rsidR="009A5A26" w:rsidRDefault="00043100">
      <w:pPr>
        <w:pStyle w:val="ListParagraph"/>
        <w:rPr>
          <w:lang w:val="en-US"/>
        </w:rPr>
      </w:pPr>
      <w:r w:rsidRPr="00043100">
        <w:rPr>
          <w:lang w:val="en-US"/>
        </w:rPr>
        <w:t xml:space="preserve">Returns whether </w:t>
      </w:r>
      <w:r w:rsidRPr="00043100">
        <w:rPr>
          <w:i/>
          <w:lang w:val="en-US"/>
        </w:rPr>
        <w:t>operand</w:t>
      </w:r>
      <w:r w:rsidRPr="00043100">
        <w:rPr>
          <w:lang w:val="en-US"/>
        </w:rPr>
        <w:t xml:space="preserve"> is a subsequence (considering the sequence and including equality) of </w:t>
      </w:r>
      <w:r w:rsidRPr="00043100">
        <w:rPr>
          <w:i/>
          <w:lang w:val="en-US"/>
        </w:rPr>
        <w:t>o</w:t>
      </w:r>
      <w:r w:rsidRPr="00043100">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typeSelect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of type </w:t>
      </w:r>
      <w:r w:rsidR="00110ADC">
        <w:rPr>
          <w:i/>
          <w:lang w:val="en-US"/>
        </w:rPr>
        <w:t>t</w:t>
      </w:r>
      <w:r w:rsidRPr="003102DC">
        <w:rPr>
          <w:lang w:val="en-US"/>
        </w:rPr>
        <w:t>.</w:t>
      </w:r>
    </w:p>
    <w:p w:rsidR="003102DC" w:rsidRPr="001674ED" w:rsidRDefault="00E1078F" w:rsidP="003102DC">
      <w:pPr>
        <w:pStyle w:val="ListParagraph"/>
        <w:numPr>
          <w:ilvl w:val="0"/>
          <w:numId w:val="107"/>
        </w:numPr>
        <w:rPr>
          <w:b/>
          <w:lang w:val="en-US"/>
        </w:rPr>
      </w:pPr>
      <w:r>
        <w:rPr>
          <w:b/>
          <w:lang w:val="en-US"/>
        </w:rPr>
        <w:t>s</w:t>
      </w:r>
      <w:r w:rsidR="003102DC">
        <w:rPr>
          <w:b/>
          <w:lang w:val="en-US"/>
        </w:rPr>
        <w:t>equence</w:t>
      </w:r>
      <w:r>
        <w:rPr>
          <w:b/>
          <w:lang w:val="en-US"/>
        </w:rPr>
        <w:t>Of(</w:t>
      </w:r>
      <w:r w:rsidR="003102DC">
        <w:rPr>
          <w:b/>
          <w:lang w:val="en-US"/>
        </w:rPr>
        <w:t>T</w:t>
      </w:r>
      <w:r>
        <w:rPr>
          <w:b/>
          <w:lang w:val="en-US"/>
        </w:rPr>
        <w:t>)</w:t>
      </w:r>
      <w:r w:rsidRPr="001674ED">
        <w:rPr>
          <w:b/>
          <w:lang w:val="en-US"/>
        </w:rPr>
        <w:t xml:space="preserve"> </w:t>
      </w:r>
      <w:r w:rsidR="003102DC">
        <w:rPr>
          <w:b/>
          <w:lang w:val="en-US"/>
        </w:rPr>
        <w:t xml:space="preserve">typeReject </w:t>
      </w:r>
      <w:r w:rsidR="003102DC" w:rsidRPr="001674ED">
        <w:rPr>
          <w:b/>
          <w:lang w:val="en-US"/>
        </w:rPr>
        <w:t>(</w:t>
      </w:r>
      <w:r w:rsidR="003102DC">
        <w:rPr>
          <w:b/>
          <w:lang w:val="en-US"/>
        </w:rPr>
        <w:t xml:space="preserve">MetaType </w:t>
      </w:r>
      <w:r w:rsidR="00110ADC">
        <w:rPr>
          <w:b/>
          <w:lang w:val="en-US"/>
        </w:rPr>
        <w:t>t</w:t>
      </w:r>
      <w:r w:rsidR="003102DC" w:rsidRPr="001674ED">
        <w:rPr>
          <w:b/>
          <w:lang w:val="en-US"/>
        </w:rPr>
        <w:t>)</w:t>
      </w:r>
    </w:p>
    <w:p w:rsidR="003102DC" w:rsidRDefault="003102DC" w:rsidP="003102DC">
      <w:pPr>
        <w:pStyle w:val="ListParagraph"/>
        <w:rPr>
          <w:lang w:val="en-US"/>
        </w:rPr>
      </w:pPr>
      <w:r w:rsidRPr="001674ED">
        <w:rPr>
          <w:lang w:val="en-US"/>
        </w:rPr>
        <w:t xml:space="preserve">Results </w:t>
      </w:r>
      <w:r>
        <w:rPr>
          <w:lang w:val="en-US"/>
        </w:rPr>
        <w:t xml:space="preserve">the subset of elements </w:t>
      </w:r>
      <w:r w:rsidRPr="001674ED">
        <w:rPr>
          <w:bCs/>
          <w:lang w:val="en-US"/>
        </w:rPr>
        <w:t xml:space="preserve">from </w:t>
      </w:r>
      <w:r>
        <w:rPr>
          <w:bCs/>
          <w:i/>
          <w:iCs/>
          <w:lang w:val="en-US"/>
        </w:rPr>
        <w:t>operand</w:t>
      </w:r>
      <w:r>
        <w:rPr>
          <w:lang w:val="en-US"/>
        </w:rPr>
        <w:t xml:space="preserve"> which are not of type </w:t>
      </w:r>
      <w:r w:rsidR="00110ADC">
        <w:rPr>
          <w:i/>
          <w:lang w:val="en-US"/>
        </w:rPr>
        <w:t>t</w:t>
      </w:r>
      <w:r w:rsidRPr="003102DC">
        <w:rPr>
          <w:lang w:val="en-US"/>
        </w:rPr>
        <w:t>.</w:t>
      </w:r>
    </w:p>
    <w:p w:rsidR="00E10C26" w:rsidRPr="00E10C26" w:rsidRDefault="00CA1915" w:rsidP="00E10C26">
      <w:pPr>
        <w:pStyle w:val="ListParagraph"/>
        <w:numPr>
          <w:ilvl w:val="0"/>
          <w:numId w:val="107"/>
        </w:numPr>
        <w:rPr>
          <w:ins w:id="1515" w:author="Holger Eichelberger" w:date="2015-09-30T11:21:00Z"/>
          <w:b/>
          <w:lang w:val="en-US"/>
          <w:rPrChange w:id="1516" w:author="Holger Eichelberger" w:date="2015-09-30T11:22:00Z">
            <w:rPr>
              <w:ins w:id="1517" w:author="Holger Eichelberger" w:date="2015-09-30T11:21:00Z"/>
              <w:b/>
            </w:rPr>
          </w:rPrChange>
        </w:rPr>
      </w:pPr>
      <w:ins w:id="1518" w:author="Holger Eichelberger" w:date="2015-09-30T11:22:00Z">
        <w:r w:rsidRPr="00CA1915">
          <w:rPr>
            <w:b/>
            <w:lang w:val="en-US"/>
            <w:rPrChange w:id="1519" w:author="Holger Eichelberger" w:date="2015-09-30T11:22:00Z">
              <w:rPr>
                <w:rFonts w:ascii="Times New Roman" w:hAnsi="Times New Roman"/>
                <w:b/>
                <w:sz w:val="18"/>
                <w:vertAlign w:val="superscript"/>
              </w:rPr>
            </w:rPrChange>
          </w:rPr>
          <w:t>sequence</w:t>
        </w:r>
      </w:ins>
      <w:ins w:id="1520" w:author="Holger Eichelberger" w:date="2015-09-30T11:21:00Z">
        <w:r w:rsidRPr="00CA1915">
          <w:rPr>
            <w:b/>
            <w:lang w:val="en-US"/>
            <w:rPrChange w:id="1521" w:author="Holger Eichelberger" w:date="2015-09-30T11:22:00Z">
              <w:rPr>
                <w:rFonts w:ascii="Times New Roman" w:hAnsi="Times New Roman"/>
                <w:b/>
                <w:sz w:val="18"/>
                <w:vertAlign w:val="superscript"/>
              </w:rPr>
            </w:rPrChange>
          </w:rPr>
          <w:t>Of(T) flatten (</w:t>
        </w:r>
      </w:ins>
      <w:ins w:id="1522" w:author="Holger Eichelberger" w:date="2015-09-30T11:22:00Z">
        <w:r w:rsidR="00E10C26">
          <w:rPr>
            <w:b/>
            <w:lang w:val="en-US"/>
          </w:rPr>
          <w:t>sequence</w:t>
        </w:r>
      </w:ins>
      <w:ins w:id="1523" w:author="Holger Eichelberger" w:date="2015-09-30T11:21:00Z">
        <w:r w:rsidRPr="00CA1915">
          <w:rPr>
            <w:b/>
            <w:lang w:val="en-US"/>
            <w:rPrChange w:id="1524" w:author="Holger Eichelberger" w:date="2015-09-30T11:22:00Z">
              <w:rPr>
                <w:rFonts w:ascii="Times New Roman" w:hAnsi="Times New Roman"/>
                <w:b/>
                <w:sz w:val="18"/>
                <w:vertAlign w:val="superscript"/>
              </w:rPr>
            </w:rPrChange>
          </w:rPr>
          <w:t>Of(collectionOf(T))</w:t>
        </w:r>
      </w:ins>
    </w:p>
    <w:p w:rsidR="00CA1915" w:rsidRPr="00CA1915" w:rsidRDefault="00E10C26" w:rsidP="00CA1915">
      <w:pPr>
        <w:pStyle w:val="ListParagraph"/>
        <w:rPr>
          <w:ins w:id="1525" w:author="Holger Eichelberger" w:date="2015-09-30T11:21:00Z"/>
          <w:lang w:val="en-US"/>
          <w:rPrChange w:id="1526" w:author="Holger Eichelberger" w:date="2015-09-30T11:21:00Z">
            <w:rPr>
              <w:ins w:id="1527" w:author="Holger Eichelberger" w:date="2015-09-30T11:21:00Z"/>
              <w:b/>
              <w:bCs/>
              <w:lang w:val="en-GB"/>
            </w:rPr>
          </w:rPrChange>
        </w:rPr>
        <w:pPrChange w:id="1528" w:author="Holger Eichelberger" w:date="2015-09-30T11:21:00Z">
          <w:pPr>
            <w:pStyle w:val="ListParagraph"/>
            <w:numPr>
              <w:numId w:val="107"/>
            </w:numPr>
            <w:ind w:hanging="360"/>
          </w:pPr>
        </w:pPrChange>
      </w:pPr>
      <w:ins w:id="1529" w:author="Holger Eichelberger" w:date="2015-09-30T11:21:00Z">
        <w:r w:rsidRPr="00E10C26">
          <w:rPr>
            <w:lang w:val="en-US"/>
          </w:rPr>
          <w:t xml:space="preserve">Returns the </w:t>
        </w:r>
        <w:r>
          <w:rPr>
            <w:lang w:val="en-US"/>
          </w:rPr>
          <w:t xml:space="preserve">(deep) </w:t>
        </w:r>
        <w:r w:rsidRPr="00E10C26">
          <w:rPr>
            <w:lang w:val="en-US"/>
          </w:rPr>
          <w:t xml:space="preserve">flatten </w:t>
        </w:r>
      </w:ins>
      <w:ins w:id="1530" w:author="Holger Eichelberger" w:date="2015-09-30T11:22:00Z">
        <w:r>
          <w:rPr>
            <w:lang w:val="en-US"/>
          </w:rPr>
          <w:t>sequence</w:t>
        </w:r>
      </w:ins>
      <w:ins w:id="1531" w:author="Holger Eichelberger" w:date="2015-09-30T11:21:00Z">
        <w:r w:rsidRPr="00E10C26">
          <w:rPr>
            <w:lang w:val="en-US"/>
          </w:rPr>
          <w:t xml:space="preserve"> o</w:t>
        </w:r>
        <w:r>
          <w:rPr>
            <w:lang w:val="en-US"/>
          </w:rPr>
          <w:t xml:space="preserve">f </w:t>
        </w:r>
        <w:r w:rsidRPr="00E10C26">
          <w:rPr>
            <w:i/>
            <w:lang w:val="en-US"/>
          </w:rPr>
          <w:t>operand</w:t>
        </w:r>
        <w:r w:rsidRPr="00E10C26">
          <w:rPr>
            <w:lang w:val="en-US"/>
          </w:rPr>
          <w:t xml:space="preserve">, i.e., </w:t>
        </w:r>
        <w:r>
          <w:rPr>
            <w:lang w:val="en-US"/>
          </w:rPr>
          <w:t xml:space="preserve">all (recursively) contained nested collections are turned into individual elements and the unified </w:t>
        </w:r>
      </w:ins>
      <w:ins w:id="1532" w:author="Holger Eichelberger" w:date="2015-09-30T11:22:00Z">
        <w:r>
          <w:rPr>
            <w:lang w:val="en-US"/>
          </w:rPr>
          <w:t>sequence</w:t>
        </w:r>
      </w:ins>
      <w:ins w:id="1533" w:author="Holger Eichelberger" w:date="2015-09-30T11:21:00Z">
        <w:r>
          <w:rPr>
            <w:lang w:val="en-US"/>
          </w:rPr>
          <w:t xml:space="preserve"> (</w:t>
        </w:r>
      </w:ins>
      <w:ins w:id="1534" w:author="Holger Eichelberger" w:date="2015-09-30T11:22:00Z">
        <w:r>
          <w:rPr>
            <w:lang w:val="en-US"/>
          </w:rPr>
          <w:t>including</w:t>
        </w:r>
      </w:ins>
      <w:ins w:id="1535" w:author="Holger Eichelberger" w:date="2015-09-30T11:21:00Z">
        <w:r>
          <w:rPr>
            <w:lang w:val="en-US"/>
          </w:rPr>
          <w:t xml:space="preserve"> duplicates) is returned.</w:t>
        </w:r>
      </w:ins>
    </w:p>
    <w:p w:rsidR="0028139C" w:rsidRPr="0028139C" w:rsidRDefault="00216805" w:rsidP="0028139C">
      <w:pPr>
        <w:pStyle w:val="ListParagraph"/>
        <w:numPr>
          <w:ilvl w:val="0"/>
          <w:numId w:val="107"/>
        </w:numPr>
        <w:rPr>
          <w:lang w:val="en-GB"/>
        </w:rPr>
      </w:pPr>
      <w:r>
        <w:rPr>
          <w:b/>
          <w:bCs/>
          <w:lang w:val="en-GB"/>
        </w:rPr>
        <w:t>Boolean</w:t>
      </w:r>
      <w:r w:rsidR="0028139C" w:rsidRPr="0028139C">
        <w:rPr>
          <w:b/>
          <w:bCs/>
          <w:lang w:val="en-GB"/>
        </w:rPr>
        <w:t xml:space="preserve"> = (</w:t>
      </w:r>
      <w:r w:rsidR="00E1078F">
        <w:rPr>
          <w:b/>
          <w:bCs/>
          <w:lang w:val="en-GB"/>
        </w:rPr>
        <w:t>s</w:t>
      </w:r>
      <w:r w:rsidR="0028139C">
        <w:rPr>
          <w:b/>
          <w:bCs/>
          <w:lang w:val="en-GB"/>
        </w:rPr>
        <w:t>equence</w:t>
      </w:r>
      <w:r w:rsidR="00E1078F">
        <w:rPr>
          <w:b/>
          <w:bCs/>
          <w:lang w:val="en-GB"/>
        </w:rPr>
        <w:t>Of(</w:t>
      </w:r>
      <w:r w:rsidR="0028139C">
        <w:rPr>
          <w:b/>
          <w:bCs/>
          <w:lang w:val="en-GB"/>
        </w:rPr>
        <w:t>T</w:t>
      </w:r>
      <w:r w:rsidR="00E1078F">
        <w:rPr>
          <w:b/>
          <w:bCs/>
          <w:lang w:val="en-GB"/>
        </w:rPr>
        <w:t>)</w:t>
      </w:r>
      <w:r w:rsidR="00E1078F" w:rsidRPr="0028139C">
        <w:rPr>
          <w:b/>
          <w:bCs/>
          <w:lang w:val="en-GB"/>
        </w:rPr>
        <w:t xml:space="preserve"> </w:t>
      </w:r>
      <w:r w:rsidR="0028139C">
        <w:rPr>
          <w:b/>
          <w:bCs/>
          <w:lang w:val="en-GB"/>
        </w:rPr>
        <w:t>s</w:t>
      </w:r>
      <w:r w:rsidR="0028139C" w:rsidRPr="0028139C">
        <w:rPr>
          <w:b/>
          <w:bCs/>
          <w:lang w:val="en-GB"/>
        </w:rPr>
        <w:t xml:space="preserve">) </w:t>
      </w:r>
    </w:p>
    <w:p w:rsidR="00E1078F" w:rsidRDefault="0028139C" w:rsidP="0028139C">
      <w:pPr>
        <w:pStyle w:val="ListParagraph"/>
        <w:rPr>
          <w:lang w:val="en-US"/>
        </w:rPr>
      </w:pPr>
      <w:r>
        <w:rPr>
          <w:lang w:val="en-US"/>
        </w:rPr>
        <w:t xml:space="preserve">Assigns the value </w:t>
      </w:r>
      <w:r>
        <w:rPr>
          <w:i/>
          <w:lang w:val="en-US"/>
        </w:rPr>
        <w:t>s</w:t>
      </w:r>
      <w:r>
        <w:rPr>
          <w:lang w:val="en-US"/>
        </w:rPr>
        <w:t xml:space="preserve"> to the </w:t>
      </w:r>
      <w:r w:rsidR="00654260">
        <w:rPr>
          <w:lang w:val="en-US"/>
        </w:rPr>
        <w:t>operand</w:t>
      </w:r>
      <w:r>
        <w:rPr>
          <w:lang w:val="en-US"/>
        </w:rPr>
        <w:t xml:space="preserve"> and returns </w:t>
      </w:r>
      <w:r w:rsidR="00216805">
        <w:rPr>
          <w:i/>
          <w:lang w:val="en-US"/>
        </w:rPr>
        <w:t>true</w:t>
      </w:r>
      <w:fldSimple w:instr=" NOTEREF _Ref341897804 \h  \* MERGEFORMAT ">
        <w:ins w:id="1536" w:author="Holger Eichelberger" w:date="2015-11-09T11:33:00Z">
          <w:r w:rsidR="00CA1915" w:rsidRPr="00CA1915">
            <w:rPr>
              <w:i/>
              <w:vertAlign w:val="superscript"/>
              <w:lang w:val="en-US"/>
              <w:rPrChange w:id="1537" w:author="Holger Eichelberger" w:date="2015-11-09T11:33:00Z">
                <w:rPr>
                  <w:rFonts w:ascii="Times New Roman" w:hAnsi="Times New Roman"/>
                  <w:sz w:val="18"/>
                  <w:vertAlign w:val="superscript"/>
                </w:rPr>
              </w:rPrChange>
            </w:rPr>
            <w:t>14</w:t>
          </w:r>
        </w:ins>
        <w:del w:id="1538" w:author="Holger Eichelberger" w:date="2015-11-09T11:33:00Z">
          <w:r w:rsidR="009F0CF7" w:rsidRPr="009F0CF7" w:rsidDel="0043707B">
            <w:rPr>
              <w:i/>
              <w:vertAlign w:val="superscript"/>
              <w:lang w:val="en-US"/>
            </w:rPr>
            <w:delText>12</w:delText>
          </w:r>
        </w:del>
      </w:fldSimple>
      <w:r w:rsidRPr="00001537">
        <w:rPr>
          <w:lang w:val="en-US"/>
        </w:rPr>
        <w:t>.</w:t>
      </w:r>
    </w:p>
    <w:p w:rsidR="00194AC1" w:rsidRDefault="008173B2">
      <w:pPr>
        <w:pStyle w:val="Heading2"/>
        <w:rPr>
          <w:lang w:val="en-GB"/>
        </w:rPr>
      </w:pPr>
      <w:bookmarkStart w:id="1539" w:name="_Toc400027163"/>
      <w:bookmarkStart w:id="1540" w:name="_Toc400027364"/>
      <w:bookmarkStart w:id="1541" w:name="_Toc402960513"/>
      <w:bookmarkStart w:id="1542" w:name="_Toc434832220"/>
      <w:bookmarkEnd w:id="1539"/>
      <w:bookmarkEnd w:id="1540"/>
      <w:bookmarkEnd w:id="1541"/>
      <w:r>
        <w:rPr>
          <w:lang w:val="en-GB"/>
        </w:rPr>
        <w:t>Compound Types</w:t>
      </w:r>
      <w:bookmarkEnd w:id="1542"/>
    </w:p>
    <w:p w:rsidR="008173B2" w:rsidRDefault="008173B2" w:rsidP="008173B2">
      <w:pPr>
        <w:rPr>
          <w:lang w:val="en-GB"/>
        </w:rPr>
      </w:pPr>
      <w:r w:rsidRPr="008173B2">
        <w:rPr>
          <w:lang w:val="en-GB"/>
        </w:rPr>
        <w:t xml:space="preserve">A compound type groups multiple types into a single named unit. </w:t>
      </w:r>
      <w:r w:rsidR="00B02CC2">
        <w:rPr>
          <w:lang w:val="en-GB"/>
        </w:rPr>
        <w:t>A</w:t>
      </w:r>
      <w:r w:rsidRPr="008173B2">
        <w:rPr>
          <w:lang w:val="en-GB"/>
        </w:rPr>
        <w:t xml:space="preserve"> compound</w:t>
      </w:r>
      <w:r>
        <w:rPr>
          <w:lang w:val="en-GB"/>
        </w:rPr>
        <w:t xml:space="preserve"> inherits all </w:t>
      </w:r>
      <w:r w:rsidR="007D0904">
        <w:rPr>
          <w:lang w:val="en-GB"/>
        </w:rPr>
        <w:t xml:space="preserve">its </w:t>
      </w:r>
      <w:r>
        <w:rPr>
          <w:lang w:val="en-GB"/>
        </w:rPr>
        <w:t>operations from AnyType.</w:t>
      </w:r>
      <w:r w:rsidR="00567EAE">
        <w:rPr>
          <w:lang w:val="en-GB"/>
        </w:rPr>
        <w:t xml:space="preserve"> </w:t>
      </w:r>
      <w:r w:rsidR="004A32D1">
        <w:rPr>
          <w:lang w:val="en-GB"/>
        </w:rPr>
        <w:t xml:space="preserve">Access to variable declarations within a compound are specified using “.”. </w:t>
      </w:r>
      <w:r w:rsidR="005874B0">
        <w:rPr>
          <w:lang w:val="en-GB"/>
        </w:rPr>
        <w:t>Using the type name of the compound on the left side of a “.” is a shortcut for an all-</w:t>
      </w:r>
      <w:r w:rsidR="00A874B5">
        <w:rPr>
          <w:lang w:val="en-GB"/>
        </w:rPr>
        <w:t>quant</w:t>
      </w:r>
      <w:r w:rsidR="007D76AB">
        <w:rPr>
          <w:lang w:val="en-GB"/>
        </w:rPr>
        <w:t>i</w:t>
      </w:r>
      <w:r w:rsidR="00A874B5">
        <w:rPr>
          <w:lang w:val="en-GB"/>
        </w:rPr>
        <w:t>fication</w:t>
      </w:r>
      <w:r w:rsidR="005874B0">
        <w:rPr>
          <w:lang w:val="en-GB"/>
        </w:rPr>
        <w:t xml:space="preserve"> on all instances</w:t>
      </w:r>
      <w:r w:rsidR="00034C09">
        <w:rPr>
          <w:lang w:val="en-GB"/>
        </w:rPr>
        <w:t xml:space="preserve"> of that compound</w:t>
      </w:r>
      <w:r w:rsidR="005874B0">
        <w:rPr>
          <w:lang w:val="en-GB"/>
        </w:rPr>
        <w:t xml:space="preserve">. </w:t>
      </w:r>
      <w:r w:rsidR="00567EAE">
        <w:rPr>
          <w:lang w:val="en-GB"/>
        </w:rPr>
        <w:t>In addition, it defines the following operation:</w:t>
      </w:r>
    </w:p>
    <w:p w:rsidR="00567EAE" w:rsidRPr="00567EAE" w:rsidRDefault="005E7EA1" w:rsidP="00567EAE">
      <w:pPr>
        <w:pStyle w:val="ListParagraph"/>
        <w:numPr>
          <w:ilvl w:val="0"/>
          <w:numId w:val="107"/>
        </w:numPr>
        <w:rPr>
          <w:lang w:val="en-US"/>
        </w:rPr>
      </w:pPr>
      <w:r w:rsidRPr="005E7EA1">
        <w:rPr>
          <w:b/>
          <w:bCs/>
          <w:lang w:val="en-US"/>
        </w:rPr>
        <w:t xml:space="preserve">Boolean isDefined() </w:t>
      </w:r>
    </w:p>
    <w:p w:rsidR="00567EAE" w:rsidRDefault="00567EAE" w:rsidP="00567EAE">
      <w:pPr>
        <w:pStyle w:val="ListParagraph"/>
        <w:rPr>
          <w:lang w:val="en-US"/>
        </w:rPr>
      </w:pPr>
      <w:r>
        <w:rPr>
          <w:lang w:val="en-US"/>
        </w:rPr>
        <w:t xml:space="preserve">Returns whether </w:t>
      </w:r>
      <w:r w:rsidR="003102DC">
        <w:rPr>
          <w:lang w:val="en-US"/>
        </w:rPr>
        <w:t xml:space="preserve">(a variable of) </w:t>
      </w:r>
      <w:r>
        <w:rPr>
          <w:lang w:val="en-US"/>
        </w:rPr>
        <w:t xml:space="preserve">the </w:t>
      </w:r>
      <w:r w:rsidR="005E7EA1" w:rsidRPr="005E7EA1">
        <w:rPr>
          <w:i/>
          <w:lang w:val="en-US"/>
        </w:rPr>
        <w:t>operand</w:t>
      </w:r>
      <w:r>
        <w:rPr>
          <w:lang w:val="en-US"/>
        </w:rPr>
        <w:t xml:space="preserve"> is defined, i.e. that an instance was </w:t>
      </w:r>
      <w:r w:rsidR="009D4F83">
        <w:rPr>
          <w:lang w:val="en-US"/>
        </w:rPr>
        <w:t xml:space="preserve">already </w:t>
      </w:r>
      <w:r>
        <w:rPr>
          <w:lang w:val="en-US"/>
        </w:rPr>
        <w:t>assigned</w:t>
      </w:r>
      <w:r w:rsidRPr="001674ED">
        <w:rPr>
          <w:lang w:val="en-US"/>
        </w:rPr>
        <w:t>.</w:t>
      </w:r>
    </w:p>
    <w:p w:rsidR="0028139C" w:rsidRPr="0028139C" w:rsidRDefault="00216805" w:rsidP="0028139C">
      <w:pPr>
        <w:pStyle w:val="ListParagraph"/>
        <w:numPr>
          <w:ilvl w:val="0"/>
          <w:numId w:val="107"/>
        </w:numPr>
        <w:rPr>
          <w:lang w:val="en-GB"/>
        </w:rPr>
      </w:pPr>
      <w:r>
        <w:rPr>
          <w:b/>
          <w:bCs/>
          <w:lang w:val="en-GB"/>
        </w:rPr>
        <w:t>Boolean</w:t>
      </w:r>
      <w:r w:rsidR="00E602EA">
        <w:rPr>
          <w:b/>
          <w:bCs/>
          <w:lang w:val="en-GB"/>
        </w:rPr>
        <w:t xml:space="preserve"> </w:t>
      </w:r>
      <w:r w:rsidR="0028139C" w:rsidRPr="0028139C">
        <w:rPr>
          <w:b/>
          <w:bCs/>
          <w:lang w:val="en-GB"/>
        </w:rPr>
        <w:t>= (</w:t>
      </w:r>
      <w:r w:rsidR="0028139C">
        <w:rPr>
          <w:b/>
          <w:bCs/>
          <w:lang w:val="en-GB"/>
        </w:rPr>
        <w:t>Compund</w:t>
      </w:r>
      <w:r w:rsidR="0028139C" w:rsidRPr="0028139C">
        <w:rPr>
          <w:b/>
          <w:bCs/>
          <w:lang w:val="en-GB"/>
        </w:rPr>
        <w:t xml:space="preserve"> </w:t>
      </w:r>
      <w:r w:rsidR="0028139C">
        <w:rPr>
          <w:b/>
          <w:bCs/>
          <w:lang w:val="en-GB"/>
        </w:rPr>
        <w:t>c</w:t>
      </w:r>
      <w:r w:rsidR="0028139C" w:rsidRPr="0028139C">
        <w:rPr>
          <w:b/>
          <w:bCs/>
          <w:lang w:val="en-GB"/>
        </w:rPr>
        <w:t xml:space="preserve">) </w:t>
      </w:r>
    </w:p>
    <w:p w:rsidR="0028139C" w:rsidRDefault="0028139C" w:rsidP="0028139C">
      <w:pPr>
        <w:pStyle w:val="ListParagraph"/>
        <w:rPr>
          <w:lang w:val="en-US"/>
        </w:rPr>
      </w:pPr>
      <w:r>
        <w:rPr>
          <w:lang w:val="en-US"/>
        </w:rPr>
        <w:t xml:space="preserve">Assigns the value </w:t>
      </w:r>
      <w:r>
        <w:rPr>
          <w:i/>
          <w:lang w:val="en-US"/>
        </w:rPr>
        <w:t>c</w:t>
      </w:r>
      <w:r>
        <w:rPr>
          <w:lang w:val="en-US"/>
        </w:rPr>
        <w:t xml:space="preserve"> to the </w:t>
      </w:r>
      <w:r w:rsidR="00B774CC">
        <w:rPr>
          <w:lang w:val="en-US"/>
        </w:rPr>
        <w:t>operand</w:t>
      </w:r>
      <w:r>
        <w:rPr>
          <w:lang w:val="en-US"/>
        </w:rPr>
        <w:t xml:space="preserve"> and returns </w:t>
      </w:r>
      <w:r w:rsidR="00216805">
        <w:rPr>
          <w:i/>
          <w:lang w:val="en-US"/>
        </w:rPr>
        <w:t>true</w:t>
      </w:r>
      <w:fldSimple w:instr=" NOTEREF _Ref341897804 \h  \* MERGEFORMAT ">
        <w:ins w:id="1543" w:author="Holger Eichelberger" w:date="2015-11-09T11:33:00Z">
          <w:r w:rsidR="00CA1915" w:rsidRPr="00CA1915">
            <w:rPr>
              <w:i/>
              <w:vertAlign w:val="superscript"/>
              <w:lang w:val="en-US"/>
              <w:rPrChange w:id="1544" w:author="Holger Eichelberger" w:date="2015-11-09T11:33:00Z">
                <w:rPr>
                  <w:rFonts w:ascii="Times New Roman" w:hAnsi="Times New Roman"/>
                  <w:sz w:val="18"/>
                  <w:vertAlign w:val="superscript"/>
                </w:rPr>
              </w:rPrChange>
            </w:rPr>
            <w:t>14</w:t>
          </w:r>
        </w:ins>
        <w:del w:id="1545" w:author="Holger Eichelberger" w:date="2015-11-09T11:33:00Z">
          <w:r w:rsidR="009F0CF7" w:rsidRPr="009F0CF7" w:rsidDel="0043707B">
            <w:rPr>
              <w:i/>
              <w:vertAlign w:val="superscript"/>
              <w:lang w:val="en-US"/>
            </w:rPr>
            <w:delText>12</w:delText>
          </w:r>
        </w:del>
      </w:fldSimple>
      <w:r w:rsidRPr="00001537">
        <w:rPr>
          <w:lang w:val="en-US"/>
        </w:rPr>
        <w:t>.</w:t>
      </w:r>
    </w:p>
    <w:p w:rsidR="00941401" w:rsidRDefault="00941401" w:rsidP="00941401">
      <w:pPr>
        <w:pStyle w:val="ListParagraph"/>
        <w:rPr>
          <w:lang w:val="en-US"/>
        </w:rPr>
      </w:pPr>
    </w:p>
    <w:p w:rsidR="00941401" w:rsidRPr="00567EAE" w:rsidRDefault="00941401" w:rsidP="008173B2">
      <w:pPr>
        <w:rPr>
          <w:lang w:val="en-US"/>
        </w:rPr>
      </w:pPr>
    </w:p>
    <w:p w:rsidR="00995BFB" w:rsidRDefault="00995BFB">
      <w:pPr>
        <w:pStyle w:val="Heading1"/>
        <w:rPr>
          <w:lang w:val="en-GB"/>
        </w:rPr>
      </w:pPr>
      <w:bookmarkStart w:id="1546" w:name="_Toc434832221"/>
      <w:r>
        <w:rPr>
          <w:lang w:val="en-GB"/>
        </w:rPr>
        <w:t>Implementation Status</w:t>
      </w:r>
      <w:bookmarkEnd w:id="1546"/>
    </w:p>
    <w:p w:rsidR="00AF4EAF" w:rsidRDefault="00995BFB" w:rsidP="00AF4EAF">
      <w:pPr>
        <w:ind w:left="360"/>
        <w:rPr>
          <w:lang w:val="en-GB"/>
        </w:rPr>
      </w:pPr>
      <w:r>
        <w:rPr>
          <w:lang w:val="en-GB"/>
        </w:rPr>
        <w:t>The realization of IVML and IVML-related tools is still in progress</w:t>
      </w:r>
      <w:ins w:id="1547" w:author="Holger Eichelberger" w:date="2015-08-10T17:42:00Z">
        <w:r w:rsidR="00720AC4">
          <w:rPr>
            <w:lang w:val="en-GB"/>
          </w:rPr>
          <w:t>.</w:t>
        </w:r>
      </w:ins>
      <w:del w:id="1548" w:author="Holger Eichelberger" w:date="2015-08-10T17:42:00Z">
        <w:r w:rsidDel="00720AC4">
          <w:rPr>
            <w:lang w:val="en-GB"/>
          </w:rPr>
          <w:delText>,</w:delText>
        </w:r>
      </w:del>
      <w:r>
        <w:rPr>
          <w:lang w:val="en-GB"/>
        </w:rPr>
        <w:t xml:space="preserve"> In this section, we summarize the current status</w:t>
      </w:r>
      <w:ins w:id="1549" w:author="Holger Eichelberger" w:date="2015-08-10T17:42:00Z">
        <w:r w:rsidR="00720AC4">
          <w:rPr>
            <w:lang w:val="en-GB"/>
          </w:rPr>
          <w:t xml:space="preserve"> as it is implemented by the recent version of EASy-Producer</w:t>
        </w:r>
      </w:ins>
      <w:r>
        <w:rPr>
          <w:lang w:val="en-GB"/>
        </w:rPr>
        <w:t>.</w:t>
      </w:r>
      <w:r w:rsidR="00F25B21">
        <w:rPr>
          <w:lang w:val="en-GB"/>
        </w:rPr>
        <w:t xml:space="preserve"> We will first indicate the support for core IVML concepts in </w:t>
      </w:r>
      <w:fldSimple w:instr=" REF _Ref385851814 \h  \* MERGEFORMAT ">
        <w:ins w:id="1550" w:author="Holger Eichelberger" w:date="2015-11-09T11:33:00Z">
          <w:r w:rsidR="00CA1915" w:rsidRPr="00CA1915">
            <w:rPr>
              <w:lang w:val="en-US"/>
              <w:rPrChange w:id="1551" w:author="Holger Eichelberger" w:date="2015-11-09T11:33:00Z">
                <w:rPr>
                  <w:rFonts w:ascii="Times New Roman" w:hAnsi="Times New Roman"/>
                  <w:b/>
                  <w:sz w:val="18"/>
                  <w:vertAlign w:val="superscript"/>
                </w:rPr>
              </w:rPrChange>
            </w:rPr>
            <w:t xml:space="preserve">Table </w:t>
          </w:r>
          <w:r w:rsidR="00CA1915" w:rsidRPr="00CA1915">
            <w:rPr>
              <w:noProof/>
              <w:lang w:val="en-US"/>
              <w:rPrChange w:id="1552" w:author="Holger Eichelberger" w:date="2015-11-09T11:33:00Z">
                <w:rPr>
                  <w:rFonts w:ascii="Times New Roman" w:hAnsi="Times New Roman"/>
                  <w:b/>
                  <w:noProof/>
                  <w:sz w:val="18"/>
                  <w:vertAlign w:val="superscript"/>
                </w:rPr>
              </w:rPrChange>
            </w:rPr>
            <w:t>1</w:t>
          </w:r>
        </w:ins>
        <w:del w:id="1553" w:author="Holger Eichelberger" w:date="2015-11-09T11:33:00Z">
          <w:r w:rsidR="009F0CF7" w:rsidRPr="009F0CF7" w:rsidDel="0043707B">
            <w:rPr>
              <w:lang w:val="en-US"/>
            </w:rPr>
            <w:delText xml:space="preserve">Table </w:delText>
          </w:r>
          <w:r w:rsidR="009F0CF7" w:rsidRPr="009F0CF7" w:rsidDel="0043707B">
            <w:rPr>
              <w:noProof/>
              <w:lang w:val="en-US"/>
            </w:rPr>
            <w:delText>1</w:delText>
          </w:r>
        </w:del>
      </w:fldSimple>
      <w:r w:rsidR="00F25B21">
        <w:rPr>
          <w:lang w:val="en-GB"/>
        </w:rPr>
        <w:t xml:space="preserve">, then for advanced concepts in </w:t>
      </w:r>
      <w:fldSimple w:instr=" REF _Ref385851819 \h  \* MERGEFORMAT ">
        <w:ins w:id="1554" w:author="Holger Eichelberger" w:date="2015-11-09T11:33:00Z">
          <w:r w:rsidR="00CA1915" w:rsidRPr="00CA1915">
            <w:rPr>
              <w:lang w:val="en-US"/>
              <w:rPrChange w:id="1555" w:author="Holger Eichelberger" w:date="2015-11-09T11:33:00Z">
                <w:rPr>
                  <w:rFonts w:ascii="Times New Roman" w:hAnsi="Times New Roman"/>
                  <w:b/>
                  <w:sz w:val="18"/>
                  <w:vertAlign w:val="superscript"/>
                </w:rPr>
              </w:rPrChange>
            </w:rPr>
            <w:t xml:space="preserve">Table </w:t>
          </w:r>
          <w:r w:rsidR="00CA1915" w:rsidRPr="00CA1915">
            <w:rPr>
              <w:noProof/>
              <w:lang w:val="en-US"/>
              <w:rPrChange w:id="1556" w:author="Holger Eichelberger" w:date="2015-11-09T11:33:00Z">
                <w:rPr>
                  <w:rFonts w:ascii="Times New Roman" w:hAnsi="Times New Roman"/>
                  <w:b/>
                  <w:noProof/>
                  <w:sz w:val="18"/>
                  <w:vertAlign w:val="superscript"/>
                </w:rPr>
              </w:rPrChange>
            </w:rPr>
            <w:t>2</w:t>
          </w:r>
        </w:ins>
        <w:del w:id="1557" w:author="Holger Eichelberger" w:date="2015-11-09T11:33:00Z">
          <w:r w:rsidR="009F0CF7" w:rsidRPr="009F0CF7" w:rsidDel="0043707B">
            <w:rPr>
              <w:lang w:val="en-US"/>
            </w:rPr>
            <w:delText xml:space="preserve">Table </w:delText>
          </w:r>
          <w:r w:rsidR="009F0CF7" w:rsidRPr="009F0CF7" w:rsidDel="0043707B">
            <w:rPr>
              <w:noProof/>
              <w:lang w:val="en-US"/>
            </w:rPr>
            <w:delText>2</w:delText>
          </w:r>
        </w:del>
      </w:fldSimple>
      <w:r w:rsidR="00F25B21">
        <w:rPr>
          <w:lang w:val="en-GB"/>
        </w:rPr>
        <w:t>.</w:t>
      </w:r>
      <w:r w:rsidR="002F27AF">
        <w:rPr>
          <w:lang w:val="en-GB"/>
        </w:rPr>
        <w:t xml:space="preserve"> </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2"/>
        <w:gridCol w:w="1276"/>
        <w:gridCol w:w="1418"/>
        <w:gridCol w:w="1701"/>
        <w:gridCol w:w="1757"/>
      </w:tblGrid>
      <w:tr w:rsidR="00E73812" w:rsidRPr="000F3A53" w:rsidTr="00E73812">
        <w:tc>
          <w:tcPr>
            <w:tcW w:w="1842" w:type="dxa"/>
            <w:shd w:val="clear" w:color="auto" w:fill="A6A6A6"/>
            <w:vAlign w:val="center"/>
          </w:tcPr>
          <w:p w:rsidR="00E73812" w:rsidRPr="00064F7B" w:rsidRDefault="00CA1915" w:rsidP="00AF4EAF">
            <w:pPr>
              <w:autoSpaceDE w:val="0"/>
              <w:autoSpaceDN w:val="0"/>
              <w:adjustRightInd w:val="0"/>
              <w:jc w:val="center"/>
              <w:rPr>
                <w:b/>
                <w:bCs/>
                <w:szCs w:val="22"/>
                <w:rPrChange w:id="1558" w:author="Holger Eichelberger" w:date="2015-09-14T17:22:00Z">
                  <w:rPr>
                    <w:b/>
                    <w:bCs/>
                    <w:szCs w:val="22"/>
                    <w:highlight w:val="lightGray"/>
                  </w:rPr>
                </w:rPrChange>
              </w:rPr>
            </w:pPr>
            <w:r w:rsidRPr="00CA1915">
              <w:rPr>
                <w:b/>
                <w:bCs/>
                <w:szCs w:val="22"/>
                <w:lang w:val="en-US"/>
                <w:rPrChange w:id="1559" w:author="Holger Eichelberger" w:date="2015-09-14T17:22:00Z">
                  <w:rPr>
                    <w:rFonts w:ascii="Times New Roman" w:hAnsi="Times New Roman"/>
                    <w:b/>
                    <w:bCs/>
                    <w:sz w:val="18"/>
                    <w:szCs w:val="22"/>
                    <w:highlight w:val="lightGray"/>
                    <w:vertAlign w:val="superscript"/>
                  </w:rPr>
                </w:rPrChange>
              </w:rPr>
              <w:t>IVML conce</w:t>
            </w:r>
            <w:r w:rsidRPr="00CA1915">
              <w:rPr>
                <w:b/>
                <w:bCs/>
                <w:szCs w:val="22"/>
                <w:rPrChange w:id="1560" w:author="Holger Eichelberger" w:date="2015-09-14T17:22:00Z">
                  <w:rPr>
                    <w:rFonts w:ascii="Times New Roman" w:hAnsi="Times New Roman"/>
                    <w:b/>
                    <w:bCs/>
                    <w:sz w:val="18"/>
                    <w:szCs w:val="22"/>
                    <w:highlight w:val="lightGray"/>
                    <w:vertAlign w:val="superscript"/>
                  </w:rPr>
                </w:rPrChange>
              </w:rPr>
              <w:t>pt</w:t>
            </w:r>
          </w:p>
        </w:tc>
        <w:tc>
          <w:tcPr>
            <w:tcW w:w="1276" w:type="dxa"/>
            <w:shd w:val="clear" w:color="auto" w:fill="A6A6A6"/>
            <w:vAlign w:val="center"/>
          </w:tcPr>
          <w:p w:rsidR="00CA1915" w:rsidRPr="00CA1915" w:rsidRDefault="00CA1915" w:rsidP="00CA1915">
            <w:pPr>
              <w:jc w:val="center"/>
              <w:rPr>
                <w:b/>
                <w:lang w:val="en-US"/>
                <w:rPrChange w:id="1561" w:author="Holger Eichelberger" w:date="2015-09-14T17:22:00Z">
                  <w:rPr>
                    <w:highlight w:val="lightGray"/>
                    <w:lang w:val="en-US"/>
                  </w:rPr>
                </w:rPrChange>
              </w:rPr>
              <w:pPrChange w:id="1562" w:author="Holger Eichelberger" w:date="2015-08-10T17:41:00Z">
                <w:pPr>
                  <w:keepNext/>
                  <w:pageBreakBefore/>
                  <w:autoSpaceDE w:val="0"/>
                  <w:autoSpaceDN w:val="0"/>
                  <w:adjustRightInd w:val="0"/>
                  <w:spacing w:before="480"/>
                  <w:jc w:val="center"/>
                  <w:outlineLvl w:val="0"/>
                </w:pPr>
              </w:pPrChange>
            </w:pPr>
            <w:r w:rsidRPr="00CA1915">
              <w:rPr>
                <w:b/>
                <w:lang w:val="en-US"/>
                <w:rPrChange w:id="1563" w:author="Holger Eichelberger" w:date="2015-09-14T17:22:00Z">
                  <w:rPr>
                    <w:rFonts w:ascii="Times New Roman" w:hAnsi="Times New Roman"/>
                    <w:sz w:val="18"/>
                    <w:highlight w:val="lightGray"/>
                    <w:vertAlign w:val="superscript"/>
                    <w:lang w:val="en-US"/>
                  </w:rPr>
                </w:rPrChange>
              </w:rPr>
              <w:t>IVML model, parser, semantic analyzer</w:t>
            </w:r>
          </w:p>
        </w:tc>
        <w:tc>
          <w:tcPr>
            <w:tcW w:w="1418" w:type="dxa"/>
            <w:shd w:val="clear" w:color="auto" w:fill="A6A6A6"/>
            <w:vAlign w:val="center"/>
          </w:tcPr>
          <w:p w:rsidR="00E73812" w:rsidRPr="00064F7B" w:rsidRDefault="00CA1915" w:rsidP="00AF4EAF">
            <w:pPr>
              <w:autoSpaceDE w:val="0"/>
              <w:autoSpaceDN w:val="0"/>
              <w:adjustRightInd w:val="0"/>
              <w:jc w:val="center"/>
              <w:rPr>
                <w:b/>
                <w:bCs/>
                <w:szCs w:val="22"/>
                <w:rPrChange w:id="1564" w:author="Holger Eichelberger" w:date="2015-09-14T17:22:00Z">
                  <w:rPr>
                    <w:b/>
                    <w:bCs/>
                    <w:szCs w:val="22"/>
                    <w:highlight w:val="lightGray"/>
                  </w:rPr>
                </w:rPrChange>
              </w:rPr>
            </w:pPr>
            <w:r w:rsidRPr="00CA1915">
              <w:rPr>
                <w:b/>
                <w:bCs/>
                <w:szCs w:val="22"/>
                <w:rPrChange w:id="1565" w:author="Holger Eichelberger" w:date="2015-09-14T17:22:00Z">
                  <w:rPr>
                    <w:rFonts w:ascii="Times New Roman" w:hAnsi="Times New Roman"/>
                    <w:b/>
                    <w:bCs/>
                    <w:sz w:val="18"/>
                    <w:szCs w:val="22"/>
                    <w:highlight w:val="lightGray"/>
                    <w:vertAlign w:val="superscript"/>
                  </w:rPr>
                </w:rPrChange>
              </w:rPr>
              <w:t>EASy reasoning support (Drools)</w:t>
            </w:r>
          </w:p>
        </w:tc>
        <w:tc>
          <w:tcPr>
            <w:tcW w:w="1701" w:type="dxa"/>
            <w:shd w:val="clear" w:color="auto" w:fill="A6A6A6"/>
            <w:vAlign w:val="center"/>
          </w:tcPr>
          <w:p w:rsidR="00E73812" w:rsidRPr="00064F7B" w:rsidRDefault="00CA1915" w:rsidP="00AF4EAF">
            <w:pPr>
              <w:autoSpaceDE w:val="0"/>
              <w:autoSpaceDN w:val="0"/>
              <w:adjustRightInd w:val="0"/>
              <w:jc w:val="center"/>
              <w:rPr>
                <w:b/>
                <w:bCs/>
                <w:szCs w:val="22"/>
                <w:rPrChange w:id="1566" w:author="Holger Eichelberger" w:date="2015-09-14T17:22:00Z">
                  <w:rPr>
                    <w:b/>
                    <w:bCs/>
                    <w:szCs w:val="22"/>
                    <w:highlight w:val="lightGray"/>
                  </w:rPr>
                </w:rPrChange>
              </w:rPr>
            </w:pPr>
            <w:r w:rsidRPr="00CA1915">
              <w:rPr>
                <w:b/>
                <w:bCs/>
                <w:szCs w:val="22"/>
                <w:rPrChange w:id="1567" w:author="Holger Eichelberger" w:date="2015-09-14T17:22:00Z">
                  <w:rPr>
                    <w:rFonts w:ascii="Times New Roman" w:hAnsi="Times New Roman"/>
                    <w:b/>
                    <w:bCs/>
                    <w:sz w:val="18"/>
                    <w:szCs w:val="22"/>
                    <w:highlight w:val="lightGray"/>
                    <w:vertAlign w:val="superscript"/>
                  </w:rPr>
                </w:rPrChange>
              </w:rPr>
              <w:t>EASy Configuration support</w:t>
            </w:r>
          </w:p>
        </w:tc>
        <w:tc>
          <w:tcPr>
            <w:tcW w:w="1757" w:type="dxa"/>
            <w:shd w:val="clear" w:color="auto" w:fill="A6A6A6"/>
            <w:vAlign w:val="center"/>
          </w:tcPr>
          <w:p w:rsidR="001F257E" w:rsidRPr="00064F7B" w:rsidRDefault="00CA1915">
            <w:pPr>
              <w:autoSpaceDE w:val="0"/>
              <w:autoSpaceDN w:val="0"/>
              <w:adjustRightInd w:val="0"/>
              <w:jc w:val="center"/>
              <w:rPr>
                <w:b/>
                <w:bCs/>
                <w:szCs w:val="22"/>
                <w:lang w:val="en-US"/>
                <w:rPrChange w:id="1568" w:author="Holger Eichelberger" w:date="2015-09-14T17:22:00Z">
                  <w:rPr>
                    <w:b/>
                    <w:bCs/>
                    <w:szCs w:val="22"/>
                    <w:highlight w:val="lightGray"/>
                  </w:rPr>
                </w:rPrChange>
              </w:rPr>
            </w:pPr>
            <w:r w:rsidRPr="00CA1915">
              <w:rPr>
                <w:b/>
                <w:bCs/>
                <w:szCs w:val="22"/>
                <w:lang w:val="en-US"/>
                <w:rPrChange w:id="1569" w:author="Holger Eichelberger" w:date="2015-09-14T17:22:00Z">
                  <w:rPr>
                    <w:rFonts w:ascii="Times New Roman" w:hAnsi="Times New Roman"/>
                    <w:b/>
                    <w:bCs/>
                    <w:sz w:val="18"/>
                    <w:szCs w:val="22"/>
                    <w:highlight w:val="lightGray"/>
                    <w:vertAlign w:val="superscript"/>
                  </w:rPr>
                </w:rPrChange>
              </w:rPr>
              <w:t xml:space="preserve">EASy </w:t>
            </w:r>
            <w:ins w:id="1570" w:author="Holger Eichelberger" w:date="2015-08-10T17:42:00Z">
              <w:r w:rsidRPr="00CA1915">
                <w:rPr>
                  <w:b/>
                  <w:bCs/>
                  <w:szCs w:val="22"/>
                  <w:lang w:val="en-US"/>
                  <w:rPrChange w:id="1571" w:author="Holger Eichelberger" w:date="2015-09-14T17:22:00Z">
                    <w:rPr>
                      <w:rFonts w:ascii="Times New Roman" w:hAnsi="Times New Roman"/>
                      <w:b/>
                      <w:bCs/>
                      <w:sz w:val="18"/>
                      <w:szCs w:val="22"/>
                      <w:highlight w:val="lightGray"/>
                      <w:vertAlign w:val="superscript"/>
                    </w:rPr>
                  </w:rPrChange>
                </w:rPr>
                <w:t xml:space="preserve">IVML </w:t>
              </w:r>
            </w:ins>
            <w:r w:rsidRPr="00CA1915">
              <w:rPr>
                <w:b/>
                <w:bCs/>
                <w:szCs w:val="22"/>
                <w:lang w:val="en-US"/>
                <w:rPrChange w:id="1572" w:author="Holger Eichelberger" w:date="2015-09-14T17:22:00Z">
                  <w:rPr>
                    <w:rFonts w:ascii="Times New Roman" w:hAnsi="Times New Roman"/>
                    <w:b/>
                    <w:bCs/>
                    <w:sz w:val="18"/>
                    <w:szCs w:val="22"/>
                    <w:highlight w:val="lightGray"/>
                    <w:vertAlign w:val="superscript"/>
                  </w:rPr>
                </w:rPrChange>
              </w:rPr>
              <w:t xml:space="preserve">reasoning support </w:t>
            </w:r>
            <w:del w:id="1573" w:author="Holger Eichelberger" w:date="2015-08-10T17:42:00Z">
              <w:r w:rsidRPr="00CA1915">
                <w:rPr>
                  <w:b/>
                  <w:bCs/>
                  <w:szCs w:val="22"/>
                  <w:lang w:val="en-US"/>
                  <w:rPrChange w:id="1574" w:author="Holger Eichelberger" w:date="2015-09-14T17:22:00Z">
                    <w:rPr>
                      <w:rFonts w:ascii="Times New Roman" w:hAnsi="Times New Roman"/>
                      <w:b/>
                      <w:bCs/>
                      <w:sz w:val="18"/>
                      <w:szCs w:val="22"/>
                      <w:highlight w:val="lightGray"/>
                      <w:vertAlign w:val="superscript"/>
                    </w:rPr>
                  </w:rPrChange>
                </w:rPr>
                <w:delText>(experimental)</w:delText>
              </w:r>
            </w:del>
          </w:p>
        </w:tc>
      </w:tr>
      <w:tr w:rsidR="00E73812" w:rsidRPr="00174918" w:rsidTr="00E73812">
        <w:tc>
          <w:tcPr>
            <w:tcW w:w="1842" w:type="dxa"/>
            <w:vAlign w:val="center"/>
          </w:tcPr>
          <w:p w:rsidR="00E73812" w:rsidRDefault="00E73812" w:rsidP="00AF4EAF">
            <w:pPr>
              <w:autoSpaceDE w:val="0"/>
              <w:autoSpaceDN w:val="0"/>
              <w:adjustRightInd w:val="0"/>
              <w:jc w:val="left"/>
              <w:rPr>
                <w:bCs/>
                <w:szCs w:val="22"/>
              </w:rPr>
            </w:pPr>
            <w:r w:rsidRPr="00174918">
              <w:rPr>
                <w:bCs/>
                <w:szCs w:val="22"/>
              </w:rPr>
              <w:t>project</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Boolean</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integer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narrowing interval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r w:rsidR="0082611C">
              <w:rPr>
                <w:bCs/>
                <w:szCs w:val="22"/>
                <w:lang w:val="en-US"/>
              </w:rPr>
              <w:t xml:space="preserve"> (no narrowing)</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real</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string</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enumerations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container</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type derivation and restriction</w:t>
            </w:r>
          </w:p>
        </w:tc>
        <w:tc>
          <w:tcPr>
            <w:tcW w:w="1276" w:type="dxa"/>
            <w:vAlign w:val="center"/>
          </w:tcPr>
          <w:p w:rsidR="00E73812" w:rsidRDefault="00E73812" w:rsidP="00AF4EAF">
            <w:pPr>
              <w:autoSpaceDE w:val="0"/>
              <w:autoSpaceDN w:val="0"/>
              <w:adjustRightInd w:val="0"/>
              <w:jc w:val="center"/>
              <w:rPr>
                <w:bCs/>
                <w:szCs w:val="22"/>
              </w:rPr>
            </w:pPr>
            <w:r>
              <w:rPr>
                <w:bCs/>
                <w:szCs w:val="22"/>
              </w:rPr>
              <w:t>x</w:t>
            </w:r>
          </w:p>
        </w:tc>
        <w:tc>
          <w:tcPr>
            <w:tcW w:w="1418" w:type="dxa"/>
            <w:vAlign w:val="center"/>
          </w:tcPr>
          <w:p w:rsidR="00E73812" w:rsidRDefault="00E73812" w:rsidP="00AF4EAF">
            <w:pPr>
              <w:autoSpaceDE w:val="0"/>
              <w:autoSpaceDN w:val="0"/>
              <w:adjustRightInd w:val="0"/>
              <w:jc w:val="center"/>
              <w:rPr>
                <w:bCs/>
                <w:szCs w:val="22"/>
              </w:rPr>
            </w:pPr>
            <w:r>
              <w:rPr>
                <w:bCs/>
                <w:szCs w:val="22"/>
              </w:rPr>
              <w:t>x</w:t>
            </w:r>
          </w:p>
        </w:tc>
        <w:tc>
          <w:tcPr>
            <w:tcW w:w="1701" w:type="dxa"/>
            <w:vAlign w:val="center"/>
          </w:tcPr>
          <w:p w:rsidR="00E73812" w:rsidRDefault="00E73812" w:rsidP="00AF4EAF">
            <w:pPr>
              <w:autoSpaceDE w:val="0"/>
              <w:autoSpaceDN w:val="0"/>
              <w:adjustRightInd w:val="0"/>
              <w:jc w:val="center"/>
              <w:rPr>
                <w:bCs/>
                <w:szCs w:val="22"/>
              </w:rPr>
            </w:pPr>
            <w:r>
              <w:rPr>
                <w:bCs/>
                <w:szCs w:val="22"/>
              </w:rPr>
              <w:t>x</w:t>
            </w:r>
          </w:p>
        </w:tc>
        <w:tc>
          <w:tcPr>
            <w:tcW w:w="1757" w:type="dxa"/>
            <w:vAlign w:val="center"/>
          </w:tcPr>
          <w:p w:rsidR="00ED5F90" w:rsidRDefault="00E73812">
            <w:pPr>
              <w:autoSpaceDE w:val="0"/>
              <w:autoSpaceDN w:val="0"/>
              <w:adjustRightInd w:val="0"/>
              <w:jc w:val="center"/>
              <w:rPr>
                <w:bCs/>
                <w:szCs w:val="22"/>
              </w:rPr>
            </w:pPr>
            <w:r>
              <w:rPr>
                <w:bCs/>
                <w:szCs w:val="22"/>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compounds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null values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decision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constraints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D5F90" w:rsidRDefault="00E73812">
            <w:pPr>
              <w:autoSpaceDE w:val="0"/>
              <w:autoSpaceDN w:val="0"/>
              <w:adjustRightInd w:val="0"/>
              <w:jc w:val="center"/>
              <w:rPr>
                <w:bCs/>
                <w:szCs w:val="22"/>
                <w:lang w:val="en-US"/>
              </w:rPr>
            </w:pPr>
            <w:r>
              <w:rPr>
                <w:bCs/>
                <w:szCs w:val="22"/>
                <w:lang w:val="en-US"/>
              </w:rPr>
              <w:t>normal, custom type constraints, compound constraints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3A242C" w:rsidTr="00E73812">
        <w:tc>
          <w:tcPr>
            <w:tcW w:w="1842" w:type="dxa"/>
            <w:vAlign w:val="center"/>
          </w:tcPr>
          <w:p w:rsidR="00E73812" w:rsidRDefault="00E73812" w:rsidP="00AF4EAF">
            <w:pPr>
              <w:autoSpaceDE w:val="0"/>
              <w:autoSpaceDN w:val="0"/>
              <w:adjustRightInd w:val="0"/>
              <w:jc w:val="left"/>
              <w:rPr>
                <w:bCs/>
                <w:szCs w:val="22"/>
                <w:lang w:val="en-US"/>
              </w:rPr>
            </w:pPr>
            <w:r>
              <w:rPr>
                <w:bCs/>
                <w:szCs w:val="22"/>
                <w:lang w:val="en-US"/>
              </w:rPr>
              <w:t>constraints as variables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 (not in UI)</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E73812" w:rsidRPr="00174918" w:rsidTr="00E73812">
        <w:tc>
          <w:tcPr>
            <w:tcW w:w="1842"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configurations</w:t>
            </w:r>
          </w:p>
        </w:tc>
        <w:tc>
          <w:tcPr>
            <w:tcW w:w="1276"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418" w:type="dxa"/>
            <w:vAlign w:val="center"/>
          </w:tcPr>
          <w:p w:rsidR="00E73812" w:rsidRDefault="00E73812" w:rsidP="00AF4EAF">
            <w:pPr>
              <w:autoSpaceDE w:val="0"/>
              <w:autoSpaceDN w:val="0"/>
              <w:adjustRightInd w:val="0"/>
              <w:jc w:val="center"/>
              <w:rPr>
                <w:bCs/>
                <w:szCs w:val="22"/>
                <w:lang w:val="en-US"/>
              </w:rPr>
            </w:pPr>
            <w:r>
              <w:rPr>
                <w:bCs/>
                <w:szCs w:val="22"/>
                <w:lang w:val="en-US"/>
              </w:rPr>
              <w:t>initial values</w:t>
            </w:r>
          </w:p>
        </w:tc>
        <w:tc>
          <w:tcPr>
            <w:tcW w:w="1701"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757" w:type="dxa"/>
            <w:vAlign w:val="center"/>
          </w:tcPr>
          <w:p w:rsidR="00ED5F90" w:rsidRDefault="00E73812">
            <w:pPr>
              <w:autoSpaceDE w:val="0"/>
              <w:autoSpaceDN w:val="0"/>
              <w:adjustRightInd w:val="0"/>
              <w:jc w:val="center"/>
              <w:rPr>
                <w:bCs/>
                <w:szCs w:val="22"/>
                <w:lang w:val="en-US"/>
              </w:rPr>
            </w:pPr>
            <w:r>
              <w:rPr>
                <w:bCs/>
                <w:szCs w:val="22"/>
                <w:lang w:val="en-US"/>
              </w:rPr>
              <w:t>x</w:t>
            </w:r>
          </w:p>
        </w:tc>
      </w:tr>
    </w:tbl>
    <w:p w:rsidR="00AF4EAF" w:rsidRDefault="00AF4EAF" w:rsidP="00AF4EAF">
      <w:pPr>
        <w:pStyle w:val="Caption"/>
        <w:rPr>
          <w:ins w:id="1575" w:author="Holger Eichelberger" w:date="2015-08-10T17:41:00Z"/>
          <w:b/>
        </w:rPr>
      </w:pPr>
      <w:bookmarkStart w:id="1576" w:name="_Ref385851814"/>
      <w:r w:rsidRPr="00AF4EAF">
        <w:rPr>
          <w:b/>
        </w:rPr>
        <w:t xml:space="preserve">Table </w:t>
      </w:r>
      <w:r w:rsidR="00CA1915" w:rsidRPr="00AF4EAF">
        <w:rPr>
          <w:b/>
        </w:rPr>
        <w:fldChar w:fldCharType="begin"/>
      </w:r>
      <w:r w:rsidRPr="00AF4EAF">
        <w:rPr>
          <w:b/>
        </w:rPr>
        <w:instrText xml:space="preserve"> SEQ Table \* ARABIC </w:instrText>
      </w:r>
      <w:r w:rsidR="00CA1915" w:rsidRPr="00AF4EAF">
        <w:rPr>
          <w:b/>
        </w:rPr>
        <w:fldChar w:fldCharType="separate"/>
      </w:r>
      <w:r w:rsidR="0043707B">
        <w:rPr>
          <w:b/>
          <w:noProof/>
        </w:rPr>
        <w:t>1</w:t>
      </w:r>
      <w:r w:rsidR="00CA1915" w:rsidRPr="00AF4EAF">
        <w:rPr>
          <w:b/>
        </w:rPr>
        <w:fldChar w:fldCharType="end"/>
      </w:r>
      <w:bookmarkEnd w:id="1576"/>
      <w:r w:rsidRPr="00AF4EAF">
        <w:rPr>
          <w:b/>
        </w:rPr>
        <w:t xml:space="preserve">: Implemented IVML core concepts (x=full support, </w:t>
      </w:r>
      <w:r w:rsidRPr="00AF4EAF">
        <w:rPr>
          <w:b/>
        </w:rPr>
        <w:br/>
        <w:t>-=no support as not responsible, partial support indicated by text)</w:t>
      </w:r>
    </w:p>
    <w:p w:rsidR="00CA1915" w:rsidRPr="00CA1915" w:rsidRDefault="00CA1915" w:rsidP="00CA1915">
      <w:pPr>
        <w:rPr>
          <w:lang w:val="en-US"/>
          <w:rPrChange w:id="1577" w:author="Holger Eichelberger" w:date="2015-08-10T17:41:00Z">
            <w:rPr>
              <w:lang w:val="en-GB"/>
            </w:rPr>
          </w:rPrChange>
        </w:rPr>
        <w:pPrChange w:id="1578" w:author="Holger Eichelberger" w:date="2015-08-10T17:41:00Z">
          <w:pPr>
            <w:pStyle w:val="Caption"/>
          </w:pPr>
        </w:pPrChange>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33"/>
        <w:gridCol w:w="1345"/>
        <w:gridCol w:w="1478"/>
        <w:gridCol w:w="1722"/>
        <w:gridCol w:w="1816"/>
      </w:tblGrid>
      <w:tr w:rsidR="0043167F" w:rsidRPr="00174918" w:rsidTr="00E73812">
        <w:tc>
          <w:tcPr>
            <w:tcW w:w="1649" w:type="dxa"/>
            <w:shd w:val="clear" w:color="auto" w:fill="A6A6A6"/>
            <w:vAlign w:val="center"/>
          </w:tcPr>
          <w:p w:rsidR="00E73812" w:rsidRPr="00706F6B" w:rsidRDefault="00CA1915" w:rsidP="00AF4EAF">
            <w:pPr>
              <w:autoSpaceDE w:val="0"/>
              <w:autoSpaceDN w:val="0"/>
              <w:adjustRightInd w:val="0"/>
              <w:jc w:val="center"/>
              <w:rPr>
                <w:b/>
                <w:bCs/>
                <w:szCs w:val="22"/>
                <w:rPrChange w:id="1579" w:author="Holger Eichelberger" w:date="2015-09-14T17:22:00Z">
                  <w:rPr>
                    <w:b/>
                    <w:bCs/>
                    <w:szCs w:val="22"/>
                    <w:highlight w:val="lightGray"/>
                  </w:rPr>
                </w:rPrChange>
              </w:rPr>
            </w:pPr>
            <w:r w:rsidRPr="00CA1915">
              <w:rPr>
                <w:b/>
                <w:bCs/>
                <w:szCs w:val="22"/>
                <w:rPrChange w:id="1580" w:author="Holger Eichelberger" w:date="2015-09-14T17:22:00Z">
                  <w:rPr>
                    <w:rFonts w:ascii="Times New Roman" w:hAnsi="Times New Roman"/>
                    <w:b/>
                    <w:bCs/>
                    <w:sz w:val="18"/>
                    <w:szCs w:val="22"/>
                    <w:highlight w:val="lightGray"/>
                    <w:vertAlign w:val="superscript"/>
                  </w:rPr>
                </w:rPrChange>
              </w:rPr>
              <w:t>IVML concept</w:t>
            </w:r>
          </w:p>
        </w:tc>
        <w:tc>
          <w:tcPr>
            <w:tcW w:w="1576" w:type="dxa"/>
            <w:shd w:val="clear" w:color="auto" w:fill="A6A6A6"/>
            <w:vAlign w:val="center"/>
          </w:tcPr>
          <w:p w:rsidR="00E73812" w:rsidRPr="00706F6B" w:rsidRDefault="00CA1915">
            <w:pPr>
              <w:autoSpaceDE w:val="0"/>
              <w:autoSpaceDN w:val="0"/>
              <w:adjustRightInd w:val="0"/>
              <w:jc w:val="center"/>
              <w:rPr>
                <w:b/>
                <w:bCs/>
                <w:szCs w:val="22"/>
                <w:lang w:val="en-US"/>
                <w:rPrChange w:id="1581" w:author="Holger Eichelberger" w:date="2015-09-14T17:22:00Z">
                  <w:rPr>
                    <w:b/>
                    <w:bCs/>
                    <w:szCs w:val="22"/>
                    <w:highlight w:val="lightGray"/>
                    <w:lang w:val="en-US"/>
                  </w:rPr>
                </w:rPrChange>
              </w:rPr>
            </w:pPr>
            <w:r w:rsidRPr="00CA1915">
              <w:rPr>
                <w:b/>
                <w:bCs/>
                <w:szCs w:val="22"/>
                <w:lang w:val="en-US"/>
                <w:rPrChange w:id="1582" w:author="Holger Eichelberger" w:date="2015-09-14T17:22:00Z">
                  <w:rPr>
                    <w:rFonts w:ascii="Times New Roman" w:hAnsi="Times New Roman"/>
                    <w:b/>
                    <w:bCs/>
                    <w:sz w:val="18"/>
                    <w:szCs w:val="22"/>
                    <w:highlight w:val="lightGray"/>
                    <w:vertAlign w:val="superscript"/>
                    <w:lang w:val="en-US"/>
                  </w:rPr>
                </w:rPrChange>
              </w:rPr>
              <w:t>IVML model, parser, semantic analyzer</w:t>
            </w:r>
          </w:p>
        </w:tc>
        <w:tc>
          <w:tcPr>
            <w:tcW w:w="1704" w:type="dxa"/>
            <w:shd w:val="clear" w:color="auto" w:fill="A6A6A6"/>
            <w:vAlign w:val="center"/>
          </w:tcPr>
          <w:p w:rsidR="00E73812" w:rsidRPr="00706F6B" w:rsidRDefault="00CA1915" w:rsidP="00AF4EAF">
            <w:pPr>
              <w:autoSpaceDE w:val="0"/>
              <w:autoSpaceDN w:val="0"/>
              <w:adjustRightInd w:val="0"/>
              <w:jc w:val="center"/>
              <w:rPr>
                <w:b/>
                <w:bCs/>
                <w:szCs w:val="22"/>
                <w:rPrChange w:id="1583" w:author="Holger Eichelberger" w:date="2015-09-14T17:22:00Z">
                  <w:rPr>
                    <w:b/>
                    <w:bCs/>
                    <w:szCs w:val="22"/>
                    <w:highlight w:val="lightGray"/>
                  </w:rPr>
                </w:rPrChange>
              </w:rPr>
            </w:pPr>
            <w:r w:rsidRPr="00CA1915">
              <w:rPr>
                <w:b/>
                <w:bCs/>
                <w:szCs w:val="22"/>
                <w:rPrChange w:id="1584" w:author="Holger Eichelberger" w:date="2015-09-14T17:22:00Z">
                  <w:rPr>
                    <w:rFonts w:ascii="Times New Roman" w:hAnsi="Times New Roman"/>
                    <w:b/>
                    <w:bCs/>
                    <w:sz w:val="18"/>
                    <w:szCs w:val="22"/>
                    <w:highlight w:val="lightGray"/>
                    <w:vertAlign w:val="superscript"/>
                  </w:rPr>
                </w:rPrChange>
              </w:rPr>
              <w:t>EASy reasoning support (Drools)</w:t>
            </w:r>
          </w:p>
        </w:tc>
        <w:tc>
          <w:tcPr>
            <w:tcW w:w="1863" w:type="dxa"/>
            <w:shd w:val="clear" w:color="auto" w:fill="A6A6A6"/>
            <w:vAlign w:val="center"/>
          </w:tcPr>
          <w:p w:rsidR="00E73812" w:rsidRPr="00706F6B" w:rsidRDefault="00CA1915" w:rsidP="00AF4EAF">
            <w:pPr>
              <w:autoSpaceDE w:val="0"/>
              <w:autoSpaceDN w:val="0"/>
              <w:adjustRightInd w:val="0"/>
              <w:jc w:val="center"/>
              <w:rPr>
                <w:b/>
                <w:bCs/>
                <w:szCs w:val="22"/>
                <w:rPrChange w:id="1585" w:author="Holger Eichelberger" w:date="2015-09-14T17:22:00Z">
                  <w:rPr>
                    <w:b/>
                    <w:bCs/>
                    <w:szCs w:val="22"/>
                    <w:highlight w:val="lightGray"/>
                  </w:rPr>
                </w:rPrChange>
              </w:rPr>
            </w:pPr>
            <w:r w:rsidRPr="00CA1915">
              <w:rPr>
                <w:b/>
                <w:bCs/>
                <w:szCs w:val="22"/>
                <w:rPrChange w:id="1586" w:author="Holger Eichelberger" w:date="2015-09-14T17:22:00Z">
                  <w:rPr>
                    <w:rFonts w:ascii="Times New Roman" w:hAnsi="Times New Roman"/>
                    <w:b/>
                    <w:bCs/>
                    <w:sz w:val="18"/>
                    <w:szCs w:val="22"/>
                    <w:highlight w:val="lightGray"/>
                    <w:vertAlign w:val="superscript"/>
                  </w:rPr>
                </w:rPrChange>
              </w:rPr>
              <w:t>EASy Configuration support</w:t>
            </w:r>
          </w:p>
        </w:tc>
        <w:tc>
          <w:tcPr>
            <w:tcW w:w="1202" w:type="dxa"/>
            <w:shd w:val="clear" w:color="auto" w:fill="A6A6A6"/>
          </w:tcPr>
          <w:p w:rsidR="001F257E" w:rsidRPr="00706F6B" w:rsidRDefault="00CA1915">
            <w:pPr>
              <w:autoSpaceDE w:val="0"/>
              <w:autoSpaceDN w:val="0"/>
              <w:adjustRightInd w:val="0"/>
              <w:jc w:val="center"/>
              <w:rPr>
                <w:b/>
                <w:bCs/>
                <w:szCs w:val="22"/>
                <w:rPrChange w:id="1587" w:author="Holger Eichelberger" w:date="2015-09-14T17:22:00Z">
                  <w:rPr>
                    <w:b/>
                    <w:bCs/>
                    <w:szCs w:val="22"/>
                    <w:highlight w:val="lightGray"/>
                  </w:rPr>
                </w:rPrChange>
              </w:rPr>
            </w:pPr>
            <w:r w:rsidRPr="00CA1915">
              <w:rPr>
                <w:b/>
                <w:bCs/>
                <w:szCs w:val="22"/>
                <w:rPrChange w:id="1588" w:author="Holger Eichelberger" w:date="2015-09-14T17:22:00Z">
                  <w:rPr>
                    <w:rFonts w:ascii="Times New Roman" w:hAnsi="Times New Roman"/>
                    <w:b/>
                    <w:bCs/>
                    <w:sz w:val="18"/>
                    <w:szCs w:val="22"/>
                    <w:highlight w:val="lightGray"/>
                    <w:vertAlign w:val="superscript"/>
                  </w:rPr>
                </w:rPrChange>
              </w:rPr>
              <w:t xml:space="preserve">EASy </w:t>
            </w:r>
            <w:ins w:id="1589" w:author="Holger Eichelberger" w:date="2015-08-10T17:42:00Z">
              <w:r w:rsidRPr="00CA1915">
                <w:rPr>
                  <w:b/>
                  <w:bCs/>
                  <w:szCs w:val="22"/>
                  <w:rPrChange w:id="1590" w:author="Holger Eichelberger" w:date="2015-09-14T17:22:00Z">
                    <w:rPr>
                      <w:rFonts w:ascii="Times New Roman" w:hAnsi="Times New Roman"/>
                      <w:b/>
                      <w:bCs/>
                      <w:sz w:val="18"/>
                      <w:szCs w:val="22"/>
                      <w:highlight w:val="lightGray"/>
                      <w:vertAlign w:val="superscript"/>
                    </w:rPr>
                  </w:rPrChange>
                </w:rPr>
                <w:t xml:space="preserve">IVML </w:t>
              </w:r>
            </w:ins>
            <w:r w:rsidRPr="00CA1915">
              <w:rPr>
                <w:b/>
                <w:bCs/>
                <w:szCs w:val="22"/>
                <w:rPrChange w:id="1591" w:author="Holger Eichelberger" w:date="2015-09-14T17:22:00Z">
                  <w:rPr>
                    <w:rFonts w:ascii="Times New Roman" w:hAnsi="Times New Roman"/>
                    <w:b/>
                    <w:bCs/>
                    <w:sz w:val="18"/>
                    <w:szCs w:val="22"/>
                    <w:highlight w:val="lightGray"/>
                    <w:vertAlign w:val="superscript"/>
                  </w:rPr>
                </w:rPrChange>
              </w:rPr>
              <w:t>reasoning support</w:t>
            </w:r>
            <w:del w:id="1592" w:author="Holger Eichelberger" w:date="2015-08-10T17:42:00Z">
              <w:r w:rsidRPr="00CA1915">
                <w:rPr>
                  <w:b/>
                  <w:bCs/>
                  <w:szCs w:val="22"/>
                  <w:rPrChange w:id="1593" w:author="Holger Eichelberger" w:date="2015-09-14T17:22:00Z">
                    <w:rPr>
                      <w:rFonts w:ascii="Times New Roman" w:hAnsi="Times New Roman"/>
                      <w:b/>
                      <w:bCs/>
                      <w:sz w:val="18"/>
                      <w:szCs w:val="22"/>
                      <w:highlight w:val="lightGray"/>
                      <w:vertAlign w:val="superscript"/>
                    </w:rPr>
                  </w:rPrChange>
                </w:rPr>
                <w:delText xml:space="preserve"> (experimental)</w:delText>
              </w:r>
              <w:r w:rsidRPr="00CA1915">
                <w:rPr>
                  <w:rStyle w:val="FootnoteReference"/>
                  <w:b/>
                  <w:bCs/>
                  <w:szCs w:val="22"/>
                  <w:rPrChange w:id="1594" w:author="Holger Eichelberger" w:date="2015-09-14T17:22:00Z">
                    <w:rPr>
                      <w:rStyle w:val="FootnoteReference"/>
                      <w:b/>
                      <w:bCs/>
                      <w:szCs w:val="22"/>
                      <w:highlight w:val="lightGray"/>
                    </w:rPr>
                  </w:rPrChange>
                </w:rPr>
                <w:footnoteReference w:id="15"/>
              </w:r>
            </w:del>
          </w:p>
        </w:tc>
      </w:tr>
      <w:tr w:rsidR="0043167F" w:rsidRPr="00E73812" w:rsidTr="00FB7EAA">
        <w:tc>
          <w:tcPr>
            <w:tcW w:w="1649" w:type="dxa"/>
            <w:vAlign w:val="center"/>
          </w:tcPr>
          <w:p w:rsidR="00E73812" w:rsidRDefault="0043167F" w:rsidP="00AF4EAF">
            <w:pPr>
              <w:autoSpaceDE w:val="0"/>
              <w:autoSpaceDN w:val="0"/>
              <w:adjustRightInd w:val="0"/>
              <w:jc w:val="left"/>
              <w:rPr>
                <w:bCs/>
                <w:szCs w:val="22"/>
                <w:lang w:val="en-US"/>
              </w:rPr>
            </w:pPr>
            <w:r>
              <w:rPr>
                <w:bCs/>
                <w:szCs w:val="22"/>
                <w:lang w:val="en-US"/>
              </w:rPr>
              <w:t>annotation</w:t>
            </w:r>
            <w:r w:rsidRPr="00174918">
              <w:rPr>
                <w:bCs/>
                <w:szCs w:val="22"/>
                <w:lang w:val="en-US"/>
              </w:rPr>
              <w:t>s</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C73282" w:rsidP="00AF4EAF">
            <w:pPr>
              <w:autoSpaceDE w:val="0"/>
              <w:autoSpaceDN w:val="0"/>
              <w:adjustRightInd w:val="0"/>
              <w:jc w:val="center"/>
              <w:rPr>
                <w:bCs/>
                <w:szCs w:val="22"/>
              </w:rPr>
            </w:pPr>
            <w:r>
              <w:rPr>
                <w:bCs/>
                <w:szCs w:val="22"/>
              </w:rPr>
              <w:t>-</w:t>
            </w:r>
          </w:p>
        </w:tc>
        <w:tc>
          <w:tcPr>
            <w:tcW w:w="1863" w:type="dxa"/>
            <w:vAlign w:val="center"/>
          </w:tcPr>
          <w:p w:rsidR="00E73812" w:rsidRDefault="00E73812" w:rsidP="00AF4EAF">
            <w:pPr>
              <w:autoSpaceDE w:val="0"/>
              <w:autoSpaceDN w:val="0"/>
              <w:adjustRightInd w:val="0"/>
              <w:jc w:val="center"/>
              <w:rPr>
                <w:bCs/>
                <w:szCs w:val="22"/>
              </w:rPr>
            </w:pPr>
            <w:r>
              <w:rPr>
                <w:bCs/>
                <w:szCs w:val="22"/>
                <w:lang w:val="en-US"/>
              </w:rPr>
              <w:t>x (not in UI)</w:t>
            </w:r>
          </w:p>
        </w:tc>
        <w:tc>
          <w:tcPr>
            <w:tcW w:w="1202" w:type="dxa"/>
            <w:vAlign w:val="center"/>
          </w:tcPr>
          <w:p w:rsidR="000B4E34" w:rsidRDefault="00C77E30">
            <w:pPr>
              <w:autoSpaceDE w:val="0"/>
              <w:autoSpaceDN w:val="0"/>
              <w:adjustRightInd w:val="0"/>
              <w:jc w:val="center"/>
              <w:rPr>
                <w:bCs/>
                <w:szCs w:val="22"/>
                <w:lang w:val="en-US"/>
              </w:rPr>
            </w:pPr>
            <w:r>
              <w:rPr>
                <w:bCs/>
                <w:szCs w:val="22"/>
                <w:lang w:val="en-US"/>
              </w:rPr>
              <w:t>(x)</w:t>
            </w:r>
            <w:fldSimple w:instr=" NOTEREF _Ref411547160 \h  \* MERGEFORMAT ">
              <w:ins w:id="1597" w:author="Holger Eichelberger" w:date="2015-11-09T11:33:00Z">
                <w:r w:rsidR="00CA1915" w:rsidRPr="00CA1915">
                  <w:rPr>
                    <w:bCs/>
                    <w:szCs w:val="22"/>
                    <w:vertAlign w:val="superscript"/>
                    <w:lang w:val="en-US"/>
                    <w:rPrChange w:id="1598" w:author="Holger Eichelberger" w:date="2015-11-09T11:33:00Z">
                      <w:rPr>
                        <w:rFonts w:ascii="Times New Roman" w:hAnsi="Times New Roman"/>
                        <w:sz w:val="18"/>
                        <w:vertAlign w:val="superscript"/>
                      </w:rPr>
                    </w:rPrChange>
                  </w:rPr>
                  <w:t>17</w:t>
                </w:r>
              </w:ins>
              <w:del w:id="1599" w:author="Holger Eichelberger" w:date="2015-11-09T11:33:00Z">
                <w:r w:rsidR="00F84791" w:rsidDel="0043707B">
                  <w:rPr>
                    <w:bCs/>
                    <w:szCs w:val="22"/>
                    <w:vertAlign w:val="superscript"/>
                    <w:lang w:val="en-US"/>
                  </w:rPr>
                  <w:delText>15</w:delText>
                </w:r>
              </w:del>
            </w:fldSimple>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extended compounds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referenced elements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C7328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EB067E">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versioning</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E73812"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composition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 (predecessor locations not passed to IVML)</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project interfaces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partial configuration</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863" w:type="dxa"/>
            <w:vAlign w:val="center"/>
          </w:tcPr>
          <w:p w:rsidR="00E73812" w:rsidRDefault="00E73812" w:rsidP="00AF4EAF">
            <w:pPr>
              <w:autoSpaceDE w:val="0"/>
              <w:autoSpaceDN w:val="0"/>
              <w:adjustRightInd w:val="0"/>
              <w:jc w:val="center"/>
              <w:rPr>
                <w:bCs/>
                <w:szCs w:val="22"/>
                <w:lang w:val="en-US"/>
              </w:rPr>
            </w:pPr>
            <w:r>
              <w:rPr>
                <w:bCs/>
                <w:szCs w:val="22"/>
                <w:lang w:val="en-US"/>
              </w:rPr>
              <w:t>x</w:t>
            </w:r>
          </w:p>
        </w:tc>
        <w:tc>
          <w:tcPr>
            <w:tcW w:w="1202" w:type="dxa"/>
            <w:vAlign w:val="center"/>
          </w:tcPr>
          <w:p w:rsidR="00ED5F90" w:rsidRDefault="00E73812">
            <w:pPr>
              <w:autoSpaceDE w:val="0"/>
              <w:autoSpaceDN w:val="0"/>
              <w:adjustRightInd w:val="0"/>
              <w:jc w:val="center"/>
              <w:rPr>
                <w:bCs/>
                <w:szCs w:val="22"/>
                <w:lang w:val="en-US"/>
              </w:rPr>
            </w:pPr>
            <w:r>
              <w:rPr>
                <w:bCs/>
                <w:szCs w:val="22"/>
                <w:lang w:val="en-US"/>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lang w:val="en-US"/>
              </w:rPr>
            </w:pPr>
            <w:r w:rsidRPr="00174918">
              <w:rPr>
                <w:bCs/>
                <w:szCs w:val="22"/>
                <w:lang w:val="en-US"/>
              </w:rPr>
              <w:t>freezing configurations</w:t>
            </w:r>
          </w:p>
        </w:tc>
        <w:tc>
          <w:tcPr>
            <w:tcW w:w="1576" w:type="dxa"/>
            <w:vAlign w:val="center"/>
          </w:tcPr>
          <w:p w:rsidR="00E73812" w:rsidRDefault="00E73812">
            <w:pPr>
              <w:autoSpaceDE w:val="0"/>
              <w:autoSpaceDN w:val="0"/>
              <w:adjustRightInd w:val="0"/>
              <w:jc w:val="center"/>
              <w:rPr>
                <w:bCs/>
                <w:szCs w:val="22"/>
                <w:lang w:val="en-US"/>
              </w:rPr>
            </w:pPr>
            <w:r>
              <w:rPr>
                <w:bCs/>
                <w:szCs w:val="22"/>
                <w:lang w:val="en-US"/>
              </w:rPr>
              <w:t>x</w:t>
            </w:r>
          </w:p>
        </w:tc>
        <w:tc>
          <w:tcPr>
            <w:tcW w:w="1704" w:type="dxa"/>
            <w:vAlign w:val="center"/>
          </w:tcPr>
          <w:p w:rsidR="00E73812" w:rsidRDefault="00E73812" w:rsidP="00AF4EAF">
            <w:pPr>
              <w:autoSpaceDE w:val="0"/>
              <w:autoSpaceDN w:val="0"/>
              <w:adjustRightInd w:val="0"/>
              <w:jc w:val="center"/>
              <w:rPr>
                <w:bCs/>
                <w:szCs w:val="22"/>
              </w:rPr>
            </w:pPr>
            <w:r>
              <w:rPr>
                <w:bCs/>
                <w:szCs w:val="22"/>
              </w:rPr>
              <w:t>x</w:t>
            </w:r>
          </w:p>
        </w:tc>
        <w:tc>
          <w:tcPr>
            <w:tcW w:w="1863" w:type="dxa"/>
            <w:vAlign w:val="center"/>
          </w:tcPr>
          <w:p w:rsidR="00E73812" w:rsidRDefault="00E73812" w:rsidP="00AF4EAF">
            <w:pPr>
              <w:autoSpaceDE w:val="0"/>
              <w:autoSpaceDN w:val="0"/>
              <w:adjustRightInd w:val="0"/>
              <w:jc w:val="center"/>
              <w:rPr>
                <w:bCs/>
                <w:szCs w:val="22"/>
              </w:rPr>
            </w:pPr>
            <w:r>
              <w:rPr>
                <w:bCs/>
                <w:szCs w:val="22"/>
              </w:rPr>
              <w:t>x</w:t>
            </w:r>
            <w:r w:rsidR="001E1B5E">
              <w:rPr>
                <w:rStyle w:val="FootnoteReference"/>
                <w:bCs/>
                <w:szCs w:val="22"/>
              </w:rPr>
              <w:footnoteReference w:id="16"/>
            </w:r>
          </w:p>
        </w:tc>
        <w:tc>
          <w:tcPr>
            <w:tcW w:w="1202" w:type="dxa"/>
            <w:vAlign w:val="center"/>
          </w:tcPr>
          <w:p w:rsidR="00ED5F90" w:rsidRDefault="00E73812">
            <w:pPr>
              <w:autoSpaceDE w:val="0"/>
              <w:autoSpaceDN w:val="0"/>
              <w:adjustRightInd w:val="0"/>
              <w:jc w:val="center"/>
              <w:rPr>
                <w:bCs/>
                <w:szCs w:val="22"/>
              </w:rPr>
            </w:pPr>
            <w:r>
              <w:rPr>
                <w:bCs/>
                <w:szCs w:val="22"/>
              </w:rPr>
              <w:t>x</w:t>
            </w:r>
          </w:p>
        </w:tc>
      </w:tr>
      <w:tr w:rsidR="0043167F" w:rsidRPr="00174918" w:rsidTr="00FB7EAA">
        <w:tc>
          <w:tcPr>
            <w:tcW w:w="1649" w:type="dxa"/>
            <w:vAlign w:val="center"/>
          </w:tcPr>
          <w:p w:rsidR="00E73812" w:rsidRDefault="00E73812" w:rsidP="00AF4EAF">
            <w:pPr>
              <w:autoSpaceDE w:val="0"/>
              <w:autoSpaceDN w:val="0"/>
              <w:adjustRightInd w:val="0"/>
              <w:jc w:val="left"/>
              <w:rPr>
                <w:bCs/>
                <w:szCs w:val="22"/>
              </w:rPr>
            </w:pPr>
            <w:r w:rsidRPr="00174918">
              <w:rPr>
                <w:bCs/>
                <w:szCs w:val="22"/>
              </w:rPr>
              <w:t>partial evaluation</w:t>
            </w:r>
          </w:p>
        </w:tc>
        <w:tc>
          <w:tcPr>
            <w:tcW w:w="1576" w:type="dxa"/>
            <w:vAlign w:val="center"/>
          </w:tcPr>
          <w:p w:rsidR="00E73812" w:rsidRDefault="00E73812">
            <w:pPr>
              <w:autoSpaceDE w:val="0"/>
              <w:autoSpaceDN w:val="0"/>
              <w:adjustRightInd w:val="0"/>
              <w:jc w:val="center"/>
              <w:rPr>
                <w:bCs/>
                <w:szCs w:val="22"/>
              </w:rPr>
            </w:pPr>
            <w:r>
              <w:rPr>
                <w:bCs/>
                <w:szCs w:val="22"/>
              </w:rPr>
              <w:t>x</w:t>
            </w:r>
          </w:p>
        </w:tc>
        <w:tc>
          <w:tcPr>
            <w:tcW w:w="1704" w:type="dxa"/>
            <w:vAlign w:val="center"/>
          </w:tcPr>
          <w:p w:rsidR="00E73812" w:rsidRDefault="00E73812" w:rsidP="00AF4EAF">
            <w:pPr>
              <w:autoSpaceDE w:val="0"/>
              <w:autoSpaceDN w:val="0"/>
              <w:adjustRightInd w:val="0"/>
              <w:jc w:val="center"/>
              <w:rPr>
                <w:bCs/>
                <w:szCs w:val="22"/>
              </w:rPr>
            </w:pPr>
            <w:r>
              <w:rPr>
                <w:bCs/>
                <w:szCs w:val="22"/>
                <w:lang w:val="en-US"/>
              </w:rPr>
              <w:t>correct recursive processing missing</w:t>
            </w:r>
          </w:p>
        </w:tc>
        <w:tc>
          <w:tcPr>
            <w:tcW w:w="1863" w:type="dxa"/>
            <w:vAlign w:val="center"/>
          </w:tcPr>
          <w:p w:rsidR="00E73812" w:rsidRDefault="00E73812" w:rsidP="00AF4EAF">
            <w:pPr>
              <w:autoSpaceDE w:val="0"/>
              <w:autoSpaceDN w:val="0"/>
              <w:adjustRightInd w:val="0"/>
              <w:jc w:val="center"/>
              <w:rPr>
                <w:bCs/>
                <w:szCs w:val="22"/>
              </w:rPr>
            </w:pPr>
            <w:r>
              <w:rPr>
                <w:bCs/>
                <w:szCs w:val="22"/>
              </w:rPr>
              <w:t>-</w:t>
            </w:r>
          </w:p>
        </w:tc>
        <w:tc>
          <w:tcPr>
            <w:tcW w:w="1202" w:type="dxa"/>
            <w:vAlign w:val="center"/>
          </w:tcPr>
          <w:p w:rsidR="00ED5F90" w:rsidRDefault="00E73812">
            <w:pPr>
              <w:autoSpaceDE w:val="0"/>
              <w:autoSpaceDN w:val="0"/>
              <w:adjustRightInd w:val="0"/>
              <w:jc w:val="center"/>
              <w:rPr>
                <w:bCs/>
                <w:szCs w:val="22"/>
              </w:rPr>
            </w:pPr>
            <w:r>
              <w:rPr>
                <w:bCs/>
                <w:szCs w:val="22"/>
              </w:rPr>
              <w:t>-</w:t>
            </w:r>
            <w:bookmarkStart w:id="1600" w:name="_Ref411547160"/>
            <w:r w:rsidR="00FB7EAA">
              <w:rPr>
                <w:rStyle w:val="FootnoteReference"/>
                <w:bCs/>
                <w:szCs w:val="22"/>
              </w:rPr>
              <w:footnoteReference w:id="17"/>
            </w:r>
            <w:bookmarkEnd w:id="1600"/>
          </w:p>
        </w:tc>
      </w:tr>
    </w:tbl>
    <w:p w:rsidR="00F25B21" w:rsidRPr="00F25B21" w:rsidRDefault="00AF4EAF" w:rsidP="00F25B21">
      <w:pPr>
        <w:pStyle w:val="Caption"/>
        <w:rPr>
          <w:b/>
          <w:lang w:val="en-GB"/>
        </w:rPr>
      </w:pPr>
      <w:bookmarkStart w:id="1601" w:name="_Ref385851819"/>
      <w:r w:rsidRPr="00AF4EAF">
        <w:rPr>
          <w:b/>
        </w:rPr>
        <w:t xml:space="preserve">Table </w:t>
      </w:r>
      <w:r w:rsidR="00CA1915" w:rsidRPr="00AF4EAF">
        <w:rPr>
          <w:b/>
        </w:rPr>
        <w:fldChar w:fldCharType="begin"/>
      </w:r>
      <w:r w:rsidRPr="00AF4EAF">
        <w:rPr>
          <w:b/>
        </w:rPr>
        <w:instrText xml:space="preserve"> SEQ Table \* ARABIC </w:instrText>
      </w:r>
      <w:r w:rsidR="00CA1915" w:rsidRPr="00AF4EAF">
        <w:rPr>
          <w:b/>
        </w:rPr>
        <w:fldChar w:fldCharType="separate"/>
      </w:r>
      <w:r w:rsidR="0043707B">
        <w:rPr>
          <w:b/>
          <w:noProof/>
        </w:rPr>
        <w:t>2</w:t>
      </w:r>
      <w:r w:rsidR="00CA1915" w:rsidRPr="00AF4EAF">
        <w:rPr>
          <w:b/>
        </w:rPr>
        <w:fldChar w:fldCharType="end"/>
      </w:r>
      <w:bookmarkEnd w:id="1601"/>
      <w:r w:rsidRPr="00AF4EAF">
        <w:rPr>
          <w:b/>
        </w:rPr>
        <w:t xml:space="preserve">: Implemented IVML advanced concepts (x=full support, </w:t>
      </w:r>
      <w:r w:rsidRPr="00AF4EAF">
        <w:rPr>
          <w:b/>
        </w:rPr>
        <w:br/>
        <w:t>-=no support as not responsible, partial support indicated by text)</w:t>
      </w:r>
    </w:p>
    <w:p w:rsidR="00AF4EAF" w:rsidRDefault="00AF4EAF" w:rsidP="00AF4EAF">
      <w:pPr>
        <w:ind w:left="360"/>
        <w:rPr>
          <w:lang w:val="en-GB"/>
        </w:rPr>
      </w:pPr>
    </w:p>
    <w:p w:rsidR="00194AC1" w:rsidRDefault="005E6C41">
      <w:pPr>
        <w:pStyle w:val="Heading1"/>
        <w:rPr>
          <w:lang w:val="en-GB"/>
        </w:rPr>
      </w:pPr>
      <w:bookmarkStart w:id="1602" w:name="_Toc434832222"/>
      <w:r>
        <w:rPr>
          <w:lang w:val="en-GB"/>
        </w:rPr>
        <w:t>IVML Grammar</w:t>
      </w:r>
      <w:bookmarkEnd w:id="1602"/>
    </w:p>
    <w:p w:rsidR="006C5976" w:rsidRPr="001E775E" w:rsidRDefault="00D1167E" w:rsidP="008173B2">
      <w:pPr>
        <w:rPr>
          <w:lang w:val="en-GB"/>
        </w:rPr>
      </w:pPr>
      <w:r w:rsidRPr="001E775E">
        <w:rPr>
          <w:lang w:val="en-GB"/>
        </w:rPr>
        <w:t>In this section we depict the actual grammar for IVML.</w:t>
      </w:r>
      <w:r w:rsidR="001E775E">
        <w:rPr>
          <w:lang w:val="en-GB"/>
        </w:rPr>
        <w:t xml:space="preserve"> The grammar is given in </w:t>
      </w:r>
      <w:r w:rsidR="00AE452D">
        <w:rPr>
          <w:lang w:val="en-GB"/>
        </w:rPr>
        <w:t>six</w:t>
      </w:r>
      <w:r w:rsidR="001E775E">
        <w:rPr>
          <w:lang w:val="en-GB"/>
        </w:rPr>
        <w:t xml:space="preserve"> sections (</w:t>
      </w:r>
      <w:r w:rsidR="00AE452D">
        <w:rPr>
          <w:lang w:val="en-GB"/>
        </w:rPr>
        <w:t>basic modeling concepts, basic types and values, advanced modeling concepts, basic constraints, advanced constraints and terminals</w:t>
      </w:r>
      <w:r w:rsidR="001E775E">
        <w:rPr>
          <w:lang w:val="en-GB"/>
        </w:rPr>
        <w:t xml:space="preserve">) in terms of a simplified </w:t>
      </w:r>
      <w:r w:rsidR="001E775E" w:rsidRPr="000F5893">
        <w:rPr>
          <w:lang w:val="en-GB"/>
        </w:rPr>
        <w:t>xText</w:t>
      </w:r>
      <w:r w:rsidR="005E7EA1" w:rsidRPr="005E7EA1">
        <w:rPr>
          <w:rStyle w:val="FootnoteReference"/>
          <w:lang w:val="en-GB"/>
        </w:rPr>
        <w:footnoteReference w:id="18"/>
      </w:r>
      <w:r w:rsidR="001E775E">
        <w:rPr>
          <w:lang w:val="en-GB"/>
        </w:rPr>
        <w:t xml:space="preserve"> grammar (close to </w:t>
      </w:r>
      <w:r w:rsidR="001E775E" w:rsidRPr="000F5893">
        <w:rPr>
          <w:lang w:val="en-GB"/>
        </w:rPr>
        <w:t>ANTLR</w:t>
      </w:r>
      <w:r w:rsidR="005E7EA1" w:rsidRPr="005E7EA1">
        <w:rPr>
          <w:rStyle w:val="FootnoteReference"/>
          <w:lang w:val="en-GB"/>
        </w:rPr>
        <w:footnoteReference w:id="19"/>
      </w:r>
      <w:r w:rsidR="000F5893">
        <w:rPr>
          <w:lang w:val="en-GB"/>
        </w:rPr>
        <w:t xml:space="preserve"> or</w:t>
      </w:r>
      <w:r w:rsidR="00D96B3E">
        <w:rPr>
          <w:lang w:val="en-GB"/>
        </w:rPr>
        <w:t xml:space="preserve"> EBNF</w:t>
      </w:r>
      <w:r w:rsidR="001E775E">
        <w:rPr>
          <w:lang w:val="en-GB"/>
        </w:rPr>
        <w:t>).</w:t>
      </w:r>
      <w:r w:rsidR="00B83DA7">
        <w:rPr>
          <w:lang w:val="en-GB"/>
        </w:rPr>
        <w:t xml:space="preserve"> Simplified means, that we omitted technical details in xText used to properly generate the underlying EMF model as well as trailing “;” </w:t>
      </w:r>
      <w:r w:rsidR="004870C2">
        <w:rPr>
          <w:lang w:val="en-GB"/>
        </w:rPr>
        <w:t>(replaced by empty lines in order to support readability)</w:t>
      </w:r>
      <w:r w:rsidR="00B83DA7">
        <w:rPr>
          <w:lang w:val="en-GB"/>
        </w:rPr>
        <w:t>.</w:t>
      </w:r>
      <w:r w:rsidR="00670F8E">
        <w:rPr>
          <w:lang w:val="en-GB"/>
        </w:rPr>
        <w:t xml:space="preserve"> Please note that some statement-</w:t>
      </w:r>
      <w:r w:rsidR="0089229B">
        <w:rPr>
          <w:lang w:val="en-GB"/>
        </w:rPr>
        <w:t xml:space="preserve">terminating semicolons </w:t>
      </w:r>
      <w:r w:rsidR="00670F8E">
        <w:rPr>
          <w:lang w:val="en-GB"/>
        </w:rPr>
        <w:t>are optional</w:t>
      </w:r>
      <w:r w:rsidR="005B1B16">
        <w:rPr>
          <w:lang w:val="en-GB"/>
        </w:rPr>
        <w:t xml:space="preserve"> </w:t>
      </w:r>
      <w:r w:rsidR="00B43BCC">
        <w:rPr>
          <w:lang w:val="en-GB"/>
        </w:rPr>
        <w:t xml:space="preserve">in order to support various </w:t>
      </w:r>
      <w:r w:rsidR="00F57FB6">
        <w:rPr>
          <w:lang w:val="en-GB"/>
        </w:rPr>
        <w:t xml:space="preserve">user </w:t>
      </w:r>
      <w:r w:rsidR="00B43BCC">
        <w:rPr>
          <w:lang w:val="en-GB"/>
        </w:rPr>
        <w:t>groups each having individual background in programming languages</w:t>
      </w:r>
      <w:r w:rsidR="00670F8E">
        <w:rPr>
          <w:lang w:val="en-GB"/>
        </w:rPr>
        <w:t>.</w:t>
      </w:r>
    </w:p>
    <w:p w:rsidR="00194AC1" w:rsidRDefault="00E4503D">
      <w:pPr>
        <w:pStyle w:val="Heading2"/>
        <w:rPr>
          <w:lang w:val="en-US"/>
        </w:rPr>
      </w:pPr>
      <w:bookmarkStart w:id="1603" w:name="_Toc434832223"/>
      <w:r>
        <w:rPr>
          <w:lang w:val="en-US"/>
        </w:rPr>
        <w:t>Basic m</w:t>
      </w:r>
      <w:r w:rsidR="005E7EA1" w:rsidRPr="005E7EA1">
        <w:rPr>
          <w:lang w:val="en-US"/>
        </w:rPr>
        <w:t xml:space="preserve">odeling </w:t>
      </w:r>
      <w:r w:rsidR="00AA1DEA">
        <w:rPr>
          <w:lang w:val="en-US"/>
        </w:rPr>
        <w:t>concepts</w:t>
      </w:r>
      <w:bookmarkEnd w:id="1603"/>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VariabilityUnit: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Project*</w:t>
      </w:r>
    </w:p>
    <w:p w:rsidR="001E775E" w:rsidRPr="008074CB" w:rsidRDefault="001E775E" w:rsidP="001E775E">
      <w:pPr>
        <w:rPr>
          <w:rFonts w:ascii="Courier New" w:hAnsi="Courier New" w:cs="Courier New"/>
          <w:sz w:val="20"/>
          <w:szCs w:val="20"/>
          <w:lang w:val="en-US"/>
        </w:rPr>
      </w:pPr>
    </w:p>
    <w:p w:rsidR="001E775E" w:rsidRPr="008074CB"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'project'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VersionStmt?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ImportStmt*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ConflictStmt*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InterfaceDeclaration*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4F0C9A" w:rsidRDefault="001E775E" w:rsidP="001E775E">
      <w:pPr>
        <w:rPr>
          <w:rFonts w:ascii="Courier New" w:hAnsi="Courier New" w:cs="Courier New"/>
          <w:sz w:val="20"/>
          <w:szCs w:val="20"/>
          <w:highlight w:val="yellow"/>
          <w:lang w:val="en-US"/>
        </w:rPr>
      </w:pPr>
    </w:p>
    <w:p w:rsidR="001E775E" w:rsidRPr="004F0C9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ProjectContents: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VariableDeclaration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Freeze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Eval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43167F">
        <w:rPr>
          <w:rFonts w:ascii="Courier New" w:hAnsi="Courier New" w:cs="Courier New"/>
          <w:sz w:val="20"/>
          <w:szCs w:val="20"/>
          <w:lang w:val="en-US"/>
        </w:rPr>
        <w:t>Annotate</w:t>
      </w:r>
      <w:r w:rsidR="0043167F" w:rsidRPr="005E7EA1">
        <w:rPr>
          <w:rFonts w:ascii="Courier New" w:hAnsi="Courier New" w:cs="Courier New"/>
          <w:sz w:val="20"/>
          <w:szCs w:val="20"/>
          <w:lang w:val="en-US"/>
        </w:rPr>
        <w:t>To</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OpDefStatement</w:t>
      </w:r>
    </w:p>
    <w:p w:rsidR="00D3197B" w:rsidRDefault="00D3197B">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Default="001E775E"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3F0A39" w:rsidRPr="00163148" w:rsidRDefault="003F0A39" w:rsidP="001E775E">
      <w:pPr>
        <w:rPr>
          <w:rFonts w:ascii="Courier New" w:hAnsi="Courier New" w:cs="Courier New"/>
          <w:sz w:val="20"/>
          <w:szCs w:val="20"/>
          <w:highlight w:val="yellow"/>
          <w:lang w:val="en-US"/>
        </w:rPr>
      </w:pP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ExpressionBlock:</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r>
      <w:r w:rsidR="007A36D9">
        <w:rPr>
          <w:rFonts w:ascii="Courier New" w:hAnsi="Courier New" w:cs="Courier New"/>
          <w:sz w:val="20"/>
          <w:szCs w:val="20"/>
          <w:lang w:val="en-US"/>
        </w:rPr>
        <w:tab/>
      </w:r>
      <w:r w:rsidRPr="005E7EA1">
        <w:rPr>
          <w:rFonts w:ascii="Courier New" w:hAnsi="Courier New" w:cs="Courier New"/>
          <w:sz w:val="20"/>
          <w:szCs w:val="20"/>
          <w:lang w:val="en-US"/>
        </w:rPr>
        <w:t>ExpressionStatement+</w:t>
      </w:r>
    </w:p>
    <w:p w:rsidR="001E775E" w:rsidRPr="00163148"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w:t>
      </w:r>
    </w:p>
    <w:p w:rsidR="00AD7CB1" w:rsidRPr="00AD7CB1" w:rsidRDefault="00AD7CB1" w:rsidP="001E775E">
      <w:pPr>
        <w:rPr>
          <w:rFonts w:ascii="Courier New" w:hAnsi="Courier New" w:cs="Courier New"/>
          <w:sz w:val="20"/>
          <w:szCs w:val="20"/>
          <w:lang w:val="en-US"/>
        </w:rPr>
      </w:pP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TypedefEnum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 TypedefCompound </w:t>
      </w:r>
    </w:p>
    <w:p w:rsidR="001E775E" w:rsidRPr="00AD7CB1"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TypedefMapping</w:t>
      </w:r>
    </w:p>
    <w:p w:rsidR="001E775E" w:rsidRPr="00F47135" w:rsidRDefault="001E775E" w:rsidP="001E775E">
      <w:pPr>
        <w:rPr>
          <w:rFonts w:ascii="Courier New" w:hAnsi="Courier New" w:cs="Courier New"/>
          <w:sz w:val="20"/>
          <w:szCs w:val="20"/>
          <w:highlight w:val="yellow"/>
          <w:lang w:val="en-US"/>
        </w:rPr>
      </w:pPr>
    </w:p>
    <w:p w:rsidR="001E775E" w:rsidRPr="008A0A3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'enum'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TypedefEnumLiteral (',' TypedefEnumLiteral)*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E775E" w:rsidRPr="00F47135" w:rsidRDefault="001E775E" w:rsidP="001E775E">
      <w:pPr>
        <w:rPr>
          <w:rFonts w:ascii="Courier New" w:hAnsi="Courier New" w:cs="Courier New"/>
          <w:sz w:val="20"/>
          <w:szCs w:val="20"/>
          <w:highlight w:val="yellow"/>
          <w:lang w:val="en-US"/>
        </w:rPr>
      </w:pPr>
    </w:p>
    <w:p w:rsidR="001E775E" w:rsidRPr="009B32A5" w:rsidRDefault="001E7F43" w:rsidP="001E775E">
      <w:pPr>
        <w:rPr>
          <w:rFonts w:ascii="Courier New" w:hAnsi="Courier New" w:cs="Courier New"/>
          <w:sz w:val="20"/>
          <w:szCs w:val="20"/>
          <w:lang w:val="en-US"/>
        </w:rPr>
      </w:pPr>
      <w:r>
        <w:rPr>
          <w:rFonts w:ascii="Courier New" w:hAnsi="Courier New" w:cs="Courier New"/>
          <w:sz w:val="20"/>
          <w:szCs w:val="20"/>
          <w:lang w:val="en-US"/>
        </w:rPr>
        <w:t>TypedefEnumLiteral: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NumValue)?</w:t>
      </w:r>
    </w:p>
    <w:p w:rsidR="001E775E" w:rsidRPr="00F47135" w:rsidRDefault="001E775E" w:rsidP="001E775E">
      <w:pPr>
        <w:rPr>
          <w:rFonts w:ascii="Courier New" w:hAnsi="Courier New" w:cs="Courier New"/>
          <w:sz w:val="20"/>
          <w:szCs w:val="20"/>
          <w:highlight w:val="yellow"/>
          <w:lang w:val="en-US"/>
        </w:rPr>
      </w:pPr>
    </w:p>
    <w:p w:rsidR="001E775E" w:rsidRPr="0090550D" w:rsidRDefault="001E7F43" w:rsidP="001E775E">
      <w:pPr>
        <w:rPr>
          <w:rFonts w:ascii="Courier New" w:hAnsi="Courier New" w:cs="Courier New"/>
          <w:sz w:val="20"/>
          <w:szCs w:val="20"/>
          <w:lang w:val="en-US"/>
        </w:rPr>
      </w:pPr>
      <w:r>
        <w:rPr>
          <w:rFonts w:ascii="Courier New" w:hAnsi="Courier New" w:cs="Courier New"/>
          <w:sz w:val="20"/>
          <w:szCs w:val="20"/>
          <w:lang w:val="en-US"/>
        </w:rPr>
        <w:t>TypedefCompound:</w:t>
      </w:r>
    </w:p>
    <w:p w:rsidR="00194AC1" w:rsidRDefault="001D4400">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510641">
        <w:rPr>
          <w:rFonts w:ascii="Courier New" w:hAnsi="Courier New" w:cs="Courier New"/>
          <w:sz w:val="20"/>
          <w:szCs w:val="20"/>
          <w:lang w:val="en-US"/>
        </w:rPr>
        <w:t>abstract</w:t>
      </w:r>
      <w:r w:rsidRPr="005E7EA1">
        <w:rPr>
          <w:rFonts w:ascii="Courier New" w:hAnsi="Courier New" w:cs="Courier New"/>
          <w:sz w:val="20"/>
          <w:szCs w:val="20"/>
          <w:lang w:val="en-US"/>
        </w:rPr>
        <w:t>'</w:t>
      </w:r>
      <w:r w:rsidR="0051064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'compound'</w:t>
      </w:r>
      <w:r w:rsidR="0090550D">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('refines'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(VariableDeclaration </w:t>
      </w:r>
    </w:p>
    <w:p w:rsidR="00226476" w:rsidRDefault="005E7EA1">
      <w:pPr>
        <w:ind w:left="1418" w:firstLine="709"/>
        <w:rPr>
          <w:rFonts w:ascii="Courier New" w:hAnsi="Courier New" w:cs="Courier New"/>
          <w:sz w:val="20"/>
          <w:szCs w:val="20"/>
          <w:lang w:val="en-US"/>
        </w:rPr>
      </w:pPr>
      <w:r w:rsidRPr="005E7EA1">
        <w:rPr>
          <w:rFonts w:ascii="Courier New" w:hAnsi="Courier New" w:cs="Courier New"/>
          <w:sz w:val="20"/>
          <w:szCs w:val="20"/>
          <w:lang w:val="en-US"/>
        </w:rPr>
        <w:t>| ExpressionStatement</w:t>
      </w:r>
      <w:r w:rsidR="00226476">
        <w:rPr>
          <w:rFonts w:ascii="Courier New" w:hAnsi="Courier New" w:cs="Courier New"/>
          <w:sz w:val="20"/>
          <w:szCs w:val="20"/>
          <w:lang w:val="en-US"/>
        </w:rPr>
        <w:t xml:space="preserve"> </w:t>
      </w:r>
    </w:p>
    <w:p w:rsidR="00194AC1" w:rsidRDefault="00226476">
      <w:pPr>
        <w:ind w:left="1418" w:firstLine="709"/>
        <w:rPr>
          <w:rFonts w:ascii="Courier New" w:hAnsi="Courier New" w:cs="Courier New"/>
          <w:sz w:val="20"/>
          <w:szCs w:val="20"/>
          <w:lang w:val="en-US"/>
        </w:rPr>
      </w:pPr>
      <w:r>
        <w:rPr>
          <w:rFonts w:ascii="Courier New" w:hAnsi="Courier New" w:cs="Courier New"/>
          <w:sz w:val="20"/>
          <w:szCs w:val="20"/>
          <w:lang w:val="en-US"/>
        </w:rPr>
        <w:t xml:space="preserve">| </w:t>
      </w:r>
      <w:r w:rsidR="005D7CD2" w:rsidRPr="005D7CD2">
        <w:rPr>
          <w:rFonts w:ascii="Courier New" w:hAnsi="Courier New" w:cs="Courier New"/>
          <w:sz w:val="20"/>
          <w:szCs w:val="20"/>
          <w:lang w:val="en-GB"/>
        </w:rPr>
        <w:t>AttrAssignment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142F37" w:rsidRDefault="001E775E" w:rsidP="001E775E">
      <w:pPr>
        <w:rPr>
          <w:rFonts w:ascii="Courier New" w:hAnsi="Courier New" w:cs="Courier New"/>
          <w:sz w:val="20"/>
          <w:szCs w:val="20"/>
          <w:lang w:val="en-US"/>
        </w:rPr>
      </w:pPr>
    </w:p>
    <w:p w:rsidR="001E775E" w:rsidRPr="00142F37" w:rsidRDefault="00D16F5D" w:rsidP="001E775E">
      <w:pPr>
        <w:rPr>
          <w:rFonts w:ascii="Courier New" w:hAnsi="Courier New" w:cs="Courier New"/>
          <w:sz w:val="20"/>
          <w:szCs w:val="20"/>
          <w:lang w:val="en-US"/>
        </w:rPr>
      </w:pPr>
      <w:r>
        <w:rPr>
          <w:rFonts w:ascii="Courier New" w:hAnsi="Courier New" w:cs="Courier New"/>
          <w:sz w:val="20"/>
          <w:szCs w:val="20"/>
          <w:lang w:val="en-US"/>
        </w:rPr>
        <w:t>TypedefMapping: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'typedef'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Type TypedefConstraint?</w:t>
      </w:r>
      <w:r w:rsidR="001A7D26">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C97E39"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TypedefConstraint: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'with' '('</w:t>
      </w:r>
      <w:ins w:id="1604" w:author="Holger Eichelberger" w:date="2015-09-14T17:23:00Z">
        <w:r w:rsidR="00A70F1B">
          <w:rPr>
            <w:rFonts w:ascii="Courier New" w:hAnsi="Courier New" w:cs="Courier New"/>
            <w:sz w:val="20"/>
            <w:szCs w:val="20"/>
            <w:lang w:val="en-US"/>
          </w:rPr>
          <w:t xml:space="preserve"> </w:t>
        </w:r>
      </w:ins>
      <w:r w:rsidRPr="005E7EA1">
        <w:rPr>
          <w:rFonts w:ascii="Courier New" w:hAnsi="Courier New" w:cs="Courier New"/>
          <w:sz w:val="20"/>
          <w:szCs w:val="20"/>
          <w:lang w:val="en-US"/>
        </w:rPr>
        <w:t>Expression</w:t>
      </w:r>
      <w:ins w:id="1605" w:author="Holger Eichelberger" w:date="2015-09-14T17:23:00Z">
        <w:r w:rsidR="00A70F1B">
          <w:rPr>
            <w:rFonts w:ascii="Courier New" w:hAnsi="Courier New" w:cs="Courier New"/>
            <w:sz w:val="20"/>
            <w:szCs w:val="20"/>
            <w:lang w:val="en-US"/>
          </w:rPr>
          <w:t xml:space="preserve"> </w:t>
        </w:r>
      </w:ins>
      <w:del w:id="1606" w:author="Holger Eichelberger" w:date="2015-09-14T17:23:00Z">
        <w:r w:rsidRPr="005E7EA1" w:rsidDel="00A70F1B">
          <w:rPr>
            <w:rFonts w:ascii="Courier New" w:hAnsi="Courier New" w:cs="Courier New"/>
            <w:sz w:val="20"/>
            <w:szCs w:val="20"/>
            <w:lang w:val="en-US"/>
          </w:rPr>
          <w:delText xml:space="preserve"> (',' Expression)*</w:delText>
        </w:r>
        <w:r w:rsidR="00C97E39" w:rsidDel="00A70F1B">
          <w:rPr>
            <w:rFonts w:ascii="Courier New" w:hAnsi="Courier New" w:cs="Courier New"/>
            <w:sz w:val="20"/>
            <w:szCs w:val="20"/>
            <w:lang w:val="en-US"/>
          </w:rPr>
          <w:delText xml:space="preserve"> </w:delText>
        </w:r>
      </w:del>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2B449E"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w:t>
      </w:r>
      <w:r w:rsidR="002B449E">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Type VariableDeclarationPart (',' VariableDeclarationPart)*</w:t>
      </w:r>
      <w:r w:rsidR="002B449E">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BF7052" w:rsidRDefault="00D16F5D" w:rsidP="001E775E">
      <w:pPr>
        <w:rPr>
          <w:rFonts w:ascii="Courier New" w:hAnsi="Courier New" w:cs="Courier New"/>
          <w:sz w:val="20"/>
          <w:szCs w:val="20"/>
          <w:lang w:val="en-US"/>
        </w:rPr>
      </w:pPr>
      <w:r>
        <w:rPr>
          <w:rFonts w:ascii="Courier New" w:hAnsi="Courier New" w:cs="Courier New"/>
          <w:sz w:val="20"/>
          <w:szCs w:val="20"/>
          <w:lang w:val="en-US"/>
        </w:rPr>
        <w:t>VariableDeclarationPart</w:t>
      </w:r>
      <w:r w:rsidR="00E0762C">
        <w:rPr>
          <w:rFonts w:ascii="Courier New" w:hAnsi="Courier New" w:cs="Courier New"/>
          <w:sz w:val="20"/>
          <w:szCs w:val="20"/>
          <w:lang w:val="en-US"/>
        </w:rPr>
        <w:t>:</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E4503D" w:rsidRDefault="00E4503D" w:rsidP="00E4503D">
      <w:pPr>
        <w:rPr>
          <w:rFonts w:ascii="Courier New" w:hAnsi="Courier New" w:cs="Courier New"/>
          <w:sz w:val="20"/>
          <w:szCs w:val="20"/>
          <w:highlight w:val="yellow"/>
          <w:lang w:val="en-US"/>
        </w:rPr>
      </w:pPr>
    </w:p>
    <w:p w:rsidR="00E4503D" w:rsidRPr="00B17C14" w:rsidRDefault="005E7EA1" w:rsidP="00E4503D">
      <w:pPr>
        <w:rPr>
          <w:rFonts w:ascii="Courier New" w:hAnsi="Courier New" w:cs="Courier New"/>
          <w:sz w:val="20"/>
          <w:szCs w:val="20"/>
          <w:lang w:val="en-US"/>
        </w:rPr>
      </w:pPr>
      <w:r w:rsidRPr="005E7EA1">
        <w:rPr>
          <w:rFonts w:ascii="Courier New" w:hAnsi="Courier New" w:cs="Courier New"/>
          <w:sz w:val="20"/>
          <w:szCs w:val="20"/>
          <w:lang w:val="en-US"/>
        </w:rPr>
        <w:t xml:space="preserve">DerivedType: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xml:space="preserve">'setOf'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'sequenceOf'</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'refTo'</w:t>
      </w:r>
    </w:p>
    <w:p w:rsidR="00194AC1" w:rsidRDefault="00B17C14">
      <w:pPr>
        <w:ind w:firstLine="709"/>
        <w:rPr>
          <w:rFonts w:ascii="Courier New" w:hAnsi="Courier New" w:cs="Courier New"/>
          <w:sz w:val="20"/>
          <w:szCs w:val="20"/>
          <w:lang w:val="en-US"/>
        </w:rPr>
      </w:pPr>
      <w:r>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Type ')'</w:t>
      </w:r>
    </w:p>
    <w:p w:rsidR="00782008" w:rsidRPr="001E775E" w:rsidRDefault="00436165" w:rsidP="00782008">
      <w:pPr>
        <w:pStyle w:val="Heading2"/>
        <w:rPr>
          <w:lang w:val="en-US"/>
        </w:rPr>
      </w:pPr>
      <w:bookmarkStart w:id="1607" w:name="_Toc434832224"/>
      <w:r>
        <w:rPr>
          <w:lang w:val="en-US"/>
        </w:rPr>
        <w:t>Basic t</w:t>
      </w:r>
      <w:r w:rsidR="00583A1B">
        <w:rPr>
          <w:lang w:val="en-US"/>
        </w:rPr>
        <w:t xml:space="preserve">ypes and </w:t>
      </w:r>
      <w:r>
        <w:rPr>
          <w:lang w:val="en-US"/>
        </w:rPr>
        <w:t>v</w:t>
      </w:r>
      <w:r w:rsidR="00583A1B">
        <w:rPr>
          <w:lang w:val="en-US"/>
        </w:rPr>
        <w:t>alues</w:t>
      </w:r>
      <w:bookmarkEnd w:id="1607"/>
    </w:p>
    <w:p w:rsidR="00782008" w:rsidRPr="00F47135" w:rsidRDefault="00782008" w:rsidP="001E775E">
      <w:pPr>
        <w:rPr>
          <w:rFonts w:ascii="Courier New" w:hAnsi="Courier New" w:cs="Courier New"/>
          <w:sz w:val="20"/>
          <w:szCs w:val="20"/>
          <w:highlight w:val="yellow"/>
          <w:lang w:val="en-US"/>
        </w:rPr>
      </w:pPr>
    </w:p>
    <w:p w:rsidR="001E775E" w:rsidRPr="0023363E" w:rsidRDefault="00D16F5D" w:rsidP="001E775E">
      <w:pPr>
        <w:rPr>
          <w:rFonts w:ascii="Courier New" w:hAnsi="Courier New" w:cs="Courier New"/>
          <w:sz w:val="20"/>
          <w:szCs w:val="20"/>
          <w:lang w:val="en-US"/>
        </w:rPr>
      </w:pPr>
      <w:r>
        <w:rPr>
          <w:rFonts w:ascii="Courier New" w:hAnsi="Courier New" w:cs="Courier New"/>
          <w:sz w:val="20"/>
          <w:szCs w:val="20"/>
          <w:lang w:val="en-US"/>
        </w:rPr>
        <w:t>BasicType</w:t>
      </w:r>
      <w:r w:rsidR="000A6A6A">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'Integer'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'Real'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'Boolean'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91183E" w:rsidRDefault="0091183E">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Constraint</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4E57C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Type: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BasicType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DerivedType</w:t>
      </w:r>
    </w:p>
    <w:p w:rsidR="001E775E" w:rsidRPr="00F47135" w:rsidRDefault="001E775E" w:rsidP="001E775E">
      <w:pPr>
        <w:rPr>
          <w:rFonts w:ascii="Courier New" w:hAnsi="Courier New" w:cs="Courier New"/>
          <w:sz w:val="20"/>
          <w:szCs w:val="20"/>
          <w:highlight w:val="yellow"/>
          <w:lang w:val="en-US"/>
        </w:rPr>
      </w:pPr>
    </w:p>
    <w:p w:rsidR="001E775E" w:rsidRPr="00595E74"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NumValue:</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NUMBER</w:t>
      </w:r>
    </w:p>
    <w:p w:rsidR="001E775E" w:rsidRPr="00F47135" w:rsidRDefault="001E775E" w:rsidP="001E775E">
      <w:pPr>
        <w:rPr>
          <w:rFonts w:ascii="Courier New" w:hAnsi="Courier New" w:cs="Courier New"/>
          <w:sz w:val="20"/>
          <w:szCs w:val="20"/>
          <w:highlight w:val="yellow"/>
          <w:lang w:val="en-US"/>
        </w:rPr>
      </w:pPr>
    </w:p>
    <w:p w:rsidR="001E775E" w:rsidRPr="00595E74" w:rsidRDefault="00595E74" w:rsidP="001E775E">
      <w:pPr>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595E74">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p>
    <w:p w:rsidR="001E775E" w:rsidRPr="00F47135" w:rsidRDefault="001E775E" w:rsidP="001E775E">
      <w:pPr>
        <w:rPr>
          <w:rFonts w:ascii="Courier New" w:hAnsi="Courier New" w:cs="Courier New"/>
          <w:sz w:val="20"/>
          <w:szCs w:val="20"/>
          <w:highlight w:val="yellow"/>
          <w:lang w:val="en-US"/>
        </w:rPr>
      </w:pPr>
    </w:p>
    <w:p w:rsidR="001E775E" w:rsidRPr="00D0081E"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AccessName: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3C7D67" w:rsidRDefault="003C7D67" w:rsidP="001E775E">
      <w:pPr>
        <w:rPr>
          <w:rFonts w:ascii="Courier New" w:hAnsi="Courier New" w:cs="Courier New"/>
          <w:sz w:val="20"/>
          <w:szCs w:val="20"/>
          <w:lang w:val="en-US"/>
        </w:rPr>
      </w:pPr>
      <w:r>
        <w:rPr>
          <w:rFonts w:ascii="Courier New" w:hAnsi="Courier New" w:cs="Courier New"/>
          <w:sz w:val="20"/>
          <w:szCs w:val="20"/>
          <w:lang w:val="en-US"/>
        </w:rPr>
        <w:t>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NumValue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STRING</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('true' | 'false')</w:t>
      </w:r>
    </w:p>
    <w:p w:rsidR="00455519" w:rsidRDefault="00455519">
      <w:pPr>
        <w:ind w:firstLine="709"/>
        <w:rPr>
          <w:rFonts w:ascii="Courier New" w:hAnsi="Courier New" w:cs="Courier New"/>
          <w:sz w:val="20"/>
          <w:szCs w:val="20"/>
          <w:lang w:val="en-US"/>
        </w:rPr>
      </w:pPr>
      <w:r>
        <w:rPr>
          <w:rFonts w:ascii="Courier New" w:hAnsi="Courier New" w:cs="Courier New"/>
          <w:sz w:val="20"/>
          <w:szCs w:val="20"/>
          <w:lang w:val="en-US"/>
        </w:rPr>
        <w:t>| VERSION</w:t>
      </w:r>
    </w:p>
    <w:p w:rsidR="00AB3B7D" w:rsidRDefault="00AB3B7D" w:rsidP="001E775E">
      <w:pPr>
        <w:rPr>
          <w:rFonts w:ascii="Courier New" w:hAnsi="Courier New" w:cs="Courier New"/>
          <w:sz w:val="20"/>
          <w:szCs w:val="20"/>
          <w:highlight w:val="yellow"/>
          <w:lang w:val="en-US"/>
        </w:rPr>
      </w:pPr>
    </w:p>
    <w:p w:rsidR="003F0A39" w:rsidRDefault="003F0A39" w:rsidP="001E775E">
      <w:pPr>
        <w:rPr>
          <w:rFonts w:ascii="Courier New" w:hAnsi="Courier New" w:cs="Courier New"/>
          <w:sz w:val="20"/>
          <w:szCs w:val="20"/>
          <w:highlight w:val="yellow"/>
          <w:lang w:val="en-US"/>
        </w:rPr>
      </w:pPr>
    </w:p>
    <w:p w:rsidR="00906F5D" w:rsidRPr="00F47135" w:rsidRDefault="00906F5D" w:rsidP="001E775E">
      <w:pPr>
        <w:rPr>
          <w:rFonts w:ascii="Courier New" w:hAnsi="Courier New" w:cs="Courier New"/>
          <w:sz w:val="20"/>
          <w:szCs w:val="20"/>
          <w:highlight w:val="yellow"/>
          <w:lang w:val="en-US"/>
        </w:rPr>
      </w:pPr>
    </w:p>
    <w:p w:rsidR="00AA1DEA" w:rsidRPr="001E775E" w:rsidRDefault="00AA1DEA" w:rsidP="00AA1DEA">
      <w:pPr>
        <w:pStyle w:val="Heading2"/>
        <w:rPr>
          <w:lang w:val="en-US"/>
        </w:rPr>
      </w:pPr>
      <w:bookmarkStart w:id="1608" w:name="_Toc434832225"/>
      <w:r>
        <w:rPr>
          <w:lang w:val="en-US"/>
        </w:rPr>
        <w:t>Advanced modeling concepts</w:t>
      </w:r>
      <w:bookmarkEnd w:id="1608"/>
    </w:p>
    <w:p w:rsidR="00F85DF5" w:rsidRDefault="00F85DF5" w:rsidP="001E775E">
      <w:pPr>
        <w:rPr>
          <w:rFonts w:ascii="Courier New" w:hAnsi="Courier New" w:cs="Courier New"/>
          <w:sz w:val="20"/>
          <w:szCs w:val="20"/>
          <w:highlight w:val="yellow"/>
          <w:lang w:val="en-US"/>
        </w:rPr>
      </w:pPr>
    </w:p>
    <w:p w:rsidR="001E775E" w:rsidRPr="00AA1DEA" w:rsidRDefault="0043167F" w:rsidP="001E775E">
      <w:pPr>
        <w:rPr>
          <w:rFonts w:ascii="Courier New" w:hAnsi="Courier New" w:cs="Courier New"/>
          <w:sz w:val="20"/>
          <w:szCs w:val="20"/>
          <w:lang w:val="en-US"/>
        </w:rPr>
      </w:pPr>
      <w:r>
        <w:rPr>
          <w:rFonts w:ascii="Courier New" w:hAnsi="Courier New" w:cs="Courier New"/>
          <w:sz w:val="20"/>
          <w:szCs w:val="20"/>
          <w:lang w:val="en-US"/>
        </w:rPr>
        <w:t>Annotate</w:t>
      </w:r>
      <w:r w:rsidRPr="005E7EA1">
        <w:rPr>
          <w:rFonts w:ascii="Courier New" w:hAnsi="Courier New" w:cs="Courier New"/>
          <w:sz w:val="20"/>
          <w:szCs w:val="20"/>
          <w:lang w:val="en-US"/>
        </w:rPr>
        <w:t xml:space="preserve">To </w:t>
      </w:r>
      <w:r w:rsidR="005E7EA1" w:rsidRPr="005E7EA1">
        <w:rPr>
          <w:rFonts w:ascii="Courier New" w:hAnsi="Courier New" w:cs="Courier New"/>
          <w:sz w:val="20"/>
          <w:szCs w:val="20"/>
          <w:lang w:val="en-US"/>
        </w:rPr>
        <w:t>:</w:t>
      </w:r>
    </w:p>
    <w:p w:rsidR="0043167F" w:rsidRDefault="0043167F">
      <w:pPr>
        <w:ind w:firstLine="709"/>
        <w:rPr>
          <w:rFonts w:ascii="Courier New" w:hAnsi="Courier New" w:cs="Courier New"/>
          <w:sz w:val="20"/>
          <w:szCs w:val="20"/>
          <w:lang w:val="en-US"/>
        </w:rPr>
      </w:pPr>
      <w:r>
        <w:rPr>
          <w:rFonts w:ascii="Courier New" w:hAnsi="Courier New" w:cs="Courier New"/>
          <w:sz w:val="20"/>
          <w:szCs w:val="20"/>
          <w:lang w:val="en-US"/>
        </w:rPr>
        <w:t>(</w:t>
      </w:r>
      <w:r w:rsidRPr="005E7EA1">
        <w:rPr>
          <w:rFonts w:ascii="Courier New" w:hAnsi="Courier New" w:cs="Courier New"/>
          <w:sz w:val="20"/>
          <w:szCs w:val="20"/>
          <w:lang w:val="en-US"/>
        </w:rPr>
        <w:t>'</w:t>
      </w:r>
      <w:r>
        <w:rPr>
          <w:rFonts w:ascii="Courier New" w:hAnsi="Courier New" w:cs="Courier New"/>
          <w:sz w:val="20"/>
          <w:szCs w:val="20"/>
          <w:lang w:val="en-US"/>
        </w:rPr>
        <w:t>annotate</w:t>
      </w:r>
      <w:r w:rsidRPr="005E7EA1">
        <w:rPr>
          <w:rFonts w:ascii="Courier New" w:hAnsi="Courier New" w:cs="Courier New"/>
          <w:sz w:val="20"/>
          <w:szCs w:val="20"/>
          <w:lang w:val="en-US"/>
        </w:rPr>
        <w:t>'</w:t>
      </w:r>
      <w:r>
        <w:rPr>
          <w:rFonts w:ascii="Courier New" w:hAnsi="Courier New" w:cs="Courier New"/>
          <w:sz w:val="20"/>
          <w:szCs w:val="20"/>
          <w:lang w:val="en-US"/>
        </w:rPr>
        <w:t xml:space="preserve"> | </w:t>
      </w:r>
      <w:r w:rsidR="005E7EA1" w:rsidRPr="005E7EA1">
        <w:rPr>
          <w:rFonts w:ascii="Courier New" w:hAnsi="Courier New" w:cs="Courier New"/>
          <w:sz w:val="20"/>
          <w:szCs w:val="20"/>
          <w:lang w:val="en-US"/>
        </w:rPr>
        <w:t>'attribute'</w:t>
      </w:r>
      <w:r>
        <w:rPr>
          <w:rFonts w:ascii="Courier New" w:hAnsi="Courier New" w:cs="Courier New"/>
          <w:sz w:val="20"/>
          <w:szCs w:val="20"/>
          <w:lang w:val="en-US"/>
        </w:rPr>
        <w:t>)</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Type</w:t>
      </w:r>
      <w:r w:rsidR="00AA1DEA">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VariableDeclarationPart</w:t>
      </w:r>
      <w:r w:rsidR="00AA1DEA">
        <w:rPr>
          <w:rFonts w:ascii="Courier New" w:hAnsi="Courier New" w:cs="Courier New"/>
          <w:sz w:val="20"/>
          <w:szCs w:val="20"/>
          <w:lang w:val="en-US"/>
        </w:rPr>
        <w:t xml:space="preserve"> </w:t>
      </w:r>
    </w:p>
    <w:p w:rsidR="00B81897"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'to'</w:t>
      </w:r>
      <w:r w:rsidR="00AA1DEA">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w:t>
      </w:r>
      <w:r w:rsidR="00697D9A" w:rsidRPr="005E7EA1">
        <w:rPr>
          <w:rFonts w:ascii="Courier New" w:hAnsi="Courier New" w:cs="Courier New"/>
          <w:sz w:val="20"/>
          <w:szCs w:val="20"/>
          <w:lang w:val="en-US"/>
        </w:rPr>
        <w:t>'</w:t>
      </w:r>
      <w:r w:rsidR="00697D9A">
        <w:rPr>
          <w:rFonts w:ascii="Courier New" w:hAnsi="Courier New" w:cs="Courier New"/>
          <w:sz w:val="20"/>
          <w:szCs w:val="20"/>
          <w:lang w:val="en-US"/>
        </w:rPr>
        <w:t xml:space="preserve"> Identifier)*</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w:t>
      </w:r>
    </w:p>
    <w:p w:rsid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'assign'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 xml:space="preserve">'(' AttrAssignmentPart (',' AttrAssignmentPart)* ')' 'to' </w:t>
      </w:r>
    </w:p>
    <w:p w:rsidR="002401BB" w:rsidRDefault="000D58AA">
      <w:pPr>
        <w:rPr>
          <w:rFonts w:ascii="Courier New" w:hAnsi="Courier New" w:cs="Courier New"/>
          <w:sz w:val="20"/>
          <w:szCs w:val="20"/>
          <w:lang w:val="en-GB"/>
        </w:rPr>
      </w:pPr>
      <w:r>
        <w:rPr>
          <w:rFonts w:ascii="Courier New" w:hAnsi="Courier New" w:cs="Courier New"/>
          <w:sz w:val="20"/>
          <w:szCs w:val="20"/>
          <w:lang w:val="en-GB"/>
        </w:rPr>
        <w:t xml:space="preserve">    </w:t>
      </w:r>
      <w:r w:rsidR="005D7CD2" w:rsidRPr="005D7CD2">
        <w:rPr>
          <w:rFonts w:ascii="Courier New" w:hAnsi="Courier New" w:cs="Courier New"/>
          <w:sz w:val="20"/>
          <w:szCs w:val="20"/>
          <w:lang w:val="en-GB"/>
        </w:rPr>
        <w: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(VariableDeclaration | ExpressionStatement | AttrAssignment)+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 ';'?</w:t>
      </w:r>
    </w:p>
    <w:p w:rsidR="000D58AA" w:rsidRPr="000D58AA" w:rsidRDefault="000D58AA" w:rsidP="000D58AA">
      <w:pPr>
        <w:rPr>
          <w:rFonts w:ascii="Courier New" w:hAnsi="Courier New" w:cs="Courier New"/>
          <w:sz w:val="20"/>
          <w:szCs w:val="20"/>
          <w:lang w:val="en-GB"/>
        </w:rPr>
      </w:pP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AttrAssignmentPart:</w:t>
      </w:r>
    </w:p>
    <w:p w:rsidR="000D58AA" w:rsidRPr="000D58AA" w:rsidRDefault="005D7CD2" w:rsidP="000D58AA">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893E80">
        <w:rPr>
          <w:rFonts w:ascii="Courier New" w:hAnsi="Courier New" w:cs="Courier New"/>
          <w:sz w:val="20"/>
          <w:szCs w:val="20"/>
          <w:lang w:val="en-GB"/>
        </w:rPr>
        <w:t>Identifier</w:t>
      </w: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32299D" w:rsidRPr="002A6571">
        <w:rPr>
          <w:rFonts w:ascii="Courier New" w:hAnsi="Courier New" w:cs="Courier New"/>
          <w:sz w:val="20"/>
          <w:szCs w:val="20"/>
          <w:lang w:val="en-GB"/>
        </w:rPr>
        <w:t>='</w:t>
      </w: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p>
    <w:p w:rsidR="000D58AA" w:rsidRPr="000D58AA" w:rsidRDefault="000D58AA" w:rsidP="000D58AA">
      <w:pPr>
        <w:rPr>
          <w:rFonts w:ascii="Courier New" w:hAnsi="Courier New" w:cs="Courier New"/>
          <w:sz w:val="20"/>
          <w:szCs w:val="20"/>
          <w:lang w:val="en-GB"/>
        </w:rPr>
      </w:pPr>
    </w:p>
    <w:p w:rsidR="001E775E" w:rsidRPr="00AA1DEA"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Freeze: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'freeze' '{'</w:t>
      </w:r>
    </w:p>
    <w:p w:rsidR="00194AC1" w:rsidRDefault="00AA1DEA">
      <w:pPr>
        <w:ind w:left="709" w:firstLine="709"/>
        <w:rPr>
          <w:rFonts w:ascii="Courier New" w:hAnsi="Courier New" w:cs="Courier New"/>
          <w:sz w:val="20"/>
          <w:szCs w:val="20"/>
          <w:lang w:val="en-US"/>
        </w:rPr>
      </w:pPr>
      <w:r>
        <w:rPr>
          <w:rFonts w:ascii="Courier New" w:hAnsi="Courier New" w:cs="Courier New"/>
          <w:sz w:val="20"/>
          <w:szCs w:val="20"/>
          <w:lang w:val="en-US"/>
        </w:rPr>
        <w:t>FreezeStatement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('but' FreezeButList)? ';'?</w:t>
      </w:r>
    </w:p>
    <w:p w:rsidR="001E775E" w:rsidRPr="00AA1DEA" w:rsidRDefault="001E775E" w:rsidP="00AA1DEA">
      <w:pPr>
        <w:rPr>
          <w:rFonts w:ascii="Courier New" w:hAnsi="Courier New" w:cs="Courier New"/>
          <w:sz w:val="20"/>
          <w:szCs w:val="20"/>
          <w:lang w:val="en-US"/>
        </w:rPr>
      </w:pPr>
    </w:p>
    <w:p w:rsidR="001E775E" w:rsidRPr="0019526C"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 AccessName?</w:t>
      </w:r>
      <w:r w:rsidR="0019526C">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8C1596"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FreezeButExpression (',' FreezeButExpression)* ')'</w:t>
      </w:r>
    </w:p>
    <w:p w:rsidR="001E775E" w:rsidRPr="00F47135" w:rsidRDefault="001E775E" w:rsidP="001E775E">
      <w:pPr>
        <w:rPr>
          <w:rFonts w:ascii="Courier New" w:hAnsi="Courier New" w:cs="Courier New"/>
          <w:sz w:val="20"/>
          <w:szCs w:val="20"/>
          <w:highlight w:val="yellow"/>
          <w:lang w:val="en-US"/>
        </w:rPr>
      </w:pPr>
    </w:p>
    <w:p w:rsidR="001E775E" w:rsidRPr="00966E7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FreezeButExpression: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QualifiedName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AccessName?</w:t>
      </w:r>
      <w:r w:rsidR="00966E72">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97542A" w:rsidRDefault="0097542A" w:rsidP="001E775E">
      <w:pPr>
        <w:rPr>
          <w:rFonts w:ascii="Courier New" w:hAnsi="Courier New" w:cs="Courier New"/>
          <w:sz w:val="20"/>
          <w:szCs w:val="20"/>
          <w:highlight w:val="yellow"/>
          <w:lang w:val="en-US"/>
        </w:rPr>
      </w:pPr>
    </w:p>
    <w:p w:rsidR="001E775E" w:rsidRPr="00A653CD" w:rsidRDefault="00A653CD" w:rsidP="001E775E">
      <w:pPr>
        <w:rPr>
          <w:rFonts w:ascii="Courier New" w:hAnsi="Courier New" w:cs="Courier New"/>
          <w:sz w:val="20"/>
          <w:szCs w:val="20"/>
          <w:lang w:val="en-US"/>
        </w:rPr>
      </w:pPr>
      <w:r>
        <w:rPr>
          <w:rFonts w:ascii="Courier New" w:hAnsi="Courier New" w:cs="Courier New"/>
          <w:sz w:val="20"/>
          <w:szCs w:val="20"/>
          <w:lang w:val="en-US"/>
        </w:rPr>
        <w:t>Eval: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'eval' ExpressionBlock</w:t>
      </w:r>
    </w:p>
    <w:p w:rsidR="0022213C" w:rsidRPr="00F47135" w:rsidRDefault="0022213C" w:rsidP="001E775E">
      <w:pPr>
        <w:rPr>
          <w:rFonts w:ascii="Courier New" w:hAnsi="Courier New" w:cs="Courier New"/>
          <w:sz w:val="20"/>
          <w:szCs w:val="20"/>
          <w:highlight w:val="yellow"/>
          <w:lang w:val="en-US"/>
        </w:rPr>
      </w:pPr>
    </w:p>
    <w:p w:rsidR="001E775E" w:rsidRPr="007B4573" w:rsidRDefault="007B4573" w:rsidP="001E775E">
      <w:pPr>
        <w:rPr>
          <w:rFonts w:ascii="Courier New" w:hAnsi="Courier New" w:cs="Courier New"/>
          <w:sz w:val="20"/>
          <w:szCs w:val="20"/>
          <w:lang w:val="en-US"/>
        </w:rPr>
      </w:pPr>
      <w:r>
        <w:rPr>
          <w:rFonts w:ascii="Courier New" w:hAnsi="Courier New" w:cs="Courier New"/>
          <w:sz w:val="20"/>
          <w:szCs w:val="20"/>
          <w:lang w:val="en-US"/>
        </w:rPr>
        <w:t>InterfaceDeclaration</w:t>
      </w:r>
      <w:r w:rsidR="002F225C">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'interface'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Export*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7B457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7B4573" w:rsidRDefault="001E775E" w:rsidP="001E775E">
      <w:pPr>
        <w:rPr>
          <w:rFonts w:ascii="Courier New" w:hAnsi="Courier New" w:cs="Courier New"/>
          <w:sz w:val="20"/>
          <w:szCs w:val="20"/>
          <w:lang w:val="en-US"/>
        </w:rPr>
      </w:pPr>
    </w:p>
    <w:p w:rsidR="001E775E" w:rsidRPr="002F225C" w:rsidRDefault="002F225C" w:rsidP="001E775E">
      <w:pPr>
        <w:rPr>
          <w:rFonts w:ascii="Courier New" w:hAnsi="Courier New" w:cs="Courier New"/>
          <w:sz w:val="20"/>
          <w:szCs w:val="20"/>
          <w:lang w:val="en-US"/>
        </w:rPr>
      </w:pPr>
      <w:r>
        <w:rPr>
          <w:rFonts w:ascii="Courier New" w:hAnsi="Courier New" w:cs="Courier New"/>
          <w:sz w:val="20"/>
          <w:szCs w:val="20"/>
          <w:lang w:val="en-US"/>
        </w:rPr>
        <w:t>Export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'export' </w:t>
      </w:r>
      <w:r w:rsidR="00D052E6">
        <w:rPr>
          <w:rFonts w:ascii="Courier New" w:hAnsi="Courier New" w:cs="Courier New"/>
          <w:sz w:val="20"/>
          <w:szCs w:val="20"/>
          <w:lang w:val="en-US"/>
        </w:rPr>
        <w:t>QualifiedName</w:t>
      </w:r>
      <w:r w:rsidR="00D052E6"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D052E6">
        <w:rPr>
          <w:rFonts w:ascii="Courier New" w:hAnsi="Courier New" w:cs="Courier New"/>
          <w:sz w:val="20"/>
          <w:szCs w:val="20"/>
          <w:lang w:val="en-US"/>
        </w:rPr>
        <w:t>QualifiedName</w:t>
      </w:r>
      <w:r w:rsidRPr="005E7EA1">
        <w:rPr>
          <w:rFonts w:ascii="Courier New" w:hAnsi="Courier New" w:cs="Courier New"/>
          <w:sz w:val="20"/>
          <w:szCs w:val="20"/>
          <w:lang w:val="en-US"/>
        </w:rPr>
        <w:t>)* ';'</w:t>
      </w:r>
    </w:p>
    <w:p w:rsidR="001E775E" w:rsidRPr="00AE712F"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ImportStmt: </w:t>
      </w:r>
    </w:p>
    <w:p w:rsidR="00AE5764"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'import'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Pr="005E7EA1">
        <w:rPr>
          <w:rFonts w:ascii="Courier New" w:hAnsi="Courier New" w:cs="Courier New"/>
          <w:sz w:val="20"/>
          <w:szCs w:val="20"/>
          <w:lang w:val="en-US"/>
        </w:rPr>
        <w:t>)?</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797DEF">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531252"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 xml:space="preserve">ConflictStmt: </w:t>
      </w:r>
    </w:p>
    <w:p w:rsidR="00AE5764" w:rsidRPr="007C04F5"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'conflicts' </w:t>
      </w:r>
      <w:r w:rsidR="00893E80">
        <w:rPr>
          <w:rFonts w:ascii="Courier New" w:hAnsi="Courier New" w:cs="Courier New"/>
          <w:sz w:val="20"/>
          <w:szCs w:val="20"/>
          <w:lang w:val="en-US"/>
        </w:rPr>
        <w:t>Identifier</w:t>
      </w:r>
      <w:r w:rsidR="0087489D">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('with' </w:t>
      </w:r>
      <w:r w:rsidR="0087489D">
        <w:rPr>
          <w:rFonts w:ascii="Courier New" w:hAnsi="Courier New" w:cs="Courier New"/>
          <w:sz w:val="20"/>
          <w:szCs w:val="20"/>
          <w:lang w:val="en-US"/>
        </w:rPr>
        <w:t>Expression</w:t>
      </w:r>
      <w:r w:rsidRPr="005E7EA1">
        <w:rPr>
          <w:rFonts w:ascii="Courier New" w:hAnsi="Courier New" w:cs="Courier New"/>
          <w:sz w:val="20"/>
          <w:szCs w:val="20"/>
          <w:lang w:val="en-US"/>
        </w:rPr>
        <w:t>)?</w:t>
      </w:r>
      <w:r w:rsidR="00531252">
        <w:rPr>
          <w:rFonts w:ascii="Courier New" w:hAnsi="Courier New" w:cs="Courier New"/>
          <w:sz w:val="20"/>
          <w:szCs w:val="20"/>
          <w:lang w:val="en-US"/>
        </w:rPr>
        <w:t xml:space="preserve"> </w:t>
      </w:r>
      <w:r w:rsidR="009F0CF7" w:rsidRPr="009F0CF7">
        <w:rPr>
          <w:rFonts w:ascii="Courier New" w:hAnsi="Courier New" w:cs="Courier New"/>
          <w:sz w:val="20"/>
          <w:szCs w:val="20"/>
          <w:lang w:val="en-US"/>
        </w:rPr>
        <w:t>';'</w:t>
      </w:r>
    </w:p>
    <w:p w:rsidR="001E775E" w:rsidRPr="007C04F5" w:rsidRDefault="001E775E" w:rsidP="001E775E">
      <w:pPr>
        <w:rPr>
          <w:rFonts w:ascii="Courier New" w:hAnsi="Courier New" w:cs="Courier New"/>
          <w:sz w:val="20"/>
          <w:szCs w:val="20"/>
          <w:highlight w:val="yellow"/>
          <w:lang w:val="en-US"/>
        </w:rPr>
      </w:pPr>
    </w:p>
    <w:p w:rsidR="001E775E" w:rsidRPr="00DB6DAF" w:rsidRDefault="005D7CD2" w:rsidP="001E775E">
      <w:pPr>
        <w:rPr>
          <w:rFonts w:ascii="Courier New" w:hAnsi="Courier New" w:cs="Courier New"/>
          <w:sz w:val="20"/>
          <w:szCs w:val="20"/>
        </w:rPr>
      </w:pPr>
      <w:r w:rsidRPr="005D7CD2">
        <w:rPr>
          <w:rFonts w:ascii="Courier New" w:hAnsi="Courier New" w:cs="Courier New"/>
          <w:sz w:val="20"/>
          <w:szCs w:val="20"/>
        </w:rPr>
        <w:t>VersionStmt:</w:t>
      </w:r>
    </w:p>
    <w:p w:rsidR="00194AC1" w:rsidRPr="00DB6DAF" w:rsidRDefault="005D7CD2">
      <w:pPr>
        <w:ind w:firstLine="709"/>
        <w:rPr>
          <w:rFonts w:ascii="Courier New" w:hAnsi="Courier New" w:cs="Courier New"/>
          <w:sz w:val="20"/>
          <w:szCs w:val="20"/>
        </w:rPr>
      </w:pPr>
      <w:r w:rsidRPr="005D7CD2">
        <w:rPr>
          <w:rFonts w:ascii="Courier New" w:hAnsi="Courier New" w:cs="Courier New"/>
          <w:sz w:val="20"/>
          <w:szCs w:val="20"/>
        </w:rPr>
        <w:t>'version' VERSION ';'</w:t>
      </w:r>
    </w:p>
    <w:p w:rsidR="00D339BC" w:rsidRPr="001E775E" w:rsidRDefault="002147E7" w:rsidP="00D339BC">
      <w:pPr>
        <w:pStyle w:val="Heading2"/>
        <w:rPr>
          <w:lang w:val="en-US"/>
        </w:rPr>
      </w:pPr>
      <w:bookmarkStart w:id="1609" w:name="_Toc400027170"/>
      <w:bookmarkStart w:id="1610" w:name="_Toc400027371"/>
      <w:bookmarkStart w:id="1611" w:name="_Toc402960520"/>
      <w:bookmarkStart w:id="1612" w:name="_Toc400027171"/>
      <w:bookmarkStart w:id="1613" w:name="_Toc400027372"/>
      <w:bookmarkStart w:id="1614" w:name="_Toc402960521"/>
      <w:bookmarkStart w:id="1615" w:name="_Toc400027172"/>
      <w:bookmarkStart w:id="1616" w:name="_Toc400027373"/>
      <w:bookmarkStart w:id="1617" w:name="_Toc402960522"/>
      <w:bookmarkStart w:id="1618" w:name="_Toc400027173"/>
      <w:bookmarkStart w:id="1619" w:name="_Toc400027374"/>
      <w:bookmarkStart w:id="1620" w:name="_Toc402960523"/>
      <w:bookmarkStart w:id="1621" w:name="_Toc400027174"/>
      <w:bookmarkStart w:id="1622" w:name="_Toc400027375"/>
      <w:bookmarkStart w:id="1623" w:name="_Toc402960524"/>
      <w:bookmarkStart w:id="1624" w:name="_Toc434832226"/>
      <w:bookmarkEnd w:id="1609"/>
      <w:bookmarkEnd w:id="1610"/>
      <w:bookmarkEnd w:id="1611"/>
      <w:bookmarkEnd w:id="1612"/>
      <w:bookmarkEnd w:id="1613"/>
      <w:bookmarkEnd w:id="1614"/>
      <w:bookmarkEnd w:id="1615"/>
      <w:bookmarkEnd w:id="1616"/>
      <w:bookmarkEnd w:id="1617"/>
      <w:bookmarkEnd w:id="1618"/>
      <w:bookmarkEnd w:id="1619"/>
      <w:bookmarkEnd w:id="1620"/>
      <w:bookmarkEnd w:id="1621"/>
      <w:bookmarkEnd w:id="1622"/>
      <w:bookmarkEnd w:id="1623"/>
      <w:r>
        <w:rPr>
          <w:lang w:val="en-US"/>
        </w:rPr>
        <w:t>Basic c</w:t>
      </w:r>
      <w:r w:rsidR="00D339BC">
        <w:rPr>
          <w:lang w:val="en-US"/>
        </w:rPr>
        <w:t>onstraint</w:t>
      </w:r>
      <w:r>
        <w:rPr>
          <w:lang w:val="en-US"/>
        </w:rPr>
        <w:t>s</w:t>
      </w:r>
      <w:bookmarkEnd w:id="1624"/>
    </w:p>
    <w:p w:rsidR="002A0CD0" w:rsidRDefault="002A0CD0" w:rsidP="002147E7">
      <w:pPr>
        <w:rPr>
          <w:rFonts w:ascii="Courier New" w:hAnsi="Courier New" w:cs="Courier New"/>
          <w:sz w:val="20"/>
          <w:szCs w:val="20"/>
          <w:highlight w:val="yellow"/>
          <w:lang w:val="en-US"/>
        </w:rPr>
      </w:pPr>
    </w:p>
    <w:p w:rsidR="002147E7" w:rsidRPr="002A0CD0"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ExpressionStatement: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 ';'</w:t>
      </w:r>
    </w:p>
    <w:p w:rsidR="0022213C" w:rsidRPr="002A0CD0" w:rsidRDefault="0022213C" w:rsidP="002147E7">
      <w:pPr>
        <w:rPr>
          <w:rFonts w:ascii="Courier New" w:hAnsi="Courier New" w:cs="Courier New"/>
          <w:sz w:val="20"/>
          <w:szCs w:val="20"/>
          <w:lang w:val="en-US"/>
        </w:rPr>
      </w:pPr>
    </w:p>
    <w:p w:rsidR="002147E7" w:rsidRPr="002A0CD0" w:rsidRDefault="00AD5EB1" w:rsidP="002147E7">
      <w:pPr>
        <w:rPr>
          <w:rFonts w:ascii="Courier New" w:hAnsi="Courier New" w:cs="Courier New"/>
          <w:sz w:val="20"/>
          <w:szCs w:val="20"/>
          <w:lang w:val="en-US"/>
        </w:rPr>
      </w:pPr>
      <w:r>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DF17C4">
        <w:rPr>
          <w:rFonts w:ascii="Courier New" w:hAnsi="Courier New" w:cs="Courier New"/>
          <w:sz w:val="20"/>
          <w:szCs w:val="20"/>
          <w:lang w:val="en-US"/>
        </w:rPr>
        <w:t>Implication</w:t>
      </w:r>
      <w:r w:rsidR="00E24377" w:rsidRPr="005E7EA1">
        <w:rPr>
          <w:rFonts w:ascii="Courier New" w:hAnsi="Courier New" w:cs="Courier New"/>
          <w:sz w:val="20"/>
          <w:szCs w:val="20"/>
          <w:lang w:val="en-US"/>
        </w:rPr>
        <w: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A0CD0">
        <w:rPr>
          <w:rFonts w:ascii="Courier New" w:hAnsi="Courier New" w:cs="Courier New"/>
          <w:sz w:val="20"/>
          <w:szCs w:val="20"/>
          <w:lang w:val="en-US"/>
        </w:rPr>
        <w:t xml:space="preserve"> </w:t>
      </w:r>
      <w:r w:rsidR="0003331C">
        <w:rPr>
          <w:rFonts w:ascii="Courier New" w:hAnsi="Courier New" w:cs="Courier New"/>
          <w:sz w:val="20"/>
          <w:szCs w:val="20"/>
          <w:lang w:val="en-US"/>
        </w:rPr>
        <w:t>CollectionInitializer</w:t>
      </w:r>
    </w:p>
    <w:p w:rsidR="00DF17C4" w:rsidRDefault="00DF17C4" w:rsidP="002147E7">
      <w:pPr>
        <w:rPr>
          <w:rFonts w:ascii="Courier New" w:hAnsi="Courier New" w:cs="Courier New"/>
          <w:sz w:val="20"/>
          <w:szCs w:val="20"/>
          <w:highlight w:val="yellow"/>
          <w:lang w:val="en-US"/>
        </w:rPr>
      </w:pPr>
    </w:p>
    <w:p w:rsidR="00DF17C4" w:rsidRPr="00AD5EB1"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ImplicationExpression:</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Assignment</w:t>
      </w:r>
      <w:r w:rsidRPr="005E7EA1">
        <w:rPr>
          <w:rFonts w:ascii="Courier New" w:hAnsi="Courier New" w:cs="Courier New"/>
          <w:sz w:val="20"/>
          <w:szCs w:val="20"/>
          <w:lang w:val="en-US"/>
        </w:rPr>
        <w:t xml:space="preserve">Expression </w:t>
      </w: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Pr="00F47135"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ExpressionPart:</w:t>
      </w:r>
    </w:p>
    <w:p w:rsidR="00DF17C4" w:rsidRDefault="00DF17C4" w:rsidP="00DF17C4">
      <w:pPr>
        <w:ind w:firstLine="709"/>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 xml:space="preserve">Operator </w:t>
      </w:r>
      <w:r>
        <w:rPr>
          <w:rFonts w:ascii="Courier New" w:hAnsi="Courier New" w:cs="Courier New"/>
          <w:sz w:val="20"/>
          <w:szCs w:val="20"/>
          <w:lang w:val="en-US"/>
        </w:rPr>
        <w:t>Assignment</w:t>
      </w:r>
      <w:r w:rsidRPr="005E7EA1">
        <w:rPr>
          <w:rFonts w:ascii="Courier New" w:hAnsi="Courier New" w:cs="Courier New"/>
          <w:sz w:val="20"/>
          <w:szCs w:val="20"/>
          <w:lang w:val="en-US"/>
        </w:rPr>
        <w:t>Expression</w:t>
      </w:r>
    </w:p>
    <w:p w:rsidR="00DF17C4" w:rsidRDefault="00DF17C4" w:rsidP="00DF17C4">
      <w:pPr>
        <w:rPr>
          <w:rFonts w:ascii="Courier New" w:hAnsi="Courier New" w:cs="Courier New"/>
          <w:sz w:val="20"/>
          <w:szCs w:val="20"/>
          <w:highlight w:val="yellow"/>
          <w:lang w:val="en-US"/>
        </w:rPr>
      </w:pPr>
    </w:p>
    <w:p w:rsidR="00DF17C4" w:rsidRPr="00C32143" w:rsidRDefault="00DF17C4" w:rsidP="00DF17C4">
      <w:pPr>
        <w:rPr>
          <w:rFonts w:ascii="Courier New" w:hAnsi="Courier New" w:cs="Courier New"/>
          <w:sz w:val="20"/>
          <w:szCs w:val="20"/>
          <w:lang w:val="en-US"/>
        </w:rPr>
      </w:pPr>
      <w:r>
        <w:rPr>
          <w:rFonts w:ascii="Courier New" w:hAnsi="Courier New" w:cs="Courier New"/>
          <w:sz w:val="20"/>
          <w:szCs w:val="20"/>
          <w:lang w:val="en-US"/>
        </w:rPr>
        <w:t>Implication</w:t>
      </w:r>
      <w:r w:rsidRPr="005E7EA1">
        <w:rPr>
          <w:rFonts w:ascii="Courier New" w:hAnsi="Courier New" w:cs="Courier New"/>
          <w:sz w:val="20"/>
          <w:szCs w:val="20"/>
          <w:lang w:val="en-US"/>
        </w:rPr>
        <w:t>Operator:</w:t>
      </w:r>
    </w:p>
    <w:p w:rsidR="00DF17C4" w:rsidRDefault="00DF17C4" w:rsidP="00DF17C4">
      <w:pPr>
        <w:ind w:firstLine="709"/>
        <w:rPr>
          <w:rFonts w:ascii="Courier New" w:hAnsi="Courier New" w:cs="Courier New"/>
          <w:sz w:val="20"/>
          <w:szCs w:val="20"/>
          <w:lang w:val="en-US"/>
        </w:rPr>
      </w:pPr>
      <w:r w:rsidRPr="005E7EA1">
        <w:rPr>
          <w:rFonts w:ascii="Courier New" w:hAnsi="Courier New" w:cs="Courier New"/>
          <w:sz w:val="20"/>
          <w:szCs w:val="20"/>
          <w:lang w:val="en-US"/>
        </w:rPr>
        <w:t>'implies'</w:t>
      </w:r>
      <w:r>
        <w:rPr>
          <w:rFonts w:ascii="Courier New" w:hAnsi="Courier New" w:cs="Courier New"/>
          <w:sz w:val="20"/>
          <w:szCs w:val="20"/>
          <w:lang w:val="en-US"/>
        </w:rPr>
        <w:t xml:space="preserve"> </w:t>
      </w:r>
      <w:r w:rsidRPr="005E7EA1">
        <w:rPr>
          <w:rFonts w:ascii="Courier New" w:hAnsi="Courier New" w:cs="Courier New"/>
          <w:sz w:val="20"/>
          <w:szCs w:val="20"/>
          <w:lang w:val="en-US"/>
        </w:rPr>
        <w:t>|</w:t>
      </w:r>
      <w:r>
        <w:rPr>
          <w:rFonts w:ascii="Courier New" w:hAnsi="Courier New" w:cs="Courier New"/>
          <w:sz w:val="20"/>
          <w:szCs w:val="20"/>
          <w:lang w:val="en-US"/>
        </w:rPr>
        <w:t xml:space="preserve"> </w:t>
      </w:r>
      <w:r w:rsidRPr="005E7EA1">
        <w:rPr>
          <w:rFonts w:ascii="Courier New" w:hAnsi="Courier New" w:cs="Courier New"/>
          <w:sz w:val="20"/>
          <w:szCs w:val="20"/>
          <w:lang w:val="en-US"/>
        </w:rPr>
        <w:t>'iff'</w:t>
      </w:r>
    </w:p>
    <w:p w:rsidR="00DF17C4" w:rsidRDefault="00DF17C4" w:rsidP="002147E7">
      <w:pPr>
        <w:rPr>
          <w:rFonts w:ascii="Courier New" w:hAnsi="Courier New" w:cs="Courier New"/>
          <w:sz w:val="20"/>
          <w:szCs w:val="20"/>
          <w:highlight w:val="yellow"/>
          <w:lang w:val="en-US"/>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965CA1">
        <w:rPr>
          <w:rFonts w:ascii="Courier New" w:hAnsi="Courier New" w:cs="Courier New"/>
          <w:sz w:val="20"/>
          <w:szCs w:val="20"/>
          <w:lang w:val="en-GB"/>
        </w:rPr>
        <w:t xml:space="preserve"> </w:t>
      </w:r>
      <w:r w:rsidRPr="005D7CD2">
        <w:rPr>
          <w:rFonts w:ascii="Courier New" w:hAnsi="Courier New" w:cs="Courier New"/>
          <w:sz w:val="20"/>
          <w:szCs w:val="20"/>
          <w:lang w:val="en-GB"/>
        </w:rPr>
        <w:t>AssignmentExpressionPart?</w:t>
      </w:r>
    </w:p>
    <w:p w:rsidR="00965CA1" w:rsidRPr="00965CA1" w:rsidRDefault="00965CA1" w:rsidP="00965CA1">
      <w:pPr>
        <w:rPr>
          <w:rFonts w:ascii="Courier New" w:hAnsi="Courier New" w:cs="Courier New"/>
          <w:sz w:val="20"/>
          <w:szCs w:val="20"/>
          <w:lang w:val="en-GB"/>
        </w:rPr>
      </w:pP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AssignmentExpressionPart:</w:t>
      </w:r>
    </w:p>
    <w:p w:rsidR="00965CA1" w:rsidRPr="00965CA1" w:rsidRDefault="005D7CD2" w:rsidP="00965CA1">
      <w:pPr>
        <w:rPr>
          <w:rFonts w:ascii="Courier New" w:hAnsi="Courier New" w:cs="Courier New"/>
          <w:sz w:val="20"/>
          <w:szCs w:val="20"/>
          <w:lang w:val="en-GB"/>
        </w:rPr>
      </w:pPr>
      <w:r w:rsidRPr="005D7CD2">
        <w:rPr>
          <w:rFonts w:ascii="Courier New" w:hAnsi="Courier New" w:cs="Courier New"/>
          <w:sz w:val="20"/>
          <w:szCs w:val="20"/>
          <w:lang w:val="en-GB"/>
        </w:rPr>
        <w:t xml:space="preserve">    </w:t>
      </w:r>
      <w:r w:rsidR="00EE3C23">
        <w:rPr>
          <w:rFonts w:ascii="Courier New" w:hAnsi="Courier New" w:cs="Courier New"/>
          <w:sz w:val="20"/>
          <w:szCs w:val="20"/>
          <w:lang w:val="en-GB"/>
        </w:rPr>
        <w:t>'</w:t>
      </w:r>
      <w:r w:rsidR="00D763D0" w:rsidRPr="00060388">
        <w:rPr>
          <w:rFonts w:ascii="Courier New" w:hAnsi="Courier New" w:cs="Courier New"/>
          <w:sz w:val="20"/>
          <w:szCs w:val="20"/>
          <w:lang w:val="en-GB"/>
        </w:rPr>
        <w:t>='</w:t>
      </w:r>
      <w:r w:rsidR="00965CA1">
        <w:rPr>
          <w:rFonts w:ascii="Courier New" w:hAnsi="Courier New" w:cs="Courier New"/>
          <w:sz w:val="20"/>
          <w:szCs w:val="20"/>
          <w:lang w:val="en-GB"/>
        </w:rPr>
        <w:t xml:space="preserve"> </w:t>
      </w:r>
      <w:r w:rsidR="0003331C">
        <w:rPr>
          <w:rFonts w:ascii="Courier New" w:hAnsi="Courier New" w:cs="Courier New"/>
          <w:sz w:val="20"/>
          <w:szCs w:val="20"/>
          <w:lang w:val="en-GB"/>
        </w:rPr>
        <w:t>(</w:t>
      </w:r>
      <w:r w:rsidR="00DF17C4">
        <w:rPr>
          <w:rFonts w:ascii="Courier New" w:hAnsi="Courier New" w:cs="Courier New"/>
          <w:sz w:val="20"/>
          <w:szCs w:val="20"/>
          <w:lang w:val="en-GB"/>
        </w:rPr>
        <w:t>Logical</w:t>
      </w:r>
      <w:r w:rsidRPr="005D7CD2">
        <w:rPr>
          <w:rFonts w:ascii="Courier New" w:hAnsi="Courier New" w:cs="Courier New"/>
          <w:sz w:val="20"/>
          <w:szCs w:val="20"/>
          <w:lang w:val="en-GB"/>
        </w:rPr>
        <w:t>Expression</w:t>
      </w:r>
      <w:r w:rsidR="0003331C">
        <w:rPr>
          <w:rFonts w:ascii="Courier New" w:hAnsi="Courier New" w:cs="Courier New"/>
          <w:sz w:val="20"/>
          <w:szCs w:val="20"/>
          <w:lang w:val="en-GB"/>
        </w:rPr>
        <w:t xml:space="preserve"> | CollectionInitializer)</w:t>
      </w:r>
    </w:p>
    <w:p w:rsidR="00E24377" w:rsidRPr="00F47135" w:rsidRDefault="00E24377" w:rsidP="002147E7">
      <w:pPr>
        <w:rPr>
          <w:rFonts w:ascii="Courier New" w:hAnsi="Courier New" w:cs="Courier New"/>
          <w:sz w:val="20"/>
          <w:szCs w:val="20"/>
          <w:highlight w:val="yellow"/>
          <w:lang w:val="en-US"/>
        </w:rPr>
      </w:pPr>
    </w:p>
    <w:p w:rsidR="002147E7" w:rsidRPr="00AD5EB1" w:rsidRDefault="00AD5EB1" w:rsidP="002147E7">
      <w:pPr>
        <w:rPr>
          <w:rFonts w:ascii="Courier New" w:hAnsi="Courier New" w:cs="Courier New"/>
          <w:sz w:val="20"/>
          <w:szCs w:val="20"/>
          <w:lang w:val="en-US"/>
        </w:rPr>
      </w:pPr>
      <w:r>
        <w:rPr>
          <w:rFonts w:ascii="Courier New" w:hAnsi="Courier New" w:cs="Courier New"/>
          <w:sz w:val="20"/>
          <w:szCs w:val="20"/>
          <w:lang w:val="en-US"/>
        </w:rPr>
        <w:t>LogicalExpression:</w:t>
      </w:r>
    </w:p>
    <w:p w:rsidR="00194AC1" w:rsidRDefault="00220775">
      <w:pPr>
        <w:ind w:firstLine="709"/>
        <w:rPr>
          <w:rFonts w:ascii="Courier New" w:hAnsi="Courier New" w:cs="Courier New"/>
          <w:sz w:val="20"/>
          <w:szCs w:val="20"/>
          <w:lang w:val="en-US"/>
        </w:rPr>
      </w:pPr>
      <w:r>
        <w:rPr>
          <w:rFonts w:ascii="Courier New" w:hAnsi="Courier New" w:cs="Courier New"/>
          <w:sz w:val="20"/>
          <w:szCs w:val="20"/>
          <w:lang w:val="en-US"/>
        </w:rPr>
        <w:t>Equality</w:t>
      </w:r>
      <w:r w:rsidR="005E7EA1" w:rsidRPr="005E7EA1">
        <w:rPr>
          <w:rFonts w:ascii="Courier New" w:hAnsi="Courier New" w:cs="Courier New"/>
          <w:sz w:val="20"/>
          <w:szCs w:val="20"/>
          <w:lang w:val="en-US"/>
        </w:rPr>
        <w:t>Expression LogicalExpressionPart*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LogicalOperator </w:t>
      </w:r>
      <w:r w:rsidR="00220775">
        <w:rPr>
          <w:rFonts w:ascii="Courier New" w:hAnsi="Courier New" w:cs="Courier New"/>
          <w:sz w:val="20"/>
          <w:szCs w:val="20"/>
          <w:lang w:val="en-US"/>
        </w:rPr>
        <w:t>Equality</w:t>
      </w:r>
      <w:r w:rsidRPr="005E7EA1">
        <w:rPr>
          <w:rFonts w:ascii="Courier New" w:hAnsi="Courier New" w:cs="Courier New"/>
          <w:sz w:val="20"/>
          <w:szCs w:val="20"/>
          <w:lang w:val="en-US"/>
        </w:rPr>
        <w:t>Expression</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LogicalOperator: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'and'</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'xor'</w:t>
      </w:r>
    </w:p>
    <w:p w:rsidR="002147E7" w:rsidRDefault="002147E7" w:rsidP="002147E7">
      <w:pPr>
        <w:rPr>
          <w:rFonts w:ascii="Courier New" w:hAnsi="Courier New" w:cs="Courier New"/>
          <w:sz w:val="20"/>
          <w:szCs w:val="20"/>
          <w:highlight w:val="yellow"/>
          <w:lang w:val="en-US"/>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EqualityExpression:   </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 xml:space="preserve">RelationalExpression EqualityExpressionPart?   </w:t>
      </w:r>
    </w:p>
    <w:p w:rsidR="00A722AD" w:rsidRPr="00220775" w:rsidRDefault="00A722AD"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EqualityExpressionPart:</w:t>
      </w:r>
    </w:p>
    <w:p w:rsidR="00220775" w:rsidRPr="00220775" w:rsidRDefault="00220775" w:rsidP="00220775">
      <w:pPr>
        <w:rPr>
          <w:rFonts w:ascii="Courier New" w:hAnsi="Courier New" w:cs="Courier New"/>
          <w:sz w:val="20"/>
          <w:szCs w:val="20"/>
          <w:lang w:val="en-GB"/>
        </w:rPr>
      </w:pPr>
      <w:r>
        <w:rPr>
          <w:rFonts w:ascii="Courier New" w:hAnsi="Courier New" w:cs="Courier New"/>
          <w:sz w:val="20"/>
          <w:szCs w:val="20"/>
          <w:lang w:val="en-GB"/>
        </w:rPr>
        <w:t xml:space="preserve">    </w:t>
      </w:r>
      <w:r w:rsidRPr="00220775">
        <w:rPr>
          <w:rFonts w:ascii="Courier New" w:hAnsi="Courier New" w:cs="Courier New"/>
          <w:sz w:val="20"/>
          <w:szCs w:val="20"/>
          <w:lang w:val="en-GB"/>
        </w:rPr>
        <w:t>EqualityOperator</w:t>
      </w:r>
      <w:r>
        <w:rPr>
          <w:rFonts w:ascii="Courier New" w:hAnsi="Courier New" w:cs="Courier New"/>
          <w:sz w:val="20"/>
          <w:szCs w:val="20"/>
          <w:lang w:val="en-GB"/>
        </w:rPr>
        <w:t xml:space="preserve"> </w:t>
      </w:r>
      <w:r w:rsidR="0003331C">
        <w:rPr>
          <w:rFonts w:ascii="Courier New" w:hAnsi="Courier New" w:cs="Courier New"/>
          <w:sz w:val="20"/>
          <w:szCs w:val="20"/>
          <w:lang w:val="en-GB"/>
        </w:rPr>
        <w:t>(</w:t>
      </w:r>
      <w:r w:rsidRPr="00220775">
        <w:rPr>
          <w:rFonts w:ascii="Courier New" w:hAnsi="Courier New" w:cs="Courier New"/>
          <w:sz w:val="20"/>
          <w:szCs w:val="20"/>
          <w:lang w:val="en-GB"/>
        </w:rPr>
        <w:t>RelationalExpression</w:t>
      </w:r>
      <w:r w:rsidR="0003331C">
        <w:rPr>
          <w:rFonts w:ascii="Courier New" w:hAnsi="Courier New" w:cs="Courier New"/>
          <w:sz w:val="20"/>
          <w:szCs w:val="20"/>
          <w:lang w:val="en-GB"/>
        </w:rPr>
        <w:t xml:space="preserve"> | CollectionInitializer)</w:t>
      </w:r>
    </w:p>
    <w:p w:rsidR="00220775" w:rsidRPr="00220775" w:rsidRDefault="00220775" w:rsidP="00220775">
      <w:pPr>
        <w:rPr>
          <w:rFonts w:ascii="Courier New" w:hAnsi="Courier New" w:cs="Courier New"/>
          <w:sz w:val="20"/>
          <w:szCs w:val="20"/>
          <w:lang w:val="en-GB"/>
        </w:rPr>
      </w:pP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EqualityOperator:</w:t>
      </w:r>
    </w:p>
    <w:p w:rsidR="00220775" w:rsidRPr="00220775" w:rsidRDefault="00220775" w:rsidP="00220775">
      <w:pPr>
        <w:rPr>
          <w:rFonts w:ascii="Courier New" w:hAnsi="Courier New" w:cs="Courier New"/>
          <w:sz w:val="20"/>
          <w:szCs w:val="20"/>
          <w:lang w:val="en-GB"/>
        </w:rPr>
      </w:pPr>
      <w:r w:rsidRPr="00220775">
        <w:rPr>
          <w:rFonts w:ascii="Courier New" w:hAnsi="Courier New" w:cs="Courier New"/>
          <w:sz w:val="20"/>
          <w:szCs w:val="20"/>
          <w:lang w:val="en-GB"/>
        </w:rPr>
        <w:t xml:space="preserve">    '=='</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'&lt;&gt;'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r>
        <w:rPr>
          <w:rFonts w:ascii="Courier New" w:hAnsi="Courier New" w:cs="Courier New"/>
          <w:sz w:val="20"/>
          <w:szCs w:val="20"/>
          <w:lang w:val="en-GB"/>
        </w:rPr>
        <w:t xml:space="preserve"> </w:t>
      </w:r>
      <w:r w:rsidRPr="00220775">
        <w:rPr>
          <w:rFonts w:ascii="Courier New" w:hAnsi="Courier New" w:cs="Courier New"/>
          <w:sz w:val="20"/>
          <w:szCs w:val="20"/>
          <w:lang w:val="en-GB"/>
        </w:rPr>
        <w:t>'!='</w:t>
      </w:r>
    </w:p>
    <w:p w:rsidR="00220775" w:rsidRPr="00F47135" w:rsidRDefault="00220775" w:rsidP="002147E7">
      <w:pPr>
        <w:rPr>
          <w:rFonts w:ascii="Courier New" w:hAnsi="Courier New" w:cs="Courier New"/>
          <w:sz w:val="20"/>
          <w:szCs w:val="20"/>
          <w:highlight w:val="yellow"/>
          <w:lang w:val="en-US"/>
        </w:rPr>
      </w:pPr>
    </w:p>
    <w:p w:rsidR="002147E7" w:rsidRPr="00C32143" w:rsidRDefault="00C32143" w:rsidP="002147E7">
      <w:pPr>
        <w:rPr>
          <w:rFonts w:ascii="Courier New" w:hAnsi="Courier New" w:cs="Courier New"/>
          <w:sz w:val="20"/>
          <w:szCs w:val="20"/>
          <w:lang w:val="en-US"/>
        </w:rPr>
      </w:pPr>
      <w:r>
        <w:rPr>
          <w:rFonts w:ascii="Courier New" w:hAnsi="Courier New" w:cs="Courier New"/>
          <w:sz w:val="20"/>
          <w:szCs w:val="20"/>
          <w:lang w:val="en-US"/>
        </w:rPr>
        <w:t>RelationalExpression: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AdditiveExpression RelationalExpressionPart?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RelationalOperator</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AdditiveExpression</w:t>
      </w:r>
    </w:p>
    <w:p w:rsidR="002147E7" w:rsidRDefault="002147E7" w:rsidP="002147E7">
      <w:pPr>
        <w:rPr>
          <w:rFonts w:ascii="Courier New" w:hAnsi="Courier New" w:cs="Courier New"/>
          <w:sz w:val="20"/>
          <w:szCs w:val="20"/>
          <w:highlight w:val="yellow"/>
          <w:lang w:val="en-US"/>
        </w:rPr>
      </w:pPr>
    </w:p>
    <w:p w:rsidR="005967CA" w:rsidRPr="00F47135" w:rsidRDefault="005967CA"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RelationalOperator: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'&lt;&gt;'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C32143">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2143"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MultiplicativeExpression AdditiveExpressionPart*</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AdditiveOperator MultiplicativeExpression</w:t>
      </w:r>
    </w:p>
    <w:p w:rsidR="002147E7" w:rsidRPr="00F47135" w:rsidRDefault="002147E7" w:rsidP="002147E7">
      <w:pPr>
        <w:rPr>
          <w:rFonts w:ascii="Courier New" w:hAnsi="Courier New" w:cs="Courier New"/>
          <w:sz w:val="20"/>
          <w:szCs w:val="20"/>
          <w:highlight w:val="yellow"/>
          <w:lang w:val="en-US"/>
        </w:rPr>
      </w:pPr>
    </w:p>
    <w:p w:rsidR="002147E7" w:rsidRPr="0029177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AdditiveOperator: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291778">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291778" w:rsidRDefault="00291778" w:rsidP="002147E7">
      <w:pPr>
        <w:rPr>
          <w:rFonts w:ascii="Courier New" w:hAnsi="Courier New" w:cs="Courier New"/>
          <w:sz w:val="20"/>
          <w:szCs w:val="20"/>
          <w:lang w:val="en-US"/>
        </w:rPr>
      </w:pPr>
      <w:r>
        <w:rPr>
          <w:rFonts w:ascii="Courier New" w:hAnsi="Courier New" w:cs="Courier New"/>
          <w:sz w:val="20"/>
          <w:szCs w:val="20"/>
          <w:lang w:val="en-US"/>
        </w:rPr>
        <w:t>MultiplicativeExpression: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UnaryExpression MultiplicativeExpressionPart?</w:t>
      </w:r>
    </w:p>
    <w:p w:rsidR="002147E7" w:rsidRPr="00F47135" w:rsidRDefault="002147E7" w:rsidP="002147E7">
      <w:pPr>
        <w:rPr>
          <w:rFonts w:ascii="Courier New" w:hAnsi="Courier New" w:cs="Courier New"/>
          <w:sz w:val="20"/>
          <w:szCs w:val="20"/>
          <w:highlight w:val="yellow"/>
          <w:lang w:val="en-US"/>
        </w:rPr>
      </w:pPr>
    </w:p>
    <w:p w:rsidR="002147E7" w:rsidRPr="00241CB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MultiplicativeExpressionPart: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MultiplicativeOperator</w:t>
      </w:r>
      <w:r w:rsidR="00241CB8">
        <w:rPr>
          <w:rFonts w:ascii="Courier New" w:hAnsi="Courier New" w:cs="Courier New"/>
          <w:sz w:val="20"/>
          <w:szCs w:val="20"/>
          <w:lang w:val="en-US"/>
        </w:rPr>
        <w:t xml:space="preserve"> </w:t>
      </w:r>
      <w:r w:rsidRPr="005E7EA1">
        <w:rPr>
          <w:rFonts w:ascii="Courier New" w:hAnsi="Courier New" w:cs="Courier New"/>
          <w:sz w:val="20"/>
          <w:szCs w:val="20"/>
          <w:lang w:val="en-US"/>
        </w:rPr>
        <w:t>UnaryExpression</w:t>
      </w:r>
    </w:p>
    <w:p w:rsidR="002147E7" w:rsidRPr="00F47135" w:rsidRDefault="002147E7" w:rsidP="002147E7">
      <w:pPr>
        <w:rPr>
          <w:rFonts w:ascii="Courier New" w:hAnsi="Courier New" w:cs="Courier New"/>
          <w:sz w:val="20"/>
          <w:szCs w:val="20"/>
          <w:highlight w:val="yellow"/>
          <w:lang w:val="en-US"/>
        </w:rPr>
      </w:pPr>
    </w:p>
    <w:p w:rsidR="002147E7" w:rsidRPr="00E43314"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MultiplicativeOperator: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E43314">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6C02A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UnaryExpression:</w:t>
      </w:r>
      <w:r w:rsidRPr="005E7EA1">
        <w:rPr>
          <w:rFonts w:ascii="Courier New" w:hAnsi="Courier New" w:cs="Courier New"/>
          <w:sz w:val="20"/>
          <w:szCs w:val="20"/>
          <w:lang w:val="en-US"/>
        </w:rPr>
        <w:tab/>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UnaryOperator?</w:t>
      </w:r>
      <w:r w:rsidR="006C02AA">
        <w:rPr>
          <w:rFonts w:ascii="Courier New" w:hAnsi="Courier New" w:cs="Courier New"/>
          <w:sz w:val="20"/>
          <w:szCs w:val="20"/>
          <w:lang w:val="en-US"/>
        </w:rPr>
        <w:t xml:space="preserve"> </w:t>
      </w:r>
      <w:r w:rsidRPr="005E7EA1">
        <w:rPr>
          <w:rFonts w:ascii="Courier New" w:hAnsi="Courier New" w:cs="Courier New"/>
          <w:sz w:val="20"/>
          <w:szCs w:val="20"/>
          <w:lang w:val="en-US"/>
        </w:rPr>
        <w:t>PostfixExpression</w:t>
      </w:r>
    </w:p>
    <w:p w:rsidR="002147E7" w:rsidRPr="00F47135" w:rsidRDefault="002147E7" w:rsidP="002147E7">
      <w:pPr>
        <w:rPr>
          <w:rFonts w:ascii="Courier New" w:hAnsi="Courier New" w:cs="Courier New"/>
          <w:sz w:val="20"/>
          <w:szCs w:val="20"/>
          <w:highlight w:val="yellow"/>
          <w:lang w:val="en-US"/>
        </w:rPr>
      </w:pPr>
    </w:p>
    <w:p w:rsidR="002147E7" w:rsidRPr="006928C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UnaryOperator: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'not'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r w:rsidR="006928CA">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C378BD" w:rsidRDefault="00C378BD" w:rsidP="002147E7">
      <w:pPr>
        <w:rPr>
          <w:rFonts w:ascii="Courier New" w:hAnsi="Courier New" w:cs="Courier New"/>
          <w:sz w:val="20"/>
          <w:szCs w:val="20"/>
          <w:lang w:val="en-US"/>
        </w:rPr>
      </w:pPr>
      <w:r>
        <w:rPr>
          <w:rFonts w:ascii="Courier New" w:hAnsi="Courier New" w:cs="Courier New"/>
          <w:sz w:val="20"/>
          <w:szCs w:val="20"/>
          <w:lang w:val="en-US"/>
        </w:rPr>
        <w:t>PostfixExpression: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(FeatureCall Call* </w:t>
      </w:r>
      <w:r w:rsidR="00C378BD">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PrimaryExpression</w:t>
      </w:r>
    </w:p>
    <w:p w:rsidR="00E37CA0" w:rsidRDefault="00E37CA0">
      <w:pPr>
        <w:ind w:firstLine="709"/>
        <w:rPr>
          <w:rFonts w:ascii="Courier New" w:hAnsi="Courier New" w:cs="Courier New"/>
          <w:sz w:val="20"/>
          <w:szCs w:val="20"/>
          <w:lang w:val="en-US"/>
        </w:rPr>
      </w:pPr>
    </w:p>
    <w:p w:rsidR="002147E7" w:rsidRPr="00E263BA"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 xml:space="preserv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FeatureCall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'-&gt;' SetOp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 Expression ']'</w:t>
      </w:r>
    </w:p>
    <w:p w:rsidR="002147E7" w:rsidRPr="00F47135" w:rsidRDefault="002147E7" w:rsidP="002147E7">
      <w:pPr>
        <w:rPr>
          <w:rFonts w:ascii="Courier New" w:hAnsi="Courier New" w:cs="Courier New"/>
          <w:sz w:val="20"/>
          <w:szCs w:val="20"/>
          <w:highlight w:val="yellow"/>
          <w:lang w:val="en-US"/>
        </w:rPr>
      </w:pPr>
    </w:p>
    <w:p w:rsidR="002147E7" w:rsidRPr="006D5513" w:rsidRDefault="006D5513" w:rsidP="002147E7">
      <w:pPr>
        <w:rPr>
          <w:rFonts w:ascii="Courier New" w:hAnsi="Courier New" w:cs="Courier New"/>
          <w:sz w:val="20"/>
          <w:szCs w:val="20"/>
          <w:lang w:val="en-US"/>
        </w:rPr>
      </w:pPr>
      <w:r>
        <w:rPr>
          <w:rFonts w:ascii="Courier New" w:hAnsi="Courier New" w:cs="Courier New"/>
          <w:sz w:val="20"/>
          <w:szCs w:val="20"/>
          <w:lang w:val="en-US"/>
        </w:rPr>
        <w:t>FeatureCall:</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ActualParameterList? ')'</w:t>
      </w:r>
    </w:p>
    <w:p w:rsidR="002147E7" w:rsidRDefault="002147E7" w:rsidP="002147E7">
      <w:pPr>
        <w:rPr>
          <w:rFonts w:ascii="Courier New" w:hAnsi="Courier New" w:cs="Courier New"/>
          <w:sz w:val="20"/>
          <w:szCs w:val="20"/>
          <w:lang w:val="en-US"/>
        </w:rPr>
      </w:pPr>
    </w:p>
    <w:p w:rsidR="002147E7" w:rsidRPr="00840DEB"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SetOp:</w:t>
      </w:r>
    </w:p>
    <w:p w:rsidR="00194AC1" w:rsidRDefault="00893E80">
      <w:pPr>
        <w:ind w:firstLine="709"/>
        <w:rPr>
          <w:rFonts w:ascii="Courier New" w:hAnsi="Courier New" w:cs="Courier New"/>
          <w:sz w:val="20"/>
          <w:szCs w:val="20"/>
          <w:lang w:val="en-US"/>
        </w:rPr>
      </w:pPr>
      <w:r>
        <w:rPr>
          <w:rFonts w:ascii="Courier New" w:hAnsi="Courier New" w:cs="Courier New"/>
          <w:sz w:val="20"/>
          <w:szCs w:val="20"/>
          <w:lang w:val="en-US"/>
        </w:rPr>
        <w:t>Identifier</w:t>
      </w:r>
      <w:r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Declarator Expression?</w:t>
      </w:r>
      <w:r w:rsidR="00840DEB">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2147E7" w:rsidRPr="00F47135" w:rsidRDefault="002147E7" w:rsidP="002147E7">
      <w:pPr>
        <w:rPr>
          <w:rFonts w:ascii="Courier New" w:hAnsi="Courier New" w:cs="Courier New"/>
          <w:sz w:val="20"/>
          <w:szCs w:val="20"/>
          <w:highlight w:val="yellow"/>
          <w:lang w:val="en-US"/>
        </w:rPr>
      </w:pPr>
    </w:p>
    <w:p w:rsidR="002147E7" w:rsidRPr="00BB2407"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Declarator: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Declaration (';' Declaration)* '|'</w:t>
      </w:r>
    </w:p>
    <w:p w:rsidR="002147E7" w:rsidRPr="00F47135" w:rsidRDefault="002147E7" w:rsidP="002147E7">
      <w:pPr>
        <w:rPr>
          <w:rFonts w:ascii="Courier New" w:hAnsi="Courier New" w:cs="Courier New"/>
          <w:sz w:val="20"/>
          <w:szCs w:val="20"/>
          <w:highlight w:val="yellow"/>
          <w:lang w:val="en-US"/>
        </w:rPr>
      </w:pPr>
    </w:p>
    <w:p w:rsidR="002147E7" w:rsidRPr="009E36A6"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Declaration:</w:t>
      </w:r>
      <w:r w:rsidRPr="005E7EA1">
        <w:rPr>
          <w:rFonts w:ascii="Courier New" w:hAnsi="Courier New" w:cs="Courier New"/>
          <w:sz w:val="20"/>
          <w:szCs w:val="20"/>
          <w:lang w:val="en-US"/>
        </w:rPr>
        <w:tab/>
      </w:r>
    </w:p>
    <w:p w:rsidR="00194AC1" w:rsidRDefault="00906F5D">
      <w:pPr>
        <w:ind w:firstLine="709"/>
        <w:rPr>
          <w:rFonts w:ascii="Courier New" w:hAnsi="Courier New" w:cs="Courier New"/>
          <w:sz w:val="20"/>
          <w:szCs w:val="20"/>
          <w:lang w:val="en-US"/>
        </w:rPr>
      </w:pPr>
      <w:r w:rsidRPr="005E7EA1">
        <w:rPr>
          <w:rFonts w:ascii="Courier New" w:hAnsi="Courier New" w:cs="Courier New"/>
          <w:sz w:val="20"/>
          <w:szCs w:val="20"/>
          <w:lang w:val="en-US"/>
        </w:rPr>
        <w:t>Type?</w:t>
      </w:r>
      <w:r>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5E7EA1" w:rsidRPr="005E7EA1">
        <w:rPr>
          <w:rFonts w:ascii="Courier New" w:hAnsi="Courier New" w:cs="Courier New"/>
          <w:sz w:val="20"/>
          <w:szCs w:val="20"/>
          <w:lang w:val="en-US"/>
        </w:rPr>
        <w:t>)*</w:t>
      </w:r>
      <w:r w:rsidR="009E36A6">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w:t>
      </w:r>
    </w:p>
    <w:p w:rsidR="002147E7" w:rsidRPr="009E36A6" w:rsidRDefault="002147E7" w:rsidP="002147E7">
      <w:pPr>
        <w:rPr>
          <w:rFonts w:ascii="Courier New" w:hAnsi="Courier New" w:cs="Courier New"/>
          <w:sz w:val="20"/>
          <w:szCs w:val="20"/>
          <w:lang w:val="en-US"/>
        </w:rPr>
      </w:pPr>
    </w:p>
    <w:p w:rsidR="002147E7" w:rsidRPr="00345AF8" w:rsidRDefault="00345AF8" w:rsidP="002147E7">
      <w:pPr>
        <w:rPr>
          <w:rFonts w:ascii="Courier New" w:hAnsi="Courier New" w:cs="Courier New"/>
          <w:sz w:val="20"/>
          <w:szCs w:val="20"/>
          <w:lang w:val="en-US"/>
        </w:rPr>
      </w:pPr>
      <w:r>
        <w:rPr>
          <w:rFonts w:ascii="Courier New" w:hAnsi="Courier New" w:cs="Courier New"/>
          <w:sz w:val="20"/>
          <w:szCs w:val="20"/>
          <w:lang w:val="en-US"/>
        </w:rPr>
        <w:t>ActualParameterList:</w:t>
      </w:r>
    </w:p>
    <w:p w:rsidR="00194AC1" w:rsidRDefault="00345AF8">
      <w:pPr>
        <w:ind w:firstLine="709"/>
        <w:rPr>
          <w:rFonts w:ascii="Courier New" w:hAnsi="Courier New" w:cs="Courier New"/>
          <w:sz w:val="20"/>
          <w:szCs w:val="20"/>
          <w:lang w:val="en-US"/>
        </w:rPr>
      </w:pPr>
      <w:r>
        <w:rPr>
          <w:rFonts w:ascii="Courier New" w:hAnsi="Courier New" w:cs="Courier New"/>
          <w:sz w:val="20"/>
          <w:szCs w:val="20"/>
          <w:lang w:val="en-US"/>
        </w:rPr>
        <w:t xml:space="preserve">Expression </w:t>
      </w:r>
      <w:r w:rsidR="005E7EA1" w:rsidRPr="005E7EA1">
        <w:rPr>
          <w:rFonts w:ascii="Courier New" w:hAnsi="Courier New" w:cs="Courier New"/>
          <w:sz w:val="20"/>
          <w:szCs w:val="20"/>
          <w:lang w:val="en-US"/>
        </w:rPr>
        <w:t>(',' Expression)*</w:t>
      </w:r>
    </w:p>
    <w:p w:rsidR="002147E7" w:rsidRPr="00F47135" w:rsidRDefault="002147E7" w:rsidP="002147E7">
      <w:pPr>
        <w:rPr>
          <w:rFonts w:ascii="Courier New" w:hAnsi="Courier New" w:cs="Courier New"/>
          <w:sz w:val="20"/>
          <w:szCs w:val="20"/>
          <w:highlight w:val="yellow"/>
          <w:lang w:val="en-US"/>
        </w:rPr>
      </w:pPr>
    </w:p>
    <w:p w:rsidR="002147E7" w:rsidRPr="00345AF8"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r w:rsidR="00893E80">
        <w:rPr>
          <w:rFonts w:ascii="Courier New" w:hAnsi="Courier New" w:cs="Courier New"/>
          <w:sz w:val="20"/>
          <w:szCs w:val="20"/>
          <w:lang w:val="en-US"/>
        </w:rPr>
        <w:t xml:space="preserve">Identifier </w:t>
      </w:r>
      <w:r w:rsidRPr="005E7EA1">
        <w:rPr>
          <w:rFonts w:ascii="Courier New" w:hAnsi="Courier New" w:cs="Courier New"/>
          <w:sz w:val="20"/>
          <w:szCs w:val="20"/>
          <w:lang w:val="en-US"/>
        </w:rPr>
        <w:t>Call*</w:t>
      </w:r>
      <w:r w:rsidR="00345AF8">
        <w:rPr>
          <w:rFonts w:ascii="Courier New" w:hAnsi="Courier New" w:cs="Courier New"/>
          <w:sz w:val="20"/>
          <w:szCs w:val="20"/>
          <w:lang w:val="en-US"/>
        </w:rPr>
        <w:t xml:space="preserve"> </w:t>
      </w: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0D4616" w:rsidRDefault="000D4616" w:rsidP="002147E7">
      <w:pPr>
        <w:rPr>
          <w:rFonts w:ascii="Courier New" w:hAnsi="Courier New" w:cs="Courier New"/>
          <w:sz w:val="20"/>
          <w:szCs w:val="20"/>
          <w:lang w:val="en-US"/>
        </w:rPr>
      </w:pPr>
      <w:r>
        <w:rPr>
          <w:rFonts w:ascii="Courier New" w:hAnsi="Courier New" w:cs="Courier New"/>
          <w:sz w:val="20"/>
          <w:szCs w:val="20"/>
          <w:lang w:val="en-US"/>
        </w:rPr>
        <w:t>PrimaryExpression: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Literal</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Expression ')'</w:t>
      </w:r>
    </w:p>
    <w:p w:rsidR="00194AC1" w:rsidRDefault="00AA13A6">
      <w:pPr>
        <w:ind w:left="709"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IfExpression</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w:t>
      </w:r>
      <w:r w:rsidR="00AA13A6">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'refBy' '(' </w:t>
      </w:r>
      <w:ins w:id="1625" w:author="Holger Eichelberger" w:date="2015-07-31T10:32:00Z">
        <w:r w:rsidR="007923BE">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Call*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ExpressionAccess?</w:t>
      </w:r>
    </w:p>
    <w:p w:rsidR="002147E7" w:rsidRPr="00F47135" w:rsidRDefault="002147E7" w:rsidP="002147E7">
      <w:pPr>
        <w:rPr>
          <w:rFonts w:ascii="Courier New" w:hAnsi="Courier New" w:cs="Courier New"/>
          <w:sz w:val="20"/>
          <w:szCs w:val="20"/>
          <w:highlight w:val="yellow"/>
          <w:lang w:val="en-US"/>
        </w:rPr>
      </w:pPr>
    </w:p>
    <w:p w:rsidR="002147E7" w:rsidRPr="0095637D" w:rsidRDefault="0095637D" w:rsidP="002147E7">
      <w:pPr>
        <w:rPr>
          <w:rFonts w:ascii="Courier New" w:hAnsi="Courier New" w:cs="Courier New"/>
          <w:sz w:val="20"/>
          <w:szCs w:val="20"/>
          <w:lang w:val="en-US"/>
        </w:rPr>
      </w:pPr>
      <w:r>
        <w:rPr>
          <w:rFonts w:ascii="Courier New" w:hAnsi="Courier New" w:cs="Courier New"/>
          <w:sz w:val="20"/>
          <w:szCs w:val="20"/>
          <w:lang w:val="en-US"/>
        </w:rPr>
        <w:t>Collection</w:t>
      </w:r>
      <w:r w:rsidR="00C50158">
        <w:rPr>
          <w:rFonts w:ascii="Courier New" w:hAnsi="Courier New" w:cs="Courier New"/>
          <w:sz w:val="20"/>
          <w:szCs w:val="20"/>
          <w:lang w:val="en-US"/>
        </w:rPr>
        <w:t>Initializer</w:t>
      </w:r>
      <w:r>
        <w:rPr>
          <w:rFonts w:ascii="Courier New" w:hAnsi="Courier New" w:cs="Courier New"/>
          <w:sz w:val="20"/>
          <w:szCs w:val="20"/>
          <w:lang w:val="en-US"/>
        </w:rPr>
        <w:t>:</w:t>
      </w:r>
    </w:p>
    <w:p w:rsidR="00194AC1" w:rsidRDefault="0095637D">
      <w:pPr>
        <w:ind w:firstLine="709"/>
        <w:rPr>
          <w:rFonts w:ascii="Courier New" w:hAnsi="Courier New" w:cs="Courier New"/>
          <w:sz w:val="20"/>
          <w:szCs w:val="20"/>
          <w:lang w:val="en-US"/>
        </w:rPr>
      </w:pPr>
      <w:r>
        <w:rPr>
          <w:rFonts w:ascii="Courier New" w:hAnsi="Courier New" w:cs="Courier New"/>
          <w:sz w:val="20"/>
          <w:szCs w:val="20"/>
          <w:lang w:val="en-US"/>
        </w:rPr>
        <w:t>QualifiedName?</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w:t>
      </w:r>
    </w:p>
    <w:p w:rsidR="00194AC1" w:rsidRDefault="004E2272">
      <w:pPr>
        <w:ind w:left="709" w:firstLine="709"/>
        <w:rPr>
          <w:rFonts w:ascii="Courier New" w:hAnsi="Courier New" w:cs="Courier New"/>
          <w:sz w:val="20"/>
          <w:szCs w:val="20"/>
          <w:lang w:val="en-US"/>
        </w:rPr>
      </w:pPr>
      <w:r>
        <w:rPr>
          <w:rFonts w:ascii="Courier New" w:hAnsi="Courier New" w:cs="Courier New"/>
          <w:sz w:val="20"/>
          <w:szCs w:val="20"/>
          <w:lang w:val="en-US"/>
        </w:rPr>
        <w:t>ExpressionList</w:t>
      </w:r>
      <w:r w:rsidR="004E6622">
        <w:rPr>
          <w:rFonts w:ascii="Courier New" w:hAnsi="Courier New" w:cs="Courier New"/>
          <w:sz w:val="20"/>
          <w:szCs w:val="20"/>
          <w:lang w:val="en-US"/>
        </w:rPr>
        <w:t>?</w:t>
      </w:r>
    </w:p>
    <w:p w:rsidR="002147E7" w:rsidRPr="0095637D"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ab/>
        <w:t>'}'</w:t>
      </w:r>
    </w:p>
    <w:p w:rsidR="002147E7" w:rsidRPr="00F47135" w:rsidRDefault="002147E7" w:rsidP="002147E7">
      <w:pPr>
        <w:rPr>
          <w:rFonts w:ascii="Courier New" w:hAnsi="Courier New" w:cs="Courier New"/>
          <w:sz w:val="20"/>
          <w:szCs w:val="20"/>
          <w:highlight w:val="yellow"/>
          <w:lang w:val="en-US"/>
        </w:rPr>
      </w:pPr>
    </w:p>
    <w:p w:rsidR="002147E7" w:rsidRPr="00CA6C25" w:rsidRDefault="004E2272" w:rsidP="002147E7">
      <w:pPr>
        <w:rPr>
          <w:rFonts w:ascii="Courier New" w:hAnsi="Courier New" w:cs="Courier New"/>
          <w:sz w:val="20"/>
          <w:szCs w:val="20"/>
          <w:lang w:val="en-US"/>
        </w:rPr>
      </w:pPr>
      <w:r>
        <w:rPr>
          <w:rFonts w:ascii="Courier New" w:hAnsi="Courier New" w:cs="Courier New"/>
          <w:sz w:val="20"/>
          <w:szCs w:val="20"/>
          <w:lang w:val="en-US"/>
        </w:rPr>
        <w:t>ExpressionList</w:t>
      </w:r>
      <w:r w:rsidR="005E7EA1" w:rsidRPr="005E7EA1">
        <w:rPr>
          <w:rFonts w:ascii="Courier New" w:hAnsi="Courier New" w:cs="Courier New"/>
          <w:sz w:val="20"/>
          <w:szCs w:val="20"/>
          <w:lang w:val="en-US"/>
        </w:rPr>
        <w: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ExpressionListEntry (',' ExpressionListEntry)* </w:t>
      </w:r>
    </w:p>
    <w:p w:rsidR="002147E7" w:rsidRPr="00CA6C25" w:rsidRDefault="002147E7" w:rsidP="002147E7">
      <w:pPr>
        <w:rPr>
          <w:rFonts w:ascii="Courier New" w:hAnsi="Courier New" w:cs="Courier New"/>
          <w:sz w:val="20"/>
          <w:szCs w:val="20"/>
          <w:lang w:val="en-US"/>
        </w:rPr>
      </w:pPr>
    </w:p>
    <w:p w:rsidR="002147E7" w:rsidRPr="001A704F" w:rsidRDefault="005E7EA1" w:rsidP="002147E7">
      <w:pPr>
        <w:rPr>
          <w:rFonts w:ascii="Courier New" w:hAnsi="Courier New" w:cs="Courier New"/>
          <w:sz w:val="20"/>
          <w:szCs w:val="20"/>
          <w:lang w:val="en-US"/>
        </w:rPr>
      </w:pPr>
      <w:r w:rsidRPr="005E7EA1">
        <w:rPr>
          <w:rFonts w:ascii="Courier New" w:hAnsi="Courier New" w:cs="Courier New"/>
          <w:sz w:val="20"/>
          <w:szCs w:val="20"/>
          <w:lang w:val="en-US"/>
        </w:rPr>
        <w:t>ExpressionListEntry:</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893E80">
        <w:rPr>
          <w:rFonts w:ascii="Courier New" w:hAnsi="Courier New" w:cs="Courier New"/>
          <w:sz w:val="20"/>
          <w:szCs w:val="20"/>
          <w:lang w:val="en-US"/>
        </w:rPr>
        <w:t xml:space="preserve">Identifier </w:t>
      </w:r>
      <w:r w:rsidR="006500AC">
        <w:rPr>
          <w:rFonts w:ascii="Courier New" w:hAnsi="Courier New" w:cs="Courier New"/>
          <w:sz w:val="20"/>
          <w:szCs w:val="20"/>
          <w:lang w:val="en-US"/>
        </w:rPr>
        <w:t xml:space="preserve">('.' </w:t>
      </w:r>
      <w:r w:rsidR="00893E80">
        <w:rPr>
          <w:rFonts w:ascii="Courier New" w:hAnsi="Courier New" w:cs="Courier New"/>
          <w:sz w:val="20"/>
          <w:szCs w:val="20"/>
          <w:lang w:val="en-US"/>
        </w:rPr>
        <w:t>Identifier</w:t>
      </w:r>
      <w:r w:rsidR="006500AC">
        <w:rPr>
          <w:rFonts w:ascii="Courier New" w:hAnsi="Courier New" w:cs="Courier New"/>
          <w:sz w:val="20"/>
          <w:szCs w:val="20"/>
          <w:lang w:val="en-US"/>
        </w:rPr>
        <w:t xml:space="preserve">)? </w:t>
      </w:r>
      <w:r w:rsidR="001A704F">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del w:id="1626" w:author="Holger Eichelberger" w:date="2016-01-03T19:30:00Z">
        <w:r w:rsidR="00DF17C4" w:rsidDel="00843BBA">
          <w:rPr>
            <w:rFonts w:ascii="Courier New" w:hAnsi="Courier New" w:cs="Courier New"/>
            <w:sz w:val="20"/>
            <w:szCs w:val="20"/>
            <w:lang w:val="en-US"/>
          </w:rPr>
          <w:delText>Logical</w:delText>
        </w:r>
        <w:r w:rsidR="00C50158" w:rsidRPr="005E7EA1" w:rsidDel="00843BBA">
          <w:rPr>
            <w:rFonts w:ascii="Courier New" w:hAnsi="Courier New" w:cs="Courier New"/>
            <w:sz w:val="20"/>
            <w:szCs w:val="20"/>
            <w:lang w:val="en-US"/>
          </w:rPr>
          <w:delText xml:space="preserve">Expression </w:delText>
        </w:r>
      </w:del>
      <w:ins w:id="1627" w:author="Holger Eichelberger" w:date="2016-01-03T19:30:00Z">
        <w:r w:rsidR="00843BBA">
          <w:rPr>
            <w:rFonts w:ascii="Courier New" w:hAnsi="Courier New" w:cs="Courier New"/>
            <w:sz w:val="20"/>
            <w:szCs w:val="20"/>
            <w:lang w:val="en-US"/>
          </w:rPr>
          <w:t>Implication</w:t>
        </w:r>
        <w:r w:rsidR="00843BBA" w:rsidRPr="005E7EA1">
          <w:rPr>
            <w:rFonts w:ascii="Courier New" w:hAnsi="Courier New" w:cs="Courier New"/>
            <w:sz w:val="20"/>
            <w:szCs w:val="20"/>
            <w:lang w:val="en-US"/>
          </w:rPr>
          <w:t xml:space="preserve">Expression </w:t>
        </w:r>
      </w:ins>
      <w:r w:rsidRPr="005E7EA1">
        <w:rPr>
          <w:rFonts w:ascii="Courier New" w:hAnsi="Courier New" w:cs="Courier New"/>
          <w:sz w:val="20"/>
          <w:szCs w:val="20"/>
          <w:lang w:val="en-US"/>
        </w:rPr>
        <w:t>| LiteralCollection)</w:t>
      </w:r>
    </w:p>
    <w:p w:rsidR="005967CA" w:rsidRPr="00F47135" w:rsidRDefault="005967CA" w:rsidP="002147E7">
      <w:pPr>
        <w:rPr>
          <w:rFonts w:ascii="Courier New" w:hAnsi="Courier New" w:cs="Courier New"/>
          <w:sz w:val="20"/>
          <w:szCs w:val="20"/>
          <w:highlight w:val="yellow"/>
          <w:lang w:val="en-US"/>
        </w:rPr>
      </w:pPr>
    </w:p>
    <w:p w:rsidR="002147E7" w:rsidRPr="001A704F" w:rsidRDefault="001A704F" w:rsidP="002147E7">
      <w:pPr>
        <w:rPr>
          <w:rFonts w:ascii="Courier New" w:hAnsi="Courier New" w:cs="Courier New"/>
          <w:sz w:val="20"/>
          <w:szCs w:val="20"/>
          <w:lang w:val="en-US"/>
        </w:rPr>
      </w:pPr>
      <w:r>
        <w:rPr>
          <w:rFonts w:ascii="Courier New" w:hAnsi="Courier New" w:cs="Courier New"/>
          <w:sz w:val="20"/>
          <w:szCs w:val="20"/>
          <w:lang w:val="en-US"/>
        </w:rPr>
        <w:t>Literal:</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Value</w:t>
      </w:r>
    </w:p>
    <w:p w:rsidR="00893E80" w:rsidRDefault="00893E80">
      <w:pPr>
        <w:ind w:firstLine="709"/>
        <w:rPr>
          <w:rFonts w:ascii="Courier New" w:hAnsi="Courier New" w:cs="Courier New"/>
          <w:sz w:val="20"/>
          <w:szCs w:val="20"/>
          <w:lang w:val="en-US"/>
        </w:rPr>
      </w:pPr>
    </w:p>
    <w:p w:rsidR="002147E7" w:rsidRPr="001E775E" w:rsidRDefault="002147E7" w:rsidP="002147E7">
      <w:pPr>
        <w:pStyle w:val="Heading2"/>
        <w:rPr>
          <w:lang w:val="en-US"/>
        </w:rPr>
      </w:pPr>
      <w:bookmarkStart w:id="1628" w:name="_Toc434832227"/>
      <w:r>
        <w:rPr>
          <w:lang w:val="en-US"/>
        </w:rPr>
        <w:t>Advanced constraint</w:t>
      </w:r>
      <w:r w:rsidR="00AE452D">
        <w:rPr>
          <w:lang w:val="en-US"/>
        </w:rPr>
        <w:t>s</w:t>
      </w:r>
      <w:bookmarkEnd w:id="1628"/>
    </w:p>
    <w:p w:rsidR="002147E7" w:rsidRDefault="002147E7" w:rsidP="001E775E">
      <w:pPr>
        <w:rPr>
          <w:rFonts w:ascii="Courier New" w:hAnsi="Courier New" w:cs="Courier New"/>
          <w:sz w:val="20"/>
          <w:szCs w:val="20"/>
          <w:highlight w:val="yellow"/>
          <w:lang w:val="en-US"/>
        </w:rPr>
      </w:pPr>
    </w:p>
    <w:p w:rsidR="002147E7" w:rsidRPr="00D46849" w:rsidRDefault="00AA1177" w:rsidP="002147E7">
      <w:pPr>
        <w:rPr>
          <w:rFonts w:ascii="Courier New" w:hAnsi="Courier New" w:cs="Courier New"/>
          <w:sz w:val="20"/>
          <w:szCs w:val="20"/>
          <w:lang w:val="en-US"/>
        </w:rPr>
      </w:pPr>
      <w:r>
        <w:rPr>
          <w:rFonts w:ascii="Courier New" w:hAnsi="Courier New" w:cs="Courier New"/>
          <w:sz w:val="20"/>
          <w:szCs w:val="20"/>
          <w:lang w:val="en-US"/>
        </w:rPr>
        <w:t>LetExpression: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'let'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 'in' Expression</w:t>
      </w:r>
    </w:p>
    <w:p w:rsidR="002147E7" w:rsidRDefault="002147E7" w:rsidP="001E775E">
      <w:pPr>
        <w:rPr>
          <w:rFonts w:ascii="Courier New" w:hAnsi="Courier New" w:cs="Courier New"/>
          <w:sz w:val="20"/>
          <w:szCs w:val="20"/>
          <w:highlight w:val="yellow"/>
          <w:lang w:val="en-US"/>
        </w:rPr>
      </w:pPr>
    </w:p>
    <w:p w:rsidR="002147E7" w:rsidRPr="00AA1177" w:rsidRDefault="00AA1177" w:rsidP="002147E7">
      <w:pPr>
        <w:rPr>
          <w:rFonts w:ascii="Courier New" w:hAnsi="Courier New" w:cs="Courier New"/>
          <w:sz w:val="20"/>
          <w:szCs w:val="20"/>
          <w:lang w:val="en-US"/>
        </w:rPr>
      </w:pPr>
      <w:r>
        <w:rPr>
          <w:rFonts w:ascii="Courier New" w:hAnsi="Courier New" w:cs="Courier New"/>
          <w:sz w:val="20"/>
          <w:szCs w:val="20"/>
          <w:lang w:val="en-US"/>
        </w:rPr>
        <w:t>IfExpression:</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'if' Expression 'then' </w:t>
      </w:r>
      <w:r w:rsidR="00AA1177">
        <w:rPr>
          <w:rFonts w:ascii="Courier New" w:hAnsi="Courier New" w:cs="Courier New"/>
          <w:sz w:val="20"/>
          <w:szCs w:val="20"/>
          <w:lang w:val="en-US"/>
        </w:rPr>
        <w:t xml:space="preserve">Expression </w:t>
      </w:r>
      <w:r w:rsidRPr="005E7EA1">
        <w:rPr>
          <w:rFonts w:ascii="Courier New" w:hAnsi="Courier New" w:cs="Courier New"/>
          <w:sz w:val="20"/>
          <w:szCs w:val="20"/>
          <w:lang w:val="en-US"/>
        </w:rPr>
        <w:t>'else' Expression 'endif'</w:t>
      </w:r>
    </w:p>
    <w:p w:rsidR="002147E7" w:rsidRPr="00F47135" w:rsidRDefault="002147E7" w:rsidP="001E775E">
      <w:pPr>
        <w:rPr>
          <w:rFonts w:ascii="Courier New" w:hAnsi="Courier New" w:cs="Courier New"/>
          <w:sz w:val="20"/>
          <w:szCs w:val="20"/>
          <w:highlight w:val="yellow"/>
          <w:lang w:val="en-US"/>
        </w:rPr>
      </w:pPr>
    </w:p>
    <w:p w:rsidR="001E775E" w:rsidRPr="001A09CD"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OpDefStatement:</w:t>
      </w:r>
    </w:p>
    <w:p w:rsidR="00893E80"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'def' 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OpDefParameterList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Expression</w:t>
      </w:r>
      <w:r w:rsidR="001A09CD">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470D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OpDefParameterList: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 OpDefParameter)*</w:t>
      </w:r>
      <w:r w:rsidR="00F470D0">
        <w:rPr>
          <w:rFonts w:ascii="Courier New" w:hAnsi="Courier New" w:cs="Courier New"/>
          <w:sz w:val="20"/>
          <w:szCs w:val="20"/>
          <w:lang w:val="en-US"/>
        </w:rPr>
        <w:t xml:space="preserve"> </w:t>
      </w:r>
      <w:r w:rsidRPr="005E7EA1">
        <w:rPr>
          <w:rFonts w:ascii="Courier New" w:hAnsi="Courier New" w:cs="Courier New"/>
          <w:sz w:val="20"/>
          <w:szCs w:val="20"/>
          <w:lang w:val="en-US"/>
        </w:rPr>
        <w:t>)?</w:t>
      </w:r>
    </w:p>
    <w:p w:rsidR="001E775E" w:rsidRPr="00F47135" w:rsidRDefault="001E775E" w:rsidP="001E775E">
      <w:pPr>
        <w:rPr>
          <w:rFonts w:ascii="Courier New" w:hAnsi="Courier New" w:cs="Courier New"/>
          <w:sz w:val="20"/>
          <w:szCs w:val="20"/>
          <w:highlight w:val="yellow"/>
          <w:lang w:val="en-US"/>
        </w:rPr>
      </w:pP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OpDefParameter:</w:t>
      </w:r>
    </w:p>
    <w:p w:rsidR="001E775E" w:rsidRPr="00F22670" w:rsidRDefault="005E7EA1" w:rsidP="001E775E">
      <w:pPr>
        <w:rPr>
          <w:rFonts w:ascii="Courier New" w:hAnsi="Courier New" w:cs="Courier New"/>
          <w:sz w:val="20"/>
          <w:szCs w:val="20"/>
          <w:lang w:val="en-US"/>
        </w:rPr>
      </w:pPr>
      <w:r w:rsidRPr="005E7EA1">
        <w:rPr>
          <w:rFonts w:ascii="Courier New" w:hAnsi="Courier New" w:cs="Courier New"/>
          <w:sz w:val="20"/>
          <w:szCs w:val="20"/>
          <w:lang w:val="en-US"/>
        </w:rPr>
        <w:tab/>
        <w:t xml:space="preserve">Type </w:t>
      </w:r>
      <w:r w:rsidR="00893E80">
        <w:rPr>
          <w:rFonts w:ascii="Courier New" w:hAnsi="Courier New" w:cs="Courier New"/>
          <w:sz w:val="20"/>
          <w:szCs w:val="20"/>
          <w:lang w:val="en-US"/>
        </w:rPr>
        <w:t>Identifier</w:t>
      </w:r>
      <w:r w:rsidR="00893E80" w:rsidRPr="005E7EA1">
        <w:rPr>
          <w:rFonts w:ascii="Courier New" w:hAnsi="Courier New" w:cs="Courier New"/>
          <w:sz w:val="20"/>
          <w:szCs w:val="20"/>
          <w:lang w:val="en-US"/>
        </w:rPr>
        <w:t xml:space="preserve"> </w:t>
      </w:r>
      <w:r w:rsidRPr="005E7EA1">
        <w:rPr>
          <w:rFonts w:ascii="Courier New" w:hAnsi="Courier New" w:cs="Courier New"/>
          <w:sz w:val="20"/>
          <w:szCs w:val="20"/>
          <w:lang w:val="en-US"/>
        </w:rPr>
        <w:t>('=' Expression)?</w:t>
      </w:r>
    </w:p>
    <w:p w:rsidR="009F08FB" w:rsidRPr="001E775E" w:rsidRDefault="009F08FB" w:rsidP="009F08FB">
      <w:pPr>
        <w:pStyle w:val="Heading2"/>
        <w:rPr>
          <w:lang w:val="en-US"/>
        </w:rPr>
      </w:pPr>
      <w:bookmarkStart w:id="1629" w:name="_Toc434832228"/>
      <w:r>
        <w:rPr>
          <w:lang w:val="en-US"/>
        </w:rPr>
        <w:t>Terminals</w:t>
      </w:r>
      <w:bookmarkEnd w:id="1629"/>
    </w:p>
    <w:p w:rsidR="001E775E" w:rsidRDefault="001E775E" w:rsidP="001E775E">
      <w:pPr>
        <w:rPr>
          <w:rFonts w:ascii="Courier New" w:hAnsi="Courier New" w:cs="Courier New"/>
          <w:sz w:val="20"/>
          <w:szCs w:val="20"/>
          <w:highlight w:val="yellow"/>
          <w:lang w:val="en-US"/>
        </w:rPr>
      </w:pP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Identifier:</w:t>
      </w:r>
    </w:p>
    <w:p w:rsidR="00D07DE2" w:rsidRPr="00D07DE2" w:rsidRDefault="005D7CD2" w:rsidP="00D07DE2">
      <w:pPr>
        <w:rPr>
          <w:rFonts w:ascii="Courier New" w:hAnsi="Courier New" w:cs="Courier New"/>
          <w:sz w:val="20"/>
          <w:szCs w:val="20"/>
        </w:rPr>
      </w:pPr>
      <w:r w:rsidRPr="005D7CD2">
        <w:rPr>
          <w:rFonts w:ascii="Courier New" w:hAnsi="Courier New" w:cs="Courier New"/>
          <w:sz w:val="20"/>
          <w:szCs w:val="20"/>
        </w:rPr>
        <w:t xml:space="preserve">    ID | VERSION | EXPONENT</w:t>
      </w:r>
      <w:r w:rsidR="006432DC">
        <w:rPr>
          <w:rFonts w:ascii="Courier New" w:hAnsi="Courier New" w:cs="Courier New"/>
          <w:sz w:val="20"/>
          <w:szCs w:val="20"/>
        </w:rPr>
        <w:t xml:space="preserve"> | </w:t>
      </w:r>
      <w:r w:rsidR="00043100" w:rsidRPr="00043100">
        <w:rPr>
          <w:rFonts w:ascii="Courier New" w:hAnsi="Courier New" w:cs="Courier New"/>
          <w:sz w:val="20"/>
          <w:szCs w:val="20"/>
        </w:rPr>
        <w:t>'version'</w:t>
      </w:r>
    </w:p>
    <w:p w:rsidR="0087489D" w:rsidRDefault="0087489D" w:rsidP="001E775E">
      <w:pPr>
        <w:rPr>
          <w:rFonts w:ascii="Courier New" w:hAnsi="Courier New" w:cs="Courier New"/>
          <w:b/>
          <w:bCs/>
          <w:sz w:val="20"/>
          <w:szCs w:val="20"/>
        </w:rPr>
      </w:pPr>
    </w:p>
    <w:p w:rsidR="001E775E" w:rsidRPr="0004647A" w:rsidRDefault="007A6F89" w:rsidP="001E775E">
      <w:pPr>
        <w:rPr>
          <w:rFonts w:ascii="Courier New" w:hAnsi="Courier New" w:cs="Courier New"/>
          <w:sz w:val="20"/>
          <w:szCs w:val="20"/>
        </w:rPr>
      </w:pPr>
      <w:r w:rsidRPr="007A6F89">
        <w:rPr>
          <w:rFonts w:ascii="Courier New" w:hAnsi="Courier New" w:cs="Courier New"/>
          <w:b/>
          <w:bCs/>
          <w:sz w:val="20"/>
          <w:szCs w:val="20"/>
        </w:rPr>
        <w:t>terminal</w:t>
      </w:r>
      <w:r w:rsidRPr="007A6F89">
        <w:rPr>
          <w:rFonts w:ascii="Courier New" w:hAnsi="Courier New" w:cs="Courier New"/>
          <w:sz w:val="20"/>
          <w:szCs w:val="20"/>
        </w:rPr>
        <w:t xml:space="preserve"> VERSION:</w:t>
      </w:r>
    </w:p>
    <w:p w:rsidR="00194AC1" w:rsidRPr="003543FD" w:rsidRDefault="00043100">
      <w:pPr>
        <w:ind w:firstLine="709"/>
        <w:rPr>
          <w:rFonts w:ascii="Courier New" w:hAnsi="Courier New" w:cs="Courier New"/>
          <w:sz w:val="20"/>
          <w:szCs w:val="20"/>
          <w:lang w:val="en-US"/>
        </w:rPr>
      </w:pPr>
      <w:r w:rsidRPr="00043100">
        <w:rPr>
          <w:rFonts w:ascii="Courier New" w:hAnsi="Courier New" w:cs="Courier New"/>
          <w:sz w:val="20"/>
          <w:szCs w:val="20"/>
          <w:lang w:val="en-US"/>
        </w:rPr>
        <w:t>'v' ('0'..'9')+ ('.' ('0'..'9')+)*</w:t>
      </w:r>
    </w:p>
    <w:p w:rsidR="00D07DE2" w:rsidRPr="003543FD" w:rsidRDefault="00D07DE2" w:rsidP="00D07DE2">
      <w:pPr>
        <w:rPr>
          <w:rFonts w:ascii="Courier New" w:hAnsi="Courier New" w:cs="Courier New"/>
          <w:b/>
          <w:bCs/>
          <w:sz w:val="20"/>
          <w:szCs w:val="20"/>
          <w:lang w:val="en-US"/>
        </w:rPr>
      </w:pPr>
    </w:p>
    <w:p w:rsidR="00D07DE2" w:rsidRPr="003543FD" w:rsidRDefault="00043100" w:rsidP="00D07DE2">
      <w:pPr>
        <w:rPr>
          <w:rFonts w:ascii="Courier New" w:hAnsi="Courier New" w:cs="Courier New"/>
          <w:sz w:val="20"/>
          <w:szCs w:val="20"/>
          <w:lang w:val="en-US"/>
        </w:rPr>
      </w:pPr>
      <w:r w:rsidRPr="00043100">
        <w:rPr>
          <w:rFonts w:ascii="Courier New" w:hAnsi="Courier New" w:cs="Courier New"/>
          <w:b/>
          <w:bCs/>
          <w:sz w:val="20"/>
          <w:szCs w:val="20"/>
          <w:lang w:val="en-US"/>
        </w:rPr>
        <w:t>terminal</w:t>
      </w:r>
      <w:r w:rsidRPr="00043100">
        <w:rPr>
          <w:rFonts w:ascii="Courier New" w:hAnsi="Courier New" w:cs="Courier New"/>
          <w:sz w:val="20"/>
          <w:szCs w:val="20"/>
          <w:lang w:val="en-US"/>
        </w:rPr>
        <w:t xml:space="preserve"> ID: </w:t>
      </w:r>
    </w:p>
    <w:p w:rsidR="00D07DE2" w:rsidRPr="003543FD" w:rsidRDefault="00043100" w:rsidP="00D07DE2">
      <w:pPr>
        <w:ind w:firstLine="709"/>
        <w:rPr>
          <w:rFonts w:ascii="Courier New" w:hAnsi="Courier New" w:cs="Courier New"/>
          <w:sz w:val="20"/>
          <w:szCs w:val="20"/>
          <w:lang w:val="en-US"/>
        </w:rPr>
      </w:pPr>
      <w:r w:rsidRPr="00043100">
        <w:rPr>
          <w:rFonts w:ascii="Courier New" w:hAnsi="Courier New" w:cs="Courier New"/>
          <w:sz w:val="20"/>
          <w:szCs w:val="20"/>
          <w:lang w:val="en-US"/>
        </w:rPr>
        <w:t>('a'..'z'|'A'..'Z'|'_') ('a'..'z'|'A'..'Z'|'_'|'0'..'9')*</w:t>
      </w:r>
    </w:p>
    <w:p w:rsidR="001E775E" w:rsidRPr="003543FD" w:rsidRDefault="001E775E" w:rsidP="001E775E">
      <w:pPr>
        <w:rPr>
          <w:rFonts w:ascii="Courier New" w:hAnsi="Courier New" w:cs="Courier New"/>
          <w:sz w:val="20"/>
          <w:szCs w:val="20"/>
          <w:highlight w:val="yellow"/>
          <w:lang w:val="en-US"/>
        </w:rPr>
      </w:pPr>
    </w:p>
    <w:p w:rsidR="00D07DE2" w:rsidRPr="00775199" w:rsidRDefault="00D07DE2" w:rsidP="00D07DE2">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NUMBER:</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D07DE2" w:rsidRDefault="00D07DE2" w:rsidP="00D07DE2">
      <w:pPr>
        <w:ind w:firstLine="709"/>
        <w:rPr>
          <w:rFonts w:ascii="Courier New" w:hAnsi="Courier New" w:cs="Courier New"/>
          <w:sz w:val="20"/>
          <w:szCs w:val="20"/>
          <w:lang w:val="en-US"/>
        </w:rPr>
      </w:pPr>
      <w:r w:rsidRPr="005E7EA1">
        <w:rPr>
          <w:rFonts w:ascii="Courier New" w:hAnsi="Courier New" w:cs="Courier New"/>
          <w:sz w:val="20"/>
          <w:szCs w:val="20"/>
          <w:lang w:val="en-US"/>
        </w:rPr>
        <w:t>(('0'..'9')+ ('.'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 ('0'..'9')+ EXPONENT?</w:t>
      </w:r>
    </w:p>
    <w:p w:rsidR="00D07DE2" w:rsidRDefault="00D07DE2" w:rsidP="00D07DE2">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Pr="005E7EA1">
        <w:rPr>
          <w:rFonts w:ascii="Courier New" w:hAnsi="Courier New" w:cs="Courier New"/>
          <w:sz w:val="20"/>
          <w:szCs w:val="20"/>
          <w:lang w:val="en-US"/>
        </w:rPr>
        <w:t>('0'..'9')+ EXPONENT)</w:t>
      </w:r>
    </w:p>
    <w:p w:rsidR="00D07DE2" w:rsidRPr="00F47135" w:rsidRDefault="00D07DE2" w:rsidP="001E775E">
      <w:pPr>
        <w:rPr>
          <w:rFonts w:ascii="Courier New" w:hAnsi="Courier New" w:cs="Courier New"/>
          <w:sz w:val="20"/>
          <w:szCs w:val="20"/>
          <w:highlight w:val="yellow"/>
          <w:lang w:val="en-US"/>
        </w:rPr>
      </w:pPr>
    </w:p>
    <w:p w:rsidR="001E775E" w:rsidRPr="00C71489"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EXPONENT: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('e'|'E') ('+'|'-')? ('0'..'9')+</w:t>
      </w:r>
    </w:p>
    <w:p w:rsidR="001E775E" w:rsidRPr="00B27250"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Pr="005E7EA1">
        <w:rPr>
          <w:rFonts w:ascii="Courier New" w:hAnsi="Courier New" w:cs="Courier New"/>
          <w:sz w:val="20"/>
          <w:szCs w:val="20"/>
          <w:lang w:val="en-US"/>
        </w:rPr>
        <w:t xml:space="preserve"> STRING</w:t>
      </w:r>
      <w:r w:rsidRPr="005E7EA1">
        <w:rPr>
          <w:rFonts w:ascii="Courier New" w:hAnsi="Courier New" w:cs="Courier New"/>
          <w:sz w:val="20"/>
          <w:szCs w:val="20"/>
          <w:lang w:val="en-US"/>
        </w:rPr>
        <w:tab/>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281F29">
      <w:pPr>
        <w:ind w:firstLine="709"/>
        <w:rPr>
          <w:rFonts w:ascii="Courier New" w:hAnsi="Courier New" w:cs="Courier New"/>
          <w:sz w:val="20"/>
          <w:szCs w:val="20"/>
          <w:lang w:val="en-US"/>
        </w:rPr>
      </w:pPr>
      <w:r>
        <w:rPr>
          <w:rFonts w:ascii="Courier New" w:hAnsi="Courier New" w:cs="Courier New"/>
          <w:sz w:val="20"/>
          <w:szCs w:val="20"/>
          <w:lang w:val="en-US"/>
        </w:rPr>
        <w:t xml:space="preserve">)* </w:t>
      </w:r>
      <w:r w:rsidR="005E7EA1" w:rsidRPr="005E7EA1">
        <w:rPr>
          <w:rFonts w:ascii="Courier New" w:hAnsi="Courier New" w:cs="Courier New"/>
          <w:sz w:val="20"/>
          <w:szCs w:val="20"/>
          <w:lang w:val="en-US"/>
        </w:rPr>
        <w:t xml:space="preserve">'"'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r w:rsidR="00281F29">
        <w:rPr>
          <w:rFonts w:ascii="Courier New" w:hAnsi="Courier New" w:cs="Courier New"/>
          <w:sz w:val="20"/>
          <w:szCs w:val="20"/>
          <w:lang w:val="en-US"/>
        </w:rPr>
        <w:t xml:space="preserve"> </w:t>
      </w:r>
      <w:r w:rsidRPr="005E7EA1">
        <w:rPr>
          <w:rFonts w:ascii="Courier New" w:hAnsi="Courier New" w:cs="Courier New"/>
          <w:sz w:val="20"/>
          <w:szCs w:val="20"/>
          <w:lang w:val="en-US"/>
        </w:rPr>
        <w:t xml:space="preserve">"'" ( </w:t>
      </w:r>
    </w:p>
    <w:p w:rsidR="00194AC1" w:rsidRDefault="005E7EA1">
      <w:pPr>
        <w:ind w:left="709" w:firstLine="709"/>
        <w:rPr>
          <w:rFonts w:ascii="Courier New" w:hAnsi="Courier New" w:cs="Courier New"/>
          <w:sz w:val="20"/>
          <w:szCs w:val="20"/>
          <w:lang w:val="en-US"/>
        </w:rPr>
      </w:pPr>
      <w:r w:rsidRPr="005E7EA1">
        <w:rPr>
          <w:rFonts w:ascii="Courier New" w:hAnsi="Courier New" w:cs="Courier New"/>
          <w:sz w:val="20"/>
          <w:szCs w:val="20"/>
          <w:lang w:val="en-US"/>
        </w:rPr>
        <w:t>'\\' ('b'|'t'|'n'|'f'|'r'|'u'|'"'|"'"|'\\') | !('\\'|"'")</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w:t>
      </w:r>
    </w:p>
    <w:p w:rsidR="001E775E" w:rsidRPr="00F47135" w:rsidRDefault="001E775E" w:rsidP="001E775E">
      <w:pPr>
        <w:rPr>
          <w:rFonts w:ascii="Courier New" w:hAnsi="Courier New" w:cs="Courier New"/>
          <w:sz w:val="20"/>
          <w:szCs w:val="20"/>
          <w:highlight w:val="yellow"/>
          <w:lang w:val="en-US"/>
        </w:rPr>
      </w:pPr>
    </w:p>
    <w:p w:rsidR="001E775E" w:rsidRPr="00EB3C33"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EB3C33">
        <w:rPr>
          <w:rFonts w:ascii="Courier New" w:hAnsi="Courier New" w:cs="Courier New"/>
          <w:sz w:val="20"/>
          <w:szCs w:val="20"/>
          <w:lang w:val="en-US"/>
        </w:rPr>
        <w:t xml:space="preserve"> ML_COMMENT: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-&gt; '*/'</w:t>
      </w:r>
    </w:p>
    <w:p w:rsidR="001E775E" w:rsidRPr="00F47135" w:rsidRDefault="001E775E" w:rsidP="001E775E">
      <w:pPr>
        <w:rPr>
          <w:rFonts w:ascii="Courier New" w:hAnsi="Courier New" w:cs="Courier New"/>
          <w:sz w:val="20"/>
          <w:szCs w:val="20"/>
          <w:highlight w:val="yellow"/>
          <w:lang w:val="en-US"/>
        </w:rPr>
      </w:pPr>
    </w:p>
    <w:p w:rsidR="001E775E" w:rsidRPr="00BE0EBC"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BE0EBC">
        <w:rPr>
          <w:rFonts w:ascii="Courier New" w:hAnsi="Courier New" w:cs="Courier New"/>
          <w:sz w:val="20"/>
          <w:szCs w:val="20"/>
          <w:lang w:val="en-US"/>
        </w:rPr>
        <w:t xml:space="preserve"> SL_COMMENT:</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!('\n'|'\r')* ('\r'? '\n')?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WS:</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 '|'\t'|'\r'|'\n')+</w:t>
      </w:r>
    </w:p>
    <w:p w:rsidR="001E775E" w:rsidRPr="00F47135" w:rsidRDefault="001E775E" w:rsidP="001E775E">
      <w:pPr>
        <w:rPr>
          <w:rFonts w:ascii="Courier New" w:hAnsi="Courier New" w:cs="Courier New"/>
          <w:sz w:val="20"/>
          <w:szCs w:val="20"/>
          <w:highlight w:val="yellow"/>
          <w:lang w:val="en-US"/>
        </w:rPr>
      </w:pPr>
    </w:p>
    <w:p w:rsidR="001E775E" w:rsidRPr="000F4F8D" w:rsidRDefault="005E7EA1" w:rsidP="001E775E">
      <w:pPr>
        <w:rPr>
          <w:rFonts w:ascii="Courier New" w:hAnsi="Courier New" w:cs="Courier New"/>
          <w:sz w:val="20"/>
          <w:szCs w:val="20"/>
          <w:lang w:val="en-US"/>
        </w:rPr>
      </w:pPr>
      <w:r w:rsidRPr="005E7EA1">
        <w:rPr>
          <w:rFonts w:ascii="Courier New" w:hAnsi="Courier New" w:cs="Courier New"/>
          <w:b/>
          <w:bCs/>
          <w:sz w:val="20"/>
          <w:szCs w:val="20"/>
          <w:lang w:val="en-US"/>
        </w:rPr>
        <w:t>terminal</w:t>
      </w:r>
      <w:r w:rsidR="000F4F8D">
        <w:rPr>
          <w:rFonts w:ascii="Courier New" w:hAnsi="Courier New" w:cs="Courier New"/>
          <w:sz w:val="20"/>
          <w:szCs w:val="20"/>
          <w:lang w:val="en-US"/>
        </w:rPr>
        <w:t xml:space="preserve"> ANY_OTHER:</w:t>
      </w:r>
    </w:p>
    <w:p w:rsidR="00194AC1" w:rsidRDefault="005E7EA1">
      <w:pPr>
        <w:ind w:firstLine="709"/>
        <w:rPr>
          <w:rFonts w:ascii="Courier New" w:hAnsi="Courier New" w:cs="Courier New"/>
          <w:sz w:val="20"/>
          <w:szCs w:val="20"/>
          <w:lang w:val="en-US"/>
        </w:rPr>
      </w:pPr>
      <w:r w:rsidRPr="005E7EA1">
        <w:rPr>
          <w:rFonts w:ascii="Courier New" w:hAnsi="Courier New" w:cs="Courier New"/>
          <w:sz w:val="20"/>
          <w:szCs w:val="20"/>
          <w:lang w:val="en-US"/>
        </w:rPr>
        <w:t>.</w:t>
      </w:r>
    </w:p>
    <w:p w:rsidR="001E775E" w:rsidRPr="00ED3356" w:rsidRDefault="001E775E" w:rsidP="008173B2">
      <w:pPr>
        <w:rPr>
          <w:rFonts w:ascii="Courier New" w:hAnsi="Courier New" w:cs="Courier New"/>
          <w:sz w:val="20"/>
          <w:szCs w:val="20"/>
          <w:highlight w:val="yellow"/>
          <w:lang w:val="en-US"/>
        </w:rPr>
      </w:pPr>
    </w:p>
    <w:p w:rsidR="004F5285" w:rsidRPr="00D56B21" w:rsidRDefault="004F5285" w:rsidP="007C3DBE">
      <w:pPr>
        <w:pStyle w:val="Heading1"/>
        <w:numPr>
          <w:ilvl w:val="0"/>
          <w:numId w:val="0"/>
        </w:numPr>
        <w:rPr>
          <w:lang w:val="en-GB"/>
        </w:rPr>
      </w:pPr>
      <w:bookmarkStart w:id="1630" w:name="_Toc179456084"/>
      <w:bookmarkStart w:id="1631" w:name="_Toc313096753"/>
      <w:bookmarkStart w:id="1632" w:name="_Toc434832229"/>
      <w:r w:rsidRPr="00D56B21">
        <w:rPr>
          <w:lang w:val="en-GB"/>
        </w:rPr>
        <w:t>References</w:t>
      </w:r>
      <w:bookmarkEnd w:id="1630"/>
      <w:bookmarkEnd w:id="1631"/>
      <w:bookmarkEnd w:id="1632"/>
    </w:p>
    <w:p w:rsidR="00EB6E0B" w:rsidRDefault="00EB6E0B" w:rsidP="00E33E27">
      <w:pPr>
        <w:tabs>
          <w:tab w:val="left" w:pos="567"/>
        </w:tabs>
        <w:ind w:left="567" w:hanging="567"/>
        <w:rPr>
          <w:lang w:val="en-GB"/>
        </w:rPr>
      </w:pPr>
      <w:bookmarkStart w:id="1633" w:name="BIB__bib"/>
      <w:r w:rsidRPr="00EB6E0B">
        <w:rPr>
          <w:lang w:val="en-GB"/>
        </w:rPr>
        <w:t>[</w:t>
      </w:r>
      <w:bookmarkStart w:id="1634" w:name="BIB_bakczarneckiwasowski11"/>
      <w:r w:rsidRPr="00EB6E0B">
        <w:rPr>
          <w:lang w:val="en-GB"/>
        </w:rPr>
        <w:t>1</w:t>
      </w:r>
      <w:bookmarkEnd w:id="1634"/>
      <w:r>
        <w:rPr>
          <w:lang w:val="en-GB"/>
        </w:rPr>
        <w:t>]</w:t>
      </w:r>
      <w:r>
        <w:rPr>
          <w:lang w:val="en-GB"/>
        </w:rPr>
        <w:tab/>
      </w:r>
      <w:r w:rsidRPr="00EB6E0B">
        <w:rPr>
          <w:lang w:val="en-GB"/>
        </w:rPr>
        <w:t>K. Bak, K. Czarnecki, and A. Wasowski. Feature and Meta-models in Clafer: Mixed, Specialized, and Coupled. In B. Malloy, S. Staab, and M. van den Brand, editors,</w:t>
      </w:r>
      <w:r w:rsidRPr="00EB6E0B">
        <w:rPr>
          <w:i/>
          <w:lang w:val="en-GB"/>
        </w:rPr>
        <w:t xml:space="preserve"> Proceedings of the 3rd International Conference on Software Language Engineering (SLE '10)</w:t>
      </w:r>
      <w:r w:rsidRPr="00EB6E0B">
        <w:rPr>
          <w:lang w:val="en-GB"/>
        </w:rPr>
        <w:t>, volume 6563 of</w:t>
      </w:r>
      <w:r w:rsidRPr="00EB6E0B">
        <w:rPr>
          <w:i/>
          <w:lang w:val="en-GB"/>
        </w:rPr>
        <w:t xml:space="preserve"> Lecture Notes in Computer Science</w:t>
      </w:r>
      <w:r w:rsidRPr="00EB6E0B">
        <w:rPr>
          <w:lang w:val="en-GB"/>
        </w:rPr>
        <w:t>, pages 102–122. Springer, 2010.</w:t>
      </w:r>
    </w:p>
    <w:p w:rsidR="00EB6E0B" w:rsidRDefault="00EB6E0B" w:rsidP="00E33E27">
      <w:pPr>
        <w:tabs>
          <w:tab w:val="left" w:pos="567"/>
        </w:tabs>
        <w:ind w:left="567" w:hanging="567"/>
        <w:rPr>
          <w:lang w:val="en-GB"/>
        </w:rPr>
      </w:pPr>
      <w:r w:rsidRPr="00EB6E0B">
        <w:rPr>
          <w:lang w:val="en-GB"/>
        </w:rPr>
        <w:t>[</w:t>
      </w:r>
      <w:bookmarkStart w:id="1635" w:name="BIB_boucherclassenfaber_pl_10"/>
      <w:r w:rsidRPr="00EB6E0B">
        <w:rPr>
          <w:lang w:val="en-GB"/>
        </w:rPr>
        <w:t>2</w:t>
      </w:r>
      <w:bookmarkEnd w:id="1635"/>
      <w:r>
        <w:rPr>
          <w:lang w:val="en-GB"/>
        </w:rPr>
        <w:t>]</w:t>
      </w:r>
      <w:r>
        <w:rPr>
          <w:lang w:val="en-GB"/>
        </w:rPr>
        <w:tab/>
      </w:r>
      <w:r w:rsidRPr="00EB6E0B">
        <w:rPr>
          <w:lang w:val="en-GB"/>
        </w:rPr>
        <w:t>Q. Boucher, A. Classen, P. Faber, and P. Heymans. Introducing TVL, a Text-Based Feature Modelling Language. In</w:t>
      </w:r>
      <w:r w:rsidRPr="00EB6E0B">
        <w:rPr>
          <w:i/>
          <w:lang w:val="en-GB"/>
        </w:rPr>
        <w:t xml:space="preserve"> Proceedings of the 4th International Workshop on Variabilits Modelling of Software-Intensive Systems (VaMoS '10)</w:t>
      </w:r>
      <w:r w:rsidRPr="00EB6E0B">
        <w:rPr>
          <w:lang w:val="en-GB"/>
        </w:rPr>
        <w:t>, pages 159–162, 2010.</w:t>
      </w:r>
    </w:p>
    <w:p w:rsidR="00EB6E0B" w:rsidRDefault="00EB6E0B" w:rsidP="00E33E27">
      <w:pPr>
        <w:tabs>
          <w:tab w:val="left" w:pos="567"/>
        </w:tabs>
        <w:ind w:left="567" w:hanging="567"/>
        <w:rPr>
          <w:lang w:val="en-GB"/>
        </w:rPr>
      </w:pPr>
      <w:r w:rsidRPr="00EB6E0B">
        <w:rPr>
          <w:lang w:val="en-GB"/>
        </w:rPr>
        <w:t>[</w:t>
      </w:r>
      <w:bookmarkStart w:id="1636" w:name="BIB_SPLC11"/>
      <w:r w:rsidRPr="00EB6E0B">
        <w:rPr>
          <w:lang w:val="en-GB"/>
        </w:rPr>
        <w:t>3</w:t>
      </w:r>
      <w:bookmarkEnd w:id="1636"/>
      <w:r>
        <w:rPr>
          <w:lang w:val="en-GB"/>
        </w:rPr>
        <w:t>]</w:t>
      </w:r>
      <w:r>
        <w:rPr>
          <w:lang w:val="en-GB"/>
        </w:rPr>
        <w:tab/>
      </w:r>
      <w:r w:rsidRPr="00EB6E0B">
        <w:rPr>
          <w:lang w:val="en-GB"/>
        </w:rPr>
        <w:t>E. S. de Almeida, T. Kishi, C. Schwanninger, I. John, and K. Schmid, editors.</w:t>
      </w:r>
      <w:r w:rsidRPr="00EB6E0B">
        <w:rPr>
          <w:i/>
          <w:lang w:val="en-GB"/>
        </w:rPr>
        <w:t xml:space="preserve"> Software Product Lines - 15th International Conference, SPLC 2011, Munich, Germany, August 22-26, 2011</w:t>
      </w:r>
      <w:r w:rsidRPr="00EB6E0B">
        <w:rPr>
          <w:lang w:val="en-GB"/>
        </w:rPr>
        <w:t>. IEEE, 2011.</w:t>
      </w:r>
    </w:p>
    <w:p w:rsidR="00EB6E0B" w:rsidRDefault="00EB6E0B" w:rsidP="00E33E27">
      <w:pPr>
        <w:tabs>
          <w:tab w:val="left" w:pos="567"/>
        </w:tabs>
        <w:ind w:left="567" w:hanging="567"/>
        <w:rPr>
          <w:lang w:val="en-GB"/>
        </w:rPr>
      </w:pPr>
      <w:r w:rsidRPr="00EB6E0B">
        <w:rPr>
          <w:lang w:val="en-GB"/>
        </w:rPr>
        <w:t>[</w:t>
      </w:r>
      <w:bookmarkStart w:id="1637" w:name="BIB_omgocl20"/>
      <w:r w:rsidRPr="00EB6E0B">
        <w:rPr>
          <w:lang w:val="en-GB"/>
        </w:rPr>
        <w:t>4</w:t>
      </w:r>
      <w:bookmarkEnd w:id="1637"/>
      <w:r>
        <w:rPr>
          <w:lang w:val="en-GB"/>
        </w:rPr>
        <w:t>]</w:t>
      </w:r>
      <w:r>
        <w:rPr>
          <w:lang w:val="en-GB"/>
        </w:rPr>
        <w:tab/>
      </w:r>
      <w:r w:rsidRPr="00EB6E0B">
        <w:rPr>
          <w:lang w:val="en-GB"/>
        </w:rPr>
        <w:t>Object Management Group, Inc. (OMG). Object Constraint Language. Specification v2.00 2006-05-01, Object Management Group, May 2006. Available online at: http://www.omg.org/docs/formal/06-05-01.pdf.</w:t>
      </w:r>
    </w:p>
    <w:p w:rsidR="00EB6E0B" w:rsidRDefault="00EB6E0B" w:rsidP="00E33E27">
      <w:pPr>
        <w:tabs>
          <w:tab w:val="left" w:pos="567"/>
        </w:tabs>
        <w:ind w:left="567" w:hanging="567"/>
        <w:rPr>
          <w:lang w:val="en-GB"/>
        </w:rPr>
      </w:pPr>
      <w:r w:rsidRPr="00EB6E0B">
        <w:rPr>
          <w:lang w:val="en-GB"/>
        </w:rPr>
        <w:t>[</w:t>
      </w:r>
      <w:bookmarkStart w:id="1638" w:name="BIB_omg07uml212super"/>
      <w:r w:rsidRPr="00EB6E0B">
        <w:rPr>
          <w:lang w:val="en-GB"/>
        </w:rPr>
        <w:t>5</w:t>
      </w:r>
      <w:bookmarkEnd w:id="1638"/>
      <w:r>
        <w:rPr>
          <w:lang w:val="en-GB"/>
        </w:rPr>
        <w:t>]</w:t>
      </w:r>
      <w:r>
        <w:rPr>
          <w:lang w:val="en-GB"/>
        </w:rPr>
        <w:tab/>
      </w:r>
      <w:r w:rsidRPr="00EB6E0B">
        <w:rPr>
          <w:lang w:val="en-GB"/>
        </w:rPr>
        <w:t>Object Management Group, Inc. (OMG). Unified Modeling Language: Superstructure version 2.1.2. Specification v2.11 2007-11-02, Object Management Group, November 2007. Available online at: http://www.omg.org/docs/formal/2007-11-02.pdf.</w:t>
      </w:r>
    </w:p>
    <w:p w:rsidR="00EB6E0B" w:rsidRDefault="00EB6E0B" w:rsidP="00E33E27">
      <w:pPr>
        <w:tabs>
          <w:tab w:val="left" w:pos="567"/>
        </w:tabs>
        <w:ind w:left="567" w:hanging="567"/>
        <w:rPr>
          <w:lang w:val="en-GB"/>
        </w:rPr>
      </w:pPr>
      <w:r w:rsidRPr="00EB6E0B">
        <w:rPr>
          <w:lang w:val="en-GB"/>
        </w:rPr>
        <w:t>[</w:t>
      </w:r>
      <w:bookmarkStart w:id="1639" w:name="BIB_cvlinit10"/>
      <w:r w:rsidRPr="00EB6E0B">
        <w:rPr>
          <w:lang w:val="en-GB"/>
        </w:rPr>
        <w:t>6</w:t>
      </w:r>
      <w:bookmarkEnd w:id="1639"/>
      <w:r>
        <w:rPr>
          <w:lang w:val="en-GB"/>
        </w:rPr>
        <w:t>]</w:t>
      </w:r>
      <w:r>
        <w:rPr>
          <w:lang w:val="en-GB"/>
        </w:rPr>
        <w:tab/>
      </w:r>
      <w:r w:rsidRPr="00EB6E0B">
        <w:rPr>
          <w:lang w:val="en-GB"/>
        </w:rPr>
        <w:t>Object Management Group, Inc. (OMG). Common Variability Language (CVL), 2010. OMG initial submission. Available on request.</w:t>
      </w:r>
    </w:p>
    <w:p w:rsidR="00EB6E0B" w:rsidRDefault="00EB6E0B" w:rsidP="00E33E27">
      <w:pPr>
        <w:tabs>
          <w:tab w:val="left" w:pos="567"/>
        </w:tabs>
        <w:ind w:left="567" w:hanging="567"/>
        <w:rPr>
          <w:lang w:val="en-GB"/>
        </w:rPr>
      </w:pPr>
      <w:r w:rsidRPr="00EB6E0B">
        <w:rPr>
          <w:lang w:val="en-GB"/>
        </w:rPr>
        <w:t>[</w:t>
      </w:r>
      <w:bookmarkStart w:id="1640" w:name="BIB_reiser09a"/>
      <w:r w:rsidRPr="00EB6E0B">
        <w:rPr>
          <w:lang w:val="en-GB"/>
        </w:rPr>
        <w:t>7</w:t>
      </w:r>
      <w:bookmarkEnd w:id="1640"/>
      <w:r>
        <w:rPr>
          <w:lang w:val="en-GB"/>
        </w:rPr>
        <w:t>]</w:t>
      </w:r>
      <w:r>
        <w:rPr>
          <w:lang w:val="en-GB"/>
        </w:rPr>
        <w:tab/>
      </w:r>
      <w:r w:rsidRPr="00EB6E0B">
        <w:rPr>
          <w:lang w:val="en-GB"/>
        </w:rPr>
        <w:t>Mark-Oliver Reiser. Core Concepts of the Compositional Variability Management Framework (CVM). Technical Report 2009/16, Technische Universität Berlin, 2009. Available online at http://www.eecs.tu-berlin.de/menue/forschung/forschungsberichte/.</w:t>
      </w:r>
    </w:p>
    <w:p w:rsidR="00EB6E0B" w:rsidRDefault="005D7CD2" w:rsidP="00E33E27">
      <w:pPr>
        <w:tabs>
          <w:tab w:val="left" w:pos="567"/>
        </w:tabs>
        <w:ind w:left="567" w:hanging="567"/>
        <w:rPr>
          <w:lang w:val="en-GB"/>
        </w:rPr>
      </w:pPr>
      <w:r w:rsidRPr="005D7CD2">
        <w:rPr>
          <w:lang w:val="en-GB"/>
        </w:rPr>
        <w:t>[</w:t>
      </w:r>
      <w:bookmarkStart w:id="1641" w:name="BIB_rosenmuellersiegmund10"/>
      <w:r w:rsidRPr="005D7CD2">
        <w:rPr>
          <w:lang w:val="en-GB"/>
        </w:rPr>
        <w:t>8</w:t>
      </w:r>
      <w:bookmarkEnd w:id="1641"/>
      <w:r w:rsidRPr="005D7CD2">
        <w:rPr>
          <w:lang w:val="en-GB"/>
        </w:rPr>
        <w:t>]</w:t>
      </w:r>
      <w:r w:rsidRPr="005D7CD2">
        <w:rPr>
          <w:lang w:val="en-GB"/>
        </w:rPr>
        <w:tab/>
        <w:t xml:space="preserve">M. Rosenmüller and N. Siegmund. </w:t>
      </w:r>
      <w:r w:rsidR="00EB6E0B" w:rsidRPr="00EB6E0B">
        <w:rPr>
          <w:lang w:val="en-GB"/>
        </w:rPr>
        <w:t>Automating the Configuration of Multi Software Product Lines. In</w:t>
      </w:r>
      <w:r w:rsidR="00EB6E0B" w:rsidRPr="00EB6E0B">
        <w:rPr>
          <w:i/>
          <w:lang w:val="en-GB"/>
        </w:rPr>
        <w:t xml:space="preserve"> Proceedings of the 4th International Workshop on Variability Modelling of Software-Intensive Systems (VaMoS '10)</w:t>
      </w:r>
      <w:r w:rsidR="00EB6E0B" w:rsidRPr="00EB6E0B">
        <w:rPr>
          <w:lang w:val="en-GB"/>
        </w:rPr>
        <w:t>, pages 123–130, 2010.</w:t>
      </w:r>
    </w:p>
    <w:p w:rsidR="00EB6E0B" w:rsidRDefault="00EB6E0B" w:rsidP="00E33E27">
      <w:pPr>
        <w:tabs>
          <w:tab w:val="left" w:pos="567"/>
        </w:tabs>
        <w:ind w:left="567" w:hanging="567"/>
        <w:rPr>
          <w:lang w:val="en-GB"/>
        </w:rPr>
      </w:pPr>
      <w:r w:rsidRPr="00EB6E0B">
        <w:rPr>
          <w:lang w:val="en-GB"/>
        </w:rPr>
        <w:t>[</w:t>
      </w:r>
      <w:bookmarkStart w:id="1642" w:name="BIB_ommering04"/>
      <w:r w:rsidRPr="00EB6E0B">
        <w:rPr>
          <w:lang w:val="en-GB"/>
        </w:rPr>
        <w:t>9</w:t>
      </w:r>
      <w:bookmarkEnd w:id="1642"/>
      <w:r>
        <w:rPr>
          <w:lang w:val="en-GB"/>
        </w:rPr>
        <w:t>]</w:t>
      </w:r>
      <w:r>
        <w:rPr>
          <w:lang w:val="en-GB"/>
        </w:rPr>
        <w:tab/>
      </w:r>
      <w:r w:rsidRPr="00EB6E0B">
        <w:rPr>
          <w:lang w:val="en-GB"/>
        </w:rPr>
        <w:t>Rob van Ommering.</w:t>
      </w:r>
      <w:r w:rsidRPr="00EB6E0B">
        <w:rPr>
          <w:i/>
          <w:lang w:val="en-GB"/>
        </w:rPr>
        <w:t xml:space="preserve"> Building Product Populations with Software Components</w:t>
      </w:r>
      <w:r w:rsidRPr="00EB6E0B">
        <w:rPr>
          <w:lang w:val="en-GB"/>
        </w:rPr>
        <w:t>. PhD thesis, University of Groningen, 2004.</w:t>
      </w:r>
    </w:p>
    <w:bookmarkEnd w:id="1633"/>
    <w:p w:rsidR="00A732F7" w:rsidRPr="00D56B21" w:rsidRDefault="00A732F7">
      <w:pPr>
        <w:spacing w:after="0"/>
        <w:jc w:val="left"/>
        <w:rPr>
          <w:lang w:val="en-GB"/>
        </w:rPr>
      </w:pPr>
    </w:p>
    <w:sectPr w:rsidR="00A732F7" w:rsidRPr="00D56B21" w:rsidSect="005A3C2D">
      <w:pgSz w:w="11906" w:h="16838"/>
      <w:pgMar w:top="1440" w:right="1797" w:bottom="1440" w:left="1797"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 w:author="Holger Eichelberger" w:date="2015-11-09T13:13:00Z" w:initials="he">
    <w:p w:rsidR="00EF1950" w:rsidRPr="00EF1950" w:rsidRDefault="00EF1950">
      <w:pPr>
        <w:pStyle w:val="CommentText"/>
        <w:rPr>
          <w:lang w:val="en-US"/>
        </w:rPr>
      </w:pPr>
      <w:r>
        <w:rPr>
          <w:rStyle w:val="CommentReference"/>
        </w:rPr>
        <w:annotationRef/>
      </w:r>
      <w:r w:rsidRPr="00EF1950">
        <w:rPr>
          <w:lang w:val="en-US"/>
        </w:rPr>
        <w:t>Please remove/correct for release.</w:t>
      </w:r>
    </w:p>
  </w:comment>
  <w:comment w:id="787" w:author="Holger Eichelberger" w:date="2015-11-09T13:13:00Z" w:initials="he">
    <w:p w:rsidR="004363CD" w:rsidRPr="00E8696C" w:rsidRDefault="004363CD">
      <w:pPr>
        <w:pStyle w:val="CommentText"/>
        <w:rPr>
          <w:lang w:val="en-US"/>
        </w:rPr>
      </w:pPr>
      <w:r>
        <w:rPr>
          <w:rStyle w:val="CommentReference"/>
        </w:rPr>
        <w:annotationRef/>
      </w:r>
      <w:r w:rsidRPr="00E10C26">
        <w:rPr>
          <w:lang w:val="en-US"/>
        </w:rPr>
        <w:t>REMPOVE</w:t>
      </w:r>
    </w:p>
  </w:comment>
  <w:comment w:id="1380" w:author="Holger Eichelberger" w:date="2015-11-09T13:13:00Z" w:initials="he">
    <w:p w:rsidR="004363CD" w:rsidRPr="0061654D" w:rsidRDefault="004363CD">
      <w:pPr>
        <w:pStyle w:val="CommentText"/>
        <w:rPr>
          <w:lang w:val="en-US"/>
        </w:rPr>
      </w:pPr>
      <w:r>
        <w:rPr>
          <w:rStyle w:val="CommentReference"/>
        </w:rPr>
        <w:annotationRef/>
      </w:r>
      <w:r w:rsidRPr="0061654D">
        <w:rPr>
          <w:lang w:val="en-US"/>
        </w:rPr>
        <w:t xml:space="preserve">We need this to  realize </w:t>
      </w:r>
      <w:r>
        <w:rPr>
          <w:lang w:val="en-US"/>
        </w:rPr>
        <w:t>topology</w:t>
      </w:r>
      <w:r w:rsidRPr="0061654D">
        <w:rPr>
          <w:lang w:val="en-US"/>
        </w:rPr>
        <w:t xml:space="preserve"> constraints on graphs with different node types</w:t>
      </w:r>
      <w:r>
        <w:rPr>
          <w:lang w:val="en-US"/>
        </w:rPr>
        <w:t xml:space="preserve"> in QM</w:t>
      </w:r>
      <w:r w:rsidRPr="0061654D">
        <w:rPr>
          <w:lang w:val="en-US"/>
        </w:rPr>
        <w:t>.</w:t>
      </w:r>
      <w:r>
        <w:rPr>
          <w:lang w:val="en-US"/>
        </w:rPr>
        <w:t xml:space="preserve"> As dynamic dispatch increases reasoning time, we may introduce as “static” modifier in order to disable dynamic dispatch per user-defined operation.</w:t>
      </w:r>
    </w:p>
  </w:comment>
  <w:comment w:id="1446" w:author="eichelberger" w:date="2015-11-09T13:13:00Z" w:initials="e">
    <w:p w:rsidR="004363CD" w:rsidRPr="002E7FDA" w:rsidRDefault="004363CD">
      <w:pPr>
        <w:pStyle w:val="CommentText"/>
        <w:rPr>
          <w:lang w:val="en-US"/>
        </w:rPr>
      </w:pPr>
      <w:r>
        <w:rPr>
          <w:rStyle w:val="CommentReference"/>
        </w:rPr>
        <w:annotationRef/>
      </w:r>
      <w:r w:rsidRPr="002E7FDA">
        <w:rPr>
          <w:lang w:val="en-US"/>
        </w:rPr>
        <w:t>check xText for Unicode in Strings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0BA3" w:rsidRDefault="00BD0BA3">
      <w:r>
        <w:separator/>
      </w:r>
    </w:p>
    <w:p w:rsidR="00BD0BA3" w:rsidRDefault="00BD0BA3"/>
  </w:endnote>
  <w:endnote w:type="continuationSeparator" w:id="0">
    <w:p w:rsidR="00BD0BA3" w:rsidRDefault="00BD0BA3">
      <w:r>
        <w:continuationSeparator/>
      </w:r>
    </w:p>
    <w:p w:rsidR="00BD0BA3" w:rsidRDefault="00BD0BA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CA1915"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363CD">
      <w:rPr>
        <w:rStyle w:val="PageNumber"/>
        <w:noProof/>
      </w:rPr>
      <w:t>71</w:t>
    </w:r>
    <w:r>
      <w:rPr>
        <w:rStyle w:val="PageNumber"/>
      </w:rPr>
      <w:fldChar w:fldCharType="end"/>
    </w:r>
  </w:p>
  <w:p w:rsidR="004363CD" w:rsidRDefault="004363CD" w:rsidP="00BE548F">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CA1915" w:rsidP="00BE548F">
    <w:pPr>
      <w:pStyle w:val="Footer"/>
      <w:framePr w:wrap="around" w:vAnchor="text" w:hAnchor="margin" w:xAlign="right" w:y="1"/>
      <w:rPr>
        <w:rStyle w:val="PageNumber"/>
      </w:rPr>
    </w:pPr>
    <w:r>
      <w:rPr>
        <w:rStyle w:val="PageNumber"/>
      </w:rPr>
      <w:fldChar w:fldCharType="begin"/>
    </w:r>
    <w:r w:rsidR="004363CD">
      <w:rPr>
        <w:rStyle w:val="PageNumber"/>
      </w:rPr>
      <w:instrText xml:space="preserve">PAGE  </w:instrText>
    </w:r>
    <w:r>
      <w:rPr>
        <w:rStyle w:val="PageNumber"/>
      </w:rPr>
      <w:fldChar w:fldCharType="separate"/>
    </w:r>
    <w:r w:rsidR="004760BD">
      <w:rPr>
        <w:rStyle w:val="PageNumber"/>
        <w:noProof/>
      </w:rPr>
      <w:t>3</w:t>
    </w:r>
    <w:r>
      <w:rPr>
        <w:rStyle w:val="PageNumber"/>
      </w:rPr>
      <w:fldChar w:fldCharType="end"/>
    </w:r>
  </w:p>
  <w:p w:rsidR="004363CD" w:rsidRDefault="004363CD" w:rsidP="00BE548F">
    <w:pPr>
      <w:pStyle w:val="Footer"/>
      <w:ind w:right="360"/>
      <w:jc w:val="right"/>
    </w:pPr>
    <w:r>
      <w:tab/>
    </w:r>
    <w:r w:rsidR="00CA1915">
      <w:rPr>
        <w:noProof/>
      </w:rPr>
      <w:pict>
        <v:line id="Line 13" o:spid="_x0000_s2049" style="position:absolute;left:0;text-align:left;flip:y;z-index:251658240;visibility:visible;mso-wrap-distance-top:-6e-5mm;mso-wrap-distance-bottom:-6e-5mm;mso-position-horizontal-relative:text;mso-position-vertical-relative:text" from="0,-.55pt" to="414pt,-.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"/>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Footer"/>
    </w:pPr>
    <w:r>
      <w:t>_____________________________________________________________________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0BA3" w:rsidRDefault="00BD0BA3">
      <w:r>
        <w:separator/>
      </w:r>
    </w:p>
  </w:footnote>
  <w:footnote w:type="continuationSeparator" w:id="0">
    <w:p w:rsidR="00BD0BA3" w:rsidRDefault="00BD0BA3">
      <w:r>
        <w:continuationSeparator/>
      </w:r>
    </w:p>
    <w:p w:rsidR="00BD0BA3" w:rsidRDefault="00BD0BA3"/>
  </w:footnote>
  <w:footnote w:id="1">
    <w:p w:rsidR="004363CD" w:rsidRPr="005C0C8B" w:rsidDel="00E8696C" w:rsidRDefault="004363CD">
      <w:pPr>
        <w:pStyle w:val="FootnoteText"/>
        <w:rPr>
          <w:del w:id="897" w:author="Holger Eichelberger" w:date="2015-09-14T16:59:00Z"/>
        </w:rPr>
      </w:pPr>
      <w:del w:id="898" w:author="Holger Eichelberger" w:date="2015-09-14T16:59:00Z">
        <w:r w:rsidDel="00E8696C">
          <w:rPr>
            <w:rStyle w:val="FootnoteReference"/>
          </w:rPr>
          <w:footnoteRef/>
        </w:r>
        <w:r w:rsidDel="00E8696C">
          <w:delText xml:space="preserve"> A decision variable declaration which defines a default value is semantically equivalent to a decision variable declaration without default value and a subsequent default assignment (somewhere) in the same model.</w:delText>
        </w:r>
      </w:del>
    </w:p>
  </w:footnote>
  <w:footnote w:id="2">
    <w:p w:rsidR="004363CD" w:rsidRPr="00CC534D" w:rsidDel="00E8696C" w:rsidRDefault="004363CD">
      <w:pPr>
        <w:pStyle w:val="FootnoteText"/>
        <w:rPr>
          <w:del w:id="967" w:author="Holger Eichelberger" w:date="2015-09-14T16:59:00Z"/>
        </w:rPr>
      </w:pPr>
      <w:del w:id="968" w:author="Holger Eichelberger" w:date="2015-09-14T16:59:00Z">
        <w:r w:rsidDel="00E8696C">
          <w:rPr>
            <w:rStyle w:val="FootnoteReference"/>
          </w:rPr>
          <w:footnoteRef/>
        </w:r>
        <w:r w:rsidDel="00E8696C">
          <w:delText xml:space="preserve"> Please note that the current implementation of IVML accepts qualified and unqualified variable names within a compound while unqualified shall be default for denoting variables within the same compound. However, the current reasoning mechanism may not properly distinguish both cases so that a qualification with the compound name for variables denoting variables within a compound are required.</w:delText>
        </w:r>
      </w:del>
    </w:p>
  </w:footnote>
  <w:footnote w:id="3">
    <w:p w:rsidR="004363CD" w:rsidRPr="00FA0CFE" w:rsidRDefault="004363CD">
      <w:pPr>
        <w:pStyle w:val="FootnoteText"/>
      </w:pPr>
      <w:r>
        <w:rPr>
          <w:rStyle w:val="FootnoteReference"/>
        </w:rPr>
        <w:footnoteRef/>
      </w:r>
      <w:r>
        <w:t xml:space="preserve"> The keyword </w:t>
      </w:r>
      <w:r w:rsidRPr="009F0CF7">
        <w:rPr>
          <w:rFonts w:ascii="Courier New" w:hAnsi="Courier New" w:cs="Courier New"/>
          <w:b/>
          <w:szCs w:val="18"/>
          <w:lang w:val="en-GB" w:eastAsia="de-DE"/>
        </w:rPr>
        <w:t>attribute</w:t>
      </w:r>
      <w:r>
        <w:t xml:space="preserve"> is deprecated, but still recognized by the implementation. However, it may be removed completely in one of the future versions.</w:t>
      </w:r>
    </w:p>
  </w:footnote>
  <w:footnote w:id="4">
    <w:p w:rsidR="004363CD" w:rsidRPr="00F64C3C" w:rsidRDefault="004363CD">
      <w:pPr>
        <w:pStyle w:val="FootnoteText"/>
      </w:pPr>
      <w:r>
        <w:rPr>
          <w:rStyle w:val="FootnoteReference"/>
        </w:rPr>
        <w:footnoteRef/>
      </w:r>
      <w:r>
        <w:t xml:space="preserve"> </w:t>
      </w:r>
      <w:r w:rsidRPr="005D7CD2">
        <w:t xml:space="preserve">Due to technical reasons, currently </w:t>
      </w:r>
      <w:r>
        <w:t>annotations</w:t>
      </w:r>
      <w:r w:rsidRPr="005D7CD2">
        <w:t xml:space="preserve"> must not start with </w:t>
      </w:r>
      <w:r>
        <w:t>‘</w:t>
      </w:r>
      <w:r w:rsidRPr="005D7CD2">
        <w:t>v</w:t>
      </w:r>
      <w:r>
        <w:t>’</w:t>
      </w:r>
      <w:r w:rsidRPr="005D7CD2">
        <w:t xml:space="preserve"> or </w:t>
      </w:r>
      <w:r>
        <w:t>‘</w:t>
      </w:r>
      <w:r w:rsidRPr="005D7CD2">
        <w:t>e</w:t>
      </w:r>
      <w:r>
        <w:t>’</w:t>
      </w:r>
      <w:r w:rsidRPr="005D7CD2">
        <w:t>.</w:t>
      </w:r>
    </w:p>
  </w:footnote>
  <w:footnote w:id="5">
    <w:p w:rsidR="004363CD" w:rsidRPr="003016BF" w:rsidRDefault="004363CD" w:rsidP="0093338F">
      <w:pPr>
        <w:pStyle w:val="FootnoteText"/>
      </w:pPr>
      <w:r>
        <w:rPr>
          <w:rStyle w:val="FootnoteReference"/>
        </w:rPr>
        <w:footnoteRef/>
      </w:r>
      <w:r>
        <w:t xml:space="preserve"> The implementation of the tool support decides whether the entire file system or a subtree is considered. In EasY-Producer, currently the entire active workspace is considered.</w:t>
      </w:r>
    </w:p>
  </w:footnote>
  <w:footnote w:id="6">
    <w:p w:rsidR="004363CD" w:rsidRPr="008634C2" w:rsidRDefault="004363CD">
      <w:pPr>
        <w:pStyle w:val="FootnoteText"/>
      </w:pPr>
      <w:r>
        <w:rPr>
          <w:rStyle w:val="FootnoteReference"/>
        </w:rPr>
        <w:footnoteRef/>
      </w:r>
      <w:r>
        <w:t xml:space="preserve"> Actually, EasY-Producer stores the imported parent product line models in individual subfolders (starting with a “.”), i.e. possibly sibling folders of a model.</w:t>
      </w:r>
    </w:p>
  </w:footnote>
  <w:footnote w:id="7">
    <w:p w:rsidR="004363CD" w:rsidRPr="00C4341D" w:rsidRDefault="004363CD" w:rsidP="0093338F">
      <w:pPr>
        <w:pStyle w:val="FootnoteText"/>
      </w:pPr>
      <w:r>
        <w:rPr>
          <w:rStyle w:val="FootnoteReference"/>
        </w:rPr>
        <w:footnoteRef/>
      </w:r>
      <w:r>
        <w:t xml:space="preserve"> The actual implementation is already prepared for model paths. Depending on the actual use we will include model paths into the user-level of the tool support.</w:t>
      </w:r>
    </w:p>
  </w:footnote>
  <w:footnote w:id="8">
    <w:p w:rsidR="004363CD" w:rsidRPr="003365E0" w:rsidRDefault="004363CD">
      <w:pPr>
        <w:pStyle w:val="FootnoteText"/>
      </w:pPr>
      <w:r>
        <w:rPr>
          <w:rStyle w:val="FootnoteReference"/>
        </w:rPr>
        <w:footnoteRef/>
      </w:r>
      <w:r>
        <w:t xml:space="preserve"> Before version 1.23, IVML required parenthesis around a version restriction and supported a limited form of expressions. Since version 1.23, IVML supports complex expressions similar to constraints. Further versions will extend these capabilities.</w:t>
      </w:r>
    </w:p>
  </w:footnote>
  <w:footnote w:id="9">
    <w:p w:rsidR="004363CD" w:rsidRPr="005C0C8B" w:rsidRDefault="004363CD" w:rsidP="004363CD">
      <w:pPr>
        <w:pStyle w:val="FootnoteText"/>
        <w:rPr>
          <w:ins w:id="1329" w:author="Holger Eichelberger" w:date="2015-09-14T17:02:00Z"/>
        </w:rPr>
      </w:pPr>
      <w:ins w:id="1330" w:author="Holger Eichelberger" w:date="2015-09-14T17:02:00Z">
        <w:r>
          <w:rPr>
            <w:rStyle w:val="FootnoteReference"/>
          </w:rPr>
          <w:footnoteRef/>
        </w:r>
        <w:r>
          <w:t xml:space="preserve"> A decision variable declaration which defines a default value is semantically equivalent to a decision variable declaration without default value and a subsequent default assignment (somewhere) in the same model.</w:t>
        </w:r>
      </w:ins>
    </w:p>
  </w:footnote>
  <w:footnote w:id="10">
    <w:p w:rsidR="004363CD" w:rsidRPr="00B74EEC" w:rsidDel="00410D02" w:rsidRDefault="004363CD" w:rsidP="009B6D2D">
      <w:pPr>
        <w:pStyle w:val="FootnoteText"/>
        <w:rPr>
          <w:del w:id="1400" w:author="Holger Eichelberger" w:date="2015-09-14T17:17:00Z"/>
        </w:rPr>
      </w:pPr>
      <w:del w:id="1401" w:author="Holger Eichelberger" w:date="2015-09-14T17:17:00Z">
        <w:r w:rsidDel="00410D02">
          <w:rPr>
            <w:rStyle w:val="FootnoteReference"/>
          </w:rPr>
          <w:footnoteRef/>
        </w:r>
        <w:r w:rsidDel="00410D02">
          <w:delText xml:space="preserve"> </w:delText>
        </w:r>
        <w:r w:rsidRPr="00B74EEC" w:rsidDel="00410D02">
          <w:delText xml:space="preserve">This is due to technical restrictions realizing </w:delText>
        </w:r>
        <w:r w:rsidDel="00410D02">
          <w:delText>IVML with Xtext.</w:delText>
        </w:r>
      </w:del>
    </w:p>
  </w:footnote>
  <w:footnote w:id="11">
    <w:p w:rsidR="00410D02" w:rsidRPr="00B74EEC" w:rsidRDefault="00410D02" w:rsidP="00410D02">
      <w:pPr>
        <w:pStyle w:val="FootnoteText"/>
        <w:rPr>
          <w:ins w:id="1407" w:author="Holger Eichelberger" w:date="2015-09-14T17:17:00Z"/>
        </w:rPr>
      </w:pPr>
      <w:ins w:id="1408" w:author="Holger Eichelberger" w:date="2015-09-14T17:17:00Z">
        <w:r>
          <w:rPr>
            <w:rStyle w:val="FootnoteReference"/>
          </w:rPr>
          <w:footnoteRef/>
        </w:r>
        <w:r>
          <w:t xml:space="preserve"> </w:t>
        </w:r>
        <w:r w:rsidRPr="00B74EEC">
          <w:t xml:space="preserve">This is due to technical restrictions realizing </w:t>
        </w:r>
        <w:r>
          <w:t>IVML with Xtext.</w:t>
        </w:r>
      </w:ins>
    </w:p>
  </w:footnote>
  <w:footnote w:id="12">
    <w:p w:rsidR="004363CD" w:rsidRPr="00941401" w:rsidRDefault="004363CD" w:rsidP="00876156">
      <w:pPr>
        <w:pStyle w:val="FootnoteText"/>
      </w:pPr>
      <w:r>
        <w:rPr>
          <w:rStyle w:val="FootnoteReference"/>
        </w:rPr>
        <w:footnoteRef/>
      </w:r>
      <w:r>
        <w:t xml:space="preserve"> Actually, this is in preparation.</w:t>
      </w:r>
    </w:p>
  </w:footnote>
  <w:footnote w:id="13">
    <w:p w:rsidR="004363CD" w:rsidRPr="00D54841" w:rsidRDefault="004363CD">
      <w:pPr>
        <w:pStyle w:val="FootnoteText"/>
      </w:pPr>
      <w:r>
        <w:rPr>
          <w:rStyle w:val="FootnoteReference"/>
        </w:rPr>
        <w:footnoteRef/>
      </w:r>
      <w:r>
        <w:t xml:space="preserve"> Since IVML has no BigInteger implementation, the result will be between </w:t>
      </w:r>
      <w:r w:rsidRPr="00D54841">
        <w:t>-2147483648</w:t>
      </w:r>
      <w:r>
        <w:t xml:space="preserve"> and </w:t>
      </w:r>
      <w:r w:rsidRPr="00D54841">
        <w:t>2147483647</w:t>
      </w:r>
      <w:r>
        <w:t xml:space="preserve"> (see Section </w:t>
      </w:r>
      <w:r w:rsidR="00CA1915">
        <w:fldChar w:fldCharType="begin"/>
      </w:r>
      <w:r>
        <w:instrText xml:space="preserve"> REF _Ref395099821 \r \h </w:instrText>
      </w:r>
      <w:r w:rsidR="00CA1915">
        <w:fldChar w:fldCharType="separate"/>
      </w:r>
      <w:r>
        <w:t>3.5.2</w:t>
      </w:r>
      <w:r w:rsidR="00CA1915">
        <w:fldChar w:fldCharType="end"/>
      </w:r>
      <w:r>
        <w:t xml:space="preserve"> for more details). </w:t>
      </w:r>
    </w:p>
  </w:footnote>
  <w:footnote w:id="14">
    <w:p w:rsidR="004363CD" w:rsidRPr="00216805" w:rsidRDefault="004363CD">
      <w:pPr>
        <w:pStyle w:val="FootnoteText"/>
      </w:pPr>
      <w:r>
        <w:rPr>
          <w:rStyle w:val="FootnoteReference"/>
        </w:rPr>
        <w:footnoteRef/>
      </w:r>
      <w:r>
        <w:t xml:space="preserve"> The Boolean return type is required as stand-alone constraints must be of Boolean type. The result of an assignment operation is always </w:t>
      </w:r>
      <w:r w:rsidRPr="005D7CD2">
        <w:rPr>
          <w:rFonts w:ascii="Courier New" w:hAnsi="Courier New" w:cs="Courier New"/>
        </w:rPr>
        <w:t>true</w:t>
      </w:r>
      <w:r>
        <w:t>.</w:t>
      </w:r>
    </w:p>
  </w:footnote>
  <w:footnote w:id="15">
    <w:p w:rsidR="004363CD" w:rsidRPr="008F07C1" w:rsidDel="000F3A53" w:rsidRDefault="004363CD">
      <w:pPr>
        <w:pStyle w:val="FootnoteText"/>
        <w:rPr>
          <w:del w:id="1595" w:author="Holger Eichelberger" w:date="2015-08-10T17:42:00Z"/>
        </w:rPr>
      </w:pPr>
      <w:del w:id="1596" w:author="Holger Eichelberger" w:date="2015-08-10T17:42:00Z">
        <w:r w:rsidDel="000F3A53">
          <w:rPr>
            <w:rStyle w:val="FootnoteReference"/>
          </w:rPr>
          <w:footnoteRef/>
        </w:r>
        <w:r w:rsidDel="000F3A53">
          <w:delText xml:space="preserve"> </w:delText>
        </w:r>
        <w:r w:rsidRPr="009F0CF7" w:rsidDel="000F3A53">
          <w:delText>The experimental E</w:delText>
        </w:r>
        <w:r w:rsidDel="000F3A53">
          <w:delText>ASy reasoner support (also called SSE reasoner) is currently an optional add-on that can be installed via the experimental feature. Using the experimental reasoner instead of the (currently default) Drools reasoner requires a change of the active reasoner in Window|Preferences|EASy-Producer|Reasoners (select SSE reasoner, set as active). We expect that the SSE reasoner becomes the default reasoner in one of the next versions.</w:delText>
        </w:r>
      </w:del>
    </w:p>
  </w:footnote>
  <w:footnote w:id="16">
    <w:p w:rsidR="004363CD" w:rsidRPr="001E1B5E" w:rsidRDefault="004363CD">
      <w:pPr>
        <w:pStyle w:val="FootnoteText"/>
      </w:pPr>
      <w:r>
        <w:rPr>
          <w:rStyle w:val="FootnoteReference"/>
        </w:rPr>
        <w:footnoteRef/>
      </w:r>
      <w:r>
        <w:t xml:space="preserve"> </w:t>
      </w:r>
      <w:r w:rsidRPr="009F0CF7">
        <w:t>Contents is currenty frozen along with the container</w:t>
      </w:r>
      <w:r>
        <w:t xml:space="preserve"> without deeply considering but expressions</w:t>
      </w:r>
      <w:r w:rsidRPr="009F0CF7">
        <w:t>.</w:t>
      </w:r>
    </w:p>
  </w:footnote>
  <w:footnote w:id="17">
    <w:p w:rsidR="004363CD" w:rsidRPr="00FB7EAA" w:rsidRDefault="004363CD">
      <w:pPr>
        <w:pStyle w:val="FootnoteText"/>
      </w:pPr>
      <w:r>
        <w:rPr>
          <w:rStyle w:val="FootnoteReference"/>
        </w:rPr>
        <w:footnoteRef/>
      </w:r>
      <w:r>
        <w:t xml:space="preserve"> In development.</w:t>
      </w:r>
    </w:p>
  </w:footnote>
  <w:footnote w:id="18">
    <w:p w:rsidR="004363CD" w:rsidRPr="000F5893" w:rsidRDefault="004363CD">
      <w:pPr>
        <w:pStyle w:val="FootnoteText"/>
      </w:pPr>
      <w:r>
        <w:rPr>
          <w:rStyle w:val="FootnoteReference"/>
        </w:rPr>
        <w:footnoteRef/>
      </w:r>
      <w:r>
        <w:t xml:space="preserve"> http://</w:t>
      </w:r>
      <w:r w:rsidRPr="005E7EA1">
        <w:rPr>
          <w:iCs/>
        </w:rPr>
        <w:t>www.eclipse.org/</w:t>
      </w:r>
      <w:r w:rsidRPr="005E7EA1">
        <w:rPr>
          <w:bCs/>
          <w:iCs/>
        </w:rPr>
        <w:t>Xtext</w:t>
      </w:r>
      <w:r w:rsidRPr="005E7EA1">
        <w:rPr>
          <w:iCs/>
        </w:rPr>
        <w:t>/</w:t>
      </w:r>
    </w:p>
  </w:footnote>
  <w:footnote w:id="19">
    <w:p w:rsidR="004363CD" w:rsidRPr="000F5893" w:rsidRDefault="004363CD">
      <w:pPr>
        <w:pStyle w:val="FootnoteText"/>
      </w:pPr>
      <w:r>
        <w:rPr>
          <w:rStyle w:val="FootnoteReference"/>
        </w:rPr>
        <w:footnoteRef/>
      </w:r>
      <w:r>
        <w:t xml:space="preserve"> http://www.antlr.org</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Pr="00360145" w:rsidRDefault="004363CD" w:rsidP="00BE548F">
    <w:pPr>
      <w:pStyle w:val="Header"/>
      <w:jc w:val="right"/>
      <w:rPr>
        <w:lang w:val="en-US"/>
      </w:rPr>
    </w:pPr>
    <w:r w:rsidRPr="00360145">
      <w:rPr>
        <w:lang w:val="en-US"/>
      </w:rPr>
      <w:t>IVML Language Specification</w:t>
    </w:r>
  </w:p>
  <w:p w:rsidR="004363CD" w:rsidRDefault="00CA1915" w:rsidP="00BE548F">
    <w:pPr>
      <w:pStyle w:val="Header"/>
    </w:pPr>
    <w:r>
      <w:rPr>
        <w:noProof/>
      </w:rPr>
      <w:pict>
        <v:line id="Line 6" o:spid="_x0000_s2050" style="position:absolute;left:0;text-align:left;flip:y;z-index:251657216;visibility:visible;mso-wrap-distance-top:-6e-5mm;mso-wrap-distance-bottom:-6e-5mm" from="0,4.8pt" to="414pt,4.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"/>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363CD" w:rsidRDefault="004363CD">
    <w:pPr>
      <w:pStyle w:val="Header"/>
    </w:pPr>
    <w:r>
      <w:t>_____________________________________________________________________</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E1EBCA6"/>
    <w:lvl w:ilvl="0">
      <w:start w:val="1"/>
      <w:numFmt w:val="decimal"/>
      <w:lvlText w:val="%1."/>
      <w:lvlJc w:val="left"/>
      <w:pPr>
        <w:tabs>
          <w:tab w:val="num" w:pos="1492"/>
        </w:tabs>
        <w:ind w:left="1492" w:hanging="360"/>
      </w:pPr>
    </w:lvl>
  </w:abstractNum>
  <w:abstractNum w:abstractNumId="1">
    <w:nsid w:val="FFFFFF7D"/>
    <w:multiLevelType w:val="singleLevel"/>
    <w:tmpl w:val="21E494C8"/>
    <w:lvl w:ilvl="0">
      <w:start w:val="1"/>
      <w:numFmt w:val="decimal"/>
      <w:lvlText w:val="%1."/>
      <w:lvlJc w:val="left"/>
      <w:pPr>
        <w:tabs>
          <w:tab w:val="num" w:pos="1209"/>
        </w:tabs>
        <w:ind w:left="1209" w:hanging="360"/>
      </w:pPr>
    </w:lvl>
  </w:abstractNum>
  <w:abstractNum w:abstractNumId="2">
    <w:nsid w:val="FFFFFF7E"/>
    <w:multiLevelType w:val="singleLevel"/>
    <w:tmpl w:val="5000A254"/>
    <w:lvl w:ilvl="0">
      <w:start w:val="1"/>
      <w:numFmt w:val="decimal"/>
      <w:lvlText w:val="%1."/>
      <w:lvlJc w:val="left"/>
      <w:pPr>
        <w:tabs>
          <w:tab w:val="num" w:pos="926"/>
        </w:tabs>
        <w:ind w:left="926" w:hanging="360"/>
      </w:pPr>
    </w:lvl>
  </w:abstractNum>
  <w:abstractNum w:abstractNumId="3">
    <w:nsid w:val="FFFFFF7F"/>
    <w:multiLevelType w:val="singleLevel"/>
    <w:tmpl w:val="8BACC4B8"/>
    <w:lvl w:ilvl="0">
      <w:start w:val="1"/>
      <w:numFmt w:val="decimal"/>
      <w:lvlText w:val="%1."/>
      <w:lvlJc w:val="left"/>
      <w:pPr>
        <w:tabs>
          <w:tab w:val="num" w:pos="643"/>
        </w:tabs>
        <w:ind w:left="643" w:hanging="360"/>
      </w:pPr>
    </w:lvl>
  </w:abstractNum>
  <w:abstractNum w:abstractNumId="4">
    <w:nsid w:val="FFFFFF80"/>
    <w:multiLevelType w:val="singleLevel"/>
    <w:tmpl w:val="45A8BAB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89ACF95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31C3AA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3960965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F54B8F8"/>
    <w:lvl w:ilvl="0">
      <w:start w:val="1"/>
      <w:numFmt w:val="decimal"/>
      <w:lvlText w:val="%1."/>
      <w:lvlJc w:val="left"/>
      <w:pPr>
        <w:tabs>
          <w:tab w:val="num" w:pos="360"/>
        </w:tabs>
        <w:ind w:left="360" w:hanging="360"/>
      </w:pPr>
    </w:lvl>
  </w:abstractNum>
  <w:abstractNum w:abstractNumId="9">
    <w:nsid w:val="FFFFFF89"/>
    <w:multiLevelType w:val="singleLevel"/>
    <w:tmpl w:val="B1B26684"/>
    <w:lvl w:ilvl="0">
      <w:start w:val="1"/>
      <w:numFmt w:val="bullet"/>
      <w:lvlText w:val=""/>
      <w:lvlJc w:val="left"/>
      <w:pPr>
        <w:tabs>
          <w:tab w:val="num" w:pos="360"/>
        </w:tabs>
        <w:ind w:left="360" w:hanging="360"/>
      </w:pPr>
      <w:rPr>
        <w:rFonts w:ascii="Symbol" w:hAnsi="Symbol" w:hint="default"/>
      </w:rPr>
    </w:lvl>
  </w:abstractNum>
  <w:abstractNum w:abstractNumId="10">
    <w:nsid w:val="004501D9"/>
    <w:multiLevelType w:val="hybridMultilevel"/>
    <w:tmpl w:val="32D437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33E7F34"/>
    <w:multiLevelType w:val="hybridMultilevel"/>
    <w:tmpl w:val="DAEAED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04BB39B8"/>
    <w:multiLevelType w:val="hybridMultilevel"/>
    <w:tmpl w:val="1AD4A2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B3656F3"/>
    <w:multiLevelType w:val="multilevel"/>
    <w:tmpl w:val="4734FC4A"/>
    <w:lvl w:ilvl="0">
      <w:start w:val="1"/>
      <w:numFmt w:val="decimal"/>
      <w:pStyle w:val="Heading1"/>
      <w:lvlText w:val="%1"/>
      <w:lvlJc w:val="left"/>
      <w:pPr>
        <w:tabs>
          <w:tab w:val="num" w:pos="792"/>
        </w:tabs>
        <w:ind w:left="792" w:hanging="432"/>
      </w:pPr>
    </w:lvl>
    <w:lvl w:ilvl="1">
      <w:start w:val="1"/>
      <w:numFmt w:val="decimal"/>
      <w:pStyle w:val="Heading2"/>
      <w:lvlText w:val="%1.%2"/>
      <w:lvlJc w:val="left"/>
      <w:pPr>
        <w:tabs>
          <w:tab w:val="num" w:pos="936"/>
        </w:tabs>
        <w:ind w:left="936" w:hanging="576"/>
      </w:pPr>
    </w:lvl>
    <w:lvl w:ilvl="2">
      <w:start w:val="1"/>
      <w:numFmt w:val="decimal"/>
      <w:pStyle w:val="Heading3"/>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pStyle w:val="Heading7"/>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abstractNum w:abstractNumId="14">
    <w:nsid w:val="0B771823"/>
    <w:multiLevelType w:val="hybridMultilevel"/>
    <w:tmpl w:val="51269A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C694C11"/>
    <w:multiLevelType w:val="hybridMultilevel"/>
    <w:tmpl w:val="828CAA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0CBC3CE5"/>
    <w:multiLevelType w:val="hybridMultilevel"/>
    <w:tmpl w:val="B8CC16F0"/>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0D034EA0"/>
    <w:multiLevelType w:val="hybridMultilevel"/>
    <w:tmpl w:val="4EF227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0D6A50E4"/>
    <w:multiLevelType w:val="hybridMultilevel"/>
    <w:tmpl w:val="F252ED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0D8732B7"/>
    <w:multiLevelType w:val="hybridMultilevel"/>
    <w:tmpl w:val="C3C63C4A"/>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0E2B4020"/>
    <w:multiLevelType w:val="hybridMultilevel"/>
    <w:tmpl w:val="81B2E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0F4A45F0"/>
    <w:multiLevelType w:val="hybridMultilevel"/>
    <w:tmpl w:val="BA4437F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0FEA430F"/>
    <w:multiLevelType w:val="multilevel"/>
    <w:tmpl w:val="5E30CD22"/>
    <w:name w:val="appendixA.1.1"/>
    <w:lvl w:ilvl="0">
      <w:start w:val="1"/>
      <w:numFmt w:val="upperLetter"/>
      <w:pStyle w:val="Appendix"/>
      <w:lvlText w:val="%1"/>
      <w:lvlJc w:val="left"/>
      <w:pPr>
        <w:ind w:left="794" w:hanging="794"/>
      </w:pPr>
      <w:rPr>
        <w:rFonts w:hint="default"/>
      </w:rPr>
    </w:lvl>
    <w:lvl w:ilvl="1">
      <w:start w:val="1"/>
      <w:numFmt w:val="decimal"/>
      <w:pStyle w:val="Appendix2"/>
      <w:lvlText w:val="%1.%2"/>
      <w:lvlJc w:val="left"/>
      <w:pPr>
        <w:ind w:left="936" w:hanging="936"/>
      </w:pPr>
      <w:rPr>
        <w:rFonts w:hint="default"/>
      </w:rPr>
    </w:lvl>
    <w:lvl w:ilvl="2">
      <w:start w:val="1"/>
      <w:numFmt w:val="decimal"/>
      <w:pStyle w:val="Appendix3"/>
      <w:lvlText w:val="%1.%2.%3"/>
      <w:lvlJc w:val="left"/>
      <w:pPr>
        <w:ind w:left="1077" w:hanging="107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nsid w:val="11384008"/>
    <w:multiLevelType w:val="hybridMultilevel"/>
    <w:tmpl w:val="6944C8B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13B5345D"/>
    <w:multiLevelType w:val="hybridMultilevel"/>
    <w:tmpl w:val="2F2C16D6"/>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148E4B7F"/>
    <w:multiLevelType w:val="hybridMultilevel"/>
    <w:tmpl w:val="4AF2A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19673663"/>
    <w:multiLevelType w:val="hybridMultilevel"/>
    <w:tmpl w:val="68F02D70"/>
    <w:lvl w:ilvl="0" w:tplc="D57EDB94">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1C76101A"/>
    <w:multiLevelType w:val="hybridMultilevel"/>
    <w:tmpl w:val="F57AE83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nsid w:val="1D3C36BF"/>
    <w:multiLevelType w:val="hybridMultilevel"/>
    <w:tmpl w:val="E59089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1D796FBE"/>
    <w:multiLevelType w:val="hybridMultilevel"/>
    <w:tmpl w:val="55F06B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1EF423F6"/>
    <w:multiLevelType w:val="hybridMultilevel"/>
    <w:tmpl w:val="7F30BC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nsid w:val="202F73BF"/>
    <w:multiLevelType w:val="hybridMultilevel"/>
    <w:tmpl w:val="D57452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EC3EC664">
      <w:numFmt w:val="bullet"/>
      <w:lvlText w:val="•"/>
      <w:lvlJc w:val="left"/>
      <w:pPr>
        <w:ind w:left="2160" w:hanging="360"/>
      </w:pPr>
      <w:rPr>
        <w:rFonts w:ascii="Calibri" w:eastAsia="Times New Roman" w:hAnsi="Calibri" w:cs="Calibri"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21D23108"/>
    <w:multiLevelType w:val="hybridMultilevel"/>
    <w:tmpl w:val="7D2C72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nsid w:val="22F544DD"/>
    <w:multiLevelType w:val="hybridMultilevel"/>
    <w:tmpl w:val="ED684C8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nsid w:val="240918F6"/>
    <w:multiLevelType w:val="hybridMultilevel"/>
    <w:tmpl w:val="924861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24436A39"/>
    <w:multiLevelType w:val="hybridMultilevel"/>
    <w:tmpl w:val="B3E852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24517656"/>
    <w:multiLevelType w:val="hybridMultilevel"/>
    <w:tmpl w:val="194AA8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nsid w:val="24B452DF"/>
    <w:multiLevelType w:val="hybridMultilevel"/>
    <w:tmpl w:val="D706B8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nsid w:val="25515964"/>
    <w:multiLevelType w:val="hybridMultilevel"/>
    <w:tmpl w:val="1F72C59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nsid w:val="260E162A"/>
    <w:multiLevelType w:val="hybridMultilevel"/>
    <w:tmpl w:val="054819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267E6230"/>
    <w:multiLevelType w:val="hybridMultilevel"/>
    <w:tmpl w:val="1CFC5F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nsid w:val="27162AD8"/>
    <w:multiLevelType w:val="hybridMultilevel"/>
    <w:tmpl w:val="AFA6E290"/>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nsid w:val="27645401"/>
    <w:multiLevelType w:val="hybridMultilevel"/>
    <w:tmpl w:val="F230A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nsid w:val="29013E36"/>
    <w:multiLevelType w:val="hybridMultilevel"/>
    <w:tmpl w:val="A1140A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2A4A1752"/>
    <w:multiLevelType w:val="hybridMultilevel"/>
    <w:tmpl w:val="8FE48A2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45">
    <w:nsid w:val="2B982713"/>
    <w:multiLevelType w:val="hybridMultilevel"/>
    <w:tmpl w:val="71A684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6">
    <w:nsid w:val="2E6876DF"/>
    <w:multiLevelType w:val="hybridMultilevel"/>
    <w:tmpl w:val="22EE57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nsid w:val="2F046E64"/>
    <w:multiLevelType w:val="hybridMultilevel"/>
    <w:tmpl w:val="A836A4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8">
    <w:nsid w:val="30DC325A"/>
    <w:multiLevelType w:val="hybridMultilevel"/>
    <w:tmpl w:val="E612D0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9">
    <w:nsid w:val="35153760"/>
    <w:multiLevelType w:val="hybridMultilevel"/>
    <w:tmpl w:val="4EA47F1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0">
    <w:nsid w:val="362B3F6D"/>
    <w:multiLevelType w:val="hybridMultilevel"/>
    <w:tmpl w:val="DCB001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1">
    <w:nsid w:val="36D670B9"/>
    <w:multiLevelType w:val="hybridMultilevel"/>
    <w:tmpl w:val="88DCC11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2">
    <w:nsid w:val="39EC47EF"/>
    <w:multiLevelType w:val="hybridMultilevel"/>
    <w:tmpl w:val="A8543CC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3">
    <w:nsid w:val="3BD6480E"/>
    <w:multiLevelType w:val="hybridMultilevel"/>
    <w:tmpl w:val="3F342744"/>
    <w:lvl w:ilvl="0" w:tplc="C368EBDC">
      <w:start w:val="1"/>
      <w:numFmt w:val="decimal"/>
      <w:pStyle w:val="RequirementG"/>
      <w:lvlText w:val="G%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4">
    <w:nsid w:val="3C037C8F"/>
    <w:multiLevelType w:val="hybridMultilevel"/>
    <w:tmpl w:val="B80E778C"/>
    <w:lvl w:ilvl="0" w:tplc="41F22B4E">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5">
    <w:nsid w:val="3C682474"/>
    <w:multiLevelType w:val="hybridMultilevel"/>
    <w:tmpl w:val="383CCD2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6">
    <w:nsid w:val="3DBD46DC"/>
    <w:multiLevelType w:val="hybridMultilevel"/>
    <w:tmpl w:val="66122F9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nsid w:val="3E3F37C5"/>
    <w:multiLevelType w:val="hybridMultilevel"/>
    <w:tmpl w:val="9DA2FC7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nsid w:val="404A0748"/>
    <w:multiLevelType w:val="hybridMultilevel"/>
    <w:tmpl w:val="1F60F94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59">
    <w:nsid w:val="40CF7A41"/>
    <w:multiLevelType w:val="hybridMultilevel"/>
    <w:tmpl w:val="CD1C2B7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0">
    <w:nsid w:val="40DD2AD5"/>
    <w:multiLevelType w:val="hybridMultilevel"/>
    <w:tmpl w:val="E974C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1">
    <w:nsid w:val="42AF7F17"/>
    <w:multiLevelType w:val="hybridMultilevel"/>
    <w:tmpl w:val="7DFA6268"/>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2">
    <w:nsid w:val="42CD6E37"/>
    <w:multiLevelType w:val="hybridMultilevel"/>
    <w:tmpl w:val="38C44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3">
    <w:nsid w:val="437D4D1F"/>
    <w:multiLevelType w:val="hybridMultilevel"/>
    <w:tmpl w:val="E9B8FD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4">
    <w:nsid w:val="43C06BBF"/>
    <w:multiLevelType w:val="hybridMultilevel"/>
    <w:tmpl w:val="82CC512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5">
    <w:nsid w:val="43E27485"/>
    <w:multiLevelType w:val="hybridMultilevel"/>
    <w:tmpl w:val="C2D29B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6">
    <w:nsid w:val="44E135A5"/>
    <w:multiLevelType w:val="hybridMultilevel"/>
    <w:tmpl w:val="6D3C1DC4"/>
    <w:lvl w:ilvl="0" w:tplc="04070001">
      <w:start w:val="1"/>
      <w:numFmt w:val="bullet"/>
      <w:lvlText w:val=""/>
      <w:lvlJc w:val="left"/>
      <w:pPr>
        <w:ind w:left="720" w:hanging="360"/>
      </w:pPr>
      <w:rPr>
        <w:rFonts w:ascii="Symbol" w:hAnsi="Symbol" w:hint="default"/>
      </w:rPr>
    </w:lvl>
    <w:lvl w:ilvl="1" w:tplc="E458B492">
      <w:numFmt w:val="bullet"/>
      <w:lvlText w:val=""/>
      <w:lvlJc w:val="left"/>
      <w:pPr>
        <w:ind w:left="1440" w:hanging="360"/>
      </w:pPr>
      <w:rPr>
        <w:rFonts w:ascii="Symbol" w:eastAsia="Times New Roman" w:hAnsi="Symbol" w:cs="Times New Roman" w:hint="default"/>
      </w:rPr>
    </w:lvl>
    <w:lvl w:ilvl="2" w:tplc="3E20ABEA">
      <w:numFmt w:val="bullet"/>
      <w:lvlText w:val="-"/>
      <w:lvlJc w:val="left"/>
      <w:pPr>
        <w:ind w:left="2160" w:hanging="360"/>
      </w:pPr>
      <w:rPr>
        <w:rFonts w:ascii="Calibri" w:eastAsia="Times New Roman" w:hAnsi="Calibri" w:cs="Calibri" w:hint="default"/>
        <w:b/>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7">
    <w:nsid w:val="45934AD9"/>
    <w:multiLevelType w:val="hybridMultilevel"/>
    <w:tmpl w:val="2ECE02B2"/>
    <w:lvl w:ilvl="0" w:tplc="D730EBA2">
      <w:start w:val="1"/>
      <w:numFmt w:val="decimal"/>
      <w:pStyle w:val="RequirementI"/>
      <w:lvlText w:val="I%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8">
    <w:nsid w:val="46462AE9"/>
    <w:multiLevelType w:val="hybridMultilevel"/>
    <w:tmpl w:val="DD64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9">
    <w:nsid w:val="47B06E2F"/>
    <w:multiLevelType w:val="hybridMultilevel"/>
    <w:tmpl w:val="C3B44862"/>
    <w:lvl w:ilvl="0" w:tplc="C666D844">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0">
    <w:nsid w:val="4A43204B"/>
    <w:multiLevelType w:val="hybridMultilevel"/>
    <w:tmpl w:val="171258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1">
    <w:nsid w:val="4C121BD5"/>
    <w:multiLevelType w:val="hybridMultilevel"/>
    <w:tmpl w:val="C6FC6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2">
    <w:nsid w:val="4D8817F6"/>
    <w:multiLevelType w:val="hybridMultilevel"/>
    <w:tmpl w:val="ED9AE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3">
    <w:nsid w:val="50B025EE"/>
    <w:multiLevelType w:val="hybridMultilevel"/>
    <w:tmpl w:val="A9F6EF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4">
    <w:nsid w:val="5324536C"/>
    <w:multiLevelType w:val="hybridMultilevel"/>
    <w:tmpl w:val="189092B4"/>
    <w:lvl w:ilvl="0" w:tplc="04070011">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5">
    <w:nsid w:val="55CB0C92"/>
    <w:multiLevelType w:val="hybridMultilevel"/>
    <w:tmpl w:val="ED30CA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6">
    <w:nsid w:val="56BC3BAC"/>
    <w:multiLevelType w:val="hybridMultilevel"/>
    <w:tmpl w:val="0A2226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7">
    <w:nsid w:val="57AF0DA1"/>
    <w:multiLevelType w:val="hybridMultilevel"/>
    <w:tmpl w:val="0510A58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8">
    <w:nsid w:val="57F515D2"/>
    <w:multiLevelType w:val="hybridMultilevel"/>
    <w:tmpl w:val="BCAC8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79">
    <w:nsid w:val="5A7335D3"/>
    <w:multiLevelType w:val="hybridMultilevel"/>
    <w:tmpl w:val="07ACBF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C74AE2D6">
      <w:start w:val="10"/>
      <w:numFmt w:val="bullet"/>
      <w:lvlText w:val=""/>
      <w:lvlJc w:val="left"/>
      <w:pPr>
        <w:ind w:left="2880" w:hanging="360"/>
      </w:pPr>
      <w:rPr>
        <w:rFonts w:ascii="Wingdings" w:eastAsia="Times New Roman" w:hAnsi="Wingdings" w:cs="Times New Roman"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0">
    <w:nsid w:val="5B440631"/>
    <w:multiLevelType w:val="hybridMultilevel"/>
    <w:tmpl w:val="5BC4DA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1">
    <w:nsid w:val="5CFF6C7C"/>
    <w:multiLevelType w:val="hybridMultilevel"/>
    <w:tmpl w:val="61CC2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2">
    <w:nsid w:val="61AF51D3"/>
    <w:multiLevelType w:val="hybridMultilevel"/>
    <w:tmpl w:val="86087F08"/>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3">
    <w:nsid w:val="61BA78DC"/>
    <w:multiLevelType w:val="hybridMultilevel"/>
    <w:tmpl w:val="19E81A70"/>
    <w:lvl w:ilvl="0" w:tplc="9BF464BA">
      <w:start w:val="1"/>
      <w:numFmt w:val="decimal"/>
      <w:lvlText w:val="S%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4">
    <w:nsid w:val="628D7DD8"/>
    <w:multiLevelType w:val="hybridMultilevel"/>
    <w:tmpl w:val="51302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5">
    <w:nsid w:val="62F93C03"/>
    <w:multiLevelType w:val="hybridMultilevel"/>
    <w:tmpl w:val="BA98F33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start w:val="1"/>
      <w:numFmt w:val="bullet"/>
      <w:lvlText w:val="o"/>
      <w:lvlJc w:val="left"/>
      <w:pPr>
        <w:ind w:left="3240" w:hanging="360"/>
      </w:pPr>
      <w:rPr>
        <w:rFonts w:ascii="Courier New" w:hAnsi="Courier New" w:cs="Courier New" w:hint="default"/>
      </w:rPr>
    </w:lvl>
    <w:lvl w:ilvl="5" w:tplc="04070005">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6">
    <w:nsid w:val="647B0B79"/>
    <w:multiLevelType w:val="hybridMultilevel"/>
    <w:tmpl w:val="CB423DA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87">
    <w:nsid w:val="673078A4"/>
    <w:multiLevelType w:val="hybridMultilevel"/>
    <w:tmpl w:val="DD84D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8">
    <w:nsid w:val="68C94386"/>
    <w:multiLevelType w:val="hybridMultilevel"/>
    <w:tmpl w:val="BAF49FF2"/>
    <w:lvl w:ilvl="0" w:tplc="3B00EFDC">
      <w:start w:val="1"/>
      <w:numFmt w:val="decimal"/>
      <w:lvlText w:val="G%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9">
    <w:nsid w:val="69D42654"/>
    <w:multiLevelType w:val="hybridMultilevel"/>
    <w:tmpl w:val="1F36CD6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0">
    <w:nsid w:val="6B282D24"/>
    <w:multiLevelType w:val="hybridMultilevel"/>
    <w:tmpl w:val="E038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1">
    <w:nsid w:val="6C4F551D"/>
    <w:multiLevelType w:val="hybridMultilevel"/>
    <w:tmpl w:val="17D6C1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2">
    <w:nsid w:val="6CA5384F"/>
    <w:multiLevelType w:val="hybridMultilevel"/>
    <w:tmpl w:val="FCFE6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3">
    <w:nsid w:val="6CE67274"/>
    <w:multiLevelType w:val="hybridMultilevel"/>
    <w:tmpl w:val="16E0F73C"/>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4">
    <w:nsid w:val="6D496B5B"/>
    <w:multiLevelType w:val="hybridMultilevel"/>
    <w:tmpl w:val="A472595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5">
    <w:nsid w:val="6D675A44"/>
    <w:multiLevelType w:val="hybridMultilevel"/>
    <w:tmpl w:val="35208A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6">
    <w:nsid w:val="6DE36C10"/>
    <w:multiLevelType w:val="hybridMultilevel"/>
    <w:tmpl w:val="FC783F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7">
    <w:nsid w:val="6EFE51D7"/>
    <w:multiLevelType w:val="hybridMultilevel"/>
    <w:tmpl w:val="4588F1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8">
    <w:nsid w:val="6F184405"/>
    <w:multiLevelType w:val="hybridMultilevel"/>
    <w:tmpl w:val="6F520662"/>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99">
    <w:nsid w:val="6F8040A8"/>
    <w:multiLevelType w:val="hybridMultilevel"/>
    <w:tmpl w:val="47D2C25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0">
    <w:nsid w:val="711B70D4"/>
    <w:multiLevelType w:val="hybridMultilevel"/>
    <w:tmpl w:val="735C1F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1">
    <w:nsid w:val="745251FB"/>
    <w:multiLevelType w:val="hybridMultilevel"/>
    <w:tmpl w:val="A044C208"/>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2">
    <w:nsid w:val="75B57BF7"/>
    <w:multiLevelType w:val="hybridMultilevel"/>
    <w:tmpl w:val="16E48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3">
    <w:nsid w:val="761A01EA"/>
    <w:multiLevelType w:val="hybridMultilevel"/>
    <w:tmpl w:val="40FC833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4">
    <w:nsid w:val="7668396C"/>
    <w:multiLevelType w:val="hybridMultilevel"/>
    <w:tmpl w:val="24AE6E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5">
    <w:nsid w:val="77042BE1"/>
    <w:multiLevelType w:val="hybridMultilevel"/>
    <w:tmpl w:val="3286B642"/>
    <w:lvl w:ilvl="0" w:tplc="DD00D4FA">
      <w:start w:val="1"/>
      <w:numFmt w:val="bullet"/>
      <w:lvlText w:val="-"/>
      <w:lvlJc w:val="left"/>
      <w:pPr>
        <w:ind w:left="720" w:hanging="360"/>
      </w:pPr>
      <w:rPr>
        <w:rFonts w:ascii="Calibri" w:eastAsia="Times New Roman"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6">
    <w:nsid w:val="78884F7C"/>
    <w:multiLevelType w:val="hybridMultilevel"/>
    <w:tmpl w:val="39641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7">
    <w:nsid w:val="78DB4476"/>
    <w:multiLevelType w:val="hybridMultilevel"/>
    <w:tmpl w:val="26A4DD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8">
    <w:nsid w:val="78F35923"/>
    <w:multiLevelType w:val="hybridMultilevel"/>
    <w:tmpl w:val="DED2D056"/>
    <w:lvl w:ilvl="0" w:tplc="04070001">
      <w:start w:val="1"/>
      <w:numFmt w:val="bullet"/>
      <w:lvlText w:val=""/>
      <w:lvlJc w:val="left"/>
      <w:pPr>
        <w:ind w:left="1287" w:hanging="360"/>
      </w:pPr>
      <w:rPr>
        <w:rFonts w:ascii="Symbol" w:hAnsi="Symbol" w:hint="default"/>
      </w:rPr>
    </w:lvl>
    <w:lvl w:ilvl="1" w:tplc="04070003" w:tentative="1">
      <w:start w:val="1"/>
      <w:numFmt w:val="bullet"/>
      <w:lvlText w:val="o"/>
      <w:lvlJc w:val="left"/>
      <w:pPr>
        <w:ind w:left="2007" w:hanging="360"/>
      </w:pPr>
      <w:rPr>
        <w:rFonts w:ascii="Courier New" w:hAnsi="Courier New" w:cs="Courier New" w:hint="default"/>
      </w:rPr>
    </w:lvl>
    <w:lvl w:ilvl="2" w:tplc="04070005" w:tentative="1">
      <w:start w:val="1"/>
      <w:numFmt w:val="bullet"/>
      <w:lvlText w:val=""/>
      <w:lvlJc w:val="left"/>
      <w:pPr>
        <w:ind w:left="2727" w:hanging="360"/>
      </w:pPr>
      <w:rPr>
        <w:rFonts w:ascii="Wingdings" w:hAnsi="Wingdings" w:hint="default"/>
      </w:rPr>
    </w:lvl>
    <w:lvl w:ilvl="3" w:tplc="04070001" w:tentative="1">
      <w:start w:val="1"/>
      <w:numFmt w:val="bullet"/>
      <w:lvlText w:val=""/>
      <w:lvlJc w:val="left"/>
      <w:pPr>
        <w:ind w:left="3447" w:hanging="360"/>
      </w:pPr>
      <w:rPr>
        <w:rFonts w:ascii="Symbol" w:hAnsi="Symbol" w:hint="default"/>
      </w:rPr>
    </w:lvl>
    <w:lvl w:ilvl="4" w:tplc="04070003" w:tentative="1">
      <w:start w:val="1"/>
      <w:numFmt w:val="bullet"/>
      <w:lvlText w:val="o"/>
      <w:lvlJc w:val="left"/>
      <w:pPr>
        <w:ind w:left="4167" w:hanging="360"/>
      </w:pPr>
      <w:rPr>
        <w:rFonts w:ascii="Courier New" w:hAnsi="Courier New" w:cs="Courier New" w:hint="default"/>
      </w:rPr>
    </w:lvl>
    <w:lvl w:ilvl="5" w:tplc="04070005" w:tentative="1">
      <w:start w:val="1"/>
      <w:numFmt w:val="bullet"/>
      <w:lvlText w:val=""/>
      <w:lvlJc w:val="left"/>
      <w:pPr>
        <w:ind w:left="4887" w:hanging="360"/>
      </w:pPr>
      <w:rPr>
        <w:rFonts w:ascii="Wingdings" w:hAnsi="Wingdings" w:hint="default"/>
      </w:rPr>
    </w:lvl>
    <w:lvl w:ilvl="6" w:tplc="04070001" w:tentative="1">
      <w:start w:val="1"/>
      <w:numFmt w:val="bullet"/>
      <w:lvlText w:val=""/>
      <w:lvlJc w:val="left"/>
      <w:pPr>
        <w:ind w:left="5607" w:hanging="360"/>
      </w:pPr>
      <w:rPr>
        <w:rFonts w:ascii="Symbol" w:hAnsi="Symbol" w:hint="default"/>
      </w:rPr>
    </w:lvl>
    <w:lvl w:ilvl="7" w:tplc="04070003" w:tentative="1">
      <w:start w:val="1"/>
      <w:numFmt w:val="bullet"/>
      <w:lvlText w:val="o"/>
      <w:lvlJc w:val="left"/>
      <w:pPr>
        <w:ind w:left="6327" w:hanging="360"/>
      </w:pPr>
      <w:rPr>
        <w:rFonts w:ascii="Courier New" w:hAnsi="Courier New" w:cs="Courier New" w:hint="default"/>
      </w:rPr>
    </w:lvl>
    <w:lvl w:ilvl="8" w:tplc="04070005" w:tentative="1">
      <w:start w:val="1"/>
      <w:numFmt w:val="bullet"/>
      <w:lvlText w:val=""/>
      <w:lvlJc w:val="left"/>
      <w:pPr>
        <w:ind w:left="7047" w:hanging="360"/>
      </w:pPr>
      <w:rPr>
        <w:rFonts w:ascii="Wingdings" w:hAnsi="Wingdings" w:hint="default"/>
      </w:rPr>
    </w:lvl>
  </w:abstractNum>
  <w:abstractNum w:abstractNumId="109">
    <w:nsid w:val="79336B58"/>
    <w:multiLevelType w:val="hybridMultilevel"/>
    <w:tmpl w:val="C0E6B7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0">
    <w:nsid w:val="79410B50"/>
    <w:multiLevelType w:val="hybridMultilevel"/>
    <w:tmpl w:val="6178991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1">
    <w:nsid w:val="799D44DF"/>
    <w:multiLevelType w:val="hybridMultilevel"/>
    <w:tmpl w:val="CE54E16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2">
    <w:nsid w:val="7B751C5A"/>
    <w:multiLevelType w:val="hybridMultilevel"/>
    <w:tmpl w:val="DFFC527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3">
    <w:nsid w:val="7E487261"/>
    <w:multiLevelType w:val="hybridMultilevel"/>
    <w:tmpl w:val="6136AC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4">
    <w:nsid w:val="7E512BDE"/>
    <w:multiLevelType w:val="hybridMultilevel"/>
    <w:tmpl w:val="722C78B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5">
    <w:nsid w:val="7E5C60CB"/>
    <w:multiLevelType w:val="hybridMultilevel"/>
    <w:tmpl w:val="513CEA9C"/>
    <w:lvl w:ilvl="0" w:tplc="C666D844">
      <w:start w:val="1"/>
      <w:numFmt w:val="decimal"/>
      <w:lvlText w:val="S%1"/>
      <w:lvlJc w:val="left"/>
      <w:pPr>
        <w:ind w:left="1211"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6">
    <w:nsid w:val="7FE541B9"/>
    <w:multiLevelType w:val="hybridMultilevel"/>
    <w:tmpl w:val="9E5260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82"/>
  </w:num>
  <w:num w:numId="3">
    <w:abstractNumId w:val="22"/>
  </w:num>
  <w:num w:numId="4">
    <w:abstractNumId w:val="49"/>
  </w:num>
  <w:num w:numId="5">
    <w:abstractNumId w:val="55"/>
  </w:num>
  <w:num w:numId="6">
    <w:abstractNumId w:val="57"/>
  </w:num>
  <w:num w:numId="7">
    <w:abstractNumId w:val="62"/>
  </w:num>
  <w:num w:numId="8">
    <w:abstractNumId w:val="64"/>
  </w:num>
  <w:num w:numId="9">
    <w:abstractNumId w:val="85"/>
  </w:num>
  <w:num w:numId="10">
    <w:abstractNumId w:val="21"/>
  </w:num>
  <w:num w:numId="11">
    <w:abstractNumId w:val="56"/>
  </w:num>
  <w:num w:numId="12">
    <w:abstractNumId w:val="75"/>
  </w:num>
  <w:num w:numId="13">
    <w:abstractNumId w:val="52"/>
  </w:num>
  <w:num w:numId="14">
    <w:abstractNumId w:val="45"/>
  </w:num>
  <w:num w:numId="15">
    <w:abstractNumId w:val="50"/>
  </w:num>
  <w:num w:numId="16">
    <w:abstractNumId w:val="15"/>
  </w:num>
  <w:num w:numId="17">
    <w:abstractNumId w:val="114"/>
  </w:num>
  <w:num w:numId="18">
    <w:abstractNumId w:val="77"/>
  </w:num>
  <w:num w:numId="19">
    <w:abstractNumId w:val="113"/>
  </w:num>
  <w:num w:numId="20">
    <w:abstractNumId w:val="79"/>
  </w:num>
  <w:num w:numId="21">
    <w:abstractNumId w:val="116"/>
  </w:num>
  <w:num w:numId="22">
    <w:abstractNumId w:val="73"/>
  </w:num>
  <w:num w:numId="23">
    <w:abstractNumId w:val="106"/>
  </w:num>
  <w:num w:numId="24">
    <w:abstractNumId w:val="38"/>
  </w:num>
  <w:num w:numId="25">
    <w:abstractNumId w:val="32"/>
  </w:num>
  <w:num w:numId="26">
    <w:abstractNumId w:val="110"/>
  </w:num>
  <w:num w:numId="27">
    <w:abstractNumId w:val="99"/>
  </w:num>
  <w:num w:numId="28">
    <w:abstractNumId w:val="97"/>
  </w:num>
  <w:num w:numId="29">
    <w:abstractNumId w:val="100"/>
  </w:num>
  <w:num w:numId="30">
    <w:abstractNumId w:val="109"/>
  </w:num>
  <w:num w:numId="31">
    <w:abstractNumId w:val="40"/>
  </w:num>
  <w:num w:numId="32">
    <w:abstractNumId w:val="61"/>
  </w:num>
  <w:num w:numId="33">
    <w:abstractNumId w:val="74"/>
  </w:num>
  <w:num w:numId="34">
    <w:abstractNumId w:val="48"/>
  </w:num>
  <w:num w:numId="35">
    <w:abstractNumId w:val="43"/>
  </w:num>
  <w:num w:numId="36">
    <w:abstractNumId w:val="47"/>
  </w:num>
  <w:num w:numId="37">
    <w:abstractNumId w:val="71"/>
  </w:num>
  <w:num w:numId="38">
    <w:abstractNumId w:val="16"/>
  </w:num>
  <w:num w:numId="39">
    <w:abstractNumId w:val="88"/>
  </w:num>
  <w:num w:numId="40">
    <w:abstractNumId w:val="33"/>
  </w:num>
  <w:num w:numId="41">
    <w:abstractNumId w:val="68"/>
  </w:num>
  <w:num w:numId="42">
    <w:abstractNumId w:val="65"/>
  </w:num>
  <w:num w:numId="43">
    <w:abstractNumId w:val="11"/>
  </w:num>
  <w:num w:numId="44">
    <w:abstractNumId w:val="107"/>
  </w:num>
  <w:num w:numId="45">
    <w:abstractNumId w:val="30"/>
  </w:num>
  <w:num w:numId="46">
    <w:abstractNumId w:val="59"/>
  </w:num>
  <w:num w:numId="47">
    <w:abstractNumId w:val="23"/>
  </w:num>
  <w:num w:numId="48">
    <w:abstractNumId w:val="31"/>
  </w:num>
  <w:num w:numId="49">
    <w:abstractNumId w:val="83"/>
  </w:num>
  <w:num w:numId="50">
    <w:abstractNumId w:val="69"/>
  </w:num>
  <w:num w:numId="51">
    <w:abstractNumId w:val="87"/>
  </w:num>
  <w:num w:numId="52">
    <w:abstractNumId w:val="12"/>
  </w:num>
  <w:num w:numId="53">
    <w:abstractNumId w:val="54"/>
  </w:num>
  <w:num w:numId="54">
    <w:abstractNumId w:val="53"/>
  </w:num>
  <w:num w:numId="55">
    <w:abstractNumId w:val="36"/>
  </w:num>
  <w:num w:numId="56">
    <w:abstractNumId w:val="25"/>
  </w:num>
  <w:num w:numId="57">
    <w:abstractNumId w:val="41"/>
  </w:num>
  <w:num w:numId="58">
    <w:abstractNumId w:val="67"/>
  </w:num>
  <w:num w:numId="59">
    <w:abstractNumId w:val="19"/>
  </w:num>
  <w:num w:numId="60">
    <w:abstractNumId w:val="9"/>
  </w:num>
  <w:num w:numId="61">
    <w:abstractNumId w:val="7"/>
  </w:num>
  <w:num w:numId="62">
    <w:abstractNumId w:val="6"/>
  </w:num>
  <w:num w:numId="63">
    <w:abstractNumId w:val="5"/>
  </w:num>
  <w:num w:numId="64">
    <w:abstractNumId w:val="4"/>
  </w:num>
  <w:num w:numId="65">
    <w:abstractNumId w:val="8"/>
  </w:num>
  <w:num w:numId="66">
    <w:abstractNumId w:val="3"/>
  </w:num>
  <w:num w:numId="67">
    <w:abstractNumId w:val="2"/>
  </w:num>
  <w:num w:numId="68">
    <w:abstractNumId w:val="1"/>
  </w:num>
  <w:num w:numId="69">
    <w:abstractNumId w:val="0"/>
  </w:num>
  <w:num w:numId="70">
    <w:abstractNumId w:val="27"/>
  </w:num>
  <w:num w:numId="71">
    <w:abstractNumId w:val="115"/>
  </w:num>
  <w:num w:numId="72">
    <w:abstractNumId w:val="14"/>
  </w:num>
  <w:num w:numId="73">
    <w:abstractNumId w:val="18"/>
  </w:num>
  <w:num w:numId="74">
    <w:abstractNumId w:val="90"/>
  </w:num>
  <w:num w:numId="75">
    <w:abstractNumId w:val="102"/>
  </w:num>
  <w:num w:numId="76">
    <w:abstractNumId w:val="103"/>
  </w:num>
  <w:num w:numId="77">
    <w:abstractNumId w:val="91"/>
  </w:num>
  <w:num w:numId="78">
    <w:abstractNumId w:val="51"/>
  </w:num>
  <w:num w:numId="79">
    <w:abstractNumId w:val="80"/>
  </w:num>
  <w:num w:numId="80">
    <w:abstractNumId w:val="108"/>
  </w:num>
  <w:num w:numId="81">
    <w:abstractNumId w:val="86"/>
  </w:num>
  <w:num w:numId="82">
    <w:abstractNumId w:val="34"/>
  </w:num>
  <w:num w:numId="83">
    <w:abstractNumId w:val="10"/>
  </w:num>
  <w:num w:numId="84">
    <w:abstractNumId w:val="24"/>
  </w:num>
  <w:num w:numId="85">
    <w:abstractNumId w:val="111"/>
  </w:num>
  <w:num w:numId="86">
    <w:abstractNumId w:val="112"/>
  </w:num>
  <w:num w:numId="87">
    <w:abstractNumId w:val="42"/>
  </w:num>
  <w:num w:numId="88">
    <w:abstractNumId w:val="37"/>
  </w:num>
  <w:num w:numId="8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1"/>
  </w:num>
  <w:num w:numId="91">
    <w:abstractNumId w:val="44"/>
  </w:num>
  <w:num w:numId="92">
    <w:abstractNumId w:val="89"/>
  </w:num>
  <w:num w:numId="93">
    <w:abstractNumId w:val="78"/>
  </w:num>
  <w:num w:numId="94">
    <w:abstractNumId w:val="20"/>
  </w:num>
  <w:num w:numId="95">
    <w:abstractNumId w:val="98"/>
  </w:num>
  <w:num w:numId="96">
    <w:abstractNumId w:val="93"/>
  </w:num>
  <w:num w:numId="97">
    <w:abstractNumId w:val="58"/>
  </w:num>
  <w:num w:numId="98">
    <w:abstractNumId w:val="96"/>
  </w:num>
  <w:num w:numId="99">
    <w:abstractNumId w:val="92"/>
  </w:num>
  <w:num w:numId="100">
    <w:abstractNumId w:val="28"/>
  </w:num>
  <w:num w:numId="101">
    <w:abstractNumId w:val="105"/>
  </w:num>
  <w:num w:numId="102">
    <w:abstractNumId w:val="94"/>
  </w:num>
  <w:num w:numId="103">
    <w:abstractNumId w:val="84"/>
  </w:num>
  <w:num w:numId="104">
    <w:abstractNumId w:val="13"/>
  </w:num>
  <w:num w:numId="105">
    <w:abstractNumId w:val="13"/>
  </w:num>
  <w:num w:numId="106">
    <w:abstractNumId w:val="17"/>
  </w:num>
  <w:num w:numId="107">
    <w:abstractNumId w:val="66"/>
  </w:num>
  <w:num w:numId="108">
    <w:abstractNumId w:val="26"/>
  </w:num>
  <w:num w:numId="109">
    <w:abstractNumId w:val="63"/>
  </w:num>
  <w:num w:numId="110">
    <w:abstractNumId w:val="81"/>
  </w:num>
  <w:num w:numId="111">
    <w:abstractNumId w:val="104"/>
  </w:num>
  <w:num w:numId="112">
    <w:abstractNumId w:val="35"/>
  </w:num>
  <w:num w:numId="113">
    <w:abstractNumId w:val="39"/>
  </w:num>
  <w:num w:numId="114">
    <w:abstractNumId w:val="95"/>
  </w:num>
  <w:num w:numId="115">
    <w:abstractNumId w:val="70"/>
  </w:num>
  <w:num w:numId="116">
    <w:abstractNumId w:val="72"/>
  </w:num>
  <w:num w:numId="117">
    <w:abstractNumId w:val="60"/>
  </w:num>
  <w:num w:numId="118">
    <w:abstractNumId w:val="46"/>
  </w:num>
  <w:num w:numId="119">
    <w:abstractNumId w:val="76"/>
  </w:num>
  <w:num w:numId="120">
    <w:abstractNumId w:val="29"/>
  </w:num>
  <w:numIdMacAtCleanup w:val="1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09"/>
  <w:hyphenationZone w:val="425"/>
  <w:characterSpacingControl w:val="doNotCompress"/>
  <w:hdrShapeDefaults>
    <o:shapedefaults v:ext="edit" spidmax="28674" style="mso-position-horizontal:center;mso-height-percent:200;mso-width-relative:margin;mso-height-relative:margin" fillcolor="white">
      <v:fill color="white"/>
      <v:textbox style="mso-fit-shape-to-text:t"/>
    </o:shapedefaults>
    <o:shapelayout v:ext="edit">
      <o:idmap v:ext="edit" data="2"/>
    </o:shapelayout>
  </w:hdrShapeDefaults>
  <w:footnotePr>
    <w:footnote w:id="-1"/>
    <w:footnote w:id="0"/>
  </w:footnotePr>
  <w:endnotePr>
    <w:endnote w:id="-1"/>
    <w:endnote w:id="0"/>
  </w:endnotePr>
  <w:compat/>
  <w:rsids>
    <w:rsidRoot w:val="00B7557D"/>
    <w:rsid w:val="000007BF"/>
    <w:rsid w:val="00000869"/>
    <w:rsid w:val="00000CFB"/>
    <w:rsid w:val="0000115E"/>
    <w:rsid w:val="000012B2"/>
    <w:rsid w:val="000013A0"/>
    <w:rsid w:val="000013DE"/>
    <w:rsid w:val="00001537"/>
    <w:rsid w:val="000016A4"/>
    <w:rsid w:val="00001703"/>
    <w:rsid w:val="000017C5"/>
    <w:rsid w:val="0000192C"/>
    <w:rsid w:val="00001BAE"/>
    <w:rsid w:val="0000214C"/>
    <w:rsid w:val="00002239"/>
    <w:rsid w:val="000022BE"/>
    <w:rsid w:val="00002672"/>
    <w:rsid w:val="0000276D"/>
    <w:rsid w:val="00002805"/>
    <w:rsid w:val="00002B70"/>
    <w:rsid w:val="00002E0D"/>
    <w:rsid w:val="00002FA6"/>
    <w:rsid w:val="000032F6"/>
    <w:rsid w:val="00003997"/>
    <w:rsid w:val="000046EA"/>
    <w:rsid w:val="00004B18"/>
    <w:rsid w:val="00004B52"/>
    <w:rsid w:val="00005298"/>
    <w:rsid w:val="00005706"/>
    <w:rsid w:val="00005D08"/>
    <w:rsid w:val="000060C5"/>
    <w:rsid w:val="000063EC"/>
    <w:rsid w:val="0000679C"/>
    <w:rsid w:val="00006D53"/>
    <w:rsid w:val="00006E41"/>
    <w:rsid w:val="00006EC9"/>
    <w:rsid w:val="000070DE"/>
    <w:rsid w:val="000074A1"/>
    <w:rsid w:val="000076C7"/>
    <w:rsid w:val="00007D12"/>
    <w:rsid w:val="00007D28"/>
    <w:rsid w:val="00010978"/>
    <w:rsid w:val="00010F88"/>
    <w:rsid w:val="000113ED"/>
    <w:rsid w:val="00011E84"/>
    <w:rsid w:val="00012231"/>
    <w:rsid w:val="000129FA"/>
    <w:rsid w:val="00012CA9"/>
    <w:rsid w:val="0001301B"/>
    <w:rsid w:val="000130FF"/>
    <w:rsid w:val="00013389"/>
    <w:rsid w:val="00013485"/>
    <w:rsid w:val="0001379A"/>
    <w:rsid w:val="000137F4"/>
    <w:rsid w:val="00013CAD"/>
    <w:rsid w:val="00013E4C"/>
    <w:rsid w:val="00013E8C"/>
    <w:rsid w:val="00014280"/>
    <w:rsid w:val="00014943"/>
    <w:rsid w:val="000151AE"/>
    <w:rsid w:val="00015265"/>
    <w:rsid w:val="00015492"/>
    <w:rsid w:val="000158E0"/>
    <w:rsid w:val="00015DA5"/>
    <w:rsid w:val="00015DD8"/>
    <w:rsid w:val="00015E1E"/>
    <w:rsid w:val="00015EB8"/>
    <w:rsid w:val="00016134"/>
    <w:rsid w:val="0001642B"/>
    <w:rsid w:val="00016AE6"/>
    <w:rsid w:val="00017206"/>
    <w:rsid w:val="000176FF"/>
    <w:rsid w:val="000204AB"/>
    <w:rsid w:val="00020B54"/>
    <w:rsid w:val="00020E00"/>
    <w:rsid w:val="00020F1D"/>
    <w:rsid w:val="00020FFE"/>
    <w:rsid w:val="00021367"/>
    <w:rsid w:val="000215F5"/>
    <w:rsid w:val="0002187F"/>
    <w:rsid w:val="000219F2"/>
    <w:rsid w:val="0002208E"/>
    <w:rsid w:val="000221D4"/>
    <w:rsid w:val="00022DA0"/>
    <w:rsid w:val="00023451"/>
    <w:rsid w:val="00023751"/>
    <w:rsid w:val="00023D30"/>
    <w:rsid w:val="00023EE4"/>
    <w:rsid w:val="00024D01"/>
    <w:rsid w:val="00024F93"/>
    <w:rsid w:val="000251A0"/>
    <w:rsid w:val="000252CE"/>
    <w:rsid w:val="00025C2D"/>
    <w:rsid w:val="000260E6"/>
    <w:rsid w:val="00026208"/>
    <w:rsid w:val="000263DE"/>
    <w:rsid w:val="00026587"/>
    <w:rsid w:val="00026DA7"/>
    <w:rsid w:val="00026F77"/>
    <w:rsid w:val="0002710F"/>
    <w:rsid w:val="00027347"/>
    <w:rsid w:val="0002750A"/>
    <w:rsid w:val="00027589"/>
    <w:rsid w:val="00027698"/>
    <w:rsid w:val="00027A3B"/>
    <w:rsid w:val="00027C03"/>
    <w:rsid w:val="00027C09"/>
    <w:rsid w:val="00027F56"/>
    <w:rsid w:val="00027F99"/>
    <w:rsid w:val="000303EC"/>
    <w:rsid w:val="00030650"/>
    <w:rsid w:val="00030700"/>
    <w:rsid w:val="00030B2E"/>
    <w:rsid w:val="00030DC4"/>
    <w:rsid w:val="0003112D"/>
    <w:rsid w:val="000313D9"/>
    <w:rsid w:val="000313DE"/>
    <w:rsid w:val="000317AC"/>
    <w:rsid w:val="00031812"/>
    <w:rsid w:val="00031830"/>
    <w:rsid w:val="0003243C"/>
    <w:rsid w:val="000328F6"/>
    <w:rsid w:val="00032B75"/>
    <w:rsid w:val="00032CF3"/>
    <w:rsid w:val="00032D5D"/>
    <w:rsid w:val="0003313C"/>
    <w:rsid w:val="00033247"/>
    <w:rsid w:val="0003331C"/>
    <w:rsid w:val="00033624"/>
    <w:rsid w:val="0003446C"/>
    <w:rsid w:val="00034673"/>
    <w:rsid w:val="000348B5"/>
    <w:rsid w:val="000349B3"/>
    <w:rsid w:val="00034AD1"/>
    <w:rsid w:val="00034B8B"/>
    <w:rsid w:val="00034C09"/>
    <w:rsid w:val="00034F8C"/>
    <w:rsid w:val="0003509A"/>
    <w:rsid w:val="000350E4"/>
    <w:rsid w:val="0003556E"/>
    <w:rsid w:val="000355C9"/>
    <w:rsid w:val="0003565E"/>
    <w:rsid w:val="0003614E"/>
    <w:rsid w:val="0003646E"/>
    <w:rsid w:val="00036C07"/>
    <w:rsid w:val="00036DAE"/>
    <w:rsid w:val="00037019"/>
    <w:rsid w:val="000372BD"/>
    <w:rsid w:val="00037A84"/>
    <w:rsid w:val="00037DA6"/>
    <w:rsid w:val="00040064"/>
    <w:rsid w:val="000400AD"/>
    <w:rsid w:val="000400B5"/>
    <w:rsid w:val="000407BF"/>
    <w:rsid w:val="00040CC0"/>
    <w:rsid w:val="000415C6"/>
    <w:rsid w:val="00042045"/>
    <w:rsid w:val="00042690"/>
    <w:rsid w:val="00042A20"/>
    <w:rsid w:val="00043100"/>
    <w:rsid w:val="0004342D"/>
    <w:rsid w:val="000434A4"/>
    <w:rsid w:val="0004397D"/>
    <w:rsid w:val="0004469A"/>
    <w:rsid w:val="00044761"/>
    <w:rsid w:val="00044A8E"/>
    <w:rsid w:val="00044A9C"/>
    <w:rsid w:val="00045791"/>
    <w:rsid w:val="0004647A"/>
    <w:rsid w:val="000468A4"/>
    <w:rsid w:val="00046B88"/>
    <w:rsid w:val="00046DD5"/>
    <w:rsid w:val="00046EC8"/>
    <w:rsid w:val="00046F97"/>
    <w:rsid w:val="0004706A"/>
    <w:rsid w:val="00047572"/>
    <w:rsid w:val="00047B3A"/>
    <w:rsid w:val="000508D3"/>
    <w:rsid w:val="00050CD2"/>
    <w:rsid w:val="00050E5E"/>
    <w:rsid w:val="000519D8"/>
    <w:rsid w:val="00052137"/>
    <w:rsid w:val="00052170"/>
    <w:rsid w:val="00052524"/>
    <w:rsid w:val="0005254B"/>
    <w:rsid w:val="00052E24"/>
    <w:rsid w:val="000535D9"/>
    <w:rsid w:val="00053A97"/>
    <w:rsid w:val="00053CBA"/>
    <w:rsid w:val="00054423"/>
    <w:rsid w:val="00054538"/>
    <w:rsid w:val="00054554"/>
    <w:rsid w:val="000547E2"/>
    <w:rsid w:val="00054AC1"/>
    <w:rsid w:val="00054B87"/>
    <w:rsid w:val="0005548B"/>
    <w:rsid w:val="0005599E"/>
    <w:rsid w:val="000559B1"/>
    <w:rsid w:val="000559D2"/>
    <w:rsid w:val="000560ED"/>
    <w:rsid w:val="000561E5"/>
    <w:rsid w:val="0005630D"/>
    <w:rsid w:val="0005644E"/>
    <w:rsid w:val="000564A8"/>
    <w:rsid w:val="000567BA"/>
    <w:rsid w:val="00056C25"/>
    <w:rsid w:val="00057069"/>
    <w:rsid w:val="00057490"/>
    <w:rsid w:val="00057D00"/>
    <w:rsid w:val="00057DF4"/>
    <w:rsid w:val="00060388"/>
    <w:rsid w:val="000609AB"/>
    <w:rsid w:val="00060D1A"/>
    <w:rsid w:val="00060F08"/>
    <w:rsid w:val="000613A5"/>
    <w:rsid w:val="00061A7B"/>
    <w:rsid w:val="00061CA0"/>
    <w:rsid w:val="00061DDB"/>
    <w:rsid w:val="00062857"/>
    <w:rsid w:val="00062977"/>
    <w:rsid w:val="00062A52"/>
    <w:rsid w:val="00062EBF"/>
    <w:rsid w:val="00062F3E"/>
    <w:rsid w:val="00063354"/>
    <w:rsid w:val="000633F4"/>
    <w:rsid w:val="00063410"/>
    <w:rsid w:val="000635CF"/>
    <w:rsid w:val="000636A8"/>
    <w:rsid w:val="000639C4"/>
    <w:rsid w:val="00063ACE"/>
    <w:rsid w:val="00063F89"/>
    <w:rsid w:val="00064091"/>
    <w:rsid w:val="00064182"/>
    <w:rsid w:val="00064276"/>
    <w:rsid w:val="00064435"/>
    <w:rsid w:val="00064549"/>
    <w:rsid w:val="00064F7B"/>
    <w:rsid w:val="0006533E"/>
    <w:rsid w:val="0006536A"/>
    <w:rsid w:val="00065BFF"/>
    <w:rsid w:val="0006668C"/>
    <w:rsid w:val="0006687F"/>
    <w:rsid w:val="00066953"/>
    <w:rsid w:val="00066B97"/>
    <w:rsid w:val="00067054"/>
    <w:rsid w:val="000670BE"/>
    <w:rsid w:val="000671AD"/>
    <w:rsid w:val="00067728"/>
    <w:rsid w:val="00067C7B"/>
    <w:rsid w:val="00067EC9"/>
    <w:rsid w:val="0007009E"/>
    <w:rsid w:val="0007050B"/>
    <w:rsid w:val="00070B42"/>
    <w:rsid w:val="00070F6D"/>
    <w:rsid w:val="000710D5"/>
    <w:rsid w:val="000711F0"/>
    <w:rsid w:val="000715E3"/>
    <w:rsid w:val="00071672"/>
    <w:rsid w:val="00072E36"/>
    <w:rsid w:val="00073621"/>
    <w:rsid w:val="0007365B"/>
    <w:rsid w:val="0007388A"/>
    <w:rsid w:val="00073A32"/>
    <w:rsid w:val="00074086"/>
    <w:rsid w:val="000748AF"/>
    <w:rsid w:val="00074E99"/>
    <w:rsid w:val="00075E2B"/>
    <w:rsid w:val="00076033"/>
    <w:rsid w:val="000764DB"/>
    <w:rsid w:val="00076667"/>
    <w:rsid w:val="00076776"/>
    <w:rsid w:val="00076D2C"/>
    <w:rsid w:val="00076E0E"/>
    <w:rsid w:val="0007736A"/>
    <w:rsid w:val="00077955"/>
    <w:rsid w:val="00077A13"/>
    <w:rsid w:val="00077EE0"/>
    <w:rsid w:val="0008043C"/>
    <w:rsid w:val="000810D1"/>
    <w:rsid w:val="000813A2"/>
    <w:rsid w:val="0008160A"/>
    <w:rsid w:val="000817D2"/>
    <w:rsid w:val="00081851"/>
    <w:rsid w:val="000818C8"/>
    <w:rsid w:val="000819DF"/>
    <w:rsid w:val="00082727"/>
    <w:rsid w:val="00082944"/>
    <w:rsid w:val="000834D0"/>
    <w:rsid w:val="000834E4"/>
    <w:rsid w:val="000839C8"/>
    <w:rsid w:val="00083A63"/>
    <w:rsid w:val="00083C35"/>
    <w:rsid w:val="00083FD4"/>
    <w:rsid w:val="000841C4"/>
    <w:rsid w:val="00084334"/>
    <w:rsid w:val="000845F6"/>
    <w:rsid w:val="000858FB"/>
    <w:rsid w:val="00085ACE"/>
    <w:rsid w:val="00085D79"/>
    <w:rsid w:val="00086115"/>
    <w:rsid w:val="00086EAE"/>
    <w:rsid w:val="00086F68"/>
    <w:rsid w:val="0008713C"/>
    <w:rsid w:val="000878D4"/>
    <w:rsid w:val="00087958"/>
    <w:rsid w:val="00087966"/>
    <w:rsid w:val="00087C72"/>
    <w:rsid w:val="0009016C"/>
    <w:rsid w:val="00090286"/>
    <w:rsid w:val="000902C6"/>
    <w:rsid w:val="00090727"/>
    <w:rsid w:val="000916B0"/>
    <w:rsid w:val="00091A05"/>
    <w:rsid w:val="00091E66"/>
    <w:rsid w:val="00092086"/>
    <w:rsid w:val="000922A1"/>
    <w:rsid w:val="00092799"/>
    <w:rsid w:val="00092FEF"/>
    <w:rsid w:val="000933E3"/>
    <w:rsid w:val="00093777"/>
    <w:rsid w:val="000937C4"/>
    <w:rsid w:val="00093A74"/>
    <w:rsid w:val="00093B62"/>
    <w:rsid w:val="00094296"/>
    <w:rsid w:val="00094C2A"/>
    <w:rsid w:val="00094FAC"/>
    <w:rsid w:val="00095086"/>
    <w:rsid w:val="0009606A"/>
    <w:rsid w:val="00096495"/>
    <w:rsid w:val="000969E7"/>
    <w:rsid w:val="00096ED1"/>
    <w:rsid w:val="00096F79"/>
    <w:rsid w:val="000973B0"/>
    <w:rsid w:val="00097551"/>
    <w:rsid w:val="000979F3"/>
    <w:rsid w:val="00097DE6"/>
    <w:rsid w:val="00097F29"/>
    <w:rsid w:val="000A02F6"/>
    <w:rsid w:val="000A05E6"/>
    <w:rsid w:val="000A06E1"/>
    <w:rsid w:val="000A0A68"/>
    <w:rsid w:val="000A0D88"/>
    <w:rsid w:val="000A0F8C"/>
    <w:rsid w:val="000A10BF"/>
    <w:rsid w:val="000A1670"/>
    <w:rsid w:val="000A1E9D"/>
    <w:rsid w:val="000A22F2"/>
    <w:rsid w:val="000A23D1"/>
    <w:rsid w:val="000A2517"/>
    <w:rsid w:val="000A2B66"/>
    <w:rsid w:val="000A2BD0"/>
    <w:rsid w:val="000A2BEE"/>
    <w:rsid w:val="000A3655"/>
    <w:rsid w:val="000A38D8"/>
    <w:rsid w:val="000A3BB1"/>
    <w:rsid w:val="000A3BB2"/>
    <w:rsid w:val="000A3E1E"/>
    <w:rsid w:val="000A4324"/>
    <w:rsid w:val="000A450D"/>
    <w:rsid w:val="000A45EB"/>
    <w:rsid w:val="000A48B4"/>
    <w:rsid w:val="000A48DF"/>
    <w:rsid w:val="000A48E3"/>
    <w:rsid w:val="000A4D1D"/>
    <w:rsid w:val="000A55AB"/>
    <w:rsid w:val="000A5DBC"/>
    <w:rsid w:val="000A6263"/>
    <w:rsid w:val="000A6A6A"/>
    <w:rsid w:val="000A724E"/>
    <w:rsid w:val="000A7369"/>
    <w:rsid w:val="000A75E1"/>
    <w:rsid w:val="000A7A9F"/>
    <w:rsid w:val="000A7C63"/>
    <w:rsid w:val="000A7DBC"/>
    <w:rsid w:val="000A7DE5"/>
    <w:rsid w:val="000B0044"/>
    <w:rsid w:val="000B02AF"/>
    <w:rsid w:val="000B0B6B"/>
    <w:rsid w:val="000B1220"/>
    <w:rsid w:val="000B1962"/>
    <w:rsid w:val="000B1C61"/>
    <w:rsid w:val="000B26CF"/>
    <w:rsid w:val="000B2793"/>
    <w:rsid w:val="000B2839"/>
    <w:rsid w:val="000B28F0"/>
    <w:rsid w:val="000B2944"/>
    <w:rsid w:val="000B2DDF"/>
    <w:rsid w:val="000B2F32"/>
    <w:rsid w:val="000B3152"/>
    <w:rsid w:val="000B3403"/>
    <w:rsid w:val="000B37E9"/>
    <w:rsid w:val="000B3A52"/>
    <w:rsid w:val="000B3B7E"/>
    <w:rsid w:val="000B3DC9"/>
    <w:rsid w:val="000B3E75"/>
    <w:rsid w:val="000B3EB6"/>
    <w:rsid w:val="000B4200"/>
    <w:rsid w:val="000B4629"/>
    <w:rsid w:val="000B475D"/>
    <w:rsid w:val="000B4871"/>
    <w:rsid w:val="000B49DD"/>
    <w:rsid w:val="000B4E34"/>
    <w:rsid w:val="000B543A"/>
    <w:rsid w:val="000B5635"/>
    <w:rsid w:val="000B5B32"/>
    <w:rsid w:val="000B5F1B"/>
    <w:rsid w:val="000B68F1"/>
    <w:rsid w:val="000B6E35"/>
    <w:rsid w:val="000B7013"/>
    <w:rsid w:val="000B72C4"/>
    <w:rsid w:val="000B7981"/>
    <w:rsid w:val="000B799C"/>
    <w:rsid w:val="000B7D93"/>
    <w:rsid w:val="000B7E74"/>
    <w:rsid w:val="000B7E8D"/>
    <w:rsid w:val="000C0078"/>
    <w:rsid w:val="000C098A"/>
    <w:rsid w:val="000C0A2D"/>
    <w:rsid w:val="000C19C2"/>
    <w:rsid w:val="000C2000"/>
    <w:rsid w:val="000C24D6"/>
    <w:rsid w:val="000C252E"/>
    <w:rsid w:val="000C380A"/>
    <w:rsid w:val="000C387E"/>
    <w:rsid w:val="000C3F5B"/>
    <w:rsid w:val="000C40EA"/>
    <w:rsid w:val="000C4473"/>
    <w:rsid w:val="000C4620"/>
    <w:rsid w:val="000C541B"/>
    <w:rsid w:val="000C5857"/>
    <w:rsid w:val="000C5FED"/>
    <w:rsid w:val="000C65D3"/>
    <w:rsid w:val="000C6929"/>
    <w:rsid w:val="000C6A3B"/>
    <w:rsid w:val="000C6C9D"/>
    <w:rsid w:val="000C6E25"/>
    <w:rsid w:val="000C6F89"/>
    <w:rsid w:val="000C705A"/>
    <w:rsid w:val="000C765D"/>
    <w:rsid w:val="000C76B7"/>
    <w:rsid w:val="000C797B"/>
    <w:rsid w:val="000C7B58"/>
    <w:rsid w:val="000C7C99"/>
    <w:rsid w:val="000C7CCB"/>
    <w:rsid w:val="000D02A4"/>
    <w:rsid w:val="000D04F3"/>
    <w:rsid w:val="000D055A"/>
    <w:rsid w:val="000D0715"/>
    <w:rsid w:val="000D0C62"/>
    <w:rsid w:val="000D1A24"/>
    <w:rsid w:val="000D1CF1"/>
    <w:rsid w:val="000D2235"/>
    <w:rsid w:val="000D23B2"/>
    <w:rsid w:val="000D2C6A"/>
    <w:rsid w:val="000D2D34"/>
    <w:rsid w:val="000D319D"/>
    <w:rsid w:val="000D32B9"/>
    <w:rsid w:val="000D3369"/>
    <w:rsid w:val="000D35E1"/>
    <w:rsid w:val="000D3726"/>
    <w:rsid w:val="000D3B3A"/>
    <w:rsid w:val="000D3CB4"/>
    <w:rsid w:val="000D3D17"/>
    <w:rsid w:val="000D3D59"/>
    <w:rsid w:val="000D439B"/>
    <w:rsid w:val="000D4616"/>
    <w:rsid w:val="000D4857"/>
    <w:rsid w:val="000D4994"/>
    <w:rsid w:val="000D4B97"/>
    <w:rsid w:val="000D4FDD"/>
    <w:rsid w:val="000D5732"/>
    <w:rsid w:val="000D58AA"/>
    <w:rsid w:val="000D59D3"/>
    <w:rsid w:val="000D6894"/>
    <w:rsid w:val="000D70AA"/>
    <w:rsid w:val="000D727F"/>
    <w:rsid w:val="000D7E12"/>
    <w:rsid w:val="000E0189"/>
    <w:rsid w:val="000E08A9"/>
    <w:rsid w:val="000E0F6B"/>
    <w:rsid w:val="000E134C"/>
    <w:rsid w:val="000E18E9"/>
    <w:rsid w:val="000E1D9B"/>
    <w:rsid w:val="000E2355"/>
    <w:rsid w:val="000E2983"/>
    <w:rsid w:val="000E29B5"/>
    <w:rsid w:val="000E29CC"/>
    <w:rsid w:val="000E2BC3"/>
    <w:rsid w:val="000E3BDC"/>
    <w:rsid w:val="000E3C9E"/>
    <w:rsid w:val="000E3CC1"/>
    <w:rsid w:val="000E4274"/>
    <w:rsid w:val="000E4629"/>
    <w:rsid w:val="000E469A"/>
    <w:rsid w:val="000E4AE3"/>
    <w:rsid w:val="000E52C5"/>
    <w:rsid w:val="000E5687"/>
    <w:rsid w:val="000E5A33"/>
    <w:rsid w:val="000E5D9E"/>
    <w:rsid w:val="000E606F"/>
    <w:rsid w:val="000E6217"/>
    <w:rsid w:val="000E63A0"/>
    <w:rsid w:val="000E6E49"/>
    <w:rsid w:val="000E7B02"/>
    <w:rsid w:val="000E7E26"/>
    <w:rsid w:val="000F033E"/>
    <w:rsid w:val="000F0365"/>
    <w:rsid w:val="000F0C3C"/>
    <w:rsid w:val="000F0D4F"/>
    <w:rsid w:val="000F0D55"/>
    <w:rsid w:val="000F0D89"/>
    <w:rsid w:val="000F0FAE"/>
    <w:rsid w:val="000F18C3"/>
    <w:rsid w:val="000F18E7"/>
    <w:rsid w:val="000F1D43"/>
    <w:rsid w:val="000F2055"/>
    <w:rsid w:val="000F27EA"/>
    <w:rsid w:val="000F2E18"/>
    <w:rsid w:val="000F3256"/>
    <w:rsid w:val="000F3A53"/>
    <w:rsid w:val="000F4323"/>
    <w:rsid w:val="000F4C16"/>
    <w:rsid w:val="000F4F5C"/>
    <w:rsid w:val="000F4F8D"/>
    <w:rsid w:val="000F5125"/>
    <w:rsid w:val="000F5328"/>
    <w:rsid w:val="000F53B7"/>
    <w:rsid w:val="000F5893"/>
    <w:rsid w:val="000F59E5"/>
    <w:rsid w:val="000F5CB9"/>
    <w:rsid w:val="000F5F91"/>
    <w:rsid w:val="000F615C"/>
    <w:rsid w:val="000F6235"/>
    <w:rsid w:val="000F6A22"/>
    <w:rsid w:val="000F6C2F"/>
    <w:rsid w:val="000F6D16"/>
    <w:rsid w:val="000F72A4"/>
    <w:rsid w:val="000F72C3"/>
    <w:rsid w:val="000F78D6"/>
    <w:rsid w:val="000F7C72"/>
    <w:rsid w:val="000F7EF7"/>
    <w:rsid w:val="00100828"/>
    <w:rsid w:val="00100A2B"/>
    <w:rsid w:val="00100C86"/>
    <w:rsid w:val="00100E91"/>
    <w:rsid w:val="00100F13"/>
    <w:rsid w:val="00100F87"/>
    <w:rsid w:val="00100FF2"/>
    <w:rsid w:val="00101738"/>
    <w:rsid w:val="00101F5D"/>
    <w:rsid w:val="0010205A"/>
    <w:rsid w:val="00102110"/>
    <w:rsid w:val="001024C1"/>
    <w:rsid w:val="0010258A"/>
    <w:rsid w:val="001027B0"/>
    <w:rsid w:val="001029D7"/>
    <w:rsid w:val="00102CDA"/>
    <w:rsid w:val="001033E3"/>
    <w:rsid w:val="0010362B"/>
    <w:rsid w:val="001037A3"/>
    <w:rsid w:val="001038BC"/>
    <w:rsid w:val="00103B6A"/>
    <w:rsid w:val="00104064"/>
    <w:rsid w:val="00104450"/>
    <w:rsid w:val="00104A0F"/>
    <w:rsid w:val="00104AEB"/>
    <w:rsid w:val="001050BE"/>
    <w:rsid w:val="001055CB"/>
    <w:rsid w:val="0010568D"/>
    <w:rsid w:val="00105695"/>
    <w:rsid w:val="00105A71"/>
    <w:rsid w:val="00105B84"/>
    <w:rsid w:val="0010635A"/>
    <w:rsid w:val="001064E3"/>
    <w:rsid w:val="0010670E"/>
    <w:rsid w:val="00106FEE"/>
    <w:rsid w:val="0010701E"/>
    <w:rsid w:val="0010762B"/>
    <w:rsid w:val="001076A0"/>
    <w:rsid w:val="00107DC7"/>
    <w:rsid w:val="00107E0E"/>
    <w:rsid w:val="00110499"/>
    <w:rsid w:val="00110A4C"/>
    <w:rsid w:val="00110ADC"/>
    <w:rsid w:val="00110B4B"/>
    <w:rsid w:val="00110F17"/>
    <w:rsid w:val="0011103A"/>
    <w:rsid w:val="00111417"/>
    <w:rsid w:val="00111548"/>
    <w:rsid w:val="0011182F"/>
    <w:rsid w:val="00111853"/>
    <w:rsid w:val="00111BFB"/>
    <w:rsid w:val="00111D2F"/>
    <w:rsid w:val="00111FB0"/>
    <w:rsid w:val="00111FE4"/>
    <w:rsid w:val="00112106"/>
    <w:rsid w:val="00112228"/>
    <w:rsid w:val="0011230B"/>
    <w:rsid w:val="00112958"/>
    <w:rsid w:val="00112C90"/>
    <w:rsid w:val="001132CB"/>
    <w:rsid w:val="001134DA"/>
    <w:rsid w:val="0011376B"/>
    <w:rsid w:val="001138BA"/>
    <w:rsid w:val="00113A7A"/>
    <w:rsid w:val="0011445A"/>
    <w:rsid w:val="0011465C"/>
    <w:rsid w:val="001149E2"/>
    <w:rsid w:val="0011526D"/>
    <w:rsid w:val="001152D6"/>
    <w:rsid w:val="00115855"/>
    <w:rsid w:val="001158FF"/>
    <w:rsid w:val="00115AE6"/>
    <w:rsid w:val="00115E37"/>
    <w:rsid w:val="00115EF9"/>
    <w:rsid w:val="0011619E"/>
    <w:rsid w:val="0011644E"/>
    <w:rsid w:val="00116CA2"/>
    <w:rsid w:val="00116DF0"/>
    <w:rsid w:val="00117125"/>
    <w:rsid w:val="0011721E"/>
    <w:rsid w:val="0011747F"/>
    <w:rsid w:val="0011768E"/>
    <w:rsid w:val="00117780"/>
    <w:rsid w:val="00117904"/>
    <w:rsid w:val="00117B8E"/>
    <w:rsid w:val="00117C66"/>
    <w:rsid w:val="0012007A"/>
    <w:rsid w:val="00120240"/>
    <w:rsid w:val="00120255"/>
    <w:rsid w:val="00120555"/>
    <w:rsid w:val="00120714"/>
    <w:rsid w:val="00121184"/>
    <w:rsid w:val="001218BA"/>
    <w:rsid w:val="0012209E"/>
    <w:rsid w:val="001220A9"/>
    <w:rsid w:val="001220C3"/>
    <w:rsid w:val="00122356"/>
    <w:rsid w:val="00122437"/>
    <w:rsid w:val="00122550"/>
    <w:rsid w:val="00122ABB"/>
    <w:rsid w:val="00122DCD"/>
    <w:rsid w:val="00122EF4"/>
    <w:rsid w:val="001231CA"/>
    <w:rsid w:val="001232F2"/>
    <w:rsid w:val="001232F8"/>
    <w:rsid w:val="00123D6A"/>
    <w:rsid w:val="0012440D"/>
    <w:rsid w:val="00124420"/>
    <w:rsid w:val="00124494"/>
    <w:rsid w:val="00124ACE"/>
    <w:rsid w:val="00124D6E"/>
    <w:rsid w:val="00124E7E"/>
    <w:rsid w:val="00124E96"/>
    <w:rsid w:val="00125BF5"/>
    <w:rsid w:val="00125F4B"/>
    <w:rsid w:val="00125FBA"/>
    <w:rsid w:val="0012667C"/>
    <w:rsid w:val="001267AD"/>
    <w:rsid w:val="001267C0"/>
    <w:rsid w:val="00126BD6"/>
    <w:rsid w:val="00127055"/>
    <w:rsid w:val="001270E5"/>
    <w:rsid w:val="0012710C"/>
    <w:rsid w:val="00127351"/>
    <w:rsid w:val="00127844"/>
    <w:rsid w:val="00127F6E"/>
    <w:rsid w:val="0013027A"/>
    <w:rsid w:val="0013035F"/>
    <w:rsid w:val="001306B8"/>
    <w:rsid w:val="00130B37"/>
    <w:rsid w:val="001310CE"/>
    <w:rsid w:val="00131306"/>
    <w:rsid w:val="00131350"/>
    <w:rsid w:val="0013162E"/>
    <w:rsid w:val="001316D7"/>
    <w:rsid w:val="00131716"/>
    <w:rsid w:val="001317C7"/>
    <w:rsid w:val="00131D7E"/>
    <w:rsid w:val="00131F0D"/>
    <w:rsid w:val="00132128"/>
    <w:rsid w:val="001321CF"/>
    <w:rsid w:val="00132B34"/>
    <w:rsid w:val="00132F69"/>
    <w:rsid w:val="0013317C"/>
    <w:rsid w:val="00133389"/>
    <w:rsid w:val="0013364F"/>
    <w:rsid w:val="00133826"/>
    <w:rsid w:val="001339E7"/>
    <w:rsid w:val="00133C89"/>
    <w:rsid w:val="00133D52"/>
    <w:rsid w:val="0013401B"/>
    <w:rsid w:val="00134765"/>
    <w:rsid w:val="00135026"/>
    <w:rsid w:val="00135490"/>
    <w:rsid w:val="0013555F"/>
    <w:rsid w:val="00135567"/>
    <w:rsid w:val="00135EF8"/>
    <w:rsid w:val="001364A5"/>
    <w:rsid w:val="001368CC"/>
    <w:rsid w:val="00136B74"/>
    <w:rsid w:val="00136D80"/>
    <w:rsid w:val="00136E27"/>
    <w:rsid w:val="0013722C"/>
    <w:rsid w:val="00137D48"/>
    <w:rsid w:val="00137D85"/>
    <w:rsid w:val="00137D9A"/>
    <w:rsid w:val="00137EAF"/>
    <w:rsid w:val="00137F32"/>
    <w:rsid w:val="0014064D"/>
    <w:rsid w:val="00140AC8"/>
    <w:rsid w:val="00140DA7"/>
    <w:rsid w:val="001415F0"/>
    <w:rsid w:val="00141B62"/>
    <w:rsid w:val="00141FBD"/>
    <w:rsid w:val="00142259"/>
    <w:rsid w:val="00142807"/>
    <w:rsid w:val="00142983"/>
    <w:rsid w:val="00142A0F"/>
    <w:rsid w:val="00142F37"/>
    <w:rsid w:val="00143500"/>
    <w:rsid w:val="0014350F"/>
    <w:rsid w:val="00143C2E"/>
    <w:rsid w:val="0014462D"/>
    <w:rsid w:val="00144787"/>
    <w:rsid w:val="00144CA7"/>
    <w:rsid w:val="00144EF5"/>
    <w:rsid w:val="00144F15"/>
    <w:rsid w:val="0014509C"/>
    <w:rsid w:val="001453C4"/>
    <w:rsid w:val="001456A8"/>
    <w:rsid w:val="00145F85"/>
    <w:rsid w:val="0014604C"/>
    <w:rsid w:val="001461FE"/>
    <w:rsid w:val="00146FCB"/>
    <w:rsid w:val="00147349"/>
    <w:rsid w:val="001479A1"/>
    <w:rsid w:val="00147D58"/>
    <w:rsid w:val="0015028D"/>
    <w:rsid w:val="00150474"/>
    <w:rsid w:val="00150F1D"/>
    <w:rsid w:val="001510E4"/>
    <w:rsid w:val="00151135"/>
    <w:rsid w:val="0015170C"/>
    <w:rsid w:val="0015170F"/>
    <w:rsid w:val="00151842"/>
    <w:rsid w:val="0015195A"/>
    <w:rsid w:val="0015211F"/>
    <w:rsid w:val="00152616"/>
    <w:rsid w:val="001533C0"/>
    <w:rsid w:val="00153427"/>
    <w:rsid w:val="00153C3E"/>
    <w:rsid w:val="00153CF9"/>
    <w:rsid w:val="00153EB7"/>
    <w:rsid w:val="00153F33"/>
    <w:rsid w:val="0015413A"/>
    <w:rsid w:val="00154270"/>
    <w:rsid w:val="0015457F"/>
    <w:rsid w:val="00154BE5"/>
    <w:rsid w:val="00155189"/>
    <w:rsid w:val="00155914"/>
    <w:rsid w:val="00155B6E"/>
    <w:rsid w:val="001561FD"/>
    <w:rsid w:val="00156D3A"/>
    <w:rsid w:val="0015719C"/>
    <w:rsid w:val="0016087E"/>
    <w:rsid w:val="00160D35"/>
    <w:rsid w:val="00160DC5"/>
    <w:rsid w:val="00160F0A"/>
    <w:rsid w:val="00160FB6"/>
    <w:rsid w:val="00160FCE"/>
    <w:rsid w:val="001617A6"/>
    <w:rsid w:val="00161C1A"/>
    <w:rsid w:val="00161EFA"/>
    <w:rsid w:val="0016246E"/>
    <w:rsid w:val="00162780"/>
    <w:rsid w:val="001628B3"/>
    <w:rsid w:val="00162CB4"/>
    <w:rsid w:val="00163148"/>
    <w:rsid w:val="001633F8"/>
    <w:rsid w:val="00163D26"/>
    <w:rsid w:val="00163F23"/>
    <w:rsid w:val="00164174"/>
    <w:rsid w:val="00164369"/>
    <w:rsid w:val="001655B0"/>
    <w:rsid w:val="00165D3A"/>
    <w:rsid w:val="00165EB2"/>
    <w:rsid w:val="0016609F"/>
    <w:rsid w:val="0016646B"/>
    <w:rsid w:val="001664AF"/>
    <w:rsid w:val="0016699C"/>
    <w:rsid w:val="00166D64"/>
    <w:rsid w:val="001674ED"/>
    <w:rsid w:val="00167517"/>
    <w:rsid w:val="00167693"/>
    <w:rsid w:val="0016770A"/>
    <w:rsid w:val="0016776E"/>
    <w:rsid w:val="001678F2"/>
    <w:rsid w:val="00167FC0"/>
    <w:rsid w:val="001705F3"/>
    <w:rsid w:val="001709B7"/>
    <w:rsid w:val="00170B02"/>
    <w:rsid w:val="00170B43"/>
    <w:rsid w:val="00170F05"/>
    <w:rsid w:val="0017116C"/>
    <w:rsid w:val="00171EC3"/>
    <w:rsid w:val="001721DE"/>
    <w:rsid w:val="001721F9"/>
    <w:rsid w:val="0017226D"/>
    <w:rsid w:val="00172646"/>
    <w:rsid w:val="001726A6"/>
    <w:rsid w:val="001726CE"/>
    <w:rsid w:val="00172AB3"/>
    <w:rsid w:val="00172D28"/>
    <w:rsid w:val="0017393C"/>
    <w:rsid w:val="00173E05"/>
    <w:rsid w:val="00174176"/>
    <w:rsid w:val="001742DA"/>
    <w:rsid w:val="001748E3"/>
    <w:rsid w:val="0017534B"/>
    <w:rsid w:val="00175B93"/>
    <w:rsid w:val="00175D44"/>
    <w:rsid w:val="00175DEC"/>
    <w:rsid w:val="0017648C"/>
    <w:rsid w:val="00176746"/>
    <w:rsid w:val="00176E9C"/>
    <w:rsid w:val="0017710D"/>
    <w:rsid w:val="00177517"/>
    <w:rsid w:val="00177CDB"/>
    <w:rsid w:val="00177D05"/>
    <w:rsid w:val="00180063"/>
    <w:rsid w:val="00180184"/>
    <w:rsid w:val="00180381"/>
    <w:rsid w:val="001803FB"/>
    <w:rsid w:val="00181E7C"/>
    <w:rsid w:val="0018221F"/>
    <w:rsid w:val="0018275D"/>
    <w:rsid w:val="00182D90"/>
    <w:rsid w:val="00182E4C"/>
    <w:rsid w:val="0018304E"/>
    <w:rsid w:val="001833FF"/>
    <w:rsid w:val="001835BE"/>
    <w:rsid w:val="00183745"/>
    <w:rsid w:val="001838E3"/>
    <w:rsid w:val="0018407E"/>
    <w:rsid w:val="001841A2"/>
    <w:rsid w:val="001842DF"/>
    <w:rsid w:val="0018433D"/>
    <w:rsid w:val="001843A6"/>
    <w:rsid w:val="001843C5"/>
    <w:rsid w:val="0018487E"/>
    <w:rsid w:val="00184D9A"/>
    <w:rsid w:val="001850E4"/>
    <w:rsid w:val="001852E0"/>
    <w:rsid w:val="00185F17"/>
    <w:rsid w:val="00186087"/>
    <w:rsid w:val="001863B2"/>
    <w:rsid w:val="0018641F"/>
    <w:rsid w:val="00186752"/>
    <w:rsid w:val="0018676A"/>
    <w:rsid w:val="00186947"/>
    <w:rsid w:val="001869F3"/>
    <w:rsid w:val="00186D76"/>
    <w:rsid w:val="001871CA"/>
    <w:rsid w:val="001873FD"/>
    <w:rsid w:val="00187413"/>
    <w:rsid w:val="00187671"/>
    <w:rsid w:val="00187EBB"/>
    <w:rsid w:val="001900EF"/>
    <w:rsid w:val="0019041B"/>
    <w:rsid w:val="00190D01"/>
    <w:rsid w:val="00190E03"/>
    <w:rsid w:val="00192153"/>
    <w:rsid w:val="00192187"/>
    <w:rsid w:val="0019242E"/>
    <w:rsid w:val="00192D1C"/>
    <w:rsid w:val="0019331D"/>
    <w:rsid w:val="00193907"/>
    <w:rsid w:val="0019390B"/>
    <w:rsid w:val="00194388"/>
    <w:rsid w:val="00194415"/>
    <w:rsid w:val="001944C8"/>
    <w:rsid w:val="001948F4"/>
    <w:rsid w:val="0019492B"/>
    <w:rsid w:val="0019497F"/>
    <w:rsid w:val="00194AC1"/>
    <w:rsid w:val="00194CF0"/>
    <w:rsid w:val="00194DD9"/>
    <w:rsid w:val="00194E88"/>
    <w:rsid w:val="0019526C"/>
    <w:rsid w:val="0019594A"/>
    <w:rsid w:val="00195D42"/>
    <w:rsid w:val="001960C8"/>
    <w:rsid w:val="00196379"/>
    <w:rsid w:val="00196960"/>
    <w:rsid w:val="00196BAB"/>
    <w:rsid w:val="001970CD"/>
    <w:rsid w:val="00197198"/>
    <w:rsid w:val="00197241"/>
    <w:rsid w:val="0019736B"/>
    <w:rsid w:val="00197693"/>
    <w:rsid w:val="00197D8D"/>
    <w:rsid w:val="001A0699"/>
    <w:rsid w:val="001A09CD"/>
    <w:rsid w:val="001A0F59"/>
    <w:rsid w:val="001A11E8"/>
    <w:rsid w:val="001A199C"/>
    <w:rsid w:val="001A1AEC"/>
    <w:rsid w:val="001A1C2E"/>
    <w:rsid w:val="001A25D1"/>
    <w:rsid w:val="001A2621"/>
    <w:rsid w:val="001A2A70"/>
    <w:rsid w:val="001A2D9D"/>
    <w:rsid w:val="001A318D"/>
    <w:rsid w:val="001A35F8"/>
    <w:rsid w:val="001A3767"/>
    <w:rsid w:val="001A3A3F"/>
    <w:rsid w:val="001A3C16"/>
    <w:rsid w:val="001A3C63"/>
    <w:rsid w:val="001A4243"/>
    <w:rsid w:val="001A4C56"/>
    <w:rsid w:val="001A5665"/>
    <w:rsid w:val="001A5B15"/>
    <w:rsid w:val="001A61B7"/>
    <w:rsid w:val="001A63E7"/>
    <w:rsid w:val="001A6433"/>
    <w:rsid w:val="001A64F4"/>
    <w:rsid w:val="001A704F"/>
    <w:rsid w:val="001A73B7"/>
    <w:rsid w:val="001A7700"/>
    <w:rsid w:val="001A7764"/>
    <w:rsid w:val="001A78D2"/>
    <w:rsid w:val="001A7CFA"/>
    <w:rsid w:val="001A7D26"/>
    <w:rsid w:val="001B0182"/>
    <w:rsid w:val="001B0254"/>
    <w:rsid w:val="001B08B8"/>
    <w:rsid w:val="001B098D"/>
    <w:rsid w:val="001B0AA0"/>
    <w:rsid w:val="001B0BDB"/>
    <w:rsid w:val="001B10C1"/>
    <w:rsid w:val="001B13AA"/>
    <w:rsid w:val="001B14E9"/>
    <w:rsid w:val="001B1791"/>
    <w:rsid w:val="001B179E"/>
    <w:rsid w:val="001B17CF"/>
    <w:rsid w:val="001B1B9F"/>
    <w:rsid w:val="001B27D5"/>
    <w:rsid w:val="001B2828"/>
    <w:rsid w:val="001B294F"/>
    <w:rsid w:val="001B2D5A"/>
    <w:rsid w:val="001B346D"/>
    <w:rsid w:val="001B37A3"/>
    <w:rsid w:val="001B37DC"/>
    <w:rsid w:val="001B38F6"/>
    <w:rsid w:val="001B3A49"/>
    <w:rsid w:val="001B3AA5"/>
    <w:rsid w:val="001B3C4B"/>
    <w:rsid w:val="001B47DD"/>
    <w:rsid w:val="001B4C0D"/>
    <w:rsid w:val="001B51AB"/>
    <w:rsid w:val="001B5B7E"/>
    <w:rsid w:val="001B5D9F"/>
    <w:rsid w:val="001B5F31"/>
    <w:rsid w:val="001B6127"/>
    <w:rsid w:val="001B652B"/>
    <w:rsid w:val="001B66BC"/>
    <w:rsid w:val="001B6974"/>
    <w:rsid w:val="001B6A14"/>
    <w:rsid w:val="001B6BC2"/>
    <w:rsid w:val="001B6D81"/>
    <w:rsid w:val="001B6DE7"/>
    <w:rsid w:val="001B6FF0"/>
    <w:rsid w:val="001B7ABD"/>
    <w:rsid w:val="001C1064"/>
    <w:rsid w:val="001C12F1"/>
    <w:rsid w:val="001C1984"/>
    <w:rsid w:val="001C199C"/>
    <w:rsid w:val="001C1A1B"/>
    <w:rsid w:val="001C1FD1"/>
    <w:rsid w:val="001C2075"/>
    <w:rsid w:val="001C22D0"/>
    <w:rsid w:val="001C29E3"/>
    <w:rsid w:val="001C2B7D"/>
    <w:rsid w:val="001C375B"/>
    <w:rsid w:val="001C3AAF"/>
    <w:rsid w:val="001C3F0B"/>
    <w:rsid w:val="001C440C"/>
    <w:rsid w:val="001C4A0A"/>
    <w:rsid w:val="001C4BB3"/>
    <w:rsid w:val="001C4C40"/>
    <w:rsid w:val="001C596F"/>
    <w:rsid w:val="001C5E27"/>
    <w:rsid w:val="001C609D"/>
    <w:rsid w:val="001C62DE"/>
    <w:rsid w:val="001C6389"/>
    <w:rsid w:val="001C64C5"/>
    <w:rsid w:val="001C69F1"/>
    <w:rsid w:val="001C6B54"/>
    <w:rsid w:val="001C6EAC"/>
    <w:rsid w:val="001C710D"/>
    <w:rsid w:val="001C7126"/>
    <w:rsid w:val="001C752E"/>
    <w:rsid w:val="001C7D90"/>
    <w:rsid w:val="001D00FA"/>
    <w:rsid w:val="001D0437"/>
    <w:rsid w:val="001D052D"/>
    <w:rsid w:val="001D0857"/>
    <w:rsid w:val="001D0B59"/>
    <w:rsid w:val="001D0C01"/>
    <w:rsid w:val="001D12DE"/>
    <w:rsid w:val="001D143A"/>
    <w:rsid w:val="001D1803"/>
    <w:rsid w:val="001D1B69"/>
    <w:rsid w:val="001D20E4"/>
    <w:rsid w:val="001D21D2"/>
    <w:rsid w:val="001D2A93"/>
    <w:rsid w:val="001D2E4A"/>
    <w:rsid w:val="001D33C7"/>
    <w:rsid w:val="001D370C"/>
    <w:rsid w:val="001D3A19"/>
    <w:rsid w:val="001D4400"/>
    <w:rsid w:val="001D4D67"/>
    <w:rsid w:val="001D5263"/>
    <w:rsid w:val="001D61C5"/>
    <w:rsid w:val="001D6702"/>
    <w:rsid w:val="001D671D"/>
    <w:rsid w:val="001D691F"/>
    <w:rsid w:val="001D6E44"/>
    <w:rsid w:val="001D725F"/>
    <w:rsid w:val="001D7B09"/>
    <w:rsid w:val="001E04CB"/>
    <w:rsid w:val="001E0856"/>
    <w:rsid w:val="001E0DAB"/>
    <w:rsid w:val="001E0FCC"/>
    <w:rsid w:val="001E102E"/>
    <w:rsid w:val="001E1034"/>
    <w:rsid w:val="001E18C2"/>
    <w:rsid w:val="001E1B5E"/>
    <w:rsid w:val="001E1D96"/>
    <w:rsid w:val="001E2335"/>
    <w:rsid w:val="001E3176"/>
    <w:rsid w:val="001E33C2"/>
    <w:rsid w:val="001E3BC3"/>
    <w:rsid w:val="001E3BCE"/>
    <w:rsid w:val="001E3F19"/>
    <w:rsid w:val="001E40A7"/>
    <w:rsid w:val="001E4279"/>
    <w:rsid w:val="001E4323"/>
    <w:rsid w:val="001E4603"/>
    <w:rsid w:val="001E4688"/>
    <w:rsid w:val="001E4E70"/>
    <w:rsid w:val="001E5D2F"/>
    <w:rsid w:val="001E6644"/>
    <w:rsid w:val="001E67BD"/>
    <w:rsid w:val="001E6A70"/>
    <w:rsid w:val="001E6EFC"/>
    <w:rsid w:val="001E7641"/>
    <w:rsid w:val="001E7665"/>
    <w:rsid w:val="001E775E"/>
    <w:rsid w:val="001E7DFE"/>
    <w:rsid w:val="001E7F43"/>
    <w:rsid w:val="001F0B9B"/>
    <w:rsid w:val="001F0E55"/>
    <w:rsid w:val="001F1000"/>
    <w:rsid w:val="001F159C"/>
    <w:rsid w:val="001F185C"/>
    <w:rsid w:val="001F1965"/>
    <w:rsid w:val="001F229C"/>
    <w:rsid w:val="001F2344"/>
    <w:rsid w:val="001F2574"/>
    <w:rsid w:val="001F257E"/>
    <w:rsid w:val="001F2597"/>
    <w:rsid w:val="001F2B68"/>
    <w:rsid w:val="001F2CF9"/>
    <w:rsid w:val="001F387D"/>
    <w:rsid w:val="001F38C1"/>
    <w:rsid w:val="001F3BF3"/>
    <w:rsid w:val="001F3FA5"/>
    <w:rsid w:val="001F41CF"/>
    <w:rsid w:val="001F499D"/>
    <w:rsid w:val="001F4D69"/>
    <w:rsid w:val="001F5819"/>
    <w:rsid w:val="001F5AED"/>
    <w:rsid w:val="001F5B33"/>
    <w:rsid w:val="001F5BF1"/>
    <w:rsid w:val="001F5CFF"/>
    <w:rsid w:val="001F5FC8"/>
    <w:rsid w:val="001F5FED"/>
    <w:rsid w:val="001F652A"/>
    <w:rsid w:val="001F670A"/>
    <w:rsid w:val="001F6FD1"/>
    <w:rsid w:val="001F7020"/>
    <w:rsid w:val="001F7209"/>
    <w:rsid w:val="001F764E"/>
    <w:rsid w:val="001F7BD6"/>
    <w:rsid w:val="001F7DC9"/>
    <w:rsid w:val="001F7ED1"/>
    <w:rsid w:val="00200226"/>
    <w:rsid w:val="0020040B"/>
    <w:rsid w:val="00200759"/>
    <w:rsid w:val="002008D1"/>
    <w:rsid w:val="00201267"/>
    <w:rsid w:val="0020149E"/>
    <w:rsid w:val="002019AE"/>
    <w:rsid w:val="00201A6F"/>
    <w:rsid w:val="00201B1F"/>
    <w:rsid w:val="00201D2F"/>
    <w:rsid w:val="00201EE7"/>
    <w:rsid w:val="0020210D"/>
    <w:rsid w:val="0020233F"/>
    <w:rsid w:val="002024E0"/>
    <w:rsid w:val="00202587"/>
    <w:rsid w:val="00202B84"/>
    <w:rsid w:val="0020301D"/>
    <w:rsid w:val="00203114"/>
    <w:rsid w:val="002032BF"/>
    <w:rsid w:val="002033C0"/>
    <w:rsid w:val="002033CE"/>
    <w:rsid w:val="00203EB3"/>
    <w:rsid w:val="00204151"/>
    <w:rsid w:val="002042F0"/>
    <w:rsid w:val="00204303"/>
    <w:rsid w:val="00204882"/>
    <w:rsid w:val="00205386"/>
    <w:rsid w:val="00205391"/>
    <w:rsid w:val="00205606"/>
    <w:rsid w:val="002056BE"/>
    <w:rsid w:val="002059FC"/>
    <w:rsid w:val="00205ED2"/>
    <w:rsid w:val="002064FB"/>
    <w:rsid w:val="00206503"/>
    <w:rsid w:val="0020695D"/>
    <w:rsid w:val="00206F55"/>
    <w:rsid w:val="002072BB"/>
    <w:rsid w:val="002072EB"/>
    <w:rsid w:val="00207B00"/>
    <w:rsid w:val="00210959"/>
    <w:rsid w:val="00210A22"/>
    <w:rsid w:val="00210D61"/>
    <w:rsid w:val="00211949"/>
    <w:rsid w:val="00211BD6"/>
    <w:rsid w:val="00211CF9"/>
    <w:rsid w:val="00211DA5"/>
    <w:rsid w:val="002120E2"/>
    <w:rsid w:val="00212110"/>
    <w:rsid w:val="00212350"/>
    <w:rsid w:val="00212683"/>
    <w:rsid w:val="00212A3D"/>
    <w:rsid w:val="00213149"/>
    <w:rsid w:val="0021323E"/>
    <w:rsid w:val="002134FF"/>
    <w:rsid w:val="0021381B"/>
    <w:rsid w:val="00213893"/>
    <w:rsid w:val="00213FB5"/>
    <w:rsid w:val="002146C3"/>
    <w:rsid w:val="00214722"/>
    <w:rsid w:val="002147E1"/>
    <w:rsid w:val="002147E7"/>
    <w:rsid w:val="002148A7"/>
    <w:rsid w:val="00214B40"/>
    <w:rsid w:val="002151B4"/>
    <w:rsid w:val="00215369"/>
    <w:rsid w:val="002154C1"/>
    <w:rsid w:val="00215D3B"/>
    <w:rsid w:val="00215FD3"/>
    <w:rsid w:val="00216128"/>
    <w:rsid w:val="00216805"/>
    <w:rsid w:val="00216CE6"/>
    <w:rsid w:val="002173E5"/>
    <w:rsid w:val="002178AA"/>
    <w:rsid w:val="00217C76"/>
    <w:rsid w:val="00217E70"/>
    <w:rsid w:val="00220546"/>
    <w:rsid w:val="00220775"/>
    <w:rsid w:val="00220A73"/>
    <w:rsid w:val="00221351"/>
    <w:rsid w:val="00221FDF"/>
    <w:rsid w:val="0022211F"/>
    <w:rsid w:val="0022213C"/>
    <w:rsid w:val="00222642"/>
    <w:rsid w:val="002229B5"/>
    <w:rsid w:val="00223264"/>
    <w:rsid w:val="00223304"/>
    <w:rsid w:val="00223378"/>
    <w:rsid w:val="00223511"/>
    <w:rsid w:val="002235DA"/>
    <w:rsid w:val="002237DA"/>
    <w:rsid w:val="00223EE1"/>
    <w:rsid w:val="00224009"/>
    <w:rsid w:val="002247A1"/>
    <w:rsid w:val="0022481B"/>
    <w:rsid w:val="00224954"/>
    <w:rsid w:val="00225357"/>
    <w:rsid w:val="00225761"/>
    <w:rsid w:val="00225930"/>
    <w:rsid w:val="002262D3"/>
    <w:rsid w:val="00226476"/>
    <w:rsid w:val="002264F4"/>
    <w:rsid w:val="002266A0"/>
    <w:rsid w:val="002266BA"/>
    <w:rsid w:val="00226865"/>
    <w:rsid w:val="00226A1F"/>
    <w:rsid w:val="00226B61"/>
    <w:rsid w:val="00226B78"/>
    <w:rsid w:val="002278C3"/>
    <w:rsid w:val="00227EE3"/>
    <w:rsid w:val="00227F2D"/>
    <w:rsid w:val="002301A8"/>
    <w:rsid w:val="00230878"/>
    <w:rsid w:val="00230DF1"/>
    <w:rsid w:val="00230E00"/>
    <w:rsid w:val="00230F8A"/>
    <w:rsid w:val="00231320"/>
    <w:rsid w:val="002318A5"/>
    <w:rsid w:val="0023192C"/>
    <w:rsid w:val="00231B13"/>
    <w:rsid w:val="002324B0"/>
    <w:rsid w:val="00232A8E"/>
    <w:rsid w:val="00233342"/>
    <w:rsid w:val="0023363E"/>
    <w:rsid w:val="0023378F"/>
    <w:rsid w:val="0023388D"/>
    <w:rsid w:val="00233C11"/>
    <w:rsid w:val="00233C42"/>
    <w:rsid w:val="0023427A"/>
    <w:rsid w:val="0023428D"/>
    <w:rsid w:val="00234374"/>
    <w:rsid w:val="0023440F"/>
    <w:rsid w:val="00234767"/>
    <w:rsid w:val="00234A3D"/>
    <w:rsid w:val="00234A7A"/>
    <w:rsid w:val="00234A90"/>
    <w:rsid w:val="00234F93"/>
    <w:rsid w:val="0023576B"/>
    <w:rsid w:val="0023591B"/>
    <w:rsid w:val="00235A2B"/>
    <w:rsid w:val="00235C45"/>
    <w:rsid w:val="00235D8A"/>
    <w:rsid w:val="002364B1"/>
    <w:rsid w:val="00236776"/>
    <w:rsid w:val="00236D34"/>
    <w:rsid w:val="00236EBA"/>
    <w:rsid w:val="00236F5A"/>
    <w:rsid w:val="002372B9"/>
    <w:rsid w:val="002374C0"/>
    <w:rsid w:val="002376D7"/>
    <w:rsid w:val="00237EA0"/>
    <w:rsid w:val="00240014"/>
    <w:rsid w:val="002401BB"/>
    <w:rsid w:val="002401D4"/>
    <w:rsid w:val="002403D9"/>
    <w:rsid w:val="00240B3A"/>
    <w:rsid w:val="00240BEE"/>
    <w:rsid w:val="0024113F"/>
    <w:rsid w:val="002411A1"/>
    <w:rsid w:val="002412F4"/>
    <w:rsid w:val="00241466"/>
    <w:rsid w:val="00241975"/>
    <w:rsid w:val="00241CB8"/>
    <w:rsid w:val="0024219E"/>
    <w:rsid w:val="002421EB"/>
    <w:rsid w:val="002421FF"/>
    <w:rsid w:val="0024221C"/>
    <w:rsid w:val="00242964"/>
    <w:rsid w:val="00242E59"/>
    <w:rsid w:val="00243147"/>
    <w:rsid w:val="0024359B"/>
    <w:rsid w:val="00243B27"/>
    <w:rsid w:val="00243C5D"/>
    <w:rsid w:val="00244229"/>
    <w:rsid w:val="00244317"/>
    <w:rsid w:val="002445EC"/>
    <w:rsid w:val="00244D2F"/>
    <w:rsid w:val="002451FE"/>
    <w:rsid w:val="00245578"/>
    <w:rsid w:val="002458CA"/>
    <w:rsid w:val="00245CA5"/>
    <w:rsid w:val="00245FB3"/>
    <w:rsid w:val="00246A3C"/>
    <w:rsid w:val="00246BE4"/>
    <w:rsid w:val="00246CE0"/>
    <w:rsid w:val="0024765E"/>
    <w:rsid w:val="002479A6"/>
    <w:rsid w:val="00247A0E"/>
    <w:rsid w:val="0025036F"/>
    <w:rsid w:val="00250421"/>
    <w:rsid w:val="00250A13"/>
    <w:rsid w:val="00250ECE"/>
    <w:rsid w:val="0025109B"/>
    <w:rsid w:val="0025139E"/>
    <w:rsid w:val="002515E5"/>
    <w:rsid w:val="002518E8"/>
    <w:rsid w:val="00251CB4"/>
    <w:rsid w:val="00251D9B"/>
    <w:rsid w:val="002520EE"/>
    <w:rsid w:val="00252573"/>
    <w:rsid w:val="0025261E"/>
    <w:rsid w:val="002528EC"/>
    <w:rsid w:val="00253D59"/>
    <w:rsid w:val="00253D77"/>
    <w:rsid w:val="00253E40"/>
    <w:rsid w:val="00253E63"/>
    <w:rsid w:val="002542C8"/>
    <w:rsid w:val="002547B4"/>
    <w:rsid w:val="00254C56"/>
    <w:rsid w:val="00255034"/>
    <w:rsid w:val="002553FE"/>
    <w:rsid w:val="00255977"/>
    <w:rsid w:val="0025626A"/>
    <w:rsid w:val="002564BE"/>
    <w:rsid w:val="0025702B"/>
    <w:rsid w:val="00257187"/>
    <w:rsid w:val="00257606"/>
    <w:rsid w:val="00257C7B"/>
    <w:rsid w:val="002601BB"/>
    <w:rsid w:val="00260918"/>
    <w:rsid w:val="00260AD9"/>
    <w:rsid w:val="00260B72"/>
    <w:rsid w:val="002610F1"/>
    <w:rsid w:val="00261BBD"/>
    <w:rsid w:val="00261EC6"/>
    <w:rsid w:val="00262008"/>
    <w:rsid w:val="00262886"/>
    <w:rsid w:val="00262EAB"/>
    <w:rsid w:val="00262F60"/>
    <w:rsid w:val="002632E3"/>
    <w:rsid w:val="0026395E"/>
    <w:rsid w:val="002639D0"/>
    <w:rsid w:val="002643D9"/>
    <w:rsid w:val="00264458"/>
    <w:rsid w:val="0026457A"/>
    <w:rsid w:val="00264B7F"/>
    <w:rsid w:val="00265582"/>
    <w:rsid w:val="00265751"/>
    <w:rsid w:val="00265EE4"/>
    <w:rsid w:val="002661A5"/>
    <w:rsid w:val="002661B8"/>
    <w:rsid w:val="00266E04"/>
    <w:rsid w:val="00266F21"/>
    <w:rsid w:val="002670E7"/>
    <w:rsid w:val="00267723"/>
    <w:rsid w:val="00267BE6"/>
    <w:rsid w:val="00270A20"/>
    <w:rsid w:val="00270E9A"/>
    <w:rsid w:val="0027117F"/>
    <w:rsid w:val="002712BF"/>
    <w:rsid w:val="00271885"/>
    <w:rsid w:val="00271A32"/>
    <w:rsid w:val="00272391"/>
    <w:rsid w:val="00272689"/>
    <w:rsid w:val="00272AEE"/>
    <w:rsid w:val="0027325A"/>
    <w:rsid w:val="002733B4"/>
    <w:rsid w:val="00273440"/>
    <w:rsid w:val="00273D3C"/>
    <w:rsid w:val="00273E53"/>
    <w:rsid w:val="0027479E"/>
    <w:rsid w:val="00274E26"/>
    <w:rsid w:val="00274E29"/>
    <w:rsid w:val="00275899"/>
    <w:rsid w:val="002760AE"/>
    <w:rsid w:val="002760FD"/>
    <w:rsid w:val="00276273"/>
    <w:rsid w:val="002762D8"/>
    <w:rsid w:val="002763DF"/>
    <w:rsid w:val="00276439"/>
    <w:rsid w:val="002767C6"/>
    <w:rsid w:val="0027741A"/>
    <w:rsid w:val="00277B28"/>
    <w:rsid w:val="00277F77"/>
    <w:rsid w:val="00280331"/>
    <w:rsid w:val="002803FD"/>
    <w:rsid w:val="00280492"/>
    <w:rsid w:val="002809BF"/>
    <w:rsid w:val="00280F80"/>
    <w:rsid w:val="002811CA"/>
    <w:rsid w:val="0028128A"/>
    <w:rsid w:val="0028139C"/>
    <w:rsid w:val="002817F5"/>
    <w:rsid w:val="00281933"/>
    <w:rsid w:val="00281960"/>
    <w:rsid w:val="00281B7F"/>
    <w:rsid w:val="00281BF9"/>
    <w:rsid w:val="00281F11"/>
    <w:rsid w:val="00281F29"/>
    <w:rsid w:val="00282A81"/>
    <w:rsid w:val="00282C10"/>
    <w:rsid w:val="00283C6C"/>
    <w:rsid w:val="00283F46"/>
    <w:rsid w:val="00283FDA"/>
    <w:rsid w:val="002843DC"/>
    <w:rsid w:val="002844C0"/>
    <w:rsid w:val="002849C6"/>
    <w:rsid w:val="00284EED"/>
    <w:rsid w:val="002851AB"/>
    <w:rsid w:val="0028539F"/>
    <w:rsid w:val="00285A4A"/>
    <w:rsid w:val="00285A93"/>
    <w:rsid w:val="002862BD"/>
    <w:rsid w:val="002866BD"/>
    <w:rsid w:val="002870EB"/>
    <w:rsid w:val="00287691"/>
    <w:rsid w:val="00287719"/>
    <w:rsid w:val="00287E8D"/>
    <w:rsid w:val="00287F6E"/>
    <w:rsid w:val="00290937"/>
    <w:rsid w:val="00290A4D"/>
    <w:rsid w:val="00290A96"/>
    <w:rsid w:val="00290D6C"/>
    <w:rsid w:val="00291778"/>
    <w:rsid w:val="002918F3"/>
    <w:rsid w:val="00292E3D"/>
    <w:rsid w:val="002938DC"/>
    <w:rsid w:val="00293B72"/>
    <w:rsid w:val="00293C9E"/>
    <w:rsid w:val="002940F2"/>
    <w:rsid w:val="00295193"/>
    <w:rsid w:val="0029541B"/>
    <w:rsid w:val="00295609"/>
    <w:rsid w:val="00295E44"/>
    <w:rsid w:val="00296143"/>
    <w:rsid w:val="002963FF"/>
    <w:rsid w:val="00296491"/>
    <w:rsid w:val="00296F82"/>
    <w:rsid w:val="00296FDF"/>
    <w:rsid w:val="00297145"/>
    <w:rsid w:val="00297156"/>
    <w:rsid w:val="0029738D"/>
    <w:rsid w:val="0029754F"/>
    <w:rsid w:val="002975F2"/>
    <w:rsid w:val="00297C78"/>
    <w:rsid w:val="00297F0F"/>
    <w:rsid w:val="002A0020"/>
    <w:rsid w:val="002A0240"/>
    <w:rsid w:val="002A072F"/>
    <w:rsid w:val="002A0A51"/>
    <w:rsid w:val="002A0CD0"/>
    <w:rsid w:val="002A1DB2"/>
    <w:rsid w:val="002A20D1"/>
    <w:rsid w:val="002A2241"/>
    <w:rsid w:val="002A22D9"/>
    <w:rsid w:val="002A233F"/>
    <w:rsid w:val="002A2510"/>
    <w:rsid w:val="002A2A43"/>
    <w:rsid w:val="002A2EBA"/>
    <w:rsid w:val="002A2F7B"/>
    <w:rsid w:val="002A3193"/>
    <w:rsid w:val="002A326C"/>
    <w:rsid w:val="002A3529"/>
    <w:rsid w:val="002A374A"/>
    <w:rsid w:val="002A3851"/>
    <w:rsid w:val="002A3E13"/>
    <w:rsid w:val="002A404E"/>
    <w:rsid w:val="002A47E7"/>
    <w:rsid w:val="002A4811"/>
    <w:rsid w:val="002A4964"/>
    <w:rsid w:val="002A4D94"/>
    <w:rsid w:val="002A5D11"/>
    <w:rsid w:val="002A6085"/>
    <w:rsid w:val="002A62E8"/>
    <w:rsid w:val="002A642E"/>
    <w:rsid w:val="002A6456"/>
    <w:rsid w:val="002A652D"/>
    <w:rsid w:val="002A6571"/>
    <w:rsid w:val="002A6D99"/>
    <w:rsid w:val="002A6F53"/>
    <w:rsid w:val="002A7011"/>
    <w:rsid w:val="002A713B"/>
    <w:rsid w:val="002A757B"/>
    <w:rsid w:val="002B0166"/>
    <w:rsid w:val="002B0786"/>
    <w:rsid w:val="002B0B00"/>
    <w:rsid w:val="002B0F0A"/>
    <w:rsid w:val="002B1037"/>
    <w:rsid w:val="002B1C8A"/>
    <w:rsid w:val="002B1F35"/>
    <w:rsid w:val="002B21C6"/>
    <w:rsid w:val="002B3CB4"/>
    <w:rsid w:val="002B3D75"/>
    <w:rsid w:val="002B40D1"/>
    <w:rsid w:val="002B419E"/>
    <w:rsid w:val="002B4258"/>
    <w:rsid w:val="002B449E"/>
    <w:rsid w:val="002B4E47"/>
    <w:rsid w:val="002B5555"/>
    <w:rsid w:val="002B559E"/>
    <w:rsid w:val="002B573F"/>
    <w:rsid w:val="002B595F"/>
    <w:rsid w:val="002B59E2"/>
    <w:rsid w:val="002B5B7B"/>
    <w:rsid w:val="002B5BC5"/>
    <w:rsid w:val="002B5F34"/>
    <w:rsid w:val="002B63FC"/>
    <w:rsid w:val="002B6A5A"/>
    <w:rsid w:val="002B78B6"/>
    <w:rsid w:val="002B7A63"/>
    <w:rsid w:val="002B7C62"/>
    <w:rsid w:val="002B7DD7"/>
    <w:rsid w:val="002C01F9"/>
    <w:rsid w:val="002C023C"/>
    <w:rsid w:val="002C063F"/>
    <w:rsid w:val="002C0A4F"/>
    <w:rsid w:val="002C0A96"/>
    <w:rsid w:val="002C0D9C"/>
    <w:rsid w:val="002C0DB3"/>
    <w:rsid w:val="002C144C"/>
    <w:rsid w:val="002C1741"/>
    <w:rsid w:val="002C1E68"/>
    <w:rsid w:val="002C2079"/>
    <w:rsid w:val="002C2118"/>
    <w:rsid w:val="002C226A"/>
    <w:rsid w:val="002C24DF"/>
    <w:rsid w:val="002C2E0B"/>
    <w:rsid w:val="002C2EC2"/>
    <w:rsid w:val="002C3132"/>
    <w:rsid w:val="002C34F1"/>
    <w:rsid w:val="002C34FA"/>
    <w:rsid w:val="002C3741"/>
    <w:rsid w:val="002C3B0C"/>
    <w:rsid w:val="002C423E"/>
    <w:rsid w:val="002C4418"/>
    <w:rsid w:val="002C4535"/>
    <w:rsid w:val="002C4587"/>
    <w:rsid w:val="002C4CDD"/>
    <w:rsid w:val="002C513C"/>
    <w:rsid w:val="002C51A7"/>
    <w:rsid w:val="002C51C1"/>
    <w:rsid w:val="002C540B"/>
    <w:rsid w:val="002C54AE"/>
    <w:rsid w:val="002C5561"/>
    <w:rsid w:val="002C5574"/>
    <w:rsid w:val="002C5B8F"/>
    <w:rsid w:val="002C5EF4"/>
    <w:rsid w:val="002C5F99"/>
    <w:rsid w:val="002C65D7"/>
    <w:rsid w:val="002C6B5D"/>
    <w:rsid w:val="002C6F99"/>
    <w:rsid w:val="002C6FD1"/>
    <w:rsid w:val="002C7101"/>
    <w:rsid w:val="002D00A7"/>
    <w:rsid w:val="002D00B0"/>
    <w:rsid w:val="002D0435"/>
    <w:rsid w:val="002D0EE2"/>
    <w:rsid w:val="002D1047"/>
    <w:rsid w:val="002D11A1"/>
    <w:rsid w:val="002D1E10"/>
    <w:rsid w:val="002D1EC1"/>
    <w:rsid w:val="002D21AF"/>
    <w:rsid w:val="002D229C"/>
    <w:rsid w:val="002D24AB"/>
    <w:rsid w:val="002D2CB1"/>
    <w:rsid w:val="002D2D46"/>
    <w:rsid w:val="002D32E4"/>
    <w:rsid w:val="002D3421"/>
    <w:rsid w:val="002D3479"/>
    <w:rsid w:val="002D366E"/>
    <w:rsid w:val="002D3919"/>
    <w:rsid w:val="002D3A24"/>
    <w:rsid w:val="002D3D46"/>
    <w:rsid w:val="002D439F"/>
    <w:rsid w:val="002D4CE5"/>
    <w:rsid w:val="002D50A4"/>
    <w:rsid w:val="002D51AE"/>
    <w:rsid w:val="002D585B"/>
    <w:rsid w:val="002D58EF"/>
    <w:rsid w:val="002D5A5A"/>
    <w:rsid w:val="002D6051"/>
    <w:rsid w:val="002D6159"/>
    <w:rsid w:val="002D69B8"/>
    <w:rsid w:val="002D6BDD"/>
    <w:rsid w:val="002D7065"/>
    <w:rsid w:val="002D710D"/>
    <w:rsid w:val="002D778C"/>
    <w:rsid w:val="002D79BB"/>
    <w:rsid w:val="002D7BEC"/>
    <w:rsid w:val="002D7F74"/>
    <w:rsid w:val="002E0022"/>
    <w:rsid w:val="002E052A"/>
    <w:rsid w:val="002E09C4"/>
    <w:rsid w:val="002E16B2"/>
    <w:rsid w:val="002E2472"/>
    <w:rsid w:val="002E26C4"/>
    <w:rsid w:val="002E2748"/>
    <w:rsid w:val="002E27E6"/>
    <w:rsid w:val="002E289C"/>
    <w:rsid w:val="002E2AFD"/>
    <w:rsid w:val="002E3DAA"/>
    <w:rsid w:val="002E3FC3"/>
    <w:rsid w:val="002E417C"/>
    <w:rsid w:val="002E464A"/>
    <w:rsid w:val="002E4B27"/>
    <w:rsid w:val="002E4F46"/>
    <w:rsid w:val="002E55D0"/>
    <w:rsid w:val="002E579F"/>
    <w:rsid w:val="002E682D"/>
    <w:rsid w:val="002E6F97"/>
    <w:rsid w:val="002E720C"/>
    <w:rsid w:val="002E738C"/>
    <w:rsid w:val="002E7973"/>
    <w:rsid w:val="002E7D4F"/>
    <w:rsid w:val="002E7FDA"/>
    <w:rsid w:val="002F0036"/>
    <w:rsid w:val="002F070D"/>
    <w:rsid w:val="002F072C"/>
    <w:rsid w:val="002F08CF"/>
    <w:rsid w:val="002F0A45"/>
    <w:rsid w:val="002F0CDF"/>
    <w:rsid w:val="002F0F22"/>
    <w:rsid w:val="002F1064"/>
    <w:rsid w:val="002F1D77"/>
    <w:rsid w:val="002F2082"/>
    <w:rsid w:val="002F20C6"/>
    <w:rsid w:val="002F225C"/>
    <w:rsid w:val="002F229E"/>
    <w:rsid w:val="002F2514"/>
    <w:rsid w:val="002F25AF"/>
    <w:rsid w:val="002F2641"/>
    <w:rsid w:val="002F2730"/>
    <w:rsid w:val="002F27AF"/>
    <w:rsid w:val="002F2D21"/>
    <w:rsid w:val="002F2E20"/>
    <w:rsid w:val="002F3014"/>
    <w:rsid w:val="002F3043"/>
    <w:rsid w:val="002F43F7"/>
    <w:rsid w:val="002F4911"/>
    <w:rsid w:val="002F4ADA"/>
    <w:rsid w:val="002F4D35"/>
    <w:rsid w:val="002F50C3"/>
    <w:rsid w:val="002F53D1"/>
    <w:rsid w:val="002F545D"/>
    <w:rsid w:val="002F55D5"/>
    <w:rsid w:val="002F5944"/>
    <w:rsid w:val="002F5A3C"/>
    <w:rsid w:val="002F5EDA"/>
    <w:rsid w:val="002F62ED"/>
    <w:rsid w:val="002F67A6"/>
    <w:rsid w:val="002F6838"/>
    <w:rsid w:val="002F6906"/>
    <w:rsid w:val="002F6957"/>
    <w:rsid w:val="002F6BEB"/>
    <w:rsid w:val="002F6D8F"/>
    <w:rsid w:val="002F6DDB"/>
    <w:rsid w:val="002F7443"/>
    <w:rsid w:val="002F78A0"/>
    <w:rsid w:val="002F7C3D"/>
    <w:rsid w:val="003008CC"/>
    <w:rsid w:val="0030098E"/>
    <w:rsid w:val="003014E6"/>
    <w:rsid w:val="00302251"/>
    <w:rsid w:val="003022AC"/>
    <w:rsid w:val="003022BF"/>
    <w:rsid w:val="003028E4"/>
    <w:rsid w:val="00303C5C"/>
    <w:rsid w:val="00304018"/>
    <w:rsid w:val="00304072"/>
    <w:rsid w:val="00304B19"/>
    <w:rsid w:val="00304E64"/>
    <w:rsid w:val="00304F0B"/>
    <w:rsid w:val="003053F4"/>
    <w:rsid w:val="00305684"/>
    <w:rsid w:val="00305906"/>
    <w:rsid w:val="00305B39"/>
    <w:rsid w:val="00306454"/>
    <w:rsid w:val="00306C86"/>
    <w:rsid w:val="003071E4"/>
    <w:rsid w:val="00307391"/>
    <w:rsid w:val="003073CC"/>
    <w:rsid w:val="003076B3"/>
    <w:rsid w:val="003077C7"/>
    <w:rsid w:val="0031014E"/>
    <w:rsid w:val="003102DC"/>
    <w:rsid w:val="00310733"/>
    <w:rsid w:val="00310A03"/>
    <w:rsid w:val="003114CC"/>
    <w:rsid w:val="00311EB8"/>
    <w:rsid w:val="00312583"/>
    <w:rsid w:val="00312C66"/>
    <w:rsid w:val="00312D16"/>
    <w:rsid w:val="00313AFD"/>
    <w:rsid w:val="00313F07"/>
    <w:rsid w:val="003142C8"/>
    <w:rsid w:val="00314441"/>
    <w:rsid w:val="003147CA"/>
    <w:rsid w:val="00314CB7"/>
    <w:rsid w:val="00315195"/>
    <w:rsid w:val="003152FE"/>
    <w:rsid w:val="003153B8"/>
    <w:rsid w:val="0031558F"/>
    <w:rsid w:val="00315B67"/>
    <w:rsid w:val="00315B69"/>
    <w:rsid w:val="00316333"/>
    <w:rsid w:val="00316416"/>
    <w:rsid w:val="003165B7"/>
    <w:rsid w:val="00316651"/>
    <w:rsid w:val="00316928"/>
    <w:rsid w:val="0031763C"/>
    <w:rsid w:val="003178E1"/>
    <w:rsid w:val="00317B92"/>
    <w:rsid w:val="00317E8A"/>
    <w:rsid w:val="00317FB9"/>
    <w:rsid w:val="0032017F"/>
    <w:rsid w:val="00320815"/>
    <w:rsid w:val="003208C0"/>
    <w:rsid w:val="00320BD3"/>
    <w:rsid w:val="00320C20"/>
    <w:rsid w:val="00320CE1"/>
    <w:rsid w:val="003212C1"/>
    <w:rsid w:val="003216D9"/>
    <w:rsid w:val="00321B54"/>
    <w:rsid w:val="003224FE"/>
    <w:rsid w:val="003225F7"/>
    <w:rsid w:val="0032299D"/>
    <w:rsid w:val="00322F48"/>
    <w:rsid w:val="00322FEA"/>
    <w:rsid w:val="00323D89"/>
    <w:rsid w:val="00323E06"/>
    <w:rsid w:val="0032403F"/>
    <w:rsid w:val="003241FF"/>
    <w:rsid w:val="00324210"/>
    <w:rsid w:val="003245A2"/>
    <w:rsid w:val="003248D9"/>
    <w:rsid w:val="00325A51"/>
    <w:rsid w:val="00325E68"/>
    <w:rsid w:val="003263B1"/>
    <w:rsid w:val="003268B7"/>
    <w:rsid w:val="00327520"/>
    <w:rsid w:val="00327740"/>
    <w:rsid w:val="00327D1A"/>
    <w:rsid w:val="00327EDE"/>
    <w:rsid w:val="003300D9"/>
    <w:rsid w:val="00330335"/>
    <w:rsid w:val="0033039D"/>
    <w:rsid w:val="003303FF"/>
    <w:rsid w:val="0033148C"/>
    <w:rsid w:val="0033167E"/>
    <w:rsid w:val="00331BAE"/>
    <w:rsid w:val="00331BB9"/>
    <w:rsid w:val="00331CED"/>
    <w:rsid w:val="003320FD"/>
    <w:rsid w:val="003321F6"/>
    <w:rsid w:val="0033245F"/>
    <w:rsid w:val="003326B2"/>
    <w:rsid w:val="00332DDE"/>
    <w:rsid w:val="00333054"/>
    <w:rsid w:val="00333524"/>
    <w:rsid w:val="00333AD5"/>
    <w:rsid w:val="0033412B"/>
    <w:rsid w:val="00334327"/>
    <w:rsid w:val="003345D8"/>
    <w:rsid w:val="00334BFE"/>
    <w:rsid w:val="00334C26"/>
    <w:rsid w:val="00334EDC"/>
    <w:rsid w:val="00334EFB"/>
    <w:rsid w:val="003365E0"/>
    <w:rsid w:val="00336670"/>
    <w:rsid w:val="00336744"/>
    <w:rsid w:val="003370D6"/>
    <w:rsid w:val="00337143"/>
    <w:rsid w:val="0033719B"/>
    <w:rsid w:val="0033780A"/>
    <w:rsid w:val="00340BA4"/>
    <w:rsid w:val="00340F9F"/>
    <w:rsid w:val="0034102A"/>
    <w:rsid w:val="00341628"/>
    <w:rsid w:val="00341E45"/>
    <w:rsid w:val="003427F7"/>
    <w:rsid w:val="00343120"/>
    <w:rsid w:val="00343539"/>
    <w:rsid w:val="003436C0"/>
    <w:rsid w:val="003437FA"/>
    <w:rsid w:val="00343D21"/>
    <w:rsid w:val="00344152"/>
    <w:rsid w:val="003443AE"/>
    <w:rsid w:val="00344504"/>
    <w:rsid w:val="0034455F"/>
    <w:rsid w:val="0034527B"/>
    <w:rsid w:val="00345416"/>
    <w:rsid w:val="00345548"/>
    <w:rsid w:val="00345639"/>
    <w:rsid w:val="00345AF8"/>
    <w:rsid w:val="00345D28"/>
    <w:rsid w:val="00345FA7"/>
    <w:rsid w:val="003464DD"/>
    <w:rsid w:val="00346614"/>
    <w:rsid w:val="00346746"/>
    <w:rsid w:val="00346988"/>
    <w:rsid w:val="00346FFE"/>
    <w:rsid w:val="00347906"/>
    <w:rsid w:val="00347D60"/>
    <w:rsid w:val="0035002A"/>
    <w:rsid w:val="0035009C"/>
    <w:rsid w:val="003502B8"/>
    <w:rsid w:val="0035095F"/>
    <w:rsid w:val="003511B3"/>
    <w:rsid w:val="003514B0"/>
    <w:rsid w:val="0035166F"/>
    <w:rsid w:val="00351A59"/>
    <w:rsid w:val="00351B11"/>
    <w:rsid w:val="00351EEF"/>
    <w:rsid w:val="0035224B"/>
    <w:rsid w:val="003527A2"/>
    <w:rsid w:val="003527E7"/>
    <w:rsid w:val="00352B7B"/>
    <w:rsid w:val="003530AC"/>
    <w:rsid w:val="00353670"/>
    <w:rsid w:val="0035382B"/>
    <w:rsid w:val="003539F8"/>
    <w:rsid w:val="00353A4A"/>
    <w:rsid w:val="00353A73"/>
    <w:rsid w:val="00353E32"/>
    <w:rsid w:val="0035416D"/>
    <w:rsid w:val="0035426F"/>
    <w:rsid w:val="003543FD"/>
    <w:rsid w:val="0035454D"/>
    <w:rsid w:val="00354806"/>
    <w:rsid w:val="00354D5B"/>
    <w:rsid w:val="00354D9E"/>
    <w:rsid w:val="00354DFE"/>
    <w:rsid w:val="00355783"/>
    <w:rsid w:val="00355A36"/>
    <w:rsid w:val="00355E43"/>
    <w:rsid w:val="00355FBD"/>
    <w:rsid w:val="00356091"/>
    <w:rsid w:val="003561F8"/>
    <w:rsid w:val="003563EA"/>
    <w:rsid w:val="00356465"/>
    <w:rsid w:val="003565E4"/>
    <w:rsid w:val="0035772B"/>
    <w:rsid w:val="003577C2"/>
    <w:rsid w:val="00357ABF"/>
    <w:rsid w:val="00357E96"/>
    <w:rsid w:val="00357F6A"/>
    <w:rsid w:val="00360145"/>
    <w:rsid w:val="0036061C"/>
    <w:rsid w:val="00360C6C"/>
    <w:rsid w:val="00360E8D"/>
    <w:rsid w:val="00360EE3"/>
    <w:rsid w:val="00361793"/>
    <w:rsid w:val="00361AB3"/>
    <w:rsid w:val="00361D39"/>
    <w:rsid w:val="00361D3B"/>
    <w:rsid w:val="00361EC8"/>
    <w:rsid w:val="00361FE5"/>
    <w:rsid w:val="003628E5"/>
    <w:rsid w:val="00362F25"/>
    <w:rsid w:val="0036308F"/>
    <w:rsid w:val="00363215"/>
    <w:rsid w:val="0036384B"/>
    <w:rsid w:val="00363DF7"/>
    <w:rsid w:val="0036421A"/>
    <w:rsid w:val="0036428E"/>
    <w:rsid w:val="003646AD"/>
    <w:rsid w:val="0036495B"/>
    <w:rsid w:val="00365071"/>
    <w:rsid w:val="0036508C"/>
    <w:rsid w:val="00365286"/>
    <w:rsid w:val="0036550F"/>
    <w:rsid w:val="00365C8D"/>
    <w:rsid w:val="00366253"/>
    <w:rsid w:val="00366B92"/>
    <w:rsid w:val="003675AE"/>
    <w:rsid w:val="003675D8"/>
    <w:rsid w:val="003675F4"/>
    <w:rsid w:val="0036764F"/>
    <w:rsid w:val="00367A01"/>
    <w:rsid w:val="00367BD5"/>
    <w:rsid w:val="00370505"/>
    <w:rsid w:val="003708EC"/>
    <w:rsid w:val="00370ACD"/>
    <w:rsid w:val="00370C95"/>
    <w:rsid w:val="00370CF6"/>
    <w:rsid w:val="003712FD"/>
    <w:rsid w:val="00371418"/>
    <w:rsid w:val="003715BF"/>
    <w:rsid w:val="00371670"/>
    <w:rsid w:val="00371822"/>
    <w:rsid w:val="00371885"/>
    <w:rsid w:val="00371986"/>
    <w:rsid w:val="00371C88"/>
    <w:rsid w:val="0037206A"/>
    <w:rsid w:val="0037260F"/>
    <w:rsid w:val="00372F12"/>
    <w:rsid w:val="00372F86"/>
    <w:rsid w:val="00373774"/>
    <w:rsid w:val="0037382C"/>
    <w:rsid w:val="00373A24"/>
    <w:rsid w:val="00373C0A"/>
    <w:rsid w:val="00373E2A"/>
    <w:rsid w:val="00374163"/>
    <w:rsid w:val="003742D7"/>
    <w:rsid w:val="003743A4"/>
    <w:rsid w:val="003755AD"/>
    <w:rsid w:val="00375676"/>
    <w:rsid w:val="003758D9"/>
    <w:rsid w:val="003758EF"/>
    <w:rsid w:val="00375F69"/>
    <w:rsid w:val="00375FAB"/>
    <w:rsid w:val="00376937"/>
    <w:rsid w:val="00376BA1"/>
    <w:rsid w:val="00377441"/>
    <w:rsid w:val="0037744C"/>
    <w:rsid w:val="003778A3"/>
    <w:rsid w:val="00377942"/>
    <w:rsid w:val="00377A59"/>
    <w:rsid w:val="00377B86"/>
    <w:rsid w:val="00377C7B"/>
    <w:rsid w:val="00377D9E"/>
    <w:rsid w:val="0038008E"/>
    <w:rsid w:val="0038056D"/>
    <w:rsid w:val="003805FC"/>
    <w:rsid w:val="0038071F"/>
    <w:rsid w:val="003808C5"/>
    <w:rsid w:val="00380E38"/>
    <w:rsid w:val="00380F4D"/>
    <w:rsid w:val="0038133F"/>
    <w:rsid w:val="00381BE5"/>
    <w:rsid w:val="003822E6"/>
    <w:rsid w:val="0038237C"/>
    <w:rsid w:val="003823F4"/>
    <w:rsid w:val="00382404"/>
    <w:rsid w:val="003825AE"/>
    <w:rsid w:val="00382631"/>
    <w:rsid w:val="00382713"/>
    <w:rsid w:val="00382C52"/>
    <w:rsid w:val="00382CE4"/>
    <w:rsid w:val="00382FAA"/>
    <w:rsid w:val="003834B8"/>
    <w:rsid w:val="00383A39"/>
    <w:rsid w:val="00383B47"/>
    <w:rsid w:val="00384C63"/>
    <w:rsid w:val="00385119"/>
    <w:rsid w:val="00385393"/>
    <w:rsid w:val="00385E84"/>
    <w:rsid w:val="003862D9"/>
    <w:rsid w:val="00386799"/>
    <w:rsid w:val="00386953"/>
    <w:rsid w:val="00386F06"/>
    <w:rsid w:val="00386FCE"/>
    <w:rsid w:val="003870E8"/>
    <w:rsid w:val="00387134"/>
    <w:rsid w:val="003871EA"/>
    <w:rsid w:val="00387DD7"/>
    <w:rsid w:val="00390528"/>
    <w:rsid w:val="0039072E"/>
    <w:rsid w:val="00390ED6"/>
    <w:rsid w:val="0039102C"/>
    <w:rsid w:val="003910F5"/>
    <w:rsid w:val="00391211"/>
    <w:rsid w:val="0039125F"/>
    <w:rsid w:val="00391BFE"/>
    <w:rsid w:val="00391C0B"/>
    <w:rsid w:val="00392117"/>
    <w:rsid w:val="00392262"/>
    <w:rsid w:val="00392701"/>
    <w:rsid w:val="0039270D"/>
    <w:rsid w:val="00392808"/>
    <w:rsid w:val="00392814"/>
    <w:rsid w:val="00392E5F"/>
    <w:rsid w:val="003939C9"/>
    <w:rsid w:val="00393DA1"/>
    <w:rsid w:val="00393EF8"/>
    <w:rsid w:val="00394CE8"/>
    <w:rsid w:val="00395529"/>
    <w:rsid w:val="0039636B"/>
    <w:rsid w:val="00396487"/>
    <w:rsid w:val="0039660F"/>
    <w:rsid w:val="00396693"/>
    <w:rsid w:val="00396ADF"/>
    <w:rsid w:val="00396F5E"/>
    <w:rsid w:val="00397123"/>
    <w:rsid w:val="003976FD"/>
    <w:rsid w:val="00397878"/>
    <w:rsid w:val="00397DEA"/>
    <w:rsid w:val="00397F64"/>
    <w:rsid w:val="00397FAB"/>
    <w:rsid w:val="003A0FC2"/>
    <w:rsid w:val="003A14EB"/>
    <w:rsid w:val="003A19FF"/>
    <w:rsid w:val="003A1B53"/>
    <w:rsid w:val="003A1DEB"/>
    <w:rsid w:val="003A2625"/>
    <w:rsid w:val="003A27B9"/>
    <w:rsid w:val="003A3004"/>
    <w:rsid w:val="003A33BF"/>
    <w:rsid w:val="003A3820"/>
    <w:rsid w:val="003A3BE3"/>
    <w:rsid w:val="003A44D3"/>
    <w:rsid w:val="003A4C46"/>
    <w:rsid w:val="003A50C1"/>
    <w:rsid w:val="003A53AE"/>
    <w:rsid w:val="003A5716"/>
    <w:rsid w:val="003A571D"/>
    <w:rsid w:val="003A5B6B"/>
    <w:rsid w:val="003A5C28"/>
    <w:rsid w:val="003A5FF3"/>
    <w:rsid w:val="003A7A2E"/>
    <w:rsid w:val="003A7AF1"/>
    <w:rsid w:val="003A7E45"/>
    <w:rsid w:val="003B0FC2"/>
    <w:rsid w:val="003B1348"/>
    <w:rsid w:val="003B1755"/>
    <w:rsid w:val="003B20E1"/>
    <w:rsid w:val="003B21C3"/>
    <w:rsid w:val="003B22A4"/>
    <w:rsid w:val="003B2B91"/>
    <w:rsid w:val="003B2C08"/>
    <w:rsid w:val="003B2C1D"/>
    <w:rsid w:val="003B2D29"/>
    <w:rsid w:val="003B2E87"/>
    <w:rsid w:val="003B3243"/>
    <w:rsid w:val="003B35E6"/>
    <w:rsid w:val="003B3922"/>
    <w:rsid w:val="003B3A54"/>
    <w:rsid w:val="003B3C6B"/>
    <w:rsid w:val="003B44D1"/>
    <w:rsid w:val="003B4A33"/>
    <w:rsid w:val="003B4B06"/>
    <w:rsid w:val="003B4C10"/>
    <w:rsid w:val="003B4C26"/>
    <w:rsid w:val="003B4C6B"/>
    <w:rsid w:val="003B4F0D"/>
    <w:rsid w:val="003B55CC"/>
    <w:rsid w:val="003B779A"/>
    <w:rsid w:val="003B7ABF"/>
    <w:rsid w:val="003B7C5B"/>
    <w:rsid w:val="003B7F82"/>
    <w:rsid w:val="003C0990"/>
    <w:rsid w:val="003C0DA9"/>
    <w:rsid w:val="003C1146"/>
    <w:rsid w:val="003C1969"/>
    <w:rsid w:val="003C1B5C"/>
    <w:rsid w:val="003C1C28"/>
    <w:rsid w:val="003C1E50"/>
    <w:rsid w:val="003C26C0"/>
    <w:rsid w:val="003C27E8"/>
    <w:rsid w:val="003C2BE4"/>
    <w:rsid w:val="003C306B"/>
    <w:rsid w:val="003C32CB"/>
    <w:rsid w:val="003C3406"/>
    <w:rsid w:val="003C34DF"/>
    <w:rsid w:val="003C369E"/>
    <w:rsid w:val="003C3902"/>
    <w:rsid w:val="003C3D15"/>
    <w:rsid w:val="003C42A3"/>
    <w:rsid w:val="003C46BE"/>
    <w:rsid w:val="003C4829"/>
    <w:rsid w:val="003C517F"/>
    <w:rsid w:val="003C5350"/>
    <w:rsid w:val="003C568E"/>
    <w:rsid w:val="003C5693"/>
    <w:rsid w:val="003C5F95"/>
    <w:rsid w:val="003C640B"/>
    <w:rsid w:val="003C67A1"/>
    <w:rsid w:val="003C6C28"/>
    <w:rsid w:val="003C7013"/>
    <w:rsid w:val="003C7575"/>
    <w:rsid w:val="003C7B8B"/>
    <w:rsid w:val="003C7D67"/>
    <w:rsid w:val="003C7EE8"/>
    <w:rsid w:val="003D0A8E"/>
    <w:rsid w:val="003D0B31"/>
    <w:rsid w:val="003D11D1"/>
    <w:rsid w:val="003D13CB"/>
    <w:rsid w:val="003D1849"/>
    <w:rsid w:val="003D1965"/>
    <w:rsid w:val="003D22C1"/>
    <w:rsid w:val="003D26CF"/>
    <w:rsid w:val="003D3BAF"/>
    <w:rsid w:val="003D3D58"/>
    <w:rsid w:val="003D4099"/>
    <w:rsid w:val="003D463C"/>
    <w:rsid w:val="003D4C4A"/>
    <w:rsid w:val="003D4DBD"/>
    <w:rsid w:val="003D4F76"/>
    <w:rsid w:val="003D4F8B"/>
    <w:rsid w:val="003D582A"/>
    <w:rsid w:val="003D5F17"/>
    <w:rsid w:val="003D60BA"/>
    <w:rsid w:val="003D612F"/>
    <w:rsid w:val="003D62B9"/>
    <w:rsid w:val="003D6369"/>
    <w:rsid w:val="003D64F0"/>
    <w:rsid w:val="003D6826"/>
    <w:rsid w:val="003D6B13"/>
    <w:rsid w:val="003D6B4D"/>
    <w:rsid w:val="003D6EDD"/>
    <w:rsid w:val="003D6F2C"/>
    <w:rsid w:val="003D6F5D"/>
    <w:rsid w:val="003D75B2"/>
    <w:rsid w:val="003D7C3F"/>
    <w:rsid w:val="003D7D18"/>
    <w:rsid w:val="003E05C7"/>
    <w:rsid w:val="003E0FBB"/>
    <w:rsid w:val="003E1154"/>
    <w:rsid w:val="003E11AD"/>
    <w:rsid w:val="003E1522"/>
    <w:rsid w:val="003E1BC0"/>
    <w:rsid w:val="003E249F"/>
    <w:rsid w:val="003E24FC"/>
    <w:rsid w:val="003E287C"/>
    <w:rsid w:val="003E2C2E"/>
    <w:rsid w:val="003E2E84"/>
    <w:rsid w:val="003E3014"/>
    <w:rsid w:val="003E3059"/>
    <w:rsid w:val="003E3F4A"/>
    <w:rsid w:val="003E42FB"/>
    <w:rsid w:val="003E4469"/>
    <w:rsid w:val="003E454B"/>
    <w:rsid w:val="003E4680"/>
    <w:rsid w:val="003E4AC9"/>
    <w:rsid w:val="003E4E83"/>
    <w:rsid w:val="003E5457"/>
    <w:rsid w:val="003E547A"/>
    <w:rsid w:val="003E5A5D"/>
    <w:rsid w:val="003E5BAA"/>
    <w:rsid w:val="003E6262"/>
    <w:rsid w:val="003E6507"/>
    <w:rsid w:val="003E6A44"/>
    <w:rsid w:val="003E6AE4"/>
    <w:rsid w:val="003E7434"/>
    <w:rsid w:val="003E7442"/>
    <w:rsid w:val="003E7C79"/>
    <w:rsid w:val="003E7D1D"/>
    <w:rsid w:val="003E7D3E"/>
    <w:rsid w:val="003E7EB0"/>
    <w:rsid w:val="003E7F0C"/>
    <w:rsid w:val="003F050A"/>
    <w:rsid w:val="003F0587"/>
    <w:rsid w:val="003F07B0"/>
    <w:rsid w:val="003F0A39"/>
    <w:rsid w:val="003F0B78"/>
    <w:rsid w:val="003F1468"/>
    <w:rsid w:val="003F196D"/>
    <w:rsid w:val="003F1B64"/>
    <w:rsid w:val="003F2078"/>
    <w:rsid w:val="003F24AA"/>
    <w:rsid w:val="003F256E"/>
    <w:rsid w:val="003F290B"/>
    <w:rsid w:val="003F2AA3"/>
    <w:rsid w:val="003F37C0"/>
    <w:rsid w:val="003F39FF"/>
    <w:rsid w:val="003F40F7"/>
    <w:rsid w:val="003F429D"/>
    <w:rsid w:val="003F4BF0"/>
    <w:rsid w:val="003F4C4B"/>
    <w:rsid w:val="003F4FA5"/>
    <w:rsid w:val="003F514E"/>
    <w:rsid w:val="003F5678"/>
    <w:rsid w:val="003F5B98"/>
    <w:rsid w:val="003F5D55"/>
    <w:rsid w:val="003F5D63"/>
    <w:rsid w:val="003F5E50"/>
    <w:rsid w:val="003F640E"/>
    <w:rsid w:val="003F6772"/>
    <w:rsid w:val="003F69E4"/>
    <w:rsid w:val="003F6E0E"/>
    <w:rsid w:val="003F76C8"/>
    <w:rsid w:val="003F7B61"/>
    <w:rsid w:val="003F7EED"/>
    <w:rsid w:val="00400461"/>
    <w:rsid w:val="00400B41"/>
    <w:rsid w:val="004011CE"/>
    <w:rsid w:val="00402123"/>
    <w:rsid w:val="00402149"/>
    <w:rsid w:val="0040236A"/>
    <w:rsid w:val="0040292D"/>
    <w:rsid w:val="00402EF7"/>
    <w:rsid w:val="00403180"/>
    <w:rsid w:val="00403267"/>
    <w:rsid w:val="00403422"/>
    <w:rsid w:val="00403E8F"/>
    <w:rsid w:val="004046A2"/>
    <w:rsid w:val="00404A75"/>
    <w:rsid w:val="00404C34"/>
    <w:rsid w:val="00404E76"/>
    <w:rsid w:val="00405151"/>
    <w:rsid w:val="00405892"/>
    <w:rsid w:val="00405F08"/>
    <w:rsid w:val="0040644C"/>
    <w:rsid w:val="00406CE2"/>
    <w:rsid w:val="00406F2B"/>
    <w:rsid w:val="004078EF"/>
    <w:rsid w:val="00407B18"/>
    <w:rsid w:val="004102B0"/>
    <w:rsid w:val="004108B7"/>
    <w:rsid w:val="00410D02"/>
    <w:rsid w:val="00411344"/>
    <w:rsid w:val="0041135D"/>
    <w:rsid w:val="004113DF"/>
    <w:rsid w:val="00411556"/>
    <w:rsid w:val="00411980"/>
    <w:rsid w:val="00411C3F"/>
    <w:rsid w:val="00412473"/>
    <w:rsid w:val="0041251C"/>
    <w:rsid w:val="0041257D"/>
    <w:rsid w:val="00412B6D"/>
    <w:rsid w:val="00412EDB"/>
    <w:rsid w:val="00413215"/>
    <w:rsid w:val="00413B86"/>
    <w:rsid w:val="00413F77"/>
    <w:rsid w:val="00414517"/>
    <w:rsid w:val="00414C93"/>
    <w:rsid w:val="00415562"/>
    <w:rsid w:val="00415A08"/>
    <w:rsid w:val="004160B4"/>
    <w:rsid w:val="0041675C"/>
    <w:rsid w:val="00416868"/>
    <w:rsid w:val="00416AD7"/>
    <w:rsid w:val="00416F51"/>
    <w:rsid w:val="00417224"/>
    <w:rsid w:val="004176ED"/>
    <w:rsid w:val="0041785D"/>
    <w:rsid w:val="00417B26"/>
    <w:rsid w:val="0042010E"/>
    <w:rsid w:val="00420139"/>
    <w:rsid w:val="00420142"/>
    <w:rsid w:val="00420366"/>
    <w:rsid w:val="0042058D"/>
    <w:rsid w:val="00420C50"/>
    <w:rsid w:val="00420C91"/>
    <w:rsid w:val="00421325"/>
    <w:rsid w:val="004218AC"/>
    <w:rsid w:val="00421B7D"/>
    <w:rsid w:val="004229E6"/>
    <w:rsid w:val="0042320C"/>
    <w:rsid w:val="0042322B"/>
    <w:rsid w:val="00423BE8"/>
    <w:rsid w:val="00424C1D"/>
    <w:rsid w:val="00424E28"/>
    <w:rsid w:val="00424EA3"/>
    <w:rsid w:val="004251A6"/>
    <w:rsid w:val="00425F41"/>
    <w:rsid w:val="0042610B"/>
    <w:rsid w:val="00426147"/>
    <w:rsid w:val="004262BB"/>
    <w:rsid w:val="0042631E"/>
    <w:rsid w:val="00426AEC"/>
    <w:rsid w:val="00426F8B"/>
    <w:rsid w:val="00427106"/>
    <w:rsid w:val="00427B85"/>
    <w:rsid w:val="00427CB6"/>
    <w:rsid w:val="00431528"/>
    <w:rsid w:val="00431650"/>
    <w:rsid w:val="0043167F"/>
    <w:rsid w:val="004317AA"/>
    <w:rsid w:val="00431940"/>
    <w:rsid w:val="00431B06"/>
    <w:rsid w:val="00431C0D"/>
    <w:rsid w:val="004321F7"/>
    <w:rsid w:val="00432E30"/>
    <w:rsid w:val="00433296"/>
    <w:rsid w:val="0043350F"/>
    <w:rsid w:val="0043392B"/>
    <w:rsid w:val="004339D0"/>
    <w:rsid w:val="00433A43"/>
    <w:rsid w:val="00433EC8"/>
    <w:rsid w:val="00433EF7"/>
    <w:rsid w:val="00434017"/>
    <w:rsid w:val="00434770"/>
    <w:rsid w:val="00434A70"/>
    <w:rsid w:val="00434D6A"/>
    <w:rsid w:val="00434EAF"/>
    <w:rsid w:val="00435688"/>
    <w:rsid w:val="00435CF1"/>
    <w:rsid w:val="00436165"/>
    <w:rsid w:val="004362B8"/>
    <w:rsid w:val="004363CD"/>
    <w:rsid w:val="004363D9"/>
    <w:rsid w:val="0043658D"/>
    <w:rsid w:val="00436AE8"/>
    <w:rsid w:val="0043703B"/>
    <w:rsid w:val="0043707B"/>
    <w:rsid w:val="004375E5"/>
    <w:rsid w:val="004375EB"/>
    <w:rsid w:val="004379ED"/>
    <w:rsid w:val="0044014E"/>
    <w:rsid w:val="00440606"/>
    <w:rsid w:val="00440A24"/>
    <w:rsid w:val="00440A2B"/>
    <w:rsid w:val="00440C7A"/>
    <w:rsid w:val="004418E6"/>
    <w:rsid w:val="00441925"/>
    <w:rsid w:val="00441C6F"/>
    <w:rsid w:val="00441EA7"/>
    <w:rsid w:val="004420F6"/>
    <w:rsid w:val="00442263"/>
    <w:rsid w:val="0044243F"/>
    <w:rsid w:val="00442ACC"/>
    <w:rsid w:val="00442EFD"/>
    <w:rsid w:val="00443BCD"/>
    <w:rsid w:val="00443F89"/>
    <w:rsid w:val="00444212"/>
    <w:rsid w:val="004445B7"/>
    <w:rsid w:val="0044481D"/>
    <w:rsid w:val="00444C25"/>
    <w:rsid w:val="00444D4C"/>
    <w:rsid w:val="00445987"/>
    <w:rsid w:val="00445B34"/>
    <w:rsid w:val="00445FD0"/>
    <w:rsid w:val="004460BE"/>
    <w:rsid w:val="00446660"/>
    <w:rsid w:val="00446AAE"/>
    <w:rsid w:val="00446CEF"/>
    <w:rsid w:val="00446D30"/>
    <w:rsid w:val="004472E6"/>
    <w:rsid w:val="00447527"/>
    <w:rsid w:val="00447A68"/>
    <w:rsid w:val="00447D22"/>
    <w:rsid w:val="0045007B"/>
    <w:rsid w:val="004503F1"/>
    <w:rsid w:val="004504DF"/>
    <w:rsid w:val="00450630"/>
    <w:rsid w:val="00450A68"/>
    <w:rsid w:val="00450B8E"/>
    <w:rsid w:val="00450C3C"/>
    <w:rsid w:val="00450FB4"/>
    <w:rsid w:val="004516D4"/>
    <w:rsid w:val="00451A8F"/>
    <w:rsid w:val="00451B4B"/>
    <w:rsid w:val="00452096"/>
    <w:rsid w:val="00452271"/>
    <w:rsid w:val="00452A3D"/>
    <w:rsid w:val="0045410C"/>
    <w:rsid w:val="004543C0"/>
    <w:rsid w:val="004544F8"/>
    <w:rsid w:val="004546DA"/>
    <w:rsid w:val="00454791"/>
    <w:rsid w:val="00454933"/>
    <w:rsid w:val="004549B9"/>
    <w:rsid w:val="00454AB5"/>
    <w:rsid w:val="00454BB7"/>
    <w:rsid w:val="00454C9B"/>
    <w:rsid w:val="00454D78"/>
    <w:rsid w:val="0045518D"/>
    <w:rsid w:val="004552C3"/>
    <w:rsid w:val="004554B2"/>
    <w:rsid w:val="00455519"/>
    <w:rsid w:val="004558B0"/>
    <w:rsid w:val="004559D3"/>
    <w:rsid w:val="00455CB5"/>
    <w:rsid w:val="004564B4"/>
    <w:rsid w:val="00456828"/>
    <w:rsid w:val="0045695A"/>
    <w:rsid w:val="004569CF"/>
    <w:rsid w:val="00456E69"/>
    <w:rsid w:val="00457505"/>
    <w:rsid w:val="00457591"/>
    <w:rsid w:val="0045776B"/>
    <w:rsid w:val="004578B2"/>
    <w:rsid w:val="00460030"/>
    <w:rsid w:val="00460266"/>
    <w:rsid w:val="004604B6"/>
    <w:rsid w:val="00460A3E"/>
    <w:rsid w:val="00460B46"/>
    <w:rsid w:val="00460C1B"/>
    <w:rsid w:val="00460F40"/>
    <w:rsid w:val="0046167B"/>
    <w:rsid w:val="00461A51"/>
    <w:rsid w:val="00461C74"/>
    <w:rsid w:val="00461D4B"/>
    <w:rsid w:val="00461D58"/>
    <w:rsid w:val="0046221C"/>
    <w:rsid w:val="0046253C"/>
    <w:rsid w:val="00462BE7"/>
    <w:rsid w:val="00462F34"/>
    <w:rsid w:val="00463166"/>
    <w:rsid w:val="00463434"/>
    <w:rsid w:val="00463A6A"/>
    <w:rsid w:val="00463C6C"/>
    <w:rsid w:val="00463C91"/>
    <w:rsid w:val="00463DDB"/>
    <w:rsid w:val="00463ED8"/>
    <w:rsid w:val="00463FC4"/>
    <w:rsid w:val="00464B7C"/>
    <w:rsid w:val="00465C53"/>
    <w:rsid w:val="00465E81"/>
    <w:rsid w:val="00466811"/>
    <w:rsid w:val="00466D31"/>
    <w:rsid w:val="00466FAA"/>
    <w:rsid w:val="004671B1"/>
    <w:rsid w:val="0046747B"/>
    <w:rsid w:val="004676D5"/>
    <w:rsid w:val="004679F3"/>
    <w:rsid w:val="0047013E"/>
    <w:rsid w:val="004704D5"/>
    <w:rsid w:val="00470515"/>
    <w:rsid w:val="0047174D"/>
    <w:rsid w:val="004718CD"/>
    <w:rsid w:val="00471C9E"/>
    <w:rsid w:val="00472475"/>
    <w:rsid w:val="00472595"/>
    <w:rsid w:val="00472909"/>
    <w:rsid w:val="00472CE1"/>
    <w:rsid w:val="00473361"/>
    <w:rsid w:val="00473C43"/>
    <w:rsid w:val="00473F30"/>
    <w:rsid w:val="0047420B"/>
    <w:rsid w:val="00474673"/>
    <w:rsid w:val="004747A4"/>
    <w:rsid w:val="00474C95"/>
    <w:rsid w:val="004750CB"/>
    <w:rsid w:val="0047588F"/>
    <w:rsid w:val="004760BD"/>
    <w:rsid w:val="004763FE"/>
    <w:rsid w:val="00476465"/>
    <w:rsid w:val="00476AE6"/>
    <w:rsid w:val="00476C0C"/>
    <w:rsid w:val="00477227"/>
    <w:rsid w:val="0047727A"/>
    <w:rsid w:val="004773F1"/>
    <w:rsid w:val="00477549"/>
    <w:rsid w:val="004778D6"/>
    <w:rsid w:val="00477E00"/>
    <w:rsid w:val="00477F51"/>
    <w:rsid w:val="00477F6E"/>
    <w:rsid w:val="00480330"/>
    <w:rsid w:val="0048046E"/>
    <w:rsid w:val="004806B9"/>
    <w:rsid w:val="0048072A"/>
    <w:rsid w:val="00480BC7"/>
    <w:rsid w:val="00481065"/>
    <w:rsid w:val="00481C55"/>
    <w:rsid w:val="00482336"/>
    <w:rsid w:val="004829CE"/>
    <w:rsid w:val="00482B87"/>
    <w:rsid w:val="0048330F"/>
    <w:rsid w:val="00483397"/>
    <w:rsid w:val="004835C4"/>
    <w:rsid w:val="00483792"/>
    <w:rsid w:val="00483E1A"/>
    <w:rsid w:val="00483F36"/>
    <w:rsid w:val="00483F8B"/>
    <w:rsid w:val="004844D8"/>
    <w:rsid w:val="0048454A"/>
    <w:rsid w:val="00484675"/>
    <w:rsid w:val="00484956"/>
    <w:rsid w:val="00484EBC"/>
    <w:rsid w:val="00485C52"/>
    <w:rsid w:val="004862C5"/>
    <w:rsid w:val="004862CD"/>
    <w:rsid w:val="004862E9"/>
    <w:rsid w:val="004866C8"/>
    <w:rsid w:val="004868E1"/>
    <w:rsid w:val="00486A38"/>
    <w:rsid w:val="00486BA4"/>
    <w:rsid w:val="00486D2F"/>
    <w:rsid w:val="00486D46"/>
    <w:rsid w:val="00486E4D"/>
    <w:rsid w:val="004870C2"/>
    <w:rsid w:val="00487211"/>
    <w:rsid w:val="00487435"/>
    <w:rsid w:val="004879A4"/>
    <w:rsid w:val="004879C4"/>
    <w:rsid w:val="00490165"/>
    <w:rsid w:val="004902F6"/>
    <w:rsid w:val="004902FF"/>
    <w:rsid w:val="004909A0"/>
    <w:rsid w:val="00491F41"/>
    <w:rsid w:val="00492114"/>
    <w:rsid w:val="00492164"/>
    <w:rsid w:val="004925FF"/>
    <w:rsid w:val="004926D0"/>
    <w:rsid w:val="00493122"/>
    <w:rsid w:val="00493B31"/>
    <w:rsid w:val="00493C3C"/>
    <w:rsid w:val="00493CE5"/>
    <w:rsid w:val="004945CC"/>
    <w:rsid w:val="004945E7"/>
    <w:rsid w:val="00494935"/>
    <w:rsid w:val="004949FC"/>
    <w:rsid w:val="00494DEE"/>
    <w:rsid w:val="00495018"/>
    <w:rsid w:val="0049571A"/>
    <w:rsid w:val="004957B5"/>
    <w:rsid w:val="004959DE"/>
    <w:rsid w:val="00495EEC"/>
    <w:rsid w:val="004967E2"/>
    <w:rsid w:val="004968AE"/>
    <w:rsid w:val="00496999"/>
    <w:rsid w:val="00496D99"/>
    <w:rsid w:val="00496E14"/>
    <w:rsid w:val="00496E17"/>
    <w:rsid w:val="004971EE"/>
    <w:rsid w:val="00497A0F"/>
    <w:rsid w:val="00497CB3"/>
    <w:rsid w:val="00497FEF"/>
    <w:rsid w:val="004A0587"/>
    <w:rsid w:val="004A078D"/>
    <w:rsid w:val="004A098F"/>
    <w:rsid w:val="004A0C72"/>
    <w:rsid w:val="004A0D64"/>
    <w:rsid w:val="004A0E0A"/>
    <w:rsid w:val="004A1CB4"/>
    <w:rsid w:val="004A1D90"/>
    <w:rsid w:val="004A1E2E"/>
    <w:rsid w:val="004A2006"/>
    <w:rsid w:val="004A2686"/>
    <w:rsid w:val="004A28EC"/>
    <w:rsid w:val="004A2C0E"/>
    <w:rsid w:val="004A2E04"/>
    <w:rsid w:val="004A2E8E"/>
    <w:rsid w:val="004A312E"/>
    <w:rsid w:val="004A32D1"/>
    <w:rsid w:val="004A3730"/>
    <w:rsid w:val="004A3994"/>
    <w:rsid w:val="004A3F36"/>
    <w:rsid w:val="004A3F76"/>
    <w:rsid w:val="004A3FA0"/>
    <w:rsid w:val="004A49FD"/>
    <w:rsid w:val="004A4B57"/>
    <w:rsid w:val="004A4E25"/>
    <w:rsid w:val="004A5152"/>
    <w:rsid w:val="004A5425"/>
    <w:rsid w:val="004A54AB"/>
    <w:rsid w:val="004A56F1"/>
    <w:rsid w:val="004A5F49"/>
    <w:rsid w:val="004A651F"/>
    <w:rsid w:val="004A6E3E"/>
    <w:rsid w:val="004A6F56"/>
    <w:rsid w:val="004A7542"/>
    <w:rsid w:val="004A79C0"/>
    <w:rsid w:val="004A7A69"/>
    <w:rsid w:val="004A7A7F"/>
    <w:rsid w:val="004A7CBA"/>
    <w:rsid w:val="004A7EAE"/>
    <w:rsid w:val="004A7EBF"/>
    <w:rsid w:val="004B0D84"/>
    <w:rsid w:val="004B1559"/>
    <w:rsid w:val="004B1675"/>
    <w:rsid w:val="004B1745"/>
    <w:rsid w:val="004B1DE1"/>
    <w:rsid w:val="004B1EB1"/>
    <w:rsid w:val="004B238E"/>
    <w:rsid w:val="004B2500"/>
    <w:rsid w:val="004B2AA7"/>
    <w:rsid w:val="004B362B"/>
    <w:rsid w:val="004B3878"/>
    <w:rsid w:val="004B3B1B"/>
    <w:rsid w:val="004B4272"/>
    <w:rsid w:val="004B4306"/>
    <w:rsid w:val="004B46AA"/>
    <w:rsid w:val="004B4A15"/>
    <w:rsid w:val="004B509C"/>
    <w:rsid w:val="004B5552"/>
    <w:rsid w:val="004B5BFA"/>
    <w:rsid w:val="004B6035"/>
    <w:rsid w:val="004B65D3"/>
    <w:rsid w:val="004B6E42"/>
    <w:rsid w:val="004B70FE"/>
    <w:rsid w:val="004B736E"/>
    <w:rsid w:val="004B7426"/>
    <w:rsid w:val="004B7717"/>
    <w:rsid w:val="004B7F18"/>
    <w:rsid w:val="004B7F89"/>
    <w:rsid w:val="004B7FAE"/>
    <w:rsid w:val="004C07E7"/>
    <w:rsid w:val="004C1022"/>
    <w:rsid w:val="004C1182"/>
    <w:rsid w:val="004C161B"/>
    <w:rsid w:val="004C197D"/>
    <w:rsid w:val="004C2313"/>
    <w:rsid w:val="004C26D7"/>
    <w:rsid w:val="004C26FB"/>
    <w:rsid w:val="004C341A"/>
    <w:rsid w:val="004C3CA2"/>
    <w:rsid w:val="004C3DE7"/>
    <w:rsid w:val="004C4579"/>
    <w:rsid w:val="004C4834"/>
    <w:rsid w:val="004C4ABF"/>
    <w:rsid w:val="004C4B71"/>
    <w:rsid w:val="004C4C84"/>
    <w:rsid w:val="004C4CE4"/>
    <w:rsid w:val="004C5073"/>
    <w:rsid w:val="004C5736"/>
    <w:rsid w:val="004C5994"/>
    <w:rsid w:val="004C5FE8"/>
    <w:rsid w:val="004C6583"/>
    <w:rsid w:val="004C6B11"/>
    <w:rsid w:val="004C6B90"/>
    <w:rsid w:val="004C733E"/>
    <w:rsid w:val="004C79F3"/>
    <w:rsid w:val="004D014B"/>
    <w:rsid w:val="004D043E"/>
    <w:rsid w:val="004D0DEC"/>
    <w:rsid w:val="004D13F7"/>
    <w:rsid w:val="004D16D7"/>
    <w:rsid w:val="004D1A79"/>
    <w:rsid w:val="004D1D38"/>
    <w:rsid w:val="004D231C"/>
    <w:rsid w:val="004D23A3"/>
    <w:rsid w:val="004D254F"/>
    <w:rsid w:val="004D2B9E"/>
    <w:rsid w:val="004D33D1"/>
    <w:rsid w:val="004D3B51"/>
    <w:rsid w:val="004D3C1C"/>
    <w:rsid w:val="004D3C74"/>
    <w:rsid w:val="004D44F3"/>
    <w:rsid w:val="004D4635"/>
    <w:rsid w:val="004D4E62"/>
    <w:rsid w:val="004D54F7"/>
    <w:rsid w:val="004D5C7D"/>
    <w:rsid w:val="004D6274"/>
    <w:rsid w:val="004D634B"/>
    <w:rsid w:val="004D7174"/>
    <w:rsid w:val="004D71BD"/>
    <w:rsid w:val="004D7264"/>
    <w:rsid w:val="004D7266"/>
    <w:rsid w:val="004D7317"/>
    <w:rsid w:val="004D736A"/>
    <w:rsid w:val="004D748E"/>
    <w:rsid w:val="004D75C4"/>
    <w:rsid w:val="004D7BA8"/>
    <w:rsid w:val="004D7CA5"/>
    <w:rsid w:val="004D7D12"/>
    <w:rsid w:val="004D7D30"/>
    <w:rsid w:val="004E007D"/>
    <w:rsid w:val="004E008E"/>
    <w:rsid w:val="004E01C2"/>
    <w:rsid w:val="004E01E4"/>
    <w:rsid w:val="004E05BD"/>
    <w:rsid w:val="004E09AA"/>
    <w:rsid w:val="004E0A29"/>
    <w:rsid w:val="004E0BA6"/>
    <w:rsid w:val="004E14C6"/>
    <w:rsid w:val="004E15C2"/>
    <w:rsid w:val="004E172F"/>
    <w:rsid w:val="004E1B21"/>
    <w:rsid w:val="004E1D8E"/>
    <w:rsid w:val="004E216E"/>
    <w:rsid w:val="004E2272"/>
    <w:rsid w:val="004E2DAE"/>
    <w:rsid w:val="004E2DBE"/>
    <w:rsid w:val="004E302C"/>
    <w:rsid w:val="004E36C9"/>
    <w:rsid w:val="004E370E"/>
    <w:rsid w:val="004E3AC7"/>
    <w:rsid w:val="004E4089"/>
    <w:rsid w:val="004E41FC"/>
    <w:rsid w:val="004E4419"/>
    <w:rsid w:val="004E4612"/>
    <w:rsid w:val="004E4CE3"/>
    <w:rsid w:val="004E52DB"/>
    <w:rsid w:val="004E54DD"/>
    <w:rsid w:val="004E57CE"/>
    <w:rsid w:val="004E5DAB"/>
    <w:rsid w:val="004E5DE1"/>
    <w:rsid w:val="004E5EBB"/>
    <w:rsid w:val="004E63C7"/>
    <w:rsid w:val="004E641C"/>
    <w:rsid w:val="004E641D"/>
    <w:rsid w:val="004E641F"/>
    <w:rsid w:val="004E65F2"/>
    <w:rsid w:val="004E6622"/>
    <w:rsid w:val="004E67CC"/>
    <w:rsid w:val="004E720F"/>
    <w:rsid w:val="004F037A"/>
    <w:rsid w:val="004F063E"/>
    <w:rsid w:val="004F09DE"/>
    <w:rsid w:val="004F0C9A"/>
    <w:rsid w:val="004F0D12"/>
    <w:rsid w:val="004F126A"/>
    <w:rsid w:val="004F1293"/>
    <w:rsid w:val="004F12A9"/>
    <w:rsid w:val="004F16BD"/>
    <w:rsid w:val="004F183B"/>
    <w:rsid w:val="004F18F9"/>
    <w:rsid w:val="004F1B22"/>
    <w:rsid w:val="004F2192"/>
    <w:rsid w:val="004F21F1"/>
    <w:rsid w:val="004F2D59"/>
    <w:rsid w:val="004F394A"/>
    <w:rsid w:val="004F3B2F"/>
    <w:rsid w:val="004F3FEC"/>
    <w:rsid w:val="004F44A7"/>
    <w:rsid w:val="004F4558"/>
    <w:rsid w:val="004F4746"/>
    <w:rsid w:val="004F484D"/>
    <w:rsid w:val="004F4F96"/>
    <w:rsid w:val="004F4FFE"/>
    <w:rsid w:val="004F510B"/>
    <w:rsid w:val="004F51CE"/>
    <w:rsid w:val="004F5285"/>
    <w:rsid w:val="004F541E"/>
    <w:rsid w:val="004F5961"/>
    <w:rsid w:val="004F59A3"/>
    <w:rsid w:val="004F5B59"/>
    <w:rsid w:val="004F5B9F"/>
    <w:rsid w:val="004F5CAE"/>
    <w:rsid w:val="004F5D01"/>
    <w:rsid w:val="004F63DD"/>
    <w:rsid w:val="004F6A9F"/>
    <w:rsid w:val="004F6D0E"/>
    <w:rsid w:val="004F72A6"/>
    <w:rsid w:val="004F72F1"/>
    <w:rsid w:val="004F7683"/>
    <w:rsid w:val="005003E0"/>
    <w:rsid w:val="00501360"/>
    <w:rsid w:val="005013BA"/>
    <w:rsid w:val="005019A4"/>
    <w:rsid w:val="00501AB3"/>
    <w:rsid w:val="00501AF7"/>
    <w:rsid w:val="005022DD"/>
    <w:rsid w:val="00502EE0"/>
    <w:rsid w:val="005033BD"/>
    <w:rsid w:val="005033E0"/>
    <w:rsid w:val="0050438C"/>
    <w:rsid w:val="00504E30"/>
    <w:rsid w:val="00504EA8"/>
    <w:rsid w:val="00504F9A"/>
    <w:rsid w:val="0050554B"/>
    <w:rsid w:val="00505A10"/>
    <w:rsid w:val="00505E4A"/>
    <w:rsid w:val="00505F54"/>
    <w:rsid w:val="00506169"/>
    <w:rsid w:val="005062E9"/>
    <w:rsid w:val="0050643B"/>
    <w:rsid w:val="00506644"/>
    <w:rsid w:val="00506742"/>
    <w:rsid w:val="00506C5D"/>
    <w:rsid w:val="00506CC6"/>
    <w:rsid w:val="00506FE1"/>
    <w:rsid w:val="00507018"/>
    <w:rsid w:val="0050741A"/>
    <w:rsid w:val="0050749F"/>
    <w:rsid w:val="005076F2"/>
    <w:rsid w:val="005078CB"/>
    <w:rsid w:val="00507A9E"/>
    <w:rsid w:val="00507B1E"/>
    <w:rsid w:val="00507B56"/>
    <w:rsid w:val="00510641"/>
    <w:rsid w:val="005106CB"/>
    <w:rsid w:val="0051071C"/>
    <w:rsid w:val="00510AC4"/>
    <w:rsid w:val="00510B0D"/>
    <w:rsid w:val="00510C23"/>
    <w:rsid w:val="0051126D"/>
    <w:rsid w:val="00511494"/>
    <w:rsid w:val="0051191A"/>
    <w:rsid w:val="005119F9"/>
    <w:rsid w:val="0051232B"/>
    <w:rsid w:val="0051332A"/>
    <w:rsid w:val="005135F7"/>
    <w:rsid w:val="005137AE"/>
    <w:rsid w:val="00513E2E"/>
    <w:rsid w:val="00513EBC"/>
    <w:rsid w:val="00514047"/>
    <w:rsid w:val="0051429B"/>
    <w:rsid w:val="00514770"/>
    <w:rsid w:val="00514809"/>
    <w:rsid w:val="0051480B"/>
    <w:rsid w:val="00514CDA"/>
    <w:rsid w:val="00514CDE"/>
    <w:rsid w:val="005158AB"/>
    <w:rsid w:val="005160B3"/>
    <w:rsid w:val="005160E6"/>
    <w:rsid w:val="00516825"/>
    <w:rsid w:val="00516AA4"/>
    <w:rsid w:val="00516BD4"/>
    <w:rsid w:val="00516DFE"/>
    <w:rsid w:val="0051708A"/>
    <w:rsid w:val="005170D8"/>
    <w:rsid w:val="00517AC8"/>
    <w:rsid w:val="00517AE2"/>
    <w:rsid w:val="00517EFE"/>
    <w:rsid w:val="005208ED"/>
    <w:rsid w:val="00520E40"/>
    <w:rsid w:val="00520EF0"/>
    <w:rsid w:val="005210DA"/>
    <w:rsid w:val="005210E0"/>
    <w:rsid w:val="0052152C"/>
    <w:rsid w:val="0052165E"/>
    <w:rsid w:val="00521691"/>
    <w:rsid w:val="00521957"/>
    <w:rsid w:val="005219D5"/>
    <w:rsid w:val="00521C55"/>
    <w:rsid w:val="00521EF2"/>
    <w:rsid w:val="005228F5"/>
    <w:rsid w:val="00522939"/>
    <w:rsid w:val="00522BEC"/>
    <w:rsid w:val="00523194"/>
    <w:rsid w:val="00523544"/>
    <w:rsid w:val="005239A9"/>
    <w:rsid w:val="00523E2B"/>
    <w:rsid w:val="00523F07"/>
    <w:rsid w:val="00523F1B"/>
    <w:rsid w:val="0052408E"/>
    <w:rsid w:val="00524176"/>
    <w:rsid w:val="00524182"/>
    <w:rsid w:val="005242E8"/>
    <w:rsid w:val="00524482"/>
    <w:rsid w:val="00524A6C"/>
    <w:rsid w:val="0052519D"/>
    <w:rsid w:val="0052533E"/>
    <w:rsid w:val="00526180"/>
    <w:rsid w:val="00526280"/>
    <w:rsid w:val="005262F0"/>
    <w:rsid w:val="005264E4"/>
    <w:rsid w:val="00526AC4"/>
    <w:rsid w:val="00526B47"/>
    <w:rsid w:val="00526FD2"/>
    <w:rsid w:val="00526FFF"/>
    <w:rsid w:val="005274C1"/>
    <w:rsid w:val="00527718"/>
    <w:rsid w:val="00527A0C"/>
    <w:rsid w:val="005306E6"/>
    <w:rsid w:val="005307E8"/>
    <w:rsid w:val="00530829"/>
    <w:rsid w:val="00530ABF"/>
    <w:rsid w:val="00530E00"/>
    <w:rsid w:val="00531252"/>
    <w:rsid w:val="00531477"/>
    <w:rsid w:val="005316CA"/>
    <w:rsid w:val="005316E1"/>
    <w:rsid w:val="00531807"/>
    <w:rsid w:val="00531ACC"/>
    <w:rsid w:val="00532206"/>
    <w:rsid w:val="00532280"/>
    <w:rsid w:val="005322EA"/>
    <w:rsid w:val="00532AE1"/>
    <w:rsid w:val="00532EB8"/>
    <w:rsid w:val="00532F8F"/>
    <w:rsid w:val="00533571"/>
    <w:rsid w:val="00533969"/>
    <w:rsid w:val="005339F5"/>
    <w:rsid w:val="00533ECE"/>
    <w:rsid w:val="0053449E"/>
    <w:rsid w:val="0053480D"/>
    <w:rsid w:val="0053492A"/>
    <w:rsid w:val="00534F27"/>
    <w:rsid w:val="00535130"/>
    <w:rsid w:val="0053526D"/>
    <w:rsid w:val="00535436"/>
    <w:rsid w:val="00535590"/>
    <w:rsid w:val="005355B5"/>
    <w:rsid w:val="00535D99"/>
    <w:rsid w:val="00536035"/>
    <w:rsid w:val="00536060"/>
    <w:rsid w:val="0053633A"/>
    <w:rsid w:val="0053674A"/>
    <w:rsid w:val="00537048"/>
    <w:rsid w:val="005372DD"/>
    <w:rsid w:val="005378F9"/>
    <w:rsid w:val="00537C1D"/>
    <w:rsid w:val="005400CA"/>
    <w:rsid w:val="00540793"/>
    <w:rsid w:val="005410DE"/>
    <w:rsid w:val="005415DA"/>
    <w:rsid w:val="0054176F"/>
    <w:rsid w:val="00541877"/>
    <w:rsid w:val="00541901"/>
    <w:rsid w:val="005420F0"/>
    <w:rsid w:val="0054221C"/>
    <w:rsid w:val="00542663"/>
    <w:rsid w:val="0054270C"/>
    <w:rsid w:val="005429CE"/>
    <w:rsid w:val="00542A4C"/>
    <w:rsid w:val="00542CF1"/>
    <w:rsid w:val="005435D1"/>
    <w:rsid w:val="00543718"/>
    <w:rsid w:val="0054381C"/>
    <w:rsid w:val="00543955"/>
    <w:rsid w:val="0054395B"/>
    <w:rsid w:val="00543CEC"/>
    <w:rsid w:val="00544224"/>
    <w:rsid w:val="0054432E"/>
    <w:rsid w:val="00544408"/>
    <w:rsid w:val="00545342"/>
    <w:rsid w:val="00545DEE"/>
    <w:rsid w:val="00546402"/>
    <w:rsid w:val="00546479"/>
    <w:rsid w:val="00546D0B"/>
    <w:rsid w:val="00546E65"/>
    <w:rsid w:val="005471E3"/>
    <w:rsid w:val="00547263"/>
    <w:rsid w:val="00547BB9"/>
    <w:rsid w:val="00547CF5"/>
    <w:rsid w:val="00547FB5"/>
    <w:rsid w:val="005504D1"/>
    <w:rsid w:val="00550514"/>
    <w:rsid w:val="0055083A"/>
    <w:rsid w:val="00550FAC"/>
    <w:rsid w:val="00551058"/>
    <w:rsid w:val="00551346"/>
    <w:rsid w:val="005513CC"/>
    <w:rsid w:val="00552384"/>
    <w:rsid w:val="005525F4"/>
    <w:rsid w:val="00552897"/>
    <w:rsid w:val="00552D3F"/>
    <w:rsid w:val="00552F7A"/>
    <w:rsid w:val="0055320D"/>
    <w:rsid w:val="00553A5F"/>
    <w:rsid w:val="00553B5C"/>
    <w:rsid w:val="00553B9C"/>
    <w:rsid w:val="00553BE2"/>
    <w:rsid w:val="00553FBD"/>
    <w:rsid w:val="00554606"/>
    <w:rsid w:val="00554771"/>
    <w:rsid w:val="0055486E"/>
    <w:rsid w:val="00554B85"/>
    <w:rsid w:val="0055502D"/>
    <w:rsid w:val="005550D3"/>
    <w:rsid w:val="00555957"/>
    <w:rsid w:val="00555D17"/>
    <w:rsid w:val="00555EAE"/>
    <w:rsid w:val="00555EE3"/>
    <w:rsid w:val="00555F42"/>
    <w:rsid w:val="005561D2"/>
    <w:rsid w:val="00556272"/>
    <w:rsid w:val="0055657C"/>
    <w:rsid w:val="0055690F"/>
    <w:rsid w:val="00556BE0"/>
    <w:rsid w:val="00556CE4"/>
    <w:rsid w:val="0055718C"/>
    <w:rsid w:val="005573DA"/>
    <w:rsid w:val="00557653"/>
    <w:rsid w:val="0055782A"/>
    <w:rsid w:val="00557A00"/>
    <w:rsid w:val="00557AEB"/>
    <w:rsid w:val="00560102"/>
    <w:rsid w:val="00560186"/>
    <w:rsid w:val="00560249"/>
    <w:rsid w:val="005608AA"/>
    <w:rsid w:val="00560A2C"/>
    <w:rsid w:val="00560FCB"/>
    <w:rsid w:val="005611E9"/>
    <w:rsid w:val="00561328"/>
    <w:rsid w:val="0056133A"/>
    <w:rsid w:val="005613E4"/>
    <w:rsid w:val="005614AE"/>
    <w:rsid w:val="005615DA"/>
    <w:rsid w:val="0056166F"/>
    <w:rsid w:val="00561763"/>
    <w:rsid w:val="005624FB"/>
    <w:rsid w:val="005628D2"/>
    <w:rsid w:val="00562CE7"/>
    <w:rsid w:val="00563AC6"/>
    <w:rsid w:val="00563DA1"/>
    <w:rsid w:val="00563F67"/>
    <w:rsid w:val="005642EF"/>
    <w:rsid w:val="005647CB"/>
    <w:rsid w:val="005648DB"/>
    <w:rsid w:val="00564B4C"/>
    <w:rsid w:val="00564FFE"/>
    <w:rsid w:val="00565464"/>
    <w:rsid w:val="00565592"/>
    <w:rsid w:val="00565620"/>
    <w:rsid w:val="0056588A"/>
    <w:rsid w:val="005659AE"/>
    <w:rsid w:val="00566045"/>
    <w:rsid w:val="005662D1"/>
    <w:rsid w:val="005667F1"/>
    <w:rsid w:val="005668D3"/>
    <w:rsid w:val="00566938"/>
    <w:rsid w:val="00566A32"/>
    <w:rsid w:val="00566DC0"/>
    <w:rsid w:val="005671AA"/>
    <w:rsid w:val="0056767F"/>
    <w:rsid w:val="0056771B"/>
    <w:rsid w:val="005677FB"/>
    <w:rsid w:val="00567B49"/>
    <w:rsid w:val="00567C69"/>
    <w:rsid w:val="00567EAE"/>
    <w:rsid w:val="00570024"/>
    <w:rsid w:val="005700AD"/>
    <w:rsid w:val="005701E4"/>
    <w:rsid w:val="00570793"/>
    <w:rsid w:val="005707BC"/>
    <w:rsid w:val="00570C0E"/>
    <w:rsid w:val="00570CAC"/>
    <w:rsid w:val="00570DAE"/>
    <w:rsid w:val="00571004"/>
    <w:rsid w:val="005714B9"/>
    <w:rsid w:val="00571C11"/>
    <w:rsid w:val="00572203"/>
    <w:rsid w:val="0057225A"/>
    <w:rsid w:val="005722E1"/>
    <w:rsid w:val="00572530"/>
    <w:rsid w:val="00572CD6"/>
    <w:rsid w:val="00573125"/>
    <w:rsid w:val="00573139"/>
    <w:rsid w:val="00573557"/>
    <w:rsid w:val="00573B37"/>
    <w:rsid w:val="00573C20"/>
    <w:rsid w:val="00573D49"/>
    <w:rsid w:val="00573D7F"/>
    <w:rsid w:val="005740CF"/>
    <w:rsid w:val="005741C2"/>
    <w:rsid w:val="0057432D"/>
    <w:rsid w:val="00574E42"/>
    <w:rsid w:val="00575035"/>
    <w:rsid w:val="0057533B"/>
    <w:rsid w:val="005757C4"/>
    <w:rsid w:val="00575830"/>
    <w:rsid w:val="00575A11"/>
    <w:rsid w:val="00575FCB"/>
    <w:rsid w:val="005763AF"/>
    <w:rsid w:val="00576B54"/>
    <w:rsid w:val="005778E6"/>
    <w:rsid w:val="00577D7A"/>
    <w:rsid w:val="005806B6"/>
    <w:rsid w:val="00580CC1"/>
    <w:rsid w:val="00580EC2"/>
    <w:rsid w:val="00580EF2"/>
    <w:rsid w:val="00581391"/>
    <w:rsid w:val="00581631"/>
    <w:rsid w:val="00581643"/>
    <w:rsid w:val="00581B02"/>
    <w:rsid w:val="00581E63"/>
    <w:rsid w:val="00582177"/>
    <w:rsid w:val="00582424"/>
    <w:rsid w:val="00582A08"/>
    <w:rsid w:val="00582B69"/>
    <w:rsid w:val="00582CE1"/>
    <w:rsid w:val="00582F7D"/>
    <w:rsid w:val="005832F6"/>
    <w:rsid w:val="0058358A"/>
    <w:rsid w:val="00583A1B"/>
    <w:rsid w:val="00583BC0"/>
    <w:rsid w:val="005841DA"/>
    <w:rsid w:val="00584230"/>
    <w:rsid w:val="005842B7"/>
    <w:rsid w:val="005843C1"/>
    <w:rsid w:val="00584465"/>
    <w:rsid w:val="0058489D"/>
    <w:rsid w:val="005855E0"/>
    <w:rsid w:val="00585678"/>
    <w:rsid w:val="00585CB2"/>
    <w:rsid w:val="00585D11"/>
    <w:rsid w:val="00586564"/>
    <w:rsid w:val="00586A9F"/>
    <w:rsid w:val="00586C24"/>
    <w:rsid w:val="00587126"/>
    <w:rsid w:val="00587187"/>
    <w:rsid w:val="0058732A"/>
    <w:rsid w:val="005874B0"/>
    <w:rsid w:val="00587716"/>
    <w:rsid w:val="00587FB5"/>
    <w:rsid w:val="005901FC"/>
    <w:rsid w:val="00590267"/>
    <w:rsid w:val="00590666"/>
    <w:rsid w:val="005906AD"/>
    <w:rsid w:val="00590737"/>
    <w:rsid w:val="00590841"/>
    <w:rsid w:val="0059085F"/>
    <w:rsid w:val="0059087F"/>
    <w:rsid w:val="00590A38"/>
    <w:rsid w:val="00591148"/>
    <w:rsid w:val="00591FD8"/>
    <w:rsid w:val="00592848"/>
    <w:rsid w:val="005934CF"/>
    <w:rsid w:val="0059361F"/>
    <w:rsid w:val="005936E0"/>
    <w:rsid w:val="005938A1"/>
    <w:rsid w:val="00593975"/>
    <w:rsid w:val="005940B4"/>
    <w:rsid w:val="0059459B"/>
    <w:rsid w:val="00594D5A"/>
    <w:rsid w:val="005950FC"/>
    <w:rsid w:val="005951AB"/>
    <w:rsid w:val="005951E0"/>
    <w:rsid w:val="00595593"/>
    <w:rsid w:val="00595ADB"/>
    <w:rsid w:val="00595CF0"/>
    <w:rsid w:val="00595D84"/>
    <w:rsid w:val="00595E74"/>
    <w:rsid w:val="005967CA"/>
    <w:rsid w:val="00596AD9"/>
    <w:rsid w:val="0059757E"/>
    <w:rsid w:val="00597A11"/>
    <w:rsid w:val="00597AE0"/>
    <w:rsid w:val="00597C2F"/>
    <w:rsid w:val="00597D01"/>
    <w:rsid w:val="005A0049"/>
    <w:rsid w:val="005A05DC"/>
    <w:rsid w:val="005A094A"/>
    <w:rsid w:val="005A0C14"/>
    <w:rsid w:val="005A0E3A"/>
    <w:rsid w:val="005A14FD"/>
    <w:rsid w:val="005A1612"/>
    <w:rsid w:val="005A17A8"/>
    <w:rsid w:val="005A1F8F"/>
    <w:rsid w:val="005A26A1"/>
    <w:rsid w:val="005A2770"/>
    <w:rsid w:val="005A2A2D"/>
    <w:rsid w:val="005A2BA7"/>
    <w:rsid w:val="005A2C80"/>
    <w:rsid w:val="005A2FF1"/>
    <w:rsid w:val="005A3C2D"/>
    <w:rsid w:val="005A3FC6"/>
    <w:rsid w:val="005A4638"/>
    <w:rsid w:val="005A535C"/>
    <w:rsid w:val="005A5AAD"/>
    <w:rsid w:val="005A5BC3"/>
    <w:rsid w:val="005A5DAA"/>
    <w:rsid w:val="005A6393"/>
    <w:rsid w:val="005A640B"/>
    <w:rsid w:val="005A67E0"/>
    <w:rsid w:val="005A69B6"/>
    <w:rsid w:val="005A6D2A"/>
    <w:rsid w:val="005A7688"/>
    <w:rsid w:val="005A771D"/>
    <w:rsid w:val="005A785F"/>
    <w:rsid w:val="005A7AFB"/>
    <w:rsid w:val="005B0862"/>
    <w:rsid w:val="005B0F29"/>
    <w:rsid w:val="005B1B16"/>
    <w:rsid w:val="005B21B6"/>
    <w:rsid w:val="005B274A"/>
    <w:rsid w:val="005B2EFB"/>
    <w:rsid w:val="005B3242"/>
    <w:rsid w:val="005B36D3"/>
    <w:rsid w:val="005B3700"/>
    <w:rsid w:val="005B3BE9"/>
    <w:rsid w:val="005B3CD3"/>
    <w:rsid w:val="005B3E57"/>
    <w:rsid w:val="005B41C4"/>
    <w:rsid w:val="005B423F"/>
    <w:rsid w:val="005B43CF"/>
    <w:rsid w:val="005B48DD"/>
    <w:rsid w:val="005B48EF"/>
    <w:rsid w:val="005B4DC0"/>
    <w:rsid w:val="005B514C"/>
    <w:rsid w:val="005B592A"/>
    <w:rsid w:val="005B64BC"/>
    <w:rsid w:val="005B6601"/>
    <w:rsid w:val="005B6D82"/>
    <w:rsid w:val="005B6EF3"/>
    <w:rsid w:val="005B6F24"/>
    <w:rsid w:val="005B6FBA"/>
    <w:rsid w:val="005B70C4"/>
    <w:rsid w:val="005C0130"/>
    <w:rsid w:val="005C0465"/>
    <w:rsid w:val="005C071C"/>
    <w:rsid w:val="005C0C8B"/>
    <w:rsid w:val="005C0FFC"/>
    <w:rsid w:val="005C14C6"/>
    <w:rsid w:val="005C1BF5"/>
    <w:rsid w:val="005C1CDC"/>
    <w:rsid w:val="005C239E"/>
    <w:rsid w:val="005C2DE5"/>
    <w:rsid w:val="005C2F55"/>
    <w:rsid w:val="005C302C"/>
    <w:rsid w:val="005C31AE"/>
    <w:rsid w:val="005C3529"/>
    <w:rsid w:val="005C370C"/>
    <w:rsid w:val="005C3895"/>
    <w:rsid w:val="005C3BD7"/>
    <w:rsid w:val="005C4271"/>
    <w:rsid w:val="005C43B5"/>
    <w:rsid w:val="005C4642"/>
    <w:rsid w:val="005C486E"/>
    <w:rsid w:val="005C4DB6"/>
    <w:rsid w:val="005C5025"/>
    <w:rsid w:val="005C5408"/>
    <w:rsid w:val="005C588A"/>
    <w:rsid w:val="005C63CC"/>
    <w:rsid w:val="005C6BF5"/>
    <w:rsid w:val="005C6CA7"/>
    <w:rsid w:val="005C72FB"/>
    <w:rsid w:val="005C7321"/>
    <w:rsid w:val="005C735D"/>
    <w:rsid w:val="005C7603"/>
    <w:rsid w:val="005C7C6C"/>
    <w:rsid w:val="005C7CCC"/>
    <w:rsid w:val="005C7D81"/>
    <w:rsid w:val="005D0627"/>
    <w:rsid w:val="005D07DD"/>
    <w:rsid w:val="005D0D61"/>
    <w:rsid w:val="005D11F0"/>
    <w:rsid w:val="005D13BC"/>
    <w:rsid w:val="005D14D8"/>
    <w:rsid w:val="005D16DD"/>
    <w:rsid w:val="005D19A3"/>
    <w:rsid w:val="005D24C3"/>
    <w:rsid w:val="005D2611"/>
    <w:rsid w:val="005D2E6B"/>
    <w:rsid w:val="005D35E1"/>
    <w:rsid w:val="005D3769"/>
    <w:rsid w:val="005D37B4"/>
    <w:rsid w:val="005D3948"/>
    <w:rsid w:val="005D3BD8"/>
    <w:rsid w:val="005D43BB"/>
    <w:rsid w:val="005D470B"/>
    <w:rsid w:val="005D4F74"/>
    <w:rsid w:val="005D5160"/>
    <w:rsid w:val="005D56F0"/>
    <w:rsid w:val="005D632D"/>
    <w:rsid w:val="005D73F4"/>
    <w:rsid w:val="005D7960"/>
    <w:rsid w:val="005D7C56"/>
    <w:rsid w:val="005D7C59"/>
    <w:rsid w:val="005D7C73"/>
    <w:rsid w:val="005D7CD2"/>
    <w:rsid w:val="005E0060"/>
    <w:rsid w:val="005E02F8"/>
    <w:rsid w:val="005E0A57"/>
    <w:rsid w:val="005E0AB7"/>
    <w:rsid w:val="005E0C0A"/>
    <w:rsid w:val="005E0DDE"/>
    <w:rsid w:val="005E0F3D"/>
    <w:rsid w:val="005E1AAB"/>
    <w:rsid w:val="005E1C8C"/>
    <w:rsid w:val="005E1CEF"/>
    <w:rsid w:val="005E1EC3"/>
    <w:rsid w:val="005E262B"/>
    <w:rsid w:val="005E2C5F"/>
    <w:rsid w:val="005E2F0C"/>
    <w:rsid w:val="005E2F5E"/>
    <w:rsid w:val="005E2FDC"/>
    <w:rsid w:val="005E38B6"/>
    <w:rsid w:val="005E3BD7"/>
    <w:rsid w:val="005E3C82"/>
    <w:rsid w:val="005E4162"/>
    <w:rsid w:val="005E4322"/>
    <w:rsid w:val="005E4835"/>
    <w:rsid w:val="005E495D"/>
    <w:rsid w:val="005E4B0B"/>
    <w:rsid w:val="005E4D05"/>
    <w:rsid w:val="005E60CD"/>
    <w:rsid w:val="005E6887"/>
    <w:rsid w:val="005E68C6"/>
    <w:rsid w:val="005E6C41"/>
    <w:rsid w:val="005E6D8B"/>
    <w:rsid w:val="005E7AA8"/>
    <w:rsid w:val="005E7EA1"/>
    <w:rsid w:val="005F0024"/>
    <w:rsid w:val="005F004C"/>
    <w:rsid w:val="005F0145"/>
    <w:rsid w:val="005F01F9"/>
    <w:rsid w:val="005F050C"/>
    <w:rsid w:val="005F06C0"/>
    <w:rsid w:val="005F0730"/>
    <w:rsid w:val="005F07C9"/>
    <w:rsid w:val="005F09C8"/>
    <w:rsid w:val="005F1279"/>
    <w:rsid w:val="005F152F"/>
    <w:rsid w:val="005F299F"/>
    <w:rsid w:val="005F2BAB"/>
    <w:rsid w:val="005F2D13"/>
    <w:rsid w:val="005F303B"/>
    <w:rsid w:val="005F3094"/>
    <w:rsid w:val="005F3329"/>
    <w:rsid w:val="005F36B7"/>
    <w:rsid w:val="005F4BA8"/>
    <w:rsid w:val="005F4C79"/>
    <w:rsid w:val="005F4CBA"/>
    <w:rsid w:val="005F4CE5"/>
    <w:rsid w:val="005F4E1B"/>
    <w:rsid w:val="005F534B"/>
    <w:rsid w:val="005F579A"/>
    <w:rsid w:val="005F5CAB"/>
    <w:rsid w:val="005F5D98"/>
    <w:rsid w:val="005F5FE6"/>
    <w:rsid w:val="005F624A"/>
    <w:rsid w:val="005F65EE"/>
    <w:rsid w:val="005F69FE"/>
    <w:rsid w:val="005F6A6F"/>
    <w:rsid w:val="005F6CE0"/>
    <w:rsid w:val="005F6E50"/>
    <w:rsid w:val="005F703F"/>
    <w:rsid w:val="005F70D3"/>
    <w:rsid w:val="005F70E6"/>
    <w:rsid w:val="005F75FE"/>
    <w:rsid w:val="005F7694"/>
    <w:rsid w:val="005F76C6"/>
    <w:rsid w:val="005F7965"/>
    <w:rsid w:val="0060063B"/>
    <w:rsid w:val="006008BE"/>
    <w:rsid w:val="0060090E"/>
    <w:rsid w:val="00600C10"/>
    <w:rsid w:val="00600DA5"/>
    <w:rsid w:val="006010FF"/>
    <w:rsid w:val="00601741"/>
    <w:rsid w:val="0060183A"/>
    <w:rsid w:val="00601FFA"/>
    <w:rsid w:val="00602B3C"/>
    <w:rsid w:val="0060320F"/>
    <w:rsid w:val="0060333B"/>
    <w:rsid w:val="006033B8"/>
    <w:rsid w:val="00603B0E"/>
    <w:rsid w:val="006043BB"/>
    <w:rsid w:val="0060495E"/>
    <w:rsid w:val="00604A2D"/>
    <w:rsid w:val="00604F75"/>
    <w:rsid w:val="0060507F"/>
    <w:rsid w:val="0060521B"/>
    <w:rsid w:val="0060570D"/>
    <w:rsid w:val="00605F2F"/>
    <w:rsid w:val="006065EF"/>
    <w:rsid w:val="006065FB"/>
    <w:rsid w:val="006067C2"/>
    <w:rsid w:val="006070B0"/>
    <w:rsid w:val="00607918"/>
    <w:rsid w:val="00607CC4"/>
    <w:rsid w:val="00610E8A"/>
    <w:rsid w:val="00610F66"/>
    <w:rsid w:val="00611472"/>
    <w:rsid w:val="00611A0A"/>
    <w:rsid w:val="00611B63"/>
    <w:rsid w:val="00611DE8"/>
    <w:rsid w:val="0061252F"/>
    <w:rsid w:val="006128D3"/>
    <w:rsid w:val="00613170"/>
    <w:rsid w:val="006133D6"/>
    <w:rsid w:val="00613931"/>
    <w:rsid w:val="006139F5"/>
    <w:rsid w:val="00613C51"/>
    <w:rsid w:val="00613CCD"/>
    <w:rsid w:val="00613DA4"/>
    <w:rsid w:val="00614452"/>
    <w:rsid w:val="006147C3"/>
    <w:rsid w:val="006150B9"/>
    <w:rsid w:val="0061522B"/>
    <w:rsid w:val="006159E6"/>
    <w:rsid w:val="00615ADB"/>
    <w:rsid w:val="00616159"/>
    <w:rsid w:val="00616431"/>
    <w:rsid w:val="0061654D"/>
    <w:rsid w:val="006169D8"/>
    <w:rsid w:val="00616F70"/>
    <w:rsid w:val="0061703A"/>
    <w:rsid w:val="00617115"/>
    <w:rsid w:val="006171B5"/>
    <w:rsid w:val="00617420"/>
    <w:rsid w:val="006177A5"/>
    <w:rsid w:val="00617895"/>
    <w:rsid w:val="006179AD"/>
    <w:rsid w:val="006201E3"/>
    <w:rsid w:val="00620314"/>
    <w:rsid w:val="0062064C"/>
    <w:rsid w:val="00620804"/>
    <w:rsid w:val="006209DE"/>
    <w:rsid w:val="00620D2D"/>
    <w:rsid w:val="0062148B"/>
    <w:rsid w:val="006215CB"/>
    <w:rsid w:val="00622672"/>
    <w:rsid w:val="00622823"/>
    <w:rsid w:val="00622E9A"/>
    <w:rsid w:val="00623AE7"/>
    <w:rsid w:val="00623C19"/>
    <w:rsid w:val="00623DFB"/>
    <w:rsid w:val="0062404B"/>
    <w:rsid w:val="0062492C"/>
    <w:rsid w:val="00624D70"/>
    <w:rsid w:val="00624ECA"/>
    <w:rsid w:val="0062534C"/>
    <w:rsid w:val="006256D9"/>
    <w:rsid w:val="00625BA9"/>
    <w:rsid w:val="0062648E"/>
    <w:rsid w:val="00626549"/>
    <w:rsid w:val="00626584"/>
    <w:rsid w:val="00626603"/>
    <w:rsid w:val="00626719"/>
    <w:rsid w:val="00626792"/>
    <w:rsid w:val="006267AC"/>
    <w:rsid w:val="00626D51"/>
    <w:rsid w:val="00626DBE"/>
    <w:rsid w:val="00627054"/>
    <w:rsid w:val="0062767D"/>
    <w:rsid w:val="00627D42"/>
    <w:rsid w:val="00630D72"/>
    <w:rsid w:val="00630F1B"/>
    <w:rsid w:val="006310A4"/>
    <w:rsid w:val="0063119A"/>
    <w:rsid w:val="00631343"/>
    <w:rsid w:val="0063159F"/>
    <w:rsid w:val="006315B6"/>
    <w:rsid w:val="00631636"/>
    <w:rsid w:val="006318BA"/>
    <w:rsid w:val="00631ADF"/>
    <w:rsid w:val="00631C66"/>
    <w:rsid w:val="00631E75"/>
    <w:rsid w:val="006320FC"/>
    <w:rsid w:val="00632196"/>
    <w:rsid w:val="00632338"/>
    <w:rsid w:val="0063285F"/>
    <w:rsid w:val="00632A9D"/>
    <w:rsid w:val="00632EBF"/>
    <w:rsid w:val="0063376A"/>
    <w:rsid w:val="006337BA"/>
    <w:rsid w:val="0063387F"/>
    <w:rsid w:val="006341AF"/>
    <w:rsid w:val="006341F7"/>
    <w:rsid w:val="00634A65"/>
    <w:rsid w:val="00634B20"/>
    <w:rsid w:val="00634FEA"/>
    <w:rsid w:val="006350A6"/>
    <w:rsid w:val="006350E6"/>
    <w:rsid w:val="00635209"/>
    <w:rsid w:val="006353CD"/>
    <w:rsid w:val="0063578D"/>
    <w:rsid w:val="0063596F"/>
    <w:rsid w:val="00635D30"/>
    <w:rsid w:val="00635D88"/>
    <w:rsid w:val="00635FA6"/>
    <w:rsid w:val="006361F7"/>
    <w:rsid w:val="0063651E"/>
    <w:rsid w:val="0063710B"/>
    <w:rsid w:val="00637AA1"/>
    <w:rsid w:val="00637C1E"/>
    <w:rsid w:val="00637D11"/>
    <w:rsid w:val="00637E44"/>
    <w:rsid w:val="00637F00"/>
    <w:rsid w:val="00637F8D"/>
    <w:rsid w:val="00640247"/>
    <w:rsid w:val="0064075D"/>
    <w:rsid w:val="00640AA0"/>
    <w:rsid w:val="00640BF3"/>
    <w:rsid w:val="00641239"/>
    <w:rsid w:val="006412DB"/>
    <w:rsid w:val="00641532"/>
    <w:rsid w:val="0064212A"/>
    <w:rsid w:val="00642769"/>
    <w:rsid w:val="00642C95"/>
    <w:rsid w:val="00643069"/>
    <w:rsid w:val="0064308E"/>
    <w:rsid w:val="006432DC"/>
    <w:rsid w:val="00643617"/>
    <w:rsid w:val="006436E9"/>
    <w:rsid w:val="00643A06"/>
    <w:rsid w:val="00643AD0"/>
    <w:rsid w:val="00643CD6"/>
    <w:rsid w:val="00643E30"/>
    <w:rsid w:val="006444B7"/>
    <w:rsid w:val="00644944"/>
    <w:rsid w:val="00645387"/>
    <w:rsid w:val="006454F5"/>
    <w:rsid w:val="00645601"/>
    <w:rsid w:val="00645ABE"/>
    <w:rsid w:val="00645BA3"/>
    <w:rsid w:val="00646A79"/>
    <w:rsid w:val="0064728A"/>
    <w:rsid w:val="00647A75"/>
    <w:rsid w:val="00647ACF"/>
    <w:rsid w:val="00647EE0"/>
    <w:rsid w:val="006500AC"/>
    <w:rsid w:val="006501E4"/>
    <w:rsid w:val="00650BBC"/>
    <w:rsid w:val="00651861"/>
    <w:rsid w:val="0065187E"/>
    <w:rsid w:val="00651905"/>
    <w:rsid w:val="00651AB0"/>
    <w:rsid w:val="00651D6F"/>
    <w:rsid w:val="00651ECB"/>
    <w:rsid w:val="0065249A"/>
    <w:rsid w:val="0065289F"/>
    <w:rsid w:val="00652944"/>
    <w:rsid w:val="00652E70"/>
    <w:rsid w:val="006530B5"/>
    <w:rsid w:val="00654260"/>
    <w:rsid w:val="00654683"/>
    <w:rsid w:val="0065484A"/>
    <w:rsid w:val="00655184"/>
    <w:rsid w:val="0065567F"/>
    <w:rsid w:val="0065570F"/>
    <w:rsid w:val="006557BF"/>
    <w:rsid w:val="00655A97"/>
    <w:rsid w:val="00655C77"/>
    <w:rsid w:val="006560C0"/>
    <w:rsid w:val="00656122"/>
    <w:rsid w:val="006565AA"/>
    <w:rsid w:val="0065674A"/>
    <w:rsid w:val="00656C08"/>
    <w:rsid w:val="00657F8C"/>
    <w:rsid w:val="00660280"/>
    <w:rsid w:val="00660662"/>
    <w:rsid w:val="00660A15"/>
    <w:rsid w:val="00660C1E"/>
    <w:rsid w:val="00661AF9"/>
    <w:rsid w:val="00661F54"/>
    <w:rsid w:val="006620EC"/>
    <w:rsid w:val="006626BF"/>
    <w:rsid w:val="006628A5"/>
    <w:rsid w:val="00662DE8"/>
    <w:rsid w:val="00662EF0"/>
    <w:rsid w:val="006630FB"/>
    <w:rsid w:val="00663168"/>
    <w:rsid w:val="00663411"/>
    <w:rsid w:val="0066359F"/>
    <w:rsid w:val="00663C64"/>
    <w:rsid w:val="00663C6D"/>
    <w:rsid w:val="00663E03"/>
    <w:rsid w:val="006640F2"/>
    <w:rsid w:val="0066427A"/>
    <w:rsid w:val="00664651"/>
    <w:rsid w:val="0066470F"/>
    <w:rsid w:val="0066512E"/>
    <w:rsid w:val="006652FE"/>
    <w:rsid w:val="00665ED2"/>
    <w:rsid w:val="00665F9E"/>
    <w:rsid w:val="0066636F"/>
    <w:rsid w:val="00666505"/>
    <w:rsid w:val="00666946"/>
    <w:rsid w:val="006670A9"/>
    <w:rsid w:val="00667184"/>
    <w:rsid w:val="00667371"/>
    <w:rsid w:val="00667381"/>
    <w:rsid w:val="006675B4"/>
    <w:rsid w:val="00667DA3"/>
    <w:rsid w:val="00667DE7"/>
    <w:rsid w:val="00670003"/>
    <w:rsid w:val="006702C2"/>
    <w:rsid w:val="00670F8E"/>
    <w:rsid w:val="00671106"/>
    <w:rsid w:val="0067113E"/>
    <w:rsid w:val="00671AB4"/>
    <w:rsid w:val="00671C2D"/>
    <w:rsid w:val="00671D3A"/>
    <w:rsid w:val="006720FD"/>
    <w:rsid w:val="0067214C"/>
    <w:rsid w:val="00672566"/>
    <w:rsid w:val="00672AAE"/>
    <w:rsid w:val="006731EF"/>
    <w:rsid w:val="00674834"/>
    <w:rsid w:val="00674E3A"/>
    <w:rsid w:val="0067556D"/>
    <w:rsid w:val="0067559A"/>
    <w:rsid w:val="00675B2B"/>
    <w:rsid w:val="0067668F"/>
    <w:rsid w:val="006767EA"/>
    <w:rsid w:val="00676AB4"/>
    <w:rsid w:val="00676FAF"/>
    <w:rsid w:val="006773FF"/>
    <w:rsid w:val="006774EB"/>
    <w:rsid w:val="006775B7"/>
    <w:rsid w:val="00677EC4"/>
    <w:rsid w:val="00680007"/>
    <w:rsid w:val="006800CD"/>
    <w:rsid w:val="006800EA"/>
    <w:rsid w:val="006803A6"/>
    <w:rsid w:val="0068060A"/>
    <w:rsid w:val="00680C2F"/>
    <w:rsid w:val="00680F5D"/>
    <w:rsid w:val="0068102C"/>
    <w:rsid w:val="0068134F"/>
    <w:rsid w:val="00681352"/>
    <w:rsid w:val="00681656"/>
    <w:rsid w:val="00681DFC"/>
    <w:rsid w:val="006825C2"/>
    <w:rsid w:val="0068268F"/>
    <w:rsid w:val="00682B45"/>
    <w:rsid w:val="00682C71"/>
    <w:rsid w:val="00682E13"/>
    <w:rsid w:val="006832A9"/>
    <w:rsid w:val="006833D7"/>
    <w:rsid w:val="00683426"/>
    <w:rsid w:val="00683896"/>
    <w:rsid w:val="00683B1E"/>
    <w:rsid w:val="00683CCE"/>
    <w:rsid w:val="00683D39"/>
    <w:rsid w:val="00684C5A"/>
    <w:rsid w:val="00684E5B"/>
    <w:rsid w:val="00685DBC"/>
    <w:rsid w:val="006862C7"/>
    <w:rsid w:val="00686781"/>
    <w:rsid w:val="006867D4"/>
    <w:rsid w:val="00686FBD"/>
    <w:rsid w:val="006870D9"/>
    <w:rsid w:val="006870F5"/>
    <w:rsid w:val="00687592"/>
    <w:rsid w:val="006876F1"/>
    <w:rsid w:val="006879F2"/>
    <w:rsid w:val="00687DFF"/>
    <w:rsid w:val="00687F2C"/>
    <w:rsid w:val="006900EE"/>
    <w:rsid w:val="00690881"/>
    <w:rsid w:val="00690FE5"/>
    <w:rsid w:val="0069109F"/>
    <w:rsid w:val="006911B5"/>
    <w:rsid w:val="006916D0"/>
    <w:rsid w:val="00691A91"/>
    <w:rsid w:val="006922BE"/>
    <w:rsid w:val="006928CA"/>
    <w:rsid w:val="00692EBF"/>
    <w:rsid w:val="00692FE8"/>
    <w:rsid w:val="006930FE"/>
    <w:rsid w:val="0069343A"/>
    <w:rsid w:val="00694819"/>
    <w:rsid w:val="00695446"/>
    <w:rsid w:val="00695856"/>
    <w:rsid w:val="00695B13"/>
    <w:rsid w:val="00695B89"/>
    <w:rsid w:val="00696056"/>
    <w:rsid w:val="00696127"/>
    <w:rsid w:val="00696151"/>
    <w:rsid w:val="00696222"/>
    <w:rsid w:val="006966F5"/>
    <w:rsid w:val="0069686B"/>
    <w:rsid w:val="0069707E"/>
    <w:rsid w:val="0069741D"/>
    <w:rsid w:val="00697D9A"/>
    <w:rsid w:val="00697EBF"/>
    <w:rsid w:val="006A09B2"/>
    <w:rsid w:val="006A0B4F"/>
    <w:rsid w:val="006A0D70"/>
    <w:rsid w:val="006A0DB7"/>
    <w:rsid w:val="006A113E"/>
    <w:rsid w:val="006A14D2"/>
    <w:rsid w:val="006A14DF"/>
    <w:rsid w:val="006A2F69"/>
    <w:rsid w:val="006A2FFB"/>
    <w:rsid w:val="006A33E3"/>
    <w:rsid w:val="006A3572"/>
    <w:rsid w:val="006A36EA"/>
    <w:rsid w:val="006A3C5E"/>
    <w:rsid w:val="006A48FE"/>
    <w:rsid w:val="006A4D0C"/>
    <w:rsid w:val="006A5701"/>
    <w:rsid w:val="006A612D"/>
    <w:rsid w:val="006A636D"/>
    <w:rsid w:val="006A65BB"/>
    <w:rsid w:val="006A6703"/>
    <w:rsid w:val="006A6A16"/>
    <w:rsid w:val="006A6D90"/>
    <w:rsid w:val="006A6DA7"/>
    <w:rsid w:val="006A7312"/>
    <w:rsid w:val="006A748D"/>
    <w:rsid w:val="006B004A"/>
    <w:rsid w:val="006B0624"/>
    <w:rsid w:val="006B095A"/>
    <w:rsid w:val="006B0D07"/>
    <w:rsid w:val="006B0DF3"/>
    <w:rsid w:val="006B0E8B"/>
    <w:rsid w:val="006B13EB"/>
    <w:rsid w:val="006B18FE"/>
    <w:rsid w:val="006B1988"/>
    <w:rsid w:val="006B2275"/>
    <w:rsid w:val="006B28A9"/>
    <w:rsid w:val="006B2B19"/>
    <w:rsid w:val="006B31C4"/>
    <w:rsid w:val="006B40A9"/>
    <w:rsid w:val="006B44A6"/>
    <w:rsid w:val="006B56F2"/>
    <w:rsid w:val="006B588D"/>
    <w:rsid w:val="006B5F6E"/>
    <w:rsid w:val="006B6182"/>
    <w:rsid w:val="006B6B93"/>
    <w:rsid w:val="006B716F"/>
    <w:rsid w:val="006B71D2"/>
    <w:rsid w:val="006B73B7"/>
    <w:rsid w:val="006B75DA"/>
    <w:rsid w:val="006B75FF"/>
    <w:rsid w:val="006B7634"/>
    <w:rsid w:val="006C02AA"/>
    <w:rsid w:val="006C0918"/>
    <w:rsid w:val="006C0BE8"/>
    <w:rsid w:val="006C0E78"/>
    <w:rsid w:val="006C1923"/>
    <w:rsid w:val="006C279E"/>
    <w:rsid w:val="006C2F45"/>
    <w:rsid w:val="006C2F51"/>
    <w:rsid w:val="006C34AA"/>
    <w:rsid w:val="006C364E"/>
    <w:rsid w:val="006C3C6D"/>
    <w:rsid w:val="006C406E"/>
    <w:rsid w:val="006C45EC"/>
    <w:rsid w:val="006C47CE"/>
    <w:rsid w:val="006C4C33"/>
    <w:rsid w:val="006C5843"/>
    <w:rsid w:val="006C5976"/>
    <w:rsid w:val="006C5BDF"/>
    <w:rsid w:val="006C5C3A"/>
    <w:rsid w:val="006C6290"/>
    <w:rsid w:val="006C658D"/>
    <w:rsid w:val="006C678F"/>
    <w:rsid w:val="006C6918"/>
    <w:rsid w:val="006C6FCC"/>
    <w:rsid w:val="006C7446"/>
    <w:rsid w:val="006C78A2"/>
    <w:rsid w:val="006C78CF"/>
    <w:rsid w:val="006C7BAD"/>
    <w:rsid w:val="006C7C02"/>
    <w:rsid w:val="006C7C47"/>
    <w:rsid w:val="006C7D0A"/>
    <w:rsid w:val="006C7EEE"/>
    <w:rsid w:val="006C7FD4"/>
    <w:rsid w:val="006D0746"/>
    <w:rsid w:val="006D0957"/>
    <w:rsid w:val="006D0A4F"/>
    <w:rsid w:val="006D0B06"/>
    <w:rsid w:val="006D0BF1"/>
    <w:rsid w:val="006D18D7"/>
    <w:rsid w:val="006D1B68"/>
    <w:rsid w:val="006D1DDE"/>
    <w:rsid w:val="006D2431"/>
    <w:rsid w:val="006D2A61"/>
    <w:rsid w:val="006D3469"/>
    <w:rsid w:val="006D36DE"/>
    <w:rsid w:val="006D4044"/>
    <w:rsid w:val="006D4153"/>
    <w:rsid w:val="006D51F4"/>
    <w:rsid w:val="006D53F8"/>
    <w:rsid w:val="006D5513"/>
    <w:rsid w:val="006D5FB4"/>
    <w:rsid w:val="006D622E"/>
    <w:rsid w:val="006D6417"/>
    <w:rsid w:val="006D6424"/>
    <w:rsid w:val="006D6F13"/>
    <w:rsid w:val="006D6F55"/>
    <w:rsid w:val="006D714E"/>
    <w:rsid w:val="006D7386"/>
    <w:rsid w:val="006D769B"/>
    <w:rsid w:val="006D7723"/>
    <w:rsid w:val="006D7B27"/>
    <w:rsid w:val="006D7F8A"/>
    <w:rsid w:val="006E004F"/>
    <w:rsid w:val="006E00BE"/>
    <w:rsid w:val="006E0457"/>
    <w:rsid w:val="006E0C28"/>
    <w:rsid w:val="006E0CCA"/>
    <w:rsid w:val="006E0F23"/>
    <w:rsid w:val="006E0FD8"/>
    <w:rsid w:val="006E17B7"/>
    <w:rsid w:val="006E180C"/>
    <w:rsid w:val="006E2382"/>
    <w:rsid w:val="006E23FF"/>
    <w:rsid w:val="006E2BA7"/>
    <w:rsid w:val="006E2D75"/>
    <w:rsid w:val="006E2EC0"/>
    <w:rsid w:val="006E30E9"/>
    <w:rsid w:val="006E313A"/>
    <w:rsid w:val="006E35C7"/>
    <w:rsid w:val="006E380C"/>
    <w:rsid w:val="006E3E28"/>
    <w:rsid w:val="006E5032"/>
    <w:rsid w:val="006E533D"/>
    <w:rsid w:val="006E5531"/>
    <w:rsid w:val="006E5F09"/>
    <w:rsid w:val="006E600A"/>
    <w:rsid w:val="006E6100"/>
    <w:rsid w:val="006E638F"/>
    <w:rsid w:val="006E664E"/>
    <w:rsid w:val="006E6A80"/>
    <w:rsid w:val="006E6D99"/>
    <w:rsid w:val="006E6E45"/>
    <w:rsid w:val="006E6E48"/>
    <w:rsid w:val="006E7242"/>
    <w:rsid w:val="006E746E"/>
    <w:rsid w:val="006E77F9"/>
    <w:rsid w:val="006E797E"/>
    <w:rsid w:val="006E7BB2"/>
    <w:rsid w:val="006E7BDF"/>
    <w:rsid w:val="006F0062"/>
    <w:rsid w:val="006F01E9"/>
    <w:rsid w:val="006F08C5"/>
    <w:rsid w:val="006F1117"/>
    <w:rsid w:val="006F1D69"/>
    <w:rsid w:val="006F2A4F"/>
    <w:rsid w:val="006F2D14"/>
    <w:rsid w:val="006F35EA"/>
    <w:rsid w:val="006F36DE"/>
    <w:rsid w:val="006F37BE"/>
    <w:rsid w:val="006F3970"/>
    <w:rsid w:val="006F3CE0"/>
    <w:rsid w:val="006F3D2A"/>
    <w:rsid w:val="006F4424"/>
    <w:rsid w:val="006F451C"/>
    <w:rsid w:val="006F524D"/>
    <w:rsid w:val="006F5494"/>
    <w:rsid w:val="006F5636"/>
    <w:rsid w:val="006F56D5"/>
    <w:rsid w:val="006F5C01"/>
    <w:rsid w:val="006F5C21"/>
    <w:rsid w:val="006F5F8C"/>
    <w:rsid w:val="006F605A"/>
    <w:rsid w:val="006F6098"/>
    <w:rsid w:val="006F63F8"/>
    <w:rsid w:val="006F6470"/>
    <w:rsid w:val="006F677B"/>
    <w:rsid w:val="006F685E"/>
    <w:rsid w:val="006F707F"/>
    <w:rsid w:val="006F7D24"/>
    <w:rsid w:val="0070018A"/>
    <w:rsid w:val="00700462"/>
    <w:rsid w:val="00700499"/>
    <w:rsid w:val="00700AC9"/>
    <w:rsid w:val="00700ECE"/>
    <w:rsid w:val="007012A8"/>
    <w:rsid w:val="00701354"/>
    <w:rsid w:val="007019E5"/>
    <w:rsid w:val="00701D72"/>
    <w:rsid w:val="00701FFF"/>
    <w:rsid w:val="00702191"/>
    <w:rsid w:val="00702446"/>
    <w:rsid w:val="00702EB3"/>
    <w:rsid w:val="00703166"/>
    <w:rsid w:val="00703405"/>
    <w:rsid w:val="007034D5"/>
    <w:rsid w:val="007035D5"/>
    <w:rsid w:val="007037A3"/>
    <w:rsid w:val="00703C6B"/>
    <w:rsid w:val="00705076"/>
    <w:rsid w:val="00705106"/>
    <w:rsid w:val="007053BF"/>
    <w:rsid w:val="00705C5F"/>
    <w:rsid w:val="00706377"/>
    <w:rsid w:val="007064E2"/>
    <w:rsid w:val="007067D5"/>
    <w:rsid w:val="00706860"/>
    <w:rsid w:val="00706F6B"/>
    <w:rsid w:val="007071D4"/>
    <w:rsid w:val="0070723F"/>
    <w:rsid w:val="00707819"/>
    <w:rsid w:val="00707BC7"/>
    <w:rsid w:val="00707C2D"/>
    <w:rsid w:val="00707C49"/>
    <w:rsid w:val="00707C8A"/>
    <w:rsid w:val="00707CC6"/>
    <w:rsid w:val="00707DC5"/>
    <w:rsid w:val="00710034"/>
    <w:rsid w:val="00710F50"/>
    <w:rsid w:val="007111F9"/>
    <w:rsid w:val="00711230"/>
    <w:rsid w:val="00711280"/>
    <w:rsid w:val="00711BFC"/>
    <w:rsid w:val="00711D20"/>
    <w:rsid w:val="00711DA2"/>
    <w:rsid w:val="00712000"/>
    <w:rsid w:val="0071267E"/>
    <w:rsid w:val="00712883"/>
    <w:rsid w:val="00712963"/>
    <w:rsid w:val="00712C8A"/>
    <w:rsid w:val="00712FAD"/>
    <w:rsid w:val="0071314C"/>
    <w:rsid w:val="007135DF"/>
    <w:rsid w:val="007136E4"/>
    <w:rsid w:val="007139D3"/>
    <w:rsid w:val="00713F24"/>
    <w:rsid w:val="0071427E"/>
    <w:rsid w:val="00714DEB"/>
    <w:rsid w:val="00715879"/>
    <w:rsid w:val="00715C93"/>
    <w:rsid w:val="00715FAE"/>
    <w:rsid w:val="007165E9"/>
    <w:rsid w:val="00716A2A"/>
    <w:rsid w:val="00716BA2"/>
    <w:rsid w:val="00716C98"/>
    <w:rsid w:val="00716CA5"/>
    <w:rsid w:val="00716F05"/>
    <w:rsid w:val="007175B9"/>
    <w:rsid w:val="0071767F"/>
    <w:rsid w:val="00720396"/>
    <w:rsid w:val="00720AC4"/>
    <w:rsid w:val="0072107A"/>
    <w:rsid w:val="00721449"/>
    <w:rsid w:val="00721457"/>
    <w:rsid w:val="007219F6"/>
    <w:rsid w:val="0072224F"/>
    <w:rsid w:val="00722D52"/>
    <w:rsid w:val="007232F3"/>
    <w:rsid w:val="0072346B"/>
    <w:rsid w:val="007234E3"/>
    <w:rsid w:val="007235E1"/>
    <w:rsid w:val="00723788"/>
    <w:rsid w:val="00723FAC"/>
    <w:rsid w:val="00723FD7"/>
    <w:rsid w:val="00724192"/>
    <w:rsid w:val="007244BC"/>
    <w:rsid w:val="00724CE6"/>
    <w:rsid w:val="00724E02"/>
    <w:rsid w:val="00725424"/>
    <w:rsid w:val="007258E7"/>
    <w:rsid w:val="0072618B"/>
    <w:rsid w:val="00726A81"/>
    <w:rsid w:val="00726C56"/>
    <w:rsid w:val="00726FA1"/>
    <w:rsid w:val="0072741F"/>
    <w:rsid w:val="00727B72"/>
    <w:rsid w:val="00730141"/>
    <w:rsid w:val="0073014E"/>
    <w:rsid w:val="007302BC"/>
    <w:rsid w:val="007304F0"/>
    <w:rsid w:val="007305FB"/>
    <w:rsid w:val="00730635"/>
    <w:rsid w:val="00730A82"/>
    <w:rsid w:val="00731025"/>
    <w:rsid w:val="007313D6"/>
    <w:rsid w:val="00731430"/>
    <w:rsid w:val="0073153B"/>
    <w:rsid w:val="00731614"/>
    <w:rsid w:val="007316C3"/>
    <w:rsid w:val="00731748"/>
    <w:rsid w:val="00731818"/>
    <w:rsid w:val="00731C63"/>
    <w:rsid w:val="00731F8C"/>
    <w:rsid w:val="007323CB"/>
    <w:rsid w:val="00732946"/>
    <w:rsid w:val="0073303D"/>
    <w:rsid w:val="00733093"/>
    <w:rsid w:val="00733388"/>
    <w:rsid w:val="00734160"/>
    <w:rsid w:val="0073416F"/>
    <w:rsid w:val="00734279"/>
    <w:rsid w:val="007342DE"/>
    <w:rsid w:val="00734772"/>
    <w:rsid w:val="0073478E"/>
    <w:rsid w:val="00734D83"/>
    <w:rsid w:val="0073541E"/>
    <w:rsid w:val="007354AF"/>
    <w:rsid w:val="00735B23"/>
    <w:rsid w:val="00736154"/>
    <w:rsid w:val="0073659B"/>
    <w:rsid w:val="00736873"/>
    <w:rsid w:val="00736A1F"/>
    <w:rsid w:val="00736B16"/>
    <w:rsid w:val="00737225"/>
    <w:rsid w:val="00737317"/>
    <w:rsid w:val="00737517"/>
    <w:rsid w:val="00737A95"/>
    <w:rsid w:val="007404DB"/>
    <w:rsid w:val="00741466"/>
    <w:rsid w:val="007416EB"/>
    <w:rsid w:val="00741FCD"/>
    <w:rsid w:val="007423E4"/>
    <w:rsid w:val="0074240E"/>
    <w:rsid w:val="007427A7"/>
    <w:rsid w:val="00743204"/>
    <w:rsid w:val="00743238"/>
    <w:rsid w:val="007432FB"/>
    <w:rsid w:val="00743326"/>
    <w:rsid w:val="0074365C"/>
    <w:rsid w:val="007436E5"/>
    <w:rsid w:val="00743A9C"/>
    <w:rsid w:val="00743ACB"/>
    <w:rsid w:val="007446A0"/>
    <w:rsid w:val="00744F05"/>
    <w:rsid w:val="00745102"/>
    <w:rsid w:val="0074556C"/>
    <w:rsid w:val="00745720"/>
    <w:rsid w:val="00745C16"/>
    <w:rsid w:val="00745F8F"/>
    <w:rsid w:val="007461E9"/>
    <w:rsid w:val="00746304"/>
    <w:rsid w:val="00746482"/>
    <w:rsid w:val="00746DE3"/>
    <w:rsid w:val="00746F40"/>
    <w:rsid w:val="00747542"/>
    <w:rsid w:val="0074793D"/>
    <w:rsid w:val="00747E95"/>
    <w:rsid w:val="00747FAF"/>
    <w:rsid w:val="00750330"/>
    <w:rsid w:val="00750AA6"/>
    <w:rsid w:val="00751094"/>
    <w:rsid w:val="00751287"/>
    <w:rsid w:val="007514F1"/>
    <w:rsid w:val="00751E79"/>
    <w:rsid w:val="00752B29"/>
    <w:rsid w:val="00752BFE"/>
    <w:rsid w:val="00753196"/>
    <w:rsid w:val="00753983"/>
    <w:rsid w:val="00753AFA"/>
    <w:rsid w:val="00753EC5"/>
    <w:rsid w:val="007541DA"/>
    <w:rsid w:val="00754262"/>
    <w:rsid w:val="0075434B"/>
    <w:rsid w:val="0075453E"/>
    <w:rsid w:val="00754735"/>
    <w:rsid w:val="00754860"/>
    <w:rsid w:val="00754D94"/>
    <w:rsid w:val="00754E0C"/>
    <w:rsid w:val="007551AC"/>
    <w:rsid w:val="00755750"/>
    <w:rsid w:val="00755A73"/>
    <w:rsid w:val="00755DF2"/>
    <w:rsid w:val="00755FE7"/>
    <w:rsid w:val="007560B7"/>
    <w:rsid w:val="00756FCB"/>
    <w:rsid w:val="0075706A"/>
    <w:rsid w:val="00757AE8"/>
    <w:rsid w:val="00757D53"/>
    <w:rsid w:val="00757DB3"/>
    <w:rsid w:val="00760261"/>
    <w:rsid w:val="00760550"/>
    <w:rsid w:val="00760B92"/>
    <w:rsid w:val="00760C52"/>
    <w:rsid w:val="00760CD7"/>
    <w:rsid w:val="00760DE0"/>
    <w:rsid w:val="0076120E"/>
    <w:rsid w:val="00761E33"/>
    <w:rsid w:val="00761F68"/>
    <w:rsid w:val="00762416"/>
    <w:rsid w:val="00762868"/>
    <w:rsid w:val="007629EA"/>
    <w:rsid w:val="0076323A"/>
    <w:rsid w:val="0076326F"/>
    <w:rsid w:val="00763380"/>
    <w:rsid w:val="00763A6B"/>
    <w:rsid w:val="00763CF6"/>
    <w:rsid w:val="00763D27"/>
    <w:rsid w:val="00764217"/>
    <w:rsid w:val="00764255"/>
    <w:rsid w:val="00764574"/>
    <w:rsid w:val="007652CB"/>
    <w:rsid w:val="0076553E"/>
    <w:rsid w:val="007655DF"/>
    <w:rsid w:val="007656A2"/>
    <w:rsid w:val="00765982"/>
    <w:rsid w:val="00765CC0"/>
    <w:rsid w:val="007662E8"/>
    <w:rsid w:val="00766C41"/>
    <w:rsid w:val="007673D8"/>
    <w:rsid w:val="007674C2"/>
    <w:rsid w:val="00767893"/>
    <w:rsid w:val="0076798D"/>
    <w:rsid w:val="007679A8"/>
    <w:rsid w:val="00767C46"/>
    <w:rsid w:val="00767CDB"/>
    <w:rsid w:val="00767D83"/>
    <w:rsid w:val="0077002F"/>
    <w:rsid w:val="00770043"/>
    <w:rsid w:val="007703B0"/>
    <w:rsid w:val="007705FA"/>
    <w:rsid w:val="00770834"/>
    <w:rsid w:val="00770DF0"/>
    <w:rsid w:val="007710F1"/>
    <w:rsid w:val="00771476"/>
    <w:rsid w:val="00771566"/>
    <w:rsid w:val="00771834"/>
    <w:rsid w:val="00771B8F"/>
    <w:rsid w:val="00771DF2"/>
    <w:rsid w:val="0077294C"/>
    <w:rsid w:val="00772D4B"/>
    <w:rsid w:val="00772EEC"/>
    <w:rsid w:val="00772F09"/>
    <w:rsid w:val="0077343D"/>
    <w:rsid w:val="00773711"/>
    <w:rsid w:val="007737E4"/>
    <w:rsid w:val="00773A79"/>
    <w:rsid w:val="00773A91"/>
    <w:rsid w:val="00773EBD"/>
    <w:rsid w:val="00773F11"/>
    <w:rsid w:val="007743A0"/>
    <w:rsid w:val="00774452"/>
    <w:rsid w:val="00774583"/>
    <w:rsid w:val="00774746"/>
    <w:rsid w:val="007749EE"/>
    <w:rsid w:val="00775199"/>
    <w:rsid w:val="0077527E"/>
    <w:rsid w:val="00775763"/>
    <w:rsid w:val="00775896"/>
    <w:rsid w:val="00775A55"/>
    <w:rsid w:val="00775D29"/>
    <w:rsid w:val="00776410"/>
    <w:rsid w:val="00776BD8"/>
    <w:rsid w:val="00776D7A"/>
    <w:rsid w:val="007776BD"/>
    <w:rsid w:val="0077789E"/>
    <w:rsid w:val="0077794D"/>
    <w:rsid w:val="00777A7B"/>
    <w:rsid w:val="00777AAB"/>
    <w:rsid w:val="00780183"/>
    <w:rsid w:val="0078031D"/>
    <w:rsid w:val="00780C16"/>
    <w:rsid w:val="00780E1F"/>
    <w:rsid w:val="00781080"/>
    <w:rsid w:val="00781332"/>
    <w:rsid w:val="00781394"/>
    <w:rsid w:val="007818B9"/>
    <w:rsid w:val="00781B9D"/>
    <w:rsid w:val="00781EBA"/>
    <w:rsid w:val="00781FC3"/>
    <w:rsid w:val="00781FDC"/>
    <w:rsid w:val="00782008"/>
    <w:rsid w:val="00782A8B"/>
    <w:rsid w:val="00782C34"/>
    <w:rsid w:val="007831DB"/>
    <w:rsid w:val="0078329F"/>
    <w:rsid w:val="00783831"/>
    <w:rsid w:val="00783BDB"/>
    <w:rsid w:val="00783DA6"/>
    <w:rsid w:val="007840C7"/>
    <w:rsid w:val="0078437A"/>
    <w:rsid w:val="0078447F"/>
    <w:rsid w:val="00784526"/>
    <w:rsid w:val="00784A40"/>
    <w:rsid w:val="00784F5E"/>
    <w:rsid w:val="00785547"/>
    <w:rsid w:val="0078590B"/>
    <w:rsid w:val="00786956"/>
    <w:rsid w:val="00786CBC"/>
    <w:rsid w:val="00786E65"/>
    <w:rsid w:val="00787136"/>
    <w:rsid w:val="00787986"/>
    <w:rsid w:val="00790118"/>
    <w:rsid w:val="007902C8"/>
    <w:rsid w:val="00790383"/>
    <w:rsid w:val="00790769"/>
    <w:rsid w:val="0079086F"/>
    <w:rsid w:val="00790CAE"/>
    <w:rsid w:val="00790D7B"/>
    <w:rsid w:val="00791103"/>
    <w:rsid w:val="007911B1"/>
    <w:rsid w:val="007916F2"/>
    <w:rsid w:val="00791990"/>
    <w:rsid w:val="0079201B"/>
    <w:rsid w:val="007920A3"/>
    <w:rsid w:val="007923BE"/>
    <w:rsid w:val="0079252F"/>
    <w:rsid w:val="00792E0F"/>
    <w:rsid w:val="007930F1"/>
    <w:rsid w:val="00793176"/>
    <w:rsid w:val="00793385"/>
    <w:rsid w:val="007934F2"/>
    <w:rsid w:val="007938CD"/>
    <w:rsid w:val="00793BA3"/>
    <w:rsid w:val="0079409C"/>
    <w:rsid w:val="007949B3"/>
    <w:rsid w:val="00794B15"/>
    <w:rsid w:val="00794E4E"/>
    <w:rsid w:val="0079511D"/>
    <w:rsid w:val="00795348"/>
    <w:rsid w:val="007953A6"/>
    <w:rsid w:val="0079581A"/>
    <w:rsid w:val="0079636C"/>
    <w:rsid w:val="007964A8"/>
    <w:rsid w:val="00796610"/>
    <w:rsid w:val="00796AB0"/>
    <w:rsid w:val="00797243"/>
    <w:rsid w:val="007972F5"/>
    <w:rsid w:val="007977C8"/>
    <w:rsid w:val="00797952"/>
    <w:rsid w:val="00797B14"/>
    <w:rsid w:val="00797DC4"/>
    <w:rsid w:val="00797DEF"/>
    <w:rsid w:val="00797FAE"/>
    <w:rsid w:val="007A0033"/>
    <w:rsid w:val="007A018D"/>
    <w:rsid w:val="007A080A"/>
    <w:rsid w:val="007A0A01"/>
    <w:rsid w:val="007A0CAD"/>
    <w:rsid w:val="007A0D74"/>
    <w:rsid w:val="007A0DDC"/>
    <w:rsid w:val="007A12D5"/>
    <w:rsid w:val="007A154A"/>
    <w:rsid w:val="007A15DC"/>
    <w:rsid w:val="007A1913"/>
    <w:rsid w:val="007A19EC"/>
    <w:rsid w:val="007A1E3F"/>
    <w:rsid w:val="007A1FBB"/>
    <w:rsid w:val="007A1FE2"/>
    <w:rsid w:val="007A213C"/>
    <w:rsid w:val="007A21F7"/>
    <w:rsid w:val="007A267A"/>
    <w:rsid w:val="007A364D"/>
    <w:rsid w:val="007A36D9"/>
    <w:rsid w:val="007A382C"/>
    <w:rsid w:val="007A3CE8"/>
    <w:rsid w:val="007A3EE4"/>
    <w:rsid w:val="007A4615"/>
    <w:rsid w:val="007A520C"/>
    <w:rsid w:val="007A54A2"/>
    <w:rsid w:val="007A5DBE"/>
    <w:rsid w:val="007A6CDF"/>
    <w:rsid w:val="007A6F89"/>
    <w:rsid w:val="007A7038"/>
    <w:rsid w:val="007A7801"/>
    <w:rsid w:val="007A79D6"/>
    <w:rsid w:val="007A7A1C"/>
    <w:rsid w:val="007A7BA2"/>
    <w:rsid w:val="007B0925"/>
    <w:rsid w:val="007B1159"/>
    <w:rsid w:val="007B3178"/>
    <w:rsid w:val="007B324E"/>
    <w:rsid w:val="007B3F30"/>
    <w:rsid w:val="007B4292"/>
    <w:rsid w:val="007B4305"/>
    <w:rsid w:val="007B4530"/>
    <w:rsid w:val="007B4573"/>
    <w:rsid w:val="007B4B75"/>
    <w:rsid w:val="007B5180"/>
    <w:rsid w:val="007B520A"/>
    <w:rsid w:val="007B52E8"/>
    <w:rsid w:val="007B5A56"/>
    <w:rsid w:val="007B5BA9"/>
    <w:rsid w:val="007B5BEF"/>
    <w:rsid w:val="007B5E5B"/>
    <w:rsid w:val="007B5F6E"/>
    <w:rsid w:val="007B602E"/>
    <w:rsid w:val="007B638A"/>
    <w:rsid w:val="007B6720"/>
    <w:rsid w:val="007B6C72"/>
    <w:rsid w:val="007B72C8"/>
    <w:rsid w:val="007B7587"/>
    <w:rsid w:val="007B7645"/>
    <w:rsid w:val="007C0019"/>
    <w:rsid w:val="007C0162"/>
    <w:rsid w:val="007C04F5"/>
    <w:rsid w:val="007C05A4"/>
    <w:rsid w:val="007C0E18"/>
    <w:rsid w:val="007C0FD6"/>
    <w:rsid w:val="007C1295"/>
    <w:rsid w:val="007C162C"/>
    <w:rsid w:val="007C1A67"/>
    <w:rsid w:val="007C1B62"/>
    <w:rsid w:val="007C1EFC"/>
    <w:rsid w:val="007C2084"/>
    <w:rsid w:val="007C20EE"/>
    <w:rsid w:val="007C2703"/>
    <w:rsid w:val="007C2A4B"/>
    <w:rsid w:val="007C2D9F"/>
    <w:rsid w:val="007C3169"/>
    <w:rsid w:val="007C31F2"/>
    <w:rsid w:val="007C3301"/>
    <w:rsid w:val="007C349A"/>
    <w:rsid w:val="007C388A"/>
    <w:rsid w:val="007C3B28"/>
    <w:rsid w:val="007C3DBE"/>
    <w:rsid w:val="007C4265"/>
    <w:rsid w:val="007C42E0"/>
    <w:rsid w:val="007C4CD2"/>
    <w:rsid w:val="007C5192"/>
    <w:rsid w:val="007C5732"/>
    <w:rsid w:val="007C5C62"/>
    <w:rsid w:val="007C639F"/>
    <w:rsid w:val="007C64E0"/>
    <w:rsid w:val="007C6E90"/>
    <w:rsid w:val="007C73A4"/>
    <w:rsid w:val="007C7B14"/>
    <w:rsid w:val="007C7C5B"/>
    <w:rsid w:val="007C7D63"/>
    <w:rsid w:val="007D058D"/>
    <w:rsid w:val="007D08F3"/>
    <w:rsid w:val="007D0904"/>
    <w:rsid w:val="007D0914"/>
    <w:rsid w:val="007D0FAE"/>
    <w:rsid w:val="007D142E"/>
    <w:rsid w:val="007D1802"/>
    <w:rsid w:val="007D1A34"/>
    <w:rsid w:val="007D1F1A"/>
    <w:rsid w:val="007D1F58"/>
    <w:rsid w:val="007D2068"/>
    <w:rsid w:val="007D24FC"/>
    <w:rsid w:val="007D25C8"/>
    <w:rsid w:val="007D266D"/>
    <w:rsid w:val="007D28A6"/>
    <w:rsid w:val="007D3087"/>
    <w:rsid w:val="007D33BC"/>
    <w:rsid w:val="007D3A84"/>
    <w:rsid w:val="007D3E74"/>
    <w:rsid w:val="007D41F5"/>
    <w:rsid w:val="007D46D4"/>
    <w:rsid w:val="007D47B2"/>
    <w:rsid w:val="007D511A"/>
    <w:rsid w:val="007D53C4"/>
    <w:rsid w:val="007D56A4"/>
    <w:rsid w:val="007D5755"/>
    <w:rsid w:val="007D5D30"/>
    <w:rsid w:val="007D5FC3"/>
    <w:rsid w:val="007D5FFF"/>
    <w:rsid w:val="007D619F"/>
    <w:rsid w:val="007D6429"/>
    <w:rsid w:val="007D64D3"/>
    <w:rsid w:val="007D6537"/>
    <w:rsid w:val="007D6AD6"/>
    <w:rsid w:val="007D6EF8"/>
    <w:rsid w:val="007D71F1"/>
    <w:rsid w:val="007D76AB"/>
    <w:rsid w:val="007D7C58"/>
    <w:rsid w:val="007D7CED"/>
    <w:rsid w:val="007D7D15"/>
    <w:rsid w:val="007E0221"/>
    <w:rsid w:val="007E046F"/>
    <w:rsid w:val="007E08FC"/>
    <w:rsid w:val="007E099A"/>
    <w:rsid w:val="007E0B59"/>
    <w:rsid w:val="007E0EEC"/>
    <w:rsid w:val="007E0EF8"/>
    <w:rsid w:val="007E138C"/>
    <w:rsid w:val="007E17A1"/>
    <w:rsid w:val="007E1815"/>
    <w:rsid w:val="007E187F"/>
    <w:rsid w:val="007E1E42"/>
    <w:rsid w:val="007E1EB4"/>
    <w:rsid w:val="007E2054"/>
    <w:rsid w:val="007E21A3"/>
    <w:rsid w:val="007E23B5"/>
    <w:rsid w:val="007E293B"/>
    <w:rsid w:val="007E2D7B"/>
    <w:rsid w:val="007E2F08"/>
    <w:rsid w:val="007E324B"/>
    <w:rsid w:val="007E3575"/>
    <w:rsid w:val="007E3880"/>
    <w:rsid w:val="007E3DA3"/>
    <w:rsid w:val="007E40FB"/>
    <w:rsid w:val="007E4439"/>
    <w:rsid w:val="007E44AE"/>
    <w:rsid w:val="007E4744"/>
    <w:rsid w:val="007E48D2"/>
    <w:rsid w:val="007E4C04"/>
    <w:rsid w:val="007E51CB"/>
    <w:rsid w:val="007E5209"/>
    <w:rsid w:val="007E54E3"/>
    <w:rsid w:val="007E54F0"/>
    <w:rsid w:val="007E55B8"/>
    <w:rsid w:val="007E5FDC"/>
    <w:rsid w:val="007E63B8"/>
    <w:rsid w:val="007E6E7F"/>
    <w:rsid w:val="007E75CF"/>
    <w:rsid w:val="007E776B"/>
    <w:rsid w:val="007E7997"/>
    <w:rsid w:val="007E7D34"/>
    <w:rsid w:val="007E7D84"/>
    <w:rsid w:val="007E7F81"/>
    <w:rsid w:val="007E7FEB"/>
    <w:rsid w:val="007F0971"/>
    <w:rsid w:val="007F0BB7"/>
    <w:rsid w:val="007F0C12"/>
    <w:rsid w:val="007F10FB"/>
    <w:rsid w:val="007F110E"/>
    <w:rsid w:val="007F118B"/>
    <w:rsid w:val="007F12CA"/>
    <w:rsid w:val="007F1966"/>
    <w:rsid w:val="007F1A25"/>
    <w:rsid w:val="007F239F"/>
    <w:rsid w:val="007F2594"/>
    <w:rsid w:val="007F2A6B"/>
    <w:rsid w:val="007F2B95"/>
    <w:rsid w:val="007F3586"/>
    <w:rsid w:val="007F3EFB"/>
    <w:rsid w:val="007F4694"/>
    <w:rsid w:val="007F4939"/>
    <w:rsid w:val="007F4F8B"/>
    <w:rsid w:val="007F5B3E"/>
    <w:rsid w:val="007F5C0B"/>
    <w:rsid w:val="007F5E6C"/>
    <w:rsid w:val="007F6007"/>
    <w:rsid w:val="007F66B4"/>
    <w:rsid w:val="007F677D"/>
    <w:rsid w:val="007F71BC"/>
    <w:rsid w:val="007F7536"/>
    <w:rsid w:val="007F77F4"/>
    <w:rsid w:val="007F78B1"/>
    <w:rsid w:val="007F78C2"/>
    <w:rsid w:val="007F7B35"/>
    <w:rsid w:val="007F7C5F"/>
    <w:rsid w:val="007F7D36"/>
    <w:rsid w:val="007F7FB8"/>
    <w:rsid w:val="008004C2"/>
    <w:rsid w:val="00801B1C"/>
    <w:rsid w:val="00802048"/>
    <w:rsid w:val="0080239F"/>
    <w:rsid w:val="00802D2E"/>
    <w:rsid w:val="00802DC7"/>
    <w:rsid w:val="00802F87"/>
    <w:rsid w:val="008030DF"/>
    <w:rsid w:val="00803C7B"/>
    <w:rsid w:val="00803CBC"/>
    <w:rsid w:val="008041A4"/>
    <w:rsid w:val="008042E9"/>
    <w:rsid w:val="00804AEA"/>
    <w:rsid w:val="00804DDF"/>
    <w:rsid w:val="00804FBB"/>
    <w:rsid w:val="008052DA"/>
    <w:rsid w:val="00805E50"/>
    <w:rsid w:val="008066C8"/>
    <w:rsid w:val="0080680E"/>
    <w:rsid w:val="00806B8B"/>
    <w:rsid w:val="00806EB4"/>
    <w:rsid w:val="00806FBE"/>
    <w:rsid w:val="0080721D"/>
    <w:rsid w:val="008073A6"/>
    <w:rsid w:val="008074CB"/>
    <w:rsid w:val="00807D19"/>
    <w:rsid w:val="00807E2F"/>
    <w:rsid w:val="00807E94"/>
    <w:rsid w:val="00810175"/>
    <w:rsid w:val="0081026C"/>
    <w:rsid w:val="0081057D"/>
    <w:rsid w:val="0081086D"/>
    <w:rsid w:val="00810AAA"/>
    <w:rsid w:val="00810C5D"/>
    <w:rsid w:val="00811143"/>
    <w:rsid w:val="00811291"/>
    <w:rsid w:val="0081177B"/>
    <w:rsid w:val="008117F8"/>
    <w:rsid w:val="00811BBD"/>
    <w:rsid w:val="00811C4B"/>
    <w:rsid w:val="00811C8C"/>
    <w:rsid w:val="00811E49"/>
    <w:rsid w:val="0081268D"/>
    <w:rsid w:val="00812999"/>
    <w:rsid w:val="00812B63"/>
    <w:rsid w:val="00812C2A"/>
    <w:rsid w:val="00812C7A"/>
    <w:rsid w:val="00812EE6"/>
    <w:rsid w:val="00812F39"/>
    <w:rsid w:val="0081370B"/>
    <w:rsid w:val="00813902"/>
    <w:rsid w:val="00813C1B"/>
    <w:rsid w:val="008141EC"/>
    <w:rsid w:val="008144F1"/>
    <w:rsid w:val="00814E6A"/>
    <w:rsid w:val="008150C2"/>
    <w:rsid w:val="008152DD"/>
    <w:rsid w:val="008154F1"/>
    <w:rsid w:val="00815560"/>
    <w:rsid w:val="00815FE6"/>
    <w:rsid w:val="008163A4"/>
    <w:rsid w:val="0081670B"/>
    <w:rsid w:val="008169A5"/>
    <w:rsid w:val="00816D9B"/>
    <w:rsid w:val="00816DD1"/>
    <w:rsid w:val="008173B2"/>
    <w:rsid w:val="0081784A"/>
    <w:rsid w:val="00817915"/>
    <w:rsid w:val="00817B07"/>
    <w:rsid w:val="00820009"/>
    <w:rsid w:val="00820A6A"/>
    <w:rsid w:val="00820C59"/>
    <w:rsid w:val="0082175B"/>
    <w:rsid w:val="00821DEC"/>
    <w:rsid w:val="008222D8"/>
    <w:rsid w:val="00822560"/>
    <w:rsid w:val="008226DA"/>
    <w:rsid w:val="008227C7"/>
    <w:rsid w:val="00822A3C"/>
    <w:rsid w:val="00822B97"/>
    <w:rsid w:val="008230EC"/>
    <w:rsid w:val="00823493"/>
    <w:rsid w:val="008236AC"/>
    <w:rsid w:val="00823C7D"/>
    <w:rsid w:val="00823CC1"/>
    <w:rsid w:val="0082406B"/>
    <w:rsid w:val="008240D8"/>
    <w:rsid w:val="008241DD"/>
    <w:rsid w:val="0082473B"/>
    <w:rsid w:val="008258F4"/>
    <w:rsid w:val="00825A6F"/>
    <w:rsid w:val="00825A70"/>
    <w:rsid w:val="00825C98"/>
    <w:rsid w:val="00825F2B"/>
    <w:rsid w:val="0082611C"/>
    <w:rsid w:val="008261B6"/>
    <w:rsid w:val="008261FD"/>
    <w:rsid w:val="0082638C"/>
    <w:rsid w:val="00826429"/>
    <w:rsid w:val="008266E6"/>
    <w:rsid w:val="00826DF2"/>
    <w:rsid w:val="00826E6D"/>
    <w:rsid w:val="0082775A"/>
    <w:rsid w:val="00827FAE"/>
    <w:rsid w:val="008305CD"/>
    <w:rsid w:val="0083082A"/>
    <w:rsid w:val="00830B65"/>
    <w:rsid w:val="00830C6C"/>
    <w:rsid w:val="0083151D"/>
    <w:rsid w:val="008315BA"/>
    <w:rsid w:val="008318EA"/>
    <w:rsid w:val="0083209B"/>
    <w:rsid w:val="0083272E"/>
    <w:rsid w:val="00832869"/>
    <w:rsid w:val="0083287E"/>
    <w:rsid w:val="00832E8F"/>
    <w:rsid w:val="00833AFC"/>
    <w:rsid w:val="00833B7B"/>
    <w:rsid w:val="00833FAD"/>
    <w:rsid w:val="0083474F"/>
    <w:rsid w:val="00834ADB"/>
    <w:rsid w:val="00834EE1"/>
    <w:rsid w:val="00835B52"/>
    <w:rsid w:val="008360AD"/>
    <w:rsid w:val="00836331"/>
    <w:rsid w:val="008363CB"/>
    <w:rsid w:val="00836AEE"/>
    <w:rsid w:val="00836AFA"/>
    <w:rsid w:val="00836C6B"/>
    <w:rsid w:val="00836D92"/>
    <w:rsid w:val="00837386"/>
    <w:rsid w:val="00837488"/>
    <w:rsid w:val="00837FD4"/>
    <w:rsid w:val="008401D8"/>
    <w:rsid w:val="008401EC"/>
    <w:rsid w:val="008404F9"/>
    <w:rsid w:val="008405B6"/>
    <w:rsid w:val="00840854"/>
    <w:rsid w:val="0084092E"/>
    <w:rsid w:val="00840B67"/>
    <w:rsid w:val="00840DEB"/>
    <w:rsid w:val="008411D7"/>
    <w:rsid w:val="00841449"/>
    <w:rsid w:val="0084198A"/>
    <w:rsid w:val="00841C61"/>
    <w:rsid w:val="00841DCF"/>
    <w:rsid w:val="008420E7"/>
    <w:rsid w:val="008422AF"/>
    <w:rsid w:val="00842CEF"/>
    <w:rsid w:val="00843087"/>
    <w:rsid w:val="00843334"/>
    <w:rsid w:val="008433C0"/>
    <w:rsid w:val="00843945"/>
    <w:rsid w:val="00843A16"/>
    <w:rsid w:val="00843A77"/>
    <w:rsid w:val="00843AA3"/>
    <w:rsid w:val="00843B3C"/>
    <w:rsid w:val="00843BBA"/>
    <w:rsid w:val="0084434C"/>
    <w:rsid w:val="00844947"/>
    <w:rsid w:val="00844ACA"/>
    <w:rsid w:val="00844CB2"/>
    <w:rsid w:val="00844E62"/>
    <w:rsid w:val="0084510F"/>
    <w:rsid w:val="00845174"/>
    <w:rsid w:val="00845417"/>
    <w:rsid w:val="008459CC"/>
    <w:rsid w:val="00845C30"/>
    <w:rsid w:val="00845C78"/>
    <w:rsid w:val="00845D21"/>
    <w:rsid w:val="00846EB9"/>
    <w:rsid w:val="00846F43"/>
    <w:rsid w:val="00846FD2"/>
    <w:rsid w:val="0084734B"/>
    <w:rsid w:val="0084775F"/>
    <w:rsid w:val="008477E7"/>
    <w:rsid w:val="00847906"/>
    <w:rsid w:val="00847D41"/>
    <w:rsid w:val="00847DA7"/>
    <w:rsid w:val="008500AC"/>
    <w:rsid w:val="008505C9"/>
    <w:rsid w:val="00850F21"/>
    <w:rsid w:val="00850FC4"/>
    <w:rsid w:val="00851161"/>
    <w:rsid w:val="00851360"/>
    <w:rsid w:val="00851A7C"/>
    <w:rsid w:val="00851B72"/>
    <w:rsid w:val="00851C96"/>
    <w:rsid w:val="00852A9F"/>
    <w:rsid w:val="00852FAE"/>
    <w:rsid w:val="00853209"/>
    <w:rsid w:val="008534F6"/>
    <w:rsid w:val="008535AF"/>
    <w:rsid w:val="008536BD"/>
    <w:rsid w:val="008536E4"/>
    <w:rsid w:val="00853930"/>
    <w:rsid w:val="00853BF8"/>
    <w:rsid w:val="00853EC7"/>
    <w:rsid w:val="00854281"/>
    <w:rsid w:val="00854353"/>
    <w:rsid w:val="00854D6D"/>
    <w:rsid w:val="00854DFB"/>
    <w:rsid w:val="00854E76"/>
    <w:rsid w:val="00854FC3"/>
    <w:rsid w:val="00854FEC"/>
    <w:rsid w:val="00855074"/>
    <w:rsid w:val="0085547B"/>
    <w:rsid w:val="008555B9"/>
    <w:rsid w:val="0085587E"/>
    <w:rsid w:val="008558A3"/>
    <w:rsid w:val="008559CA"/>
    <w:rsid w:val="008560B1"/>
    <w:rsid w:val="00856252"/>
    <w:rsid w:val="008566BD"/>
    <w:rsid w:val="0085674F"/>
    <w:rsid w:val="00856985"/>
    <w:rsid w:val="00856D55"/>
    <w:rsid w:val="00857262"/>
    <w:rsid w:val="00857808"/>
    <w:rsid w:val="00857B34"/>
    <w:rsid w:val="00860307"/>
    <w:rsid w:val="008606DB"/>
    <w:rsid w:val="00860D0F"/>
    <w:rsid w:val="00860E73"/>
    <w:rsid w:val="00860FC6"/>
    <w:rsid w:val="00861339"/>
    <w:rsid w:val="00861854"/>
    <w:rsid w:val="00861E43"/>
    <w:rsid w:val="00861F4B"/>
    <w:rsid w:val="008623B9"/>
    <w:rsid w:val="008623E3"/>
    <w:rsid w:val="0086278F"/>
    <w:rsid w:val="00862E61"/>
    <w:rsid w:val="008634C2"/>
    <w:rsid w:val="00863EB0"/>
    <w:rsid w:val="008641A1"/>
    <w:rsid w:val="00864EDB"/>
    <w:rsid w:val="00864F7F"/>
    <w:rsid w:val="00865201"/>
    <w:rsid w:val="008654CF"/>
    <w:rsid w:val="00865689"/>
    <w:rsid w:val="00865749"/>
    <w:rsid w:val="00865787"/>
    <w:rsid w:val="00865CC4"/>
    <w:rsid w:val="0086618F"/>
    <w:rsid w:val="008666D5"/>
    <w:rsid w:val="008668F7"/>
    <w:rsid w:val="00866BBB"/>
    <w:rsid w:val="008676FA"/>
    <w:rsid w:val="008678B5"/>
    <w:rsid w:val="0086797B"/>
    <w:rsid w:val="0086798A"/>
    <w:rsid w:val="00867A70"/>
    <w:rsid w:val="00867CAC"/>
    <w:rsid w:val="00870139"/>
    <w:rsid w:val="0087021C"/>
    <w:rsid w:val="00870BDB"/>
    <w:rsid w:val="0087107D"/>
    <w:rsid w:val="00871553"/>
    <w:rsid w:val="00871CEE"/>
    <w:rsid w:val="00871FBE"/>
    <w:rsid w:val="008720A5"/>
    <w:rsid w:val="00872A22"/>
    <w:rsid w:val="00872CCB"/>
    <w:rsid w:val="00872D16"/>
    <w:rsid w:val="00872DCE"/>
    <w:rsid w:val="00872F05"/>
    <w:rsid w:val="00872FA5"/>
    <w:rsid w:val="00873665"/>
    <w:rsid w:val="00873DC8"/>
    <w:rsid w:val="00873F3A"/>
    <w:rsid w:val="00874196"/>
    <w:rsid w:val="00874251"/>
    <w:rsid w:val="008745A3"/>
    <w:rsid w:val="00874831"/>
    <w:rsid w:val="0087489D"/>
    <w:rsid w:val="00874DDE"/>
    <w:rsid w:val="008750CB"/>
    <w:rsid w:val="00875338"/>
    <w:rsid w:val="00876156"/>
    <w:rsid w:val="00876266"/>
    <w:rsid w:val="0087641E"/>
    <w:rsid w:val="00876943"/>
    <w:rsid w:val="00876A73"/>
    <w:rsid w:val="00876AC6"/>
    <w:rsid w:val="00877264"/>
    <w:rsid w:val="008772AD"/>
    <w:rsid w:val="00877423"/>
    <w:rsid w:val="00877432"/>
    <w:rsid w:val="0087792B"/>
    <w:rsid w:val="008779B3"/>
    <w:rsid w:val="00877B6F"/>
    <w:rsid w:val="00877F5F"/>
    <w:rsid w:val="008801B5"/>
    <w:rsid w:val="0088028F"/>
    <w:rsid w:val="00880548"/>
    <w:rsid w:val="00880884"/>
    <w:rsid w:val="008808C2"/>
    <w:rsid w:val="00880D0E"/>
    <w:rsid w:val="00881579"/>
    <w:rsid w:val="00881B68"/>
    <w:rsid w:val="00881D51"/>
    <w:rsid w:val="00881EBF"/>
    <w:rsid w:val="0088280B"/>
    <w:rsid w:val="008829E9"/>
    <w:rsid w:val="00882BAA"/>
    <w:rsid w:val="0088316E"/>
    <w:rsid w:val="008835D9"/>
    <w:rsid w:val="00883804"/>
    <w:rsid w:val="008839E8"/>
    <w:rsid w:val="008851FA"/>
    <w:rsid w:val="008854D1"/>
    <w:rsid w:val="00885B4F"/>
    <w:rsid w:val="00885DBE"/>
    <w:rsid w:val="008867BC"/>
    <w:rsid w:val="00886B7B"/>
    <w:rsid w:val="00887524"/>
    <w:rsid w:val="00887591"/>
    <w:rsid w:val="008875C9"/>
    <w:rsid w:val="00887823"/>
    <w:rsid w:val="00887E5C"/>
    <w:rsid w:val="00890148"/>
    <w:rsid w:val="00890582"/>
    <w:rsid w:val="00890A61"/>
    <w:rsid w:val="00891493"/>
    <w:rsid w:val="0089165B"/>
    <w:rsid w:val="00891A2E"/>
    <w:rsid w:val="00891B17"/>
    <w:rsid w:val="0089207E"/>
    <w:rsid w:val="0089229B"/>
    <w:rsid w:val="00892565"/>
    <w:rsid w:val="008927BE"/>
    <w:rsid w:val="00892BF5"/>
    <w:rsid w:val="00892CD3"/>
    <w:rsid w:val="00892F1E"/>
    <w:rsid w:val="00893260"/>
    <w:rsid w:val="008932BE"/>
    <w:rsid w:val="0089349A"/>
    <w:rsid w:val="00893E80"/>
    <w:rsid w:val="00893EA6"/>
    <w:rsid w:val="008945D7"/>
    <w:rsid w:val="00894692"/>
    <w:rsid w:val="00894B46"/>
    <w:rsid w:val="008955D7"/>
    <w:rsid w:val="0089561F"/>
    <w:rsid w:val="008958EF"/>
    <w:rsid w:val="00895EA4"/>
    <w:rsid w:val="00896106"/>
    <w:rsid w:val="0089646A"/>
    <w:rsid w:val="008967F2"/>
    <w:rsid w:val="00896860"/>
    <w:rsid w:val="0089694A"/>
    <w:rsid w:val="00896974"/>
    <w:rsid w:val="00896E28"/>
    <w:rsid w:val="0089707F"/>
    <w:rsid w:val="00897124"/>
    <w:rsid w:val="00897CBF"/>
    <w:rsid w:val="008A009E"/>
    <w:rsid w:val="008A0254"/>
    <w:rsid w:val="008A02A4"/>
    <w:rsid w:val="008A07BB"/>
    <w:rsid w:val="008A0A35"/>
    <w:rsid w:val="008A1FF5"/>
    <w:rsid w:val="008A2628"/>
    <w:rsid w:val="008A2D1B"/>
    <w:rsid w:val="008A2D3F"/>
    <w:rsid w:val="008A2DC6"/>
    <w:rsid w:val="008A2FAE"/>
    <w:rsid w:val="008A3282"/>
    <w:rsid w:val="008A3575"/>
    <w:rsid w:val="008A390A"/>
    <w:rsid w:val="008A3B29"/>
    <w:rsid w:val="008A3B52"/>
    <w:rsid w:val="008A3DC3"/>
    <w:rsid w:val="008A3DEA"/>
    <w:rsid w:val="008A4393"/>
    <w:rsid w:val="008A476D"/>
    <w:rsid w:val="008A4BC5"/>
    <w:rsid w:val="008A543F"/>
    <w:rsid w:val="008A5568"/>
    <w:rsid w:val="008A5730"/>
    <w:rsid w:val="008A5CA3"/>
    <w:rsid w:val="008A6214"/>
    <w:rsid w:val="008A7221"/>
    <w:rsid w:val="008A74EE"/>
    <w:rsid w:val="008A7507"/>
    <w:rsid w:val="008A75E6"/>
    <w:rsid w:val="008A78D9"/>
    <w:rsid w:val="008A7C6C"/>
    <w:rsid w:val="008A7DCD"/>
    <w:rsid w:val="008A7FA9"/>
    <w:rsid w:val="008B03D6"/>
    <w:rsid w:val="008B06BD"/>
    <w:rsid w:val="008B0795"/>
    <w:rsid w:val="008B12A1"/>
    <w:rsid w:val="008B130D"/>
    <w:rsid w:val="008B13D5"/>
    <w:rsid w:val="008B1B5C"/>
    <w:rsid w:val="008B1D14"/>
    <w:rsid w:val="008B2334"/>
    <w:rsid w:val="008B270B"/>
    <w:rsid w:val="008B2D65"/>
    <w:rsid w:val="008B30FE"/>
    <w:rsid w:val="008B33CE"/>
    <w:rsid w:val="008B3C8C"/>
    <w:rsid w:val="008B3D8B"/>
    <w:rsid w:val="008B3E9F"/>
    <w:rsid w:val="008B3ECF"/>
    <w:rsid w:val="008B3F4D"/>
    <w:rsid w:val="008B4352"/>
    <w:rsid w:val="008B4353"/>
    <w:rsid w:val="008B477D"/>
    <w:rsid w:val="008B4F40"/>
    <w:rsid w:val="008B53B0"/>
    <w:rsid w:val="008B54EF"/>
    <w:rsid w:val="008B598F"/>
    <w:rsid w:val="008B5ACD"/>
    <w:rsid w:val="008B5B10"/>
    <w:rsid w:val="008B5C01"/>
    <w:rsid w:val="008B60B6"/>
    <w:rsid w:val="008B63B4"/>
    <w:rsid w:val="008B69D7"/>
    <w:rsid w:val="008B6ABF"/>
    <w:rsid w:val="008B6B63"/>
    <w:rsid w:val="008B7633"/>
    <w:rsid w:val="008B7B6A"/>
    <w:rsid w:val="008C0568"/>
    <w:rsid w:val="008C0671"/>
    <w:rsid w:val="008C0F15"/>
    <w:rsid w:val="008C1596"/>
    <w:rsid w:val="008C1833"/>
    <w:rsid w:val="008C1C85"/>
    <w:rsid w:val="008C1D5C"/>
    <w:rsid w:val="008C25E2"/>
    <w:rsid w:val="008C2B87"/>
    <w:rsid w:val="008C2C54"/>
    <w:rsid w:val="008C2EDE"/>
    <w:rsid w:val="008C4074"/>
    <w:rsid w:val="008C457F"/>
    <w:rsid w:val="008C470F"/>
    <w:rsid w:val="008C4A40"/>
    <w:rsid w:val="008C4A54"/>
    <w:rsid w:val="008C4FB9"/>
    <w:rsid w:val="008C583E"/>
    <w:rsid w:val="008C5AC6"/>
    <w:rsid w:val="008C5CD6"/>
    <w:rsid w:val="008C60B0"/>
    <w:rsid w:val="008C64D4"/>
    <w:rsid w:val="008C6603"/>
    <w:rsid w:val="008C6953"/>
    <w:rsid w:val="008C69C2"/>
    <w:rsid w:val="008C6EFC"/>
    <w:rsid w:val="008C7248"/>
    <w:rsid w:val="008C73EC"/>
    <w:rsid w:val="008C77CF"/>
    <w:rsid w:val="008C7A0F"/>
    <w:rsid w:val="008C7AD1"/>
    <w:rsid w:val="008C7C94"/>
    <w:rsid w:val="008D1394"/>
    <w:rsid w:val="008D16C6"/>
    <w:rsid w:val="008D1BB7"/>
    <w:rsid w:val="008D1E5E"/>
    <w:rsid w:val="008D2239"/>
    <w:rsid w:val="008D235D"/>
    <w:rsid w:val="008D26BD"/>
    <w:rsid w:val="008D2DBE"/>
    <w:rsid w:val="008D2DEC"/>
    <w:rsid w:val="008D3126"/>
    <w:rsid w:val="008D32A1"/>
    <w:rsid w:val="008D36D3"/>
    <w:rsid w:val="008D375E"/>
    <w:rsid w:val="008D42B9"/>
    <w:rsid w:val="008D487C"/>
    <w:rsid w:val="008D4B6D"/>
    <w:rsid w:val="008D520D"/>
    <w:rsid w:val="008D59C2"/>
    <w:rsid w:val="008D5D5B"/>
    <w:rsid w:val="008D6113"/>
    <w:rsid w:val="008D66B1"/>
    <w:rsid w:val="008D68A9"/>
    <w:rsid w:val="008D7502"/>
    <w:rsid w:val="008D756A"/>
    <w:rsid w:val="008D76E6"/>
    <w:rsid w:val="008D774B"/>
    <w:rsid w:val="008E0040"/>
    <w:rsid w:val="008E0141"/>
    <w:rsid w:val="008E04A2"/>
    <w:rsid w:val="008E05C2"/>
    <w:rsid w:val="008E1001"/>
    <w:rsid w:val="008E14B7"/>
    <w:rsid w:val="008E1E86"/>
    <w:rsid w:val="008E1F8D"/>
    <w:rsid w:val="008E207C"/>
    <w:rsid w:val="008E2252"/>
    <w:rsid w:val="008E250E"/>
    <w:rsid w:val="008E2CCE"/>
    <w:rsid w:val="008E2DDA"/>
    <w:rsid w:val="008E36BB"/>
    <w:rsid w:val="008E3952"/>
    <w:rsid w:val="008E3977"/>
    <w:rsid w:val="008E45A5"/>
    <w:rsid w:val="008E45B2"/>
    <w:rsid w:val="008E4D5D"/>
    <w:rsid w:val="008E4FFB"/>
    <w:rsid w:val="008E503F"/>
    <w:rsid w:val="008E5360"/>
    <w:rsid w:val="008E54E9"/>
    <w:rsid w:val="008E57C5"/>
    <w:rsid w:val="008E5F6E"/>
    <w:rsid w:val="008E686A"/>
    <w:rsid w:val="008E68B6"/>
    <w:rsid w:val="008E6BC4"/>
    <w:rsid w:val="008E6BCF"/>
    <w:rsid w:val="008E74C0"/>
    <w:rsid w:val="008E7ED2"/>
    <w:rsid w:val="008E7EF9"/>
    <w:rsid w:val="008F07C1"/>
    <w:rsid w:val="008F0C9D"/>
    <w:rsid w:val="008F0EDC"/>
    <w:rsid w:val="008F101A"/>
    <w:rsid w:val="008F10FB"/>
    <w:rsid w:val="008F2292"/>
    <w:rsid w:val="008F25CC"/>
    <w:rsid w:val="008F271C"/>
    <w:rsid w:val="008F276D"/>
    <w:rsid w:val="008F2DD9"/>
    <w:rsid w:val="008F2DFE"/>
    <w:rsid w:val="008F395E"/>
    <w:rsid w:val="008F3A7C"/>
    <w:rsid w:val="008F3B1E"/>
    <w:rsid w:val="008F42A7"/>
    <w:rsid w:val="008F47AA"/>
    <w:rsid w:val="008F4B67"/>
    <w:rsid w:val="008F5005"/>
    <w:rsid w:val="008F51AF"/>
    <w:rsid w:val="008F5EE6"/>
    <w:rsid w:val="008F6A29"/>
    <w:rsid w:val="008F7026"/>
    <w:rsid w:val="008F7636"/>
    <w:rsid w:val="008F76EF"/>
    <w:rsid w:val="008F7886"/>
    <w:rsid w:val="008F79A8"/>
    <w:rsid w:val="008F7AB2"/>
    <w:rsid w:val="00900165"/>
    <w:rsid w:val="009008D0"/>
    <w:rsid w:val="00900996"/>
    <w:rsid w:val="00900A02"/>
    <w:rsid w:val="00900FA7"/>
    <w:rsid w:val="00901570"/>
    <w:rsid w:val="009016BA"/>
    <w:rsid w:val="0090184D"/>
    <w:rsid w:val="00901981"/>
    <w:rsid w:val="009023B9"/>
    <w:rsid w:val="009024DD"/>
    <w:rsid w:val="00902F16"/>
    <w:rsid w:val="00903565"/>
    <w:rsid w:val="00903688"/>
    <w:rsid w:val="00903747"/>
    <w:rsid w:val="00903D4E"/>
    <w:rsid w:val="00903E6C"/>
    <w:rsid w:val="00904080"/>
    <w:rsid w:val="009046FD"/>
    <w:rsid w:val="00904C4D"/>
    <w:rsid w:val="00904E1E"/>
    <w:rsid w:val="0090550D"/>
    <w:rsid w:val="00905882"/>
    <w:rsid w:val="009060EA"/>
    <w:rsid w:val="00906F5D"/>
    <w:rsid w:val="00907007"/>
    <w:rsid w:val="009071D1"/>
    <w:rsid w:val="009073E0"/>
    <w:rsid w:val="009075E6"/>
    <w:rsid w:val="00907716"/>
    <w:rsid w:val="0090784F"/>
    <w:rsid w:val="00910270"/>
    <w:rsid w:val="0091126D"/>
    <w:rsid w:val="009112DE"/>
    <w:rsid w:val="0091183E"/>
    <w:rsid w:val="00911A4A"/>
    <w:rsid w:val="009124D4"/>
    <w:rsid w:val="0091265A"/>
    <w:rsid w:val="009129C4"/>
    <w:rsid w:val="00912EEE"/>
    <w:rsid w:val="00913483"/>
    <w:rsid w:val="00913798"/>
    <w:rsid w:val="0091394D"/>
    <w:rsid w:val="00913EF3"/>
    <w:rsid w:val="0091415E"/>
    <w:rsid w:val="00914384"/>
    <w:rsid w:val="0091483C"/>
    <w:rsid w:val="00914C50"/>
    <w:rsid w:val="00914E17"/>
    <w:rsid w:val="00915358"/>
    <w:rsid w:val="0091538C"/>
    <w:rsid w:val="00915666"/>
    <w:rsid w:val="009158C1"/>
    <w:rsid w:val="00915A6F"/>
    <w:rsid w:val="00915B7D"/>
    <w:rsid w:val="00915C11"/>
    <w:rsid w:val="00915C22"/>
    <w:rsid w:val="00915DC3"/>
    <w:rsid w:val="00915DD9"/>
    <w:rsid w:val="00915F95"/>
    <w:rsid w:val="00916198"/>
    <w:rsid w:val="009162CF"/>
    <w:rsid w:val="009170EF"/>
    <w:rsid w:val="009172C1"/>
    <w:rsid w:val="0091748B"/>
    <w:rsid w:val="00917A63"/>
    <w:rsid w:val="00917B73"/>
    <w:rsid w:val="00917BE4"/>
    <w:rsid w:val="009203B3"/>
    <w:rsid w:val="00920592"/>
    <w:rsid w:val="00920626"/>
    <w:rsid w:val="00921135"/>
    <w:rsid w:val="00921428"/>
    <w:rsid w:val="00921505"/>
    <w:rsid w:val="0092187F"/>
    <w:rsid w:val="00921890"/>
    <w:rsid w:val="00921A75"/>
    <w:rsid w:val="00921A8D"/>
    <w:rsid w:val="00921DC0"/>
    <w:rsid w:val="009223CC"/>
    <w:rsid w:val="0092256B"/>
    <w:rsid w:val="009228CE"/>
    <w:rsid w:val="0092290D"/>
    <w:rsid w:val="00922B89"/>
    <w:rsid w:val="00922DE5"/>
    <w:rsid w:val="00923249"/>
    <w:rsid w:val="00923762"/>
    <w:rsid w:val="00924382"/>
    <w:rsid w:val="00924D4C"/>
    <w:rsid w:val="0092501B"/>
    <w:rsid w:val="00925204"/>
    <w:rsid w:val="00925994"/>
    <w:rsid w:val="00925D2F"/>
    <w:rsid w:val="0092728F"/>
    <w:rsid w:val="009277D2"/>
    <w:rsid w:val="00927A3F"/>
    <w:rsid w:val="00927AA7"/>
    <w:rsid w:val="00927E9D"/>
    <w:rsid w:val="0093009A"/>
    <w:rsid w:val="00930635"/>
    <w:rsid w:val="00930944"/>
    <w:rsid w:val="00930BE9"/>
    <w:rsid w:val="00930C45"/>
    <w:rsid w:val="00930E78"/>
    <w:rsid w:val="00930FB4"/>
    <w:rsid w:val="0093132B"/>
    <w:rsid w:val="00931415"/>
    <w:rsid w:val="009319C3"/>
    <w:rsid w:val="00931D01"/>
    <w:rsid w:val="00932614"/>
    <w:rsid w:val="0093281C"/>
    <w:rsid w:val="00932AC3"/>
    <w:rsid w:val="0093303B"/>
    <w:rsid w:val="00933078"/>
    <w:rsid w:val="0093338F"/>
    <w:rsid w:val="009338FC"/>
    <w:rsid w:val="00933EB8"/>
    <w:rsid w:val="00934015"/>
    <w:rsid w:val="009344AB"/>
    <w:rsid w:val="0093460D"/>
    <w:rsid w:val="009347C4"/>
    <w:rsid w:val="009354F0"/>
    <w:rsid w:val="009357E8"/>
    <w:rsid w:val="00936220"/>
    <w:rsid w:val="00936431"/>
    <w:rsid w:val="0093696F"/>
    <w:rsid w:val="00936AF7"/>
    <w:rsid w:val="009373E4"/>
    <w:rsid w:val="00937DD3"/>
    <w:rsid w:val="0094020B"/>
    <w:rsid w:val="009405FD"/>
    <w:rsid w:val="00940885"/>
    <w:rsid w:val="00940F9D"/>
    <w:rsid w:val="00941401"/>
    <w:rsid w:val="00941402"/>
    <w:rsid w:val="009414AD"/>
    <w:rsid w:val="009417AD"/>
    <w:rsid w:val="00941A74"/>
    <w:rsid w:val="00942481"/>
    <w:rsid w:val="009427D8"/>
    <w:rsid w:val="00942C2C"/>
    <w:rsid w:val="00942CF1"/>
    <w:rsid w:val="00943069"/>
    <w:rsid w:val="009430C7"/>
    <w:rsid w:val="00943277"/>
    <w:rsid w:val="009433F6"/>
    <w:rsid w:val="00943619"/>
    <w:rsid w:val="00943A9D"/>
    <w:rsid w:val="00943B24"/>
    <w:rsid w:val="00943C2E"/>
    <w:rsid w:val="00943D7F"/>
    <w:rsid w:val="009443D2"/>
    <w:rsid w:val="00944514"/>
    <w:rsid w:val="009457B4"/>
    <w:rsid w:val="00945921"/>
    <w:rsid w:val="00946089"/>
    <w:rsid w:val="00946100"/>
    <w:rsid w:val="0094639C"/>
    <w:rsid w:val="00946F0F"/>
    <w:rsid w:val="00947496"/>
    <w:rsid w:val="009476F6"/>
    <w:rsid w:val="00947E62"/>
    <w:rsid w:val="00950272"/>
    <w:rsid w:val="009508F9"/>
    <w:rsid w:val="0095095B"/>
    <w:rsid w:val="009509A2"/>
    <w:rsid w:val="009509D5"/>
    <w:rsid w:val="00950C26"/>
    <w:rsid w:val="00950E7D"/>
    <w:rsid w:val="0095158F"/>
    <w:rsid w:val="0095192D"/>
    <w:rsid w:val="00951A30"/>
    <w:rsid w:val="00951BEF"/>
    <w:rsid w:val="00951EA7"/>
    <w:rsid w:val="0095217A"/>
    <w:rsid w:val="0095265C"/>
    <w:rsid w:val="009528B6"/>
    <w:rsid w:val="009534BA"/>
    <w:rsid w:val="009534EC"/>
    <w:rsid w:val="0095385A"/>
    <w:rsid w:val="0095459F"/>
    <w:rsid w:val="0095472F"/>
    <w:rsid w:val="009549AD"/>
    <w:rsid w:val="00954E0A"/>
    <w:rsid w:val="00955789"/>
    <w:rsid w:val="00955A16"/>
    <w:rsid w:val="00955AE8"/>
    <w:rsid w:val="00955F13"/>
    <w:rsid w:val="00955FCC"/>
    <w:rsid w:val="00956156"/>
    <w:rsid w:val="0095621D"/>
    <w:rsid w:val="0095637D"/>
    <w:rsid w:val="00956715"/>
    <w:rsid w:val="0095718F"/>
    <w:rsid w:val="009571BD"/>
    <w:rsid w:val="00957657"/>
    <w:rsid w:val="00957B06"/>
    <w:rsid w:val="00957C17"/>
    <w:rsid w:val="00957C65"/>
    <w:rsid w:val="00957DE7"/>
    <w:rsid w:val="00957E9B"/>
    <w:rsid w:val="00957EE5"/>
    <w:rsid w:val="0096007E"/>
    <w:rsid w:val="0096091B"/>
    <w:rsid w:val="00960B2E"/>
    <w:rsid w:val="009612B8"/>
    <w:rsid w:val="00961473"/>
    <w:rsid w:val="00961727"/>
    <w:rsid w:val="00961DB7"/>
    <w:rsid w:val="00961F0F"/>
    <w:rsid w:val="009621BC"/>
    <w:rsid w:val="0096227B"/>
    <w:rsid w:val="00962A7B"/>
    <w:rsid w:val="00962F5B"/>
    <w:rsid w:val="00963459"/>
    <w:rsid w:val="00963482"/>
    <w:rsid w:val="00963CAD"/>
    <w:rsid w:val="00963CF4"/>
    <w:rsid w:val="00963E41"/>
    <w:rsid w:val="009643A5"/>
    <w:rsid w:val="00964FDA"/>
    <w:rsid w:val="0096503B"/>
    <w:rsid w:val="00965124"/>
    <w:rsid w:val="00965365"/>
    <w:rsid w:val="009653FE"/>
    <w:rsid w:val="00965534"/>
    <w:rsid w:val="00965CA1"/>
    <w:rsid w:val="00965ED3"/>
    <w:rsid w:val="0096650D"/>
    <w:rsid w:val="00966AA6"/>
    <w:rsid w:val="00966E72"/>
    <w:rsid w:val="00967590"/>
    <w:rsid w:val="0096793F"/>
    <w:rsid w:val="0097010F"/>
    <w:rsid w:val="00970A58"/>
    <w:rsid w:val="0097119E"/>
    <w:rsid w:val="0097150F"/>
    <w:rsid w:val="009715B2"/>
    <w:rsid w:val="00971836"/>
    <w:rsid w:val="0097196C"/>
    <w:rsid w:val="009719DB"/>
    <w:rsid w:val="0097213B"/>
    <w:rsid w:val="00972880"/>
    <w:rsid w:val="00972D81"/>
    <w:rsid w:val="00973805"/>
    <w:rsid w:val="00973B78"/>
    <w:rsid w:val="00973F50"/>
    <w:rsid w:val="00974162"/>
    <w:rsid w:val="009742A6"/>
    <w:rsid w:val="009742E1"/>
    <w:rsid w:val="00974327"/>
    <w:rsid w:val="00974746"/>
    <w:rsid w:val="0097542A"/>
    <w:rsid w:val="0097542F"/>
    <w:rsid w:val="00975807"/>
    <w:rsid w:val="00975C48"/>
    <w:rsid w:val="00975D58"/>
    <w:rsid w:val="0097692C"/>
    <w:rsid w:val="00976D2D"/>
    <w:rsid w:val="009770EF"/>
    <w:rsid w:val="00977669"/>
    <w:rsid w:val="0097771D"/>
    <w:rsid w:val="009778AA"/>
    <w:rsid w:val="00977AA1"/>
    <w:rsid w:val="009800AA"/>
    <w:rsid w:val="0098016E"/>
    <w:rsid w:val="00981364"/>
    <w:rsid w:val="00981588"/>
    <w:rsid w:val="009817A3"/>
    <w:rsid w:val="00981B7F"/>
    <w:rsid w:val="00981B9A"/>
    <w:rsid w:val="00981C38"/>
    <w:rsid w:val="00981CE8"/>
    <w:rsid w:val="00982609"/>
    <w:rsid w:val="00982888"/>
    <w:rsid w:val="00982B2B"/>
    <w:rsid w:val="00982D73"/>
    <w:rsid w:val="009834C7"/>
    <w:rsid w:val="00983630"/>
    <w:rsid w:val="009839DE"/>
    <w:rsid w:val="00983DD4"/>
    <w:rsid w:val="00983ECB"/>
    <w:rsid w:val="009842B7"/>
    <w:rsid w:val="009844FA"/>
    <w:rsid w:val="009845E4"/>
    <w:rsid w:val="00984906"/>
    <w:rsid w:val="00984E50"/>
    <w:rsid w:val="00984ECC"/>
    <w:rsid w:val="00985190"/>
    <w:rsid w:val="00985247"/>
    <w:rsid w:val="00985276"/>
    <w:rsid w:val="009854F2"/>
    <w:rsid w:val="00985799"/>
    <w:rsid w:val="009858AD"/>
    <w:rsid w:val="00985F6C"/>
    <w:rsid w:val="00986069"/>
    <w:rsid w:val="0098623F"/>
    <w:rsid w:val="00986AD1"/>
    <w:rsid w:val="00986C46"/>
    <w:rsid w:val="00986FFA"/>
    <w:rsid w:val="009871C1"/>
    <w:rsid w:val="009874C0"/>
    <w:rsid w:val="009876C9"/>
    <w:rsid w:val="00987727"/>
    <w:rsid w:val="009879C2"/>
    <w:rsid w:val="00987CEB"/>
    <w:rsid w:val="00987FCE"/>
    <w:rsid w:val="00990004"/>
    <w:rsid w:val="00990021"/>
    <w:rsid w:val="00990C10"/>
    <w:rsid w:val="00990C12"/>
    <w:rsid w:val="00991009"/>
    <w:rsid w:val="0099138D"/>
    <w:rsid w:val="009913E6"/>
    <w:rsid w:val="00991781"/>
    <w:rsid w:val="00991CB7"/>
    <w:rsid w:val="0099222B"/>
    <w:rsid w:val="00992B04"/>
    <w:rsid w:val="00992B49"/>
    <w:rsid w:val="00993232"/>
    <w:rsid w:val="00993698"/>
    <w:rsid w:val="00993A49"/>
    <w:rsid w:val="00994490"/>
    <w:rsid w:val="00994DB4"/>
    <w:rsid w:val="00994DC9"/>
    <w:rsid w:val="00994E6E"/>
    <w:rsid w:val="009952A4"/>
    <w:rsid w:val="0099551A"/>
    <w:rsid w:val="009959B6"/>
    <w:rsid w:val="00995BFB"/>
    <w:rsid w:val="00995C28"/>
    <w:rsid w:val="00996AAE"/>
    <w:rsid w:val="00996AD3"/>
    <w:rsid w:val="00996C43"/>
    <w:rsid w:val="00996D3D"/>
    <w:rsid w:val="00996DFD"/>
    <w:rsid w:val="00996E24"/>
    <w:rsid w:val="00996E3C"/>
    <w:rsid w:val="00997081"/>
    <w:rsid w:val="00997DEB"/>
    <w:rsid w:val="00997E02"/>
    <w:rsid w:val="00997FA2"/>
    <w:rsid w:val="009A0272"/>
    <w:rsid w:val="009A0BCA"/>
    <w:rsid w:val="009A134E"/>
    <w:rsid w:val="009A1AB9"/>
    <w:rsid w:val="009A1CF1"/>
    <w:rsid w:val="009A1F23"/>
    <w:rsid w:val="009A22C4"/>
    <w:rsid w:val="009A2351"/>
    <w:rsid w:val="009A291F"/>
    <w:rsid w:val="009A2A83"/>
    <w:rsid w:val="009A2D33"/>
    <w:rsid w:val="009A2FB7"/>
    <w:rsid w:val="009A348C"/>
    <w:rsid w:val="009A35CC"/>
    <w:rsid w:val="009A3626"/>
    <w:rsid w:val="009A36A6"/>
    <w:rsid w:val="009A430D"/>
    <w:rsid w:val="009A4680"/>
    <w:rsid w:val="009A49C0"/>
    <w:rsid w:val="009A4C2E"/>
    <w:rsid w:val="009A4F83"/>
    <w:rsid w:val="009A4FB3"/>
    <w:rsid w:val="009A4FC2"/>
    <w:rsid w:val="009A5919"/>
    <w:rsid w:val="009A5A26"/>
    <w:rsid w:val="009A5A6E"/>
    <w:rsid w:val="009A5BA4"/>
    <w:rsid w:val="009A5D53"/>
    <w:rsid w:val="009A621D"/>
    <w:rsid w:val="009A6544"/>
    <w:rsid w:val="009A6A1C"/>
    <w:rsid w:val="009A6A3C"/>
    <w:rsid w:val="009A712C"/>
    <w:rsid w:val="009A72AE"/>
    <w:rsid w:val="009A73FF"/>
    <w:rsid w:val="009A746D"/>
    <w:rsid w:val="009A7818"/>
    <w:rsid w:val="009A784A"/>
    <w:rsid w:val="009A7F70"/>
    <w:rsid w:val="009B0E3E"/>
    <w:rsid w:val="009B133D"/>
    <w:rsid w:val="009B142C"/>
    <w:rsid w:val="009B15D6"/>
    <w:rsid w:val="009B15FA"/>
    <w:rsid w:val="009B1CE8"/>
    <w:rsid w:val="009B1D13"/>
    <w:rsid w:val="009B28E7"/>
    <w:rsid w:val="009B2A3C"/>
    <w:rsid w:val="009B2D9D"/>
    <w:rsid w:val="009B32A5"/>
    <w:rsid w:val="009B36D1"/>
    <w:rsid w:val="009B39AF"/>
    <w:rsid w:val="009B4415"/>
    <w:rsid w:val="009B4672"/>
    <w:rsid w:val="009B4A0E"/>
    <w:rsid w:val="009B4F32"/>
    <w:rsid w:val="009B532D"/>
    <w:rsid w:val="009B5790"/>
    <w:rsid w:val="009B5807"/>
    <w:rsid w:val="009B5863"/>
    <w:rsid w:val="009B5944"/>
    <w:rsid w:val="009B5AEB"/>
    <w:rsid w:val="009B5D72"/>
    <w:rsid w:val="009B5E02"/>
    <w:rsid w:val="009B5EB8"/>
    <w:rsid w:val="009B5EF4"/>
    <w:rsid w:val="009B5F92"/>
    <w:rsid w:val="009B603E"/>
    <w:rsid w:val="009B6230"/>
    <w:rsid w:val="009B6844"/>
    <w:rsid w:val="009B6B58"/>
    <w:rsid w:val="009B6D2D"/>
    <w:rsid w:val="009B754F"/>
    <w:rsid w:val="009B758C"/>
    <w:rsid w:val="009B7AFA"/>
    <w:rsid w:val="009B7D96"/>
    <w:rsid w:val="009C0090"/>
    <w:rsid w:val="009C0247"/>
    <w:rsid w:val="009C08E5"/>
    <w:rsid w:val="009C0C4D"/>
    <w:rsid w:val="009C0EDC"/>
    <w:rsid w:val="009C151A"/>
    <w:rsid w:val="009C1765"/>
    <w:rsid w:val="009C1974"/>
    <w:rsid w:val="009C1C78"/>
    <w:rsid w:val="009C2030"/>
    <w:rsid w:val="009C245C"/>
    <w:rsid w:val="009C2C3F"/>
    <w:rsid w:val="009C2C90"/>
    <w:rsid w:val="009C2F38"/>
    <w:rsid w:val="009C322D"/>
    <w:rsid w:val="009C337A"/>
    <w:rsid w:val="009C3723"/>
    <w:rsid w:val="009C3790"/>
    <w:rsid w:val="009C3A34"/>
    <w:rsid w:val="009C3BA9"/>
    <w:rsid w:val="009C456E"/>
    <w:rsid w:val="009C4FC8"/>
    <w:rsid w:val="009C553F"/>
    <w:rsid w:val="009C5635"/>
    <w:rsid w:val="009C58D0"/>
    <w:rsid w:val="009C5A5C"/>
    <w:rsid w:val="009C5EC5"/>
    <w:rsid w:val="009C5FF9"/>
    <w:rsid w:val="009C6356"/>
    <w:rsid w:val="009C6A13"/>
    <w:rsid w:val="009C6BA5"/>
    <w:rsid w:val="009C725E"/>
    <w:rsid w:val="009C7317"/>
    <w:rsid w:val="009C745C"/>
    <w:rsid w:val="009C7DA4"/>
    <w:rsid w:val="009D011A"/>
    <w:rsid w:val="009D091E"/>
    <w:rsid w:val="009D0A20"/>
    <w:rsid w:val="009D1170"/>
    <w:rsid w:val="009D18EE"/>
    <w:rsid w:val="009D196D"/>
    <w:rsid w:val="009D20BD"/>
    <w:rsid w:val="009D22C1"/>
    <w:rsid w:val="009D28C8"/>
    <w:rsid w:val="009D29C3"/>
    <w:rsid w:val="009D2C58"/>
    <w:rsid w:val="009D2C6E"/>
    <w:rsid w:val="009D2CF9"/>
    <w:rsid w:val="009D2DBC"/>
    <w:rsid w:val="009D30EC"/>
    <w:rsid w:val="009D3468"/>
    <w:rsid w:val="009D3518"/>
    <w:rsid w:val="009D377F"/>
    <w:rsid w:val="009D3873"/>
    <w:rsid w:val="009D3E90"/>
    <w:rsid w:val="009D412F"/>
    <w:rsid w:val="009D4516"/>
    <w:rsid w:val="009D4F83"/>
    <w:rsid w:val="009D53CE"/>
    <w:rsid w:val="009D636C"/>
    <w:rsid w:val="009D6373"/>
    <w:rsid w:val="009D6892"/>
    <w:rsid w:val="009D6E7E"/>
    <w:rsid w:val="009D717F"/>
    <w:rsid w:val="009D724E"/>
    <w:rsid w:val="009D7CDC"/>
    <w:rsid w:val="009D7E73"/>
    <w:rsid w:val="009E04E4"/>
    <w:rsid w:val="009E0551"/>
    <w:rsid w:val="009E073C"/>
    <w:rsid w:val="009E08D5"/>
    <w:rsid w:val="009E0DA4"/>
    <w:rsid w:val="009E12A2"/>
    <w:rsid w:val="009E195A"/>
    <w:rsid w:val="009E1CE3"/>
    <w:rsid w:val="009E25D5"/>
    <w:rsid w:val="009E26E9"/>
    <w:rsid w:val="009E29DA"/>
    <w:rsid w:val="009E2B26"/>
    <w:rsid w:val="009E2C50"/>
    <w:rsid w:val="009E3201"/>
    <w:rsid w:val="009E36A6"/>
    <w:rsid w:val="009E3AC5"/>
    <w:rsid w:val="009E3B25"/>
    <w:rsid w:val="009E3B85"/>
    <w:rsid w:val="009E3C78"/>
    <w:rsid w:val="009E3F0E"/>
    <w:rsid w:val="009E4019"/>
    <w:rsid w:val="009E48D5"/>
    <w:rsid w:val="009E4D43"/>
    <w:rsid w:val="009E4EA0"/>
    <w:rsid w:val="009E5010"/>
    <w:rsid w:val="009E5171"/>
    <w:rsid w:val="009E5AE3"/>
    <w:rsid w:val="009E5BF6"/>
    <w:rsid w:val="009E5F75"/>
    <w:rsid w:val="009E61F9"/>
    <w:rsid w:val="009E62AD"/>
    <w:rsid w:val="009E6483"/>
    <w:rsid w:val="009E6E03"/>
    <w:rsid w:val="009E6FFA"/>
    <w:rsid w:val="009E70E4"/>
    <w:rsid w:val="009E710C"/>
    <w:rsid w:val="009E737F"/>
    <w:rsid w:val="009E7B6C"/>
    <w:rsid w:val="009F0585"/>
    <w:rsid w:val="009F05B7"/>
    <w:rsid w:val="009F08FB"/>
    <w:rsid w:val="009F0B22"/>
    <w:rsid w:val="009F0CDE"/>
    <w:rsid w:val="009F0CF7"/>
    <w:rsid w:val="009F1C7E"/>
    <w:rsid w:val="009F3236"/>
    <w:rsid w:val="009F3397"/>
    <w:rsid w:val="009F3488"/>
    <w:rsid w:val="009F3821"/>
    <w:rsid w:val="009F3830"/>
    <w:rsid w:val="009F3D04"/>
    <w:rsid w:val="009F513A"/>
    <w:rsid w:val="009F51AD"/>
    <w:rsid w:val="009F527A"/>
    <w:rsid w:val="009F5CF3"/>
    <w:rsid w:val="009F6144"/>
    <w:rsid w:val="009F6D90"/>
    <w:rsid w:val="009F7415"/>
    <w:rsid w:val="009F74A8"/>
    <w:rsid w:val="009F78FA"/>
    <w:rsid w:val="009F7C76"/>
    <w:rsid w:val="00A00751"/>
    <w:rsid w:val="00A00891"/>
    <w:rsid w:val="00A00FB7"/>
    <w:rsid w:val="00A01183"/>
    <w:rsid w:val="00A01693"/>
    <w:rsid w:val="00A01AB2"/>
    <w:rsid w:val="00A01CC1"/>
    <w:rsid w:val="00A02083"/>
    <w:rsid w:val="00A0235B"/>
    <w:rsid w:val="00A028AE"/>
    <w:rsid w:val="00A02A85"/>
    <w:rsid w:val="00A02C3F"/>
    <w:rsid w:val="00A02EA4"/>
    <w:rsid w:val="00A03A36"/>
    <w:rsid w:val="00A03C34"/>
    <w:rsid w:val="00A0447B"/>
    <w:rsid w:val="00A046B5"/>
    <w:rsid w:val="00A04D3A"/>
    <w:rsid w:val="00A04F9A"/>
    <w:rsid w:val="00A05E29"/>
    <w:rsid w:val="00A05FC8"/>
    <w:rsid w:val="00A063F3"/>
    <w:rsid w:val="00A06CF6"/>
    <w:rsid w:val="00A075E4"/>
    <w:rsid w:val="00A07A7E"/>
    <w:rsid w:val="00A07DBA"/>
    <w:rsid w:val="00A07DF0"/>
    <w:rsid w:val="00A07E5A"/>
    <w:rsid w:val="00A100A4"/>
    <w:rsid w:val="00A100B3"/>
    <w:rsid w:val="00A100FB"/>
    <w:rsid w:val="00A1043A"/>
    <w:rsid w:val="00A10F8C"/>
    <w:rsid w:val="00A11CCD"/>
    <w:rsid w:val="00A11F01"/>
    <w:rsid w:val="00A120BE"/>
    <w:rsid w:val="00A12337"/>
    <w:rsid w:val="00A128A1"/>
    <w:rsid w:val="00A12BDB"/>
    <w:rsid w:val="00A12C11"/>
    <w:rsid w:val="00A12DF1"/>
    <w:rsid w:val="00A130C9"/>
    <w:rsid w:val="00A130E0"/>
    <w:rsid w:val="00A13263"/>
    <w:rsid w:val="00A1375C"/>
    <w:rsid w:val="00A1379B"/>
    <w:rsid w:val="00A13DE4"/>
    <w:rsid w:val="00A1497B"/>
    <w:rsid w:val="00A14C18"/>
    <w:rsid w:val="00A15097"/>
    <w:rsid w:val="00A15292"/>
    <w:rsid w:val="00A155F3"/>
    <w:rsid w:val="00A157E1"/>
    <w:rsid w:val="00A15B21"/>
    <w:rsid w:val="00A15E63"/>
    <w:rsid w:val="00A15EE0"/>
    <w:rsid w:val="00A163AA"/>
    <w:rsid w:val="00A16A19"/>
    <w:rsid w:val="00A16ACF"/>
    <w:rsid w:val="00A16B39"/>
    <w:rsid w:val="00A16D30"/>
    <w:rsid w:val="00A1731E"/>
    <w:rsid w:val="00A17343"/>
    <w:rsid w:val="00A17621"/>
    <w:rsid w:val="00A201F7"/>
    <w:rsid w:val="00A20330"/>
    <w:rsid w:val="00A2050C"/>
    <w:rsid w:val="00A20715"/>
    <w:rsid w:val="00A209B9"/>
    <w:rsid w:val="00A20A84"/>
    <w:rsid w:val="00A21BEF"/>
    <w:rsid w:val="00A21C5F"/>
    <w:rsid w:val="00A22559"/>
    <w:rsid w:val="00A226F1"/>
    <w:rsid w:val="00A22709"/>
    <w:rsid w:val="00A2295B"/>
    <w:rsid w:val="00A2315E"/>
    <w:rsid w:val="00A237C6"/>
    <w:rsid w:val="00A23ACC"/>
    <w:rsid w:val="00A246BE"/>
    <w:rsid w:val="00A24C32"/>
    <w:rsid w:val="00A24CF8"/>
    <w:rsid w:val="00A24DDD"/>
    <w:rsid w:val="00A24EBE"/>
    <w:rsid w:val="00A252B1"/>
    <w:rsid w:val="00A25A33"/>
    <w:rsid w:val="00A25ABF"/>
    <w:rsid w:val="00A2607E"/>
    <w:rsid w:val="00A265E1"/>
    <w:rsid w:val="00A26F92"/>
    <w:rsid w:val="00A2747E"/>
    <w:rsid w:val="00A277BF"/>
    <w:rsid w:val="00A27AAC"/>
    <w:rsid w:val="00A27E06"/>
    <w:rsid w:val="00A27E9D"/>
    <w:rsid w:val="00A30202"/>
    <w:rsid w:val="00A3051F"/>
    <w:rsid w:val="00A307AA"/>
    <w:rsid w:val="00A30A10"/>
    <w:rsid w:val="00A31AE3"/>
    <w:rsid w:val="00A31C14"/>
    <w:rsid w:val="00A329DD"/>
    <w:rsid w:val="00A32F42"/>
    <w:rsid w:val="00A3304D"/>
    <w:rsid w:val="00A331D4"/>
    <w:rsid w:val="00A33255"/>
    <w:rsid w:val="00A3341D"/>
    <w:rsid w:val="00A3363B"/>
    <w:rsid w:val="00A337CF"/>
    <w:rsid w:val="00A33AFE"/>
    <w:rsid w:val="00A33B9A"/>
    <w:rsid w:val="00A34910"/>
    <w:rsid w:val="00A3502A"/>
    <w:rsid w:val="00A35A1A"/>
    <w:rsid w:val="00A35B95"/>
    <w:rsid w:val="00A3701E"/>
    <w:rsid w:val="00A373C4"/>
    <w:rsid w:val="00A3764E"/>
    <w:rsid w:val="00A37B1A"/>
    <w:rsid w:val="00A37C3B"/>
    <w:rsid w:val="00A37CA6"/>
    <w:rsid w:val="00A4001C"/>
    <w:rsid w:val="00A40143"/>
    <w:rsid w:val="00A403B7"/>
    <w:rsid w:val="00A4045E"/>
    <w:rsid w:val="00A408D4"/>
    <w:rsid w:val="00A409B2"/>
    <w:rsid w:val="00A40A59"/>
    <w:rsid w:val="00A40BC0"/>
    <w:rsid w:val="00A40C8D"/>
    <w:rsid w:val="00A40FD1"/>
    <w:rsid w:val="00A417F3"/>
    <w:rsid w:val="00A41B9D"/>
    <w:rsid w:val="00A420CD"/>
    <w:rsid w:val="00A420D8"/>
    <w:rsid w:val="00A429C8"/>
    <w:rsid w:val="00A42EB4"/>
    <w:rsid w:val="00A431C9"/>
    <w:rsid w:val="00A437A1"/>
    <w:rsid w:val="00A4390E"/>
    <w:rsid w:val="00A43CBE"/>
    <w:rsid w:val="00A43CF9"/>
    <w:rsid w:val="00A43F72"/>
    <w:rsid w:val="00A4405E"/>
    <w:rsid w:val="00A441E2"/>
    <w:rsid w:val="00A44335"/>
    <w:rsid w:val="00A44412"/>
    <w:rsid w:val="00A44A63"/>
    <w:rsid w:val="00A44A99"/>
    <w:rsid w:val="00A450A7"/>
    <w:rsid w:val="00A4558F"/>
    <w:rsid w:val="00A45611"/>
    <w:rsid w:val="00A45B21"/>
    <w:rsid w:val="00A46354"/>
    <w:rsid w:val="00A4636E"/>
    <w:rsid w:val="00A470C8"/>
    <w:rsid w:val="00A47E84"/>
    <w:rsid w:val="00A47FF6"/>
    <w:rsid w:val="00A5001B"/>
    <w:rsid w:val="00A50751"/>
    <w:rsid w:val="00A507E7"/>
    <w:rsid w:val="00A50DEB"/>
    <w:rsid w:val="00A50E80"/>
    <w:rsid w:val="00A5143C"/>
    <w:rsid w:val="00A51B4D"/>
    <w:rsid w:val="00A51F4C"/>
    <w:rsid w:val="00A52562"/>
    <w:rsid w:val="00A525C4"/>
    <w:rsid w:val="00A52F49"/>
    <w:rsid w:val="00A52F9C"/>
    <w:rsid w:val="00A533AA"/>
    <w:rsid w:val="00A53C97"/>
    <w:rsid w:val="00A54246"/>
    <w:rsid w:val="00A5477F"/>
    <w:rsid w:val="00A54AAE"/>
    <w:rsid w:val="00A5578A"/>
    <w:rsid w:val="00A559AF"/>
    <w:rsid w:val="00A55CB3"/>
    <w:rsid w:val="00A5609C"/>
    <w:rsid w:val="00A562D6"/>
    <w:rsid w:val="00A56400"/>
    <w:rsid w:val="00A56582"/>
    <w:rsid w:val="00A56B71"/>
    <w:rsid w:val="00A56DEC"/>
    <w:rsid w:val="00A57416"/>
    <w:rsid w:val="00A57A29"/>
    <w:rsid w:val="00A60344"/>
    <w:rsid w:val="00A6035D"/>
    <w:rsid w:val="00A608B7"/>
    <w:rsid w:val="00A608F5"/>
    <w:rsid w:val="00A6143B"/>
    <w:rsid w:val="00A61A74"/>
    <w:rsid w:val="00A62669"/>
    <w:rsid w:val="00A628CC"/>
    <w:rsid w:val="00A62ACC"/>
    <w:rsid w:val="00A62BB0"/>
    <w:rsid w:val="00A63058"/>
    <w:rsid w:val="00A6311C"/>
    <w:rsid w:val="00A6376E"/>
    <w:rsid w:val="00A63A09"/>
    <w:rsid w:val="00A63E4C"/>
    <w:rsid w:val="00A640F2"/>
    <w:rsid w:val="00A6410F"/>
    <w:rsid w:val="00A6423B"/>
    <w:rsid w:val="00A64527"/>
    <w:rsid w:val="00A64C91"/>
    <w:rsid w:val="00A653CD"/>
    <w:rsid w:val="00A653E3"/>
    <w:rsid w:val="00A6590A"/>
    <w:rsid w:val="00A66B94"/>
    <w:rsid w:val="00A679A6"/>
    <w:rsid w:val="00A67AB6"/>
    <w:rsid w:val="00A67BF6"/>
    <w:rsid w:val="00A67EB2"/>
    <w:rsid w:val="00A67ECE"/>
    <w:rsid w:val="00A700CC"/>
    <w:rsid w:val="00A70500"/>
    <w:rsid w:val="00A7062D"/>
    <w:rsid w:val="00A7094E"/>
    <w:rsid w:val="00A70A83"/>
    <w:rsid w:val="00A70B6D"/>
    <w:rsid w:val="00A70D0A"/>
    <w:rsid w:val="00A70D8E"/>
    <w:rsid w:val="00A70F1B"/>
    <w:rsid w:val="00A7157B"/>
    <w:rsid w:val="00A71AD5"/>
    <w:rsid w:val="00A722AD"/>
    <w:rsid w:val="00A72477"/>
    <w:rsid w:val="00A727FA"/>
    <w:rsid w:val="00A72C73"/>
    <w:rsid w:val="00A730C0"/>
    <w:rsid w:val="00A73161"/>
    <w:rsid w:val="00A732F7"/>
    <w:rsid w:val="00A73714"/>
    <w:rsid w:val="00A73B13"/>
    <w:rsid w:val="00A73CD7"/>
    <w:rsid w:val="00A73D9D"/>
    <w:rsid w:val="00A73DE0"/>
    <w:rsid w:val="00A742AC"/>
    <w:rsid w:val="00A74328"/>
    <w:rsid w:val="00A7445C"/>
    <w:rsid w:val="00A74486"/>
    <w:rsid w:val="00A7465C"/>
    <w:rsid w:val="00A74752"/>
    <w:rsid w:val="00A749AB"/>
    <w:rsid w:val="00A755E1"/>
    <w:rsid w:val="00A75745"/>
    <w:rsid w:val="00A75A04"/>
    <w:rsid w:val="00A75AFB"/>
    <w:rsid w:val="00A75FCD"/>
    <w:rsid w:val="00A7601F"/>
    <w:rsid w:val="00A76296"/>
    <w:rsid w:val="00A76327"/>
    <w:rsid w:val="00A768EE"/>
    <w:rsid w:val="00A76D13"/>
    <w:rsid w:val="00A77A54"/>
    <w:rsid w:val="00A77B88"/>
    <w:rsid w:val="00A802DD"/>
    <w:rsid w:val="00A807D6"/>
    <w:rsid w:val="00A807FC"/>
    <w:rsid w:val="00A80E8F"/>
    <w:rsid w:val="00A81955"/>
    <w:rsid w:val="00A819F1"/>
    <w:rsid w:val="00A81A07"/>
    <w:rsid w:val="00A81B01"/>
    <w:rsid w:val="00A81CDD"/>
    <w:rsid w:val="00A81DCE"/>
    <w:rsid w:val="00A81DEB"/>
    <w:rsid w:val="00A8209D"/>
    <w:rsid w:val="00A8221D"/>
    <w:rsid w:val="00A825E7"/>
    <w:rsid w:val="00A82709"/>
    <w:rsid w:val="00A8297B"/>
    <w:rsid w:val="00A8341F"/>
    <w:rsid w:val="00A83612"/>
    <w:rsid w:val="00A838F8"/>
    <w:rsid w:val="00A839FD"/>
    <w:rsid w:val="00A83EC2"/>
    <w:rsid w:val="00A84120"/>
    <w:rsid w:val="00A84419"/>
    <w:rsid w:val="00A8459F"/>
    <w:rsid w:val="00A84B73"/>
    <w:rsid w:val="00A85012"/>
    <w:rsid w:val="00A8516F"/>
    <w:rsid w:val="00A8602B"/>
    <w:rsid w:val="00A86FE1"/>
    <w:rsid w:val="00A87312"/>
    <w:rsid w:val="00A874B5"/>
    <w:rsid w:val="00A90134"/>
    <w:rsid w:val="00A9031A"/>
    <w:rsid w:val="00A90327"/>
    <w:rsid w:val="00A90933"/>
    <w:rsid w:val="00A909C6"/>
    <w:rsid w:val="00A917AB"/>
    <w:rsid w:val="00A91C39"/>
    <w:rsid w:val="00A91D2E"/>
    <w:rsid w:val="00A92050"/>
    <w:rsid w:val="00A92178"/>
    <w:rsid w:val="00A922EF"/>
    <w:rsid w:val="00A927BA"/>
    <w:rsid w:val="00A927F8"/>
    <w:rsid w:val="00A929DD"/>
    <w:rsid w:val="00A929E3"/>
    <w:rsid w:val="00A9385D"/>
    <w:rsid w:val="00A9388C"/>
    <w:rsid w:val="00A943F2"/>
    <w:rsid w:val="00A9507D"/>
    <w:rsid w:val="00A95E35"/>
    <w:rsid w:val="00A95F75"/>
    <w:rsid w:val="00A960D4"/>
    <w:rsid w:val="00A96494"/>
    <w:rsid w:val="00A964FF"/>
    <w:rsid w:val="00A969BA"/>
    <w:rsid w:val="00A97271"/>
    <w:rsid w:val="00A97420"/>
    <w:rsid w:val="00A974EF"/>
    <w:rsid w:val="00A97D59"/>
    <w:rsid w:val="00A97EB8"/>
    <w:rsid w:val="00AA082B"/>
    <w:rsid w:val="00AA1177"/>
    <w:rsid w:val="00AA13A6"/>
    <w:rsid w:val="00AA140E"/>
    <w:rsid w:val="00AA1548"/>
    <w:rsid w:val="00AA1842"/>
    <w:rsid w:val="00AA1B17"/>
    <w:rsid w:val="00AA1CF9"/>
    <w:rsid w:val="00AA1D2B"/>
    <w:rsid w:val="00AA1DEA"/>
    <w:rsid w:val="00AA26BE"/>
    <w:rsid w:val="00AA26F3"/>
    <w:rsid w:val="00AA2957"/>
    <w:rsid w:val="00AA2D82"/>
    <w:rsid w:val="00AA31A7"/>
    <w:rsid w:val="00AA359E"/>
    <w:rsid w:val="00AA3A51"/>
    <w:rsid w:val="00AA3C5C"/>
    <w:rsid w:val="00AA3F84"/>
    <w:rsid w:val="00AA4047"/>
    <w:rsid w:val="00AA40F3"/>
    <w:rsid w:val="00AA4216"/>
    <w:rsid w:val="00AA450A"/>
    <w:rsid w:val="00AA45DE"/>
    <w:rsid w:val="00AA48FB"/>
    <w:rsid w:val="00AA513F"/>
    <w:rsid w:val="00AA534B"/>
    <w:rsid w:val="00AA5608"/>
    <w:rsid w:val="00AA63B4"/>
    <w:rsid w:val="00AA648D"/>
    <w:rsid w:val="00AA73DC"/>
    <w:rsid w:val="00AA74B9"/>
    <w:rsid w:val="00AA7596"/>
    <w:rsid w:val="00AA773D"/>
    <w:rsid w:val="00AA79DF"/>
    <w:rsid w:val="00AA7D97"/>
    <w:rsid w:val="00AA7F48"/>
    <w:rsid w:val="00AB01F7"/>
    <w:rsid w:val="00AB0349"/>
    <w:rsid w:val="00AB0439"/>
    <w:rsid w:val="00AB06D9"/>
    <w:rsid w:val="00AB0ABA"/>
    <w:rsid w:val="00AB0D41"/>
    <w:rsid w:val="00AB1307"/>
    <w:rsid w:val="00AB134E"/>
    <w:rsid w:val="00AB13F9"/>
    <w:rsid w:val="00AB1951"/>
    <w:rsid w:val="00AB1978"/>
    <w:rsid w:val="00AB22B8"/>
    <w:rsid w:val="00AB24A6"/>
    <w:rsid w:val="00AB2BEE"/>
    <w:rsid w:val="00AB3437"/>
    <w:rsid w:val="00AB3B00"/>
    <w:rsid w:val="00AB3B32"/>
    <w:rsid w:val="00AB3B53"/>
    <w:rsid w:val="00AB3B6C"/>
    <w:rsid w:val="00AB3B7D"/>
    <w:rsid w:val="00AB4AFF"/>
    <w:rsid w:val="00AB50F0"/>
    <w:rsid w:val="00AB54BA"/>
    <w:rsid w:val="00AB6824"/>
    <w:rsid w:val="00AB6953"/>
    <w:rsid w:val="00AB6ACC"/>
    <w:rsid w:val="00AB6C5E"/>
    <w:rsid w:val="00AB6ECD"/>
    <w:rsid w:val="00AB6F76"/>
    <w:rsid w:val="00AB7543"/>
    <w:rsid w:val="00AB75D7"/>
    <w:rsid w:val="00AC02D9"/>
    <w:rsid w:val="00AC0831"/>
    <w:rsid w:val="00AC09B9"/>
    <w:rsid w:val="00AC0CAB"/>
    <w:rsid w:val="00AC1419"/>
    <w:rsid w:val="00AC14C2"/>
    <w:rsid w:val="00AC1985"/>
    <w:rsid w:val="00AC21F3"/>
    <w:rsid w:val="00AC25FE"/>
    <w:rsid w:val="00AC29CE"/>
    <w:rsid w:val="00AC2A2A"/>
    <w:rsid w:val="00AC2AA7"/>
    <w:rsid w:val="00AC2BA0"/>
    <w:rsid w:val="00AC2C24"/>
    <w:rsid w:val="00AC3541"/>
    <w:rsid w:val="00AC432C"/>
    <w:rsid w:val="00AC4D35"/>
    <w:rsid w:val="00AC4DD9"/>
    <w:rsid w:val="00AC51A7"/>
    <w:rsid w:val="00AC5431"/>
    <w:rsid w:val="00AC5470"/>
    <w:rsid w:val="00AC55F0"/>
    <w:rsid w:val="00AC5E14"/>
    <w:rsid w:val="00AC6191"/>
    <w:rsid w:val="00AC63E9"/>
    <w:rsid w:val="00AC6532"/>
    <w:rsid w:val="00AC660F"/>
    <w:rsid w:val="00AC68A1"/>
    <w:rsid w:val="00AC6C50"/>
    <w:rsid w:val="00AC7BB4"/>
    <w:rsid w:val="00AD0474"/>
    <w:rsid w:val="00AD04D7"/>
    <w:rsid w:val="00AD0550"/>
    <w:rsid w:val="00AD06F1"/>
    <w:rsid w:val="00AD0897"/>
    <w:rsid w:val="00AD0F25"/>
    <w:rsid w:val="00AD10DC"/>
    <w:rsid w:val="00AD1572"/>
    <w:rsid w:val="00AD2304"/>
    <w:rsid w:val="00AD3A51"/>
    <w:rsid w:val="00AD3B7E"/>
    <w:rsid w:val="00AD4797"/>
    <w:rsid w:val="00AD4DA7"/>
    <w:rsid w:val="00AD5242"/>
    <w:rsid w:val="00AD5433"/>
    <w:rsid w:val="00AD5632"/>
    <w:rsid w:val="00AD586E"/>
    <w:rsid w:val="00AD58DA"/>
    <w:rsid w:val="00AD5D0A"/>
    <w:rsid w:val="00AD5D1B"/>
    <w:rsid w:val="00AD5EB1"/>
    <w:rsid w:val="00AD5F95"/>
    <w:rsid w:val="00AD625A"/>
    <w:rsid w:val="00AD6283"/>
    <w:rsid w:val="00AD657E"/>
    <w:rsid w:val="00AD6DBC"/>
    <w:rsid w:val="00AD70DE"/>
    <w:rsid w:val="00AD70FA"/>
    <w:rsid w:val="00AD721E"/>
    <w:rsid w:val="00AD7265"/>
    <w:rsid w:val="00AD76AD"/>
    <w:rsid w:val="00AD7A10"/>
    <w:rsid w:val="00AD7B64"/>
    <w:rsid w:val="00AD7CB1"/>
    <w:rsid w:val="00AE014E"/>
    <w:rsid w:val="00AE0A30"/>
    <w:rsid w:val="00AE0C46"/>
    <w:rsid w:val="00AE0C78"/>
    <w:rsid w:val="00AE0D0E"/>
    <w:rsid w:val="00AE1310"/>
    <w:rsid w:val="00AE132C"/>
    <w:rsid w:val="00AE1721"/>
    <w:rsid w:val="00AE1AFB"/>
    <w:rsid w:val="00AE1DC7"/>
    <w:rsid w:val="00AE1E12"/>
    <w:rsid w:val="00AE1F5A"/>
    <w:rsid w:val="00AE2045"/>
    <w:rsid w:val="00AE261F"/>
    <w:rsid w:val="00AE274F"/>
    <w:rsid w:val="00AE28A5"/>
    <w:rsid w:val="00AE2E37"/>
    <w:rsid w:val="00AE31FB"/>
    <w:rsid w:val="00AE3FED"/>
    <w:rsid w:val="00AE4124"/>
    <w:rsid w:val="00AE44EE"/>
    <w:rsid w:val="00AE452D"/>
    <w:rsid w:val="00AE477F"/>
    <w:rsid w:val="00AE51E1"/>
    <w:rsid w:val="00AE51E8"/>
    <w:rsid w:val="00AE5205"/>
    <w:rsid w:val="00AE5764"/>
    <w:rsid w:val="00AE57CC"/>
    <w:rsid w:val="00AE5CC8"/>
    <w:rsid w:val="00AE62F0"/>
    <w:rsid w:val="00AE6483"/>
    <w:rsid w:val="00AE6ABF"/>
    <w:rsid w:val="00AE712F"/>
    <w:rsid w:val="00AE72E9"/>
    <w:rsid w:val="00AE73F3"/>
    <w:rsid w:val="00AE7573"/>
    <w:rsid w:val="00AE7932"/>
    <w:rsid w:val="00AE7AFC"/>
    <w:rsid w:val="00AE7E7B"/>
    <w:rsid w:val="00AE7ED0"/>
    <w:rsid w:val="00AF023F"/>
    <w:rsid w:val="00AF0C57"/>
    <w:rsid w:val="00AF0ED7"/>
    <w:rsid w:val="00AF1E8D"/>
    <w:rsid w:val="00AF1ED2"/>
    <w:rsid w:val="00AF223C"/>
    <w:rsid w:val="00AF22A4"/>
    <w:rsid w:val="00AF23D5"/>
    <w:rsid w:val="00AF23D6"/>
    <w:rsid w:val="00AF24C2"/>
    <w:rsid w:val="00AF283E"/>
    <w:rsid w:val="00AF2850"/>
    <w:rsid w:val="00AF28F8"/>
    <w:rsid w:val="00AF29C4"/>
    <w:rsid w:val="00AF2A57"/>
    <w:rsid w:val="00AF2B02"/>
    <w:rsid w:val="00AF2C09"/>
    <w:rsid w:val="00AF3489"/>
    <w:rsid w:val="00AF365F"/>
    <w:rsid w:val="00AF3871"/>
    <w:rsid w:val="00AF3CC5"/>
    <w:rsid w:val="00AF432C"/>
    <w:rsid w:val="00AF43C7"/>
    <w:rsid w:val="00AF4BD8"/>
    <w:rsid w:val="00AF4EAF"/>
    <w:rsid w:val="00AF5626"/>
    <w:rsid w:val="00AF57FA"/>
    <w:rsid w:val="00AF5957"/>
    <w:rsid w:val="00AF5C80"/>
    <w:rsid w:val="00AF5F09"/>
    <w:rsid w:val="00AF613A"/>
    <w:rsid w:val="00AF618F"/>
    <w:rsid w:val="00AF6515"/>
    <w:rsid w:val="00AF704E"/>
    <w:rsid w:val="00AF71F6"/>
    <w:rsid w:val="00AF7C93"/>
    <w:rsid w:val="00B00130"/>
    <w:rsid w:val="00B00679"/>
    <w:rsid w:val="00B00B30"/>
    <w:rsid w:val="00B00E57"/>
    <w:rsid w:val="00B01294"/>
    <w:rsid w:val="00B014C6"/>
    <w:rsid w:val="00B022DC"/>
    <w:rsid w:val="00B02857"/>
    <w:rsid w:val="00B02CC2"/>
    <w:rsid w:val="00B03737"/>
    <w:rsid w:val="00B03787"/>
    <w:rsid w:val="00B03AC4"/>
    <w:rsid w:val="00B03AD1"/>
    <w:rsid w:val="00B03C69"/>
    <w:rsid w:val="00B04019"/>
    <w:rsid w:val="00B0419D"/>
    <w:rsid w:val="00B0486B"/>
    <w:rsid w:val="00B04A27"/>
    <w:rsid w:val="00B04DDB"/>
    <w:rsid w:val="00B05888"/>
    <w:rsid w:val="00B05BD2"/>
    <w:rsid w:val="00B05D45"/>
    <w:rsid w:val="00B05E35"/>
    <w:rsid w:val="00B0661F"/>
    <w:rsid w:val="00B0690C"/>
    <w:rsid w:val="00B06933"/>
    <w:rsid w:val="00B06D9A"/>
    <w:rsid w:val="00B07252"/>
    <w:rsid w:val="00B073D5"/>
    <w:rsid w:val="00B07736"/>
    <w:rsid w:val="00B07C8A"/>
    <w:rsid w:val="00B100B7"/>
    <w:rsid w:val="00B100F0"/>
    <w:rsid w:val="00B10551"/>
    <w:rsid w:val="00B108A2"/>
    <w:rsid w:val="00B10DE1"/>
    <w:rsid w:val="00B10FD3"/>
    <w:rsid w:val="00B115BC"/>
    <w:rsid w:val="00B117DA"/>
    <w:rsid w:val="00B11857"/>
    <w:rsid w:val="00B11889"/>
    <w:rsid w:val="00B11A2D"/>
    <w:rsid w:val="00B11E4B"/>
    <w:rsid w:val="00B11E5E"/>
    <w:rsid w:val="00B12023"/>
    <w:rsid w:val="00B12B2D"/>
    <w:rsid w:val="00B12C89"/>
    <w:rsid w:val="00B12CE1"/>
    <w:rsid w:val="00B1314E"/>
    <w:rsid w:val="00B132C0"/>
    <w:rsid w:val="00B13377"/>
    <w:rsid w:val="00B139B4"/>
    <w:rsid w:val="00B13A37"/>
    <w:rsid w:val="00B13E6E"/>
    <w:rsid w:val="00B13F9B"/>
    <w:rsid w:val="00B14023"/>
    <w:rsid w:val="00B14496"/>
    <w:rsid w:val="00B14556"/>
    <w:rsid w:val="00B147AC"/>
    <w:rsid w:val="00B14FE0"/>
    <w:rsid w:val="00B151A4"/>
    <w:rsid w:val="00B15754"/>
    <w:rsid w:val="00B159C6"/>
    <w:rsid w:val="00B15A92"/>
    <w:rsid w:val="00B15B4F"/>
    <w:rsid w:val="00B15B71"/>
    <w:rsid w:val="00B15D44"/>
    <w:rsid w:val="00B15D94"/>
    <w:rsid w:val="00B165C9"/>
    <w:rsid w:val="00B16607"/>
    <w:rsid w:val="00B17C14"/>
    <w:rsid w:val="00B17CBB"/>
    <w:rsid w:val="00B17E40"/>
    <w:rsid w:val="00B200FD"/>
    <w:rsid w:val="00B201C2"/>
    <w:rsid w:val="00B203E8"/>
    <w:rsid w:val="00B204D4"/>
    <w:rsid w:val="00B2063E"/>
    <w:rsid w:val="00B2140B"/>
    <w:rsid w:val="00B21F28"/>
    <w:rsid w:val="00B221FD"/>
    <w:rsid w:val="00B229ED"/>
    <w:rsid w:val="00B22BE7"/>
    <w:rsid w:val="00B23165"/>
    <w:rsid w:val="00B23479"/>
    <w:rsid w:val="00B23B89"/>
    <w:rsid w:val="00B240AE"/>
    <w:rsid w:val="00B24160"/>
    <w:rsid w:val="00B242A3"/>
    <w:rsid w:val="00B2499E"/>
    <w:rsid w:val="00B25077"/>
    <w:rsid w:val="00B250AC"/>
    <w:rsid w:val="00B25D69"/>
    <w:rsid w:val="00B25E42"/>
    <w:rsid w:val="00B26099"/>
    <w:rsid w:val="00B260DB"/>
    <w:rsid w:val="00B26528"/>
    <w:rsid w:val="00B2699B"/>
    <w:rsid w:val="00B27093"/>
    <w:rsid w:val="00B27250"/>
    <w:rsid w:val="00B27330"/>
    <w:rsid w:val="00B273BA"/>
    <w:rsid w:val="00B27444"/>
    <w:rsid w:val="00B27B36"/>
    <w:rsid w:val="00B27C90"/>
    <w:rsid w:val="00B27D8A"/>
    <w:rsid w:val="00B300B3"/>
    <w:rsid w:val="00B302C9"/>
    <w:rsid w:val="00B3069C"/>
    <w:rsid w:val="00B30C77"/>
    <w:rsid w:val="00B30CD0"/>
    <w:rsid w:val="00B31060"/>
    <w:rsid w:val="00B31108"/>
    <w:rsid w:val="00B312BD"/>
    <w:rsid w:val="00B3134E"/>
    <w:rsid w:val="00B31CD0"/>
    <w:rsid w:val="00B31CDA"/>
    <w:rsid w:val="00B320DF"/>
    <w:rsid w:val="00B32380"/>
    <w:rsid w:val="00B32640"/>
    <w:rsid w:val="00B326F4"/>
    <w:rsid w:val="00B32F0B"/>
    <w:rsid w:val="00B33079"/>
    <w:rsid w:val="00B331A2"/>
    <w:rsid w:val="00B333F3"/>
    <w:rsid w:val="00B33CAF"/>
    <w:rsid w:val="00B34F49"/>
    <w:rsid w:val="00B3558C"/>
    <w:rsid w:val="00B35926"/>
    <w:rsid w:val="00B35A93"/>
    <w:rsid w:val="00B35D3E"/>
    <w:rsid w:val="00B35E5B"/>
    <w:rsid w:val="00B365AA"/>
    <w:rsid w:val="00B36D83"/>
    <w:rsid w:val="00B37BAA"/>
    <w:rsid w:val="00B37D13"/>
    <w:rsid w:val="00B37D69"/>
    <w:rsid w:val="00B401EA"/>
    <w:rsid w:val="00B4020E"/>
    <w:rsid w:val="00B40F35"/>
    <w:rsid w:val="00B40FD8"/>
    <w:rsid w:val="00B41746"/>
    <w:rsid w:val="00B418B5"/>
    <w:rsid w:val="00B41BC1"/>
    <w:rsid w:val="00B41D19"/>
    <w:rsid w:val="00B4264A"/>
    <w:rsid w:val="00B42B12"/>
    <w:rsid w:val="00B42F6B"/>
    <w:rsid w:val="00B43169"/>
    <w:rsid w:val="00B43BCC"/>
    <w:rsid w:val="00B43FA9"/>
    <w:rsid w:val="00B443F8"/>
    <w:rsid w:val="00B448A6"/>
    <w:rsid w:val="00B4498B"/>
    <w:rsid w:val="00B44AFE"/>
    <w:rsid w:val="00B44B65"/>
    <w:rsid w:val="00B44BB1"/>
    <w:rsid w:val="00B44EAB"/>
    <w:rsid w:val="00B45199"/>
    <w:rsid w:val="00B45353"/>
    <w:rsid w:val="00B4538F"/>
    <w:rsid w:val="00B4551F"/>
    <w:rsid w:val="00B458E4"/>
    <w:rsid w:val="00B461AA"/>
    <w:rsid w:val="00B463AF"/>
    <w:rsid w:val="00B46576"/>
    <w:rsid w:val="00B466ED"/>
    <w:rsid w:val="00B46ADA"/>
    <w:rsid w:val="00B46D48"/>
    <w:rsid w:val="00B46EAB"/>
    <w:rsid w:val="00B47126"/>
    <w:rsid w:val="00B4787A"/>
    <w:rsid w:val="00B479D7"/>
    <w:rsid w:val="00B47E5C"/>
    <w:rsid w:val="00B50805"/>
    <w:rsid w:val="00B50A8A"/>
    <w:rsid w:val="00B50D13"/>
    <w:rsid w:val="00B50FD6"/>
    <w:rsid w:val="00B50FD8"/>
    <w:rsid w:val="00B5150A"/>
    <w:rsid w:val="00B518CA"/>
    <w:rsid w:val="00B51DB3"/>
    <w:rsid w:val="00B52641"/>
    <w:rsid w:val="00B52F3D"/>
    <w:rsid w:val="00B53070"/>
    <w:rsid w:val="00B5359C"/>
    <w:rsid w:val="00B5385B"/>
    <w:rsid w:val="00B53D45"/>
    <w:rsid w:val="00B53E01"/>
    <w:rsid w:val="00B53E9E"/>
    <w:rsid w:val="00B541A5"/>
    <w:rsid w:val="00B54315"/>
    <w:rsid w:val="00B543F1"/>
    <w:rsid w:val="00B5475A"/>
    <w:rsid w:val="00B54831"/>
    <w:rsid w:val="00B54B30"/>
    <w:rsid w:val="00B552A4"/>
    <w:rsid w:val="00B553FF"/>
    <w:rsid w:val="00B5553F"/>
    <w:rsid w:val="00B5554C"/>
    <w:rsid w:val="00B55A56"/>
    <w:rsid w:val="00B55AB5"/>
    <w:rsid w:val="00B55C3F"/>
    <w:rsid w:val="00B55E40"/>
    <w:rsid w:val="00B56119"/>
    <w:rsid w:val="00B56607"/>
    <w:rsid w:val="00B56891"/>
    <w:rsid w:val="00B56ADC"/>
    <w:rsid w:val="00B56F96"/>
    <w:rsid w:val="00B56F99"/>
    <w:rsid w:val="00B56FA7"/>
    <w:rsid w:val="00B57188"/>
    <w:rsid w:val="00B57634"/>
    <w:rsid w:val="00B57DB3"/>
    <w:rsid w:val="00B60067"/>
    <w:rsid w:val="00B6016F"/>
    <w:rsid w:val="00B60DCA"/>
    <w:rsid w:val="00B61228"/>
    <w:rsid w:val="00B61746"/>
    <w:rsid w:val="00B6179B"/>
    <w:rsid w:val="00B61CCC"/>
    <w:rsid w:val="00B61D3A"/>
    <w:rsid w:val="00B622C5"/>
    <w:rsid w:val="00B6263B"/>
    <w:rsid w:val="00B62B06"/>
    <w:rsid w:val="00B62D57"/>
    <w:rsid w:val="00B62F88"/>
    <w:rsid w:val="00B63657"/>
    <w:rsid w:val="00B63A7F"/>
    <w:rsid w:val="00B6412E"/>
    <w:rsid w:val="00B64AB6"/>
    <w:rsid w:val="00B64CC5"/>
    <w:rsid w:val="00B64D84"/>
    <w:rsid w:val="00B652CD"/>
    <w:rsid w:val="00B655DC"/>
    <w:rsid w:val="00B66010"/>
    <w:rsid w:val="00B6653E"/>
    <w:rsid w:val="00B66FC8"/>
    <w:rsid w:val="00B6728B"/>
    <w:rsid w:val="00B6743E"/>
    <w:rsid w:val="00B677B2"/>
    <w:rsid w:val="00B707A7"/>
    <w:rsid w:val="00B70A7F"/>
    <w:rsid w:val="00B70B19"/>
    <w:rsid w:val="00B713BE"/>
    <w:rsid w:val="00B71FF1"/>
    <w:rsid w:val="00B7248A"/>
    <w:rsid w:val="00B72801"/>
    <w:rsid w:val="00B72A33"/>
    <w:rsid w:val="00B72D54"/>
    <w:rsid w:val="00B72D80"/>
    <w:rsid w:val="00B72F92"/>
    <w:rsid w:val="00B73178"/>
    <w:rsid w:val="00B737E6"/>
    <w:rsid w:val="00B737F5"/>
    <w:rsid w:val="00B73886"/>
    <w:rsid w:val="00B73DB7"/>
    <w:rsid w:val="00B73FA9"/>
    <w:rsid w:val="00B74479"/>
    <w:rsid w:val="00B746CD"/>
    <w:rsid w:val="00B747EC"/>
    <w:rsid w:val="00B74E26"/>
    <w:rsid w:val="00B74E72"/>
    <w:rsid w:val="00B74EEC"/>
    <w:rsid w:val="00B750DC"/>
    <w:rsid w:val="00B75524"/>
    <w:rsid w:val="00B7557D"/>
    <w:rsid w:val="00B75789"/>
    <w:rsid w:val="00B760E2"/>
    <w:rsid w:val="00B76213"/>
    <w:rsid w:val="00B76464"/>
    <w:rsid w:val="00B7666C"/>
    <w:rsid w:val="00B76742"/>
    <w:rsid w:val="00B769DE"/>
    <w:rsid w:val="00B76EA0"/>
    <w:rsid w:val="00B76F40"/>
    <w:rsid w:val="00B77154"/>
    <w:rsid w:val="00B77175"/>
    <w:rsid w:val="00B771CF"/>
    <w:rsid w:val="00B774CC"/>
    <w:rsid w:val="00B77C51"/>
    <w:rsid w:val="00B804CC"/>
    <w:rsid w:val="00B8063B"/>
    <w:rsid w:val="00B80A42"/>
    <w:rsid w:val="00B80D3C"/>
    <w:rsid w:val="00B80D58"/>
    <w:rsid w:val="00B81420"/>
    <w:rsid w:val="00B81897"/>
    <w:rsid w:val="00B8277A"/>
    <w:rsid w:val="00B82FB9"/>
    <w:rsid w:val="00B83023"/>
    <w:rsid w:val="00B83255"/>
    <w:rsid w:val="00B83292"/>
    <w:rsid w:val="00B832DD"/>
    <w:rsid w:val="00B83DA7"/>
    <w:rsid w:val="00B84001"/>
    <w:rsid w:val="00B84080"/>
    <w:rsid w:val="00B84533"/>
    <w:rsid w:val="00B84FF2"/>
    <w:rsid w:val="00B853DD"/>
    <w:rsid w:val="00B85C9B"/>
    <w:rsid w:val="00B862FB"/>
    <w:rsid w:val="00B86359"/>
    <w:rsid w:val="00B86632"/>
    <w:rsid w:val="00B86C30"/>
    <w:rsid w:val="00B86D0D"/>
    <w:rsid w:val="00B872B0"/>
    <w:rsid w:val="00B87DBF"/>
    <w:rsid w:val="00B87F16"/>
    <w:rsid w:val="00B90470"/>
    <w:rsid w:val="00B904B1"/>
    <w:rsid w:val="00B90AF1"/>
    <w:rsid w:val="00B90AF4"/>
    <w:rsid w:val="00B91AE3"/>
    <w:rsid w:val="00B91CCF"/>
    <w:rsid w:val="00B91E83"/>
    <w:rsid w:val="00B91F55"/>
    <w:rsid w:val="00B92185"/>
    <w:rsid w:val="00B92243"/>
    <w:rsid w:val="00B927BC"/>
    <w:rsid w:val="00B93267"/>
    <w:rsid w:val="00B93996"/>
    <w:rsid w:val="00B93A79"/>
    <w:rsid w:val="00B942B1"/>
    <w:rsid w:val="00B94842"/>
    <w:rsid w:val="00B94BD1"/>
    <w:rsid w:val="00B94D1C"/>
    <w:rsid w:val="00B95017"/>
    <w:rsid w:val="00B9586B"/>
    <w:rsid w:val="00B95B74"/>
    <w:rsid w:val="00B95B81"/>
    <w:rsid w:val="00B95C76"/>
    <w:rsid w:val="00B96C13"/>
    <w:rsid w:val="00B970BA"/>
    <w:rsid w:val="00B970EA"/>
    <w:rsid w:val="00B974DF"/>
    <w:rsid w:val="00B9783E"/>
    <w:rsid w:val="00B97A55"/>
    <w:rsid w:val="00BA022A"/>
    <w:rsid w:val="00BA0553"/>
    <w:rsid w:val="00BA0BF4"/>
    <w:rsid w:val="00BA17A4"/>
    <w:rsid w:val="00BA183F"/>
    <w:rsid w:val="00BA18DA"/>
    <w:rsid w:val="00BA1A36"/>
    <w:rsid w:val="00BA1B0F"/>
    <w:rsid w:val="00BA2031"/>
    <w:rsid w:val="00BA20C6"/>
    <w:rsid w:val="00BA2F20"/>
    <w:rsid w:val="00BA30A4"/>
    <w:rsid w:val="00BA30D2"/>
    <w:rsid w:val="00BA37BC"/>
    <w:rsid w:val="00BA3BEC"/>
    <w:rsid w:val="00BA3C0F"/>
    <w:rsid w:val="00BA41D6"/>
    <w:rsid w:val="00BA4365"/>
    <w:rsid w:val="00BA4602"/>
    <w:rsid w:val="00BA4C21"/>
    <w:rsid w:val="00BA4CDD"/>
    <w:rsid w:val="00BA5ACA"/>
    <w:rsid w:val="00BA5ADE"/>
    <w:rsid w:val="00BA5B9D"/>
    <w:rsid w:val="00BA5D8A"/>
    <w:rsid w:val="00BA612E"/>
    <w:rsid w:val="00BA6242"/>
    <w:rsid w:val="00BA6590"/>
    <w:rsid w:val="00BA65F1"/>
    <w:rsid w:val="00BA6729"/>
    <w:rsid w:val="00BA684F"/>
    <w:rsid w:val="00BA6897"/>
    <w:rsid w:val="00BA755B"/>
    <w:rsid w:val="00BA7F64"/>
    <w:rsid w:val="00BB0299"/>
    <w:rsid w:val="00BB0A5B"/>
    <w:rsid w:val="00BB0D24"/>
    <w:rsid w:val="00BB0D94"/>
    <w:rsid w:val="00BB0F20"/>
    <w:rsid w:val="00BB0F42"/>
    <w:rsid w:val="00BB1BB5"/>
    <w:rsid w:val="00BB2407"/>
    <w:rsid w:val="00BB2C93"/>
    <w:rsid w:val="00BB321E"/>
    <w:rsid w:val="00BB32BA"/>
    <w:rsid w:val="00BB3DC2"/>
    <w:rsid w:val="00BB3E20"/>
    <w:rsid w:val="00BB3F3D"/>
    <w:rsid w:val="00BB4788"/>
    <w:rsid w:val="00BB4943"/>
    <w:rsid w:val="00BB4AB0"/>
    <w:rsid w:val="00BB647F"/>
    <w:rsid w:val="00BB67E8"/>
    <w:rsid w:val="00BB6A7C"/>
    <w:rsid w:val="00BB78F9"/>
    <w:rsid w:val="00BB7BFC"/>
    <w:rsid w:val="00BB7EF2"/>
    <w:rsid w:val="00BB7F66"/>
    <w:rsid w:val="00BC054A"/>
    <w:rsid w:val="00BC09F1"/>
    <w:rsid w:val="00BC0E26"/>
    <w:rsid w:val="00BC131E"/>
    <w:rsid w:val="00BC15B4"/>
    <w:rsid w:val="00BC2DBE"/>
    <w:rsid w:val="00BC33B5"/>
    <w:rsid w:val="00BC34C3"/>
    <w:rsid w:val="00BC36AB"/>
    <w:rsid w:val="00BC38C4"/>
    <w:rsid w:val="00BC3900"/>
    <w:rsid w:val="00BC4544"/>
    <w:rsid w:val="00BC4950"/>
    <w:rsid w:val="00BC5844"/>
    <w:rsid w:val="00BC59DA"/>
    <w:rsid w:val="00BC5B67"/>
    <w:rsid w:val="00BC6123"/>
    <w:rsid w:val="00BC615E"/>
    <w:rsid w:val="00BC61A3"/>
    <w:rsid w:val="00BC63EC"/>
    <w:rsid w:val="00BC732A"/>
    <w:rsid w:val="00BC7338"/>
    <w:rsid w:val="00BC76A4"/>
    <w:rsid w:val="00BC77C6"/>
    <w:rsid w:val="00BC7D3F"/>
    <w:rsid w:val="00BC7EAD"/>
    <w:rsid w:val="00BD016C"/>
    <w:rsid w:val="00BD066C"/>
    <w:rsid w:val="00BD0902"/>
    <w:rsid w:val="00BD0BA3"/>
    <w:rsid w:val="00BD1202"/>
    <w:rsid w:val="00BD1295"/>
    <w:rsid w:val="00BD13E7"/>
    <w:rsid w:val="00BD144D"/>
    <w:rsid w:val="00BD1778"/>
    <w:rsid w:val="00BD188A"/>
    <w:rsid w:val="00BD1BD3"/>
    <w:rsid w:val="00BD2630"/>
    <w:rsid w:val="00BD296F"/>
    <w:rsid w:val="00BD2C72"/>
    <w:rsid w:val="00BD2C74"/>
    <w:rsid w:val="00BD301E"/>
    <w:rsid w:val="00BD31E8"/>
    <w:rsid w:val="00BD327B"/>
    <w:rsid w:val="00BD36EC"/>
    <w:rsid w:val="00BD3905"/>
    <w:rsid w:val="00BD3B49"/>
    <w:rsid w:val="00BD3D95"/>
    <w:rsid w:val="00BD3E48"/>
    <w:rsid w:val="00BD4585"/>
    <w:rsid w:val="00BD470A"/>
    <w:rsid w:val="00BD4947"/>
    <w:rsid w:val="00BD4A89"/>
    <w:rsid w:val="00BD4B8B"/>
    <w:rsid w:val="00BD4E6E"/>
    <w:rsid w:val="00BD4F70"/>
    <w:rsid w:val="00BD5113"/>
    <w:rsid w:val="00BD53FB"/>
    <w:rsid w:val="00BD5403"/>
    <w:rsid w:val="00BD5E2F"/>
    <w:rsid w:val="00BD634B"/>
    <w:rsid w:val="00BD6547"/>
    <w:rsid w:val="00BD6DD2"/>
    <w:rsid w:val="00BD6ED7"/>
    <w:rsid w:val="00BD6FB8"/>
    <w:rsid w:val="00BD7162"/>
    <w:rsid w:val="00BD7778"/>
    <w:rsid w:val="00BD7BA7"/>
    <w:rsid w:val="00BD7BD8"/>
    <w:rsid w:val="00BE0125"/>
    <w:rsid w:val="00BE02AB"/>
    <w:rsid w:val="00BE0A99"/>
    <w:rsid w:val="00BE0AB8"/>
    <w:rsid w:val="00BE0BF8"/>
    <w:rsid w:val="00BE0BFF"/>
    <w:rsid w:val="00BE0C18"/>
    <w:rsid w:val="00BE0E58"/>
    <w:rsid w:val="00BE0EBC"/>
    <w:rsid w:val="00BE17E7"/>
    <w:rsid w:val="00BE19AC"/>
    <w:rsid w:val="00BE1B4C"/>
    <w:rsid w:val="00BE2A4B"/>
    <w:rsid w:val="00BE2A71"/>
    <w:rsid w:val="00BE310F"/>
    <w:rsid w:val="00BE3433"/>
    <w:rsid w:val="00BE41FC"/>
    <w:rsid w:val="00BE4347"/>
    <w:rsid w:val="00BE4516"/>
    <w:rsid w:val="00BE474D"/>
    <w:rsid w:val="00BE49DD"/>
    <w:rsid w:val="00BE4D94"/>
    <w:rsid w:val="00BE4DBA"/>
    <w:rsid w:val="00BE521E"/>
    <w:rsid w:val="00BE548F"/>
    <w:rsid w:val="00BE5F03"/>
    <w:rsid w:val="00BE656F"/>
    <w:rsid w:val="00BE742F"/>
    <w:rsid w:val="00BE767B"/>
    <w:rsid w:val="00BE7858"/>
    <w:rsid w:val="00BE787B"/>
    <w:rsid w:val="00BE7AFB"/>
    <w:rsid w:val="00BE7BC9"/>
    <w:rsid w:val="00BE7CEE"/>
    <w:rsid w:val="00BF004A"/>
    <w:rsid w:val="00BF00FE"/>
    <w:rsid w:val="00BF06C5"/>
    <w:rsid w:val="00BF0BB4"/>
    <w:rsid w:val="00BF122F"/>
    <w:rsid w:val="00BF1552"/>
    <w:rsid w:val="00BF16D1"/>
    <w:rsid w:val="00BF1B97"/>
    <w:rsid w:val="00BF1C74"/>
    <w:rsid w:val="00BF1CBC"/>
    <w:rsid w:val="00BF3114"/>
    <w:rsid w:val="00BF3291"/>
    <w:rsid w:val="00BF37B8"/>
    <w:rsid w:val="00BF3B14"/>
    <w:rsid w:val="00BF3DA3"/>
    <w:rsid w:val="00BF4204"/>
    <w:rsid w:val="00BF45B8"/>
    <w:rsid w:val="00BF4D37"/>
    <w:rsid w:val="00BF51C8"/>
    <w:rsid w:val="00BF53D9"/>
    <w:rsid w:val="00BF55EE"/>
    <w:rsid w:val="00BF580C"/>
    <w:rsid w:val="00BF6102"/>
    <w:rsid w:val="00BF64C0"/>
    <w:rsid w:val="00BF6A85"/>
    <w:rsid w:val="00BF6CB7"/>
    <w:rsid w:val="00BF6F20"/>
    <w:rsid w:val="00BF7052"/>
    <w:rsid w:val="00BF7156"/>
    <w:rsid w:val="00BF72A7"/>
    <w:rsid w:val="00BF72D0"/>
    <w:rsid w:val="00BF7518"/>
    <w:rsid w:val="00BF77D4"/>
    <w:rsid w:val="00BF7D8D"/>
    <w:rsid w:val="00C004E8"/>
    <w:rsid w:val="00C00C8F"/>
    <w:rsid w:val="00C00F42"/>
    <w:rsid w:val="00C01682"/>
    <w:rsid w:val="00C017AA"/>
    <w:rsid w:val="00C01806"/>
    <w:rsid w:val="00C018F9"/>
    <w:rsid w:val="00C01D84"/>
    <w:rsid w:val="00C01EB8"/>
    <w:rsid w:val="00C02173"/>
    <w:rsid w:val="00C02322"/>
    <w:rsid w:val="00C023FF"/>
    <w:rsid w:val="00C028E4"/>
    <w:rsid w:val="00C02CEE"/>
    <w:rsid w:val="00C0312A"/>
    <w:rsid w:val="00C03151"/>
    <w:rsid w:val="00C036FC"/>
    <w:rsid w:val="00C03A93"/>
    <w:rsid w:val="00C03AF1"/>
    <w:rsid w:val="00C03F5A"/>
    <w:rsid w:val="00C04DD8"/>
    <w:rsid w:val="00C04F95"/>
    <w:rsid w:val="00C04FA9"/>
    <w:rsid w:val="00C052AA"/>
    <w:rsid w:val="00C0543B"/>
    <w:rsid w:val="00C05A6D"/>
    <w:rsid w:val="00C05A88"/>
    <w:rsid w:val="00C05E9D"/>
    <w:rsid w:val="00C06E76"/>
    <w:rsid w:val="00C0724E"/>
    <w:rsid w:val="00C07316"/>
    <w:rsid w:val="00C0789A"/>
    <w:rsid w:val="00C07F31"/>
    <w:rsid w:val="00C07F74"/>
    <w:rsid w:val="00C07FAC"/>
    <w:rsid w:val="00C10352"/>
    <w:rsid w:val="00C1056E"/>
    <w:rsid w:val="00C10B4F"/>
    <w:rsid w:val="00C10D31"/>
    <w:rsid w:val="00C11011"/>
    <w:rsid w:val="00C112BA"/>
    <w:rsid w:val="00C114F0"/>
    <w:rsid w:val="00C11554"/>
    <w:rsid w:val="00C118A1"/>
    <w:rsid w:val="00C11A18"/>
    <w:rsid w:val="00C11F90"/>
    <w:rsid w:val="00C12833"/>
    <w:rsid w:val="00C12A00"/>
    <w:rsid w:val="00C12A0B"/>
    <w:rsid w:val="00C13462"/>
    <w:rsid w:val="00C13C7E"/>
    <w:rsid w:val="00C14475"/>
    <w:rsid w:val="00C14476"/>
    <w:rsid w:val="00C147C6"/>
    <w:rsid w:val="00C14B05"/>
    <w:rsid w:val="00C15154"/>
    <w:rsid w:val="00C15480"/>
    <w:rsid w:val="00C156FB"/>
    <w:rsid w:val="00C1583A"/>
    <w:rsid w:val="00C1594A"/>
    <w:rsid w:val="00C15FFB"/>
    <w:rsid w:val="00C16199"/>
    <w:rsid w:val="00C162AD"/>
    <w:rsid w:val="00C16311"/>
    <w:rsid w:val="00C16350"/>
    <w:rsid w:val="00C167D0"/>
    <w:rsid w:val="00C16A18"/>
    <w:rsid w:val="00C16AA9"/>
    <w:rsid w:val="00C16BF7"/>
    <w:rsid w:val="00C174FF"/>
    <w:rsid w:val="00C179FD"/>
    <w:rsid w:val="00C202DB"/>
    <w:rsid w:val="00C20564"/>
    <w:rsid w:val="00C20A30"/>
    <w:rsid w:val="00C20CA2"/>
    <w:rsid w:val="00C21524"/>
    <w:rsid w:val="00C218E1"/>
    <w:rsid w:val="00C21B1B"/>
    <w:rsid w:val="00C21C35"/>
    <w:rsid w:val="00C21E43"/>
    <w:rsid w:val="00C2249C"/>
    <w:rsid w:val="00C231EC"/>
    <w:rsid w:val="00C23AAE"/>
    <w:rsid w:val="00C23FAC"/>
    <w:rsid w:val="00C244FB"/>
    <w:rsid w:val="00C24D04"/>
    <w:rsid w:val="00C24DAD"/>
    <w:rsid w:val="00C24FFF"/>
    <w:rsid w:val="00C2546E"/>
    <w:rsid w:val="00C254BC"/>
    <w:rsid w:val="00C25FA2"/>
    <w:rsid w:val="00C26021"/>
    <w:rsid w:val="00C262DA"/>
    <w:rsid w:val="00C26DED"/>
    <w:rsid w:val="00C2734A"/>
    <w:rsid w:val="00C27B2B"/>
    <w:rsid w:val="00C27C10"/>
    <w:rsid w:val="00C27DCE"/>
    <w:rsid w:val="00C27F83"/>
    <w:rsid w:val="00C30050"/>
    <w:rsid w:val="00C30589"/>
    <w:rsid w:val="00C30762"/>
    <w:rsid w:val="00C31229"/>
    <w:rsid w:val="00C31BAB"/>
    <w:rsid w:val="00C31C53"/>
    <w:rsid w:val="00C31CEE"/>
    <w:rsid w:val="00C31D7F"/>
    <w:rsid w:val="00C31D8A"/>
    <w:rsid w:val="00C31F89"/>
    <w:rsid w:val="00C32022"/>
    <w:rsid w:val="00C32143"/>
    <w:rsid w:val="00C32D48"/>
    <w:rsid w:val="00C32FC3"/>
    <w:rsid w:val="00C33F41"/>
    <w:rsid w:val="00C3402E"/>
    <w:rsid w:val="00C34260"/>
    <w:rsid w:val="00C342F1"/>
    <w:rsid w:val="00C34491"/>
    <w:rsid w:val="00C34900"/>
    <w:rsid w:val="00C34B8F"/>
    <w:rsid w:val="00C34DBB"/>
    <w:rsid w:val="00C3515A"/>
    <w:rsid w:val="00C3520A"/>
    <w:rsid w:val="00C35426"/>
    <w:rsid w:val="00C35951"/>
    <w:rsid w:val="00C36CB2"/>
    <w:rsid w:val="00C36E51"/>
    <w:rsid w:val="00C3719E"/>
    <w:rsid w:val="00C37535"/>
    <w:rsid w:val="00C375FC"/>
    <w:rsid w:val="00C377B4"/>
    <w:rsid w:val="00C378BD"/>
    <w:rsid w:val="00C37A03"/>
    <w:rsid w:val="00C37A1C"/>
    <w:rsid w:val="00C37B55"/>
    <w:rsid w:val="00C4051C"/>
    <w:rsid w:val="00C40A2E"/>
    <w:rsid w:val="00C40B50"/>
    <w:rsid w:val="00C40E87"/>
    <w:rsid w:val="00C41C48"/>
    <w:rsid w:val="00C41E85"/>
    <w:rsid w:val="00C4249C"/>
    <w:rsid w:val="00C42BEF"/>
    <w:rsid w:val="00C43633"/>
    <w:rsid w:val="00C43724"/>
    <w:rsid w:val="00C4378F"/>
    <w:rsid w:val="00C437CD"/>
    <w:rsid w:val="00C43CBE"/>
    <w:rsid w:val="00C44120"/>
    <w:rsid w:val="00C44237"/>
    <w:rsid w:val="00C442C3"/>
    <w:rsid w:val="00C447D2"/>
    <w:rsid w:val="00C44B96"/>
    <w:rsid w:val="00C45050"/>
    <w:rsid w:val="00C45359"/>
    <w:rsid w:val="00C45428"/>
    <w:rsid w:val="00C45A24"/>
    <w:rsid w:val="00C45C1F"/>
    <w:rsid w:val="00C45D90"/>
    <w:rsid w:val="00C45ED5"/>
    <w:rsid w:val="00C460F4"/>
    <w:rsid w:val="00C46521"/>
    <w:rsid w:val="00C46786"/>
    <w:rsid w:val="00C467A7"/>
    <w:rsid w:val="00C46831"/>
    <w:rsid w:val="00C475BD"/>
    <w:rsid w:val="00C4764F"/>
    <w:rsid w:val="00C476E1"/>
    <w:rsid w:val="00C47990"/>
    <w:rsid w:val="00C47BB0"/>
    <w:rsid w:val="00C47ECD"/>
    <w:rsid w:val="00C50158"/>
    <w:rsid w:val="00C50AD0"/>
    <w:rsid w:val="00C5118B"/>
    <w:rsid w:val="00C511DB"/>
    <w:rsid w:val="00C517D3"/>
    <w:rsid w:val="00C51908"/>
    <w:rsid w:val="00C51BEB"/>
    <w:rsid w:val="00C51F22"/>
    <w:rsid w:val="00C522BC"/>
    <w:rsid w:val="00C52306"/>
    <w:rsid w:val="00C52576"/>
    <w:rsid w:val="00C52ECD"/>
    <w:rsid w:val="00C53236"/>
    <w:rsid w:val="00C53432"/>
    <w:rsid w:val="00C537B5"/>
    <w:rsid w:val="00C5389F"/>
    <w:rsid w:val="00C5470E"/>
    <w:rsid w:val="00C54795"/>
    <w:rsid w:val="00C54A96"/>
    <w:rsid w:val="00C54D64"/>
    <w:rsid w:val="00C54E80"/>
    <w:rsid w:val="00C55399"/>
    <w:rsid w:val="00C556D9"/>
    <w:rsid w:val="00C5574B"/>
    <w:rsid w:val="00C561A6"/>
    <w:rsid w:val="00C561C0"/>
    <w:rsid w:val="00C5667C"/>
    <w:rsid w:val="00C56905"/>
    <w:rsid w:val="00C56CBF"/>
    <w:rsid w:val="00C56FF7"/>
    <w:rsid w:val="00C57592"/>
    <w:rsid w:val="00C57803"/>
    <w:rsid w:val="00C57B46"/>
    <w:rsid w:val="00C57EB1"/>
    <w:rsid w:val="00C6000F"/>
    <w:rsid w:val="00C6004F"/>
    <w:rsid w:val="00C60370"/>
    <w:rsid w:val="00C60852"/>
    <w:rsid w:val="00C6085B"/>
    <w:rsid w:val="00C61575"/>
    <w:rsid w:val="00C619B6"/>
    <w:rsid w:val="00C61E97"/>
    <w:rsid w:val="00C62645"/>
    <w:rsid w:val="00C6270F"/>
    <w:rsid w:val="00C62BB2"/>
    <w:rsid w:val="00C630D1"/>
    <w:rsid w:val="00C63381"/>
    <w:rsid w:val="00C63724"/>
    <w:rsid w:val="00C63B38"/>
    <w:rsid w:val="00C63D4A"/>
    <w:rsid w:val="00C63EA8"/>
    <w:rsid w:val="00C63ED0"/>
    <w:rsid w:val="00C64148"/>
    <w:rsid w:val="00C6439A"/>
    <w:rsid w:val="00C6456D"/>
    <w:rsid w:val="00C64A27"/>
    <w:rsid w:val="00C64AFA"/>
    <w:rsid w:val="00C64DE4"/>
    <w:rsid w:val="00C652AA"/>
    <w:rsid w:val="00C65C34"/>
    <w:rsid w:val="00C65CED"/>
    <w:rsid w:val="00C65E30"/>
    <w:rsid w:val="00C65F2B"/>
    <w:rsid w:val="00C6650B"/>
    <w:rsid w:val="00C6663C"/>
    <w:rsid w:val="00C667D6"/>
    <w:rsid w:val="00C66C8C"/>
    <w:rsid w:val="00C66F2A"/>
    <w:rsid w:val="00C67028"/>
    <w:rsid w:val="00C67113"/>
    <w:rsid w:val="00C671A0"/>
    <w:rsid w:val="00C678DB"/>
    <w:rsid w:val="00C67961"/>
    <w:rsid w:val="00C67C16"/>
    <w:rsid w:val="00C67C50"/>
    <w:rsid w:val="00C67CCB"/>
    <w:rsid w:val="00C70819"/>
    <w:rsid w:val="00C70DBD"/>
    <w:rsid w:val="00C70F10"/>
    <w:rsid w:val="00C70F61"/>
    <w:rsid w:val="00C71140"/>
    <w:rsid w:val="00C71489"/>
    <w:rsid w:val="00C7154F"/>
    <w:rsid w:val="00C71CEB"/>
    <w:rsid w:val="00C72282"/>
    <w:rsid w:val="00C723A4"/>
    <w:rsid w:val="00C72540"/>
    <w:rsid w:val="00C730AA"/>
    <w:rsid w:val="00C73282"/>
    <w:rsid w:val="00C74194"/>
    <w:rsid w:val="00C742A7"/>
    <w:rsid w:val="00C74FF2"/>
    <w:rsid w:val="00C7549E"/>
    <w:rsid w:val="00C757FC"/>
    <w:rsid w:val="00C75AA4"/>
    <w:rsid w:val="00C76F7B"/>
    <w:rsid w:val="00C7724A"/>
    <w:rsid w:val="00C77431"/>
    <w:rsid w:val="00C77C6A"/>
    <w:rsid w:val="00C77C82"/>
    <w:rsid w:val="00C77E30"/>
    <w:rsid w:val="00C8016F"/>
    <w:rsid w:val="00C801BC"/>
    <w:rsid w:val="00C80310"/>
    <w:rsid w:val="00C80A72"/>
    <w:rsid w:val="00C81020"/>
    <w:rsid w:val="00C812A4"/>
    <w:rsid w:val="00C813DA"/>
    <w:rsid w:val="00C81D8F"/>
    <w:rsid w:val="00C82967"/>
    <w:rsid w:val="00C83454"/>
    <w:rsid w:val="00C83B3E"/>
    <w:rsid w:val="00C8452B"/>
    <w:rsid w:val="00C845DD"/>
    <w:rsid w:val="00C8463A"/>
    <w:rsid w:val="00C84B61"/>
    <w:rsid w:val="00C84BB6"/>
    <w:rsid w:val="00C850BC"/>
    <w:rsid w:val="00C85881"/>
    <w:rsid w:val="00C85C9B"/>
    <w:rsid w:val="00C8611B"/>
    <w:rsid w:val="00C8684D"/>
    <w:rsid w:val="00C87215"/>
    <w:rsid w:val="00C872DA"/>
    <w:rsid w:val="00C87427"/>
    <w:rsid w:val="00C8752E"/>
    <w:rsid w:val="00C87549"/>
    <w:rsid w:val="00C878D7"/>
    <w:rsid w:val="00C87DC8"/>
    <w:rsid w:val="00C903F1"/>
    <w:rsid w:val="00C90CC4"/>
    <w:rsid w:val="00C90D98"/>
    <w:rsid w:val="00C91800"/>
    <w:rsid w:val="00C91863"/>
    <w:rsid w:val="00C91DFA"/>
    <w:rsid w:val="00C91EC2"/>
    <w:rsid w:val="00C92181"/>
    <w:rsid w:val="00C92669"/>
    <w:rsid w:val="00C92C62"/>
    <w:rsid w:val="00C92DA3"/>
    <w:rsid w:val="00C92FFE"/>
    <w:rsid w:val="00C9329E"/>
    <w:rsid w:val="00C93BFA"/>
    <w:rsid w:val="00C93CBE"/>
    <w:rsid w:val="00C93E41"/>
    <w:rsid w:val="00C93E6B"/>
    <w:rsid w:val="00C9409E"/>
    <w:rsid w:val="00C950CA"/>
    <w:rsid w:val="00C95483"/>
    <w:rsid w:val="00C95899"/>
    <w:rsid w:val="00C958B7"/>
    <w:rsid w:val="00C95EB0"/>
    <w:rsid w:val="00C96207"/>
    <w:rsid w:val="00C963B0"/>
    <w:rsid w:val="00C96BBB"/>
    <w:rsid w:val="00C96DA6"/>
    <w:rsid w:val="00C972B9"/>
    <w:rsid w:val="00C97722"/>
    <w:rsid w:val="00C978DF"/>
    <w:rsid w:val="00C97E39"/>
    <w:rsid w:val="00C97F32"/>
    <w:rsid w:val="00CA007B"/>
    <w:rsid w:val="00CA01A2"/>
    <w:rsid w:val="00CA04CB"/>
    <w:rsid w:val="00CA0EED"/>
    <w:rsid w:val="00CA1911"/>
    <w:rsid w:val="00CA1915"/>
    <w:rsid w:val="00CA1DE6"/>
    <w:rsid w:val="00CA1F70"/>
    <w:rsid w:val="00CA2104"/>
    <w:rsid w:val="00CA24A4"/>
    <w:rsid w:val="00CA2674"/>
    <w:rsid w:val="00CA2BDC"/>
    <w:rsid w:val="00CA32F0"/>
    <w:rsid w:val="00CA37B6"/>
    <w:rsid w:val="00CA37B7"/>
    <w:rsid w:val="00CA383E"/>
    <w:rsid w:val="00CA4275"/>
    <w:rsid w:val="00CA43C5"/>
    <w:rsid w:val="00CA4F2A"/>
    <w:rsid w:val="00CA53A7"/>
    <w:rsid w:val="00CA563D"/>
    <w:rsid w:val="00CA57BD"/>
    <w:rsid w:val="00CA5CC7"/>
    <w:rsid w:val="00CA5CCA"/>
    <w:rsid w:val="00CA5D70"/>
    <w:rsid w:val="00CA5F08"/>
    <w:rsid w:val="00CA69A9"/>
    <w:rsid w:val="00CA6BDF"/>
    <w:rsid w:val="00CA6C25"/>
    <w:rsid w:val="00CA6E03"/>
    <w:rsid w:val="00CA6F91"/>
    <w:rsid w:val="00CA71FE"/>
    <w:rsid w:val="00CA7732"/>
    <w:rsid w:val="00CA7A4B"/>
    <w:rsid w:val="00CA7B52"/>
    <w:rsid w:val="00CA7BA5"/>
    <w:rsid w:val="00CA7CAC"/>
    <w:rsid w:val="00CA7E23"/>
    <w:rsid w:val="00CB048E"/>
    <w:rsid w:val="00CB0633"/>
    <w:rsid w:val="00CB0B10"/>
    <w:rsid w:val="00CB0BF6"/>
    <w:rsid w:val="00CB1791"/>
    <w:rsid w:val="00CB179B"/>
    <w:rsid w:val="00CB1F99"/>
    <w:rsid w:val="00CB338C"/>
    <w:rsid w:val="00CB37B8"/>
    <w:rsid w:val="00CB37EA"/>
    <w:rsid w:val="00CB3DB7"/>
    <w:rsid w:val="00CB3E17"/>
    <w:rsid w:val="00CB40FC"/>
    <w:rsid w:val="00CB42EF"/>
    <w:rsid w:val="00CB4949"/>
    <w:rsid w:val="00CB4B62"/>
    <w:rsid w:val="00CB5303"/>
    <w:rsid w:val="00CB5744"/>
    <w:rsid w:val="00CB5DAF"/>
    <w:rsid w:val="00CB6364"/>
    <w:rsid w:val="00CB6630"/>
    <w:rsid w:val="00CB67C1"/>
    <w:rsid w:val="00CB6BC7"/>
    <w:rsid w:val="00CB6D23"/>
    <w:rsid w:val="00CB6D50"/>
    <w:rsid w:val="00CB6FA1"/>
    <w:rsid w:val="00CB758E"/>
    <w:rsid w:val="00CB7A75"/>
    <w:rsid w:val="00CB7F3E"/>
    <w:rsid w:val="00CC01A2"/>
    <w:rsid w:val="00CC01BE"/>
    <w:rsid w:val="00CC0242"/>
    <w:rsid w:val="00CC0445"/>
    <w:rsid w:val="00CC09E5"/>
    <w:rsid w:val="00CC0DBD"/>
    <w:rsid w:val="00CC0E7F"/>
    <w:rsid w:val="00CC0EFE"/>
    <w:rsid w:val="00CC1324"/>
    <w:rsid w:val="00CC1466"/>
    <w:rsid w:val="00CC1818"/>
    <w:rsid w:val="00CC1BB3"/>
    <w:rsid w:val="00CC20F9"/>
    <w:rsid w:val="00CC3329"/>
    <w:rsid w:val="00CC33BF"/>
    <w:rsid w:val="00CC3CCB"/>
    <w:rsid w:val="00CC3EE4"/>
    <w:rsid w:val="00CC44EB"/>
    <w:rsid w:val="00CC4545"/>
    <w:rsid w:val="00CC46F1"/>
    <w:rsid w:val="00CC4AF1"/>
    <w:rsid w:val="00CC4F31"/>
    <w:rsid w:val="00CC534D"/>
    <w:rsid w:val="00CC5579"/>
    <w:rsid w:val="00CC5961"/>
    <w:rsid w:val="00CC5EB9"/>
    <w:rsid w:val="00CC6141"/>
    <w:rsid w:val="00CC6A9F"/>
    <w:rsid w:val="00CC6FA9"/>
    <w:rsid w:val="00CC725F"/>
    <w:rsid w:val="00CC7548"/>
    <w:rsid w:val="00CC7D7B"/>
    <w:rsid w:val="00CD033A"/>
    <w:rsid w:val="00CD0648"/>
    <w:rsid w:val="00CD06EF"/>
    <w:rsid w:val="00CD0B24"/>
    <w:rsid w:val="00CD0B76"/>
    <w:rsid w:val="00CD0D74"/>
    <w:rsid w:val="00CD0D85"/>
    <w:rsid w:val="00CD0E8D"/>
    <w:rsid w:val="00CD1772"/>
    <w:rsid w:val="00CD1E86"/>
    <w:rsid w:val="00CD21D0"/>
    <w:rsid w:val="00CD258C"/>
    <w:rsid w:val="00CD2ABD"/>
    <w:rsid w:val="00CD2B3B"/>
    <w:rsid w:val="00CD31A3"/>
    <w:rsid w:val="00CD32D7"/>
    <w:rsid w:val="00CD3B38"/>
    <w:rsid w:val="00CD4035"/>
    <w:rsid w:val="00CD41DD"/>
    <w:rsid w:val="00CD4728"/>
    <w:rsid w:val="00CD4857"/>
    <w:rsid w:val="00CD493E"/>
    <w:rsid w:val="00CD4AB6"/>
    <w:rsid w:val="00CD4B12"/>
    <w:rsid w:val="00CD4CAB"/>
    <w:rsid w:val="00CD4CEE"/>
    <w:rsid w:val="00CD4EE3"/>
    <w:rsid w:val="00CD5AE4"/>
    <w:rsid w:val="00CD6075"/>
    <w:rsid w:val="00CD6336"/>
    <w:rsid w:val="00CD637A"/>
    <w:rsid w:val="00CD6487"/>
    <w:rsid w:val="00CD6879"/>
    <w:rsid w:val="00CD6C4D"/>
    <w:rsid w:val="00CD7189"/>
    <w:rsid w:val="00CD7CA5"/>
    <w:rsid w:val="00CE0319"/>
    <w:rsid w:val="00CE059E"/>
    <w:rsid w:val="00CE06AB"/>
    <w:rsid w:val="00CE0A71"/>
    <w:rsid w:val="00CE164F"/>
    <w:rsid w:val="00CE1670"/>
    <w:rsid w:val="00CE1942"/>
    <w:rsid w:val="00CE1D96"/>
    <w:rsid w:val="00CE1EDA"/>
    <w:rsid w:val="00CE23E9"/>
    <w:rsid w:val="00CE2580"/>
    <w:rsid w:val="00CE2842"/>
    <w:rsid w:val="00CE2AC9"/>
    <w:rsid w:val="00CE2AEC"/>
    <w:rsid w:val="00CE2C7D"/>
    <w:rsid w:val="00CE3231"/>
    <w:rsid w:val="00CE3592"/>
    <w:rsid w:val="00CE3777"/>
    <w:rsid w:val="00CE3A46"/>
    <w:rsid w:val="00CE3AEC"/>
    <w:rsid w:val="00CE3CF1"/>
    <w:rsid w:val="00CE4559"/>
    <w:rsid w:val="00CE482D"/>
    <w:rsid w:val="00CE4C30"/>
    <w:rsid w:val="00CE50E6"/>
    <w:rsid w:val="00CE524C"/>
    <w:rsid w:val="00CE526D"/>
    <w:rsid w:val="00CE580C"/>
    <w:rsid w:val="00CE5AA1"/>
    <w:rsid w:val="00CE5E56"/>
    <w:rsid w:val="00CE60FE"/>
    <w:rsid w:val="00CE6278"/>
    <w:rsid w:val="00CE64F6"/>
    <w:rsid w:val="00CE673C"/>
    <w:rsid w:val="00CE6992"/>
    <w:rsid w:val="00CE6BD4"/>
    <w:rsid w:val="00CE6DD3"/>
    <w:rsid w:val="00CE74D5"/>
    <w:rsid w:val="00CE7B5E"/>
    <w:rsid w:val="00CF026A"/>
    <w:rsid w:val="00CF0608"/>
    <w:rsid w:val="00CF07A8"/>
    <w:rsid w:val="00CF0CED"/>
    <w:rsid w:val="00CF0F0B"/>
    <w:rsid w:val="00CF1399"/>
    <w:rsid w:val="00CF1BFF"/>
    <w:rsid w:val="00CF1F87"/>
    <w:rsid w:val="00CF21A9"/>
    <w:rsid w:val="00CF2947"/>
    <w:rsid w:val="00CF30F2"/>
    <w:rsid w:val="00CF3111"/>
    <w:rsid w:val="00CF35C3"/>
    <w:rsid w:val="00CF3BBA"/>
    <w:rsid w:val="00CF3D15"/>
    <w:rsid w:val="00CF458A"/>
    <w:rsid w:val="00CF47EB"/>
    <w:rsid w:val="00CF500F"/>
    <w:rsid w:val="00CF573B"/>
    <w:rsid w:val="00CF5931"/>
    <w:rsid w:val="00CF5E69"/>
    <w:rsid w:val="00CF6068"/>
    <w:rsid w:val="00CF6EA3"/>
    <w:rsid w:val="00CF72C7"/>
    <w:rsid w:val="00CF73E1"/>
    <w:rsid w:val="00CF790D"/>
    <w:rsid w:val="00CF7A93"/>
    <w:rsid w:val="00CF7CD5"/>
    <w:rsid w:val="00D0005F"/>
    <w:rsid w:val="00D0055E"/>
    <w:rsid w:val="00D0081E"/>
    <w:rsid w:val="00D00CC0"/>
    <w:rsid w:val="00D00DF4"/>
    <w:rsid w:val="00D0106C"/>
    <w:rsid w:val="00D01E54"/>
    <w:rsid w:val="00D0228A"/>
    <w:rsid w:val="00D02600"/>
    <w:rsid w:val="00D029C3"/>
    <w:rsid w:val="00D02AB9"/>
    <w:rsid w:val="00D02C4C"/>
    <w:rsid w:val="00D03133"/>
    <w:rsid w:val="00D031D2"/>
    <w:rsid w:val="00D03252"/>
    <w:rsid w:val="00D03307"/>
    <w:rsid w:val="00D03396"/>
    <w:rsid w:val="00D038D5"/>
    <w:rsid w:val="00D03C20"/>
    <w:rsid w:val="00D03C73"/>
    <w:rsid w:val="00D03E6B"/>
    <w:rsid w:val="00D04424"/>
    <w:rsid w:val="00D046EF"/>
    <w:rsid w:val="00D050A1"/>
    <w:rsid w:val="00D052E6"/>
    <w:rsid w:val="00D054A7"/>
    <w:rsid w:val="00D05572"/>
    <w:rsid w:val="00D05B22"/>
    <w:rsid w:val="00D05E1E"/>
    <w:rsid w:val="00D05F41"/>
    <w:rsid w:val="00D060C2"/>
    <w:rsid w:val="00D06383"/>
    <w:rsid w:val="00D06CD2"/>
    <w:rsid w:val="00D06D95"/>
    <w:rsid w:val="00D075D3"/>
    <w:rsid w:val="00D075E3"/>
    <w:rsid w:val="00D077BA"/>
    <w:rsid w:val="00D077D1"/>
    <w:rsid w:val="00D07DE2"/>
    <w:rsid w:val="00D10A4D"/>
    <w:rsid w:val="00D10C4C"/>
    <w:rsid w:val="00D10D6C"/>
    <w:rsid w:val="00D1131E"/>
    <w:rsid w:val="00D1167E"/>
    <w:rsid w:val="00D11D6D"/>
    <w:rsid w:val="00D11F37"/>
    <w:rsid w:val="00D12B3F"/>
    <w:rsid w:val="00D12EAB"/>
    <w:rsid w:val="00D130CF"/>
    <w:rsid w:val="00D136EF"/>
    <w:rsid w:val="00D13A50"/>
    <w:rsid w:val="00D141C2"/>
    <w:rsid w:val="00D1429F"/>
    <w:rsid w:val="00D14474"/>
    <w:rsid w:val="00D14698"/>
    <w:rsid w:val="00D14A52"/>
    <w:rsid w:val="00D14B97"/>
    <w:rsid w:val="00D14CF9"/>
    <w:rsid w:val="00D14D58"/>
    <w:rsid w:val="00D151E6"/>
    <w:rsid w:val="00D1586F"/>
    <w:rsid w:val="00D15986"/>
    <w:rsid w:val="00D15BEE"/>
    <w:rsid w:val="00D15D97"/>
    <w:rsid w:val="00D16195"/>
    <w:rsid w:val="00D16917"/>
    <w:rsid w:val="00D16D97"/>
    <w:rsid w:val="00D16E4E"/>
    <w:rsid w:val="00D16F5D"/>
    <w:rsid w:val="00D17516"/>
    <w:rsid w:val="00D17955"/>
    <w:rsid w:val="00D17D6F"/>
    <w:rsid w:val="00D20610"/>
    <w:rsid w:val="00D20B71"/>
    <w:rsid w:val="00D20D40"/>
    <w:rsid w:val="00D215FE"/>
    <w:rsid w:val="00D21A54"/>
    <w:rsid w:val="00D21D3A"/>
    <w:rsid w:val="00D21DDB"/>
    <w:rsid w:val="00D21F2D"/>
    <w:rsid w:val="00D22042"/>
    <w:rsid w:val="00D22217"/>
    <w:rsid w:val="00D22BB3"/>
    <w:rsid w:val="00D2300F"/>
    <w:rsid w:val="00D23EE4"/>
    <w:rsid w:val="00D2422A"/>
    <w:rsid w:val="00D2448C"/>
    <w:rsid w:val="00D2482A"/>
    <w:rsid w:val="00D2539B"/>
    <w:rsid w:val="00D2588D"/>
    <w:rsid w:val="00D25C1C"/>
    <w:rsid w:val="00D25C47"/>
    <w:rsid w:val="00D2607B"/>
    <w:rsid w:val="00D26770"/>
    <w:rsid w:val="00D26A77"/>
    <w:rsid w:val="00D26AA6"/>
    <w:rsid w:val="00D26CB1"/>
    <w:rsid w:val="00D27BA2"/>
    <w:rsid w:val="00D27CF9"/>
    <w:rsid w:val="00D27DD4"/>
    <w:rsid w:val="00D301DE"/>
    <w:rsid w:val="00D301F1"/>
    <w:rsid w:val="00D3027D"/>
    <w:rsid w:val="00D302F8"/>
    <w:rsid w:val="00D3035E"/>
    <w:rsid w:val="00D303FC"/>
    <w:rsid w:val="00D30898"/>
    <w:rsid w:val="00D30A18"/>
    <w:rsid w:val="00D30CF9"/>
    <w:rsid w:val="00D31336"/>
    <w:rsid w:val="00D3140E"/>
    <w:rsid w:val="00D3160E"/>
    <w:rsid w:val="00D318DB"/>
    <w:rsid w:val="00D3197B"/>
    <w:rsid w:val="00D3198D"/>
    <w:rsid w:val="00D31ADC"/>
    <w:rsid w:val="00D3219F"/>
    <w:rsid w:val="00D32277"/>
    <w:rsid w:val="00D3240D"/>
    <w:rsid w:val="00D32AAE"/>
    <w:rsid w:val="00D32FEC"/>
    <w:rsid w:val="00D339BC"/>
    <w:rsid w:val="00D33B09"/>
    <w:rsid w:val="00D34BEE"/>
    <w:rsid w:val="00D35114"/>
    <w:rsid w:val="00D35418"/>
    <w:rsid w:val="00D35CAA"/>
    <w:rsid w:val="00D35CCA"/>
    <w:rsid w:val="00D366C7"/>
    <w:rsid w:val="00D368E3"/>
    <w:rsid w:val="00D36AF4"/>
    <w:rsid w:val="00D36FAE"/>
    <w:rsid w:val="00D379EA"/>
    <w:rsid w:val="00D37BB1"/>
    <w:rsid w:val="00D37C28"/>
    <w:rsid w:val="00D40192"/>
    <w:rsid w:val="00D40E2C"/>
    <w:rsid w:val="00D415D1"/>
    <w:rsid w:val="00D41ECC"/>
    <w:rsid w:val="00D41F92"/>
    <w:rsid w:val="00D4201F"/>
    <w:rsid w:val="00D4225F"/>
    <w:rsid w:val="00D422B8"/>
    <w:rsid w:val="00D426A8"/>
    <w:rsid w:val="00D42AB8"/>
    <w:rsid w:val="00D4360A"/>
    <w:rsid w:val="00D43799"/>
    <w:rsid w:val="00D43B2A"/>
    <w:rsid w:val="00D43C3B"/>
    <w:rsid w:val="00D43C93"/>
    <w:rsid w:val="00D43EDC"/>
    <w:rsid w:val="00D43F43"/>
    <w:rsid w:val="00D44176"/>
    <w:rsid w:val="00D442E7"/>
    <w:rsid w:val="00D4435C"/>
    <w:rsid w:val="00D443E6"/>
    <w:rsid w:val="00D44552"/>
    <w:rsid w:val="00D4495C"/>
    <w:rsid w:val="00D44FD5"/>
    <w:rsid w:val="00D4500A"/>
    <w:rsid w:val="00D452C0"/>
    <w:rsid w:val="00D452E7"/>
    <w:rsid w:val="00D455FD"/>
    <w:rsid w:val="00D45637"/>
    <w:rsid w:val="00D4587D"/>
    <w:rsid w:val="00D4616F"/>
    <w:rsid w:val="00D46274"/>
    <w:rsid w:val="00D462C8"/>
    <w:rsid w:val="00D466AA"/>
    <w:rsid w:val="00D46734"/>
    <w:rsid w:val="00D46849"/>
    <w:rsid w:val="00D46ACD"/>
    <w:rsid w:val="00D46B27"/>
    <w:rsid w:val="00D46DA6"/>
    <w:rsid w:val="00D46E61"/>
    <w:rsid w:val="00D471DB"/>
    <w:rsid w:val="00D4728D"/>
    <w:rsid w:val="00D47510"/>
    <w:rsid w:val="00D47B22"/>
    <w:rsid w:val="00D47B31"/>
    <w:rsid w:val="00D47B66"/>
    <w:rsid w:val="00D5020E"/>
    <w:rsid w:val="00D5028E"/>
    <w:rsid w:val="00D51608"/>
    <w:rsid w:val="00D51ACB"/>
    <w:rsid w:val="00D524B4"/>
    <w:rsid w:val="00D52617"/>
    <w:rsid w:val="00D52B79"/>
    <w:rsid w:val="00D52E1F"/>
    <w:rsid w:val="00D52E80"/>
    <w:rsid w:val="00D52FA7"/>
    <w:rsid w:val="00D52FF3"/>
    <w:rsid w:val="00D53723"/>
    <w:rsid w:val="00D5407E"/>
    <w:rsid w:val="00D54150"/>
    <w:rsid w:val="00D54177"/>
    <w:rsid w:val="00D5424C"/>
    <w:rsid w:val="00D54475"/>
    <w:rsid w:val="00D54636"/>
    <w:rsid w:val="00D5463A"/>
    <w:rsid w:val="00D54841"/>
    <w:rsid w:val="00D54C33"/>
    <w:rsid w:val="00D55A78"/>
    <w:rsid w:val="00D55E81"/>
    <w:rsid w:val="00D56566"/>
    <w:rsid w:val="00D56B21"/>
    <w:rsid w:val="00D56BAD"/>
    <w:rsid w:val="00D56E8B"/>
    <w:rsid w:val="00D57083"/>
    <w:rsid w:val="00D579A2"/>
    <w:rsid w:val="00D57F19"/>
    <w:rsid w:val="00D603C7"/>
    <w:rsid w:val="00D6048F"/>
    <w:rsid w:val="00D60A8C"/>
    <w:rsid w:val="00D61604"/>
    <w:rsid w:val="00D61731"/>
    <w:rsid w:val="00D61D18"/>
    <w:rsid w:val="00D61DDF"/>
    <w:rsid w:val="00D6202F"/>
    <w:rsid w:val="00D620A4"/>
    <w:rsid w:val="00D62136"/>
    <w:rsid w:val="00D622EC"/>
    <w:rsid w:val="00D62BBE"/>
    <w:rsid w:val="00D62D0B"/>
    <w:rsid w:val="00D62ECF"/>
    <w:rsid w:val="00D633C1"/>
    <w:rsid w:val="00D6374B"/>
    <w:rsid w:val="00D63A73"/>
    <w:rsid w:val="00D63CDD"/>
    <w:rsid w:val="00D63E57"/>
    <w:rsid w:val="00D64A82"/>
    <w:rsid w:val="00D64E31"/>
    <w:rsid w:val="00D662B1"/>
    <w:rsid w:val="00D663BD"/>
    <w:rsid w:val="00D665B6"/>
    <w:rsid w:val="00D67E34"/>
    <w:rsid w:val="00D67F4B"/>
    <w:rsid w:val="00D70253"/>
    <w:rsid w:val="00D70D24"/>
    <w:rsid w:val="00D713EA"/>
    <w:rsid w:val="00D71FBA"/>
    <w:rsid w:val="00D723FB"/>
    <w:rsid w:val="00D72BF5"/>
    <w:rsid w:val="00D72ECF"/>
    <w:rsid w:val="00D73272"/>
    <w:rsid w:val="00D735CD"/>
    <w:rsid w:val="00D737F7"/>
    <w:rsid w:val="00D74191"/>
    <w:rsid w:val="00D74724"/>
    <w:rsid w:val="00D747D8"/>
    <w:rsid w:val="00D74818"/>
    <w:rsid w:val="00D74EBC"/>
    <w:rsid w:val="00D75561"/>
    <w:rsid w:val="00D75705"/>
    <w:rsid w:val="00D757BD"/>
    <w:rsid w:val="00D760FE"/>
    <w:rsid w:val="00D76137"/>
    <w:rsid w:val="00D763D0"/>
    <w:rsid w:val="00D76430"/>
    <w:rsid w:val="00D769CF"/>
    <w:rsid w:val="00D76B11"/>
    <w:rsid w:val="00D771A5"/>
    <w:rsid w:val="00D778DA"/>
    <w:rsid w:val="00D77C33"/>
    <w:rsid w:val="00D803EE"/>
    <w:rsid w:val="00D804BF"/>
    <w:rsid w:val="00D80B5E"/>
    <w:rsid w:val="00D813F2"/>
    <w:rsid w:val="00D81412"/>
    <w:rsid w:val="00D81951"/>
    <w:rsid w:val="00D81FBA"/>
    <w:rsid w:val="00D82320"/>
    <w:rsid w:val="00D8259F"/>
    <w:rsid w:val="00D82668"/>
    <w:rsid w:val="00D82A79"/>
    <w:rsid w:val="00D82E5A"/>
    <w:rsid w:val="00D83256"/>
    <w:rsid w:val="00D834F9"/>
    <w:rsid w:val="00D836EA"/>
    <w:rsid w:val="00D838DB"/>
    <w:rsid w:val="00D83902"/>
    <w:rsid w:val="00D83A76"/>
    <w:rsid w:val="00D83D85"/>
    <w:rsid w:val="00D842D8"/>
    <w:rsid w:val="00D84E74"/>
    <w:rsid w:val="00D8551E"/>
    <w:rsid w:val="00D8555C"/>
    <w:rsid w:val="00D85772"/>
    <w:rsid w:val="00D8588C"/>
    <w:rsid w:val="00D858A3"/>
    <w:rsid w:val="00D85B9C"/>
    <w:rsid w:val="00D85D22"/>
    <w:rsid w:val="00D85F05"/>
    <w:rsid w:val="00D865D6"/>
    <w:rsid w:val="00D86809"/>
    <w:rsid w:val="00D86A3F"/>
    <w:rsid w:val="00D86A7D"/>
    <w:rsid w:val="00D86F35"/>
    <w:rsid w:val="00D87719"/>
    <w:rsid w:val="00D87C92"/>
    <w:rsid w:val="00D90275"/>
    <w:rsid w:val="00D9038D"/>
    <w:rsid w:val="00D9061E"/>
    <w:rsid w:val="00D906FB"/>
    <w:rsid w:val="00D9099F"/>
    <w:rsid w:val="00D90ACA"/>
    <w:rsid w:val="00D90C34"/>
    <w:rsid w:val="00D90EE1"/>
    <w:rsid w:val="00D916B6"/>
    <w:rsid w:val="00D918AA"/>
    <w:rsid w:val="00D91C1E"/>
    <w:rsid w:val="00D923C9"/>
    <w:rsid w:val="00D92421"/>
    <w:rsid w:val="00D92E7F"/>
    <w:rsid w:val="00D932C6"/>
    <w:rsid w:val="00D936FD"/>
    <w:rsid w:val="00D937A0"/>
    <w:rsid w:val="00D939B8"/>
    <w:rsid w:val="00D939DA"/>
    <w:rsid w:val="00D93E06"/>
    <w:rsid w:val="00D93FB6"/>
    <w:rsid w:val="00D94822"/>
    <w:rsid w:val="00D94AE1"/>
    <w:rsid w:val="00D94B66"/>
    <w:rsid w:val="00D94D02"/>
    <w:rsid w:val="00D94DBA"/>
    <w:rsid w:val="00D956DA"/>
    <w:rsid w:val="00D963A8"/>
    <w:rsid w:val="00D96B3E"/>
    <w:rsid w:val="00D96E56"/>
    <w:rsid w:val="00D97B5E"/>
    <w:rsid w:val="00DA087D"/>
    <w:rsid w:val="00DA0F30"/>
    <w:rsid w:val="00DA1835"/>
    <w:rsid w:val="00DA1AFC"/>
    <w:rsid w:val="00DA1F20"/>
    <w:rsid w:val="00DA2663"/>
    <w:rsid w:val="00DA30FD"/>
    <w:rsid w:val="00DA33D0"/>
    <w:rsid w:val="00DA392C"/>
    <w:rsid w:val="00DA3C64"/>
    <w:rsid w:val="00DA3C71"/>
    <w:rsid w:val="00DA4219"/>
    <w:rsid w:val="00DA43A3"/>
    <w:rsid w:val="00DA44E0"/>
    <w:rsid w:val="00DA455C"/>
    <w:rsid w:val="00DA4B6B"/>
    <w:rsid w:val="00DA4C71"/>
    <w:rsid w:val="00DA50A2"/>
    <w:rsid w:val="00DA53F4"/>
    <w:rsid w:val="00DA58B5"/>
    <w:rsid w:val="00DA5A07"/>
    <w:rsid w:val="00DA5D4C"/>
    <w:rsid w:val="00DA6CE4"/>
    <w:rsid w:val="00DA6D83"/>
    <w:rsid w:val="00DA6E53"/>
    <w:rsid w:val="00DA6FFE"/>
    <w:rsid w:val="00DA707E"/>
    <w:rsid w:val="00DA7306"/>
    <w:rsid w:val="00DA74F7"/>
    <w:rsid w:val="00DA781B"/>
    <w:rsid w:val="00DA7A98"/>
    <w:rsid w:val="00DA7C49"/>
    <w:rsid w:val="00DA7E96"/>
    <w:rsid w:val="00DB0590"/>
    <w:rsid w:val="00DB061A"/>
    <w:rsid w:val="00DB083E"/>
    <w:rsid w:val="00DB1ED2"/>
    <w:rsid w:val="00DB2067"/>
    <w:rsid w:val="00DB245B"/>
    <w:rsid w:val="00DB248E"/>
    <w:rsid w:val="00DB2CBC"/>
    <w:rsid w:val="00DB30DB"/>
    <w:rsid w:val="00DB32BB"/>
    <w:rsid w:val="00DB35E4"/>
    <w:rsid w:val="00DB3C52"/>
    <w:rsid w:val="00DB3FF4"/>
    <w:rsid w:val="00DB425F"/>
    <w:rsid w:val="00DB49B9"/>
    <w:rsid w:val="00DB4C43"/>
    <w:rsid w:val="00DB4EE9"/>
    <w:rsid w:val="00DB51FF"/>
    <w:rsid w:val="00DB5B47"/>
    <w:rsid w:val="00DB6117"/>
    <w:rsid w:val="00DB6339"/>
    <w:rsid w:val="00DB6863"/>
    <w:rsid w:val="00DB69BD"/>
    <w:rsid w:val="00DB6C13"/>
    <w:rsid w:val="00DB6D63"/>
    <w:rsid w:val="00DB6DAF"/>
    <w:rsid w:val="00DB73A5"/>
    <w:rsid w:val="00DB74C5"/>
    <w:rsid w:val="00DB75E5"/>
    <w:rsid w:val="00DC03D4"/>
    <w:rsid w:val="00DC07C6"/>
    <w:rsid w:val="00DC08ED"/>
    <w:rsid w:val="00DC10AF"/>
    <w:rsid w:val="00DC18D1"/>
    <w:rsid w:val="00DC18E9"/>
    <w:rsid w:val="00DC1C3A"/>
    <w:rsid w:val="00DC2346"/>
    <w:rsid w:val="00DC26C1"/>
    <w:rsid w:val="00DC2974"/>
    <w:rsid w:val="00DC2D38"/>
    <w:rsid w:val="00DC2F8C"/>
    <w:rsid w:val="00DC397F"/>
    <w:rsid w:val="00DC3991"/>
    <w:rsid w:val="00DC3EB6"/>
    <w:rsid w:val="00DC4144"/>
    <w:rsid w:val="00DC4E3C"/>
    <w:rsid w:val="00DC548C"/>
    <w:rsid w:val="00DC60A4"/>
    <w:rsid w:val="00DC6131"/>
    <w:rsid w:val="00DC638E"/>
    <w:rsid w:val="00DC67B0"/>
    <w:rsid w:val="00DC6F6F"/>
    <w:rsid w:val="00DC7655"/>
    <w:rsid w:val="00DC7918"/>
    <w:rsid w:val="00DC7CC7"/>
    <w:rsid w:val="00DC7E38"/>
    <w:rsid w:val="00DC7FD8"/>
    <w:rsid w:val="00DC7FFD"/>
    <w:rsid w:val="00DD02A1"/>
    <w:rsid w:val="00DD0376"/>
    <w:rsid w:val="00DD0A73"/>
    <w:rsid w:val="00DD0F42"/>
    <w:rsid w:val="00DD10B5"/>
    <w:rsid w:val="00DD117A"/>
    <w:rsid w:val="00DD121C"/>
    <w:rsid w:val="00DD1817"/>
    <w:rsid w:val="00DD1AA0"/>
    <w:rsid w:val="00DD1CA9"/>
    <w:rsid w:val="00DD1FC3"/>
    <w:rsid w:val="00DD210A"/>
    <w:rsid w:val="00DD217F"/>
    <w:rsid w:val="00DD21F1"/>
    <w:rsid w:val="00DD248A"/>
    <w:rsid w:val="00DD2699"/>
    <w:rsid w:val="00DD29B2"/>
    <w:rsid w:val="00DD2B98"/>
    <w:rsid w:val="00DD2CDA"/>
    <w:rsid w:val="00DD317D"/>
    <w:rsid w:val="00DD37E4"/>
    <w:rsid w:val="00DD3926"/>
    <w:rsid w:val="00DD3A27"/>
    <w:rsid w:val="00DD3C0D"/>
    <w:rsid w:val="00DD3DFD"/>
    <w:rsid w:val="00DD3EF4"/>
    <w:rsid w:val="00DD4A44"/>
    <w:rsid w:val="00DD4F39"/>
    <w:rsid w:val="00DD5253"/>
    <w:rsid w:val="00DD52E2"/>
    <w:rsid w:val="00DD542A"/>
    <w:rsid w:val="00DD55C5"/>
    <w:rsid w:val="00DD55E7"/>
    <w:rsid w:val="00DD5D88"/>
    <w:rsid w:val="00DD5E34"/>
    <w:rsid w:val="00DD6439"/>
    <w:rsid w:val="00DD704F"/>
    <w:rsid w:val="00DD7C63"/>
    <w:rsid w:val="00DE019E"/>
    <w:rsid w:val="00DE02BD"/>
    <w:rsid w:val="00DE0335"/>
    <w:rsid w:val="00DE09CE"/>
    <w:rsid w:val="00DE0F60"/>
    <w:rsid w:val="00DE1864"/>
    <w:rsid w:val="00DE20B6"/>
    <w:rsid w:val="00DE2496"/>
    <w:rsid w:val="00DE282C"/>
    <w:rsid w:val="00DE2935"/>
    <w:rsid w:val="00DE2D17"/>
    <w:rsid w:val="00DE3740"/>
    <w:rsid w:val="00DE3E14"/>
    <w:rsid w:val="00DE4AC3"/>
    <w:rsid w:val="00DE52D6"/>
    <w:rsid w:val="00DE59A5"/>
    <w:rsid w:val="00DE5A2F"/>
    <w:rsid w:val="00DE5F67"/>
    <w:rsid w:val="00DE6E87"/>
    <w:rsid w:val="00DE7008"/>
    <w:rsid w:val="00DE761F"/>
    <w:rsid w:val="00DE78DC"/>
    <w:rsid w:val="00DE7BA8"/>
    <w:rsid w:val="00DE7D44"/>
    <w:rsid w:val="00DE7DD5"/>
    <w:rsid w:val="00DF02AE"/>
    <w:rsid w:val="00DF05E3"/>
    <w:rsid w:val="00DF094B"/>
    <w:rsid w:val="00DF0A72"/>
    <w:rsid w:val="00DF10BE"/>
    <w:rsid w:val="00DF17AB"/>
    <w:rsid w:val="00DF17C4"/>
    <w:rsid w:val="00DF1BD0"/>
    <w:rsid w:val="00DF1C2A"/>
    <w:rsid w:val="00DF216C"/>
    <w:rsid w:val="00DF21C5"/>
    <w:rsid w:val="00DF224B"/>
    <w:rsid w:val="00DF2580"/>
    <w:rsid w:val="00DF2655"/>
    <w:rsid w:val="00DF28B6"/>
    <w:rsid w:val="00DF2E7F"/>
    <w:rsid w:val="00DF3056"/>
    <w:rsid w:val="00DF3168"/>
    <w:rsid w:val="00DF3A8A"/>
    <w:rsid w:val="00DF3FE5"/>
    <w:rsid w:val="00DF48F4"/>
    <w:rsid w:val="00DF55C1"/>
    <w:rsid w:val="00DF5894"/>
    <w:rsid w:val="00DF5A1A"/>
    <w:rsid w:val="00DF5D79"/>
    <w:rsid w:val="00DF5E62"/>
    <w:rsid w:val="00DF5F21"/>
    <w:rsid w:val="00DF60F1"/>
    <w:rsid w:val="00DF69A5"/>
    <w:rsid w:val="00DF69B4"/>
    <w:rsid w:val="00DF6A3C"/>
    <w:rsid w:val="00DF6B5A"/>
    <w:rsid w:val="00DF6C15"/>
    <w:rsid w:val="00DF72AB"/>
    <w:rsid w:val="00DF75FC"/>
    <w:rsid w:val="00DF7625"/>
    <w:rsid w:val="00DF786A"/>
    <w:rsid w:val="00DF78EC"/>
    <w:rsid w:val="00DF7B59"/>
    <w:rsid w:val="00DF7B7F"/>
    <w:rsid w:val="00DF7CD4"/>
    <w:rsid w:val="00E002E2"/>
    <w:rsid w:val="00E00BA7"/>
    <w:rsid w:val="00E011D0"/>
    <w:rsid w:val="00E0132C"/>
    <w:rsid w:val="00E01E8E"/>
    <w:rsid w:val="00E02128"/>
    <w:rsid w:val="00E02631"/>
    <w:rsid w:val="00E02963"/>
    <w:rsid w:val="00E02D0A"/>
    <w:rsid w:val="00E02FD3"/>
    <w:rsid w:val="00E030D5"/>
    <w:rsid w:val="00E03168"/>
    <w:rsid w:val="00E032EE"/>
    <w:rsid w:val="00E0352C"/>
    <w:rsid w:val="00E035F2"/>
    <w:rsid w:val="00E03697"/>
    <w:rsid w:val="00E03D7F"/>
    <w:rsid w:val="00E03F23"/>
    <w:rsid w:val="00E04400"/>
    <w:rsid w:val="00E04449"/>
    <w:rsid w:val="00E0498C"/>
    <w:rsid w:val="00E05761"/>
    <w:rsid w:val="00E05A68"/>
    <w:rsid w:val="00E06266"/>
    <w:rsid w:val="00E06331"/>
    <w:rsid w:val="00E06EDC"/>
    <w:rsid w:val="00E06F23"/>
    <w:rsid w:val="00E07463"/>
    <w:rsid w:val="00E0762C"/>
    <w:rsid w:val="00E07BC9"/>
    <w:rsid w:val="00E10139"/>
    <w:rsid w:val="00E105CE"/>
    <w:rsid w:val="00E1078F"/>
    <w:rsid w:val="00E10C26"/>
    <w:rsid w:val="00E11204"/>
    <w:rsid w:val="00E114AC"/>
    <w:rsid w:val="00E11572"/>
    <w:rsid w:val="00E11721"/>
    <w:rsid w:val="00E121AC"/>
    <w:rsid w:val="00E12681"/>
    <w:rsid w:val="00E126A8"/>
    <w:rsid w:val="00E12705"/>
    <w:rsid w:val="00E12BDC"/>
    <w:rsid w:val="00E12D9A"/>
    <w:rsid w:val="00E12E9E"/>
    <w:rsid w:val="00E12FC4"/>
    <w:rsid w:val="00E131CF"/>
    <w:rsid w:val="00E140BB"/>
    <w:rsid w:val="00E14FF9"/>
    <w:rsid w:val="00E15012"/>
    <w:rsid w:val="00E1521A"/>
    <w:rsid w:val="00E15438"/>
    <w:rsid w:val="00E15932"/>
    <w:rsid w:val="00E15933"/>
    <w:rsid w:val="00E15B7A"/>
    <w:rsid w:val="00E15F1C"/>
    <w:rsid w:val="00E164D4"/>
    <w:rsid w:val="00E16805"/>
    <w:rsid w:val="00E16952"/>
    <w:rsid w:val="00E16FDA"/>
    <w:rsid w:val="00E174AF"/>
    <w:rsid w:val="00E17749"/>
    <w:rsid w:val="00E17FC5"/>
    <w:rsid w:val="00E200A6"/>
    <w:rsid w:val="00E2046D"/>
    <w:rsid w:val="00E20621"/>
    <w:rsid w:val="00E206AC"/>
    <w:rsid w:val="00E207F8"/>
    <w:rsid w:val="00E2087E"/>
    <w:rsid w:val="00E20AEB"/>
    <w:rsid w:val="00E20BD9"/>
    <w:rsid w:val="00E20D84"/>
    <w:rsid w:val="00E20E16"/>
    <w:rsid w:val="00E20E9B"/>
    <w:rsid w:val="00E2141C"/>
    <w:rsid w:val="00E21908"/>
    <w:rsid w:val="00E21FAA"/>
    <w:rsid w:val="00E22395"/>
    <w:rsid w:val="00E227CB"/>
    <w:rsid w:val="00E22C5C"/>
    <w:rsid w:val="00E2320B"/>
    <w:rsid w:val="00E2347E"/>
    <w:rsid w:val="00E2375E"/>
    <w:rsid w:val="00E237D4"/>
    <w:rsid w:val="00E242EB"/>
    <w:rsid w:val="00E24377"/>
    <w:rsid w:val="00E24BD5"/>
    <w:rsid w:val="00E24C5E"/>
    <w:rsid w:val="00E24CE4"/>
    <w:rsid w:val="00E24DF2"/>
    <w:rsid w:val="00E24F65"/>
    <w:rsid w:val="00E2553E"/>
    <w:rsid w:val="00E25851"/>
    <w:rsid w:val="00E25C64"/>
    <w:rsid w:val="00E26339"/>
    <w:rsid w:val="00E263BA"/>
    <w:rsid w:val="00E26982"/>
    <w:rsid w:val="00E26B03"/>
    <w:rsid w:val="00E26ED1"/>
    <w:rsid w:val="00E26F6C"/>
    <w:rsid w:val="00E26FCA"/>
    <w:rsid w:val="00E27292"/>
    <w:rsid w:val="00E275B6"/>
    <w:rsid w:val="00E27CB7"/>
    <w:rsid w:val="00E27E41"/>
    <w:rsid w:val="00E309E8"/>
    <w:rsid w:val="00E30ED7"/>
    <w:rsid w:val="00E30FA3"/>
    <w:rsid w:val="00E30FE7"/>
    <w:rsid w:val="00E31020"/>
    <w:rsid w:val="00E310CE"/>
    <w:rsid w:val="00E31131"/>
    <w:rsid w:val="00E31AD7"/>
    <w:rsid w:val="00E31D3F"/>
    <w:rsid w:val="00E32288"/>
    <w:rsid w:val="00E322DA"/>
    <w:rsid w:val="00E32326"/>
    <w:rsid w:val="00E32332"/>
    <w:rsid w:val="00E32BDF"/>
    <w:rsid w:val="00E32BFA"/>
    <w:rsid w:val="00E33109"/>
    <w:rsid w:val="00E331F1"/>
    <w:rsid w:val="00E336CB"/>
    <w:rsid w:val="00E33E27"/>
    <w:rsid w:val="00E34323"/>
    <w:rsid w:val="00E3444B"/>
    <w:rsid w:val="00E349A3"/>
    <w:rsid w:val="00E34D1C"/>
    <w:rsid w:val="00E34E78"/>
    <w:rsid w:val="00E351AC"/>
    <w:rsid w:val="00E35450"/>
    <w:rsid w:val="00E3550C"/>
    <w:rsid w:val="00E3559E"/>
    <w:rsid w:val="00E35F76"/>
    <w:rsid w:val="00E363E8"/>
    <w:rsid w:val="00E3652F"/>
    <w:rsid w:val="00E36E73"/>
    <w:rsid w:val="00E372DD"/>
    <w:rsid w:val="00E37404"/>
    <w:rsid w:val="00E37CA0"/>
    <w:rsid w:val="00E37FD9"/>
    <w:rsid w:val="00E40FC6"/>
    <w:rsid w:val="00E41071"/>
    <w:rsid w:val="00E41165"/>
    <w:rsid w:val="00E417FD"/>
    <w:rsid w:val="00E419ED"/>
    <w:rsid w:val="00E41B3F"/>
    <w:rsid w:val="00E41C67"/>
    <w:rsid w:val="00E41D8B"/>
    <w:rsid w:val="00E42AD3"/>
    <w:rsid w:val="00E43314"/>
    <w:rsid w:val="00E4331E"/>
    <w:rsid w:val="00E4376A"/>
    <w:rsid w:val="00E43820"/>
    <w:rsid w:val="00E43FC6"/>
    <w:rsid w:val="00E440FB"/>
    <w:rsid w:val="00E4469E"/>
    <w:rsid w:val="00E4485F"/>
    <w:rsid w:val="00E44A4E"/>
    <w:rsid w:val="00E44F35"/>
    <w:rsid w:val="00E4503D"/>
    <w:rsid w:val="00E451C1"/>
    <w:rsid w:val="00E45332"/>
    <w:rsid w:val="00E45557"/>
    <w:rsid w:val="00E45988"/>
    <w:rsid w:val="00E45A24"/>
    <w:rsid w:val="00E46063"/>
    <w:rsid w:val="00E460D3"/>
    <w:rsid w:val="00E46A67"/>
    <w:rsid w:val="00E46C65"/>
    <w:rsid w:val="00E47006"/>
    <w:rsid w:val="00E4731B"/>
    <w:rsid w:val="00E47D85"/>
    <w:rsid w:val="00E502D2"/>
    <w:rsid w:val="00E50725"/>
    <w:rsid w:val="00E50E61"/>
    <w:rsid w:val="00E514DE"/>
    <w:rsid w:val="00E51C1F"/>
    <w:rsid w:val="00E51E70"/>
    <w:rsid w:val="00E520B3"/>
    <w:rsid w:val="00E52130"/>
    <w:rsid w:val="00E53F11"/>
    <w:rsid w:val="00E53F1B"/>
    <w:rsid w:val="00E53F71"/>
    <w:rsid w:val="00E5401C"/>
    <w:rsid w:val="00E547D4"/>
    <w:rsid w:val="00E54914"/>
    <w:rsid w:val="00E54EAC"/>
    <w:rsid w:val="00E54EC3"/>
    <w:rsid w:val="00E55220"/>
    <w:rsid w:val="00E554C5"/>
    <w:rsid w:val="00E5570D"/>
    <w:rsid w:val="00E55863"/>
    <w:rsid w:val="00E561F7"/>
    <w:rsid w:val="00E56886"/>
    <w:rsid w:val="00E56DC1"/>
    <w:rsid w:val="00E574A4"/>
    <w:rsid w:val="00E574A9"/>
    <w:rsid w:val="00E57B26"/>
    <w:rsid w:val="00E57E59"/>
    <w:rsid w:val="00E602EA"/>
    <w:rsid w:val="00E60C27"/>
    <w:rsid w:val="00E60D00"/>
    <w:rsid w:val="00E60E9D"/>
    <w:rsid w:val="00E611C7"/>
    <w:rsid w:val="00E616D7"/>
    <w:rsid w:val="00E61E64"/>
    <w:rsid w:val="00E62708"/>
    <w:rsid w:val="00E62890"/>
    <w:rsid w:val="00E62B15"/>
    <w:rsid w:val="00E62CF0"/>
    <w:rsid w:val="00E62DC1"/>
    <w:rsid w:val="00E62E0E"/>
    <w:rsid w:val="00E63037"/>
    <w:rsid w:val="00E637A7"/>
    <w:rsid w:val="00E63A96"/>
    <w:rsid w:val="00E63E40"/>
    <w:rsid w:val="00E63E7F"/>
    <w:rsid w:val="00E641FB"/>
    <w:rsid w:val="00E6480F"/>
    <w:rsid w:val="00E64931"/>
    <w:rsid w:val="00E64977"/>
    <w:rsid w:val="00E64C55"/>
    <w:rsid w:val="00E64F77"/>
    <w:rsid w:val="00E652E3"/>
    <w:rsid w:val="00E6538E"/>
    <w:rsid w:val="00E6550D"/>
    <w:rsid w:val="00E65A78"/>
    <w:rsid w:val="00E65CE0"/>
    <w:rsid w:val="00E660E8"/>
    <w:rsid w:val="00E66494"/>
    <w:rsid w:val="00E66584"/>
    <w:rsid w:val="00E668A0"/>
    <w:rsid w:val="00E66D5B"/>
    <w:rsid w:val="00E67218"/>
    <w:rsid w:val="00E67327"/>
    <w:rsid w:val="00E67360"/>
    <w:rsid w:val="00E673C3"/>
    <w:rsid w:val="00E7010B"/>
    <w:rsid w:val="00E7028B"/>
    <w:rsid w:val="00E70682"/>
    <w:rsid w:val="00E70A93"/>
    <w:rsid w:val="00E71201"/>
    <w:rsid w:val="00E71F9F"/>
    <w:rsid w:val="00E72144"/>
    <w:rsid w:val="00E7227D"/>
    <w:rsid w:val="00E723D5"/>
    <w:rsid w:val="00E72887"/>
    <w:rsid w:val="00E72A04"/>
    <w:rsid w:val="00E73450"/>
    <w:rsid w:val="00E73812"/>
    <w:rsid w:val="00E7409C"/>
    <w:rsid w:val="00E7443F"/>
    <w:rsid w:val="00E74A4F"/>
    <w:rsid w:val="00E74D4D"/>
    <w:rsid w:val="00E7508D"/>
    <w:rsid w:val="00E750D0"/>
    <w:rsid w:val="00E75C68"/>
    <w:rsid w:val="00E75D2E"/>
    <w:rsid w:val="00E76432"/>
    <w:rsid w:val="00E76603"/>
    <w:rsid w:val="00E767F8"/>
    <w:rsid w:val="00E76952"/>
    <w:rsid w:val="00E76B54"/>
    <w:rsid w:val="00E76E2F"/>
    <w:rsid w:val="00E771FE"/>
    <w:rsid w:val="00E77273"/>
    <w:rsid w:val="00E779C8"/>
    <w:rsid w:val="00E77CCA"/>
    <w:rsid w:val="00E77F04"/>
    <w:rsid w:val="00E8016F"/>
    <w:rsid w:val="00E8050B"/>
    <w:rsid w:val="00E81170"/>
    <w:rsid w:val="00E81192"/>
    <w:rsid w:val="00E8153F"/>
    <w:rsid w:val="00E81941"/>
    <w:rsid w:val="00E81F04"/>
    <w:rsid w:val="00E8216B"/>
    <w:rsid w:val="00E82481"/>
    <w:rsid w:val="00E82768"/>
    <w:rsid w:val="00E82A8C"/>
    <w:rsid w:val="00E82B25"/>
    <w:rsid w:val="00E82DD7"/>
    <w:rsid w:val="00E832BF"/>
    <w:rsid w:val="00E83407"/>
    <w:rsid w:val="00E838C9"/>
    <w:rsid w:val="00E83AA0"/>
    <w:rsid w:val="00E83AE9"/>
    <w:rsid w:val="00E83B81"/>
    <w:rsid w:val="00E840C7"/>
    <w:rsid w:val="00E8465F"/>
    <w:rsid w:val="00E85017"/>
    <w:rsid w:val="00E8583B"/>
    <w:rsid w:val="00E85ADD"/>
    <w:rsid w:val="00E85C25"/>
    <w:rsid w:val="00E85E49"/>
    <w:rsid w:val="00E863D1"/>
    <w:rsid w:val="00E8696C"/>
    <w:rsid w:val="00E86D1D"/>
    <w:rsid w:val="00E86DAF"/>
    <w:rsid w:val="00E86F09"/>
    <w:rsid w:val="00E877A6"/>
    <w:rsid w:val="00E87F2A"/>
    <w:rsid w:val="00E9011B"/>
    <w:rsid w:val="00E91004"/>
    <w:rsid w:val="00E910EE"/>
    <w:rsid w:val="00E910EF"/>
    <w:rsid w:val="00E9119B"/>
    <w:rsid w:val="00E9132A"/>
    <w:rsid w:val="00E913A6"/>
    <w:rsid w:val="00E91833"/>
    <w:rsid w:val="00E918A6"/>
    <w:rsid w:val="00E92234"/>
    <w:rsid w:val="00E9244A"/>
    <w:rsid w:val="00E92459"/>
    <w:rsid w:val="00E92621"/>
    <w:rsid w:val="00E92AB6"/>
    <w:rsid w:val="00E92AF7"/>
    <w:rsid w:val="00E92CA9"/>
    <w:rsid w:val="00E93512"/>
    <w:rsid w:val="00E93598"/>
    <w:rsid w:val="00E93F20"/>
    <w:rsid w:val="00E9416F"/>
    <w:rsid w:val="00E9444F"/>
    <w:rsid w:val="00E948B9"/>
    <w:rsid w:val="00E956DB"/>
    <w:rsid w:val="00E95C73"/>
    <w:rsid w:val="00E95D72"/>
    <w:rsid w:val="00E95F78"/>
    <w:rsid w:val="00E971E3"/>
    <w:rsid w:val="00E9785D"/>
    <w:rsid w:val="00E97AE9"/>
    <w:rsid w:val="00E97D27"/>
    <w:rsid w:val="00E97E60"/>
    <w:rsid w:val="00E97E9E"/>
    <w:rsid w:val="00EA066B"/>
    <w:rsid w:val="00EA094A"/>
    <w:rsid w:val="00EA0C0D"/>
    <w:rsid w:val="00EA0D77"/>
    <w:rsid w:val="00EA0EBD"/>
    <w:rsid w:val="00EA0F7E"/>
    <w:rsid w:val="00EA1815"/>
    <w:rsid w:val="00EA1C09"/>
    <w:rsid w:val="00EA1FEC"/>
    <w:rsid w:val="00EA20FF"/>
    <w:rsid w:val="00EA25D6"/>
    <w:rsid w:val="00EA2AD0"/>
    <w:rsid w:val="00EA2C10"/>
    <w:rsid w:val="00EA2DE7"/>
    <w:rsid w:val="00EA351D"/>
    <w:rsid w:val="00EA3566"/>
    <w:rsid w:val="00EA35A1"/>
    <w:rsid w:val="00EA3658"/>
    <w:rsid w:val="00EA38D8"/>
    <w:rsid w:val="00EA391A"/>
    <w:rsid w:val="00EA3C89"/>
    <w:rsid w:val="00EA40BD"/>
    <w:rsid w:val="00EA41AF"/>
    <w:rsid w:val="00EA447C"/>
    <w:rsid w:val="00EA45A7"/>
    <w:rsid w:val="00EA4C9C"/>
    <w:rsid w:val="00EA503C"/>
    <w:rsid w:val="00EA5E59"/>
    <w:rsid w:val="00EA625D"/>
    <w:rsid w:val="00EA62EE"/>
    <w:rsid w:val="00EA6A2B"/>
    <w:rsid w:val="00EA6A73"/>
    <w:rsid w:val="00EA6BAB"/>
    <w:rsid w:val="00EA6C99"/>
    <w:rsid w:val="00EA6DBA"/>
    <w:rsid w:val="00EA7B30"/>
    <w:rsid w:val="00EA7C44"/>
    <w:rsid w:val="00EA7E65"/>
    <w:rsid w:val="00EA7FC6"/>
    <w:rsid w:val="00EB02C6"/>
    <w:rsid w:val="00EB0527"/>
    <w:rsid w:val="00EB067E"/>
    <w:rsid w:val="00EB07CF"/>
    <w:rsid w:val="00EB0BEC"/>
    <w:rsid w:val="00EB0FC8"/>
    <w:rsid w:val="00EB128A"/>
    <w:rsid w:val="00EB1731"/>
    <w:rsid w:val="00EB1BFD"/>
    <w:rsid w:val="00EB2016"/>
    <w:rsid w:val="00EB26A1"/>
    <w:rsid w:val="00EB27A5"/>
    <w:rsid w:val="00EB2B6E"/>
    <w:rsid w:val="00EB2EC7"/>
    <w:rsid w:val="00EB322E"/>
    <w:rsid w:val="00EB3A0E"/>
    <w:rsid w:val="00EB3C33"/>
    <w:rsid w:val="00EB3F59"/>
    <w:rsid w:val="00EB459D"/>
    <w:rsid w:val="00EB4AC7"/>
    <w:rsid w:val="00EB506D"/>
    <w:rsid w:val="00EB584D"/>
    <w:rsid w:val="00EB5BCE"/>
    <w:rsid w:val="00EB5D99"/>
    <w:rsid w:val="00EB60F7"/>
    <w:rsid w:val="00EB6146"/>
    <w:rsid w:val="00EB617D"/>
    <w:rsid w:val="00EB6246"/>
    <w:rsid w:val="00EB62B1"/>
    <w:rsid w:val="00EB6AB8"/>
    <w:rsid w:val="00EB6B30"/>
    <w:rsid w:val="00EB6B50"/>
    <w:rsid w:val="00EB6E0B"/>
    <w:rsid w:val="00EB709F"/>
    <w:rsid w:val="00EB7352"/>
    <w:rsid w:val="00EB770E"/>
    <w:rsid w:val="00EB7B8A"/>
    <w:rsid w:val="00EC052A"/>
    <w:rsid w:val="00EC05DB"/>
    <w:rsid w:val="00EC06D4"/>
    <w:rsid w:val="00EC0983"/>
    <w:rsid w:val="00EC0BB1"/>
    <w:rsid w:val="00EC0C85"/>
    <w:rsid w:val="00EC169C"/>
    <w:rsid w:val="00EC1B67"/>
    <w:rsid w:val="00EC202C"/>
    <w:rsid w:val="00EC2277"/>
    <w:rsid w:val="00EC243D"/>
    <w:rsid w:val="00EC24B9"/>
    <w:rsid w:val="00EC26F8"/>
    <w:rsid w:val="00EC29D9"/>
    <w:rsid w:val="00EC2E3F"/>
    <w:rsid w:val="00EC304C"/>
    <w:rsid w:val="00EC33B1"/>
    <w:rsid w:val="00EC34A2"/>
    <w:rsid w:val="00EC35E2"/>
    <w:rsid w:val="00EC467C"/>
    <w:rsid w:val="00EC517C"/>
    <w:rsid w:val="00EC53D8"/>
    <w:rsid w:val="00EC5B3C"/>
    <w:rsid w:val="00EC5DB2"/>
    <w:rsid w:val="00EC5F9C"/>
    <w:rsid w:val="00EC631C"/>
    <w:rsid w:val="00EC64B6"/>
    <w:rsid w:val="00EC6D49"/>
    <w:rsid w:val="00EC700A"/>
    <w:rsid w:val="00EC7884"/>
    <w:rsid w:val="00EC7C2C"/>
    <w:rsid w:val="00ED0080"/>
    <w:rsid w:val="00ED0B43"/>
    <w:rsid w:val="00ED1245"/>
    <w:rsid w:val="00ED163D"/>
    <w:rsid w:val="00ED197D"/>
    <w:rsid w:val="00ED1D27"/>
    <w:rsid w:val="00ED1F53"/>
    <w:rsid w:val="00ED257F"/>
    <w:rsid w:val="00ED26AE"/>
    <w:rsid w:val="00ED28BF"/>
    <w:rsid w:val="00ED3356"/>
    <w:rsid w:val="00ED35E8"/>
    <w:rsid w:val="00ED37F7"/>
    <w:rsid w:val="00ED3883"/>
    <w:rsid w:val="00ED38F0"/>
    <w:rsid w:val="00ED3C5A"/>
    <w:rsid w:val="00ED3DF8"/>
    <w:rsid w:val="00ED4186"/>
    <w:rsid w:val="00ED438A"/>
    <w:rsid w:val="00ED455F"/>
    <w:rsid w:val="00ED4A30"/>
    <w:rsid w:val="00ED5F90"/>
    <w:rsid w:val="00ED6733"/>
    <w:rsid w:val="00ED67A1"/>
    <w:rsid w:val="00ED6A28"/>
    <w:rsid w:val="00ED6CF4"/>
    <w:rsid w:val="00ED6D76"/>
    <w:rsid w:val="00ED749B"/>
    <w:rsid w:val="00ED768C"/>
    <w:rsid w:val="00ED7861"/>
    <w:rsid w:val="00ED79B7"/>
    <w:rsid w:val="00ED7DC9"/>
    <w:rsid w:val="00EE01D5"/>
    <w:rsid w:val="00EE032E"/>
    <w:rsid w:val="00EE03C6"/>
    <w:rsid w:val="00EE049B"/>
    <w:rsid w:val="00EE05A9"/>
    <w:rsid w:val="00EE066A"/>
    <w:rsid w:val="00EE0D0B"/>
    <w:rsid w:val="00EE12CF"/>
    <w:rsid w:val="00EE1333"/>
    <w:rsid w:val="00EE138B"/>
    <w:rsid w:val="00EE1703"/>
    <w:rsid w:val="00EE1D1F"/>
    <w:rsid w:val="00EE1DAE"/>
    <w:rsid w:val="00EE26BF"/>
    <w:rsid w:val="00EE2C60"/>
    <w:rsid w:val="00EE3013"/>
    <w:rsid w:val="00EE3B00"/>
    <w:rsid w:val="00EE3C23"/>
    <w:rsid w:val="00EE3CF9"/>
    <w:rsid w:val="00EE4B9C"/>
    <w:rsid w:val="00EE50CA"/>
    <w:rsid w:val="00EE5584"/>
    <w:rsid w:val="00EE628A"/>
    <w:rsid w:val="00EE63EF"/>
    <w:rsid w:val="00EE63FA"/>
    <w:rsid w:val="00EE67C3"/>
    <w:rsid w:val="00EE6A39"/>
    <w:rsid w:val="00EE7C22"/>
    <w:rsid w:val="00EF01EC"/>
    <w:rsid w:val="00EF0898"/>
    <w:rsid w:val="00EF0C4D"/>
    <w:rsid w:val="00EF0FC5"/>
    <w:rsid w:val="00EF1078"/>
    <w:rsid w:val="00EF1101"/>
    <w:rsid w:val="00EF1661"/>
    <w:rsid w:val="00EF176A"/>
    <w:rsid w:val="00EF1950"/>
    <w:rsid w:val="00EF1E17"/>
    <w:rsid w:val="00EF2613"/>
    <w:rsid w:val="00EF2858"/>
    <w:rsid w:val="00EF28A1"/>
    <w:rsid w:val="00EF28EB"/>
    <w:rsid w:val="00EF2C06"/>
    <w:rsid w:val="00EF2EB1"/>
    <w:rsid w:val="00EF2FBB"/>
    <w:rsid w:val="00EF31B3"/>
    <w:rsid w:val="00EF389C"/>
    <w:rsid w:val="00EF38C6"/>
    <w:rsid w:val="00EF3936"/>
    <w:rsid w:val="00EF398A"/>
    <w:rsid w:val="00EF3C6C"/>
    <w:rsid w:val="00EF3D30"/>
    <w:rsid w:val="00EF3F3D"/>
    <w:rsid w:val="00EF430F"/>
    <w:rsid w:val="00EF4359"/>
    <w:rsid w:val="00EF4377"/>
    <w:rsid w:val="00EF4D87"/>
    <w:rsid w:val="00EF4F1C"/>
    <w:rsid w:val="00EF541E"/>
    <w:rsid w:val="00EF552A"/>
    <w:rsid w:val="00EF557A"/>
    <w:rsid w:val="00EF5E98"/>
    <w:rsid w:val="00EF6243"/>
    <w:rsid w:val="00EF668F"/>
    <w:rsid w:val="00EF6778"/>
    <w:rsid w:val="00EF6AAD"/>
    <w:rsid w:val="00EF7136"/>
    <w:rsid w:val="00EF776D"/>
    <w:rsid w:val="00EF7DB7"/>
    <w:rsid w:val="00F00DA8"/>
    <w:rsid w:val="00F0110A"/>
    <w:rsid w:val="00F01F0D"/>
    <w:rsid w:val="00F02460"/>
    <w:rsid w:val="00F02C37"/>
    <w:rsid w:val="00F02F15"/>
    <w:rsid w:val="00F03085"/>
    <w:rsid w:val="00F0322F"/>
    <w:rsid w:val="00F0339A"/>
    <w:rsid w:val="00F038F0"/>
    <w:rsid w:val="00F04080"/>
    <w:rsid w:val="00F0462B"/>
    <w:rsid w:val="00F0462F"/>
    <w:rsid w:val="00F0484B"/>
    <w:rsid w:val="00F04E56"/>
    <w:rsid w:val="00F0643F"/>
    <w:rsid w:val="00F06761"/>
    <w:rsid w:val="00F06AA8"/>
    <w:rsid w:val="00F06F2F"/>
    <w:rsid w:val="00F06F4F"/>
    <w:rsid w:val="00F0702D"/>
    <w:rsid w:val="00F071CE"/>
    <w:rsid w:val="00F07779"/>
    <w:rsid w:val="00F07D04"/>
    <w:rsid w:val="00F07F17"/>
    <w:rsid w:val="00F1034A"/>
    <w:rsid w:val="00F1099E"/>
    <w:rsid w:val="00F10C17"/>
    <w:rsid w:val="00F10C33"/>
    <w:rsid w:val="00F10E6D"/>
    <w:rsid w:val="00F110ED"/>
    <w:rsid w:val="00F117AC"/>
    <w:rsid w:val="00F119A1"/>
    <w:rsid w:val="00F119B6"/>
    <w:rsid w:val="00F12175"/>
    <w:rsid w:val="00F1217D"/>
    <w:rsid w:val="00F1250C"/>
    <w:rsid w:val="00F129D9"/>
    <w:rsid w:val="00F12C84"/>
    <w:rsid w:val="00F12FF3"/>
    <w:rsid w:val="00F1310B"/>
    <w:rsid w:val="00F13C60"/>
    <w:rsid w:val="00F14444"/>
    <w:rsid w:val="00F15336"/>
    <w:rsid w:val="00F158D7"/>
    <w:rsid w:val="00F15BCE"/>
    <w:rsid w:val="00F15ECF"/>
    <w:rsid w:val="00F15F20"/>
    <w:rsid w:val="00F15F7B"/>
    <w:rsid w:val="00F16380"/>
    <w:rsid w:val="00F16768"/>
    <w:rsid w:val="00F16961"/>
    <w:rsid w:val="00F16A65"/>
    <w:rsid w:val="00F1712A"/>
    <w:rsid w:val="00F17A0F"/>
    <w:rsid w:val="00F2007D"/>
    <w:rsid w:val="00F2036C"/>
    <w:rsid w:val="00F20830"/>
    <w:rsid w:val="00F20A56"/>
    <w:rsid w:val="00F212F6"/>
    <w:rsid w:val="00F21CCC"/>
    <w:rsid w:val="00F22102"/>
    <w:rsid w:val="00F22670"/>
    <w:rsid w:val="00F22CF0"/>
    <w:rsid w:val="00F23D5F"/>
    <w:rsid w:val="00F23E46"/>
    <w:rsid w:val="00F24306"/>
    <w:rsid w:val="00F24451"/>
    <w:rsid w:val="00F24781"/>
    <w:rsid w:val="00F248F0"/>
    <w:rsid w:val="00F24D2E"/>
    <w:rsid w:val="00F24E86"/>
    <w:rsid w:val="00F25373"/>
    <w:rsid w:val="00F25B21"/>
    <w:rsid w:val="00F26126"/>
    <w:rsid w:val="00F2638E"/>
    <w:rsid w:val="00F266EB"/>
    <w:rsid w:val="00F26890"/>
    <w:rsid w:val="00F26AEB"/>
    <w:rsid w:val="00F271D0"/>
    <w:rsid w:val="00F27267"/>
    <w:rsid w:val="00F2767E"/>
    <w:rsid w:val="00F276AC"/>
    <w:rsid w:val="00F27EBE"/>
    <w:rsid w:val="00F30DCB"/>
    <w:rsid w:val="00F31525"/>
    <w:rsid w:val="00F3229E"/>
    <w:rsid w:val="00F32421"/>
    <w:rsid w:val="00F32EF0"/>
    <w:rsid w:val="00F32F26"/>
    <w:rsid w:val="00F33125"/>
    <w:rsid w:val="00F33ABC"/>
    <w:rsid w:val="00F34049"/>
    <w:rsid w:val="00F344EC"/>
    <w:rsid w:val="00F34793"/>
    <w:rsid w:val="00F34AF5"/>
    <w:rsid w:val="00F34CF1"/>
    <w:rsid w:val="00F34DD4"/>
    <w:rsid w:val="00F352BE"/>
    <w:rsid w:val="00F35303"/>
    <w:rsid w:val="00F357DD"/>
    <w:rsid w:val="00F35EAB"/>
    <w:rsid w:val="00F3632A"/>
    <w:rsid w:val="00F36C1F"/>
    <w:rsid w:val="00F36DAE"/>
    <w:rsid w:val="00F37299"/>
    <w:rsid w:val="00F375D1"/>
    <w:rsid w:val="00F37654"/>
    <w:rsid w:val="00F376DF"/>
    <w:rsid w:val="00F37F68"/>
    <w:rsid w:val="00F4006B"/>
    <w:rsid w:val="00F404EF"/>
    <w:rsid w:val="00F40C0F"/>
    <w:rsid w:val="00F40D24"/>
    <w:rsid w:val="00F412B9"/>
    <w:rsid w:val="00F41323"/>
    <w:rsid w:val="00F415BA"/>
    <w:rsid w:val="00F41673"/>
    <w:rsid w:val="00F4179B"/>
    <w:rsid w:val="00F41D92"/>
    <w:rsid w:val="00F423D8"/>
    <w:rsid w:val="00F4262B"/>
    <w:rsid w:val="00F42BD4"/>
    <w:rsid w:val="00F42D99"/>
    <w:rsid w:val="00F42F5C"/>
    <w:rsid w:val="00F434B0"/>
    <w:rsid w:val="00F43772"/>
    <w:rsid w:val="00F4387D"/>
    <w:rsid w:val="00F43CE6"/>
    <w:rsid w:val="00F4425A"/>
    <w:rsid w:val="00F4480A"/>
    <w:rsid w:val="00F44FAD"/>
    <w:rsid w:val="00F4533B"/>
    <w:rsid w:val="00F458FC"/>
    <w:rsid w:val="00F458FE"/>
    <w:rsid w:val="00F45F92"/>
    <w:rsid w:val="00F462FD"/>
    <w:rsid w:val="00F466F3"/>
    <w:rsid w:val="00F467EB"/>
    <w:rsid w:val="00F46B24"/>
    <w:rsid w:val="00F46BF2"/>
    <w:rsid w:val="00F470D0"/>
    <w:rsid w:val="00F47135"/>
    <w:rsid w:val="00F471D3"/>
    <w:rsid w:val="00F50521"/>
    <w:rsid w:val="00F50F74"/>
    <w:rsid w:val="00F51096"/>
    <w:rsid w:val="00F51166"/>
    <w:rsid w:val="00F5139F"/>
    <w:rsid w:val="00F515A3"/>
    <w:rsid w:val="00F51CFD"/>
    <w:rsid w:val="00F529C9"/>
    <w:rsid w:val="00F52C44"/>
    <w:rsid w:val="00F52CBB"/>
    <w:rsid w:val="00F52CE1"/>
    <w:rsid w:val="00F53202"/>
    <w:rsid w:val="00F5335F"/>
    <w:rsid w:val="00F5346B"/>
    <w:rsid w:val="00F534EF"/>
    <w:rsid w:val="00F53A20"/>
    <w:rsid w:val="00F53AD4"/>
    <w:rsid w:val="00F53AD9"/>
    <w:rsid w:val="00F53E2B"/>
    <w:rsid w:val="00F540B3"/>
    <w:rsid w:val="00F54B20"/>
    <w:rsid w:val="00F54ED0"/>
    <w:rsid w:val="00F5506A"/>
    <w:rsid w:val="00F551DC"/>
    <w:rsid w:val="00F55317"/>
    <w:rsid w:val="00F5537A"/>
    <w:rsid w:val="00F55608"/>
    <w:rsid w:val="00F55B0B"/>
    <w:rsid w:val="00F56413"/>
    <w:rsid w:val="00F56955"/>
    <w:rsid w:val="00F57AB6"/>
    <w:rsid w:val="00F57FB6"/>
    <w:rsid w:val="00F57FDA"/>
    <w:rsid w:val="00F601A0"/>
    <w:rsid w:val="00F60570"/>
    <w:rsid w:val="00F60796"/>
    <w:rsid w:val="00F6109C"/>
    <w:rsid w:val="00F610F1"/>
    <w:rsid w:val="00F6152B"/>
    <w:rsid w:val="00F61552"/>
    <w:rsid w:val="00F61971"/>
    <w:rsid w:val="00F61AAD"/>
    <w:rsid w:val="00F62369"/>
    <w:rsid w:val="00F624CD"/>
    <w:rsid w:val="00F63069"/>
    <w:rsid w:val="00F631A8"/>
    <w:rsid w:val="00F63BA6"/>
    <w:rsid w:val="00F64171"/>
    <w:rsid w:val="00F6420B"/>
    <w:rsid w:val="00F64C3C"/>
    <w:rsid w:val="00F64D1E"/>
    <w:rsid w:val="00F66086"/>
    <w:rsid w:val="00F66125"/>
    <w:rsid w:val="00F66360"/>
    <w:rsid w:val="00F664D4"/>
    <w:rsid w:val="00F668B3"/>
    <w:rsid w:val="00F66A72"/>
    <w:rsid w:val="00F66C77"/>
    <w:rsid w:val="00F66E4F"/>
    <w:rsid w:val="00F6709F"/>
    <w:rsid w:val="00F67330"/>
    <w:rsid w:val="00F67993"/>
    <w:rsid w:val="00F70466"/>
    <w:rsid w:val="00F70558"/>
    <w:rsid w:val="00F706F9"/>
    <w:rsid w:val="00F71216"/>
    <w:rsid w:val="00F715D3"/>
    <w:rsid w:val="00F7179A"/>
    <w:rsid w:val="00F71B1F"/>
    <w:rsid w:val="00F7256C"/>
    <w:rsid w:val="00F726D2"/>
    <w:rsid w:val="00F729CD"/>
    <w:rsid w:val="00F72B3F"/>
    <w:rsid w:val="00F72D16"/>
    <w:rsid w:val="00F73A9D"/>
    <w:rsid w:val="00F73AE3"/>
    <w:rsid w:val="00F7430D"/>
    <w:rsid w:val="00F747D4"/>
    <w:rsid w:val="00F74D0C"/>
    <w:rsid w:val="00F74F5C"/>
    <w:rsid w:val="00F757BE"/>
    <w:rsid w:val="00F75F39"/>
    <w:rsid w:val="00F76459"/>
    <w:rsid w:val="00F764DF"/>
    <w:rsid w:val="00F76F6C"/>
    <w:rsid w:val="00F772D6"/>
    <w:rsid w:val="00F773A2"/>
    <w:rsid w:val="00F77750"/>
    <w:rsid w:val="00F77926"/>
    <w:rsid w:val="00F779D9"/>
    <w:rsid w:val="00F77B65"/>
    <w:rsid w:val="00F77C11"/>
    <w:rsid w:val="00F77C4F"/>
    <w:rsid w:val="00F77F19"/>
    <w:rsid w:val="00F77FD2"/>
    <w:rsid w:val="00F8005A"/>
    <w:rsid w:val="00F800D6"/>
    <w:rsid w:val="00F80233"/>
    <w:rsid w:val="00F802DB"/>
    <w:rsid w:val="00F819E7"/>
    <w:rsid w:val="00F821F5"/>
    <w:rsid w:val="00F825D2"/>
    <w:rsid w:val="00F82E65"/>
    <w:rsid w:val="00F82E84"/>
    <w:rsid w:val="00F83220"/>
    <w:rsid w:val="00F83776"/>
    <w:rsid w:val="00F839A9"/>
    <w:rsid w:val="00F83EC2"/>
    <w:rsid w:val="00F83FB2"/>
    <w:rsid w:val="00F84791"/>
    <w:rsid w:val="00F84D76"/>
    <w:rsid w:val="00F84EC7"/>
    <w:rsid w:val="00F84FE7"/>
    <w:rsid w:val="00F8515E"/>
    <w:rsid w:val="00F8516D"/>
    <w:rsid w:val="00F85512"/>
    <w:rsid w:val="00F85639"/>
    <w:rsid w:val="00F858E3"/>
    <w:rsid w:val="00F85ACF"/>
    <w:rsid w:val="00F85DF5"/>
    <w:rsid w:val="00F85FEE"/>
    <w:rsid w:val="00F85FFC"/>
    <w:rsid w:val="00F862F6"/>
    <w:rsid w:val="00F86FB7"/>
    <w:rsid w:val="00F90266"/>
    <w:rsid w:val="00F90279"/>
    <w:rsid w:val="00F905A0"/>
    <w:rsid w:val="00F9084B"/>
    <w:rsid w:val="00F90C68"/>
    <w:rsid w:val="00F910B5"/>
    <w:rsid w:val="00F910C4"/>
    <w:rsid w:val="00F912A4"/>
    <w:rsid w:val="00F91456"/>
    <w:rsid w:val="00F916B4"/>
    <w:rsid w:val="00F9236E"/>
    <w:rsid w:val="00F924EA"/>
    <w:rsid w:val="00F92B42"/>
    <w:rsid w:val="00F92D86"/>
    <w:rsid w:val="00F92E2D"/>
    <w:rsid w:val="00F92ED9"/>
    <w:rsid w:val="00F92F1E"/>
    <w:rsid w:val="00F93115"/>
    <w:rsid w:val="00F93510"/>
    <w:rsid w:val="00F93893"/>
    <w:rsid w:val="00F93EA2"/>
    <w:rsid w:val="00F93F2A"/>
    <w:rsid w:val="00F9423F"/>
    <w:rsid w:val="00F945B7"/>
    <w:rsid w:val="00F94BA5"/>
    <w:rsid w:val="00F952F0"/>
    <w:rsid w:val="00F95319"/>
    <w:rsid w:val="00F957E4"/>
    <w:rsid w:val="00F95F28"/>
    <w:rsid w:val="00F964D4"/>
    <w:rsid w:val="00F96836"/>
    <w:rsid w:val="00F96A94"/>
    <w:rsid w:val="00F96BF7"/>
    <w:rsid w:val="00F97175"/>
    <w:rsid w:val="00F974B0"/>
    <w:rsid w:val="00F975A2"/>
    <w:rsid w:val="00F97792"/>
    <w:rsid w:val="00F977DB"/>
    <w:rsid w:val="00F978C3"/>
    <w:rsid w:val="00F97F97"/>
    <w:rsid w:val="00FA0229"/>
    <w:rsid w:val="00FA0568"/>
    <w:rsid w:val="00FA07C5"/>
    <w:rsid w:val="00FA084C"/>
    <w:rsid w:val="00FA0A31"/>
    <w:rsid w:val="00FA0CFE"/>
    <w:rsid w:val="00FA0D62"/>
    <w:rsid w:val="00FA13CC"/>
    <w:rsid w:val="00FA1409"/>
    <w:rsid w:val="00FA17FC"/>
    <w:rsid w:val="00FA1A03"/>
    <w:rsid w:val="00FA23AD"/>
    <w:rsid w:val="00FA2422"/>
    <w:rsid w:val="00FA27BC"/>
    <w:rsid w:val="00FA29EF"/>
    <w:rsid w:val="00FA2E0F"/>
    <w:rsid w:val="00FA2E53"/>
    <w:rsid w:val="00FA3025"/>
    <w:rsid w:val="00FA3038"/>
    <w:rsid w:val="00FA308D"/>
    <w:rsid w:val="00FA3BBE"/>
    <w:rsid w:val="00FA3BC7"/>
    <w:rsid w:val="00FA3BCD"/>
    <w:rsid w:val="00FA4133"/>
    <w:rsid w:val="00FA4247"/>
    <w:rsid w:val="00FA43B0"/>
    <w:rsid w:val="00FA440E"/>
    <w:rsid w:val="00FA48E2"/>
    <w:rsid w:val="00FA4A05"/>
    <w:rsid w:val="00FA551B"/>
    <w:rsid w:val="00FA55D8"/>
    <w:rsid w:val="00FA56C2"/>
    <w:rsid w:val="00FA56DB"/>
    <w:rsid w:val="00FA5796"/>
    <w:rsid w:val="00FA5D4C"/>
    <w:rsid w:val="00FA5E4F"/>
    <w:rsid w:val="00FA65C4"/>
    <w:rsid w:val="00FA6DC7"/>
    <w:rsid w:val="00FA73D2"/>
    <w:rsid w:val="00FA7751"/>
    <w:rsid w:val="00FB00D7"/>
    <w:rsid w:val="00FB035D"/>
    <w:rsid w:val="00FB048F"/>
    <w:rsid w:val="00FB05B1"/>
    <w:rsid w:val="00FB05E7"/>
    <w:rsid w:val="00FB085B"/>
    <w:rsid w:val="00FB0D14"/>
    <w:rsid w:val="00FB0F22"/>
    <w:rsid w:val="00FB1199"/>
    <w:rsid w:val="00FB12A3"/>
    <w:rsid w:val="00FB174D"/>
    <w:rsid w:val="00FB1971"/>
    <w:rsid w:val="00FB1B6F"/>
    <w:rsid w:val="00FB1B9F"/>
    <w:rsid w:val="00FB1C32"/>
    <w:rsid w:val="00FB1E82"/>
    <w:rsid w:val="00FB251F"/>
    <w:rsid w:val="00FB2866"/>
    <w:rsid w:val="00FB2B26"/>
    <w:rsid w:val="00FB2B2F"/>
    <w:rsid w:val="00FB2C88"/>
    <w:rsid w:val="00FB2D49"/>
    <w:rsid w:val="00FB2FAD"/>
    <w:rsid w:val="00FB3031"/>
    <w:rsid w:val="00FB33BB"/>
    <w:rsid w:val="00FB3424"/>
    <w:rsid w:val="00FB35AC"/>
    <w:rsid w:val="00FB399B"/>
    <w:rsid w:val="00FB46EC"/>
    <w:rsid w:val="00FB497E"/>
    <w:rsid w:val="00FB4EAD"/>
    <w:rsid w:val="00FB58B0"/>
    <w:rsid w:val="00FB6685"/>
    <w:rsid w:val="00FB684A"/>
    <w:rsid w:val="00FB6896"/>
    <w:rsid w:val="00FB6BB0"/>
    <w:rsid w:val="00FB7182"/>
    <w:rsid w:val="00FB72B1"/>
    <w:rsid w:val="00FB76D7"/>
    <w:rsid w:val="00FB7B76"/>
    <w:rsid w:val="00FB7EAA"/>
    <w:rsid w:val="00FB7EF3"/>
    <w:rsid w:val="00FC039B"/>
    <w:rsid w:val="00FC0F6D"/>
    <w:rsid w:val="00FC1403"/>
    <w:rsid w:val="00FC14B7"/>
    <w:rsid w:val="00FC15F2"/>
    <w:rsid w:val="00FC1921"/>
    <w:rsid w:val="00FC1D4C"/>
    <w:rsid w:val="00FC2192"/>
    <w:rsid w:val="00FC2592"/>
    <w:rsid w:val="00FC2CBD"/>
    <w:rsid w:val="00FC37F2"/>
    <w:rsid w:val="00FC4901"/>
    <w:rsid w:val="00FC4E69"/>
    <w:rsid w:val="00FC4E7A"/>
    <w:rsid w:val="00FC5132"/>
    <w:rsid w:val="00FC5391"/>
    <w:rsid w:val="00FC54DB"/>
    <w:rsid w:val="00FC55A8"/>
    <w:rsid w:val="00FC5727"/>
    <w:rsid w:val="00FC5934"/>
    <w:rsid w:val="00FC5CAA"/>
    <w:rsid w:val="00FC66FF"/>
    <w:rsid w:val="00FC67DA"/>
    <w:rsid w:val="00FC6853"/>
    <w:rsid w:val="00FC68CF"/>
    <w:rsid w:val="00FC7420"/>
    <w:rsid w:val="00FC7A27"/>
    <w:rsid w:val="00FC7CF7"/>
    <w:rsid w:val="00FD0298"/>
    <w:rsid w:val="00FD0539"/>
    <w:rsid w:val="00FD1D63"/>
    <w:rsid w:val="00FD1DF7"/>
    <w:rsid w:val="00FD23E2"/>
    <w:rsid w:val="00FD28D2"/>
    <w:rsid w:val="00FD31B4"/>
    <w:rsid w:val="00FD353D"/>
    <w:rsid w:val="00FD3A6C"/>
    <w:rsid w:val="00FD4697"/>
    <w:rsid w:val="00FD47AB"/>
    <w:rsid w:val="00FD4EFF"/>
    <w:rsid w:val="00FD509A"/>
    <w:rsid w:val="00FD512C"/>
    <w:rsid w:val="00FD53AB"/>
    <w:rsid w:val="00FD5707"/>
    <w:rsid w:val="00FD5C00"/>
    <w:rsid w:val="00FD5D99"/>
    <w:rsid w:val="00FD6115"/>
    <w:rsid w:val="00FD6378"/>
    <w:rsid w:val="00FD7431"/>
    <w:rsid w:val="00FD76E8"/>
    <w:rsid w:val="00FD7D39"/>
    <w:rsid w:val="00FE0120"/>
    <w:rsid w:val="00FE0F1E"/>
    <w:rsid w:val="00FE1A2D"/>
    <w:rsid w:val="00FE1ABE"/>
    <w:rsid w:val="00FE1B12"/>
    <w:rsid w:val="00FE1D0F"/>
    <w:rsid w:val="00FE2663"/>
    <w:rsid w:val="00FE2A84"/>
    <w:rsid w:val="00FE3903"/>
    <w:rsid w:val="00FE3C67"/>
    <w:rsid w:val="00FE4747"/>
    <w:rsid w:val="00FE4A5B"/>
    <w:rsid w:val="00FE4F83"/>
    <w:rsid w:val="00FE507C"/>
    <w:rsid w:val="00FE52B2"/>
    <w:rsid w:val="00FE5A81"/>
    <w:rsid w:val="00FE623B"/>
    <w:rsid w:val="00FE6A7D"/>
    <w:rsid w:val="00FE6D0E"/>
    <w:rsid w:val="00FE7765"/>
    <w:rsid w:val="00FE7948"/>
    <w:rsid w:val="00FE79B0"/>
    <w:rsid w:val="00FE7C39"/>
    <w:rsid w:val="00FF08BF"/>
    <w:rsid w:val="00FF098B"/>
    <w:rsid w:val="00FF0C85"/>
    <w:rsid w:val="00FF0F94"/>
    <w:rsid w:val="00FF16B2"/>
    <w:rsid w:val="00FF1D31"/>
    <w:rsid w:val="00FF1DC2"/>
    <w:rsid w:val="00FF25E8"/>
    <w:rsid w:val="00FF2C88"/>
    <w:rsid w:val="00FF30FD"/>
    <w:rsid w:val="00FF345F"/>
    <w:rsid w:val="00FF3C97"/>
    <w:rsid w:val="00FF4422"/>
    <w:rsid w:val="00FF4B59"/>
    <w:rsid w:val="00FF4EF5"/>
    <w:rsid w:val="00FF5ED9"/>
    <w:rsid w:val="00FF6071"/>
    <w:rsid w:val="00FF7CCD"/>
    <w:rsid w:val="00FF7FD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8674" style="mso-position-horizontal:center;mso-height-percent:200;mso-width-relative:margin;mso-height-relative:margin" fillcolor="white">
      <v:fill color="white"/>
      <v:textbox style="mso-fit-shape-to-text: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footnote text" w:uiPriority="99"/>
    <w:lsdException w:name="annotation text" w:uiPriority="99"/>
    <w:lsdException w:name="caption" w:uiPriority="35" w:qFormat="1"/>
    <w:lsdException w:name="table of figures" w:uiPriority="99"/>
    <w:lsdException w:name="footnote reference" w:uiPriority="99"/>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3F"/>
    <w:pPr>
      <w:spacing w:after="120"/>
      <w:jc w:val="both"/>
    </w:pPr>
    <w:rPr>
      <w:rFonts w:ascii="Calibri" w:hAnsi="Calibri"/>
      <w:sz w:val="24"/>
      <w:szCs w:val="24"/>
    </w:rPr>
  </w:style>
  <w:style w:type="paragraph" w:styleId="Heading1">
    <w:name w:val="heading 1"/>
    <w:basedOn w:val="Normal"/>
    <w:next w:val="Normal"/>
    <w:link w:val="Heading1Char"/>
    <w:qFormat/>
    <w:rsid w:val="00BE4D94"/>
    <w:pPr>
      <w:keepNext/>
      <w:pageBreakBefore/>
      <w:numPr>
        <w:numId w:val="1"/>
      </w:numPr>
      <w:spacing w:before="480" w:after="240"/>
      <w:ind w:left="431" w:hanging="431"/>
      <w:outlineLvl w:val="0"/>
      <w:pPrChange w:id="0" w:author="Holger Eichelberger" w:date="2015-09-14T16:54:00Z">
        <w:pPr>
          <w:keepNext/>
          <w:pageBreakBefore/>
          <w:numPr>
            <w:numId w:val="1"/>
          </w:numPr>
          <w:tabs>
            <w:tab w:val="num" w:pos="792"/>
          </w:tabs>
          <w:spacing w:before="480" w:after="240"/>
          <w:ind w:left="792" w:hanging="432"/>
          <w:jc w:val="both"/>
          <w:outlineLvl w:val="0"/>
        </w:pPr>
      </w:pPrChange>
    </w:pPr>
    <w:rPr>
      <w:rFonts w:cs="Arial"/>
      <w:b/>
      <w:bCs/>
      <w:kern w:val="32"/>
      <w:sz w:val="32"/>
      <w:szCs w:val="32"/>
      <w:rPrChange w:id="0" w:author="Holger Eichelberger" w:date="2015-09-14T16:54:00Z">
        <w:rPr>
          <w:rFonts w:ascii="Calibri" w:hAnsi="Calibri" w:cs="Arial"/>
          <w:b/>
          <w:bCs/>
          <w:kern w:val="32"/>
          <w:sz w:val="32"/>
          <w:szCs w:val="32"/>
          <w:lang w:val="de-DE" w:eastAsia="de-DE" w:bidi="ar-SA"/>
        </w:rPr>
      </w:rPrChange>
    </w:rPr>
  </w:style>
  <w:style w:type="paragraph" w:styleId="Heading2">
    <w:name w:val="heading 2"/>
    <w:basedOn w:val="Normal"/>
    <w:next w:val="Normal"/>
    <w:qFormat/>
    <w:rsid w:val="008A543F"/>
    <w:pPr>
      <w:keepNext/>
      <w:numPr>
        <w:ilvl w:val="1"/>
        <w:numId w:val="1"/>
      </w:numPr>
      <w:spacing w:before="240" w:after="60"/>
      <w:ind w:left="0" w:firstLine="0"/>
      <w:jc w:val="left"/>
      <w:outlineLvl w:val="1"/>
    </w:pPr>
    <w:rPr>
      <w:rFonts w:cs="Arial"/>
      <w:b/>
      <w:bCs/>
      <w:i/>
      <w:iCs/>
      <w:sz w:val="28"/>
      <w:szCs w:val="28"/>
    </w:rPr>
  </w:style>
  <w:style w:type="paragraph" w:styleId="Heading3">
    <w:name w:val="heading 3"/>
    <w:basedOn w:val="Normal"/>
    <w:next w:val="Normal"/>
    <w:link w:val="Heading3Char"/>
    <w:qFormat/>
    <w:rsid w:val="008A543F"/>
    <w:pPr>
      <w:keepNext/>
      <w:numPr>
        <w:ilvl w:val="2"/>
        <w:numId w:val="1"/>
      </w:numPr>
      <w:spacing w:before="240" w:after="60"/>
      <w:ind w:left="0" w:firstLine="0"/>
      <w:outlineLvl w:val="2"/>
    </w:pPr>
    <w:rPr>
      <w:b/>
      <w:bCs/>
      <w:sz w:val="26"/>
      <w:szCs w:val="26"/>
    </w:rPr>
  </w:style>
  <w:style w:type="paragraph" w:styleId="Heading4">
    <w:name w:val="heading 4"/>
    <w:basedOn w:val="Normal"/>
    <w:next w:val="Normal"/>
    <w:link w:val="Heading4Char"/>
    <w:qFormat/>
    <w:rsid w:val="008A543F"/>
    <w:pPr>
      <w:keepNext/>
      <w:spacing w:before="240" w:after="60"/>
      <w:outlineLvl w:val="3"/>
    </w:pPr>
    <w:rPr>
      <w:b/>
      <w:bCs/>
      <w:i/>
      <w:szCs w:val="28"/>
    </w:rPr>
  </w:style>
  <w:style w:type="paragraph" w:styleId="Heading5">
    <w:name w:val="heading 5"/>
    <w:basedOn w:val="Normal"/>
    <w:next w:val="Normal"/>
    <w:rsid w:val="007840C7"/>
    <w:pPr>
      <w:numPr>
        <w:ilvl w:val="4"/>
        <w:numId w:val="1"/>
      </w:numPr>
      <w:spacing w:before="240" w:after="60"/>
      <w:outlineLvl w:val="4"/>
    </w:pPr>
    <w:rPr>
      <w:b/>
      <w:bCs/>
      <w:i/>
      <w:iCs/>
      <w:sz w:val="26"/>
      <w:szCs w:val="26"/>
    </w:rPr>
  </w:style>
  <w:style w:type="paragraph" w:styleId="Heading6">
    <w:name w:val="heading 6"/>
    <w:basedOn w:val="Normal"/>
    <w:next w:val="Normal"/>
    <w:rsid w:val="007840C7"/>
    <w:pPr>
      <w:numPr>
        <w:ilvl w:val="5"/>
        <w:numId w:val="1"/>
      </w:numPr>
      <w:spacing w:before="240" w:after="60"/>
      <w:outlineLvl w:val="5"/>
    </w:pPr>
    <w:rPr>
      <w:b/>
      <w:bCs/>
      <w:sz w:val="22"/>
      <w:szCs w:val="22"/>
    </w:rPr>
  </w:style>
  <w:style w:type="paragraph" w:styleId="Heading7">
    <w:name w:val="heading 7"/>
    <w:basedOn w:val="Normal"/>
    <w:next w:val="Normal"/>
    <w:rsid w:val="007840C7"/>
    <w:pPr>
      <w:numPr>
        <w:ilvl w:val="6"/>
        <w:numId w:val="1"/>
      </w:numPr>
      <w:spacing w:before="240" w:after="60"/>
      <w:outlineLvl w:val="6"/>
    </w:pPr>
  </w:style>
  <w:style w:type="paragraph" w:styleId="Heading8">
    <w:name w:val="heading 8"/>
    <w:basedOn w:val="Normal"/>
    <w:next w:val="Normal"/>
    <w:rsid w:val="007840C7"/>
    <w:pPr>
      <w:numPr>
        <w:ilvl w:val="7"/>
        <w:numId w:val="1"/>
      </w:numPr>
      <w:spacing w:before="240" w:after="60"/>
      <w:outlineLvl w:val="7"/>
    </w:pPr>
    <w:rPr>
      <w:i/>
      <w:iCs/>
    </w:rPr>
  </w:style>
  <w:style w:type="paragraph" w:styleId="Heading9">
    <w:name w:val="heading 9"/>
    <w:basedOn w:val="Normal"/>
    <w:next w:val="Normal"/>
    <w:rsid w:val="007840C7"/>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E548F"/>
    <w:pPr>
      <w:tabs>
        <w:tab w:val="center" w:pos="4153"/>
        <w:tab w:val="right" w:pos="8306"/>
      </w:tabs>
    </w:pPr>
  </w:style>
  <w:style w:type="paragraph" w:styleId="Footer">
    <w:name w:val="footer"/>
    <w:basedOn w:val="Normal"/>
    <w:rsid w:val="00BE548F"/>
    <w:pPr>
      <w:tabs>
        <w:tab w:val="center" w:pos="4153"/>
        <w:tab w:val="right" w:pos="8306"/>
      </w:tabs>
    </w:pPr>
  </w:style>
  <w:style w:type="character" w:styleId="PageNumber">
    <w:name w:val="page number"/>
    <w:basedOn w:val="DefaultParagraphFont"/>
    <w:rsid w:val="00BE548F"/>
  </w:style>
  <w:style w:type="table" w:styleId="TableGrid">
    <w:name w:val="Table Grid"/>
    <w:basedOn w:val="TableNormal"/>
    <w:uiPriority w:val="59"/>
    <w:rsid w:val="002F2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uiPriority w:val="99"/>
    <w:semiHidden/>
    <w:rsid w:val="00626DBE"/>
    <w:rPr>
      <w:rFonts w:ascii="Times New Roman" w:hAnsi="Times New Roman"/>
      <w:sz w:val="18"/>
      <w:vertAlign w:val="superscript"/>
    </w:rPr>
  </w:style>
  <w:style w:type="paragraph" w:styleId="FootnoteText">
    <w:name w:val="footnote text"/>
    <w:basedOn w:val="Normal"/>
    <w:link w:val="FootnoteTextChar"/>
    <w:uiPriority w:val="99"/>
    <w:semiHidden/>
    <w:rsid w:val="00626DBE"/>
    <w:pPr>
      <w:spacing w:after="80"/>
      <w:ind w:left="144" w:hanging="144"/>
    </w:pPr>
    <w:rPr>
      <w:sz w:val="18"/>
      <w:szCs w:val="20"/>
      <w:lang w:val="en-US" w:eastAsia="en-US"/>
    </w:rPr>
  </w:style>
  <w:style w:type="paragraph" w:styleId="Caption">
    <w:name w:val="caption"/>
    <w:basedOn w:val="Normal"/>
    <w:next w:val="Normal"/>
    <w:uiPriority w:val="35"/>
    <w:qFormat/>
    <w:rsid w:val="00C34B8F"/>
    <w:pPr>
      <w:jc w:val="center"/>
    </w:pPr>
    <w:rPr>
      <w:bCs/>
      <w:sz w:val="22"/>
      <w:szCs w:val="20"/>
      <w:lang w:val="en-US"/>
    </w:rPr>
  </w:style>
  <w:style w:type="character" w:styleId="CommentReference">
    <w:name w:val="annotation reference"/>
    <w:uiPriority w:val="99"/>
    <w:semiHidden/>
    <w:rsid w:val="006008BE"/>
    <w:rPr>
      <w:sz w:val="16"/>
      <w:szCs w:val="16"/>
    </w:rPr>
  </w:style>
  <w:style w:type="character" w:customStyle="1" w:styleId="Heading3Char">
    <w:name w:val="Heading 3 Char"/>
    <w:link w:val="Heading3"/>
    <w:rsid w:val="008A543F"/>
    <w:rPr>
      <w:rFonts w:ascii="Calibri" w:hAnsi="Calibri" w:cs="Arial"/>
      <w:b/>
      <w:bCs/>
      <w:sz w:val="26"/>
      <w:szCs w:val="26"/>
    </w:rPr>
  </w:style>
  <w:style w:type="paragraph" w:styleId="TOC1">
    <w:name w:val="toc 1"/>
    <w:basedOn w:val="Normal"/>
    <w:next w:val="Normal"/>
    <w:autoRedefine/>
    <w:uiPriority w:val="39"/>
    <w:rsid w:val="005F6E50"/>
  </w:style>
  <w:style w:type="paragraph" w:styleId="TOC2">
    <w:name w:val="toc 2"/>
    <w:basedOn w:val="Normal"/>
    <w:next w:val="Normal"/>
    <w:autoRedefine/>
    <w:uiPriority w:val="39"/>
    <w:rsid w:val="005F6E50"/>
    <w:pPr>
      <w:ind w:left="240"/>
    </w:pPr>
  </w:style>
  <w:style w:type="paragraph" w:styleId="TOC3">
    <w:name w:val="toc 3"/>
    <w:basedOn w:val="Normal"/>
    <w:next w:val="Normal"/>
    <w:autoRedefine/>
    <w:uiPriority w:val="39"/>
    <w:rsid w:val="005F6E50"/>
    <w:pPr>
      <w:ind w:left="480"/>
    </w:pPr>
  </w:style>
  <w:style w:type="paragraph" w:styleId="TableofFigures">
    <w:name w:val="table of figures"/>
    <w:basedOn w:val="Normal"/>
    <w:next w:val="Normal"/>
    <w:uiPriority w:val="99"/>
    <w:rsid w:val="005F6E50"/>
  </w:style>
  <w:style w:type="paragraph" w:styleId="BalloonText">
    <w:name w:val="Balloon Text"/>
    <w:basedOn w:val="Normal"/>
    <w:link w:val="BalloonTextChar"/>
    <w:rsid w:val="00AB24A6"/>
    <w:pPr>
      <w:spacing w:after="0"/>
    </w:pPr>
    <w:rPr>
      <w:rFonts w:ascii="Tahoma" w:hAnsi="Tahoma"/>
      <w:sz w:val="16"/>
      <w:szCs w:val="16"/>
    </w:rPr>
  </w:style>
  <w:style w:type="character" w:customStyle="1" w:styleId="BalloonTextChar">
    <w:name w:val="Balloon Text Char"/>
    <w:link w:val="BalloonText"/>
    <w:rsid w:val="00AB24A6"/>
    <w:rPr>
      <w:rFonts w:ascii="Tahoma" w:hAnsi="Tahoma" w:cs="Tahoma"/>
      <w:sz w:val="16"/>
      <w:szCs w:val="16"/>
    </w:rPr>
  </w:style>
  <w:style w:type="character" w:styleId="Emphasis">
    <w:name w:val="Emphasis"/>
    <w:qFormat/>
    <w:rsid w:val="007C3DBE"/>
    <w:rPr>
      <w:i/>
      <w:iCs/>
    </w:rPr>
  </w:style>
  <w:style w:type="character" w:styleId="Strong">
    <w:name w:val="Strong"/>
    <w:qFormat/>
    <w:rsid w:val="008A543F"/>
    <w:rPr>
      <w:rFonts w:ascii="Calibri" w:hAnsi="Calibri"/>
      <w:b/>
      <w:bCs/>
      <w:sz w:val="24"/>
    </w:rPr>
  </w:style>
  <w:style w:type="paragraph" w:styleId="Subtitle">
    <w:name w:val="Subtitle"/>
    <w:basedOn w:val="Normal"/>
    <w:next w:val="Normal"/>
    <w:link w:val="SubtitleChar"/>
    <w:qFormat/>
    <w:rsid w:val="008A543F"/>
    <w:pPr>
      <w:numPr>
        <w:ilvl w:val="1"/>
      </w:numPr>
    </w:pPr>
    <w:rPr>
      <w:rFonts w:ascii="Cambria" w:eastAsia="MS Gothic" w:hAnsi="Cambria"/>
      <w:i/>
      <w:iCs/>
      <w:color w:val="4F81BD"/>
      <w:spacing w:val="15"/>
    </w:rPr>
  </w:style>
  <w:style w:type="character" w:customStyle="1" w:styleId="SubtitleChar">
    <w:name w:val="Subtitle Char"/>
    <w:link w:val="Subtitle"/>
    <w:rsid w:val="008A543F"/>
    <w:rPr>
      <w:rFonts w:ascii="Cambria" w:eastAsia="MS Gothic" w:hAnsi="Cambria" w:cs="Times New Roman"/>
      <w:i/>
      <w:iCs/>
      <w:color w:val="4F81BD"/>
      <w:spacing w:val="15"/>
      <w:sz w:val="24"/>
      <w:szCs w:val="24"/>
    </w:rPr>
  </w:style>
  <w:style w:type="paragraph" w:styleId="ListParagraph">
    <w:name w:val="List Paragraph"/>
    <w:basedOn w:val="Normal"/>
    <w:uiPriority w:val="34"/>
    <w:qFormat/>
    <w:rsid w:val="00716CA5"/>
    <w:pPr>
      <w:ind w:left="720"/>
      <w:contextualSpacing/>
    </w:pPr>
  </w:style>
  <w:style w:type="paragraph" w:styleId="CommentText">
    <w:name w:val="annotation text"/>
    <w:basedOn w:val="Normal"/>
    <w:link w:val="CommentTextChar"/>
    <w:uiPriority w:val="99"/>
    <w:rsid w:val="00BB3DC2"/>
    <w:rPr>
      <w:sz w:val="20"/>
      <w:szCs w:val="20"/>
    </w:rPr>
  </w:style>
  <w:style w:type="character" w:customStyle="1" w:styleId="CommentTextChar">
    <w:name w:val="Comment Text Char"/>
    <w:link w:val="CommentText"/>
    <w:uiPriority w:val="99"/>
    <w:rsid w:val="00BB3DC2"/>
    <w:rPr>
      <w:rFonts w:ascii="Calibri" w:hAnsi="Calibri"/>
    </w:rPr>
  </w:style>
  <w:style w:type="paragraph" w:styleId="CommentSubject">
    <w:name w:val="annotation subject"/>
    <w:basedOn w:val="CommentText"/>
    <w:next w:val="CommentText"/>
    <w:link w:val="CommentSubjectChar"/>
    <w:rsid w:val="00BB3DC2"/>
    <w:rPr>
      <w:b/>
      <w:bCs/>
    </w:rPr>
  </w:style>
  <w:style w:type="character" w:customStyle="1" w:styleId="CommentSubjectChar">
    <w:name w:val="Comment Subject Char"/>
    <w:link w:val="CommentSubject"/>
    <w:rsid w:val="00BB3DC2"/>
    <w:rPr>
      <w:rFonts w:ascii="Calibri" w:hAnsi="Calibri"/>
      <w:b/>
      <w:bCs/>
    </w:rPr>
  </w:style>
  <w:style w:type="character" w:styleId="Hyperlink">
    <w:name w:val="Hyperlink"/>
    <w:uiPriority w:val="99"/>
    <w:unhideWhenUsed/>
    <w:rsid w:val="003B4A33"/>
    <w:rPr>
      <w:color w:val="0000FF"/>
      <w:u w:val="single"/>
    </w:rPr>
  </w:style>
  <w:style w:type="paragraph" w:styleId="Revision">
    <w:name w:val="Revision"/>
    <w:hidden/>
    <w:uiPriority w:val="99"/>
    <w:semiHidden/>
    <w:rsid w:val="007E6E7F"/>
    <w:rPr>
      <w:rFonts w:ascii="Calibri" w:hAnsi="Calibri"/>
      <w:sz w:val="24"/>
      <w:szCs w:val="24"/>
    </w:rPr>
  </w:style>
  <w:style w:type="paragraph" w:styleId="DocumentMap">
    <w:name w:val="Document Map"/>
    <w:basedOn w:val="Normal"/>
    <w:link w:val="DocumentMapChar"/>
    <w:rsid w:val="00E723D5"/>
    <w:pPr>
      <w:spacing w:after="0"/>
    </w:pPr>
    <w:rPr>
      <w:rFonts w:ascii="Tahoma" w:hAnsi="Tahoma"/>
      <w:sz w:val="16"/>
      <w:szCs w:val="16"/>
    </w:rPr>
  </w:style>
  <w:style w:type="character" w:customStyle="1" w:styleId="DocumentMapChar">
    <w:name w:val="Document Map Char"/>
    <w:link w:val="DocumentMap"/>
    <w:rsid w:val="00E723D5"/>
    <w:rPr>
      <w:rFonts w:ascii="Tahoma" w:hAnsi="Tahoma" w:cs="Tahoma"/>
      <w:sz w:val="16"/>
      <w:szCs w:val="16"/>
    </w:rPr>
  </w:style>
  <w:style w:type="paragraph" w:customStyle="1" w:styleId="Default">
    <w:name w:val="Default"/>
    <w:rsid w:val="003539F8"/>
    <w:pPr>
      <w:autoSpaceDE w:val="0"/>
      <w:autoSpaceDN w:val="0"/>
      <w:adjustRightInd w:val="0"/>
    </w:pPr>
    <w:rPr>
      <w:color w:val="000000"/>
      <w:sz w:val="24"/>
      <w:szCs w:val="24"/>
    </w:rPr>
  </w:style>
  <w:style w:type="paragraph" w:styleId="TOC4">
    <w:name w:val="toc 4"/>
    <w:basedOn w:val="Normal"/>
    <w:next w:val="Normal"/>
    <w:autoRedefine/>
    <w:rsid w:val="005E495D"/>
    <w:pPr>
      <w:ind w:left="720"/>
    </w:pPr>
  </w:style>
  <w:style w:type="paragraph" w:styleId="TOC5">
    <w:name w:val="toc 5"/>
    <w:basedOn w:val="Normal"/>
    <w:next w:val="Normal"/>
    <w:autoRedefine/>
    <w:rsid w:val="005E495D"/>
    <w:pPr>
      <w:ind w:left="960"/>
    </w:pPr>
  </w:style>
  <w:style w:type="paragraph" w:styleId="TOC6">
    <w:name w:val="toc 6"/>
    <w:basedOn w:val="Normal"/>
    <w:next w:val="Normal"/>
    <w:autoRedefine/>
    <w:rsid w:val="005E495D"/>
    <w:pPr>
      <w:ind w:left="1200"/>
    </w:pPr>
  </w:style>
  <w:style w:type="paragraph" w:styleId="TOC7">
    <w:name w:val="toc 7"/>
    <w:basedOn w:val="Normal"/>
    <w:next w:val="Normal"/>
    <w:autoRedefine/>
    <w:rsid w:val="005E495D"/>
    <w:pPr>
      <w:ind w:left="1440"/>
    </w:pPr>
  </w:style>
  <w:style w:type="paragraph" w:styleId="TOC8">
    <w:name w:val="toc 8"/>
    <w:basedOn w:val="Normal"/>
    <w:next w:val="Normal"/>
    <w:autoRedefine/>
    <w:rsid w:val="005E495D"/>
    <w:pPr>
      <w:ind w:left="1680"/>
    </w:pPr>
  </w:style>
  <w:style w:type="paragraph" w:styleId="TOC9">
    <w:name w:val="toc 9"/>
    <w:basedOn w:val="Normal"/>
    <w:next w:val="Normal"/>
    <w:autoRedefine/>
    <w:rsid w:val="005E495D"/>
    <w:pPr>
      <w:ind w:left="1920"/>
    </w:pPr>
  </w:style>
  <w:style w:type="paragraph" w:styleId="NoSpacing">
    <w:name w:val="No Spacing"/>
    <w:uiPriority w:val="1"/>
    <w:qFormat/>
    <w:rsid w:val="006A65BB"/>
    <w:pPr>
      <w:jc w:val="both"/>
    </w:pPr>
    <w:rPr>
      <w:sz w:val="24"/>
      <w:szCs w:val="24"/>
      <w:lang w:val="en-US"/>
    </w:rPr>
  </w:style>
  <w:style w:type="paragraph" w:styleId="NormalWeb">
    <w:name w:val="Normal (Web)"/>
    <w:basedOn w:val="Normal"/>
    <w:uiPriority w:val="99"/>
    <w:unhideWhenUsed/>
    <w:rsid w:val="003778A3"/>
    <w:pPr>
      <w:spacing w:before="100" w:beforeAutospacing="1" w:after="100" w:afterAutospacing="1"/>
      <w:jc w:val="left"/>
    </w:pPr>
    <w:rPr>
      <w:rFonts w:ascii="Times New Roman" w:hAnsi="Times New Roman"/>
    </w:rPr>
  </w:style>
  <w:style w:type="paragraph" w:styleId="HTMLPreformatted">
    <w:name w:val="HTML Preformatted"/>
    <w:basedOn w:val="Normal"/>
    <w:link w:val="HTMLPreformattedChar"/>
    <w:rsid w:val="00767893"/>
    <w:pPr>
      <w:spacing w:after="0"/>
    </w:pPr>
    <w:rPr>
      <w:rFonts w:ascii="Consolas" w:hAnsi="Consolas"/>
      <w:sz w:val="20"/>
      <w:szCs w:val="20"/>
    </w:rPr>
  </w:style>
  <w:style w:type="character" w:customStyle="1" w:styleId="HTMLPreformattedChar">
    <w:name w:val="HTML Preformatted Char"/>
    <w:link w:val="HTMLPreformatted"/>
    <w:rsid w:val="00767893"/>
    <w:rPr>
      <w:rFonts w:ascii="Consolas" w:hAnsi="Consolas"/>
    </w:rPr>
  </w:style>
  <w:style w:type="paragraph" w:customStyle="1" w:styleId="Reference">
    <w:name w:val="Reference"/>
    <w:basedOn w:val="Normal"/>
    <w:qFormat/>
    <w:rsid w:val="0079086F"/>
    <w:pPr>
      <w:tabs>
        <w:tab w:val="left" w:pos="567"/>
      </w:tabs>
      <w:ind w:left="567" w:hanging="567"/>
    </w:pPr>
    <w:rPr>
      <w:lang w:val="en-GB"/>
    </w:rPr>
  </w:style>
  <w:style w:type="paragraph" w:customStyle="1" w:styleId="Appendix">
    <w:name w:val="Appendix"/>
    <w:basedOn w:val="Heading1"/>
    <w:qFormat/>
    <w:rsid w:val="00E76E2F"/>
    <w:pPr>
      <w:numPr>
        <w:numId w:val="3"/>
      </w:numPr>
    </w:pPr>
    <w:rPr>
      <w:lang w:val="en-GB"/>
    </w:rPr>
  </w:style>
  <w:style w:type="paragraph" w:customStyle="1" w:styleId="Appendix2">
    <w:name w:val="Appendix 2"/>
    <w:basedOn w:val="Heading2"/>
    <w:qFormat/>
    <w:rsid w:val="00E76E2F"/>
    <w:pPr>
      <w:numPr>
        <w:numId w:val="3"/>
      </w:numPr>
    </w:pPr>
    <w:rPr>
      <w:lang w:val="en-GB"/>
    </w:rPr>
  </w:style>
  <w:style w:type="paragraph" w:customStyle="1" w:styleId="Appendix3">
    <w:name w:val="Appendix 3"/>
    <w:basedOn w:val="Heading3"/>
    <w:qFormat/>
    <w:rsid w:val="00E76E2F"/>
    <w:pPr>
      <w:numPr>
        <w:numId w:val="3"/>
      </w:numPr>
    </w:pPr>
    <w:rPr>
      <w:lang w:val="en-GB"/>
    </w:rPr>
  </w:style>
  <w:style w:type="paragraph" w:styleId="TOCHeading">
    <w:name w:val="TOC Heading"/>
    <w:basedOn w:val="Heading1"/>
    <w:next w:val="Normal"/>
    <w:link w:val="TOCHeadingChar"/>
    <w:uiPriority w:val="39"/>
    <w:semiHidden/>
    <w:unhideWhenUsed/>
    <w:qFormat/>
    <w:rsid w:val="000E2983"/>
    <w:pPr>
      <w:keepLines/>
      <w:pageBreakBefore w:val="0"/>
      <w:numPr>
        <w:numId w:val="0"/>
      </w:numPr>
      <w:spacing w:after="0" w:line="276" w:lineRule="auto"/>
      <w:jc w:val="left"/>
      <w:outlineLvl w:val="9"/>
    </w:pPr>
    <w:rPr>
      <w:rFonts w:cs="Times New Roman"/>
      <w:color w:val="365F91"/>
      <w:kern w:val="0"/>
      <w:sz w:val="28"/>
      <w:szCs w:val="28"/>
      <w:lang w:val="en-US" w:eastAsia="en-US"/>
    </w:rPr>
  </w:style>
  <w:style w:type="character" w:styleId="FollowedHyperlink">
    <w:name w:val="FollowedHyperlink"/>
    <w:basedOn w:val="DefaultParagraphFont"/>
    <w:rsid w:val="00F376DF"/>
    <w:rPr>
      <w:color w:val="800080"/>
      <w:u w:val="single"/>
    </w:rPr>
  </w:style>
  <w:style w:type="character" w:customStyle="1" w:styleId="FootnoteTextChar">
    <w:name w:val="Footnote Text Char"/>
    <w:basedOn w:val="DefaultParagraphFont"/>
    <w:link w:val="FootnoteText"/>
    <w:uiPriority w:val="99"/>
    <w:semiHidden/>
    <w:rsid w:val="00F12C84"/>
    <w:rPr>
      <w:rFonts w:ascii="Calibri" w:hAnsi="Calibri"/>
      <w:sz w:val="18"/>
      <w:lang w:val="en-US" w:eastAsia="en-US"/>
    </w:rPr>
  </w:style>
  <w:style w:type="paragraph" w:customStyle="1" w:styleId="RequirementG">
    <w:name w:val="RequirementG"/>
    <w:basedOn w:val="Normal"/>
    <w:link w:val="RequirementGChar"/>
    <w:qFormat/>
    <w:rsid w:val="00E77CCA"/>
    <w:pPr>
      <w:numPr>
        <w:numId w:val="54"/>
      </w:numPr>
      <w:ind w:left="426" w:hanging="426"/>
    </w:pPr>
    <w:rPr>
      <w:lang w:val="en-GB"/>
    </w:rPr>
  </w:style>
  <w:style w:type="paragraph" w:customStyle="1" w:styleId="RequirementS">
    <w:name w:val="RequirementS"/>
    <w:basedOn w:val="RequirementG"/>
    <w:link w:val="RequirementSChar"/>
    <w:qFormat/>
    <w:rsid w:val="00E77CCA"/>
  </w:style>
  <w:style w:type="character" w:customStyle="1" w:styleId="RequirementGChar">
    <w:name w:val="RequirementG Char"/>
    <w:basedOn w:val="DefaultParagraphFont"/>
    <w:link w:val="RequirementG"/>
    <w:rsid w:val="00E77CCA"/>
    <w:rPr>
      <w:rFonts w:ascii="Calibri" w:hAnsi="Calibri"/>
      <w:sz w:val="24"/>
      <w:szCs w:val="24"/>
      <w:lang w:val="en-GB"/>
    </w:rPr>
  </w:style>
  <w:style w:type="paragraph" w:customStyle="1" w:styleId="RequirementI">
    <w:name w:val="RequirementI"/>
    <w:basedOn w:val="Normal"/>
    <w:link w:val="RequirementIChar"/>
    <w:qFormat/>
    <w:rsid w:val="00A839FD"/>
    <w:pPr>
      <w:numPr>
        <w:numId w:val="58"/>
      </w:numPr>
    </w:pPr>
    <w:rPr>
      <w:lang w:val="en-GB"/>
    </w:rPr>
  </w:style>
  <w:style w:type="character" w:customStyle="1" w:styleId="RequirementSChar">
    <w:name w:val="RequirementS Char"/>
    <w:basedOn w:val="RequirementGChar"/>
    <w:link w:val="RequirementS"/>
    <w:rsid w:val="00E77CCA"/>
    <w:rPr>
      <w:rFonts w:ascii="Calibri" w:hAnsi="Calibri"/>
      <w:sz w:val="24"/>
      <w:szCs w:val="24"/>
      <w:lang w:val="en-GB"/>
    </w:rPr>
  </w:style>
  <w:style w:type="character" w:customStyle="1" w:styleId="RequirementIChar">
    <w:name w:val="RequirementI Char"/>
    <w:basedOn w:val="DefaultParagraphFont"/>
    <w:link w:val="RequirementI"/>
    <w:rsid w:val="00A839FD"/>
    <w:rPr>
      <w:rFonts w:ascii="Calibri" w:hAnsi="Calibri"/>
      <w:sz w:val="24"/>
      <w:szCs w:val="24"/>
      <w:lang w:val="en-GB"/>
    </w:rPr>
  </w:style>
  <w:style w:type="paragraph" w:styleId="EndnoteText">
    <w:name w:val="endnote text"/>
    <w:basedOn w:val="Normal"/>
    <w:link w:val="EndnoteTextChar"/>
    <w:rsid w:val="00730141"/>
    <w:pPr>
      <w:spacing w:after="0"/>
    </w:pPr>
    <w:rPr>
      <w:sz w:val="20"/>
      <w:szCs w:val="20"/>
    </w:rPr>
  </w:style>
  <w:style w:type="character" w:customStyle="1" w:styleId="EndnoteTextChar">
    <w:name w:val="Endnote Text Char"/>
    <w:basedOn w:val="DefaultParagraphFont"/>
    <w:link w:val="EndnoteText"/>
    <w:rsid w:val="00730141"/>
    <w:rPr>
      <w:rFonts w:ascii="Calibri" w:hAnsi="Calibri"/>
    </w:rPr>
  </w:style>
  <w:style w:type="character" w:styleId="EndnoteReference">
    <w:name w:val="endnote reference"/>
    <w:basedOn w:val="DefaultParagraphFont"/>
    <w:rsid w:val="00730141"/>
    <w:rPr>
      <w:vertAlign w:val="superscript"/>
    </w:rPr>
  </w:style>
  <w:style w:type="paragraph" w:customStyle="1" w:styleId="IVZHeading">
    <w:name w:val="IVZHeading"/>
    <w:basedOn w:val="TOCHeading"/>
    <w:link w:val="IVZHeadingChar"/>
    <w:qFormat/>
    <w:rsid w:val="00AF5957"/>
    <w:rPr>
      <w:color w:val="auto"/>
      <w:lang w:val="en-GB"/>
    </w:rPr>
  </w:style>
  <w:style w:type="character" w:customStyle="1" w:styleId="Heading1Char">
    <w:name w:val="Heading 1 Char"/>
    <w:basedOn w:val="DefaultParagraphFont"/>
    <w:link w:val="Heading1"/>
    <w:rsid w:val="00BE4D94"/>
    <w:rPr>
      <w:rFonts w:ascii="Calibri" w:hAnsi="Calibri" w:cs="Arial"/>
      <w:b/>
      <w:bCs/>
      <w:kern w:val="32"/>
      <w:sz w:val="32"/>
      <w:szCs w:val="32"/>
    </w:rPr>
  </w:style>
  <w:style w:type="character" w:customStyle="1" w:styleId="TOCHeadingChar">
    <w:name w:val="TOC Heading Char"/>
    <w:basedOn w:val="Heading1Char"/>
    <w:link w:val="TOCHeading"/>
    <w:uiPriority w:val="39"/>
    <w:semiHidden/>
    <w:rsid w:val="00AF5957"/>
    <w:rPr>
      <w:rFonts w:ascii="Calibri" w:hAnsi="Calibri" w:cs="Arial"/>
      <w:b/>
      <w:bCs/>
      <w:color w:val="365F91"/>
      <w:kern w:val="32"/>
      <w:sz w:val="28"/>
      <w:szCs w:val="28"/>
      <w:lang w:val="en-US" w:eastAsia="en-US"/>
    </w:rPr>
  </w:style>
  <w:style w:type="character" w:customStyle="1" w:styleId="IVZHeadingChar">
    <w:name w:val="IVZHeading Char"/>
    <w:basedOn w:val="TOCHeadingChar"/>
    <w:link w:val="IVZHeading"/>
    <w:rsid w:val="00AF5957"/>
    <w:rPr>
      <w:rFonts w:ascii="Calibri" w:hAnsi="Calibri" w:cs="Arial"/>
      <w:b/>
      <w:bCs/>
      <w:color w:val="365F91"/>
      <w:kern w:val="32"/>
      <w:sz w:val="28"/>
      <w:szCs w:val="28"/>
      <w:lang w:val="en-GB" w:eastAsia="en-US"/>
    </w:rPr>
  </w:style>
  <w:style w:type="character" w:customStyle="1" w:styleId="Heading4Char">
    <w:name w:val="Heading 4 Char"/>
    <w:basedOn w:val="DefaultParagraphFont"/>
    <w:link w:val="Heading4"/>
    <w:rsid w:val="004363CD"/>
    <w:rPr>
      <w:rFonts w:ascii="Calibri" w:hAnsi="Calibri"/>
      <w:b/>
      <w:bCs/>
      <w:i/>
      <w:sz w:val="24"/>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300189">
      <w:bodyDiv w:val="1"/>
      <w:marLeft w:val="0"/>
      <w:marRight w:val="0"/>
      <w:marTop w:val="0"/>
      <w:marBottom w:val="0"/>
      <w:divBdr>
        <w:top w:val="none" w:sz="0" w:space="0" w:color="auto"/>
        <w:left w:val="none" w:sz="0" w:space="0" w:color="auto"/>
        <w:bottom w:val="none" w:sz="0" w:space="0" w:color="auto"/>
        <w:right w:val="none" w:sz="0" w:space="0" w:color="auto"/>
      </w:divBdr>
    </w:div>
    <w:div w:id="18698889">
      <w:bodyDiv w:val="1"/>
      <w:marLeft w:val="0"/>
      <w:marRight w:val="0"/>
      <w:marTop w:val="0"/>
      <w:marBottom w:val="0"/>
      <w:divBdr>
        <w:top w:val="none" w:sz="0" w:space="0" w:color="auto"/>
        <w:left w:val="none" w:sz="0" w:space="0" w:color="auto"/>
        <w:bottom w:val="none" w:sz="0" w:space="0" w:color="auto"/>
        <w:right w:val="none" w:sz="0" w:space="0" w:color="auto"/>
      </w:divBdr>
    </w:div>
    <w:div w:id="101649697">
      <w:bodyDiv w:val="1"/>
      <w:marLeft w:val="0"/>
      <w:marRight w:val="0"/>
      <w:marTop w:val="0"/>
      <w:marBottom w:val="0"/>
      <w:divBdr>
        <w:top w:val="none" w:sz="0" w:space="0" w:color="auto"/>
        <w:left w:val="none" w:sz="0" w:space="0" w:color="auto"/>
        <w:bottom w:val="none" w:sz="0" w:space="0" w:color="auto"/>
        <w:right w:val="none" w:sz="0" w:space="0" w:color="auto"/>
      </w:divBdr>
    </w:div>
    <w:div w:id="297226077">
      <w:bodyDiv w:val="1"/>
      <w:marLeft w:val="0"/>
      <w:marRight w:val="0"/>
      <w:marTop w:val="0"/>
      <w:marBottom w:val="0"/>
      <w:divBdr>
        <w:top w:val="none" w:sz="0" w:space="0" w:color="auto"/>
        <w:left w:val="none" w:sz="0" w:space="0" w:color="auto"/>
        <w:bottom w:val="none" w:sz="0" w:space="0" w:color="auto"/>
        <w:right w:val="none" w:sz="0" w:space="0" w:color="auto"/>
      </w:divBdr>
    </w:div>
    <w:div w:id="362439912">
      <w:bodyDiv w:val="1"/>
      <w:marLeft w:val="0"/>
      <w:marRight w:val="0"/>
      <w:marTop w:val="0"/>
      <w:marBottom w:val="0"/>
      <w:divBdr>
        <w:top w:val="none" w:sz="0" w:space="0" w:color="auto"/>
        <w:left w:val="none" w:sz="0" w:space="0" w:color="auto"/>
        <w:bottom w:val="none" w:sz="0" w:space="0" w:color="auto"/>
        <w:right w:val="none" w:sz="0" w:space="0" w:color="auto"/>
      </w:divBdr>
    </w:div>
    <w:div w:id="398989295">
      <w:bodyDiv w:val="1"/>
      <w:marLeft w:val="0"/>
      <w:marRight w:val="0"/>
      <w:marTop w:val="0"/>
      <w:marBottom w:val="0"/>
      <w:divBdr>
        <w:top w:val="none" w:sz="0" w:space="0" w:color="auto"/>
        <w:left w:val="none" w:sz="0" w:space="0" w:color="auto"/>
        <w:bottom w:val="none" w:sz="0" w:space="0" w:color="auto"/>
        <w:right w:val="none" w:sz="0" w:space="0" w:color="auto"/>
      </w:divBdr>
    </w:div>
    <w:div w:id="522984028">
      <w:bodyDiv w:val="1"/>
      <w:marLeft w:val="0"/>
      <w:marRight w:val="0"/>
      <w:marTop w:val="0"/>
      <w:marBottom w:val="0"/>
      <w:divBdr>
        <w:top w:val="none" w:sz="0" w:space="0" w:color="auto"/>
        <w:left w:val="none" w:sz="0" w:space="0" w:color="auto"/>
        <w:bottom w:val="none" w:sz="0" w:space="0" w:color="auto"/>
        <w:right w:val="none" w:sz="0" w:space="0" w:color="auto"/>
      </w:divBdr>
    </w:div>
    <w:div w:id="566650274">
      <w:bodyDiv w:val="1"/>
      <w:marLeft w:val="0"/>
      <w:marRight w:val="0"/>
      <w:marTop w:val="0"/>
      <w:marBottom w:val="0"/>
      <w:divBdr>
        <w:top w:val="none" w:sz="0" w:space="0" w:color="auto"/>
        <w:left w:val="none" w:sz="0" w:space="0" w:color="auto"/>
        <w:bottom w:val="none" w:sz="0" w:space="0" w:color="auto"/>
        <w:right w:val="none" w:sz="0" w:space="0" w:color="auto"/>
      </w:divBdr>
    </w:div>
    <w:div w:id="586770984">
      <w:bodyDiv w:val="1"/>
      <w:marLeft w:val="0"/>
      <w:marRight w:val="0"/>
      <w:marTop w:val="0"/>
      <w:marBottom w:val="0"/>
      <w:divBdr>
        <w:top w:val="none" w:sz="0" w:space="0" w:color="auto"/>
        <w:left w:val="none" w:sz="0" w:space="0" w:color="auto"/>
        <w:bottom w:val="none" w:sz="0" w:space="0" w:color="auto"/>
        <w:right w:val="none" w:sz="0" w:space="0" w:color="auto"/>
      </w:divBdr>
    </w:div>
    <w:div w:id="738476679">
      <w:bodyDiv w:val="1"/>
      <w:marLeft w:val="0"/>
      <w:marRight w:val="0"/>
      <w:marTop w:val="0"/>
      <w:marBottom w:val="0"/>
      <w:divBdr>
        <w:top w:val="none" w:sz="0" w:space="0" w:color="auto"/>
        <w:left w:val="none" w:sz="0" w:space="0" w:color="auto"/>
        <w:bottom w:val="none" w:sz="0" w:space="0" w:color="auto"/>
        <w:right w:val="none" w:sz="0" w:space="0" w:color="auto"/>
      </w:divBdr>
    </w:div>
    <w:div w:id="1035228632">
      <w:bodyDiv w:val="1"/>
      <w:marLeft w:val="0"/>
      <w:marRight w:val="0"/>
      <w:marTop w:val="0"/>
      <w:marBottom w:val="0"/>
      <w:divBdr>
        <w:top w:val="none" w:sz="0" w:space="0" w:color="auto"/>
        <w:left w:val="none" w:sz="0" w:space="0" w:color="auto"/>
        <w:bottom w:val="none" w:sz="0" w:space="0" w:color="auto"/>
        <w:right w:val="none" w:sz="0" w:space="0" w:color="auto"/>
      </w:divBdr>
    </w:div>
    <w:div w:id="1139804086">
      <w:bodyDiv w:val="1"/>
      <w:marLeft w:val="0"/>
      <w:marRight w:val="0"/>
      <w:marTop w:val="0"/>
      <w:marBottom w:val="0"/>
      <w:divBdr>
        <w:top w:val="none" w:sz="0" w:space="0" w:color="auto"/>
        <w:left w:val="none" w:sz="0" w:space="0" w:color="auto"/>
        <w:bottom w:val="none" w:sz="0" w:space="0" w:color="auto"/>
        <w:right w:val="none" w:sz="0" w:space="0" w:color="auto"/>
      </w:divBdr>
    </w:div>
    <w:div w:id="1354065972">
      <w:bodyDiv w:val="1"/>
      <w:marLeft w:val="0"/>
      <w:marRight w:val="0"/>
      <w:marTop w:val="0"/>
      <w:marBottom w:val="0"/>
      <w:divBdr>
        <w:top w:val="none" w:sz="0" w:space="0" w:color="auto"/>
        <w:left w:val="none" w:sz="0" w:space="0" w:color="auto"/>
        <w:bottom w:val="none" w:sz="0" w:space="0" w:color="auto"/>
        <w:right w:val="none" w:sz="0" w:space="0" w:color="auto"/>
      </w:divBdr>
    </w:div>
    <w:div w:id="1361129730">
      <w:bodyDiv w:val="1"/>
      <w:marLeft w:val="0"/>
      <w:marRight w:val="0"/>
      <w:marTop w:val="0"/>
      <w:marBottom w:val="0"/>
      <w:divBdr>
        <w:top w:val="none" w:sz="0" w:space="0" w:color="auto"/>
        <w:left w:val="none" w:sz="0" w:space="0" w:color="auto"/>
        <w:bottom w:val="none" w:sz="0" w:space="0" w:color="auto"/>
        <w:right w:val="none" w:sz="0" w:space="0" w:color="auto"/>
      </w:divBdr>
    </w:div>
    <w:div w:id="1558784135">
      <w:bodyDiv w:val="1"/>
      <w:marLeft w:val="0"/>
      <w:marRight w:val="0"/>
      <w:marTop w:val="0"/>
      <w:marBottom w:val="0"/>
      <w:divBdr>
        <w:top w:val="none" w:sz="0" w:space="0" w:color="auto"/>
        <w:left w:val="none" w:sz="0" w:space="0" w:color="auto"/>
        <w:bottom w:val="none" w:sz="0" w:space="0" w:color="auto"/>
        <w:right w:val="none" w:sz="0" w:space="0" w:color="auto"/>
      </w:divBdr>
    </w:div>
    <w:div w:id="1586647396">
      <w:bodyDiv w:val="1"/>
      <w:marLeft w:val="0"/>
      <w:marRight w:val="0"/>
      <w:marTop w:val="0"/>
      <w:marBottom w:val="0"/>
      <w:divBdr>
        <w:top w:val="none" w:sz="0" w:space="0" w:color="auto"/>
        <w:left w:val="none" w:sz="0" w:space="0" w:color="auto"/>
        <w:bottom w:val="none" w:sz="0" w:space="0" w:color="auto"/>
        <w:right w:val="none" w:sz="0" w:space="0" w:color="auto"/>
      </w:divBdr>
    </w:div>
    <w:div w:id="1669597579">
      <w:bodyDiv w:val="1"/>
      <w:marLeft w:val="0"/>
      <w:marRight w:val="0"/>
      <w:marTop w:val="0"/>
      <w:marBottom w:val="0"/>
      <w:divBdr>
        <w:top w:val="none" w:sz="0" w:space="0" w:color="auto"/>
        <w:left w:val="none" w:sz="0" w:space="0" w:color="auto"/>
        <w:bottom w:val="none" w:sz="0" w:space="0" w:color="auto"/>
        <w:right w:val="none" w:sz="0" w:space="0" w:color="auto"/>
      </w:divBdr>
    </w:div>
    <w:div w:id="1684237536">
      <w:bodyDiv w:val="1"/>
      <w:marLeft w:val="0"/>
      <w:marRight w:val="0"/>
      <w:marTop w:val="0"/>
      <w:marBottom w:val="0"/>
      <w:divBdr>
        <w:top w:val="none" w:sz="0" w:space="0" w:color="auto"/>
        <w:left w:val="none" w:sz="0" w:space="0" w:color="auto"/>
        <w:bottom w:val="none" w:sz="0" w:space="0" w:color="auto"/>
        <w:right w:val="none" w:sz="0" w:space="0" w:color="auto"/>
      </w:divBdr>
    </w:div>
    <w:div w:id="1824660288">
      <w:bodyDiv w:val="1"/>
      <w:marLeft w:val="0"/>
      <w:marRight w:val="0"/>
      <w:marTop w:val="0"/>
      <w:marBottom w:val="0"/>
      <w:divBdr>
        <w:top w:val="none" w:sz="0" w:space="0" w:color="auto"/>
        <w:left w:val="none" w:sz="0" w:space="0" w:color="auto"/>
        <w:bottom w:val="none" w:sz="0" w:space="0" w:color="auto"/>
        <w:right w:val="none" w:sz="0" w:space="0" w:color="auto"/>
      </w:divBdr>
    </w:div>
    <w:div w:id="1916431468">
      <w:bodyDiv w:val="1"/>
      <w:marLeft w:val="0"/>
      <w:marRight w:val="0"/>
      <w:marTop w:val="0"/>
      <w:marBottom w:val="0"/>
      <w:divBdr>
        <w:top w:val="none" w:sz="0" w:space="0" w:color="auto"/>
        <w:left w:val="none" w:sz="0" w:space="0" w:color="auto"/>
        <w:bottom w:val="none" w:sz="0" w:space="0" w:color="auto"/>
        <w:right w:val="none" w:sz="0" w:space="0" w:color="auto"/>
      </w:divBdr>
    </w:div>
    <w:div w:id="1923757614">
      <w:bodyDiv w:val="1"/>
      <w:marLeft w:val="0"/>
      <w:marRight w:val="0"/>
      <w:marTop w:val="0"/>
      <w:marBottom w:val="0"/>
      <w:divBdr>
        <w:top w:val="none" w:sz="0" w:space="0" w:color="auto"/>
        <w:left w:val="none" w:sz="0" w:space="0" w:color="auto"/>
        <w:bottom w:val="none" w:sz="0" w:space="0" w:color="auto"/>
        <w:right w:val="none" w:sz="0" w:space="0" w:color="auto"/>
      </w:divBdr>
    </w:div>
    <w:div w:id="2030568466">
      <w:bodyDiv w:val="1"/>
      <w:marLeft w:val="0"/>
      <w:marRight w:val="0"/>
      <w:marTop w:val="0"/>
      <w:marBottom w:val="0"/>
      <w:divBdr>
        <w:top w:val="none" w:sz="0" w:space="0" w:color="auto"/>
        <w:left w:val="none" w:sz="0" w:space="0" w:color="auto"/>
        <w:bottom w:val="none" w:sz="0" w:space="0" w:color="auto"/>
        <w:right w:val="none" w:sz="0" w:space="0" w:color="auto"/>
      </w:divBdr>
    </w:div>
    <w:div w:id="2049137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2.xml"/><Relationship Id="rId23" Type="http://schemas.microsoft.com/office/2007/relationships/stylesWithEffects" Target="stylesWithEffects.xm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59569C-C970-4F41-946F-E4AA76141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18479</Words>
  <Characters>116419</Characters>
  <Application>Microsoft Office Word</Application>
  <DocSecurity>0</DocSecurity>
  <Lines>970</Lines>
  <Paragraphs>269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Siemens AG</Company>
  <LinksUpToDate>false</LinksUpToDate>
  <CharactersWithSpaces>134629</CharactersWithSpaces>
  <SharedDoc>false</SharedDoc>
  <HLinks>
    <vt:vector size="60" baseType="variant">
      <vt:variant>
        <vt:i4>2621491</vt:i4>
      </vt:variant>
      <vt:variant>
        <vt:i4>224</vt:i4>
      </vt:variant>
      <vt:variant>
        <vt:i4>0</vt:i4>
      </vt:variant>
      <vt:variant>
        <vt:i4>5</vt:i4>
      </vt:variant>
      <vt:variant>
        <vt:lpwstr>file:///Q:/WP 2/Deliverable 2.2.1.docx</vt:lpwstr>
      </vt:variant>
      <vt:variant>
        <vt:lpwstr>_Toc304397586</vt:lpwstr>
      </vt:variant>
      <vt:variant>
        <vt:i4>1769486</vt:i4>
      </vt:variant>
      <vt:variant>
        <vt:i4>218</vt:i4>
      </vt:variant>
      <vt:variant>
        <vt:i4>0</vt:i4>
      </vt:variant>
      <vt:variant>
        <vt:i4>5</vt:i4>
      </vt:variant>
      <vt:variant>
        <vt:lpwstr/>
      </vt:variant>
      <vt:variant>
        <vt:lpwstr>_Toc304397585</vt:lpwstr>
      </vt:variant>
      <vt:variant>
        <vt:i4>1769487</vt:i4>
      </vt:variant>
      <vt:variant>
        <vt:i4>212</vt:i4>
      </vt:variant>
      <vt:variant>
        <vt:i4>0</vt:i4>
      </vt:variant>
      <vt:variant>
        <vt:i4>5</vt:i4>
      </vt:variant>
      <vt:variant>
        <vt:lpwstr/>
      </vt:variant>
      <vt:variant>
        <vt:lpwstr>_Toc304397584</vt:lpwstr>
      </vt:variant>
      <vt:variant>
        <vt:i4>2621494</vt:i4>
      </vt:variant>
      <vt:variant>
        <vt:i4>206</vt:i4>
      </vt:variant>
      <vt:variant>
        <vt:i4>0</vt:i4>
      </vt:variant>
      <vt:variant>
        <vt:i4>5</vt:i4>
      </vt:variant>
      <vt:variant>
        <vt:lpwstr>file:///Q:/WP 2/Deliverable 2.2.1.docx</vt:lpwstr>
      </vt:variant>
      <vt:variant>
        <vt:lpwstr>_Toc304397583</vt:lpwstr>
      </vt:variant>
      <vt:variant>
        <vt:i4>1769481</vt:i4>
      </vt:variant>
      <vt:variant>
        <vt:i4>200</vt:i4>
      </vt:variant>
      <vt:variant>
        <vt:i4>0</vt:i4>
      </vt:variant>
      <vt:variant>
        <vt:i4>5</vt:i4>
      </vt:variant>
      <vt:variant>
        <vt:lpwstr/>
      </vt:variant>
      <vt:variant>
        <vt:lpwstr>_Toc304397582</vt:lpwstr>
      </vt:variant>
      <vt:variant>
        <vt:i4>2621492</vt:i4>
      </vt:variant>
      <vt:variant>
        <vt:i4>194</vt:i4>
      </vt:variant>
      <vt:variant>
        <vt:i4>0</vt:i4>
      </vt:variant>
      <vt:variant>
        <vt:i4>5</vt:i4>
      </vt:variant>
      <vt:variant>
        <vt:lpwstr>file:///Q:/WP 2/Deliverable 2.2.1.docx</vt:lpwstr>
      </vt:variant>
      <vt:variant>
        <vt:lpwstr>_Toc304397581</vt:lpwstr>
      </vt:variant>
      <vt:variant>
        <vt:i4>2621493</vt:i4>
      </vt:variant>
      <vt:variant>
        <vt:i4>188</vt:i4>
      </vt:variant>
      <vt:variant>
        <vt:i4>0</vt:i4>
      </vt:variant>
      <vt:variant>
        <vt:i4>5</vt:i4>
      </vt:variant>
      <vt:variant>
        <vt:lpwstr>file:///Q:/WP 2/Deliverable 2.2.1.docx</vt:lpwstr>
      </vt:variant>
      <vt:variant>
        <vt:lpwstr>_Toc304397580</vt:lpwstr>
      </vt:variant>
      <vt:variant>
        <vt:i4>1310722</vt:i4>
      </vt:variant>
      <vt:variant>
        <vt:i4>182</vt:i4>
      </vt:variant>
      <vt:variant>
        <vt:i4>0</vt:i4>
      </vt:variant>
      <vt:variant>
        <vt:i4>5</vt:i4>
      </vt:variant>
      <vt:variant>
        <vt:lpwstr/>
      </vt:variant>
      <vt:variant>
        <vt:lpwstr>_Toc304397579</vt:lpwstr>
      </vt:variant>
      <vt:variant>
        <vt:i4>2424878</vt:i4>
      </vt:variant>
      <vt:variant>
        <vt:i4>6</vt:i4>
      </vt:variant>
      <vt:variant>
        <vt:i4>0</vt:i4>
      </vt:variant>
      <vt:variant>
        <vt:i4>5</vt:i4>
      </vt:variant>
      <vt:variant>
        <vt:lpwstr>http://help.sap.com/saphelp_nw73/helpdata/en/</vt:lpwstr>
      </vt:variant>
      <vt:variant>
        <vt:lpwstr/>
      </vt:variant>
      <vt:variant>
        <vt:i4>2949156</vt:i4>
      </vt:variant>
      <vt:variant>
        <vt:i4>3</vt:i4>
      </vt:variant>
      <vt:variant>
        <vt:i4>0</vt:i4>
      </vt:variant>
      <vt:variant>
        <vt:i4>5</vt:i4>
      </vt:variant>
      <vt:variant>
        <vt:lpwstr>http://help.sap.com/saphelp_byd30/en/KTP/Software-Components/01200615320100003379/SAP_BBD/ SAP_BBD.html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Holger Eichelberger; Sascha El-Sharkawy</dc:creator>
  <cp:lastModifiedBy>Holger Eichelberger</cp:lastModifiedBy>
  <cp:revision>640</cp:revision>
  <cp:lastPrinted>2015-07-17T11:26:00Z</cp:lastPrinted>
  <dcterms:created xsi:type="dcterms:W3CDTF">2012-07-20T09:19:00Z</dcterms:created>
  <dcterms:modified xsi:type="dcterms:W3CDTF">2016-02-02T09:48:00Z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Q:\WP 2\D2.1\literature\D2.1_literature.bib</vt:lpwstr>
  </property>
  <property fmtid="{D5CDD505-2E9C-101B-9397-08002B2CF9AE}" pid="3" name="BIBDISP">
    <vt:lpwstr>ref</vt:lpwstr>
  </property>
</Properties>
</file>