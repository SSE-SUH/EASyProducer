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1701"/>
        <w:gridCol w:w="3717"/>
      </w:tblGrid>
      <w:tr w:rsidR="004642E1" w:rsidRPr="003C0B68" w:rsidTr="004642E1">
        <w:tc>
          <w:tcPr>
            <w:tcW w:w="3794" w:type="dxa"/>
          </w:tcPr>
          <w:p w:rsidR="009B4932" w:rsidRPr="003C0B68" w:rsidRDefault="009B4932" w:rsidP="009B4932">
            <w:pPr>
              <w:jc w:val="center"/>
              <w:rPr>
                <w:rFonts w:ascii="Candara" w:hAnsi="Candara"/>
                <w:lang w:val="en-US"/>
              </w:rPr>
            </w:pPr>
            <w:r w:rsidRPr="003C0B68">
              <w:rPr>
                <w:rFonts w:ascii="Candara" w:hAnsi="Candara"/>
                <w:noProof/>
                <w:lang w:eastAsia="de-DE"/>
              </w:rPr>
              <w:drawing>
                <wp:inline distT="0" distB="0" distL="0" distR="0">
                  <wp:extent cx="718286" cy="728572"/>
                  <wp:effectExtent l="19050" t="0" r="5614" b="0"/>
                  <wp:docPr id="13" name="Picture 12" descr="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_Logo.png"/>
                          <pic:cNvPicPr/>
                        </pic:nvPicPr>
                        <pic:blipFill>
                          <a:blip r:embed="rId9" cstate="print"/>
                          <a:stretch>
                            <a:fillRect/>
                          </a:stretch>
                        </pic:blipFill>
                        <pic:spPr>
                          <a:xfrm>
                            <a:off x="0" y="0"/>
                            <a:ext cx="718286" cy="728572"/>
                          </a:xfrm>
                          <a:prstGeom prst="rect">
                            <a:avLst/>
                          </a:prstGeom>
                        </pic:spPr>
                      </pic:pic>
                    </a:graphicData>
                  </a:graphic>
                </wp:inline>
              </w:drawing>
            </w:r>
          </w:p>
        </w:tc>
        <w:tc>
          <w:tcPr>
            <w:tcW w:w="1701" w:type="dxa"/>
          </w:tcPr>
          <w:p w:rsidR="009B4932" w:rsidRPr="003C0B68" w:rsidRDefault="009B4932" w:rsidP="009B4932">
            <w:pPr>
              <w:rPr>
                <w:rFonts w:ascii="Candara" w:hAnsi="Candara"/>
                <w:lang w:val="en-US"/>
              </w:rPr>
            </w:pPr>
          </w:p>
        </w:tc>
        <w:tc>
          <w:tcPr>
            <w:tcW w:w="3717" w:type="dxa"/>
          </w:tcPr>
          <w:p w:rsidR="009B4932" w:rsidRPr="003C0B68" w:rsidRDefault="009B4932" w:rsidP="009B4932">
            <w:pPr>
              <w:jc w:val="center"/>
              <w:rPr>
                <w:rFonts w:ascii="Candara" w:hAnsi="Candara"/>
                <w:lang w:val="en-US"/>
              </w:rPr>
            </w:pPr>
            <w:r w:rsidRPr="003C0B68">
              <w:rPr>
                <w:rFonts w:ascii="Candara" w:hAnsi="Candara"/>
                <w:noProof/>
                <w:lang w:eastAsia="de-DE"/>
              </w:rPr>
              <w:drawing>
                <wp:inline distT="0" distB="0" distL="0" distR="0">
                  <wp:extent cx="1587151" cy="825246"/>
                  <wp:effectExtent l="19050" t="0" r="0" b="0"/>
                  <wp:docPr id="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10" cstate="print"/>
                          <a:stretch>
                            <a:fillRect/>
                          </a:stretch>
                        </pic:blipFill>
                        <pic:spPr>
                          <a:xfrm>
                            <a:off x="0" y="0"/>
                            <a:ext cx="1587151" cy="825246"/>
                          </a:xfrm>
                          <a:prstGeom prst="rect">
                            <a:avLst/>
                          </a:prstGeom>
                        </pic:spPr>
                      </pic:pic>
                    </a:graphicData>
                  </a:graphic>
                </wp:inline>
              </w:drawing>
            </w:r>
          </w:p>
        </w:tc>
      </w:tr>
      <w:tr w:rsidR="004642E1" w:rsidRPr="008606E5" w:rsidTr="004642E1">
        <w:tc>
          <w:tcPr>
            <w:tcW w:w="3794" w:type="dxa"/>
            <w:vAlign w:val="center"/>
          </w:tcPr>
          <w:p w:rsidR="009B4932" w:rsidRPr="00CD7D6D" w:rsidRDefault="004642E1" w:rsidP="004642E1">
            <w:pPr>
              <w:jc w:val="center"/>
              <w:rPr>
                <w:rFonts w:ascii="Candara" w:hAnsi="Candara"/>
                <w:b/>
              </w:rPr>
            </w:pPr>
            <w:r w:rsidRPr="00CD7D6D">
              <w:rPr>
                <w:rFonts w:ascii="Candara" w:hAnsi="Candara"/>
                <w:b/>
              </w:rPr>
              <w:t xml:space="preserve">Stiftung University </w:t>
            </w:r>
            <w:proofErr w:type="spellStart"/>
            <w:r w:rsidRPr="00CD7D6D">
              <w:rPr>
                <w:rFonts w:ascii="Candara" w:hAnsi="Candara"/>
                <w:b/>
              </w:rPr>
              <w:t>of</w:t>
            </w:r>
            <w:proofErr w:type="spellEnd"/>
            <w:r w:rsidRPr="00CD7D6D">
              <w:rPr>
                <w:rFonts w:ascii="Candara" w:hAnsi="Candara"/>
                <w:b/>
              </w:rPr>
              <w:t xml:space="preserve"> Hildesheim</w:t>
            </w:r>
          </w:p>
          <w:p w:rsidR="004642E1" w:rsidRPr="00CD7D6D" w:rsidRDefault="004642E1" w:rsidP="004642E1">
            <w:pPr>
              <w:jc w:val="center"/>
              <w:rPr>
                <w:rFonts w:ascii="Candara" w:hAnsi="Candara"/>
              </w:rPr>
            </w:pPr>
            <w:r w:rsidRPr="00CD7D6D">
              <w:rPr>
                <w:rFonts w:ascii="Candara" w:hAnsi="Candara"/>
              </w:rPr>
              <w:t>Marienburger Platz 22</w:t>
            </w:r>
          </w:p>
          <w:p w:rsidR="004642E1" w:rsidRPr="003C0B68" w:rsidRDefault="004642E1" w:rsidP="004642E1">
            <w:pPr>
              <w:jc w:val="center"/>
              <w:rPr>
                <w:rFonts w:ascii="Candara" w:hAnsi="Candara"/>
                <w:lang w:val="en-US"/>
              </w:rPr>
            </w:pPr>
            <w:r w:rsidRPr="003C0B68">
              <w:rPr>
                <w:rFonts w:ascii="Candara" w:hAnsi="Candara"/>
                <w:lang w:val="en-US"/>
              </w:rPr>
              <w:t>31141 Hildesheim</w:t>
            </w:r>
          </w:p>
          <w:p w:rsidR="004642E1" w:rsidRPr="003C0B68" w:rsidRDefault="004642E1" w:rsidP="004642E1">
            <w:pPr>
              <w:jc w:val="center"/>
              <w:rPr>
                <w:rFonts w:ascii="Candara" w:hAnsi="Candara"/>
                <w:lang w:val="en-US"/>
              </w:rPr>
            </w:pPr>
            <w:r w:rsidRPr="003C0B68">
              <w:rPr>
                <w:rFonts w:ascii="Candara" w:hAnsi="Candara"/>
                <w:lang w:val="en-US"/>
              </w:rPr>
              <w:t>Germany</w:t>
            </w:r>
          </w:p>
        </w:tc>
        <w:tc>
          <w:tcPr>
            <w:tcW w:w="1701" w:type="dxa"/>
            <w:vAlign w:val="center"/>
          </w:tcPr>
          <w:p w:rsidR="009B4932" w:rsidRPr="003C0B68" w:rsidRDefault="009B4932" w:rsidP="004642E1">
            <w:pPr>
              <w:jc w:val="center"/>
              <w:rPr>
                <w:rFonts w:ascii="Candara" w:hAnsi="Candara"/>
                <w:lang w:val="en-US"/>
              </w:rPr>
            </w:pPr>
          </w:p>
        </w:tc>
        <w:tc>
          <w:tcPr>
            <w:tcW w:w="3717" w:type="dxa"/>
            <w:vAlign w:val="center"/>
          </w:tcPr>
          <w:p w:rsidR="009B4932" w:rsidRPr="003C0B68" w:rsidRDefault="004642E1" w:rsidP="004642E1">
            <w:pPr>
              <w:jc w:val="center"/>
              <w:rPr>
                <w:rFonts w:ascii="Candara" w:hAnsi="Candara"/>
                <w:b/>
                <w:lang w:val="en-US"/>
              </w:rPr>
            </w:pPr>
            <w:r w:rsidRPr="003C0B68">
              <w:rPr>
                <w:rFonts w:ascii="Candara" w:hAnsi="Candara"/>
                <w:b/>
                <w:lang w:val="en-US"/>
              </w:rPr>
              <w:t>Software Systems Engineering (SSE)</w:t>
            </w:r>
          </w:p>
          <w:p w:rsidR="004642E1" w:rsidRPr="003C0B68" w:rsidRDefault="004642E1" w:rsidP="004642E1">
            <w:pPr>
              <w:jc w:val="center"/>
              <w:rPr>
                <w:rFonts w:ascii="Candara" w:hAnsi="Candara"/>
                <w:lang w:val="en-US"/>
              </w:rPr>
            </w:pPr>
            <w:r w:rsidRPr="003C0B68">
              <w:rPr>
                <w:rFonts w:ascii="Candara" w:hAnsi="Candara"/>
                <w:lang w:val="en-US"/>
              </w:rPr>
              <w:t>Institute for Computer Science</w:t>
            </w:r>
          </w:p>
          <w:p w:rsidR="004642E1" w:rsidRPr="003C0B68" w:rsidRDefault="004642E1" w:rsidP="004642E1">
            <w:pPr>
              <w:jc w:val="center"/>
              <w:rPr>
                <w:rFonts w:ascii="Candara" w:hAnsi="Candara"/>
                <w:lang w:val="en-US"/>
              </w:rPr>
            </w:pPr>
            <w:r w:rsidRPr="003C0B68">
              <w:rPr>
                <w:rFonts w:ascii="Candara" w:hAnsi="Candara"/>
                <w:lang w:val="en-US"/>
              </w:rPr>
              <w:t>Faculty for Mathematics, Natural Science, Economics, and Computer Science</w:t>
            </w:r>
          </w:p>
        </w:tc>
      </w:tr>
      <w:tr w:rsidR="004642E1" w:rsidRPr="008606E5" w:rsidTr="004642E1">
        <w:tc>
          <w:tcPr>
            <w:tcW w:w="3794" w:type="dxa"/>
          </w:tcPr>
          <w:p w:rsidR="009B4932" w:rsidRPr="003C0B68" w:rsidRDefault="009B4932" w:rsidP="009B4932">
            <w:pPr>
              <w:rPr>
                <w:rFonts w:ascii="Candara" w:hAnsi="Candara"/>
                <w:lang w:val="en-US"/>
              </w:rPr>
            </w:pPr>
          </w:p>
        </w:tc>
        <w:tc>
          <w:tcPr>
            <w:tcW w:w="1701" w:type="dxa"/>
          </w:tcPr>
          <w:p w:rsidR="009B4932" w:rsidRPr="003C0B68" w:rsidRDefault="009B4932" w:rsidP="009B4932">
            <w:pPr>
              <w:rPr>
                <w:rFonts w:ascii="Candara" w:hAnsi="Candara"/>
                <w:lang w:val="en-US"/>
              </w:rPr>
            </w:pPr>
          </w:p>
        </w:tc>
        <w:tc>
          <w:tcPr>
            <w:tcW w:w="3717" w:type="dxa"/>
          </w:tcPr>
          <w:p w:rsidR="009B4932" w:rsidRPr="003C0B68" w:rsidRDefault="009B4932" w:rsidP="009B4932">
            <w:pPr>
              <w:rPr>
                <w:rFonts w:ascii="Candara" w:hAnsi="Candara"/>
                <w:lang w:val="en-US"/>
              </w:rPr>
            </w:pPr>
          </w:p>
        </w:tc>
      </w:tr>
    </w:tbl>
    <w:p w:rsidR="009B4932" w:rsidRPr="003C0B68" w:rsidRDefault="009B4932" w:rsidP="009B4932">
      <w:pPr>
        <w:rPr>
          <w:rFonts w:ascii="Candara" w:hAnsi="Candara"/>
          <w:lang w:val="en-US"/>
        </w:rPr>
      </w:pPr>
    </w:p>
    <w:p w:rsidR="009B4932" w:rsidRPr="003C0B68" w:rsidRDefault="009B4932" w:rsidP="009B4932">
      <w:pPr>
        <w:rPr>
          <w:rFonts w:ascii="Candara" w:hAnsi="Candara"/>
          <w:lang w:val="en-US"/>
        </w:rPr>
      </w:pPr>
    </w:p>
    <w:p w:rsidR="004642E1" w:rsidRPr="003C0B68" w:rsidRDefault="004642E1" w:rsidP="009B4932">
      <w:pPr>
        <w:rPr>
          <w:rFonts w:ascii="Candara" w:hAnsi="Candara"/>
          <w:lang w:val="en-US"/>
        </w:rPr>
      </w:pPr>
    </w:p>
    <w:p w:rsidR="004642E1" w:rsidRPr="003C0B68" w:rsidRDefault="007D3B46" w:rsidP="004642E1">
      <w:pPr>
        <w:jc w:val="center"/>
        <w:rPr>
          <w:rFonts w:ascii="Candara" w:hAnsi="Candara"/>
          <w:lang w:val="en-US"/>
        </w:rPr>
      </w:pPr>
      <w:r w:rsidRPr="007D3B46">
        <w:rPr>
          <w:rFonts w:ascii="Candara" w:hAnsi="Candara"/>
          <w:noProof/>
          <w:lang w:eastAsia="de-DE"/>
        </w:rPr>
        <w:drawing>
          <wp:inline distT="0" distB="0" distL="0" distR="0">
            <wp:extent cx="2071859" cy="2307755"/>
            <wp:effectExtent l="0" t="0" r="0" b="0"/>
            <wp:docPr id="11" name="Picture 10" descr="EASy_Logo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_Logo (blue).png"/>
                    <pic:cNvPicPr/>
                  </pic:nvPicPr>
                  <pic:blipFill>
                    <a:blip r:embed="rId11" cstate="print"/>
                    <a:stretch>
                      <a:fillRect/>
                    </a:stretch>
                  </pic:blipFill>
                  <pic:spPr>
                    <a:xfrm>
                      <a:off x="0" y="0"/>
                      <a:ext cx="2071859" cy="2307755"/>
                    </a:xfrm>
                    <a:prstGeom prst="rect">
                      <a:avLst/>
                    </a:prstGeom>
                  </pic:spPr>
                </pic:pic>
              </a:graphicData>
            </a:graphic>
          </wp:inline>
        </w:drawing>
      </w:r>
    </w:p>
    <w:p w:rsidR="004642E1" w:rsidRPr="003C0B68" w:rsidRDefault="00633145" w:rsidP="004642E1">
      <w:pPr>
        <w:jc w:val="center"/>
        <w:rPr>
          <w:rFonts w:ascii="Candara" w:hAnsi="Candara"/>
          <w:b/>
          <w:sz w:val="72"/>
          <w:szCs w:val="72"/>
          <w:lang w:val="en-US"/>
        </w:rPr>
      </w:pPr>
      <w:r>
        <w:rPr>
          <w:rFonts w:ascii="Candara" w:hAnsi="Candara"/>
          <w:b/>
          <w:sz w:val="72"/>
          <w:szCs w:val="72"/>
          <w:lang w:val="en-US"/>
        </w:rPr>
        <w:t>EASy-</w:t>
      </w:r>
      <w:r w:rsidR="004642E1" w:rsidRPr="003C0B68">
        <w:rPr>
          <w:rFonts w:ascii="Candara" w:hAnsi="Candara"/>
          <w:b/>
          <w:sz w:val="72"/>
          <w:szCs w:val="72"/>
          <w:lang w:val="en-US"/>
        </w:rPr>
        <w:t>Producer</w:t>
      </w:r>
    </w:p>
    <w:p w:rsidR="004642E1" w:rsidRPr="003C0B68" w:rsidRDefault="004642E1" w:rsidP="004642E1">
      <w:pPr>
        <w:jc w:val="center"/>
        <w:rPr>
          <w:rFonts w:ascii="Candara" w:hAnsi="Candara"/>
          <w:sz w:val="52"/>
          <w:szCs w:val="52"/>
          <w:lang w:val="en-US"/>
        </w:rPr>
      </w:pPr>
      <w:r w:rsidRPr="003C0B68">
        <w:rPr>
          <w:rFonts w:ascii="Candara" w:hAnsi="Candara"/>
          <w:sz w:val="52"/>
          <w:szCs w:val="52"/>
          <w:lang w:val="en-US"/>
        </w:rPr>
        <w:t>Engineering Adaptive Systems</w:t>
      </w:r>
    </w:p>
    <w:p w:rsidR="006A272A" w:rsidRPr="003C0B68" w:rsidRDefault="006A272A" w:rsidP="006A272A">
      <w:pPr>
        <w:jc w:val="center"/>
        <w:rPr>
          <w:rFonts w:ascii="Candara" w:hAnsi="Candara"/>
          <w:sz w:val="52"/>
          <w:szCs w:val="52"/>
          <w:lang w:val="en-US"/>
        </w:rPr>
      </w:pPr>
    </w:p>
    <w:p w:rsidR="004642E1" w:rsidRPr="003C0B68" w:rsidRDefault="006C208D" w:rsidP="006A272A">
      <w:pPr>
        <w:jc w:val="center"/>
        <w:rPr>
          <w:rFonts w:ascii="Candara" w:hAnsi="Candara"/>
          <w:b/>
          <w:sz w:val="52"/>
          <w:szCs w:val="52"/>
          <w:lang w:val="en-US"/>
        </w:rPr>
      </w:pPr>
      <w:r w:rsidRPr="003C0B68">
        <w:rPr>
          <w:rFonts w:ascii="Candara" w:hAnsi="Candara"/>
          <w:b/>
          <w:sz w:val="52"/>
          <w:szCs w:val="52"/>
          <w:lang w:val="en-US"/>
        </w:rPr>
        <w:t>Developer</w:t>
      </w:r>
      <w:r w:rsidR="008803E6" w:rsidRPr="003C0B68">
        <w:rPr>
          <w:rFonts w:ascii="Candara" w:hAnsi="Candara"/>
          <w:b/>
          <w:sz w:val="52"/>
          <w:szCs w:val="52"/>
          <w:lang w:val="en-US"/>
        </w:rPr>
        <w:t>s</w:t>
      </w:r>
      <w:r w:rsidR="006A272A" w:rsidRPr="003C0B68">
        <w:rPr>
          <w:rFonts w:ascii="Candara" w:hAnsi="Candara"/>
          <w:b/>
          <w:sz w:val="52"/>
          <w:szCs w:val="52"/>
          <w:lang w:val="en-US"/>
        </w:rPr>
        <w:t xml:space="preserve"> Guide</w:t>
      </w:r>
    </w:p>
    <w:p w:rsidR="004642E1" w:rsidRPr="003C0B68" w:rsidRDefault="006A272A" w:rsidP="006A272A">
      <w:pPr>
        <w:jc w:val="center"/>
        <w:rPr>
          <w:rFonts w:ascii="Candara" w:hAnsi="Candara"/>
          <w:sz w:val="28"/>
          <w:szCs w:val="28"/>
          <w:lang w:val="en-US"/>
        </w:rPr>
      </w:pPr>
      <w:r w:rsidRPr="003C0B68">
        <w:rPr>
          <w:rFonts w:ascii="Candara" w:hAnsi="Candara"/>
          <w:sz w:val="28"/>
          <w:szCs w:val="28"/>
          <w:lang w:val="en-US"/>
        </w:rPr>
        <w:t xml:space="preserve">Version </w:t>
      </w:r>
      <w:r w:rsidR="007D3B46">
        <w:rPr>
          <w:rFonts w:ascii="Candara" w:hAnsi="Candara"/>
          <w:sz w:val="28"/>
          <w:szCs w:val="28"/>
          <w:lang w:val="en-US"/>
        </w:rPr>
        <w:t>0.3</w:t>
      </w:r>
    </w:p>
    <w:p w:rsidR="004642E1" w:rsidRPr="003C0B68" w:rsidRDefault="004642E1" w:rsidP="009B4932">
      <w:pPr>
        <w:rPr>
          <w:rFonts w:ascii="Candara" w:hAnsi="Candara"/>
          <w:lang w:val="en-US"/>
        </w:rPr>
      </w:pPr>
    </w:p>
    <w:sdt>
      <w:sdtPr>
        <w:rPr>
          <w:rFonts w:ascii="Candara" w:hAnsi="Candara"/>
          <w:sz w:val="28"/>
          <w:szCs w:val="28"/>
          <w:lang w:val="en-US"/>
        </w:rPr>
        <w:alias w:val="Publish Date"/>
        <w:id w:val="10695382"/>
        <w:placeholder>
          <w:docPart w:val="950F3CEC17824C87B143F915DF808429"/>
        </w:placeholder>
        <w:dataBinding w:prefixMappings="xmlns:ns0='http://schemas.microsoft.com/office/2006/coverPageProps' " w:xpath="/ns0:CoverPageProperties[1]/ns0:PublishDate[1]" w:storeItemID="{55AF091B-3C7A-41E3-B477-F2FDAA23CFDA}"/>
        <w:date w:fullDate="2012-12-04T00:00:00Z">
          <w:dateFormat w:val="dd.MM.yyyy"/>
          <w:lid w:val="de-DE"/>
          <w:storeMappedDataAs w:val="dateTime"/>
          <w:calendar w:val="gregorian"/>
        </w:date>
      </w:sdtPr>
      <w:sdtContent>
        <w:p w:rsidR="004642E1" w:rsidRPr="003C0B68" w:rsidRDefault="007D3B46" w:rsidP="006A272A">
          <w:pPr>
            <w:jc w:val="center"/>
            <w:rPr>
              <w:rFonts w:ascii="Candara" w:hAnsi="Candara"/>
              <w:sz w:val="28"/>
              <w:szCs w:val="28"/>
              <w:lang w:val="en-US"/>
            </w:rPr>
          </w:pPr>
          <w:r>
            <w:rPr>
              <w:rFonts w:ascii="Candara" w:hAnsi="Candara"/>
              <w:sz w:val="28"/>
              <w:szCs w:val="28"/>
            </w:rPr>
            <w:t>04.12.2012</w:t>
          </w:r>
        </w:p>
      </w:sdtContent>
    </w:sdt>
    <w:p w:rsidR="004642E1" w:rsidRPr="003C0B68" w:rsidRDefault="004642E1" w:rsidP="009B4932">
      <w:pPr>
        <w:rPr>
          <w:rFonts w:ascii="Candara" w:hAnsi="Candara"/>
          <w:lang w:val="en-US"/>
        </w:rPr>
      </w:pPr>
    </w:p>
    <w:p w:rsidR="006A272A" w:rsidRPr="003C0B68" w:rsidRDefault="006A272A" w:rsidP="009B4932">
      <w:pPr>
        <w:rPr>
          <w:rFonts w:ascii="Candara" w:hAnsi="Candara"/>
          <w:lang w:val="en-US"/>
        </w:rPr>
        <w:sectPr w:rsidR="006A272A" w:rsidRPr="003C0B68" w:rsidSect="00046247">
          <w:headerReference w:type="default" r:id="rId12"/>
          <w:footerReference w:type="default" r:id="rId13"/>
          <w:pgSz w:w="11906" w:h="16838"/>
          <w:pgMar w:top="1417" w:right="1417" w:bottom="1134" w:left="1417" w:header="708" w:footer="708" w:gutter="0"/>
          <w:cols w:space="708"/>
          <w:titlePg/>
          <w:docGrid w:linePitch="360"/>
        </w:sectPr>
      </w:pPr>
    </w:p>
    <w:p w:rsidR="004642E1" w:rsidRPr="003C0B68" w:rsidRDefault="00511D0A" w:rsidP="009B4932">
      <w:pPr>
        <w:rPr>
          <w:rFonts w:ascii="Candara" w:hAnsi="Candara"/>
          <w:b/>
          <w:sz w:val="28"/>
          <w:szCs w:val="28"/>
          <w:lang w:val="en-US"/>
        </w:rPr>
      </w:pPr>
      <w:r w:rsidRPr="003C0B68">
        <w:rPr>
          <w:rFonts w:ascii="Candara" w:hAnsi="Candara"/>
          <w:b/>
          <w:sz w:val="28"/>
          <w:szCs w:val="28"/>
          <w:lang w:val="en-US"/>
        </w:rPr>
        <w:lastRenderedPageBreak/>
        <w:t>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1418"/>
        <w:gridCol w:w="6977"/>
      </w:tblGrid>
      <w:tr w:rsidR="00511D0A" w:rsidRPr="003C0B68" w:rsidTr="00046247">
        <w:tc>
          <w:tcPr>
            <w:tcW w:w="817" w:type="dxa"/>
          </w:tcPr>
          <w:p w:rsidR="00511D0A" w:rsidRPr="003C0B68" w:rsidRDefault="00511D0A" w:rsidP="009B4932">
            <w:pPr>
              <w:rPr>
                <w:rFonts w:ascii="Candara" w:hAnsi="Candara"/>
                <w:lang w:val="en-US"/>
              </w:rPr>
            </w:pPr>
            <w:r w:rsidRPr="003C0B68">
              <w:rPr>
                <w:rFonts w:ascii="Candara" w:hAnsi="Candara"/>
                <w:lang w:val="en-US"/>
              </w:rPr>
              <w:t>0.1</w:t>
            </w:r>
          </w:p>
        </w:tc>
        <w:tc>
          <w:tcPr>
            <w:tcW w:w="1418" w:type="dxa"/>
          </w:tcPr>
          <w:p w:rsidR="00511D0A" w:rsidRPr="003C0B68" w:rsidRDefault="006C208D" w:rsidP="009B4932">
            <w:pPr>
              <w:rPr>
                <w:rFonts w:ascii="Candara" w:hAnsi="Candara"/>
                <w:lang w:val="en-US"/>
              </w:rPr>
            </w:pPr>
            <w:r w:rsidRPr="003C0B68">
              <w:rPr>
                <w:rFonts w:ascii="Candara" w:hAnsi="Candara"/>
                <w:lang w:val="en-US"/>
              </w:rPr>
              <w:t>28</w:t>
            </w:r>
            <w:r w:rsidR="00511D0A" w:rsidRPr="003C0B68">
              <w:rPr>
                <w:rFonts w:ascii="Candara" w:hAnsi="Candara"/>
                <w:lang w:val="en-US"/>
              </w:rPr>
              <w:t>.08.2012</w:t>
            </w:r>
          </w:p>
        </w:tc>
        <w:tc>
          <w:tcPr>
            <w:tcW w:w="6977" w:type="dxa"/>
          </w:tcPr>
          <w:p w:rsidR="00511D0A" w:rsidRPr="003C0B68" w:rsidRDefault="000C1679" w:rsidP="009B4932">
            <w:pPr>
              <w:rPr>
                <w:rFonts w:ascii="Candara" w:hAnsi="Candara"/>
                <w:lang w:val="en-US"/>
              </w:rPr>
            </w:pPr>
            <w:r w:rsidRPr="003C0B68">
              <w:rPr>
                <w:rFonts w:ascii="Candara" w:hAnsi="Candara"/>
                <w:lang w:val="en-US"/>
              </w:rPr>
              <w:t>Initial version</w:t>
            </w:r>
          </w:p>
        </w:tc>
      </w:tr>
      <w:tr w:rsidR="00511D0A" w:rsidRPr="008606E5" w:rsidTr="00046247">
        <w:tc>
          <w:tcPr>
            <w:tcW w:w="817" w:type="dxa"/>
          </w:tcPr>
          <w:p w:rsidR="00511D0A" w:rsidRPr="003C0B68" w:rsidRDefault="00551203" w:rsidP="009B4932">
            <w:pPr>
              <w:rPr>
                <w:rFonts w:ascii="Candara" w:hAnsi="Candara"/>
                <w:lang w:val="en-US"/>
              </w:rPr>
            </w:pPr>
            <w:r>
              <w:rPr>
                <w:rFonts w:ascii="Candara" w:hAnsi="Candara"/>
                <w:lang w:val="en-US"/>
              </w:rPr>
              <w:t>0.2</w:t>
            </w:r>
          </w:p>
        </w:tc>
        <w:tc>
          <w:tcPr>
            <w:tcW w:w="1418" w:type="dxa"/>
          </w:tcPr>
          <w:p w:rsidR="00511D0A" w:rsidRPr="003C0B68" w:rsidRDefault="00551203" w:rsidP="009B4932">
            <w:pPr>
              <w:rPr>
                <w:rFonts w:ascii="Candara" w:hAnsi="Candara"/>
                <w:lang w:val="en-US"/>
              </w:rPr>
            </w:pPr>
            <w:r>
              <w:rPr>
                <w:rFonts w:ascii="Candara" w:hAnsi="Candara"/>
                <w:lang w:val="en-US"/>
              </w:rPr>
              <w:t>10.09.2012</w:t>
            </w:r>
          </w:p>
        </w:tc>
        <w:tc>
          <w:tcPr>
            <w:tcW w:w="6977" w:type="dxa"/>
          </w:tcPr>
          <w:p w:rsidR="00511D0A" w:rsidRPr="003C0B68" w:rsidRDefault="00551203" w:rsidP="00514651">
            <w:pPr>
              <w:rPr>
                <w:rFonts w:ascii="Candara" w:hAnsi="Candara"/>
                <w:lang w:val="en-US"/>
              </w:rPr>
            </w:pPr>
            <w:r>
              <w:rPr>
                <w:rFonts w:ascii="Candara" w:hAnsi="Candara"/>
                <w:lang w:val="en-US"/>
              </w:rPr>
              <w:t xml:space="preserve">Reasoning section </w:t>
            </w:r>
            <w:r w:rsidR="00514651">
              <w:rPr>
                <w:rFonts w:ascii="Candara" w:hAnsi="Candara"/>
                <w:lang w:val="en-US"/>
              </w:rPr>
              <w:t>moved</w:t>
            </w:r>
            <w:r>
              <w:rPr>
                <w:rFonts w:ascii="Candara" w:hAnsi="Candara"/>
                <w:lang w:val="en-US"/>
              </w:rPr>
              <w:t xml:space="preserve"> to the end of the document, prerequisite and installation added, debug flags added to section 3</w:t>
            </w:r>
          </w:p>
        </w:tc>
      </w:tr>
      <w:tr w:rsidR="00511D0A" w:rsidRPr="007D3B46" w:rsidTr="00046247">
        <w:tc>
          <w:tcPr>
            <w:tcW w:w="817" w:type="dxa"/>
          </w:tcPr>
          <w:p w:rsidR="00511D0A" w:rsidRPr="003C0B68" w:rsidRDefault="007D3B46" w:rsidP="009B4932">
            <w:pPr>
              <w:rPr>
                <w:rFonts w:ascii="Candara" w:hAnsi="Candara"/>
                <w:lang w:val="en-US"/>
              </w:rPr>
            </w:pPr>
            <w:r>
              <w:rPr>
                <w:rFonts w:ascii="Candara" w:hAnsi="Candara"/>
                <w:lang w:val="en-US"/>
              </w:rPr>
              <w:t>0.3</w:t>
            </w:r>
          </w:p>
        </w:tc>
        <w:tc>
          <w:tcPr>
            <w:tcW w:w="1418" w:type="dxa"/>
          </w:tcPr>
          <w:p w:rsidR="00511D0A" w:rsidRPr="003C0B68" w:rsidRDefault="007D3B46" w:rsidP="009B4932">
            <w:pPr>
              <w:rPr>
                <w:rFonts w:ascii="Candara" w:hAnsi="Candara"/>
                <w:lang w:val="en-US"/>
              </w:rPr>
            </w:pPr>
            <w:r>
              <w:rPr>
                <w:rFonts w:ascii="Candara" w:hAnsi="Candara"/>
                <w:lang w:val="en-US"/>
              </w:rPr>
              <w:t>04.12.2012</w:t>
            </w:r>
          </w:p>
        </w:tc>
        <w:tc>
          <w:tcPr>
            <w:tcW w:w="6977" w:type="dxa"/>
          </w:tcPr>
          <w:p w:rsidR="00511D0A" w:rsidRPr="003C0B68" w:rsidRDefault="00514651" w:rsidP="00514651">
            <w:pPr>
              <w:rPr>
                <w:rFonts w:ascii="Candara" w:hAnsi="Candara"/>
                <w:lang w:val="en-US"/>
              </w:rPr>
            </w:pPr>
            <w:r>
              <w:rPr>
                <w:rFonts w:ascii="Candara" w:hAnsi="Candara"/>
                <w:lang w:val="en-US"/>
              </w:rPr>
              <w:t>Preface added, Section 3.1.1 added</w:t>
            </w:r>
          </w:p>
        </w:tc>
      </w:tr>
      <w:tr w:rsidR="00511D0A" w:rsidRPr="007D3B46" w:rsidTr="00046247">
        <w:tc>
          <w:tcPr>
            <w:tcW w:w="817" w:type="dxa"/>
          </w:tcPr>
          <w:p w:rsidR="00511D0A" w:rsidRPr="003C0B68" w:rsidRDefault="00511D0A" w:rsidP="009B4932">
            <w:pPr>
              <w:rPr>
                <w:rFonts w:ascii="Candara" w:hAnsi="Candara"/>
                <w:lang w:val="en-US"/>
              </w:rPr>
            </w:pPr>
          </w:p>
        </w:tc>
        <w:tc>
          <w:tcPr>
            <w:tcW w:w="1418" w:type="dxa"/>
          </w:tcPr>
          <w:p w:rsidR="00511D0A" w:rsidRPr="003C0B68" w:rsidRDefault="00511D0A" w:rsidP="009B4932">
            <w:pPr>
              <w:rPr>
                <w:rFonts w:ascii="Candara" w:hAnsi="Candara"/>
                <w:lang w:val="en-US"/>
              </w:rPr>
            </w:pPr>
          </w:p>
        </w:tc>
        <w:tc>
          <w:tcPr>
            <w:tcW w:w="6977" w:type="dxa"/>
          </w:tcPr>
          <w:p w:rsidR="00511D0A" w:rsidRPr="003C0B68" w:rsidRDefault="00511D0A" w:rsidP="009B4932">
            <w:pPr>
              <w:rPr>
                <w:rFonts w:ascii="Candara" w:hAnsi="Candara"/>
                <w:lang w:val="en-US"/>
              </w:rPr>
            </w:pPr>
          </w:p>
        </w:tc>
      </w:tr>
    </w:tbl>
    <w:p w:rsidR="00511D0A" w:rsidRPr="003C0B68" w:rsidRDefault="00511D0A" w:rsidP="009B4932">
      <w:pPr>
        <w:rPr>
          <w:rFonts w:ascii="Candara" w:hAnsi="Candara"/>
          <w:lang w:val="en-US"/>
        </w:rPr>
      </w:pPr>
    </w:p>
    <w:p w:rsidR="00511D0A" w:rsidRPr="003C0B68" w:rsidRDefault="00511D0A" w:rsidP="009B4932">
      <w:pPr>
        <w:rPr>
          <w:rFonts w:ascii="Candara" w:hAnsi="Candara"/>
          <w:lang w:val="en-US"/>
        </w:rPr>
      </w:pPr>
    </w:p>
    <w:p w:rsidR="00511D0A" w:rsidRPr="003C0B68" w:rsidRDefault="00511D0A" w:rsidP="009B4932">
      <w:pPr>
        <w:rPr>
          <w:rFonts w:ascii="Candara" w:hAnsi="Candara"/>
          <w:lang w:val="en-US"/>
        </w:rPr>
      </w:pPr>
    </w:p>
    <w:p w:rsidR="00F70419" w:rsidRPr="003C0B68" w:rsidRDefault="00F70419" w:rsidP="009B4932">
      <w:pPr>
        <w:rPr>
          <w:rFonts w:ascii="Candara" w:hAnsi="Candara"/>
          <w:lang w:val="en-US"/>
        </w:rPr>
        <w:sectPr w:rsidR="00F70419" w:rsidRPr="003C0B68" w:rsidSect="00046247">
          <w:pgSz w:w="11906" w:h="16838"/>
          <w:pgMar w:top="1417" w:right="1417" w:bottom="1134" w:left="1417" w:header="708" w:footer="708" w:gutter="0"/>
          <w:cols w:space="708"/>
          <w:docGrid w:linePitch="360"/>
        </w:sectPr>
      </w:pPr>
    </w:p>
    <w:p w:rsidR="007B29EB" w:rsidRPr="004531AE" w:rsidRDefault="007B29EB" w:rsidP="007B29EB">
      <w:pPr>
        <w:rPr>
          <w:rFonts w:ascii="Candara" w:hAnsi="Candara"/>
          <w:b/>
          <w:sz w:val="28"/>
          <w:szCs w:val="28"/>
          <w:lang w:val="en-US"/>
        </w:rPr>
      </w:pPr>
      <w:r w:rsidRPr="004531AE">
        <w:rPr>
          <w:rFonts w:ascii="Candara" w:hAnsi="Candara"/>
          <w:b/>
          <w:sz w:val="28"/>
          <w:szCs w:val="28"/>
          <w:lang w:val="en-US"/>
        </w:rPr>
        <w:lastRenderedPageBreak/>
        <w:t>Preface</w:t>
      </w:r>
    </w:p>
    <w:p w:rsidR="007B29EB" w:rsidRDefault="007B29EB" w:rsidP="007B29EB">
      <w:pPr>
        <w:rPr>
          <w:rFonts w:ascii="Candara" w:hAnsi="Candara"/>
          <w:lang w:val="en-US"/>
        </w:rPr>
      </w:pPr>
      <w:r>
        <w:rPr>
          <w:rFonts w:ascii="Candara" w:hAnsi="Candara"/>
          <w:lang w:val="en-US"/>
        </w:rPr>
        <w:t>EASy-Producer is a Software Product Line Engineering tool developed by the Software Systems Engineering (SSE) group at the University of Hildesheim.</w:t>
      </w:r>
    </w:p>
    <w:p w:rsidR="007B29EB" w:rsidRPr="004531AE" w:rsidRDefault="007B29EB" w:rsidP="007B29EB">
      <w:pPr>
        <w:jc w:val="both"/>
        <w:rPr>
          <w:rFonts w:ascii="Candara" w:hAnsi="Candara"/>
          <w:lang w:val="en-US"/>
        </w:rPr>
      </w:pPr>
      <w:r>
        <w:rPr>
          <w:rFonts w:ascii="Candara" w:hAnsi="Candara"/>
          <w:lang w:val="en-US"/>
        </w:rPr>
        <w:t>The</w:t>
      </w:r>
      <w:r w:rsidRPr="006A272A">
        <w:rPr>
          <w:rFonts w:ascii="Candara" w:hAnsi="Candara"/>
          <w:lang w:val="en-US"/>
        </w:rPr>
        <w:t xml:space="preserve"> tool is available as an Eclipse plug</w:t>
      </w:r>
      <w:r>
        <w:rPr>
          <w:rFonts w:ascii="Candara" w:hAnsi="Candara"/>
          <w:lang w:val="en-US"/>
        </w:rPr>
        <w:t>-</w:t>
      </w:r>
      <w:r w:rsidRPr="006A272A">
        <w:rPr>
          <w:rFonts w:ascii="Candara" w:hAnsi="Candara"/>
          <w:lang w:val="en-US"/>
        </w:rPr>
        <w:t>in</w:t>
      </w:r>
      <w:r>
        <w:rPr>
          <w:rFonts w:ascii="Candara" w:hAnsi="Candara"/>
          <w:lang w:val="en-US"/>
        </w:rPr>
        <w:t xml:space="preserve"> under the terms of the </w:t>
      </w:r>
      <w:r w:rsidRPr="004531AE">
        <w:rPr>
          <w:rFonts w:ascii="Candara" w:hAnsi="Candara"/>
          <w:lang w:val="en-US"/>
        </w:rPr>
        <w:t xml:space="preserve">Eclipse Public License </w:t>
      </w:r>
      <w:r>
        <w:rPr>
          <w:rFonts w:ascii="Candara" w:hAnsi="Candara"/>
          <w:lang w:val="en-US"/>
        </w:rPr>
        <w:t>(EPL) Version</w:t>
      </w:r>
      <w:r w:rsidRPr="004531AE">
        <w:rPr>
          <w:rFonts w:ascii="Candara" w:hAnsi="Candara"/>
          <w:lang w:val="en-US"/>
        </w:rPr>
        <w:t xml:space="preserve"> 1.0</w:t>
      </w:r>
    </w:p>
    <w:p w:rsidR="007B29EB" w:rsidRDefault="007B29EB" w:rsidP="007B29EB">
      <w:pPr>
        <w:jc w:val="both"/>
        <w:rPr>
          <w:rFonts w:ascii="Candara" w:hAnsi="Candara"/>
          <w:lang w:val="en-US"/>
        </w:rPr>
      </w:pPr>
      <w:r>
        <w:rPr>
          <w:rFonts w:ascii="Candara" w:hAnsi="Candara"/>
          <w:lang w:val="en-US"/>
        </w:rPr>
        <w:t>The SSE group hosts the following EASy-</w:t>
      </w:r>
      <w:r w:rsidRPr="006A272A">
        <w:rPr>
          <w:rFonts w:ascii="Candara" w:hAnsi="Candara"/>
          <w:lang w:val="en-US"/>
        </w:rPr>
        <w:t>Producer update site</w:t>
      </w:r>
      <w:r>
        <w:rPr>
          <w:rFonts w:ascii="Candara" w:hAnsi="Candara"/>
          <w:lang w:val="en-US"/>
        </w:rPr>
        <w:t xml:space="preserve"> for easy installation and updates:</w:t>
      </w:r>
    </w:p>
    <w:p w:rsidR="007B29EB" w:rsidRPr="006A272A" w:rsidRDefault="00FE71BC" w:rsidP="007B29EB">
      <w:pPr>
        <w:jc w:val="both"/>
        <w:rPr>
          <w:rFonts w:ascii="Candara" w:hAnsi="Candara"/>
          <w:lang w:val="en-US"/>
        </w:rPr>
      </w:pPr>
      <w:hyperlink r:id="rId14" w:history="1">
        <w:r w:rsidR="007B29EB" w:rsidRPr="006A272A">
          <w:rPr>
            <w:rStyle w:val="Hyperlink"/>
            <w:rFonts w:ascii="Candara" w:hAnsi="Candara"/>
            <w:lang w:val="en-US"/>
          </w:rPr>
          <w:t>http://projects.sse.uni-hildesheim.de/easy/</w:t>
        </w:r>
      </w:hyperlink>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tabs>
          <w:tab w:val="left" w:pos="2822"/>
        </w:tabs>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
    <w:p w:rsidR="007B29EB" w:rsidRDefault="007B29EB" w:rsidP="007B29EB">
      <w:pPr>
        <w:rPr>
          <w:rFonts w:ascii="Candara" w:hAnsi="Candara"/>
          <w:lang w:val="en-US"/>
        </w:rPr>
      </w:pPr>
      <w:proofErr w:type="gramStart"/>
      <w:r>
        <w:rPr>
          <w:rFonts w:ascii="Candara" w:hAnsi="Candara"/>
          <w:lang w:val="en-US"/>
        </w:rPr>
        <w:t>©</w:t>
      </w:r>
      <w:r w:rsidRPr="004531AE">
        <w:rPr>
          <w:rFonts w:ascii="Candara" w:hAnsi="Candara"/>
          <w:lang w:val="en-US"/>
        </w:rPr>
        <w:t>2012 Software Systems Engineering (SSE) Group, University of</w:t>
      </w:r>
      <w:r>
        <w:rPr>
          <w:rFonts w:ascii="Candara" w:hAnsi="Candara"/>
          <w:lang w:val="en-US"/>
        </w:rPr>
        <w:t xml:space="preserve"> </w:t>
      </w:r>
      <w:r w:rsidRPr="004531AE">
        <w:rPr>
          <w:rFonts w:ascii="Candara" w:hAnsi="Candara"/>
          <w:lang w:val="en-US"/>
        </w:rPr>
        <w:t>Hildesheim, Germany.</w:t>
      </w:r>
      <w:proofErr w:type="gramEnd"/>
    </w:p>
    <w:p w:rsidR="007B29EB" w:rsidRDefault="007B29EB" w:rsidP="007B29EB">
      <w:pPr>
        <w:rPr>
          <w:rFonts w:ascii="Candara" w:hAnsi="Candara"/>
          <w:lang w:val="en-US"/>
        </w:rPr>
        <w:sectPr w:rsidR="007B29EB" w:rsidSect="00046247">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val="de-DE"/>
        </w:rPr>
        <w:id w:val="107793681"/>
        <w:docPartObj>
          <w:docPartGallery w:val="Table of Contents"/>
          <w:docPartUnique/>
        </w:docPartObj>
      </w:sdtPr>
      <w:sdtContent>
        <w:p w:rsidR="008E63D5" w:rsidRPr="003C0B68" w:rsidRDefault="008E63D5" w:rsidP="008E63D5">
          <w:pPr>
            <w:pStyle w:val="TOCHeading"/>
            <w:numPr>
              <w:ilvl w:val="0"/>
              <w:numId w:val="0"/>
            </w:numPr>
            <w:ind w:left="357" w:hanging="357"/>
          </w:pPr>
          <w:r w:rsidRPr="003C0B68">
            <w:t>Table of Contents</w:t>
          </w:r>
        </w:p>
        <w:p w:rsidR="008E63D5" w:rsidRPr="003C0B68" w:rsidRDefault="008E63D5" w:rsidP="008E63D5">
          <w:pPr>
            <w:rPr>
              <w:lang w:val="en-US"/>
            </w:rPr>
          </w:pPr>
        </w:p>
        <w:p w:rsidR="00514651" w:rsidRDefault="00FE71BC">
          <w:pPr>
            <w:pStyle w:val="TOC1"/>
            <w:tabs>
              <w:tab w:val="left" w:pos="440"/>
              <w:tab w:val="right" w:leader="dot" w:pos="9062"/>
            </w:tabs>
            <w:rPr>
              <w:rFonts w:eastAsiaTheme="minorEastAsia"/>
              <w:noProof/>
              <w:lang w:eastAsia="de-DE"/>
            </w:rPr>
          </w:pPr>
          <w:r w:rsidRPr="003C0B68">
            <w:rPr>
              <w:lang w:val="en-US"/>
            </w:rPr>
            <w:fldChar w:fldCharType="begin"/>
          </w:r>
          <w:r w:rsidR="008E63D5" w:rsidRPr="003C0B68">
            <w:rPr>
              <w:lang w:val="en-US"/>
            </w:rPr>
            <w:instrText xml:space="preserve"> TOC \o "1-3" \h \z \u </w:instrText>
          </w:r>
          <w:r w:rsidRPr="003C0B68">
            <w:rPr>
              <w:lang w:val="en-US"/>
            </w:rPr>
            <w:fldChar w:fldCharType="separate"/>
          </w:r>
          <w:hyperlink w:anchor="_Toc342477834" w:history="1">
            <w:r w:rsidR="00514651" w:rsidRPr="00A72573">
              <w:rPr>
                <w:rStyle w:val="Hyperlink"/>
                <w:noProof/>
                <w:lang w:val="en-US"/>
              </w:rPr>
              <w:t>1.</w:t>
            </w:r>
            <w:r w:rsidR="00514651">
              <w:rPr>
                <w:rFonts w:eastAsiaTheme="minorEastAsia"/>
                <w:noProof/>
                <w:lang w:eastAsia="de-DE"/>
              </w:rPr>
              <w:tab/>
            </w:r>
            <w:r w:rsidR="00514651" w:rsidRPr="00A72573">
              <w:rPr>
                <w:rStyle w:val="Hyperlink"/>
                <w:noProof/>
                <w:lang w:val="en-US"/>
              </w:rPr>
              <w:t>Introduction</w:t>
            </w:r>
            <w:r w:rsidR="00514651">
              <w:rPr>
                <w:noProof/>
                <w:webHidden/>
              </w:rPr>
              <w:tab/>
            </w:r>
            <w:r>
              <w:rPr>
                <w:noProof/>
                <w:webHidden/>
              </w:rPr>
              <w:fldChar w:fldCharType="begin"/>
            </w:r>
            <w:r w:rsidR="00514651">
              <w:rPr>
                <w:noProof/>
                <w:webHidden/>
              </w:rPr>
              <w:instrText xml:space="preserve"> PAGEREF _Toc342477834 \h </w:instrText>
            </w:r>
            <w:r>
              <w:rPr>
                <w:noProof/>
                <w:webHidden/>
              </w:rPr>
            </w:r>
            <w:r>
              <w:rPr>
                <w:noProof/>
                <w:webHidden/>
              </w:rPr>
              <w:fldChar w:fldCharType="separate"/>
            </w:r>
            <w:r w:rsidR="00E232BB">
              <w:rPr>
                <w:noProof/>
                <w:webHidden/>
              </w:rPr>
              <w:t>5</w:t>
            </w:r>
            <w:r>
              <w:rPr>
                <w:noProof/>
                <w:webHidden/>
              </w:rPr>
              <w:fldChar w:fldCharType="end"/>
            </w:r>
          </w:hyperlink>
        </w:p>
        <w:p w:rsidR="00514651" w:rsidRDefault="00FE71BC">
          <w:pPr>
            <w:pStyle w:val="TOC1"/>
            <w:tabs>
              <w:tab w:val="left" w:pos="440"/>
              <w:tab w:val="right" w:leader="dot" w:pos="9062"/>
            </w:tabs>
            <w:rPr>
              <w:rFonts w:eastAsiaTheme="minorEastAsia"/>
              <w:noProof/>
              <w:lang w:eastAsia="de-DE"/>
            </w:rPr>
          </w:pPr>
          <w:hyperlink w:anchor="_Toc342477835" w:history="1">
            <w:r w:rsidR="00514651" w:rsidRPr="00A72573">
              <w:rPr>
                <w:rStyle w:val="Hyperlink"/>
                <w:noProof/>
                <w:lang w:val="en-US"/>
              </w:rPr>
              <w:t>2.</w:t>
            </w:r>
            <w:r w:rsidR="00514651">
              <w:rPr>
                <w:rFonts w:eastAsiaTheme="minorEastAsia"/>
                <w:noProof/>
                <w:lang w:eastAsia="de-DE"/>
              </w:rPr>
              <w:tab/>
            </w:r>
            <w:r w:rsidR="00514651" w:rsidRPr="00A72573">
              <w:rPr>
                <w:rStyle w:val="Hyperlink"/>
                <w:noProof/>
                <w:lang w:val="en-US"/>
              </w:rPr>
              <w:t>Installation</w:t>
            </w:r>
            <w:r w:rsidR="00514651">
              <w:rPr>
                <w:noProof/>
                <w:webHidden/>
              </w:rPr>
              <w:tab/>
            </w:r>
            <w:r>
              <w:rPr>
                <w:noProof/>
                <w:webHidden/>
              </w:rPr>
              <w:fldChar w:fldCharType="begin"/>
            </w:r>
            <w:r w:rsidR="00514651">
              <w:rPr>
                <w:noProof/>
                <w:webHidden/>
              </w:rPr>
              <w:instrText xml:space="preserve"> PAGEREF _Toc342477835 \h </w:instrText>
            </w:r>
            <w:r>
              <w:rPr>
                <w:noProof/>
                <w:webHidden/>
              </w:rPr>
            </w:r>
            <w:r>
              <w:rPr>
                <w:noProof/>
                <w:webHidden/>
              </w:rPr>
              <w:fldChar w:fldCharType="separate"/>
            </w:r>
            <w:r w:rsidR="00E232BB">
              <w:rPr>
                <w:noProof/>
                <w:webHidden/>
              </w:rPr>
              <w:t>6</w:t>
            </w:r>
            <w:r>
              <w:rPr>
                <w:noProof/>
                <w:webHidden/>
              </w:rPr>
              <w:fldChar w:fldCharType="end"/>
            </w:r>
          </w:hyperlink>
        </w:p>
        <w:p w:rsidR="00514651" w:rsidRDefault="00FE71BC">
          <w:pPr>
            <w:pStyle w:val="TOC2"/>
            <w:tabs>
              <w:tab w:val="left" w:pos="880"/>
              <w:tab w:val="right" w:leader="dot" w:pos="9062"/>
            </w:tabs>
            <w:rPr>
              <w:noProof/>
              <w:lang w:val="de-DE" w:eastAsia="de-DE"/>
            </w:rPr>
          </w:pPr>
          <w:hyperlink w:anchor="_Toc342477836" w:history="1">
            <w:r w:rsidR="00514651" w:rsidRPr="00A72573">
              <w:rPr>
                <w:rStyle w:val="Hyperlink"/>
                <w:noProof/>
              </w:rPr>
              <w:t>2.1.</w:t>
            </w:r>
            <w:r w:rsidR="00514651">
              <w:rPr>
                <w:noProof/>
                <w:lang w:val="de-DE" w:eastAsia="de-DE"/>
              </w:rPr>
              <w:tab/>
            </w:r>
            <w:r w:rsidR="00514651" w:rsidRPr="00A72573">
              <w:rPr>
                <w:rStyle w:val="Hyperlink"/>
                <w:noProof/>
              </w:rPr>
              <w:t>Prerequisites</w:t>
            </w:r>
            <w:r w:rsidR="00514651">
              <w:rPr>
                <w:noProof/>
                <w:webHidden/>
              </w:rPr>
              <w:tab/>
            </w:r>
            <w:r>
              <w:rPr>
                <w:noProof/>
                <w:webHidden/>
              </w:rPr>
              <w:fldChar w:fldCharType="begin"/>
            </w:r>
            <w:r w:rsidR="00514651">
              <w:rPr>
                <w:noProof/>
                <w:webHidden/>
              </w:rPr>
              <w:instrText xml:space="preserve"> PAGEREF _Toc342477836 \h </w:instrText>
            </w:r>
            <w:r>
              <w:rPr>
                <w:noProof/>
                <w:webHidden/>
              </w:rPr>
            </w:r>
            <w:r>
              <w:rPr>
                <w:noProof/>
                <w:webHidden/>
              </w:rPr>
              <w:fldChar w:fldCharType="separate"/>
            </w:r>
            <w:r w:rsidR="00E232BB">
              <w:rPr>
                <w:noProof/>
                <w:webHidden/>
              </w:rPr>
              <w:t>6</w:t>
            </w:r>
            <w:r>
              <w:rPr>
                <w:noProof/>
                <w:webHidden/>
              </w:rPr>
              <w:fldChar w:fldCharType="end"/>
            </w:r>
          </w:hyperlink>
        </w:p>
        <w:p w:rsidR="00514651" w:rsidRDefault="00FE71BC">
          <w:pPr>
            <w:pStyle w:val="TOC2"/>
            <w:tabs>
              <w:tab w:val="left" w:pos="880"/>
              <w:tab w:val="right" w:leader="dot" w:pos="9062"/>
            </w:tabs>
            <w:rPr>
              <w:noProof/>
              <w:lang w:val="de-DE" w:eastAsia="de-DE"/>
            </w:rPr>
          </w:pPr>
          <w:hyperlink w:anchor="_Toc342477837" w:history="1">
            <w:r w:rsidR="00514651" w:rsidRPr="00A72573">
              <w:rPr>
                <w:rStyle w:val="Hyperlink"/>
                <w:noProof/>
              </w:rPr>
              <w:t>2.2.</w:t>
            </w:r>
            <w:r w:rsidR="00514651">
              <w:rPr>
                <w:noProof/>
                <w:lang w:val="de-DE" w:eastAsia="de-DE"/>
              </w:rPr>
              <w:tab/>
            </w:r>
            <w:r w:rsidR="00514651" w:rsidRPr="00A72573">
              <w:rPr>
                <w:rStyle w:val="Hyperlink"/>
                <w:noProof/>
              </w:rPr>
              <w:t>Installation: Step by Step</w:t>
            </w:r>
            <w:r w:rsidR="00514651">
              <w:rPr>
                <w:noProof/>
                <w:webHidden/>
              </w:rPr>
              <w:tab/>
            </w:r>
            <w:r>
              <w:rPr>
                <w:noProof/>
                <w:webHidden/>
              </w:rPr>
              <w:fldChar w:fldCharType="begin"/>
            </w:r>
            <w:r w:rsidR="00514651">
              <w:rPr>
                <w:noProof/>
                <w:webHidden/>
              </w:rPr>
              <w:instrText xml:space="preserve"> PAGEREF _Toc342477837 \h </w:instrText>
            </w:r>
            <w:r>
              <w:rPr>
                <w:noProof/>
                <w:webHidden/>
              </w:rPr>
            </w:r>
            <w:r>
              <w:rPr>
                <w:noProof/>
                <w:webHidden/>
              </w:rPr>
              <w:fldChar w:fldCharType="separate"/>
            </w:r>
            <w:r w:rsidR="00E232BB">
              <w:rPr>
                <w:noProof/>
                <w:webHidden/>
              </w:rPr>
              <w:t>6</w:t>
            </w:r>
            <w:r>
              <w:rPr>
                <w:noProof/>
                <w:webHidden/>
              </w:rPr>
              <w:fldChar w:fldCharType="end"/>
            </w:r>
          </w:hyperlink>
        </w:p>
        <w:p w:rsidR="00514651" w:rsidRDefault="00FE71BC">
          <w:pPr>
            <w:pStyle w:val="TOC2"/>
            <w:tabs>
              <w:tab w:val="left" w:pos="880"/>
              <w:tab w:val="right" w:leader="dot" w:pos="9062"/>
            </w:tabs>
            <w:rPr>
              <w:noProof/>
              <w:lang w:val="de-DE" w:eastAsia="de-DE"/>
            </w:rPr>
          </w:pPr>
          <w:hyperlink w:anchor="_Toc342477838" w:history="1">
            <w:r w:rsidR="00514651" w:rsidRPr="00A72573">
              <w:rPr>
                <w:rStyle w:val="Hyperlink"/>
                <w:noProof/>
              </w:rPr>
              <w:t>2.3.</w:t>
            </w:r>
            <w:r w:rsidR="00514651">
              <w:rPr>
                <w:noProof/>
                <w:lang w:val="de-DE" w:eastAsia="de-DE"/>
              </w:rPr>
              <w:tab/>
            </w:r>
            <w:r w:rsidR="00514651" w:rsidRPr="00A72573">
              <w:rPr>
                <w:rStyle w:val="Hyperlink"/>
                <w:noProof/>
              </w:rPr>
              <w:t>Recommendations</w:t>
            </w:r>
            <w:r w:rsidR="00514651">
              <w:rPr>
                <w:noProof/>
                <w:webHidden/>
              </w:rPr>
              <w:tab/>
            </w:r>
            <w:r>
              <w:rPr>
                <w:noProof/>
                <w:webHidden/>
              </w:rPr>
              <w:fldChar w:fldCharType="begin"/>
            </w:r>
            <w:r w:rsidR="00514651">
              <w:rPr>
                <w:noProof/>
                <w:webHidden/>
              </w:rPr>
              <w:instrText xml:space="preserve"> PAGEREF _Toc342477838 \h </w:instrText>
            </w:r>
            <w:r>
              <w:rPr>
                <w:noProof/>
                <w:webHidden/>
              </w:rPr>
            </w:r>
            <w:r>
              <w:rPr>
                <w:noProof/>
                <w:webHidden/>
              </w:rPr>
              <w:fldChar w:fldCharType="separate"/>
            </w:r>
            <w:r w:rsidR="00E232BB">
              <w:rPr>
                <w:noProof/>
                <w:webHidden/>
              </w:rPr>
              <w:t>8</w:t>
            </w:r>
            <w:r>
              <w:rPr>
                <w:noProof/>
                <w:webHidden/>
              </w:rPr>
              <w:fldChar w:fldCharType="end"/>
            </w:r>
          </w:hyperlink>
        </w:p>
        <w:p w:rsidR="00514651" w:rsidRDefault="00FE71BC">
          <w:pPr>
            <w:pStyle w:val="TOC1"/>
            <w:tabs>
              <w:tab w:val="left" w:pos="440"/>
              <w:tab w:val="right" w:leader="dot" w:pos="9062"/>
            </w:tabs>
            <w:rPr>
              <w:rFonts w:eastAsiaTheme="minorEastAsia"/>
              <w:noProof/>
              <w:lang w:eastAsia="de-DE"/>
            </w:rPr>
          </w:pPr>
          <w:hyperlink w:anchor="_Toc342477839" w:history="1">
            <w:r w:rsidR="00514651" w:rsidRPr="00A72573">
              <w:rPr>
                <w:rStyle w:val="Hyperlink"/>
                <w:noProof/>
                <w:lang w:val="en-US"/>
              </w:rPr>
              <w:t>3.</w:t>
            </w:r>
            <w:r w:rsidR="00514651">
              <w:rPr>
                <w:rFonts w:eastAsiaTheme="minorEastAsia"/>
                <w:noProof/>
                <w:lang w:eastAsia="de-DE"/>
              </w:rPr>
              <w:tab/>
            </w:r>
            <w:r w:rsidR="00514651" w:rsidRPr="00A72573">
              <w:rPr>
                <w:rStyle w:val="Hyperlink"/>
                <w:noProof/>
                <w:lang w:val="en-US"/>
              </w:rPr>
              <w:t>EASy-Producer Extensions</w:t>
            </w:r>
            <w:r w:rsidR="00514651">
              <w:rPr>
                <w:noProof/>
                <w:webHidden/>
              </w:rPr>
              <w:tab/>
            </w:r>
            <w:r>
              <w:rPr>
                <w:noProof/>
                <w:webHidden/>
              </w:rPr>
              <w:fldChar w:fldCharType="begin"/>
            </w:r>
            <w:r w:rsidR="00514651">
              <w:rPr>
                <w:noProof/>
                <w:webHidden/>
              </w:rPr>
              <w:instrText xml:space="preserve"> PAGEREF _Toc342477839 \h </w:instrText>
            </w:r>
            <w:r>
              <w:rPr>
                <w:noProof/>
                <w:webHidden/>
              </w:rPr>
            </w:r>
            <w:r>
              <w:rPr>
                <w:noProof/>
                <w:webHidden/>
              </w:rPr>
              <w:fldChar w:fldCharType="separate"/>
            </w:r>
            <w:r w:rsidR="00E232BB">
              <w:rPr>
                <w:noProof/>
                <w:webHidden/>
              </w:rPr>
              <w:t>9</w:t>
            </w:r>
            <w:r>
              <w:rPr>
                <w:noProof/>
                <w:webHidden/>
              </w:rPr>
              <w:fldChar w:fldCharType="end"/>
            </w:r>
          </w:hyperlink>
        </w:p>
        <w:p w:rsidR="00514651" w:rsidRDefault="00FE71BC">
          <w:pPr>
            <w:pStyle w:val="TOC2"/>
            <w:tabs>
              <w:tab w:val="left" w:pos="880"/>
              <w:tab w:val="right" w:leader="dot" w:pos="9062"/>
            </w:tabs>
            <w:rPr>
              <w:noProof/>
              <w:lang w:val="de-DE" w:eastAsia="de-DE"/>
            </w:rPr>
          </w:pPr>
          <w:hyperlink w:anchor="_Toc342477840" w:history="1">
            <w:r w:rsidR="00514651" w:rsidRPr="00A72573">
              <w:rPr>
                <w:rStyle w:val="Hyperlink"/>
                <w:noProof/>
              </w:rPr>
              <w:t>3.1.</w:t>
            </w:r>
            <w:r w:rsidR="00514651">
              <w:rPr>
                <w:noProof/>
                <w:lang w:val="de-DE" w:eastAsia="de-DE"/>
              </w:rPr>
              <w:tab/>
            </w:r>
            <w:r w:rsidR="00514651" w:rsidRPr="00A72573">
              <w:rPr>
                <w:rStyle w:val="Hyperlink"/>
                <w:noProof/>
              </w:rPr>
              <w:t>Implementing a New Instantiator</w:t>
            </w:r>
            <w:r w:rsidR="00514651">
              <w:rPr>
                <w:noProof/>
                <w:webHidden/>
              </w:rPr>
              <w:tab/>
            </w:r>
            <w:r>
              <w:rPr>
                <w:noProof/>
                <w:webHidden/>
              </w:rPr>
              <w:fldChar w:fldCharType="begin"/>
            </w:r>
            <w:r w:rsidR="00514651">
              <w:rPr>
                <w:noProof/>
                <w:webHidden/>
              </w:rPr>
              <w:instrText xml:space="preserve"> PAGEREF _Toc342477840 \h </w:instrText>
            </w:r>
            <w:r>
              <w:rPr>
                <w:noProof/>
                <w:webHidden/>
              </w:rPr>
            </w:r>
            <w:r>
              <w:rPr>
                <w:noProof/>
                <w:webHidden/>
              </w:rPr>
              <w:fldChar w:fldCharType="separate"/>
            </w:r>
            <w:r w:rsidR="00E232BB">
              <w:rPr>
                <w:noProof/>
                <w:webHidden/>
              </w:rPr>
              <w:t>9</w:t>
            </w:r>
            <w:r>
              <w:rPr>
                <w:noProof/>
                <w:webHidden/>
              </w:rPr>
              <w:fldChar w:fldCharType="end"/>
            </w:r>
          </w:hyperlink>
        </w:p>
        <w:p w:rsidR="00514651" w:rsidRDefault="00FE71BC">
          <w:pPr>
            <w:pStyle w:val="TOC3"/>
            <w:tabs>
              <w:tab w:val="left" w:pos="1320"/>
              <w:tab w:val="right" w:leader="dot" w:pos="9062"/>
            </w:tabs>
            <w:rPr>
              <w:noProof/>
              <w:lang w:val="de-DE" w:eastAsia="de-DE"/>
            </w:rPr>
          </w:pPr>
          <w:hyperlink w:anchor="_Toc342477841" w:history="1">
            <w:r w:rsidR="00514651" w:rsidRPr="00A72573">
              <w:rPr>
                <w:rStyle w:val="Hyperlink"/>
                <w:noProof/>
              </w:rPr>
              <w:t>3.1.1.</w:t>
            </w:r>
            <w:r w:rsidR="00514651">
              <w:rPr>
                <w:noProof/>
                <w:lang w:val="de-DE" w:eastAsia="de-DE"/>
              </w:rPr>
              <w:tab/>
            </w:r>
            <w:r w:rsidR="00514651" w:rsidRPr="00A72573">
              <w:rPr>
                <w:rStyle w:val="Hyperlink"/>
                <w:noProof/>
              </w:rPr>
              <w:t>Instantiation Concept in EASy-Producer</w:t>
            </w:r>
            <w:r w:rsidR="00514651">
              <w:rPr>
                <w:noProof/>
                <w:webHidden/>
              </w:rPr>
              <w:tab/>
            </w:r>
            <w:r>
              <w:rPr>
                <w:noProof/>
                <w:webHidden/>
              </w:rPr>
              <w:fldChar w:fldCharType="begin"/>
            </w:r>
            <w:r w:rsidR="00514651">
              <w:rPr>
                <w:noProof/>
                <w:webHidden/>
              </w:rPr>
              <w:instrText xml:space="preserve"> PAGEREF _Toc342477841 \h </w:instrText>
            </w:r>
            <w:r>
              <w:rPr>
                <w:noProof/>
                <w:webHidden/>
              </w:rPr>
            </w:r>
            <w:r>
              <w:rPr>
                <w:noProof/>
                <w:webHidden/>
              </w:rPr>
              <w:fldChar w:fldCharType="separate"/>
            </w:r>
            <w:r w:rsidR="00E232BB">
              <w:rPr>
                <w:noProof/>
                <w:webHidden/>
              </w:rPr>
              <w:t>10</w:t>
            </w:r>
            <w:r>
              <w:rPr>
                <w:noProof/>
                <w:webHidden/>
              </w:rPr>
              <w:fldChar w:fldCharType="end"/>
            </w:r>
          </w:hyperlink>
        </w:p>
        <w:p w:rsidR="00514651" w:rsidRDefault="00FE71BC">
          <w:pPr>
            <w:pStyle w:val="TOC3"/>
            <w:tabs>
              <w:tab w:val="left" w:pos="1320"/>
              <w:tab w:val="right" w:leader="dot" w:pos="9062"/>
            </w:tabs>
            <w:rPr>
              <w:noProof/>
              <w:lang w:val="de-DE" w:eastAsia="de-DE"/>
            </w:rPr>
          </w:pPr>
          <w:hyperlink w:anchor="_Toc342477842" w:history="1">
            <w:r w:rsidR="00514651" w:rsidRPr="00A72573">
              <w:rPr>
                <w:rStyle w:val="Hyperlink"/>
                <w:noProof/>
              </w:rPr>
              <w:t>3.1.2.</w:t>
            </w:r>
            <w:r w:rsidR="00514651">
              <w:rPr>
                <w:noProof/>
                <w:lang w:val="de-DE" w:eastAsia="de-DE"/>
              </w:rPr>
              <w:tab/>
            </w:r>
            <w:r w:rsidR="00514651" w:rsidRPr="00A72573">
              <w:rPr>
                <w:rStyle w:val="Hyperlink"/>
                <w:noProof/>
              </w:rPr>
              <w:t>Eclipse Plug-in Project Creation and Configuration</w:t>
            </w:r>
            <w:r w:rsidR="00514651">
              <w:rPr>
                <w:noProof/>
                <w:webHidden/>
              </w:rPr>
              <w:tab/>
            </w:r>
            <w:r>
              <w:rPr>
                <w:noProof/>
                <w:webHidden/>
              </w:rPr>
              <w:fldChar w:fldCharType="begin"/>
            </w:r>
            <w:r w:rsidR="00514651">
              <w:rPr>
                <w:noProof/>
                <w:webHidden/>
              </w:rPr>
              <w:instrText xml:space="preserve"> PAGEREF _Toc342477842 \h </w:instrText>
            </w:r>
            <w:r>
              <w:rPr>
                <w:noProof/>
                <w:webHidden/>
              </w:rPr>
            </w:r>
            <w:r>
              <w:rPr>
                <w:noProof/>
                <w:webHidden/>
              </w:rPr>
              <w:fldChar w:fldCharType="separate"/>
            </w:r>
            <w:r w:rsidR="00E232BB">
              <w:rPr>
                <w:noProof/>
                <w:webHidden/>
              </w:rPr>
              <w:t>12</w:t>
            </w:r>
            <w:r>
              <w:rPr>
                <w:noProof/>
                <w:webHidden/>
              </w:rPr>
              <w:fldChar w:fldCharType="end"/>
            </w:r>
          </w:hyperlink>
        </w:p>
        <w:p w:rsidR="00514651" w:rsidRDefault="00FE71BC">
          <w:pPr>
            <w:pStyle w:val="TOC3"/>
            <w:tabs>
              <w:tab w:val="left" w:pos="1320"/>
              <w:tab w:val="right" w:leader="dot" w:pos="9062"/>
            </w:tabs>
            <w:rPr>
              <w:noProof/>
              <w:lang w:val="de-DE" w:eastAsia="de-DE"/>
            </w:rPr>
          </w:pPr>
          <w:hyperlink w:anchor="_Toc342477843" w:history="1">
            <w:r w:rsidR="00514651" w:rsidRPr="00A72573">
              <w:rPr>
                <w:rStyle w:val="Hyperlink"/>
                <w:noProof/>
              </w:rPr>
              <w:t>3.1.3.</w:t>
            </w:r>
            <w:r w:rsidR="00514651">
              <w:rPr>
                <w:noProof/>
                <w:lang w:val="de-DE" w:eastAsia="de-DE"/>
              </w:rPr>
              <w:tab/>
            </w:r>
            <w:r w:rsidR="00514651" w:rsidRPr="00A72573">
              <w:rPr>
                <w:rStyle w:val="Hyperlink"/>
                <w:noProof/>
              </w:rPr>
              <w:t>Instantiator Implementation</w:t>
            </w:r>
            <w:r w:rsidR="00514651">
              <w:rPr>
                <w:noProof/>
                <w:webHidden/>
              </w:rPr>
              <w:tab/>
            </w:r>
            <w:r>
              <w:rPr>
                <w:noProof/>
                <w:webHidden/>
              </w:rPr>
              <w:fldChar w:fldCharType="begin"/>
            </w:r>
            <w:r w:rsidR="00514651">
              <w:rPr>
                <w:noProof/>
                <w:webHidden/>
              </w:rPr>
              <w:instrText xml:space="preserve"> PAGEREF _Toc342477843 \h </w:instrText>
            </w:r>
            <w:r>
              <w:rPr>
                <w:noProof/>
                <w:webHidden/>
              </w:rPr>
            </w:r>
            <w:r>
              <w:rPr>
                <w:noProof/>
                <w:webHidden/>
              </w:rPr>
              <w:fldChar w:fldCharType="separate"/>
            </w:r>
            <w:r w:rsidR="00E232BB">
              <w:rPr>
                <w:noProof/>
                <w:webHidden/>
              </w:rPr>
              <w:t>17</w:t>
            </w:r>
            <w:r>
              <w:rPr>
                <w:noProof/>
                <w:webHidden/>
              </w:rPr>
              <w:fldChar w:fldCharType="end"/>
            </w:r>
          </w:hyperlink>
        </w:p>
        <w:p w:rsidR="00514651" w:rsidRDefault="00FE71BC">
          <w:pPr>
            <w:pStyle w:val="TOC3"/>
            <w:tabs>
              <w:tab w:val="left" w:pos="1320"/>
              <w:tab w:val="right" w:leader="dot" w:pos="9062"/>
            </w:tabs>
            <w:rPr>
              <w:noProof/>
              <w:lang w:val="de-DE" w:eastAsia="de-DE"/>
            </w:rPr>
          </w:pPr>
          <w:hyperlink w:anchor="_Toc342477844" w:history="1">
            <w:r w:rsidR="00514651" w:rsidRPr="00A72573">
              <w:rPr>
                <w:rStyle w:val="Hyperlink"/>
                <w:noProof/>
              </w:rPr>
              <w:t>3.1.4.</w:t>
            </w:r>
            <w:r w:rsidR="00514651">
              <w:rPr>
                <w:noProof/>
                <w:lang w:val="de-DE" w:eastAsia="de-DE"/>
              </w:rPr>
              <w:tab/>
            </w:r>
            <w:r w:rsidR="00514651" w:rsidRPr="00A72573">
              <w:rPr>
                <w:rStyle w:val="Hyperlink"/>
                <w:noProof/>
              </w:rPr>
              <w:t>Instantiator Integration</w:t>
            </w:r>
            <w:r w:rsidR="00514651">
              <w:rPr>
                <w:noProof/>
                <w:webHidden/>
              </w:rPr>
              <w:tab/>
            </w:r>
            <w:r>
              <w:rPr>
                <w:noProof/>
                <w:webHidden/>
              </w:rPr>
              <w:fldChar w:fldCharType="begin"/>
            </w:r>
            <w:r w:rsidR="00514651">
              <w:rPr>
                <w:noProof/>
                <w:webHidden/>
              </w:rPr>
              <w:instrText xml:space="preserve"> PAGEREF _Toc342477844 \h </w:instrText>
            </w:r>
            <w:r>
              <w:rPr>
                <w:noProof/>
                <w:webHidden/>
              </w:rPr>
            </w:r>
            <w:r>
              <w:rPr>
                <w:noProof/>
                <w:webHidden/>
              </w:rPr>
              <w:fldChar w:fldCharType="separate"/>
            </w:r>
            <w:r w:rsidR="00E232BB">
              <w:rPr>
                <w:noProof/>
                <w:webHidden/>
              </w:rPr>
              <w:t>20</w:t>
            </w:r>
            <w:r>
              <w:rPr>
                <w:noProof/>
                <w:webHidden/>
              </w:rPr>
              <w:fldChar w:fldCharType="end"/>
            </w:r>
          </w:hyperlink>
        </w:p>
        <w:p w:rsidR="00514651" w:rsidRDefault="00FE71BC">
          <w:pPr>
            <w:pStyle w:val="TOC2"/>
            <w:tabs>
              <w:tab w:val="left" w:pos="880"/>
              <w:tab w:val="right" w:leader="dot" w:pos="9062"/>
            </w:tabs>
            <w:rPr>
              <w:noProof/>
              <w:lang w:val="de-DE" w:eastAsia="de-DE"/>
            </w:rPr>
          </w:pPr>
          <w:hyperlink w:anchor="_Toc342477845" w:history="1">
            <w:r w:rsidR="00514651" w:rsidRPr="00A72573">
              <w:rPr>
                <w:rStyle w:val="Hyperlink"/>
                <w:noProof/>
              </w:rPr>
              <w:t>3.2.</w:t>
            </w:r>
            <w:r w:rsidR="00514651">
              <w:rPr>
                <w:noProof/>
                <w:lang w:val="de-DE" w:eastAsia="de-DE"/>
              </w:rPr>
              <w:tab/>
            </w:r>
            <w:r w:rsidR="00514651" w:rsidRPr="00A72573">
              <w:rPr>
                <w:rStyle w:val="Hyperlink"/>
                <w:noProof/>
              </w:rPr>
              <w:t>Implementing a New Reasoner</w:t>
            </w:r>
            <w:r w:rsidR="00514651">
              <w:rPr>
                <w:noProof/>
                <w:webHidden/>
              </w:rPr>
              <w:tab/>
            </w:r>
            <w:r>
              <w:rPr>
                <w:noProof/>
                <w:webHidden/>
              </w:rPr>
              <w:fldChar w:fldCharType="begin"/>
            </w:r>
            <w:r w:rsidR="00514651">
              <w:rPr>
                <w:noProof/>
                <w:webHidden/>
              </w:rPr>
              <w:instrText xml:space="preserve"> PAGEREF _Toc342477845 \h </w:instrText>
            </w:r>
            <w:r>
              <w:rPr>
                <w:noProof/>
                <w:webHidden/>
              </w:rPr>
            </w:r>
            <w:r>
              <w:rPr>
                <w:noProof/>
                <w:webHidden/>
              </w:rPr>
              <w:fldChar w:fldCharType="separate"/>
            </w:r>
            <w:r w:rsidR="00E232BB">
              <w:rPr>
                <w:noProof/>
                <w:webHidden/>
              </w:rPr>
              <w:t>21</w:t>
            </w:r>
            <w:r>
              <w:rPr>
                <w:noProof/>
                <w:webHidden/>
              </w:rPr>
              <w:fldChar w:fldCharType="end"/>
            </w:r>
          </w:hyperlink>
        </w:p>
        <w:p w:rsidR="00514651" w:rsidRDefault="00FE71BC">
          <w:pPr>
            <w:pStyle w:val="TOC1"/>
            <w:tabs>
              <w:tab w:val="left" w:pos="440"/>
              <w:tab w:val="right" w:leader="dot" w:pos="9062"/>
            </w:tabs>
            <w:rPr>
              <w:rFonts w:eastAsiaTheme="minorEastAsia"/>
              <w:noProof/>
              <w:lang w:eastAsia="de-DE"/>
            </w:rPr>
          </w:pPr>
          <w:hyperlink w:anchor="_Toc342477846" w:history="1">
            <w:r w:rsidR="00514651" w:rsidRPr="00A72573">
              <w:rPr>
                <w:rStyle w:val="Hyperlink"/>
                <w:noProof/>
                <w:lang w:val="en-US"/>
              </w:rPr>
              <w:t>4.</w:t>
            </w:r>
            <w:r w:rsidR="00514651">
              <w:rPr>
                <w:rFonts w:eastAsiaTheme="minorEastAsia"/>
                <w:noProof/>
                <w:lang w:eastAsia="de-DE"/>
              </w:rPr>
              <w:tab/>
            </w:r>
            <w:r w:rsidR="00514651" w:rsidRPr="00A72573">
              <w:rPr>
                <w:rStyle w:val="Hyperlink"/>
                <w:noProof/>
                <w:lang w:val="en-US"/>
              </w:rPr>
              <w:t>Known Bugs</w:t>
            </w:r>
            <w:r w:rsidR="00514651">
              <w:rPr>
                <w:noProof/>
                <w:webHidden/>
              </w:rPr>
              <w:tab/>
            </w:r>
            <w:r>
              <w:rPr>
                <w:noProof/>
                <w:webHidden/>
              </w:rPr>
              <w:fldChar w:fldCharType="begin"/>
            </w:r>
            <w:r w:rsidR="00514651">
              <w:rPr>
                <w:noProof/>
                <w:webHidden/>
              </w:rPr>
              <w:instrText xml:space="preserve"> PAGEREF _Toc342477846 \h </w:instrText>
            </w:r>
            <w:r>
              <w:rPr>
                <w:noProof/>
                <w:webHidden/>
              </w:rPr>
            </w:r>
            <w:r>
              <w:rPr>
                <w:noProof/>
                <w:webHidden/>
              </w:rPr>
              <w:fldChar w:fldCharType="separate"/>
            </w:r>
            <w:r w:rsidR="00E232BB">
              <w:rPr>
                <w:noProof/>
                <w:webHidden/>
              </w:rPr>
              <w:t>22</w:t>
            </w:r>
            <w:r>
              <w:rPr>
                <w:noProof/>
                <w:webHidden/>
              </w:rPr>
              <w:fldChar w:fldCharType="end"/>
            </w:r>
          </w:hyperlink>
        </w:p>
        <w:p w:rsidR="008E63D5" w:rsidRPr="003C0B68" w:rsidRDefault="00FE71BC">
          <w:pPr>
            <w:rPr>
              <w:lang w:val="en-US"/>
            </w:rPr>
          </w:pPr>
          <w:r w:rsidRPr="003C0B68">
            <w:rPr>
              <w:lang w:val="en-US"/>
            </w:rPr>
            <w:fldChar w:fldCharType="end"/>
          </w:r>
        </w:p>
      </w:sdtContent>
    </w:sdt>
    <w:p w:rsidR="00F70419" w:rsidRPr="003C0B68" w:rsidRDefault="00F70419" w:rsidP="009B4932">
      <w:pPr>
        <w:rPr>
          <w:rFonts w:ascii="Candara" w:hAnsi="Candara"/>
          <w:lang w:val="en-US"/>
        </w:rPr>
      </w:pPr>
    </w:p>
    <w:p w:rsidR="00B9797C" w:rsidRPr="003C0B68" w:rsidRDefault="00B9797C" w:rsidP="009B4932">
      <w:pPr>
        <w:rPr>
          <w:rFonts w:ascii="Candara" w:hAnsi="Candara"/>
          <w:lang w:val="en-US"/>
        </w:rPr>
      </w:pPr>
    </w:p>
    <w:p w:rsidR="00B9797C" w:rsidRPr="003C0B68" w:rsidRDefault="00B9797C" w:rsidP="009B4932">
      <w:pPr>
        <w:rPr>
          <w:rFonts w:ascii="Candara" w:hAnsi="Candara"/>
          <w:lang w:val="en-US"/>
        </w:rPr>
      </w:pPr>
    </w:p>
    <w:p w:rsidR="00B9797C" w:rsidRPr="003C0B68" w:rsidRDefault="00B9797C" w:rsidP="009B4932">
      <w:pPr>
        <w:rPr>
          <w:rFonts w:ascii="Candara" w:hAnsi="Candara"/>
          <w:lang w:val="en-US"/>
        </w:rPr>
      </w:pPr>
    </w:p>
    <w:p w:rsidR="00F70419" w:rsidRPr="003C0B68" w:rsidRDefault="00F70419" w:rsidP="009B4932">
      <w:pPr>
        <w:rPr>
          <w:rFonts w:ascii="Candara" w:hAnsi="Candara"/>
          <w:lang w:val="en-US"/>
        </w:rPr>
      </w:pPr>
    </w:p>
    <w:p w:rsidR="009B4932" w:rsidRPr="003C0B68" w:rsidRDefault="009B4932" w:rsidP="00B9797C">
      <w:pPr>
        <w:pStyle w:val="NoSpacing"/>
        <w:sectPr w:rsidR="009B4932" w:rsidRPr="003C0B68" w:rsidSect="00046247">
          <w:pgSz w:w="11906" w:h="16838"/>
          <w:pgMar w:top="1417" w:right="1417" w:bottom="1134" w:left="1417" w:header="708" w:footer="708" w:gutter="0"/>
          <w:cols w:space="708"/>
          <w:docGrid w:linePitch="360"/>
        </w:sectPr>
      </w:pPr>
    </w:p>
    <w:p w:rsidR="00B575C6" w:rsidRPr="003C0B68" w:rsidRDefault="00B575C6" w:rsidP="00C22AFB">
      <w:pPr>
        <w:pStyle w:val="Heading1"/>
        <w:rPr>
          <w:lang w:val="en-US"/>
        </w:rPr>
      </w:pPr>
      <w:bookmarkStart w:id="0" w:name="_Toc342477834"/>
      <w:r w:rsidRPr="003C0B68">
        <w:rPr>
          <w:lang w:val="en-US"/>
        </w:rPr>
        <w:lastRenderedPageBreak/>
        <w:t>Introduction</w:t>
      </w:r>
      <w:bookmarkEnd w:id="0"/>
    </w:p>
    <w:p w:rsidR="00633145" w:rsidRDefault="00633145" w:rsidP="00633145">
      <w:pPr>
        <w:jc w:val="both"/>
        <w:rPr>
          <w:rFonts w:ascii="Candara" w:hAnsi="Candara"/>
          <w:lang w:val="en-US"/>
        </w:rPr>
      </w:pPr>
      <w:r>
        <w:rPr>
          <w:rFonts w:ascii="Candara" w:hAnsi="Candara"/>
          <w:lang w:val="en-US"/>
        </w:rPr>
        <w:t>EASy-Producer</w:t>
      </w:r>
      <w:r>
        <w:rPr>
          <w:rStyle w:val="FootnoteReference"/>
          <w:rFonts w:ascii="Candara" w:hAnsi="Candara"/>
          <w:lang w:val="en-US"/>
        </w:rPr>
        <w:footnoteReference w:id="1"/>
      </w:r>
      <w:r>
        <w:rPr>
          <w:rFonts w:ascii="Candara" w:hAnsi="Candara"/>
          <w:lang w:val="en-US"/>
        </w:rPr>
        <w:t xml:space="preserve"> is a Software Product Line Engineering (SPLE) tool which facilities the most recent trends and concepts in SPLE, such as large-scale Multi-Software Product Lines (MSPL), product line hierarchies, and staged configuration and instantiation. The focus of this tool is to support these rather complex concepts in an easy-to-use way. </w:t>
      </w:r>
      <w:r w:rsidRPr="00CF1BC7">
        <w:rPr>
          <w:rFonts w:ascii="Candara" w:hAnsi="Candara"/>
          <w:lang w:val="en-US"/>
        </w:rPr>
        <w:t xml:space="preserve">Thus, </w:t>
      </w:r>
      <w:r>
        <w:rPr>
          <w:rFonts w:ascii="Candara" w:hAnsi="Candara"/>
          <w:lang w:val="en-US"/>
        </w:rPr>
        <w:t>this</w:t>
      </w:r>
      <w:r w:rsidRPr="00CF1BC7">
        <w:rPr>
          <w:rFonts w:ascii="Candara" w:hAnsi="Candara"/>
          <w:lang w:val="en-US"/>
        </w:rPr>
        <w:t xml:space="preserve"> tool allows developing </w:t>
      </w:r>
      <w:r>
        <w:rPr>
          <w:rFonts w:ascii="Candara" w:hAnsi="Candara"/>
          <w:lang w:val="en-US"/>
        </w:rPr>
        <w:t xml:space="preserve">a </w:t>
      </w:r>
      <w:r w:rsidRPr="00CF1BC7">
        <w:rPr>
          <w:rFonts w:ascii="Candara" w:hAnsi="Candara"/>
          <w:lang w:val="en-US"/>
        </w:rPr>
        <w:t xml:space="preserve">first prototypical </w:t>
      </w:r>
      <w:r>
        <w:rPr>
          <w:rFonts w:ascii="Candara" w:hAnsi="Candara"/>
          <w:lang w:val="en-US"/>
        </w:rPr>
        <w:t xml:space="preserve">Software Product Line (SPL) </w:t>
      </w:r>
      <w:r w:rsidRPr="00CF1BC7">
        <w:rPr>
          <w:rFonts w:ascii="Candara" w:hAnsi="Candara"/>
          <w:lang w:val="en-US"/>
        </w:rPr>
        <w:t>within minutes. Ho</w:t>
      </w:r>
      <w:r>
        <w:rPr>
          <w:rFonts w:ascii="Candara" w:hAnsi="Candara"/>
          <w:lang w:val="en-US"/>
        </w:rPr>
        <w:t>wever, EASy-Producer is a research prototype for demonstrating new approaches to SPLE in general and, in particular approaches for simplifying the development of SPLs developed by the Software Systems Engineering group (SSE) at the University of Hildesheim.</w:t>
      </w:r>
    </w:p>
    <w:p w:rsidR="00633145" w:rsidRPr="008A75B8" w:rsidRDefault="00633145" w:rsidP="00633145">
      <w:pPr>
        <w:jc w:val="both"/>
        <w:rPr>
          <w:rFonts w:ascii="Candara" w:hAnsi="Candara"/>
          <w:highlight w:val="yellow"/>
          <w:lang w:val="en-US"/>
        </w:rPr>
      </w:pPr>
      <w:r w:rsidRPr="006A272A">
        <w:rPr>
          <w:rFonts w:ascii="Candara" w:hAnsi="Candara"/>
          <w:lang w:val="en-US"/>
        </w:rPr>
        <w:t>This document provides a prototypical</w:t>
      </w:r>
      <w:r>
        <w:rPr>
          <w:rStyle w:val="FootnoteReference"/>
          <w:rFonts w:ascii="Candara" w:hAnsi="Candara"/>
          <w:lang w:val="en-US"/>
        </w:rPr>
        <w:footnoteReference w:id="2"/>
      </w:r>
      <w:r w:rsidRPr="006A272A">
        <w:rPr>
          <w:rFonts w:ascii="Candara" w:hAnsi="Candara"/>
          <w:lang w:val="en-US"/>
        </w:rPr>
        <w:t xml:space="preserve"> </w:t>
      </w:r>
      <w:r w:rsidR="0033486F">
        <w:rPr>
          <w:rFonts w:ascii="Candara" w:hAnsi="Candara"/>
          <w:lang w:val="en-US"/>
        </w:rPr>
        <w:t>developers</w:t>
      </w:r>
      <w:r w:rsidRPr="006A272A">
        <w:rPr>
          <w:rFonts w:ascii="Candara" w:hAnsi="Candara"/>
          <w:lang w:val="en-US"/>
        </w:rPr>
        <w:t xml:space="preserve"> guide that introduces the reader </w:t>
      </w:r>
      <w:r w:rsidR="0033486F" w:rsidRPr="003C0B68">
        <w:rPr>
          <w:rFonts w:ascii="Candara" w:hAnsi="Candara"/>
          <w:lang w:val="en-US"/>
        </w:rPr>
        <w:t>to the basic capabilities of EASy</w:t>
      </w:r>
      <w:r w:rsidR="0033486F">
        <w:rPr>
          <w:rFonts w:ascii="Candara" w:hAnsi="Candara"/>
          <w:lang w:val="en-US"/>
        </w:rPr>
        <w:t>-Producer</w:t>
      </w:r>
      <w:r w:rsidR="0033486F" w:rsidRPr="003C0B68">
        <w:rPr>
          <w:rFonts w:ascii="Candara" w:hAnsi="Candara"/>
          <w:lang w:val="en-US"/>
        </w:rPr>
        <w:t xml:space="preserve"> and how to develop further extensions to this tool</w:t>
      </w:r>
      <w:r w:rsidRPr="006A272A">
        <w:rPr>
          <w:rFonts w:ascii="Candara" w:hAnsi="Candara"/>
          <w:lang w:val="en-US"/>
        </w:rPr>
        <w:t xml:space="preserve">. </w:t>
      </w:r>
      <w:r w:rsidRPr="008A75B8">
        <w:rPr>
          <w:rFonts w:ascii="Candara" w:hAnsi="Candara"/>
          <w:highlight w:val="yellow"/>
          <w:lang w:val="en-US"/>
        </w:rPr>
        <w:t xml:space="preserve">In Section </w:t>
      </w:r>
      <w:r w:rsidR="00FE71BC">
        <w:fldChar w:fldCharType="begin"/>
      </w:r>
      <w:r w:rsidR="00FE71BC" w:rsidRPr="00E232BB">
        <w:rPr>
          <w:lang w:val="en-US"/>
        </w:rPr>
        <w:instrText xml:space="preserve"> REF _Ref338255382 \r \h  \* MERGEFORMAT </w:instrText>
      </w:r>
      <w:r w:rsidR="00FE71BC">
        <w:fldChar w:fldCharType="separate"/>
      </w:r>
      <w:r w:rsidRPr="008A75B8">
        <w:rPr>
          <w:rFonts w:ascii="Candara" w:hAnsi="Candara"/>
          <w:highlight w:val="yellow"/>
          <w:lang w:val="en-US"/>
        </w:rPr>
        <w:t>2</w:t>
      </w:r>
      <w:r w:rsidR="00FE71BC">
        <w:fldChar w:fldCharType="end"/>
      </w:r>
      <w:r w:rsidRPr="008A75B8">
        <w:rPr>
          <w:rFonts w:ascii="Candara" w:hAnsi="Candara"/>
          <w:highlight w:val="yellow"/>
          <w:lang w:val="en-US"/>
        </w:rPr>
        <w:t>, we will give a brief overview on the SPLE concepts supported by EASy-Producer. This will include introductions to the concepts of SPLE in general, staged configuration and instantiation, MSPL, and product line hierarchies. Further, we will discuss the corresponding approaches in EASy-Producer that were developed for easing the application of these concepts.</w:t>
      </w:r>
    </w:p>
    <w:p w:rsidR="00633145" w:rsidRPr="008A75B8" w:rsidRDefault="00633145" w:rsidP="00633145">
      <w:pPr>
        <w:jc w:val="both"/>
        <w:rPr>
          <w:rFonts w:ascii="Candara" w:hAnsi="Candara"/>
          <w:highlight w:val="yellow"/>
          <w:lang w:val="en-US"/>
        </w:rPr>
      </w:pPr>
      <w:r w:rsidRPr="008A75B8">
        <w:rPr>
          <w:rFonts w:ascii="Candara" w:hAnsi="Candara"/>
          <w:highlight w:val="yellow"/>
          <w:lang w:val="en-US"/>
        </w:rPr>
        <w:t xml:space="preserve">Section </w:t>
      </w:r>
      <w:r w:rsidR="00FE71BC">
        <w:fldChar w:fldCharType="begin"/>
      </w:r>
      <w:r w:rsidR="00FE71BC" w:rsidRPr="00E232BB">
        <w:rPr>
          <w:lang w:val="en-US"/>
        </w:rPr>
        <w:instrText xml:space="preserve"> REF _Ref338255390 \r \h  \* MERGEFORMAT </w:instrText>
      </w:r>
      <w:r w:rsidR="00FE71BC">
        <w:fldChar w:fldCharType="separate"/>
      </w:r>
      <w:r w:rsidRPr="008A75B8">
        <w:rPr>
          <w:rFonts w:ascii="Candara" w:hAnsi="Candara"/>
          <w:highlight w:val="yellow"/>
          <w:lang w:val="en-US"/>
        </w:rPr>
        <w:t>3</w:t>
      </w:r>
      <w:r w:rsidR="00FE71BC">
        <w:fldChar w:fldCharType="end"/>
      </w:r>
      <w:r w:rsidRPr="008A75B8">
        <w:rPr>
          <w:rFonts w:ascii="Candara" w:hAnsi="Candara"/>
          <w:highlight w:val="yellow"/>
          <w:lang w:val="en-US"/>
        </w:rPr>
        <w:t xml:space="preserve"> will give guidance for the first steps with EASy-Producer. This section includes the mandatory prerequisites, the installation guide, and additional recommendations for running the tool successfully.</w:t>
      </w:r>
    </w:p>
    <w:p w:rsidR="00633145" w:rsidRPr="008A75B8" w:rsidRDefault="00633145" w:rsidP="00633145">
      <w:pPr>
        <w:jc w:val="both"/>
        <w:rPr>
          <w:rFonts w:ascii="Candara" w:hAnsi="Candara"/>
          <w:highlight w:val="yellow"/>
          <w:lang w:val="en-US"/>
        </w:rPr>
      </w:pPr>
      <w:r w:rsidRPr="008A75B8">
        <w:rPr>
          <w:rFonts w:ascii="Candara" w:hAnsi="Candara"/>
          <w:highlight w:val="yellow"/>
          <w:lang w:val="en-US"/>
        </w:rPr>
        <w:t xml:space="preserve">In Section </w:t>
      </w:r>
      <w:r w:rsidR="00FE71BC">
        <w:fldChar w:fldCharType="begin"/>
      </w:r>
      <w:r w:rsidR="00FE71BC" w:rsidRPr="00E232BB">
        <w:rPr>
          <w:lang w:val="en-US"/>
        </w:rPr>
        <w:instrText xml:space="preserve"> REF _Ref338255399 \r \h  \* MERGEFORMAT </w:instrText>
      </w:r>
      <w:r w:rsidR="00FE71BC">
        <w:fldChar w:fldCharType="separate"/>
      </w:r>
      <w:r w:rsidRPr="008A75B8">
        <w:rPr>
          <w:rFonts w:ascii="Candara" w:hAnsi="Candara"/>
          <w:highlight w:val="yellow"/>
          <w:lang w:val="en-US"/>
        </w:rPr>
        <w:t>4</w:t>
      </w:r>
      <w:r w:rsidR="00FE71BC">
        <w:fldChar w:fldCharType="end"/>
      </w:r>
      <w:r w:rsidRPr="008A75B8">
        <w:rPr>
          <w:rFonts w:ascii="Candara" w:hAnsi="Candara"/>
          <w:highlight w:val="yellow"/>
          <w:lang w:val="en-US"/>
        </w:rPr>
        <w:t>, we will introduce EASy-Producer in terms of describing the development of a first prototypical SPL and the derivation of a product line product. This will cover all aspects of SPL development ranging from creating a new product line project in EASy-Producer, defining a variability model and implementing the corresponding product line artifacts, to the derivation, configuration, and instantiation of a specific product. While the purpose of this section is to describe and illustrate the basic application of EASy-Producer, we will not discuss technical details of the tool at this point. This will be part of the next section.</w:t>
      </w:r>
    </w:p>
    <w:p w:rsidR="00633145" w:rsidRPr="008A75B8" w:rsidRDefault="00633145" w:rsidP="00633145">
      <w:pPr>
        <w:jc w:val="both"/>
        <w:rPr>
          <w:rFonts w:ascii="Candara" w:hAnsi="Candara"/>
          <w:highlight w:val="yellow"/>
          <w:lang w:val="en-US"/>
        </w:rPr>
      </w:pPr>
      <w:r w:rsidRPr="008A75B8">
        <w:rPr>
          <w:rFonts w:ascii="Candara" w:hAnsi="Candara"/>
          <w:highlight w:val="yellow"/>
          <w:lang w:val="en-US"/>
        </w:rPr>
        <w:t xml:space="preserve">Section </w:t>
      </w:r>
      <w:r w:rsidR="00FE71BC">
        <w:fldChar w:fldCharType="begin"/>
      </w:r>
      <w:r w:rsidR="00FE71BC" w:rsidRPr="00E232BB">
        <w:rPr>
          <w:lang w:val="en-US"/>
        </w:rPr>
        <w:instrText xml:space="preserve"> REF _Ref338255411 \r \h  \* MERGEFORMAT </w:instrText>
      </w:r>
      <w:r w:rsidR="00FE71BC">
        <w:fldChar w:fldCharType="separate"/>
      </w:r>
      <w:r w:rsidRPr="008A75B8">
        <w:rPr>
          <w:rFonts w:ascii="Candara" w:hAnsi="Candara"/>
          <w:highlight w:val="yellow"/>
          <w:lang w:val="en-US"/>
        </w:rPr>
        <w:t>5</w:t>
      </w:r>
      <w:r w:rsidR="00FE71BC">
        <w:fldChar w:fldCharType="end"/>
      </w:r>
      <w:r w:rsidRPr="008A75B8">
        <w:rPr>
          <w:rFonts w:ascii="Candara" w:hAnsi="Candara"/>
          <w:highlight w:val="yellow"/>
          <w:lang w:val="en-US"/>
        </w:rPr>
        <w:t xml:space="preserve"> will describe EASy-Producer in detail. This includes detailed descriptions of the individual editors and views as well as discussions on the underlying conceptual decisions and technical capabilities.</w:t>
      </w:r>
    </w:p>
    <w:p w:rsidR="00633145" w:rsidRPr="008A75B8" w:rsidRDefault="00633145" w:rsidP="00633145">
      <w:pPr>
        <w:jc w:val="both"/>
        <w:rPr>
          <w:rFonts w:ascii="Candara" w:hAnsi="Candara"/>
          <w:highlight w:val="yellow"/>
          <w:lang w:val="en-US"/>
        </w:rPr>
      </w:pPr>
      <w:r w:rsidRPr="008A75B8">
        <w:rPr>
          <w:rFonts w:ascii="Candara" w:hAnsi="Candara"/>
          <w:highlight w:val="yellow"/>
          <w:lang w:val="en-US"/>
        </w:rPr>
        <w:t xml:space="preserve">In Section </w:t>
      </w:r>
      <w:r w:rsidR="00FE71BC">
        <w:fldChar w:fldCharType="begin"/>
      </w:r>
      <w:r w:rsidR="00FE71BC" w:rsidRPr="00E232BB">
        <w:rPr>
          <w:lang w:val="en-US"/>
        </w:rPr>
        <w:instrText xml:space="preserve"> REF _Ref338256695 \r \h  \* MERGEFORMAT </w:instrText>
      </w:r>
      <w:r w:rsidR="00FE71BC">
        <w:fldChar w:fldCharType="separate"/>
      </w:r>
      <w:r w:rsidRPr="008A75B8">
        <w:rPr>
          <w:rFonts w:ascii="Candara" w:hAnsi="Candara"/>
          <w:highlight w:val="yellow"/>
          <w:lang w:val="en-US"/>
        </w:rPr>
        <w:t>6</w:t>
      </w:r>
      <w:r w:rsidR="00FE71BC">
        <w:fldChar w:fldCharType="end"/>
      </w:r>
      <w:r w:rsidRPr="008A75B8">
        <w:rPr>
          <w:rFonts w:ascii="Candara" w:hAnsi="Candara"/>
          <w:highlight w:val="yellow"/>
          <w:lang w:val="en-US"/>
        </w:rPr>
        <w:t>, we will discuss advanced SPL concepts, like MSPL, staged configuration, etc., and how these concepts can be applied using EASy-Producer.</w:t>
      </w:r>
    </w:p>
    <w:p w:rsidR="00633145" w:rsidRDefault="00633145" w:rsidP="00633145">
      <w:pPr>
        <w:jc w:val="both"/>
        <w:rPr>
          <w:rFonts w:ascii="Candara" w:hAnsi="Candara"/>
          <w:lang w:val="en-US"/>
        </w:rPr>
      </w:pPr>
      <w:r w:rsidRPr="008A75B8">
        <w:rPr>
          <w:rFonts w:ascii="Candara" w:hAnsi="Candara"/>
          <w:highlight w:val="yellow"/>
          <w:lang w:val="en-US"/>
        </w:rPr>
        <w:t xml:space="preserve">Finally, Section </w:t>
      </w:r>
      <w:r w:rsidR="00FE71BC">
        <w:fldChar w:fldCharType="begin"/>
      </w:r>
      <w:r w:rsidR="00FE71BC" w:rsidRPr="00E232BB">
        <w:rPr>
          <w:lang w:val="en-US"/>
        </w:rPr>
        <w:instrText xml:space="preserve"> REF _Ref338256703 \r \h  \* MERGEFORMAT </w:instrText>
      </w:r>
      <w:r w:rsidR="00FE71BC">
        <w:fldChar w:fldCharType="separate"/>
      </w:r>
      <w:r w:rsidRPr="008A75B8">
        <w:rPr>
          <w:rFonts w:ascii="Candara" w:hAnsi="Candara"/>
          <w:highlight w:val="yellow"/>
          <w:lang w:val="en-US"/>
        </w:rPr>
        <w:t>7</w:t>
      </w:r>
      <w:r w:rsidR="00FE71BC">
        <w:fldChar w:fldCharType="end"/>
      </w:r>
      <w:r w:rsidRPr="008A75B8">
        <w:rPr>
          <w:rFonts w:ascii="Candara" w:hAnsi="Candara"/>
          <w:highlight w:val="yellow"/>
          <w:lang w:val="en-US"/>
        </w:rPr>
        <w:t xml:space="preserve"> will summarize known bugs and current workarounds.</w:t>
      </w:r>
    </w:p>
    <w:p w:rsidR="00633145" w:rsidRPr="003C0B68" w:rsidRDefault="00633145" w:rsidP="00B575C6">
      <w:pPr>
        <w:jc w:val="both"/>
        <w:rPr>
          <w:rFonts w:ascii="Candara" w:hAnsi="Candara"/>
          <w:lang w:val="en-US"/>
        </w:rPr>
      </w:pPr>
    </w:p>
    <w:p w:rsidR="00B575C6" w:rsidRPr="003C0B68" w:rsidRDefault="00B575C6" w:rsidP="00B575C6">
      <w:pPr>
        <w:jc w:val="both"/>
        <w:rPr>
          <w:rFonts w:ascii="Candara" w:hAnsi="Candara"/>
          <w:lang w:val="en-US"/>
        </w:rPr>
      </w:pPr>
    </w:p>
    <w:p w:rsidR="00B575C6" w:rsidRPr="003C0B68" w:rsidRDefault="00B575C6" w:rsidP="00E259F8">
      <w:pPr>
        <w:jc w:val="both"/>
        <w:rPr>
          <w:rFonts w:ascii="Candara" w:hAnsi="Candara"/>
          <w:lang w:val="en-US"/>
        </w:rPr>
        <w:sectPr w:rsidR="00B575C6" w:rsidRPr="003C0B68" w:rsidSect="00046247">
          <w:pgSz w:w="11906" w:h="16838"/>
          <w:pgMar w:top="1417" w:right="1417" w:bottom="1134" w:left="1417" w:header="708" w:footer="708" w:gutter="0"/>
          <w:cols w:space="708"/>
          <w:docGrid w:linePitch="360"/>
        </w:sectPr>
      </w:pPr>
    </w:p>
    <w:p w:rsidR="00B575C6" w:rsidRPr="003C0B68" w:rsidRDefault="0033486F" w:rsidP="0000224A">
      <w:pPr>
        <w:pStyle w:val="Heading1"/>
        <w:rPr>
          <w:lang w:val="en-US"/>
        </w:rPr>
      </w:pPr>
      <w:bookmarkStart w:id="1" w:name="_Toc342477835"/>
      <w:r>
        <w:rPr>
          <w:lang w:val="en-US"/>
        </w:rPr>
        <w:lastRenderedPageBreak/>
        <w:t>Installation</w:t>
      </w:r>
      <w:bookmarkEnd w:id="1"/>
    </w:p>
    <w:p w:rsidR="00B575C6" w:rsidRPr="003C0B68" w:rsidRDefault="0033486F" w:rsidP="00E259F8">
      <w:pPr>
        <w:jc w:val="both"/>
        <w:rPr>
          <w:rFonts w:ascii="Candara" w:hAnsi="Candara"/>
          <w:lang w:val="en-US"/>
        </w:rPr>
      </w:pPr>
      <w:r>
        <w:rPr>
          <w:rFonts w:ascii="Candara" w:hAnsi="Candara"/>
          <w:lang w:val="en-US"/>
        </w:rPr>
        <w:t xml:space="preserve">In this section, we will describe the installation of EASy-Producer. In order to guarantee a successful installation, we will introduce a set of mandatory prerequisites. This will be part of Section </w:t>
      </w:r>
      <w:r w:rsidR="00FE71BC">
        <w:rPr>
          <w:rFonts w:ascii="Candara" w:hAnsi="Candara"/>
          <w:lang w:val="en-US"/>
        </w:rPr>
        <w:fldChar w:fldCharType="begin"/>
      </w:r>
      <w:r w:rsidR="009C59DE">
        <w:rPr>
          <w:rFonts w:ascii="Candara" w:hAnsi="Candara"/>
          <w:lang w:val="en-US"/>
        </w:rPr>
        <w:instrText xml:space="preserve"> REF _Ref342394480 \r \h </w:instrText>
      </w:r>
      <w:r w:rsidR="00FE71BC">
        <w:rPr>
          <w:rFonts w:ascii="Candara" w:hAnsi="Candara"/>
          <w:lang w:val="en-US"/>
        </w:rPr>
      </w:r>
      <w:r w:rsidR="00FE71BC">
        <w:rPr>
          <w:rFonts w:ascii="Candara" w:hAnsi="Candara"/>
          <w:lang w:val="en-US"/>
        </w:rPr>
        <w:fldChar w:fldCharType="separate"/>
      </w:r>
      <w:r w:rsidR="00E232BB">
        <w:rPr>
          <w:rFonts w:ascii="Candara" w:hAnsi="Candara"/>
          <w:lang w:val="en-US"/>
        </w:rPr>
        <w:t>2.1</w:t>
      </w:r>
      <w:r w:rsidR="00FE71BC">
        <w:rPr>
          <w:rFonts w:ascii="Candara" w:hAnsi="Candara"/>
          <w:lang w:val="en-US"/>
        </w:rPr>
        <w:fldChar w:fldCharType="end"/>
      </w:r>
      <w:r>
        <w:rPr>
          <w:rFonts w:ascii="Candara" w:hAnsi="Candara"/>
          <w:lang w:val="en-US"/>
        </w:rPr>
        <w:t xml:space="preserve"> and sets up the environment in which EASy-Producer is intended to be executed. In Section </w:t>
      </w:r>
      <w:r w:rsidR="00FE71BC">
        <w:rPr>
          <w:rFonts w:ascii="Candara" w:hAnsi="Candara"/>
          <w:lang w:val="en-US"/>
        </w:rPr>
        <w:fldChar w:fldCharType="begin"/>
      </w:r>
      <w:r w:rsidR="009C59DE">
        <w:rPr>
          <w:rFonts w:ascii="Candara" w:hAnsi="Candara"/>
          <w:lang w:val="en-US"/>
        </w:rPr>
        <w:instrText xml:space="preserve"> REF _Ref338257160 \r \h </w:instrText>
      </w:r>
      <w:r w:rsidR="00FE71BC">
        <w:rPr>
          <w:rFonts w:ascii="Candara" w:hAnsi="Candara"/>
          <w:lang w:val="en-US"/>
        </w:rPr>
      </w:r>
      <w:r w:rsidR="00FE71BC">
        <w:rPr>
          <w:rFonts w:ascii="Candara" w:hAnsi="Candara"/>
          <w:lang w:val="en-US"/>
        </w:rPr>
        <w:fldChar w:fldCharType="separate"/>
      </w:r>
      <w:r w:rsidR="00E232BB">
        <w:rPr>
          <w:rFonts w:ascii="Candara" w:hAnsi="Candara"/>
          <w:lang w:val="en-US"/>
        </w:rPr>
        <w:t>2.2</w:t>
      </w:r>
      <w:r w:rsidR="00FE71BC">
        <w:rPr>
          <w:rFonts w:ascii="Candara" w:hAnsi="Candara"/>
          <w:lang w:val="en-US"/>
        </w:rPr>
        <w:fldChar w:fldCharType="end"/>
      </w:r>
      <w:r>
        <w:rPr>
          <w:rFonts w:ascii="Candara" w:hAnsi="Candara"/>
          <w:lang w:val="en-US"/>
        </w:rPr>
        <w:t xml:space="preserve">, we will describe the installation of the tool in a step-wise manner using the Eclipse update site mechanism and the EASy-Producer update site. Finally, Section </w:t>
      </w:r>
      <w:r w:rsidR="00FE71BC">
        <w:rPr>
          <w:rFonts w:ascii="Candara" w:hAnsi="Candara"/>
          <w:lang w:val="en-US"/>
        </w:rPr>
        <w:fldChar w:fldCharType="begin"/>
      </w:r>
      <w:r w:rsidR="009C59DE">
        <w:rPr>
          <w:rFonts w:ascii="Candara" w:hAnsi="Candara"/>
          <w:lang w:val="en-US"/>
        </w:rPr>
        <w:instrText xml:space="preserve"> REF _Ref342394511 \r \h </w:instrText>
      </w:r>
      <w:r w:rsidR="00FE71BC">
        <w:rPr>
          <w:rFonts w:ascii="Candara" w:hAnsi="Candara"/>
          <w:lang w:val="en-US"/>
        </w:rPr>
      </w:r>
      <w:r w:rsidR="00FE71BC">
        <w:rPr>
          <w:rFonts w:ascii="Candara" w:hAnsi="Candara"/>
          <w:lang w:val="en-US"/>
        </w:rPr>
        <w:fldChar w:fldCharType="separate"/>
      </w:r>
      <w:r w:rsidR="00E232BB">
        <w:rPr>
          <w:rFonts w:ascii="Candara" w:hAnsi="Candara"/>
          <w:lang w:val="en-US"/>
        </w:rPr>
        <w:t>2.3</w:t>
      </w:r>
      <w:r w:rsidR="00FE71BC">
        <w:rPr>
          <w:rFonts w:ascii="Candara" w:hAnsi="Candara"/>
          <w:lang w:val="en-US"/>
        </w:rPr>
        <w:fldChar w:fldCharType="end"/>
      </w:r>
      <w:r>
        <w:rPr>
          <w:rFonts w:ascii="Candara" w:hAnsi="Candara"/>
          <w:lang w:val="en-US"/>
        </w:rPr>
        <w:t xml:space="preserve"> will give some useful recommendations.</w:t>
      </w:r>
    </w:p>
    <w:p w:rsidR="00B575C6" w:rsidRPr="003C0B68" w:rsidRDefault="00B575C6" w:rsidP="0000224A">
      <w:pPr>
        <w:pStyle w:val="Heading2"/>
      </w:pPr>
      <w:bookmarkStart w:id="2" w:name="_Ref342394480"/>
      <w:bookmarkStart w:id="3" w:name="_Toc342477836"/>
      <w:r w:rsidRPr="003C0B68">
        <w:t>Prerequisites</w:t>
      </w:r>
      <w:bookmarkEnd w:id="2"/>
      <w:bookmarkEnd w:id="3"/>
    </w:p>
    <w:p w:rsidR="0033486F" w:rsidRDefault="0033486F" w:rsidP="0033486F">
      <w:pPr>
        <w:jc w:val="both"/>
        <w:rPr>
          <w:lang w:val="en-US"/>
        </w:rPr>
      </w:pPr>
      <w:r>
        <w:rPr>
          <w:lang w:val="en-US"/>
        </w:rPr>
        <w:t xml:space="preserve">EASy-Producer is developed as an </w:t>
      </w:r>
      <w:r w:rsidRPr="00C25485">
        <w:rPr>
          <w:b/>
          <w:lang w:val="en-US"/>
        </w:rPr>
        <w:t>Eclipse</w:t>
      </w:r>
      <w:r>
        <w:rPr>
          <w:rStyle w:val="FootnoteReference"/>
          <w:b/>
          <w:lang w:val="en-US"/>
        </w:rPr>
        <w:footnoteReference w:id="3"/>
      </w:r>
      <w:r>
        <w:rPr>
          <w:lang w:val="en-US"/>
        </w:rPr>
        <w:t xml:space="preserve"> plug-in and requires </w:t>
      </w:r>
      <w:r w:rsidRPr="00566ACE">
        <w:rPr>
          <w:b/>
          <w:lang w:val="en-US"/>
        </w:rPr>
        <w:t>Xtext</w:t>
      </w:r>
      <w:r>
        <w:rPr>
          <w:rStyle w:val="FootnoteReference"/>
          <w:b/>
          <w:lang w:val="en-US"/>
        </w:rPr>
        <w:footnoteReference w:id="4"/>
      </w:r>
      <w:r w:rsidRPr="00566ACE">
        <w:rPr>
          <w:b/>
          <w:lang w:val="en-US"/>
        </w:rPr>
        <w:t xml:space="preserve"> version 2.3.1</w:t>
      </w:r>
      <w:r>
        <w:rPr>
          <w:lang w:val="en-US"/>
        </w:rPr>
        <w:t>. Thus, in general, any Eclipse installation with Xtext version 2.3.1 is fine for installing and running EASy-Producer. However, we cannot guarantee that any combination of Eclipse and Xtext version 2.3.1 will work with EASy-Producer. Thus, we propose the following Eclipse versions to be tested with EASy-Producer (and Xtext version 2.3.1):</w:t>
      </w:r>
    </w:p>
    <w:p w:rsidR="0033486F" w:rsidRDefault="0033486F" w:rsidP="0033486F">
      <w:pPr>
        <w:pStyle w:val="ListParagraph"/>
        <w:numPr>
          <w:ilvl w:val="0"/>
          <w:numId w:val="23"/>
        </w:numPr>
        <w:jc w:val="both"/>
        <w:rPr>
          <w:lang w:val="en-US"/>
        </w:rPr>
      </w:pPr>
      <w:r>
        <w:rPr>
          <w:lang w:val="en-US"/>
        </w:rPr>
        <w:t>Eclipse 3.6 (Helios)</w:t>
      </w:r>
    </w:p>
    <w:p w:rsidR="0033486F" w:rsidRPr="00566ACE" w:rsidRDefault="0033486F" w:rsidP="0033486F">
      <w:pPr>
        <w:pStyle w:val="ListParagraph"/>
        <w:numPr>
          <w:ilvl w:val="0"/>
          <w:numId w:val="23"/>
        </w:numPr>
        <w:jc w:val="both"/>
        <w:rPr>
          <w:b/>
          <w:lang w:val="en-US"/>
        </w:rPr>
      </w:pPr>
      <w:r w:rsidRPr="00566ACE">
        <w:rPr>
          <w:b/>
          <w:lang w:val="en-US"/>
        </w:rPr>
        <w:t>Eclipse 3.7 (Indigo)</w:t>
      </w:r>
    </w:p>
    <w:p w:rsidR="0033486F" w:rsidRDefault="0033486F" w:rsidP="0033486F">
      <w:pPr>
        <w:pStyle w:val="ListParagraph"/>
        <w:numPr>
          <w:ilvl w:val="0"/>
          <w:numId w:val="23"/>
        </w:numPr>
        <w:jc w:val="both"/>
        <w:rPr>
          <w:lang w:val="en-US"/>
        </w:rPr>
      </w:pPr>
      <w:r>
        <w:rPr>
          <w:lang w:val="en-US"/>
        </w:rPr>
        <w:t>Eclipse 4.0 (Juno)</w:t>
      </w:r>
    </w:p>
    <w:p w:rsidR="0033486F" w:rsidRDefault="0033486F" w:rsidP="0033486F">
      <w:pPr>
        <w:jc w:val="both"/>
        <w:rPr>
          <w:lang w:val="en-US"/>
        </w:rPr>
      </w:pPr>
      <w:r>
        <w:rPr>
          <w:lang w:val="en-US"/>
        </w:rPr>
        <w:t xml:space="preserve">We recommend using Eclipse 3.7 (Indigo) as this is the most exhaustively tested version of Eclipse with EASy-Producer. Download an </w:t>
      </w:r>
      <w:r w:rsidRPr="00C25485">
        <w:rPr>
          <w:lang w:val="en-US"/>
        </w:rPr>
        <w:t>Eclipse</w:t>
      </w:r>
      <w:r>
        <w:rPr>
          <w:lang w:val="en-US"/>
        </w:rPr>
        <w:t xml:space="preserve"> package from </w:t>
      </w:r>
      <w:hyperlink r:id="rId15" w:history="1">
        <w:r w:rsidRPr="003F3AE1">
          <w:rPr>
            <w:rStyle w:val="Hyperlink"/>
            <w:lang w:val="en-US"/>
          </w:rPr>
          <w:t>http://www.eclipse.org/downloads/</w:t>
        </w:r>
      </w:hyperlink>
      <w:r>
        <w:rPr>
          <w:lang w:val="en-US"/>
        </w:rPr>
        <w:t>.</w:t>
      </w:r>
    </w:p>
    <w:p w:rsidR="0033486F" w:rsidRDefault="0033486F" w:rsidP="0033486F">
      <w:pPr>
        <w:jc w:val="both"/>
        <w:rPr>
          <w:lang w:val="en-US"/>
        </w:rPr>
      </w:pPr>
      <w:r>
        <w:rPr>
          <w:lang w:val="en-US"/>
        </w:rPr>
        <w:t>Further, Xtext version 2.3.1 has to be installed in the newly downloaded Eclipse instance. Typically, this is installed automatically when installing EASy-Producer due to plug-in dependencies. However, we encountered situations in which these dependencies were not automatically resolved. In such a case, install Xtext manually as follows:</w:t>
      </w:r>
    </w:p>
    <w:p w:rsidR="0033486F" w:rsidRPr="00645FAD" w:rsidRDefault="0033486F" w:rsidP="0033486F">
      <w:pPr>
        <w:pStyle w:val="ListParagraph"/>
        <w:numPr>
          <w:ilvl w:val="0"/>
          <w:numId w:val="24"/>
        </w:numPr>
        <w:jc w:val="both"/>
        <w:rPr>
          <w:lang w:val="en-US"/>
        </w:rPr>
      </w:pPr>
      <w:r w:rsidRPr="00645FAD">
        <w:rPr>
          <w:b/>
          <w:lang w:val="en-US"/>
        </w:rPr>
        <w:t>Define a new update site</w:t>
      </w:r>
      <w:r w:rsidRPr="00645FAD">
        <w:rPr>
          <w:lang w:val="en-US"/>
        </w:rPr>
        <w:t xml:space="preserve"> in Eclipse </w:t>
      </w:r>
      <w:r>
        <w:rPr>
          <w:lang w:val="en-US"/>
        </w:rPr>
        <w:t xml:space="preserve">using </w:t>
      </w:r>
      <w:r w:rsidRPr="00645FAD">
        <w:rPr>
          <w:lang w:val="en-US"/>
        </w:rPr>
        <w:t>the following location</w:t>
      </w:r>
      <w:r>
        <w:rPr>
          <w:lang w:val="en-US"/>
        </w:rPr>
        <w:t xml:space="preserve"> (if you are not familiar with defining new Eclipse update sites, please consider Section </w:t>
      </w:r>
      <w:r w:rsidR="00FE71BC">
        <w:rPr>
          <w:lang w:val="en-US"/>
        </w:rPr>
        <w:fldChar w:fldCharType="begin"/>
      </w:r>
      <w:r>
        <w:rPr>
          <w:lang w:val="en-US"/>
        </w:rPr>
        <w:instrText xml:space="preserve"> REF _Ref338259658 \r \h </w:instrText>
      </w:r>
      <w:r w:rsidR="00FE71BC">
        <w:rPr>
          <w:lang w:val="en-US"/>
        </w:rPr>
      </w:r>
      <w:r w:rsidR="00FE71BC">
        <w:rPr>
          <w:lang w:val="en-US"/>
        </w:rPr>
        <w:fldChar w:fldCharType="separate"/>
      </w:r>
      <w:r w:rsidR="00E232BB">
        <w:rPr>
          <w:lang w:val="en-US"/>
        </w:rPr>
        <w:t>2.2</w:t>
      </w:r>
      <w:r w:rsidR="00FE71BC">
        <w:rPr>
          <w:lang w:val="en-US"/>
        </w:rPr>
        <w:fldChar w:fldCharType="end"/>
      </w:r>
      <w:r>
        <w:rPr>
          <w:lang w:val="en-US"/>
        </w:rPr>
        <w:t>)</w:t>
      </w:r>
      <w:r w:rsidRPr="00645FAD">
        <w:rPr>
          <w:lang w:val="en-US"/>
        </w:rPr>
        <w:t>:</w:t>
      </w:r>
      <w:r>
        <w:rPr>
          <w:lang w:val="en-US"/>
        </w:rPr>
        <w:t xml:space="preserve"> </w:t>
      </w:r>
      <w:hyperlink r:id="rId16" w:history="1">
        <w:r w:rsidRPr="00645FAD">
          <w:rPr>
            <w:rStyle w:val="Hyperlink"/>
            <w:lang w:val="en-US"/>
          </w:rPr>
          <w:t>http://download.eclipse.org/modeling/tmf/xtext/updates/composite/releases/</w:t>
        </w:r>
      </w:hyperlink>
      <w:r w:rsidRPr="00645FAD">
        <w:rPr>
          <w:lang w:val="en-US"/>
        </w:rPr>
        <w:t xml:space="preserve"> </w:t>
      </w:r>
    </w:p>
    <w:p w:rsidR="0033486F" w:rsidRPr="00D56DE3" w:rsidRDefault="0033486F" w:rsidP="0033486F">
      <w:pPr>
        <w:pStyle w:val="ListParagraph"/>
        <w:numPr>
          <w:ilvl w:val="0"/>
          <w:numId w:val="24"/>
        </w:numPr>
        <w:jc w:val="both"/>
        <w:rPr>
          <w:rFonts w:ascii="Candara" w:hAnsi="Candara"/>
          <w:lang w:val="en-US"/>
        </w:rPr>
      </w:pPr>
      <w:r w:rsidRPr="00D56DE3">
        <w:rPr>
          <w:b/>
          <w:lang w:val="en-US"/>
        </w:rPr>
        <w:t xml:space="preserve">Select the additional plug-ins </w:t>
      </w:r>
      <w:r w:rsidRPr="00D56DE3">
        <w:rPr>
          <w:lang w:val="en-US"/>
        </w:rPr>
        <w:t>to be installed. This will be “</w:t>
      </w:r>
      <w:r w:rsidRPr="00D56DE3">
        <w:rPr>
          <w:i/>
          <w:lang w:val="en-US"/>
        </w:rPr>
        <w:t>Xtext-2.3.1</w:t>
      </w:r>
      <w:r w:rsidRPr="00D56DE3">
        <w:rPr>
          <w:lang w:val="en-US"/>
        </w:rPr>
        <w:t xml:space="preserve">” only. All other dependencies will be resolved automatically. </w:t>
      </w:r>
      <w:r w:rsidRPr="00D56DE3">
        <w:rPr>
          <w:b/>
          <w:lang w:val="en-US"/>
        </w:rPr>
        <w:t>IMPORTANT</w:t>
      </w:r>
      <w:r w:rsidRPr="00D56DE3">
        <w:rPr>
          <w:lang w:val="en-US"/>
        </w:rPr>
        <w:t>: If the dependencies will not be resolved automatically or you encounter problems regarding missing “</w:t>
      </w:r>
      <w:r w:rsidRPr="00D56DE3">
        <w:rPr>
          <w:i/>
          <w:lang w:val="en-US"/>
        </w:rPr>
        <w:t>EMF</w:t>
      </w:r>
      <w:r w:rsidRPr="00D56DE3">
        <w:rPr>
          <w:lang w:val="en-US"/>
        </w:rPr>
        <w:t>”-plug-</w:t>
      </w:r>
      <w:proofErr w:type="gramStart"/>
      <w:r w:rsidRPr="00D56DE3">
        <w:rPr>
          <w:lang w:val="en-US"/>
        </w:rPr>
        <w:t>ins</w:t>
      </w:r>
      <w:proofErr w:type="gramEnd"/>
      <w:r w:rsidRPr="00D56DE3">
        <w:rPr>
          <w:lang w:val="en-US"/>
        </w:rPr>
        <w:t xml:space="preserve">, please download and use </w:t>
      </w:r>
      <w:r w:rsidRPr="00D56DE3">
        <w:rPr>
          <w:b/>
          <w:lang w:val="en-US"/>
        </w:rPr>
        <w:t>Eclipse Modeling Tools</w:t>
      </w:r>
      <w:r w:rsidRPr="00D56DE3">
        <w:rPr>
          <w:lang w:val="en-US"/>
        </w:rPr>
        <w:t xml:space="preserve"> instead of any other Eclipse packages.</w:t>
      </w:r>
    </w:p>
    <w:p w:rsidR="0033486F" w:rsidRDefault="0033486F" w:rsidP="0033486F">
      <w:pPr>
        <w:pStyle w:val="Heading2"/>
        <w:spacing w:after="120"/>
      </w:pPr>
      <w:bookmarkStart w:id="4" w:name="_Ref338257160"/>
      <w:bookmarkStart w:id="5" w:name="_Ref338259658"/>
      <w:bookmarkStart w:id="6" w:name="_Toc338688610"/>
      <w:bookmarkStart w:id="7" w:name="_Toc342477837"/>
      <w:r>
        <w:t>Installation: Step by Step</w:t>
      </w:r>
      <w:bookmarkEnd w:id="4"/>
      <w:bookmarkEnd w:id="5"/>
      <w:bookmarkEnd w:id="6"/>
      <w:bookmarkEnd w:id="7"/>
    </w:p>
    <w:p w:rsidR="0033486F" w:rsidRDefault="0033486F" w:rsidP="0033486F">
      <w:pPr>
        <w:spacing w:after="120"/>
        <w:jc w:val="both"/>
        <w:rPr>
          <w:lang w:val="en-US"/>
        </w:rPr>
      </w:pPr>
      <w:r>
        <w:rPr>
          <w:rFonts w:ascii="Candara" w:hAnsi="Candara"/>
          <w:lang w:val="en-US"/>
        </w:rPr>
        <w:t>The SSE group hosts an EASy-</w:t>
      </w:r>
      <w:r w:rsidRPr="006A272A">
        <w:rPr>
          <w:rFonts w:ascii="Candara" w:hAnsi="Candara"/>
          <w:lang w:val="en-US"/>
        </w:rPr>
        <w:t>Producer update site</w:t>
      </w:r>
      <w:r>
        <w:rPr>
          <w:rFonts w:ascii="Candara" w:hAnsi="Candara"/>
          <w:lang w:val="en-US"/>
        </w:rPr>
        <w:t xml:space="preserve"> for easy installation and updates. Thus, the first step for installing EASy-Producer is to define a new update site in Eclipse. For this purpose, start </w:t>
      </w:r>
      <w:r>
        <w:rPr>
          <w:lang w:val="en-US"/>
        </w:rPr>
        <w:t xml:space="preserve">Eclipse and open the </w:t>
      </w:r>
      <w:r w:rsidRPr="008D7FF6">
        <w:rPr>
          <w:i/>
          <w:lang w:val="en-US"/>
        </w:rPr>
        <w:t>Install New Software</w:t>
      </w:r>
      <w:r w:rsidRPr="00984878">
        <w:rPr>
          <w:lang w:val="en-US"/>
        </w:rPr>
        <w:t xml:space="preserve"> dialog</w:t>
      </w:r>
      <w:r>
        <w:rPr>
          <w:lang w:val="en-US"/>
        </w:rPr>
        <w:t xml:space="preserve"> by clicking </w:t>
      </w:r>
      <w:r w:rsidRPr="003C365D">
        <w:rPr>
          <w:i/>
          <w:lang w:val="en-US"/>
        </w:rPr>
        <w:t xml:space="preserve">Help </w:t>
      </w:r>
      <w:r w:rsidRPr="003C365D">
        <w:rPr>
          <w:i/>
          <w:lang w:val="en-US"/>
        </w:rPr>
        <w:sym w:font="Wingdings" w:char="F0E0"/>
      </w:r>
      <w:r w:rsidRPr="003C365D">
        <w:rPr>
          <w:i/>
          <w:lang w:val="en-US"/>
        </w:rPr>
        <w:t xml:space="preserve"> Install New Software</w:t>
      </w:r>
      <w:r>
        <w:rPr>
          <w:i/>
          <w:lang w:val="en-US"/>
        </w:rPr>
        <w:t>…</w:t>
      </w:r>
      <w:r>
        <w:rPr>
          <w:lang w:val="en-US"/>
        </w:rPr>
        <w:t xml:space="preserve"> as shown in </w:t>
      </w:r>
      <w:r w:rsidR="00FE71BC">
        <w:rPr>
          <w:lang w:val="en-US"/>
        </w:rPr>
        <w:fldChar w:fldCharType="begin"/>
      </w:r>
      <w:r w:rsidR="009C59DE">
        <w:rPr>
          <w:lang w:val="en-US"/>
        </w:rPr>
        <w:instrText xml:space="preserve"> REF _Ref342394594 \h </w:instrText>
      </w:r>
      <w:r w:rsidR="00FE71BC">
        <w:rPr>
          <w:lang w:val="en-US"/>
        </w:rPr>
      </w:r>
      <w:r w:rsidR="00FE71BC">
        <w:rPr>
          <w:lang w:val="en-US"/>
        </w:rPr>
        <w:fldChar w:fldCharType="separate"/>
      </w:r>
      <w:r w:rsidR="00E232BB" w:rsidRPr="00552B26">
        <w:rPr>
          <w:lang w:val="en-US"/>
        </w:rPr>
        <w:t xml:space="preserve">Figure </w:t>
      </w:r>
      <w:r w:rsidR="00E232BB">
        <w:rPr>
          <w:noProof/>
          <w:lang w:val="en-US"/>
        </w:rPr>
        <w:t>1</w:t>
      </w:r>
      <w:r w:rsidR="00FE71BC">
        <w:rPr>
          <w:lang w:val="en-US"/>
        </w:rPr>
        <w:fldChar w:fldCharType="end"/>
      </w:r>
      <w:r w:rsidRPr="00984878">
        <w:rPr>
          <w:lang w:val="en-US"/>
        </w:rPr>
        <w:t>:</w:t>
      </w:r>
    </w:p>
    <w:p w:rsidR="0033486F" w:rsidRPr="00984878" w:rsidRDefault="0033486F" w:rsidP="0033486F">
      <w:pPr>
        <w:keepNext/>
        <w:framePr w:h="4263" w:hRule="exact" w:hSpace="181" w:wrap="around" w:vAnchor="text" w:hAnchor="page" w:x="1443" w:y="1"/>
        <w:shd w:val="solid" w:color="FFFFFF" w:fill="FFFFFF"/>
        <w:spacing w:after="0"/>
        <w:jc w:val="center"/>
        <w:rPr>
          <w:lang w:val="en-US"/>
        </w:rPr>
      </w:pPr>
      <w:r>
        <w:rPr>
          <w:noProof/>
          <w:lang w:eastAsia="de-DE"/>
        </w:rPr>
        <w:lastRenderedPageBreak/>
        <w:drawing>
          <wp:inline distT="0" distB="0" distL="0" distR="0">
            <wp:extent cx="5639969" cy="2363006"/>
            <wp:effectExtent l="19050" t="0" r="0" b="0"/>
            <wp:docPr id="3" name="Picture 2" descr="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17" cstate="print"/>
                    <a:stretch>
                      <a:fillRect/>
                    </a:stretch>
                  </pic:blipFill>
                  <pic:spPr>
                    <a:xfrm>
                      <a:off x="0" y="0"/>
                      <a:ext cx="5639969" cy="2363006"/>
                    </a:xfrm>
                    <a:prstGeom prst="rect">
                      <a:avLst/>
                    </a:prstGeom>
                  </pic:spPr>
                </pic:pic>
              </a:graphicData>
            </a:graphic>
          </wp:inline>
        </w:drawing>
      </w:r>
    </w:p>
    <w:p w:rsidR="0033486F" w:rsidRPr="00630A74" w:rsidRDefault="0033486F" w:rsidP="0033486F">
      <w:pPr>
        <w:pStyle w:val="Caption"/>
        <w:framePr w:h="4263" w:hRule="exact" w:hSpace="181" w:wrap="around" w:vAnchor="text" w:hAnchor="page" w:x="1443" w:y="1"/>
        <w:spacing w:after="0"/>
        <w:jc w:val="center"/>
        <w:rPr>
          <w:lang w:val="en-US"/>
        </w:rPr>
      </w:pPr>
      <w:bookmarkStart w:id="8" w:name="_Ref342394594"/>
      <w:r w:rsidRPr="00552B26">
        <w:rPr>
          <w:color w:val="auto"/>
          <w:lang w:val="en-US"/>
        </w:rPr>
        <w:t xml:space="preserve">Figure </w:t>
      </w:r>
      <w:r w:rsidR="00FE71BC" w:rsidRPr="00552B26">
        <w:rPr>
          <w:color w:val="auto"/>
          <w:lang w:val="en-US"/>
        </w:rPr>
        <w:fldChar w:fldCharType="begin"/>
      </w:r>
      <w:r w:rsidRPr="00552B26">
        <w:rPr>
          <w:color w:val="auto"/>
          <w:lang w:val="en-US"/>
        </w:rPr>
        <w:instrText xml:space="preserve"> SEQ Figure \* ARABIC </w:instrText>
      </w:r>
      <w:r w:rsidR="00FE71BC" w:rsidRPr="00552B26">
        <w:rPr>
          <w:color w:val="auto"/>
          <w:lang w:val="en-US"/>
        </w:rPr>
        <w:fldChar w:fldCharType="separate"/>
      </w:r>
      <w:r w:rsidR="00E232BB">
        <w:rPr>
          <w:noProof/>
          <w:color w:val="auto"/>
          <w:lang w:val="en-US"/>
        </w:rPr>
        <w:t>1</w:t>
      </w:r>
      <w:r w:rsidR="00FE71BC" w:rsidRPr="00552B26">
        <w:rPr>
          <w:color w:val="auto"/>
          <w:lang w:val="en-US"/>
        </w:rPr>
        <w:fldChar w:fldCharType="end"/>
      </w:r>
      <w:bookmarkEnd w:id="8"/>
      <w:r w:rsidRPr="00552B26">
        <w:rPr>
          <w:color w:val="auto"/>
          <w:lang w:val="en-US"/>
        </w:rPr>
        <w:t>: Open the “Install New Software” dialog</w:t>
      </w:r>
    </w:p>
    <w:p w:rsidR="0033486F" w:rsidRDefault="0033486F" w:rsidP="0033486F">
      <w:pPr>
        <w:spacing w:after="120"/>
        <w:jc w:val="both"/>
        <w:rPr>
          <w:lang w:val="en-US"/>
        </w:rPr>
      </w:pPr>
      <w:r>
        <w:rPr>
          <w:lang w:val="en-US"/>
        </w:rPr>
        <w:t xml:space="preserve">The </w:t>
      </w:r>
      <w:r w:rsidRPr="00B12A23">
        <w:rPr>
          <w:i/>
          <w:lang w:val="en-US"/>
        </w:rPr>
        <w:t>Install</w:t>
      </w:r>
      <w:r w:rsidRPr="00984878">
        <w:rPr>
          <w:lang w:val="en-US"/>
        </w:rPr>
        <w:t xml:space="preserve"> Dialog</w:t>
      </w:r>
      <w:r>
        <w:rPr>
          <w:lang w:val="en-US"/>
        </w:rPr>
        <w:t xml:space="preserve"> will appear (cf. </w:t>
      </w:r>
      <w:r w:rsidR="00FE71BC">
        <w:rPr>
          <w:lang w:val="en-US"/>
        </w:rPr>
        <w:fldChar w:fldCharType="begin"/>
      </w:r>
      <w:r w:rsidR="009C59DE">
        <w:rPr>
          <w:lang w:val="en-US"/>
        </w:rPr>
        <w:instrText xml:space="preserve"> REF _Ref342394606 \h </w:instrText>
      </w:r>
      <w:r w:rsidR="00FE71BC">
        <w:rPr>
          <w:lang w:val="en-US"/>
        </w:rPr>
      </w:r>
      <w:r w:rsidR="00FE71BC">
        <w:rPr>
          <w:lang w:val="en-US"/>
        </w:rPr>
        <w:fldChar w:fldCharType="separate"/>
      </w:r>
      <w:r w:rsidR="00E232BB" w:rsidRPr="00552B26">
        <w:rPr>
          <w:lang w:val="en-US"/>
        </w:rPr>
        <w:t xml:space="preserve">Figure </w:t>
      </w:r>
      <w:r w:rsidR="00E232BB">
        <w:rPr>
          <w:noProof/>
          <w:lang w:val="en-US"/>
        </w:rPr>
        <w:t>2</w:t>
      </w:r>
      <w:r w:rsidR="00FE71BC">
        <w:rPr>
          <w:lang w:val="en-US"/>
        </w:rPr>
        <w:fldChar w:fldCharType="end"/>
      </w:r>
      <w:r>
        <w:rPr>
          <w:lang w:val="en-US"/>
        </w:rPr>
        <w:t>)</w:t>
      </w:r>
      <w:r w:rsidRPr="00984878">
        <w:rPr>
          <w:lang w:val="en-US"/>
        </w:rPr>
        <w:t xml:space="preserve">. In this dialog, a new location for available software has to be </w:t>
      </w:r>
      <w:r>
        <w:rPr>
          <w:lang w:val="en-US"/>
        </w:rPr>
        <w:t>added</w:t>
      </w:r>
      <w:r w:rsidRPr="00984878">
        <w:rPr>
          <w:lang w:val="en-US"/>
        </w:rPr>
        <w:t xml:space="preserve">. Thus, </w:t>
      </w:r>
      <w:r>
        <w:rPr>
          <w:lang w:val="en-US"/>
        </w:rPr>
        <w:t xml:space="preserve">click on the </w:t>
      </w:r>
      <w:r w:rsidRPr="00B12A23">
        <w:rPr>
          <w:i/>
          <w:lang w:val="en-US"/>
        </w:rPr>
        <w:t>Add…</w:t>
      </w:r>
      <w:r w:rsidRPr="00984878">
        <w:rPr>
          <w:lang w:val="en-US"/>
        </w:rPr>
        <w:t xml:space="preserve"> button in the upper right location of the dialog.</w:t>
      </w:r>
    </w:p>
    <w:p w:rsidR="0033486F" w:rsidRPr="00984878" w:rsidRDefault="0033486F" w:rsidP="0033486F">
      <w:pPr>
        <w:keepNext/>
        <w:framePr w:h="6797" w:hRule="exact" w:hSpace="181" w:wrap="around" w:vAnchor="text" w:hAnchor="page" w:x="1467" w:y="114"/>
        <w:shd w:val="solid" w:color="FFFFFF" w:fill="FFFFFF"/>
        <w:spacing w:after="0"/>
        <w:jc w:val="center"/>
        <w:rPr>
          <w:lang w:val="en-US"/>
        </w:rPr>
      </w:pPr>
      <w:r>
        <w:rPr>
          <w:noProof/>
          <w:lang w:eastAsia="de-DE"/>
        </w:rPr>
        <w:drawing>
          <wp:inline distT="0" distB="0" distL="0" distR="0">
            <wp:extent cx="4528110" cy="3950662"/>
            <wp:effectExtent l="19050" t="0" r="5790" b="0"/>
            <wp:docPr id="7" name="Picture 3"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8" cstate="print"/>
                    <a:stretch>
                      <a:fillRect/>
                    </a:stretch>
                  </pic:blipFill>
                  <pic:spPr>
                    <a:xfrm>
                      <a:off x="0" y="0"/>
                      <a:ext cx="4528110" cy="3950662"/>
                    </a:xfrm>
                    <a:prstGeom prst="rect">
                      <a:avLst/>
                    </a:prstGeom>
                  </pic:spPr>
                </pic:pic>
              </a:graphicData>
            </a:graphic>
          </wp:inline>
        </w:drawing>
      </w:r>
    </w:p>
    <w:p w:rsidR="0033486F" w:rsidRPr="00B12A23" w:rsidRDefault="0033486F" w:rsidP="0033486F">
      <w:pPr>
        <w:pStyle w:val="Caption"/>
        <w:framePr w:h="6797" w:hRule="exact" w:hSpace="181" w:wrap="around" w:vAnchor="text" w:hAnchor="page" w:x="1467" w:y="114"/>
        <w:spacing w:after="0"/>
        <w:jc w:val="center"/>
        <w:rPr>
          <w:color w:val="auto"/>
          <w:lang w:val="en-US"/>
        </w:rPr>
      </w:pPr>
      <w:bookmarkStart w:id="9" w:name="_Ref342394606"/>
      <w:r w:rsidRPr="00552B26">
        <w:rPr>
          <w:color w:val="auto"/>
          <w:lang w:val="en-US"/>
        </w:rPr>
        <w:t xml:space="preserve">Figure </w:t>
      </w:r>
      <w:r w:rsidR="00FE71BC" w:rsidRPr="00552B26">
        <w:rPr>
          <w:color w:val="auto"/>
          <w:lang w:val="en-US"/>
        </w:rPr>
        <w:fldChar w:fldCharType="begin"/>
      </w:r>
      <w:r w:rsidRPr="00552B26">
        <w:rPr>
          <w:color w:val="auto"/>
          <w:lang w:val="en-US"/>
        </w:rPr>
        <w:instrText xml:space="preserve"> SEQ Figure \* ARABIC </w:instrText>
      </w:r>
      <w:r w:rsidR="00FE71BC" w:rsidRPr="00552B26">
        <w:rPr>
          <w:color w:val="auto"/>
          <w:lang w:val="en-US"/>
        </w:rPr>
        <w:fldChar w:fldCharType="separate"/>
      </w:r>
      <w:r w:rsidR="00E232BB">
        <w:rPr>
          <w:noProof/>
          <w:color w:val="auto"/>
          <w:lang w:val="en-US"/>
        </w:rPr>
        <w:t>2</w:t>
      </w:r>
      <w:r w:rsidR="00FE71BC" w:rsidRPr="00552B26">
        <w:rPr>
          <w:color w:val="auto"/>
          <w:lang w:val="en-US"/>
        </w:rPr>
        <w:fldChar w:fldCharType="end"/>
      </w:r>
      <w:bookmarkEnd w:id="9"/>
      <w:r w:rsidRPr="00552B26">
        <w:rPr>
          <w:color w:val="auto"/>
          <w:lang w:val="en-US"/>
        </w:rPr>
        <w:t>: Add a new location for software updates</w:t>
      </w:r>
    </w:p>
    <w:p w:rsidR="0033486F" w:rsidRDefault="0033486F" w:rsidP="0033486F">
      <w:pPr>
        <w:spacing w:after="120"/>
        <w:jc w:val="both"/>
        <w:rPr>
          <w:lang w:val="en-US"/>
        </w:rPr>
      </w:pPr>
      <w:r>
        <w:rPr>
          <w:lang w:val="en-US"/>
        </w:rPr>
        <w:t xml:space="preserve">The </w:t>
      </w:r>
      <w:r w:rsidRPr="003D0D5B">
        <w:rPr>
          <w:i/>
          <w:lang w:val="en-US"/>
        </w:rPr>
        <w:t>Add Repository</w:t>
      </w:r>
      <w:r>
        <w:rPr>
          <w:lang w:val="en-US"/>
        </w:rPr>
        <w:t xml:space="preserve"> dialog requires the definition of a name for the new update site and a location as illustrated in </w:t>
      </w:r>
      <w:r w:rsidR="00FE71BC">
        <w:rPr>
          <w:lang w:val="en-US"/>
        </w:rPr>
        <w:fldChar w:fldCharType="begin"/>
      </w:r>
      <w:r w:rsidR="009C59DE">
        <w:rPr>
          <w:lang w:val="en-US"/>
        </w:rPr>
        <w:instrText xml:space="preserve"> REF _Ref342394606 \h </w:instrText>
      </w:r>
      <w:r w:rsidR="00FE71BC">
        <w:rPr>
          <w:lang w:val="en-US"/>
        </w:rPr>
      </w:r>
      <w:r w:rsidR="00FE71BC">
        <w:rPr>
          <w:lang w:val="en-US"/>
        </w:rPr>
        <w:fldChar w:fldCharType="separate"/>
      </w:r>
      <w:r w:rsidR="00E232BB" w:rsidRPr="00552B26">
        <w:rPr>
          <w:lang w:val="en-US"/>
        </w:rPr>
        <w:t xml:space="preserve">Figure </w:t>
      </w:r>
      <w:r w:rsidR="00E232BB">
        <w:rPr>
          <w:noProof/>
          <w:lang w:val="en-US"/>
        </w:rPr>
        <w:t>2</w:t>
      </w:r>
      <w:r w:rsidR="00FE71BC">
        <w:rPr>
          <w:lang w:val="en-US"/>
        </w:rPr>
        <w:fldChar w:fldCharType="end"/>
      </w:r>
      <w:r>
        <w:rPr>
          <w:lang w:val="en-US"/>
        </w:rPr>
        <w:t>. The name is up to the user. For example, enter “</w:t>
      </w:r>
      <w:r>
        <w:rPr>
          <w:i/>
          <w:lang w:val="en-US"/>
        </w:rPr>
        <w:t>EASy-Producer update s</w:t>
      </w:r>
      <w:r w:rsidRPr="00554726">
        <w:rPr>
          <w:i/>
          <w:lang w:val="en-US"/>
        </w:rPr>
        <w:t>ite</w:t>
      </w:r>
      <w:r>
        <w:rPr>
          <w:lang w:val="en-US"/>
        </w:rPr>
        <w:t>”. The location is the URL of the update site:</w:t>
      </w:r>
    </w:p>
    <w:p w:rsidR="0033486F" w:rsidRDefault="0033486F" w:rsidP="0033486F">
      <w:pPr>
        <w:spacing w:after="120"/>
        <w:jc w:val="both"/>
        <w:rPr>
          <w:lang w:val="en-US"/>
        </w:rPr>
      </w:pPr>
      <w:r>
        <w:rPr>
          <w:lang w:val="en-US"/>
        </w:rPr>
        <w:t xml:space="preserve">EASy-Producer update site: </w:t>
      </w:r>
      <w:hyperlink r:id="rId19" w:history="1">
        <w:r w:rsidRPr="002F4615">
          <w:rPr>
            <w:rStyle w:val="Hyperlink"/>
            <w:lang w:val="en-US"/>
          </w:rPr>
          <w:t>http://projects.sse.uni-hildesheim.de/easy/</w:t>
        </w:r>
      </w:hyperlink>
    </w:p>
    <w:p w:rsidR="0033486F" w:rsidRDefault="0033486F" w:rsidP="0033486F">
      <w:pPr>
        <w:spacing w:after="120"/>
        <w:jc w:val="both"/>
        <w:rPr>
          <w:lang w:val="en-US"/>
        </w:rPr>
      </w:pPr>
      <w:r>
        <w:rPr>
          <w:lang w:val="en-US"/>
        </w:rPr>
        <w:t xml:space="preserve">Finish the definition of the new update site by clicking the </w:t>
      </w:r>
      <w:r w:rsidRPr="005F5308">
        <w:rPr>
          <w:i/>
          <w:lang w:val="en-US"/>
        </w:rPr>
        <w:t>OK</w:t>
      </w:r>
      <w:r>
        <w:rPr>
          <w:lang w:val="en-US"/>
        </w:rPr>
        <w:t xml:space="preserve"> button of the </w:t>
      </w:r>
      <w:r w:rsidRPr="003D0D5B">
        <w:rPr>
          <w:i/>
          <w:lang w:val="en-US"/>
        </w:rPr>
        <w:t>Add Repository</w:t>
      </w:r>
      <w:r>
        <w:rPr>
          <w:lang w:val="en-US"/>
        </w:rPr>
        <w:t xml:space="preserve"> dialog.</w:t>
      </w:r>
    </w:p>
    <w:p w:rsidR="0033486F" w:rsidRPr="005F5308" w:rsidRDefault="0033486F" w:rsidP="0033486F">
      <w:pPr>
        <w:spacing w:after="120"/>
        <w:jc w:val="both"/>
        <w:rPr>
          <w:lang w:val="en-US"/>
        </w:rPr>
      </w:pPr>
      <w:r>
        <w:rPr>
          <w:lang w:val="en-US"/>
        </w:rPr>
        <w:lastRenderedPageBreak/>
        <w:t xml:space="preserve">The </w:t>
      </w:r>
      <w:r w:rsidRPr="005F5308">
        <w:rPr>
          <w:i/>
          <w:lang w:val="en-US"/>
        </w:rPr>
        <w:t>Install</w:t>
      </w:r>
      <w:r w:rsidRPr="005F5308">
        <w:rPr>
          <w:lang w:val="en-US"/>
        </w:rPr>
        <w:t xml:space="preserve"> Dialog will now contain </w:t>
      </w:r>
      <w:r>
        <w:rPr>
          <w:lang w:val="en-US"/>
        </w:rPr>
        <w:t xml:space="preserve">multiple categories. If you are installing EASy-Producer for the first time and do not know which features to select, expand the </w:t>
      </w:r>
      <w:r w:rsidRPr="00AD628A">
        <w:rPr>
          <w:i/>
          <w:lang w:val="en-US"/>
        </w:rPr>
        <w:t>Quick Installation of EASy-Producer</w:t>
      </w:r>
      <w:r>
        <w:rPr>
          <w:lang w:val="en-US"/>
        </w:rPr>
        <w:t xml:space="preserve"> category and select the </w:t>
      </w:r>
      <w:r w:rsidRPr="00AD628A">
        <w:rPr>
          <w:i/>
          <w:lang w:val="en-US"/>
        </w:rPr>
        <w:t>EASy-Producer Quick Installation</w:t>
      </w:r>
      <w:r>
        <w:rPr>
          <w:lang w:val="en-US"/>
        </w:rPr>
        <w:t xml:space="preserve"> feature. This will install all required components automatically. For more experienced users, select the categories and features as needed and click the </w:t>
      </w:r>
      <w:r w:rsidRPr="00971BEB">
        <w:rPr>
          <w:i/>
          <w:lang w:val="en-US"/>
        </w:rPr>
        <w:t>Next</w:t>
      </w:r>
      <w:r>
        <w:rPr>
          <w:lang w:val="en-US"/>
        </w:rPr>
        <w:t xml:space="preserve"> button. Follow the steps for installing EASy-Producer (accept the license agreement and ignore the security warning for installing software of unsigned content, etc.), and restart Eclipse as prompted.</w:t>
      </w:r>
    </w:p>
    <w:p w:rsidR="00F52D09" w:rsidRPr="003C0B68" w:rsidRDefault="0033486F" w:rsidP="0033486F">
      <w:pPr>
        <w:jc w:val="both"/>
        <w:rPr>
          <w:rFonts w:ascii="Candara" w:hAnsi="Candara"/>
          <w:lang w:val="en-US"/>
        </w:rPr>
      </w:pPr>
      <w:r>
        <w:rPr>
          <w:lang w:val="en-US"/>
        </w:rPr>
        <w:t>Finally, you have successfully installed the EASy-Producer.</w:t>
      </w:r>
    </w:p>
    <w:p w:rsidR="00053DCD" w:rsidRPr="003C0B68" w:rsidRDefault="0033486F" w:rsidP="0000224A">
      <w:pPr>
        <w:pStyle w:val="Heading2"/>
      </w:pPr>
      <w:bookmarkStart w:id="10" w:name="_Ref342394511"/>
      <w:bookmarkStart w:id="11" w:name="_Toc342477838"/>
      <w:r>
        <w:t>Recommendations</w:t>
      </w:r>
      <w:bookmarkEnd w:id="10"/>
      <w:bookmarkEnd w:id="11"/>
      <w:r>
        <w:t xml:space="preserve"> </w:t>
      </w:r>
    </w:p>
    <w:p w:rsidR="0033486F" w:rsidRDefault="0033486F" w:rsidP="0033486F">
      <w:pPr>
        <w:jc w:val="both"/>
        <w:rPr>
          <w:rFonts w:ascii="Candara" w:hAnsi="Candara"/>
          <w:lang w:val="en-US"/>
        </w:rPr>
      </w:pPr>
      <w:r>
        <w:rPr>
          <w:rFonts w:ascii="Candara" w:hAnsi="Candara"/>
          <w:lang w:val="en-US"/>
        </w:rPr>
        <w:t>In order to avoid memory problems while using EASy-Producer, we recommend increasing the memory of the Eclipse application in which EASy-Producer is executed. The memory problems are due to Xtext which requires more memory than defined in a typical Eclipse configuration.</w:t>
      </w:r>
    </w:p>
    <w:p w:rsidR="0033486F" w:rsidRDefault="0033486F" w:rsidP="0033486F">
      <w:pPr>
        <w:jc w:val="both"/>
        <w:rPr>
          <w:rFonts w:ascii="Candara" w:hAnsi="Candara"/>
          <w:lang w:val="en-US"/>
        </w:rPr>
      </w:pPr>
      <w:r>
        <w:rPr>
          <w:rFonts w:ascii="Candara" w:hAnsi="Candara"/>
          <w:lang w:val="en-US"/>
        </w:rPr>
        <w:t xml:space="preserve">Open the </w:t>
      </w:r>
      <w:r w:rsidRPr="00DB2A5E">
        <w:rPr>
          <w:rFonts w:ascii="Candara" w:hAnsi="Candara"/>
          <w:lang w:val="en-US"/>
        </w:rPr>
        <w:t>“</w:t>
      </w:r>
      <w:r w:rsidRPr="00DB2A5E">
        <w:rPr>
          <w:rFonts w:ascii="Candara" w:hAnsi="Candara"/>
          <w:i/>
          <w:lang w:val="en-US"/>
        </w:rPr>
        <w:t>eclipse.ini</w:t>
      </w:r>
      <w:r w:rsidRPr="00DB2A5E">
        <w:rPr>
          <w:rFonts w:ascii="Candara" w:hAnsi="Candara"/>
          <w:lang w:val="en-US"/>
        </w:rPr>
        <w:t>”</w:t>
      </w:r>
      <w:r>
        <w:rPr>
          <w:rFonts w:ascii="Candara" w:hAnsi="Candara"/>
          <w:lang w:val="en-US"/>
        </w:rPr>
        <w:t xml:space="preserve"> file in your Eclipse directory and enter the following parameters at the end of the file:</w:t>
      </w:r>
    </w:p>
    <w:p w:rsidR="0033486F" w:rsidRPr="0002246F" w:rsidRDefault="0033486F" w:rsidP="0033486F">
      <w:pPr>
        <w:ind w:left="567"/>
        <w:jc w:val="both"/>
        <w:rPr>
          <w:rFonts w:ascii="Candara" w:hAnsi="Candara"/>
          <w:lang w:val="en-US"/>
        </w:rPr>
      </w:pPr>
      <w:r w:rsidRPr="0002246F">
        <w:rPr>
          <w:rFonts w:ascii="Candara" w:hAnsi="Candara"/>
          <w:lang w:val="en-US"/>
        </w:rPr>
        <w:t>-</w:t>
      </w:r>
      <w:proofErr w:type="spellStart"/>
      <w:r w:rsidRPr="0002246F">
        <w:rPr>
          <w:rFonts w:ascii="Candara" w:hAnsi="Candara"/>
          <w:lang w:val="en-US"/>
        </w:rPr>
        <w:t>vmargs</w:t>
      </w:r>
      <w:proofErr w:type="spellEnd"/>
    </w:p>
    <w:p w:rsidR="0033486F" w:rsidRPr="0002246F" w:rsidRDefault="0033486F" w:rsidP="0033486F">
      <w:pPr>
        <w:ind w:left="567"/>
        <w:jc w:val="both"/>
        <w:rPr>
          <w:rFonts w:ascii="Candara" w:hAnsi="Candara"/>
          <w:lang w:val="en-US"/>
        </w:rPr>
      </w:pPr>
      <w:r w:rsidRPr="0002246F">
        <w:rPr>
          <w:rFonts w:ascii="Candara" w:hAnsi="Candara"/>
          <w:lang w:val="en-US"/>
        </w:rPr>
        <w:t>-Xms40m</w:t>
      </w:r>
    </w:p>
    <w:p w:rsidR="0033486F" w:rsidRPr="0002246F" w:rsidRDefault="0033486F" w:rsidP="0033486F">
      <w:pPr>
        <w:ind w:left="567"/>
        <w:jc w:val="both"/>
        <w:rPr>
          <w:rFonts w:ascii="Candara" w:hAnsi="Candara"/>
          <w:lang w:val="en-US"/>
        </w:rPr>
      </w:pPr>
      <w:r w:rsidRPr="0002246F">
        <w:rPr>
          <w:rFonts w:ascii="Candara" w:hAnsi="Candara"/>
          <w:lang w:val="en-US"/>
        </w:rPr>
        <w:t>-Xmx</w:t>
      </w:r>
      <w:r>
        <w:rPr>
          <w:rFonts w:ascii="Candara" w:hAnsi="Candara"/>
          <w:lang w:val="en-US"/>
        </w:rPr>
        <w:t>512</w:t>
      </w:r>
      <w:r w:rsidRPr="0002246F">
        <w:rPr>
          <w:rFonts w:ascii="Candara" w:hAnsi="Candara"/>
          <w:lang w:val="en-US"/>
        </w:rPr>
        <w:t>m</w:t>
      </w:r>
    </w:p>
    <w:p w:rsidR="0033486F" w:rsidRDefault="0033486F" w:rsidP="0033486F">
      <w:pPr>
        <w:ind w:left="567"/>
        <w:jc w:val="both"/>
        <w:rPr>
          <w:rFonts w:ascii="Candara" w:hAnsi="Candara"/>
          <w:lang w:val="en-US"/>
        </w:rPr>
      </w:pPr>
      <w:r>
        <w:rPr>
          <w:rFonts w:ascii="Candara" w:hAnsi="Candara"/>
          <w:lang w:val="en-US"/>
        </w:rPr>
        <w:t>-</w:t>
      </w:r>
      <w:proofErr w:type="spellStart"/>
      <w:r>
        <w:rPr>
          <w:rFonts w:ascii="Candara" w:hAnsi="Candara"/>
          <w:lang w:val="en-US"/>
        </w:rPr>
        <w:t>XX</w:t>
      </w:r>
      <w:r w:rsidRPr="0002246F">
        <w:rPr>
          <w:rFonts w:ascii="Candara" w:hAnsi="Candara"/>
          <w:lang w:val="en-US"/>
        </w:rPr>
        <w:t>MaxPermSize</w:t>
      </w:r>
      <w:proofErr w:type="spellEnd"/>
      <w:r w:rsidRPr="0002246F">
        <w:rPr>
          <w:rFonts w:ascii="Candara" w:hAnsi="Candara"/>
          <w:lang w:val="en-US"/>
        </w:rPr>
        <w:t>=128m</w:t>
      </w:r>
    </w:p>
    <w:p w:rsidR="0033486F" w:rsidRDefault="0033486F" w:rsidP="0033486F">
      <w:pPr>
        <w:jc w:val="both"/>
        <w:rPr>
          <w:rFonts w:ascii="Candara" w:hAnsi="Candara"/>
          <w:lang w:val="en-US"/>
        </w:rPr>
      </w:pPr>
    </w:p>
    <w:p w:rsidR="0002246F" w:rsidRPr="003C0B68" w:rsidRDefault="0002246F" w:rsidP="00E259F8">
      <w:pPr>
        <w:jc w:val="both"/>
        <w:rPr>
          <w:rFonts w:ascii="Candara" w:hAnsi="Candara"/>
          <w:lang w:val="en-US"/>
        </w:rPr>
      </w:pPr>
    </w:p>
    <w:p w:rsidR="00053DCD" w:rsidRPr="003C0B68" w:rsidRDefault="00053DCD" w:rsidP="00E259F8">
      <w:pPr>
        <w:jc w:val="both"/>
        <w:rPr>
          <w:rFonts w:ascii="Candara" w:hAnsi="Candara"/>
          <w:lang w:val="en-US"/>
        </w:rPr>
        <w:sectPr w:rsidR="00053DCD" w:rsidRPr="003C0B68" w:rsidSect="00046247">
          <w:pgSz w:w="11906" w:h="16838"/>
          <w:pgMar w:top="1417" w:right="1417" w:bottom="1134" w:left="1417" w:header="708" w:footer="708" w:gutter="0"/>
          <w:cols w:space="708"/>
          <w:docGrid w:linePitch="360"/>
        </w:sectPr>
      </w:pPr>
    </w:p>
    <w:p w:rsidR="00053DCD" w:rsidRPr="003C0B68" w:rsidRDefault="008A75B8" w:rsidP="0000224A">
      <w:pPr>
        <w:pStyle w:val="Heading1"/>
        <w:rPr>
          <w:lang w:val="en-US"/>
        </w:rPr>
      </w:pPr>
      <w:bookmarkStart w:id="12" w:name="_Toc342477839"/>
      <w:r>
        <w:rPr>
          <w:lang w:val="en-US"/>
        </w:rPr>
        <w:lastRenderedPageBreak/>
        <w:t>EASy-</w:t>
      </w:r>
      <w:r w:rsidR="009A36D7" w:rsidRPr="003C0B68">
        <w:rPr>
          <w:lang w:val="en-US"/>
        </w:rPr>
        <w:t>Producer Extension</w:t>
      </w:r>
      <w:r w:rsidR="00D3552E" w:rsidRPr="003C0B68">
        <w:rPr>
          <w:lang w:val="en-US"/>
        </w:rPr>
        <w:t>s</w:t>
      </w:r>
      <w:bookmarkEnd w:id="12"/>
    </w:p>
    <w:p w:rsidR="00176CE5" w:rsidRPr="003C0B68" w:rsidRDefault="008A75B8" w:rsidP="00E259F8">
      <w:pPr>
        <w:jc w:val="both"/>
        <w:rPr>
          <w:rFonts w:ascii="Candara" w:hAnsi="Candara"/>
          <w:lang w:val="en-US"/>
        </w:rPr>
      </w:pPr>
      <w:r>
        <w:rPr>
          <w:rFonts w:ascii="Candara" w:hAnsi="Candara"/>
          <w:lang w:val="en-US"/>
        </w:rPr>
        <w:t>EASy-Producer</w:t>
      </w:r>
      <w:r w:rsidR="00A52D49" w:rsidRPr="003C0B68">
        <w:rPr>
          <w:rFonts w:ascii="Candara" w:hAnsi="Candara"/>
          <w:lang w:val="en-US"/>
        </w:rPr>
        <w:t xml:space="preserve"> provides </w:t>
      </w:r>
      <w:r w:rsidR="00B70C51" w:rsidRPr="003C0B68">
        <w:rPr>
          <w:rFonts w:ascii="Candara" w:hAnsi="Candara"/>
          <w:lang w:val="en-US"/>
        </w:rPr>
        <w:t>an extension point mechanism</w:t>
      </w:r>
      <w:r w:rsidR="00A52D49" w:rsidRPr="003C0B68">
        <w:rPr>
          <w:rFonts w:ascii="Candara" w:hAnsi="Candara"/>
          <w:lang w:val="en-US"/>
        </w:rPr>
        <w:t xml:space="preserve"> to add additional functionality to the basic implementation.</w:t>
      </w:r>
      <w:r w:rsidR="00B70C51" w:rsidRPr="003C0B68">
        <w:rPr>
          <w:rFonts w:ascii="Candara" w:hAnsi="Candara"/>
          <w:lang w:val="en-US"/>
        </w:rPr>
        <w:t xml:space="preserve"> An extension is always implemented as an Eclipse plug-in and may provide customer-specific functionalities in terms of individual reasoner</w:t>
      </w:r>
      <w:r w:rsidR="00C64E7C">
        <w:rPr>
          <w:rFonts w:ascii="Candara" w:hAnsi="Candara"/>
          <w:lang w:val="en-US"/>
        </w:rPr>
        <w:t>s</w:t>
      </w:r>
      <w:r w:rsidR="00B70C51" w:rsidRPr="003C0B68">
        <w:rPr>
          <w:rFonts w:ascii="Candara" w:hAnsi="Candara"/>
          <w:lang w:val="en-US"/>
        </w:rPr>
        <w:t xml:space="preserve"> or instantiators.</w:t>
      </w:r>
      <w:r w:rsidR="00A52D49" w:rsidRPr="003C0B68">
        <w:rPr>
          <w:rFonts w:ascii="Candara" w:hAnsi="Candara"/>
          <w:lang w:val="en-US"/>
        </w:rPr>
        <w:t xml:space="preserve"> </w:t>
      </w:r>
      <w:r w:rsidR="00D5124D" w:rsidRPr="003C0B68">
        <w:rPr>
          <w:rFonts w:ascii="Candara" w:hAnsi="Candara"/>
          <w:lang w:val="en-US"/>
        </w:rPr>
        <w:t xml:space="preserve">A new reasoner may provide new or adapted capabilities </w:t>
      </w:r>
      <w:r w:rsidR="00A52D49" w:rsidRPr="003C0B68">
        <w:rPr>
          <w:rFonts w:ascii="Candara" w:hAnsi="Candara"/>
          <w:lang w:val="en-US"/>
        </w:rPr>
        <w:t xml:space="preserve">to check, for example, whether a variability model or a specific product configuration is valid. </w:t>
      </w:r>
      <w:r w:rsidR="00D5124D" w:rsidRPr="003C0B68">
        <w:rPr>
          <w:rFonts w:ascii="Candara" w:hAnsi="Candara"/>
          <w:lang w:val="en-US"/>
        </w:rPr>
        <w:t>C</w:t>
      </w:r>
      <w:r w:rsidR="00A52D49" w:rsidRPr="003C0B68">
        <w:rPr>
          <w:rFonts w:ascii="Candara" w:hAnsi="Candara"/>
          <w:lang w:val="en-US"/>
        </w:rPr>
        <w:t xml:space="preserve">ustom instantiators </w:t>
      </w:r>
      <w:r w:rsidR="00D5124D" w:rsidRPr="003C0B68">
        <w:rPr>
          <w:rFonts w:ascii="Candara" w:hAnsi="Candara"/>
          <w:lang w:val="en-US"/>
        </w:rPr>
        <w:t xml:space="preserve">may be capable of </w:t>
      </w:r>
      <w:r w:rsidR="00A52D49" w:rsidRPr="003C0B68">
        <w:rPr>
          <w:rFonts w:ascii="Candara" w:hAnsi="Candara"/>
          <w:lang w:val="en-US"/>
        </w:rPr>
        <w:t>instantiating artifacts of differ</w:t>
      </w:r>
      <w:r w:rsidR="00C64E7C">
        <w:rPr>
          <w:rFonts w:ascii="Candara" w:hAnsi="Candara"/>
          <w:lang w:val="en-US"/>
        </w:rPr>
        <w:t>ent types or in a specific way.</w:t>
      </w:r>
      <w:r w:rsidR="00D40B2B">
        <w:rPr>
          <w:rFonts w:ascii="Candara" w:hAnsi="Candara"/>
          <w:lang w:val="en-US"/>
        </w:rPr>
        <w:t xml:space="preserve"> </w:t>
      </w:r>
      <w:r w:rsidR="00176CE5" w:rsidRPr="003C0B68">
        <w:rPr>
          <w:rFonts w:ascii="Candara" w:hAnsi="Candara"/>
          <w:lang w:val="en-US"/>
        </w:rPr>
        <w:t xml:space="preserve">In order to easy the development and integration of such extensions, </w:t>
      </w:r>
      <w:r>
        <w:rPr>
          <w:rFonts w:ascii="Candara" w:hAnsi="Candara"/>
          <w:lang w:val="en-US"/>
        </w:rPr>
        <w:t>EASy-Producer</w:t>
      </w:r>
      <w:r w:rsidR="00176CE5" w:rsidRPr="003C0B68">
        <w:rPr>
          <w:rFonts w:ascii="Candara" w:hAnsi="Candara"/>
          <w:lang w:val="en-US"/>
        </w:rPr>
        <w:t xml:space="preserve"> is capable of automatically search</w:t>
      </w:r>
      <w:r w:rsidR="00C64E7C">
        <w:rPr>
          <w:rFonts w:ascii="Candara" w:hAnsi="Candara"/>
          <w:lang w:val="en-US"/>
        </w:rPr>
        <w:t>ing and integrating</w:t>
      </w:r>
      <w:r w:rsidR="00176CE5" w:rsidRPr="003C0B68">
        <w:rPr>
          <w:rFonts w:ascii="Candara" w:hAnsi="Candara"/>
          <w:lang w:val="en-US"/>
        </w:rPr>
        <w:t xml:space="preserve"> new plug-ins. Thus, developers only have to provide the necessary information to </w:t>
      </w:r>
      <w:r>
        <w:rPr>
          <w:rFonts w:ascii="Candara" w:hAnsi="Candara"/>
          <w:lang w:val="en-US"/>
        </w:rPr>
        <w:t>EASy-Producer</w:t>
      </w:r>
      <w:r w:rsidR="00176CE5" w:rsidRPr="003C0B68">
        <w:rPr>
          <w:rFonts w:ascii="Candara" w:hAnsi="Candara"/>
          <w:lang w:val="en-US"/>
        </w:rPr>
        <w:t xml:space="preserve"> to include their desired functionalities.</w:t>
      </w:r>
    </w:p>
    <w:p w:rsidR="00065AF7" w:rsidRDefault="00A52D49" w:rsidP="00E259F8">
      <w:pPr>
        <w:jc w:val="both"/>
        <w:rPr>
          <w:rFonts w:ascii="Candara" w:hAnsi="Candara"/>
          <w:lang w:val="en-US"/>
        </w:rPr>
      </w:pPr>
      <w:r w:rsidRPr="003C0B68">
        <w:rPr>
          <w:rFonts w:ascii="Candara" w:hAnsi="Candara"/>
          <w:lang w:val="en-US"/>
        </w:rPr>
        <w:t xml:space="preserve">In this section, we will describe how to implement extensions to the </w:t>
      </w:r>
      <w:r w:rsidR="008A75B8">
        <w:rPr>
          <w:rFonts w:ascii="Candara" w:hAnsi="Candara"/>
          <w:lang w:val="en-US"/>
        </w:rPr>
        <w:t>EASy-Producer</w:t>
      </w:r>
      <w:r w:rsidRPr="003C0B68">
        <w:rPr>
          <w:rFonts w:ascii="Candara" w:hAnsi="Candara"/>
          <w:lang w:val="en-US"/>
        </w:rPr>
        <w:t xml:space="preserve"> tool. In Section </w:t>
      </w:r>
      <w:r w:rsidR="00FE71BC" w:rsidRPr="003C0B68">
        <w:rPr>
          <w:rFonts w:ascii="Candara" w:hAnsi="Candara"/>
          <w:lang w:val="en-US"/>
        </w:rPr>
        <w:fldChar w:fldCharType="begin"/>
      </w:r>
      <w:r w:rsidRPr="003C0B68">
        <w:rPr>
          <w:rFonts w:ascii="Candara" w:hAnsi="Candara"/>
          <w:lang w:val="en-US"/>
        </w:rPr>
        <w:instrText xml:space="preserve"> REF _Ref333933811 \r \h </w:instrText>
      </w:r>
      <w:r w:rsidR="00FE71BC" w:rsidRPr="003C0B68">
        <w:rPr>
          <w:rFonts w:ascii="Candara" w:hAnsi="Candara"/>
          <w:lang w:val="en-US"/>
        </w:rPr>
      </w:r>
      <w:r w:rsidR="00FE71BC" w:rsidRPr="003C0B68">
        <w:rPr>
          <w:rFonts w:ascii="Candara" w:hAnsi="Candara"/>
          <w:lang w:val="en-US"/>
        </w:rPr>
        <w:fldChar w:fldCharType="separate"/>
      </w:r>
      <w:r w:rsidR="00E232BB">
        <w:rPr>
          <w:rFonts w:ascii="Candara" w:hAnsi="Candara"/>
          <w:lang w:val="en-US"/>
        </w:rPr>
        <w:t>3.2</w:t>
      </w:r>
      <w:r w:rsidR="00FE71BC" w:rsidRPr="003C0B68">
        <w:rPr>
          <w:rFonts w:ascii="Candara" w:hAnsi="Candara"/>
          <w:lang w:val="en-US"/>
        </w:rPr>
        <w:fldChar w:fldCharType="end"/>
      </w:r>
      <w:r w:rsidRPr="003C0B68">
        <w:rPr>
          <w:rFonts w:ascii="Candara" w:hAnsi="Candara"/>
          <w:lang w:val="en-US"/>
        </w:rPr>
        <w:t xml:space="preserve">, we will describe the implementation of a new </w:t>
      </w:r>
      <w:r w:rsidR="00D40B2B">
        <w:rPr>
          <w:rFonts w:ascii="Candara" w:hAnsi="Candara"/>
          <w:lang w:val="en-US"/>
        </w:rPr>
        <w:t>instantiator</w:t>
      </w:r>
      <w:r w:rsidRPr="003C0B68">
        <w:rPr>
          <w:rFonts w:ascii="Candara" w:hAnsi="Candara"/>
          <w:lang w:val="en-US"/>
        </w:rPr>
        <w:t xml:space="preserve"> and </w:t>
      </w:r>
      <w:r w:rsidR="00D3552E" w:rsidRPr="003C0B68">
        <w:rPr>
          <w:rFonts w:ascii="Candara" w:hAnsi="Candara"/>
          <w:lang w:val="en-US"/>
        </w:rPr>
        <w:t xml:space="preserve">its integration with </w:t>
      </w:r>
      <w:r w:rsidR="008A75B8">
        <w:rPr>
          <w:rFonts w:ascii="Candara" w:hAnsi="Candara"/>
          <w:lang w:val="en-US"/>
        </w:rPr>
        <w:t>EASy-Producer</w:t>
      </w:r>
      <w:r w:rsidR="00D40B2B">
        <w:rPr>
          <w:rFonts w:ascii="Candara" w:hAnsi="Candara"/>
          <w:lang w:val="en-US"/>
        </w:rPr>
        <w:t>. In</w:t>
      </w:r>
      <w:r w:rsidR="00D3552E" w:rsidRPr="003C0B68">
        <w:rPr>
          <w:rFonts w:ascii="Candara" w:hAnsi="Candara"/>
          <w:lang w:val="en-US"/>
        </w:rPr>
        <w:t xml:space="preserve"> </w:t>
      </w:r>
      <w:r w:rsidRPr="003C0B68">
        <w:rPr>
          <w:rFonts w:ascii="Candara" w:hAnsi="Candara"/>
          <w:lang w:val="en-US"/>
        </w:rPr>
        <w:t xml:space="preserve">Section </w:t>
      </w:r>
      <w:r w:rsidR="00FE71BC" w:rsidRPr="003C0B68">
        <w:rPr>
          <w:rFonts w:ascii="Candara" w:hAnsi="Candara"/>
          <w:lang w:val="en-US"/>
        </w:rPr>
        <w:fldChar w:fldCharType="begin"/>
      </w:r>
      <w:r w:rsidRPr="003C0B68">
        <w:rPr>
          <w:rFonts w:ascii="Candara" w:hAnsi="Candara"/>
          <w:lang w:val="en-US"/>
        </w:rPr>
        <w:instrText xml:space="preserve"> REF _Ref333933818 \r \h </w:instrText>
      </w:r>
      <w:r w:rsidR="00FE71BC" w:rsidRPr="003C0B68">
        <w:rPr>
          <w:rFonts w:ascii="Candara" w:hAnsi="Candara"/>
          <w:lang w:val="en-US"/>
        </w:rPr>
      </w:r>
      <w:r w:rsidR="00FE71BC" w:rsidRPr="003C0B68">
        <w:rPr>
          <w:rFonts w:ascii="Candara" w:hAnsi="Candara"/>
          <w:lang w:val="en-US"/>
        </w:rPr>
        <w:fldChar w:fldCharType="separate"/>
      </w:r>
      <w:r w:rsidR="00E232BB">
        <w:rPr>
          <w:rFonts w:ascii="Candara" w:hAnsi="Candara"/>
          <w:lang w:val="en-US"/>
        </w:rPr>
        <w:t>3.1</w:t>
      </w:r>
      <w:r w:rsidR="00FE71BC" w:rsidRPr="003C0B68">
        <w:rPr>
          <w:rFonts w:ascii="Candara" w:hAnsi="Candara"/>
          <w:lang w:val="en-US"/>
        </w:rPr>
        <w:fldChar w:fldCharType="end"/>
      </w:r>
      <w:r w:rsidR="00D3552E" w:rsidRPr="003C0B68">
        <w:rPr>
          <w:rFonts w:ascii="Candara" w:hAnsi="Candara"/>
          <w:lang w:val="en-US"/>
        </w:rPr>
        <w:t xml:space="preserve">, we will describe the implementation and integration of a new </w:t>
      </w:r>
      <w:r w:rsidR="00D40B2B">
        <w:rPr>
          <w:rFonts w:ascii="Candara" w:hAnsi="Candara"/>
          <w:lang w:val="en-US"/>
        </w:rPr>
        <w:t>reasoner</w:t>
      </w:r>
      <w:r w:rsidR="00D3552E" w:rsidRPr="003C0B68">
        <w:rPr>
          <w:rFonts w:ascii="Candara" w:hAnsi="Candara"/>
          <w:lang w:val="en-US"/>
        </w:rPr>
        <w:t>.</w:t>
      </w:r>
      <w:r w:rsidRPr="003C0B68">
        <w:rPr>
          <w:rFonts w:ascii="Candara" w:hAnsi="Candara"/>
          <w:lang w:val="en-US"/>
        </w:rPr>
        <w:t xml:space="preserve"> </w:t>
      </w:r>
      <w:r w:rsidR="00D3552E" w:rsidRPr="003C0B68">
        <w:rPr>
          <w:rFonts w:ascii="Candara" w:hAnsi="Candara"/>
          <w:lang w:val="en-US"/>
        </w:rPr>
        <w:t xml:space="preserve">Both sections will provide detailed guidance from </w:t>
      </w:r>
      <w:r w:rsidR="00B70C51" w:rsidRPr="003C0B68">
        <w:rPr>
          <w:rFonts w:ascii="Candara" w:hAnsi="Candara"/>
          <w:lang w:val="en-US"/>
        </w:rPr>
        <w:t>pro</w:t>
      </w:r>
      <w:r w:rsidR="00D40B2B">
        <w:rPr>
          <w:rFonts w:ascii="Candara" w:hAnsi="Candara"/>
          <w:lang w:val="en-US"/>
        </w:rPr>
        <w:t xml:space="preserve">ject </w:t>
      </w:r>
      <w:r w:rsidR="00B70C51" w:rsidRPr="003C0B68">
        <w:rPr>
          <w:rFonts w:ascii="Candara" w:hAnsi="Candara"/>
          <w:lang w:val="en-US"/>
        </w:rPr>
        <w:t>creation and configuration to the actual ap</w:t>
      </w:r>
      <w:r w:rsidR="00D5124D" w:rsidRPr="003C0B68">
        <w:rPr>
          <w:rFonts w:ascii="Candara" w:hAnsi="Candara"/>
          <w:lang w:val="en-US"/>
        </w:rPr>
        <w:t>plication of the custom plug-ins</w:t>
      </w:r>
      <w:r w:rsidR="00B70C51" w:rsidRPr="003C0B68">
        <w:rPr>
          <w:rFonts w:ascii="Candara" w:hAnsi="Candara"/>
          <w:lang w:val="en-US"/>
        </w:rPr>
        <w:t>.</w:t>
      </w:r>
    </w:p>
    <w:p w:rsidR="005B2C17" w:rsidRDefault="005B2C17" w:rsidP="00E259F8">
      <w:pPr>
        <w:jc w:val="both"/>
        <w:rPr>
          <w:rFonts w:ascii="Candara" w:hAnsi="Candara"/>
          <w:lang w:val="en-US"/>
        </w:rPr>
      </w:pPr>
      <w:r>
        <w:rPr>
          <w:rFonts w:ascii="Candara" w:hAnsi="Candara"/>
          <w:lang w:val="en-US"/>
        </w:rPr>
        <w:t xml:space="preserve">In order to debug errors and failures during the development of </w:t>
      </w:r>
      <w:r w:rsidR="008A75B8">
        <w:rPr>
          <w:rFonts w:ascii="Candara" w:hAnsi="Candara"/>
          <w:lang w:val="en-US"/>
        </w:rPr>
        <w:t>EASy-Producer</w:t>
      </w:r>
      <w:r>
        <w:rPr>
          <w:rFonts w:ascii="Candara" w:hAnsi="Candara"/>
          <w:lang w:val="en-US"/>
        </w:rPr>
        <w:t xml:space="preserve"> extensions, add the following flags to the “Run Configuration” of your Eclipse as needed</w:t>
      </w:r>
      <w:r w:rsidR="00281D60">
        <w:rPr>
          <w:rFonts w:ascii="Candara" w:hAnsi="Candara"/>
          <w:lang w:val="en-US"/>
        </w:rPr>
        <w:t xml:space="preserve"> (introduce the new flags with a single prefixed “-D” in the Run Configuration)</w:t>
      </w:r>
      <w:r>
        <w:rPr>
          <w:rFonts w:ascii="Candara" w:hAnsi="Candara"/>
          <w:lang w:val="en-US"/>
        </w:rPr>
        <w:t>:</w:t>
      </w:r>
    </w:p>
    <w:p w:rsidR="005B2C17" w:rsidRPr="00144934" w:rsidRDefault="00AE236F" w:rsidP="00144934">
      <w:pPr>
        <w:pStyle w:val="ListParagraph"/>
        <w:numPr>
          <w:ilvl w:val="0"/>
          <w:numId w:val="19"/>
        </w:numPr>
        <w:jc w:val="both"/>
        <w:rPr>
          <w:lang w:val="en-US"/>
        </w:rPr>
      </w:pPr>
      <w:r w:rsidRPr="00144934">
        <w:rPr>
          <w:b/>
          <w:lang w:val="en-US"/>
        </w:rPr>
        <w:t>-debug:</w:t>
      </w:r>
      <w:r w:rsidRPr="00144934">
        <w:rPr>
          <w:lang w:val="en-US"/>
        </w:rPr>
        <w:t xml:space="preserve"> This flag will print information on the variability model of </w:t>
      </w:r>
      <w:r w:rsidR="008A75B8" w:rsidRPr="00144934">
        <w:rPr>
          <w:lang w:val="en-US"/>
        </w:rPr>
        <w:t>EASy-Producer</w:t>
      </w:r>
    </w:p>
    <w:p w:rsidR="00AE236F" w:rsidRPr="00144934" w:rsidRDefault="00AE236F" w:rsidP="00144934">
      <w:pPr>
        <w:pStyle w:val="ListParagraph"/>
        <w:numPr>
          <w:ilvl w:val="0"/>
          <w:numId w:val="19"/>
        </w:numPr>
        <w:jc w:val="both"/>
        <w:rPr>
          <w:lang w:val="en-US"/>
        </w:rPr>
      </w:pPr>
      <w:r w:rsidRPr="00144934">
        <w:rPr>
          <w:b/>
          <w:lang w:val="en-US"/>
        </w:rPr>
        <w:t>-log:</w:t>
      </w:r>
      <w:r w:rsidRPr="00144934">
        <w:rPr>
          <w:lang w:val="en-US"/>
        </w:rPr>
        <w:t xml:space="preserve"> This flag will print EASy-internal debug messages, such as errors, etc.</w:t>
      </w:r>
    </w:p>
    <w:p w:rsidR="00AE236F" w:rsidRPr="00144934" w:rsidRDefault="00AE236F" w:rsidP="00144934">
      <w:pPr>
        <w:pStyle w:val="ListParagraph"/>
        <w:numPr>
          <w:ilvl w:val="0"/>
          <w:numId w:val="19"/>
        </w:numPr>
        <w:jc w:val="both"/>
        <w:rPr>
          <w:lang w:val="en-US"/>
        </w:rPr>
      </w:pPr>
      <w:r w:rsidRPr="00144934">
        <w:rPr>
          <w:b/>
          <w:lang w:val="en-US"/>
        </w:rPr>
        <w:t>-</w:t>
      </w:r>
      <w:proofErr w:type="spellStart"/>
      <w:r w:rsidRPr="00144934">
        <w:rPr>
          <w:b/>
          <w:lang w:val="en-US"/>
        </w:rPr>
        <w:t>equinox.ds.debug</w:t>
      </w:r>
      <w:proofErr w:type="spellEnd"/>
      <w:r w:rsidRPr="00144934">
        <w:rPr>
          <w:b/>
          <w:lang w:val="en-US"/>
        </w:rPr>
        <w:t>:</w:t>
      </w:r>
      <w:r w:rsidRPr="00144934">
        <w:rPr>
          <w:lang w:val="en-US"/>
        </w:rPr>
        <w:t xml:space="preserve"> This flag will print debug messages regarding the service registration mechanism. For more details, see Section </w:t>
      </w:r>
      <w:fldSimple w:instr=" REF _Ref335053470 \r \h  \* MERGEFORMAT ">
        <w:r w:rsidR="00E232BB" w:rsidRPr="00E232BB">
          <w:rPr>
            <w:lang w:val="en-US"/>
          </w:rPr>
          <w:t>3.1.1</w:t>
        </w:r>
      </w:fldSimple>
      <w:r w:rsidRPr="00144934">
        <w:rPr>
          <w:lang w:val="en-US"/>
        </w:rPr>
        <w:t>.</w:t>
      </w:r>
    </w:p>
    <w:p w:rsidR="00065AF7" w:rsidRPr="00144934" w:rsidRDefault="00AE236F" w:rsidP="00144934">
      <w:pPr>
        <w:pStyle w:val="ListParagraph"/>
        <w:numPr>
          <w:ilvl w:val="0"/>
          <w:numId w:val="19"/>
        </w:numPr>
        <w:jc w:val="both"/>
        <w:rPr>
          <w:lang w:val="en-US"/>
        </w:rPr>
      </w:pPr>
      <w:r w:rsidRPr="00144934">
        <w:rPr>
          <w:b/>
          <w:lang w:val="en-US"/>
        </w:rPr>
        <w:t>-</w:t>
      </w:r>
      <w:proofErr w:type="spellStart"/>
      <w:r w:rsidRPr="00144934">
        <w:rPr>
          <w:b/>
          <w:lang w:val="en-US"/>
        </w:rPr>
        <w:t>equinox.ds.print</w:t>
      </w:r>
      <w:proofErr w:type="spellEnd"/>
      <w:r w:rsidRPr="00144934">
        <w:rPr>
          <w:b/>
          <w:lang w:val="en-US"/>
        </w:rPr>
        <w:t>:</w:t>
      </w:r>
      <w:r w:rsidRPr="00144934">
        <w:rPr>
          <w:lang w:val="en-US"/>
        </w:rPr>
        <w:t xml:space="preserve"> This flag will print additional information regarding the service registration mechanism. For more details, see Section </w:t>
      </w:r>
      <w:fldSimple w:instr=" REF _Ref335053470 \r \h  \* MERGEFORMAT ">
        <w:r w:rsidR="00E232BB" w:rsidRPr="00E232BB">
          <w:rPr>
            <w:lang w:val="en-US"/>
          </w:rPr>
          <w:t>3.1.1</w:t>
        </w:r>
      </w:fldSimple>
      <w:r w:rsidRPr="00144934">
        <w:rPr>
          <w:lang w:val="en-US"/>
        </w:rPr>
        <w:t>.</w:t>
      </w:r>
    </w:p>
    <w:p w:rsidR="00065AF7" w:rsidRPr="003C0B68" w:rsidRDefault="00065AF7" w:rsidP="00065AF7">
      <w:pPr>
        <w:pStyle w:val="Heading2"/>
      </w:pPr>
      <w:bookmarkStart w:id="13" w:name="_Ref333933818"/>
      <w:bookmarkStart w:id="14" w:name="_Toc342477840"/>
      <w:r w:rsidRPr="003C0B68">
        <w:t xml:space="preserve">Implementing a </w:t>
      </w:r>
      <w:r w:rsidR="00494BCF" w:rsidRPr="003C0B68">
        <w:t>N</w:t>
      </w:r>
      <w:r w:rsidRPr="003C0B68">
        <w:t>ew Instantiator</w:t>
      </w:r>
      <w:bookmarkEnd w:id="13"/>
      <w:bookmarkEnd w:id="14"/>
    </w:p>
    <w:p w:rsidR="003459AC" w:rsidRPr="003C0B68" w:rsidRDefault="00763F7F" w:rsidP="00E259F8">
      <w:pPr>
        <w:jc w:val="both"/>
        <w:rPr>
          <w:rFonts w:ascii="Candara" w:hAnsi="Candara"/>
          <w:lang w:val="en-US"/>
        </w:rPr>
      </w:pPr>
      <w:r w:rsidRPr="003C0B68">
        <w:rPr>
          <w:rFonts w:ascii="Candara" w:hAnsi="Candara"/>
          <w:lang w:val="en-US"/>
        </w:rPr>
        <w:t>An instantiator is an external and maybe third-party tool that proce</w:t>
      </w:r>
      <w:r w:rsidR="003459AC" w:rsidRPr="003C0B68">
        <w:rPr>
          <w:rFonts w:ascii="Candara" w:hAnsi="Candara"/>
          <w:lang w:val="en-US"/>
        </w:rPr>
        <w:t>sses product line artifacts in its</w:t>
      </w:r>
      <w:r w:rsidRPr="003C0B68">
        <w:rPr>
          <w:rFonts w:ascii="Candara" w:hAnsi="Candara"/>
          <w:lang w:val="en-US"/>
        </w:rPr>
        <w:t xml:space="preserve"> specific way. For example, the Velocity </w:t>
      </w:r>
      <w:r w:rsidR="003459AC" w:rsidRPr="003C0B68">
        <w:rPr>
          <w:rFonts w:ascii="Candara" w:hAnsi="Candara"/>
          <w:lang w:val="en-US"/>
        </w:rPr>
        <w:t>i</w:t>
      </w:r>
      <w:r w:rsidRPr="003C0B68">
        <w:rPr>
          <w:rFonts w:ascii="Candara" w:hAnsi="Candara"/>
          <w:lang w:val="en-US"/>
        </w:rPr>
        <w:t xml:space="preserve">nstantiator, which is shipped as a default instantiator with </w:t>
      </w:r>
      <w:r w:rsidR="008A75B8">
        <w:rPr>
          <w:rFonts w:ascii="Candara" w:hAnsi="Candara"/>
          <w:lang w:val="en-US"/>
        </w:rPr>
        <w:t>EASy-Producer</w:t>
      </w:r>
      <w:r w:rsidRPr="003C0B68">
        <w:rPr>
          <w:rFonts w:ascii="Candara" w:hAnsi="Candara"/>
          <w:lang w:val="en-US"/>
        </w:rPr>
        <w:t xml:space="preserve">, resolves Velocity-specific tags within Java </w:t>
      </w:r>
      <w:r w:rsidR="003459AC" w:rsidRPr="003C0B68">
        <w:rPr>
          <w:rFonts w:ascii="Candara" w:hAnsi="Candara"/>
          <w:lang w:val="en-US"/>
        </w:rPr>
        <w:t>code</w:t>
      </w:r>
      <w:r w:rsidRPr="003C0B68">
        <w:rPr>
          <w:rFonts w:ascii="Candara" w:hAnsi="Candara"/>
          <w:lang w:val="en-US"/>
        </w:rPr>
        <w:t xml:space="preserve"> in accordance to a specific configuration</w:t>
      </w:r>
      <w:r w:rsidR="009A6C08" w:rsidRPr="003C0B68">
        <w:rPr>
          <w:rStyle w:val="FootnoteReference"/>
          <w:rFonts w:ascii="Candara" w:hAnsi="Candara"/>
          <w:lang w:val="en-US"/>
        </w:rPr>
        <w:footnoteReference w:id="5"/>
      </w:r>
      <w:r w:rsidRPr="003C0B68">
        <w:rPr>
          <w:rFonts w:ascii="Candara" w:hAnsi="Candara"/>
          <w:lang w:val="en-US"/>
        </w:rPr>
        <w:t xml:space="preserve">. </w:t>
      </w:r>
      <w:r w:rsidR="009A6C08" w:rsidRPr="003C0B68">
        <w:rPr>
          <w:rFonts w:ascii="Candara" w:hAnsi="Candara"/>
          <w:lang w:val="en-US"/>
        </w:rPr>
        <w:t xml:space="preserve">This resolution capability allows deriving individual product variants based on the configuration values and the corresponding manipulation of the Java code. </w:t>
      </w:r>
      <w:r w:rsidR="003459AC" w:rsidRPr="003C0B68">
        <w:rPr>
          <w:rFonts w:ascii="Candara" w:hAnsi="Candara"/>
          <w:lang w:val="en-US"/>
        </w:rPr>
        <w:t xml:space="preserve">However, the default instantiators of </w:t>
      </w:r>
      <w:r w:rsidR="008A75B8">
        <w:rPr>
          <w:rFonts w:ascii="Candara" w:hAnsi="Candara"/>
          <w:lang w:val="en-US"/>
        </w:rPr>
        <w:t>EASy-Producer</w:t>
      </w:r>
      <w:r w:rsidR="003459AC" w:rsidRPr="003C0B68">
        <w:rPr>
          <w:rFonts w:ascii="Candara" w:hAnsi="Candara"/>
          <w:lang w:val="en-US"/>
        </w:rPr>
        <w:t xml:space="preserve"> may be insufficient in some situations.</w:t>
      </w:r>
      <w:r w:rsidR="009A6C08" w:rsidRPr="003C0B68">
        <w:rPr>
          <w:rFonts w:ascii="Candara" w:hAnsi="Candara"/>
          <w:lang w:val="en-US"/>
        </w:rPr>
        <w:t xml:space="preserve"> </w:t>
      </w:r>
      <w:r w:rsidR="003459AC" w:rsidRPr="003C0B68">
        <w:rPr>
          <w:rFonts w:ascii="Candara" w:hAnsi="Candara"/>
          <w:lang w:val="en-US"/>
        </w:rPr>
        <w:t xml:space="preserve">Thus, we provide a simple extension mechanism for integrating custom instantiators with </w:t>
      </w:r>
      <w:r w:rsidR="008A75B8">
        <w:rPr>
          <w:rFonts w:ascii="Candara" w:hAnsi="Candara"/>
          <w:lang w:val="en-US"/>
        </w:rPr>
        <w:t>EASy-Producer</w:t>
      </w:r>
      <w:r w:rsidR="003459AC" w:rsidRPr="003C0B68">
        <w:rPr>
          <w:rFonts w:ascii="Candara" w:hAnsi="Candara"/>
          <w:lang w:val="en-US"/>
        </w:rPr>
        <w:t>.</w:t>
      </w:r>
    </w:p>
    <w:p w:rsidR="00053DCD" w:rsidRPr="003C0B68" w:rsidRDefault="00763F7F" w:rsidP="00E259F8">
      <w:pPr>
        <w:jc w:val="both"/>
        <w:rPr>
          <w:rFonts w:ascii="Candara" w:hAnsi="Candara"/>
          <w:lang w:val="en-US"/>
        </w:rPr>
      </w:pPr>
      <w:r w:rsidRPr="00B813A2">
        <w:rPr>
          <w:rFonts w:ascii="Candara" w:hAnsi="Candara"/>
          <w:lang w:val="en-US"/>
        </w:rPr>
        <w:t xml:space="preserve">In </w:t>
      </w:r>
      <w:r w:rsidR="003459AC" w:rsidRPr="00B813A2">
        <w:rPr>
          <w:rFonts w:ascii="Candara" w:hAnsi="Candara"/>
          <w:lang w:val="en-US"/>
        </w:rPr>
        <w:t>the first part of this</w:t>
      </w:r>
      <w:r w:rsidRPr="00B813A2">
        <w:rPr>
          <w:rFonts w:ascii="Candara" w:hAnsi="Candara"/>
          <w:lang w:val="en-US"/>
        </w:rPr>
        <w:t xml:space="preserve"> section, we will </w:t>
      </w:r>
      <w:r w:rsidR="00C76C30" w:rsidRPr="00B813A2">
        <w:rPr>
          <w:rFonts w:ascii="Candara" w:hAnsi="Candara"/>
          <w:lang w:val="en-US"/>
        </w:rPr>
        <w:t xml:space="preserve">introduce the basic instantiation concept of EASy-Producer to form a common understand of how an instantiator works. In the second part, we will </w:t>
      </w:r>
      <w:r w:rsidRPr="00B813A2">
        <w:rPr>
          <w:rFonts w:ascii="Candara" w:hAnsi="Candara"/>
          <w:lang w:val="en-US"/>
        </w:rPr>
        <w:t xml:space="preserve">describe how to set-up a </w:t>
      </w:r>
      <w:r w:rsidR="00D12EC2" w:rsidRPr="00B813A2">
        <w:rPr>
          <w:rFonts w:ascii="Candara" w:hAnsi="Candara"/>
          <w:lang w:val="en-US"/>
        </w:rPr>
        <w:t>new plug-in project in Eclipse</w:t>
      </w:r>
      <w:r w:rsidR="00C76C30" w:rsidRPr="00B813A2">
        <w:rPr>
          <w:rFonts w:ascii="Candara" w:hAnsi="Candara"/>
          <w:lang w:val="en-US"/>
        </w:rPr>
        <w:t xml:space="preserve"> for implementing a custom instantiator</w:t>
      </w:r>
      <w:r w:rsidR="003459AC" w:rsidRPr="00B813A2">
        <w:rPr>
          <w:rFonts w:ascii="Candara" w:hAnsi="Candara"/>
          <w:lang w:val="en-US"/>
        </w:rPr>
        <w:t xml:space="preserve">. </w:t>
      </w:r>
      <w:r w:rsidR="00DD2B3A" w:rsidRPr="00B813A2">
        <w:rPr>
          <w:rFonts w:ascii="Candara" w:hAnsi="Candara"/>
          <w:lang w:val="en-US"/>
        </w:rPr>
        <w:t xml:space="preserve">This also includes the specific configurations that have to be done to utilize the automated search and integration mechanism provided by </w:t>
      </w:r>
      <w:r w:rsidR="008A75B8" w:rsidRPr="00B813A2">
        <w:rPr>
          <w:rFonts w:ascii="Candara" w:hAnsi="Candara"/>
          <w:lang w:val="en-US"/>
        </w:rPr>
        <w:t>EASy-Producer</w:t>
      </w:r>
      <w:r w:rsidR="00DD2B3A" w:rsidRPr="00B813A2">
        <w:rPr>
          <w:rFonts w:ascii="Candara" w:hAnsi="Candara"/>
          <w:lang w:val="en-US"/>
        </w:rPr>
        <w:t xml:space="preserve">. The </w:t>
      </w:r>
      <w:r w:rsidR="00B813A2" w:rsidRPr="00B813A2">
        <w:rPr>
          <w:rFonts w:ascii="Candara" w:hAnsi="Candara"/>
          <w:lang w:val="en-US"/>
        </w:rPr>
        <w:t>third</w:t>
      </w:r>
      <w:r w:rsidR="00DD2B3A" w:rsidRPr="00B813A2">
        <w:rPr>
          <w:rFonts w:ascii="Candara" w:hAnsi="Candara"/>
          <w:lang w:val="en-US"/>
        </w:rPr>
        <w:t xml:space="preserve"> part will discuss the methods that</w:t>
      </w:r>
      <w:r w:rsidR="00DD2B3A" w:rsidRPr="003C0B68">
        <w:rPr>
          <w:rFonts w:ascii="Candara" w:hAnsi="Candara"/>
          <w:lang w:val="en-US"/>
        </w:rPr>
        <w:t xml:space="preserve"> are required when implementing a new instantiator. The focus of this part will be on how, when </w:t>
      </w:r>
      <w:r w:rsidR="00DD2B3A" w:rsidRPr="003C0B68">
        <w:rPr>
          <w:rFonts w:ascii="Candara" w:hAnsi="Candara"/>
          <w:lang w:val="en-US"/>
        </w:rPr>
        <w:lastRenderedPageBreak/>
        <w:t xml:space="preserve">and why </w:t>
      </w:r>
      <w:r w:rsidR="008A75B8">
        <w:rPr>
          <w:rFonts w:ascii="Candara" w:hAnsi="Candara"/>
          <w:lang w:val="en-US"/>
        </w:rPr>
        <w:t>EASy-Producer</w:t>
      </w:r>
      <w:r w:rsidR="00DD2B3A" w:rsidRPr="003C0B68">
        <w:rPr>
          <w:rFonts w:ascii="Candara" w:hAnsi="Candara"/>
          <w:lang w:val="en-US"/>
        </w:rPr>
        <w:t xml:space="preserve"> invokes specific methods of an instantiator. In the </w:t>
      </w:r>
      <w:r w:rsidR="00B813A2">
        <w:rPr>
          <w:rFonts w:ascii="Candara" w:hAnsi="Candara"/>
          <w:lang w:val="en-US"/>
        </w:rPr>
        <w:t>fourth</w:t>
      </w:r>
      <w:r w:rsidR="00DD2B3A" w:rsidRPr="003C0B68">
        <w:rPr>
          <w:rFonts w:ascii="Candara" w:hAnsi="Candara"/>
          <w:lang w:val="en-US"/>
        </w:rPr>
        <w:t xml:space="preserve"> part, we will finally show how to integrate a new </w:t>
      </w:r>
      <w:r w:rsidR="009A6C08" w:rsidRPr="003C0B68">
        <w:rPr>
          <w:rFonts w:ascii="Candara" w:hAnsi="Candara"/>
          <w:lang w:val="en-US"/>
        </w:rPr>
        <w:t>instantiator</w:t>
      </w:r>
      <w:r w:rsidRPr="003C0B68">
        <w:rPr>
          <w:rFonts w:ascii="Candara" w:hAnsi="Candara"/>
          <w:lang w:val="en-US"/>
        </w:rPr>
        <w:t>.</w:t>
      </w:r>
    </w:p>
    <w:p w:rsidR="009014EE" w:rsidRDefault="00A3787B" w:rsidP="003C0B68">
      <w:pPr>
        <w:pStyle w:val="Heading3"/>
        <w:rPr>
          <w:lang w:val="en-US"/>
        </w:rPr>
      </w:pPr>
      <w:bookmarkStart w:id="15" w:name="_Toc342477841"/>
      <w:bookmarkStart w:id="16" w:name="_Ref333945429"/>
      <w:bookmarkStart w:id="17" w:name="_Ref335053470"/>
      <w:r>
        <w:rPr>
          <w:lang w:val="en-US"/>
        </w:rPr>
        <w:t>Instantiation Concept</w:t>
      </w:r>
      <w:r w:rsidR="009014EE">
        <w:rPr>
          <w:lang w:val="en-US"/>
        </w:rPr>
        <w:t xml:space="preserve"> in EASy-Producer</w:t>
      </w:r>
      <w:bookmarkEnd w:id="15"/>
    </w:p>
    <w:p w:rsidR="009014EE" w:rsidRDefault="00C051A3" w:rsidP="00773DA2">
      <w:pPr>
        <w:jc w:val="both"/>
        <w:rPr>
          <w:lang w:val="en-US"/>
        </w:rPr>
      </w:pPr>
      <w:r>
        <w:rPr>
          <w:lang w:val="en-US"/>
        </w:rPr>
        <w:t xml:space="preserve">In this section, we will introduce the basic instantiation concept in EASy-Producer in order to describe how the instantiators work. In the first part, we will have a black-box view on a generic instantiator for identifying the required input (prerequisites) for an instantiator. Please note that a generic instantiator is not related to any specific variability implementation technique (VIT). Thus, we can only give a very simple view on the instantiators in general. In the second part, we will relate the identified prerequisites in terms of giving a white-bob view on the generic instantiator. However, the actual logic </w:t>
      </w:r>
      <w:r w:rsidR="00C76C30">
        <w:rPr>
          <w:lang w:val="en-US"/>
        </w:rPr>
        <w:t>that defines how to process artifacts depends on the used VIT. Thus, this view is again simplified.</w:t>
      </w:r>
    </w:p>
    <w:p w:rsidR="009014EE" w:rsidRDefault="00C76C30" w:rsidP="00773DA2">
      <w:pPr>
        <w:jc w:val="both"/>
        <w:rPr>
          <w:lang w:val="en-US"/>
        </w:rPr>
      </w:pPr>
      <w:r>
        <w:rPr>
          <w:lang w:val="en-US"/>
        </w:rPr>
        <w:t xml:space="preserve">An instantiator in EASy-Producer in general takes a set of possibly different input and produces another set of output. Typically, the input consists of a configuration based on an IVML variability model, generic artifacts (i.e. the artifacts of a software product line including variation points, etc.), and different variants that can be applied to the variation points of the generic artifacts. Please note that the presences as well as the location of generic artifacts, variation points and variants depends on the used VIT (we will detail this below). Based on this input, the instantiator produces an instantiator- or VIT-specific output, typically, a set of product-specific artifacts with resolved variability as illustrated by </w:t>
      </w:r>
      <w:r w:rsidR="00FE71BC">
        <w:rPr>
          <w:lang w:val="en-US"/>
        </w:rPr>
        <w:fldChar w:fldCharType="begin"/>
      </w:r>
      <w:r>
        <w:rPr>
          <w:lang w:val="en-US"/>
        </w:rPr>
        <w:instrText xml:space="preserve"> REF _Ref342458663 \h </w:instrText>
      </w:r>
      <w:r w:rsidR="00FE71BC">
        <w:rPr>
          <w:lang w:val="en-US"/>
        </w:rPr>
      </w:r>
      <w:r w:rsidR="00FE71BC">
        <w:rPr>
          <w:lang w:val="en-US"/>
        </w:rPr>
        <w:fldChar w:fldCharType="separate"/>
      </w:r>
      <w:r w:rsidR="00E232BB" w:rsidRPr="00120341">
        <w:rPr>
          <w:lang w:val="en-US"/>
        </w:rPr>
        <w:t xml:space="preserve">Figure </w:t>
      </w:r>
      <w:r w:rsidR="00E232BB">
        <w:rPr>
          <w:noProof/>
          <w:lang w:val="en-US"/>
        </w:rPr>
        <w:t>3</w:t>
      </w:r>
      <w:r w:rsidR="00FE71BC">
        <w:rPr>
          <w:lang w:val="en-US"/>
        </w:rPr>
        <w:fldChar w:fldCharType="end"/>
      </w:r>
      <w:r>
        <w:rPr>
          <w:lang w:val="en-US"/>
        </w:rPr>
        <w:t>.</w:t>
      </w:r>
    </w:p>
    <w:p w:rsidR="009014EE" w:rsidRDefault="00FE71BC" w:rsidP="009014EE">
      <w:pPr>
        <w:rPr>
          <w:lang w:val="en-US"/>
        </w:rPr>
      </w:pPr>
      <w:r w:rsidRPr="00FE71BC">
        <w:rPr>
          <w:rFonts w:ascii="Candara" w:hAnsi="Candara"/>
          <w:lang w:val="en-US"/>
        </w:rPr>
      </w:r>
      <w:r w:rsidRPr="00FE71BC">
        <w:rPr>
          <w:rFonts w:ascii="Candara" w:hAnsi="Candara"/>
          <w:lang w:val="en-US"/>
        </w:rPr>
        <w:pict>
          <v:shapetype id="_x0000_t202" coordsize="21600,21600" o:spt="202" path="m,l,21600r21600,l21600,xe">
            <v:stroke joinstyle="miter"/>
            <v:path gradientshapeok="t" o:connecttype="rect"/>
          </v:shapetype>
          <v:shape id="_x0000_s1035" type="#_x0000_t202" style="width:453.75pt;height:365.55pt;mso-position-horizontal-relative:char;mso-position-vertical-relative:line;mso-width-relative:margin;mso-height-relative:margin;v-text-anchor:middle" stroked="f">
            <v:textbox style="mso-next-textbox:#_x0000_s1035" inset="0,0,0,0">
              <w:txbxContent>
                <w:p w:rsidR="008341AC" w:rsidRDefault="008341AC" w:rsidP="00120341">
                  <w:pPr>
                    <w:keepNext/>
                    <w:spacing w:after="0" w:line="240" w:lineRule="auto"/>
                    <w:jc w:val="center"/>
                  </w:pPr>
                  <w:r>
                    <w:rPr>
                      <w:noProof/>
                      <w:lang w:eastAsia="de-DE"/>
                    </w:rPr>
                    <w:drawing>
                      <wp:inline distT="0" distB="0" distL="0" distR="0">
                        <wp:extent cx="2721944" cy="4445445"/>
                        <wp:effectExtent l="19050" t="0" r="2206" b="0"/>
                        <wp:docPr id="9" name="Picture 8" descr="Instantiation_black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iation_black_box.png"/>
                                <pic:cNvPicPr/>
                              </pic:nvPicPr>
                              <pic:blipFill>
                                <a:blip r:embed="rId20"/>
                                <a:stretch>
                                  <a:fillRect/>
                                </a:stretch>
                              </pic:blipFill>
                              <pic:spPr>
                                <a:xfrm>
                                  <a:off x="0" y="0"/>
                                  <a:ext cx="2721944" cy="4445445"/>
                                </a:xfrm>
                                <a:prstGeom prst="rect">
                                  <a:avLst/>
                                </a:prstGeom>
                              </pic:spPr>
                            </pic:pic>
                          </a:graphicData>
                        </a:graphic>
                      </wp:inline>
                    </w:drawing>
                  </w:r>
                </w:p>
                <w:p w:rsidR="008341AC" w:rsidRPr="00120341" w:rsidRDefault="008341AC" w:rsidP="00EB1C28">
                  <w:pPr>
                    <w:pStyle w:val="Caption"/>
                    <w:jc w:val="center"/>
                    <w:rPr>
                      <w:lang w:val="en-US"/>
                    </w:rPr>
                  </w:pPr>
                  <w:bookmarkStart w:id="18" w:name="_Ref342458663"/>
                  <w:r w:rsidRPr="00120341">
                    <w:rPr>
                      <w:lang w:val="en-US"/>
                    </w:rPr>
                    <w:t xml:space="preserve">Figure </w:t>
                  </w:r>
                  <w:r w:rsidR="00FE71BC">
                    <w:fldChar w:fldCharType="begin"/>
                  </w:r>
                  <w:r w:rsidRPr="00120341">
                    <w:rPr>
                      <w:lang w:val="en-US"/>
                    </w:rPr>
                    <w:instrText xml:space="preserve"> SEQ Figure \* ARABIC </w:instrText>
                  </w:r>
                  <w:r w:rsidR="00FE71BC">
                    <w:fldChar w:fldCharType="separate"/>
                  </w:r>
                  <w:r w:rsidR="00E232BB">
                    <w:rPr>
                      <w:noProof/>
                      <w:lang w:val="en-US"/>
                    </w:rPr>
                    <w:t>3</w:t>
                  </w:r>
                  <w:r w:rsidR="00FE71BC">
                    <w:fldChar w:fldCharType="end"/>
                  </w:r>
                  <w:bookmarkEnd w:id="18"/>
                  <w:r w:rsidRPr="00120341">
                    <w:rPr>
                      <w:lang w:val="en-US"/>
                    </w:rPr>
                    <w:t>: Black-box view o</w:t>
                  </w:r>
                  <w:r>
                    <w:rPr>
                      <w:lang w:val="en-US"/>
                    </w:rPr>
                    <w:t>f a generic instantiator (simplified)</w:t>
                  </w:r>
                </w:p>
              </w:txbxContent>
            </v:textbox>
            <w10:wrap type="none"/>
            <w10:anchorlock/>
          </v:shape>
        </w:pict>
      </w:r>
    </w:p>
    <w:p w:rsidR="004F13F8" w:rsidRDefault="00B813A2" w:rsidP="00773DA2">
      <w:pPr>
        <w:jc w:val="both"/>
        <w:rPr>
          <w:lang w:val="en-US"/>
        </w:rPr>
      </w:pPr>
      <w:r>
        <w:rPr>
          <w:lang w:val="en-US"/>
        </w:rPr>
        <w:lastRenderedPageBreak/>
        <w:t>Below, we will describe the required i</w:t>
      </w:r>
      <w:r w:rsidR="00C76C30">
        <w:rPr>
          <w:lang w:val="en-US"/>
        </w:rPr>
        <w:t>nput (</w:t>
      </w:r>
      <w:r>
        <w:rPr>
          <w:lang w:val="en-US"/>
        </w:rPr>
        <w:t>p</w:t>
      </w:r>
      <w:r w:rsidR="00144934">
        <w:rPr>
          <w:lang w:val="en-US"/>
        </w:rPr>
        <w:t>rerequisites</w:t>
      </w:r>
      <w:r w:rsidR="00C76C30">
        <w:rPr>
          <w:lang w:val="en-US"/>
        </w:rPr>
        <w:t>)</w:t>
      </w:r>
      <w:r>
        <w:rPr>
          <w:lang w:val="en-US"/>
        </w:rPr>
        <w:t xml:space="preserve"> of an instantiator in detail</w:t>
      </w:r>
      <w:r w:rsidR="00144934">
        <w:rPr>
          <w:lang w:val="en-US"/>
        </w:rPr>
        <w:t>:</w:t>
      </w:r>
    </w:p>
    <w:p w:rsidR="00144934" w:rsidRDefault="00144934" w:rsidP="00144934">
      <w:pPr>
        <w:pStyle w:val="ListParagraph"/>
        <w:numPr>
          <w:ilvl w:val="0"/>
          <w:numId w:val="19"/>
        </w:numPr>
        <w:jc w:val="both"/>
        <w:rPr>
          <w:lang w:val="en-US"/>
        </w:rPr>
      </w:pPr>
      <w:r w:rsidRPr="00681C39">
        <w:rPr>
          <w:b/>
          <w:lang w:val="en-US"/>
        </w:rPr>
        <w:t>IVML Configuration:</w:t>
      </w:r>
      <w:r>
        <w:rPr>
          <w:lang w:val="en-US"/>
        </w:rPr>
        <w:t xml:space="preserve"> The IVML configuration is based on the previously defined variability model using the IVML modeling language</w:t>
      </w:r>
      <w:r w:rsidR="00E47EEF">
        <w:rPr>
          <w:lang w:val="en-US"/>
        </w:rPr>
        <w:t xml:space="preserve"> (explicit prerequisite not mentioned in </w:t>
      </w:r>
      <w:r w:rsidR="00FE71BC">
        <w:rPr>
          <w:lang w:val="en-US"/>
        </w:rPr>
        <w:fldChar w:fldCharType="begin"/>
      </w:r>
      <w:r w:rsidR="00210414">
        <w:rPr>
          <w:lang w:val="en-US"/>
        </w:rPr>
        <w:instrText xml:space="preserve"> REF _Ref342458663 \h </w:instrText>
      </w:r>
      <w:r w:rsidR="00FE71BC">
        <w:rPr>
          <w:lang w:val="en-US"/>
        </w:rPr>
      </w:r>
      <w:r w:rsidR="00FE71BC">
        <w:rPr>
          <w:lang w:val="en-US"/>
        </w:rPr>
        <w:fldChar w:fldCharType="separate"/>
      </w:r>
      <w:r w:rsidR="00E232BB" w:rsidRPr="00120341">
        <w:rPr>
          <w:lang w:val="en-US"/>
        </w:rPr>
        <w:t xml:space="preserve">Figure </w:t>
      </w:r>
      <w:r w:rsidR="00E232BB">
        <w:rPr>
          <w:noProof/>
          <w:lang w:val="en-US"/>
        </w:rPr>
        <w:t>3</w:t>
      </w:r>
      <w:r w:rsidR="00FE71BC">
        <w:rPr>
          <w:lang w:val="en-US"/>
        </w:rPr>
        <w:fldChar w:fldCharType="end"/>
      </w:r>
      <w:r w:rsidR="00E47EEF">
        <w:rPr>
          <w:lang w:val="en-US"/>
        </w:rPr>
        <w:t>)</w:t>
      </w:r>
      <w:r>
        <w:rPr>
          <w:lang w:val="en-US"/>
        </w:rPr>
        <w:t xml:space="preserve">. A configuration includes all variable-value pairs, which are valid with respect to the constraints defined in the model. The validity of </w:t>
      </w:r>
      <w:r w:rsidR="00116E63">
        <w:rPr>
          <w:lang w:val="en-US"/>
        </w:rPr>
        <w:t xml:space="preserve">such a configuration is </w:t>
      </w:r>
      <w:r w:rsidR="00E47EEF">
        <w:rPr>
          <w:lang w:val="en-US"/>
        </w:rPr>
        <w:t xml:space="preserve">automatically </w:t>
      </w:r>
      <w:r w:rsidR="00116E63">
        <w:rPr>
          <w:lang w:val="en-US"/>
        </w:rPr>
        <w:t>checked before the instantiation process.</w:t>
      </w:r>
      <w:r w:rsidR="0077225E">
        <w:rPr>
          <w:lang w:val="en-US"/>
        </w:rPr>
        <w:t xml:space="preserve"> This prevents from calling the instantiator with a</w:t>
      </w:r>
      <w:r w:rsidR="00290A86">
        <w:rPr>
          <w:lang w:val="en-US"/>
        </w:rPr>
        <w:t>n</w:t>
      </w:r>
      <w:r w:rsidR="0077225E">
        <w:rPr>
          <w:lang w:val="en-US"/>
        </w:rPr>
        <w:t xml:space="preserve"> invalid configuration, which will yield corrupted </w:t>
      </w:r>
      <w:r w:rsidR="001D4485">
        <w:rPr>
          <w:lang w:val="en-US"/>
        </w:rPr>
        <w:t>product-specific artifacts.</w:t>
      </w:r>
    </w:p>
    <w:p w:rsidR="00195F88" w:rsidRDefault="00195F88" w:rsidP="00144934">
      <w:pPr>
        <w:pStyle w:val="ListParagraph"/>
        <w:numPr>
          <w:ilvl w:val="0"/>
          <w:numId w:val="19"/>
        </w:numPr>
        <w:jc w:val="both"/>
        <w:rPr>
          <w:lang w:val="en-US"/>
        </w:rPr>
      </w:pPr>
      <w:bookmarkStart w:id="19" w:name="OLE_LINK1"/>
      <w:bookmarkStart w:id="20" w:name="OLE_LINK4"/>
      <w:r w:rsidRPr="00681C39">
        <w:rPr>
          <w:b/>
          <w:lang w:val="en-US"/>
        </w:rPr>
        <w:t>Generic Artifacts:</w:t>
      </w:r>
      <w:r>
        <w:rPr>
          <w:lang w:val="en-US"/>
        </w:rPr>
        <w:t xml:space="preserve"> The generic artifacts, i.e. of a software product line, include variation points (indicated </w:t>
      </w:r>
      <w:r w:rsidR="00210414">
        <w:rPr>
          <w:lang w:val="en-US"/>
        </w:rPr>
        <w:t>by</w:t>
      </w:r>
      <w:r>
        <w:rPr>
          <w:lang w:val="en-US"/>
        </w:rPr>
        <w:t xml:space="preserve"> gray shapes in </w:t>
      </w:r>
      <w:r w:rsidR="00FE71BC">
        <w:rPr>
          <w:lang w:val="en-US"/>
        </w:rPr>
        <w:fldChar w:fldCharType="begin"/>
      </w:r>
      <w:r w:rsidR="00210414">
        <w:rPr>
          <w:lang w:val="en-US"/>
        </w:rPr>
        <w:instrText xml:space="preserve"> REF _Ref342458663 \h </w:instrText>
      </w:r>
      <w:r w:rsidR="00FE71BC">
        <w:rPr>
          <w:lang w:val="en-US"/>
        </w:rPr>
      </w:r>
      <w:r w:rsidR="00FE71BC">
        <w:rPr>
          <w:lang w:val="en-US"/>
        </w:rPr>
        <w:fldChar w:fldCharType="separate"/>
      </w:r>
      <w:r w:rsidR="00E232BB" w:rsidRPr="00120341">
        <w:rPr>
          <w:lang w:val="en-US"/>
        </w:rPr>
        <w:t xml:space="preserve">Figure </w:t>
      </w:r>
      <w:r w:rsidR="00E232BB">
        <w:rPr>
          <w:noProof/>
          <w:lang w:val="en-US"/>
        </w:rPr>
        <w:t>3</w:t>
      </w:r>
      <w:r w:rsidR="00FE71BC">
        <w:rPr>
          <w:lang w:val="en-US"/>
        </w:rPr>
        <w:fldChar w:fldCharType="end"/>
      </w:r>
      <w:r>
        <w:rPr>
          <w:lang w:val="en-US"/>
        </w:rPr>
        <w:t xml:space="preserve">) to which one or multiple variants (indicated as colored shapes in </w:t>
      </w:r>
      <w:r w:rsidR="00FE71BC">
        <w:rPr>
          <w:lang w:val="en-US"/>
        </w:rPr>
        <w:fldChar w:fldCharType="begin"/>
      </w:r>
      <w:r w:rsidR="00210414">
        <w:rPr>
          <w:lang w:val="en-US"/>
        </w:rPr>
        <w:instrText xml:space="preserve"> REF _Ref342458663 \h </w:instrText>
      </w:r>
      <w:r w:rsidR="00FE71BC">
        <w:rPr>
          <w:lang w:val="en-US"/>
        </w:rPr>
      </w:r>
      <w:r w:rsidR="00FE71BC">
        <w:rPr>
          <w:lang w:val="en-US"/>
        </w:rPr>
        <w:fldChar w:fldCharType="separate"/>
      </w:r>
      <w:r w:rsidR="00E232BB" w:rsidRPr="00120341">
        <w:rPr>
          <w:lang w:val="en-US"/>
        </w:rPr>
        <w:t xml:space="preserve">Figure </w:t>
      </w:r>
      <w:r w:rsidR="00E232BB">
        <w:rPr>
          <w:noProof/>
          <w:lang w:val="en-US"/>
        </w:rPr>
        <w:t>3</w:t>
      </w:r>
      <w:r w:rsidR="00FE71BC">
        <w:rPr>
          <w:lang w:val="en-US"/>
        </w:rPr>
        <w:fldChar w:fldCharType="end"/>
      </w:r>
      <w:r>
        <w:rPr>
          <w:lang w:val="en-US"/>
        </w:rPr>
        <w:t xml:space="preserve">) can be bound. However, the way of specifying such variation points (and the related variants) depends on the used </w:t>
      </w:r>
      <w:r w:rsidR="00A07B78">
        <w:rPr>
          <w:lang w:val="en-US"/>
        </w:rPr>
        <w:t>VIT</w:t>
      </w:r>
      <w:r>
        <w:rPr>
          <w:lang w:val="en-US"/>
        </w:rPr>
        <w:t>. For example, using preprocessing as a VIT, the variation points might be indicated by #if-statements in the generic artifacts.</w:t>
      </w:r>
    </w:p>
    <w:p w:rsidR="00195F88" w:rsidRPr="00144934" w:rsidRDefault="00195F88" w:rsidP="00144934">
      <w:pPr>
        <w:pStyle w:val="ListParagraph"/>
        <w:numPr>
          <w:ilvl w:val="0"/>
          <w:numId w:val="19"/>
        </w:numPr>
        <w:jc w:val="both"/>
        <w:rPr>
          <w:lang w:val="en-US"/>
        </w:rPr>
      </w:pPr>
      <w:r w:rsidRPr="00681C39">
        <w:rPr>
          <w:b/>
          <w:lang w:val="en-US"/>
        </w:rPr>
        <w:t>Variants:</w:t>
      </w:r>
      <w:r>
        <w:rPr>
          <w:lang w:val="en-US"/>
        </w:rPr>
        <w:t xml:space="preserve"> The different variants that can be applied to a variation point of a generic artifact may be implemented independent from the generic artifacts. However, this also depends on the used VIT. In the example of preprocessing, the different variants will be part of the generic artifacts. The </w:t>
      </w:r>
      <w:r w:rsidR="00681C39">
        <w:rPr>
          <w:lang w:val="en-US"/>
        </w:rPr>
        <w:t>variants not selected as part of the product will then be deleted by the prepro</w:t>
      </w:r>
      <w:r w:rsidR="00210414">
        <w:rPr>
          <w:lang w:val="en-US"/>
        </w:rPr>
        <w:t>cessor. In case of using aspect-orientation</w:t>
      </w:r>
      <w:r w:rsidR="00681C39">
        <w:rPr>
          <w:lang w:val="en-US"/>
        </w:rPr>
        <w:t xml:space="preserve"> as VIT, the variants are implemented as independent aspects, which can be woven into the generic artifacts if they are selected as part of the product.</w:t>
      </w:r>
    </w:p>
    <w:bookmarkEnd w:id="19"/>
    <w:bookmarkEnd w:id="20"/>
    <w:p w:rsidR="004F13F8" w:rsidRDefault="00681C39" w:rsidP="00773DA2">
      <w:pPr>
        <w:jc w:val="both"/>
        <w:rPr>
          <w:lang w:val="en-US"/>
        </w:rPr>
      </w:pPr>
      <w:r>
        <w:rPr>
          <w:lang w:val="en-US"/>
        </w:rPr>
        <w:t>The rel</w:t>
      </w:r>
      <w:r w:rsidR="00A07B78">
        <w:rPr>
          <w:lang w:val="en-US"/>
        </w:rPr>
        <w:t>a</w:t>
      </w:r>
      <w:r>
        <w:rPr>
          <w:lang w:val="en-US"/>
        </w:rPr>
        <w:t xml:space="preserve">tion </w:t>
      </w:r>
      <w:r w:rsidR="00A07B78">
        <w:rPr>
          <w:lang w:val="en-US"/>
        </w:rPr>
        <w:t xml:space="preserve">between IVML configuration, generic artifacts, and variants is illustrated in </w:t>
      </w:r>
      <w:r w:rsidR="00FE71BC">
        <w:rPr>
          <w:lang w:val="en-US"/>
        </w:rPr>
        <w:fldChar w:fldCharType="begin"/>
      </w:r>
      <w:r w:rsidR="00077ABA">
        <w:rPr>
          <w:lang w:val="en-US"/>
        </w:rPr>
        <w:instrText xml:space="preserve"> REF _Ref342459017 \h </w:instrText>
      </w:r>
      <w:r w:rsidR="00FE71BC">
        <w:rPr>
          <w:lang w:val="en-US"/>
        </w:rPr>
      </w:r>
      <w:r w:rsidR="00FE71BC">
        <w:rPr>
          <w:lang w:val="en-US"/>
        </w:rPr>
        <w:fldChar w:fldCharType="separate"/>
      </w:r>
      <w:r w:rsidR="00E232BB" w:rsidRPr="00120341">
        <w:rPr>
          <w:lang w:val="en-US"/>
        </w:rPr>
        <w:t xml:space="preserve">Figure </w:t>
      </w:r>
      <w:r w:rsidR="00E232BB">
        <w:rPr>
          <w:noProof/>
          <w:lang w:val="en-US"/>
        </w:rPr>
        <w:t>4</w:t>
      </w:r>
      <w:r w:rsidR="00FE71BC">
        <w:rPr>
          <w:lang w:val="en-US"/>
        </w:rPr>
        <w:fldChar w:fldCharType="end"/>
      </w:r>
      <w:r w:rsidR="00A07B78">
        <w:rPr>
          <w:lang w:val="en-US"/>
        </w:rPr>
        <w:t>. The decision variables and their values as well as t</w:t>
      </w:r>
      <w:r w:rsidR="00077ABA">
        <w:rPr>
          <w:lang w:val="en-US"/>
        </w:rPr>
        <w:t>he files to instantiate</w:t>
      </w:r>
      <w:r w:rsidR="00A07B78">
        <w:rPr>
          <w:lang w:val="en-US"/>
        </w:rPr>
        <w:t xml:space="preserve"> will be saved (temporarily) in an instantiator context</w:t>
      </w:r>
      <w:r w:rsidR="00077ABA">
        <w:rPr>
          <w:lang w:val="en-US"/>
        </w:rPr>
        <w:t xml:space="preserve"> (using an instantiator context is a best-practice; however, this is not required)</w:t>
      </w:r>
      <w:r w:rsidR="00A07B78">
        <w:rPr>
          <w:lang w:val="en-US"/>
        </w:rPr>
        <w:t xml:space="preserve">. An instantiator context defines </w:t>
      </w:r>
      <w:r w:rsidR="00773DA2">
        <w:rPr>
          <w:lang w:val="en-US"/>
        </w:rPr>
        <w:t>the scope of the instantiator. To be more precise, the instantiator context subsumes all files that are selected to be instantiated by this instantiator. Further, the instantiator context includes all variable-value pairs of the configuration.</w:t>
      </w:r>
      <w:r w:rsidR="008F4D62">
        <w:rPr>
          <w:lang w:val="en-US"/>
        </w:rPr>
        <w:t xml:space="preserve"> The instantiator context will then be processed by the instantiator. The way of processing this information depends on the implemented instantiator logic. </w:t>
      </w:r>
      <w:r w:rsidR="00FE71BC">
        <w:rPr>
          <w:lang w:val="en-US"/>
        </w:rPr>
        <w:fldChar w:fldCharType="begin"/>
      </w:r>
      <w:r w:rsidR="00077ABA">
        <w:rPr>
          <w:lang w:val="en-US"/>
        </w:rPr>
        <w:instrText xml:space="preserve"> REF _Ref342459017 \h </w:instrText>
      </w:r>
      <w:r w:rsidR="00FE71BC">
        <w:rPr>
          <w:lang w:val="en-US"/>
        </w:rPr>
      </w:r>
      <w:r w:rsidR="00FE71BC">
        <w:rPr>
          <w:lang w:val="en-US"/>
        </w:rPr>
        <w:fldChar w:fldCharType="separate"/>
      </w:r>
      <w:r w:rsidR="00E232BB" w:rsidRPr="00120341">
        <w:rPr>
          <w:lang w:val="en-US"/>
        </w:rPr>
        <w:t xml:space="preserve">Figure </w:t>
      </w:r>
      <w:r w:rsidR="00E232BB">
        <w:rPr>
          <w:noProof/>
          <w:lang w:val="en-US"/>
        </w:rPr>
        <w:t>4</w:t>
      </w:r>
      <w:r w:rsidR="00FE71BC">
        <w:rPr>
          <w:lang w:val="en-US"/>
        </w:rPr>
        <w:fldChar w:fldCharType="end"/>
      </w:r>
      <w:r w:rsidR="008F4D62">
        <w:rPr>
          <w:lang w:val="en-US"/>
        </w:rPr>
        <w:t xml:space="preserve"> sketches two possible variants of such </w:t>
      </w:r>
      <w:r w:rsidR="006922A3">
        <w:rPr>
          <w:lang w:val="en-US"/>
        </w:rPr>
        <w:t>logic</w:t>
      </w:r>
      <w:r w:rsidR="007042AF">
        <w:rPr>
          <w:lang w:val="en-US"/>
        </w:rPr>
        <w:t xml:space="preserve"> in pseudo-code</w:t>
      </w:r>
      <w:r w:rsidR="008F4D62">
        <w:rPr>
          <w:lang w:val="en-US"/>
        </w:rPr>
        <w:t>:</w:t>
      </w:r>
    </w:p>
    <w:p w:rsidR="008F4D62" w:rsidRDefault="008F4D62" w:rsidP="008F4D62">
      <w:pPr>
        <w:pStyle w:val="ListParagraph"/>
        <w:numPr>
          <w:ilvl w:val="0"/>
          <w:numId w:val="19"/>
        </w:numPr>
        <w:jc w:val="both"/>
        <w:rPr>
          <w:lang w:val="en-US"/>
        </w:rPr>
      </w:pPr>
      <w:r>
        <w:rPr>
          <w:b/>
          <w:lang w:val="en-US"/>
        </w:rPr>
        <w:t>Variant A</w:t>
      </w:r>
      <w:r w:rsidRPr="00681C39">
        <w:rPr>
          <w:b/>
          <w:lang w:val="en-US"/>
        </w:rPr>
        <w:t>:</w:t>
      </w:r>
      <w:r>
        <w:rPr>
          <w:lang w:val="en-US"/>
        </w:rPr>
        <w:t xml:space="preserve"> </w:t>
      </w:r>
      <w:r w:rsidR="00143130">
        <w:rPr>
          <w:lang w:val="en-US"/>
        </w:rPr>
        <w:t xml:space="preserve">In variant A the instantiator will process all files given by the instantiator context, i.e. in terms of searching for variation points in each file (this </w:t>
      </w:r>
      <w:r w:rsidR="0042233B">
        <w:rPr>
          <w:lang w:val="en-US"/>
        </w:rPr>
        <w:t xml:space="preserve">is described as VIT-statement in </w:t>
      </w:r>
      <w:r w:rsidR="00FE71BC">
        <w:rPr>
          <w:lang w:val="en-US"/>
        </w:rPr>
        <w:fldChar w:fldCharType="begin"/>
      </w:r>
      <w:r w:rsidR="0042233B">
        <w:rPr>
          <w:lang w:val="en-US"/>
        </w:rPr>
        <w:instrText xml:space="preserve"> REF _Ref342459017 \h </w:instrText>
      </w:r>
      <w:r w:rsidR="00FE71BC">
        <w:rPr>
          <w:lang w:val="en-US"/>
        </w:rPr>
      </w:r>
      <w:r w:rsidR="00FE71BC">
        <w:rPr>
          <w:lang w:val="en-US"/>
        </w:rPr>
        <w:fldChar w:fldCharType="separate"/>
      </w:r>
      <w:r w:rsidR="00E232BB" w:rsidRPr="00120341">
        <w:rPr>
          <w:lang w:val="en-US"/>
        </w:rPr>
        <w:t xml:space="preserve">Figure </w:t>
      </w:r>
      <w:r w:rsidR="00E232BB">
        <w:rPr>
          <w:noProof/>
          <w:lang w:val="en-US"/>
        </w:rPr>
        <w:t>4</w:t>
      </w:r>
      <w:r w:rsidR="00FE71BC">
        <w:rPr>
          <w:lang w:val="en-US"/>
        </w:rPr>
        <w:fldChar w:fldCharType="end"/>
      </w:r>
      <w:r w:rsidR="0042233B">
        <w:rPr>
          <w:lang w:val="en-US"/>
        </w:rPr>
        <w:t xml:space="preserve"> </w:t>
      </w:r>
      <w:r w:rsidR="006D3841">
        <w:rPr>
          <w:lang w:val="en-US"/>
        </w:rPr>
        <w:t>some VITs may also introduce further concepts besides variation points</w:t>
      </w:r>
      <w:r w:rsidR="00F40EB7">
        <w:rPr>
          <w:lang w:val="en-US"/>
        </w:rPr>
        <w:t xml:space="preserve"> that can be searched and processed by an instantiator</w:t>
      </w:r>
      <w:r w:rsidR="00143130">
        <w:rPr>
          <w:lang w:val="en-US"/>
        </w:rPr>
        <w:t xml:space="preserve">). </w:t>
      </w:r>
      <w:r w:rsidR="0036543D">
        <w:rPr>
          <w:lang w:val="en-US"/>
        </w:rPr>
        <w:t xml:space="preserve">However, what to do if a certain variation point (or VIT-statement) is </w:t>
      </w:r>
      <w:r w:rsidR="008341AC">
        <w:rPr>
          <w:lang w:val="en-US"/>
        </w:rPr>
        <w:t>found</w:t>
      </w:r>
      <w:r w:rsidR="0036543D">
        <w:rPr>
          <w:lang w:val="en-US"/>
        </w:rPr>
        <w:t xml:space="preserve"> heavily depends on the used VIT and the intention of the domain engineer to define these variation points. Thus, we cannot give further information regarding the actual logic.</w:t>
      </w:r>
    </w:p>
    <w:p w:rsidR="008F4D62" w:rsidRPr="00144934" w:rsidRDefault="008F4D62" w:rsidP="008F4D62">
      <w:pPr>
        <w:pStyle w:val="ListParagraph"/>
        <w:numPr>
          <w:ilvl w:val="0"/>
          <w:numId w:val="19"/>
        </w:numPr>
        <w:jc w:val="both"/>
        <w:rPr>
          <w:lang w:val="en-US"/>
        </w:rPr>
      </w:pPr>
      <w:r>
        <w:rPr>
          <w:b/>
          <w:lang w:val="en-US"/>
        </w:rPr>
        <w:t>Variant B</w:t>
      </w:r>
      <w:r w:rsidRPr="00681C39">
        <w:rPr>
          <w:b/>
          <w:lang w:val="en-US"/>
        </w:rPr>
        <w:t>:</w:t>
      </w:r>
      <w:r>
        <w:rPr>
          <w:lang w:val="en-US"/>
        </w:rPr>
        <w:t xml:space="preserve"> </w:t>
      </w:r>
      <w:r w:rsidR="0036543D">
        <w:rPr>
          <w:lang w:val="en-US"/>
        </w:rPr>
        <w:t>In variant B the instantiator will process all decision variables given by the instantiator context, i.e. in terms of searching for a specific variable-value pair</w:t>
      </w:r>
      <w:r>
        <w:rPr>
          <w:lang w:val="en-US"/>
        </w:rPr>
        <w:t>.</w:t>
      </w:r>
      <w:r w:rsidR="0036543D">
        <w:rPr>
          <w:lang w:val="en-US"/>
        </w:rPr>
        <w:t xml:space="preserve"> However, what to do if a certain variable-value pair is </w:t>
      </w:r>
      <w:r w:rsidR="006922A3">
        <w:rPr>
          <w:lang w:val="en-US"/>
        </w:rPr>
        <w:t>found</w:t>
      </w:r>
      <w:r w:rsidR="0036543D">
        <w:rPr>
          <w:lang w:val="en-US"/>
        </w:rPr>
        <w:t xml:space="preserve"> heavily depends on the used VIT and the relation between the specific decision variable and the artifacts. Thus, we cannot give further information regarding the actual logic.</w:t>
      </w:r>
    </w:p>
    <w:p w:rsidR="004F13F8" w:rsidRDefault="00FE71BC" w:rsidP="009014EE">
      <w:pPr>
        <w:rPr>
          <w:lang w:val="en-US"/>
        </w:rPr>
      </w:pPr>
      <w:r w:rsidRPr="00FE71BC">
        <w:rPr>
          <w:rFonts w:ascii="Candara" w:hAnsi="Candara"/>
          <w:lang w:val="en-US"/>
        </w:rPr>
      </w:r>
      <w:r w:rsidRPr="00FE71BC">
        <w:rPr>
          <w:rFonts w:ascii="Candara" w:hAnsi="Candara"/>
          <w:lang w:val="en-US"/>
        </w:rPr>
        <w:pict>
          <v:shape id="_x0000_s1034" type="#_x0000_t202" style="width:453.75pt;height:408.75pt;mso-position-horizontal-relative:char;mso-position-vertical-relative:line;mso-width-relative:margin;mso-height-relative:margin;v-text-anchor:middle" stroked="f">
            <v:textbox style="mso-next-textbox:#_x0000_s1034" inset="0,0,0,0">
              <w:txbxContent>
                <w:p w:rsidR="008341AC" w:rsidRDefault="008341AC" w:rsidP="004F13F8">
                  <w:pPr>
                    <w:keepNext/>
                    <w:spacing w:after="0" w:line="240" w:lineRule="auto"/>
                    <w:jc w:val="center"/>
                  </w:pPr>
                  <w:r>
                    <w:rPr>
                      <w:noProof/>
                      <w:lang w:eastAsia="de-DE"/>
                    </w:rPr>
                    <w:drawing>
                      <wp:inline distT="0" distB="0" distL="0" distR="0">
                        <wp:extent cx="5762625" cy="5007610"/>
                        <wp:effectExtent l="0" t="0" r="9525" b="0"/>
                        <wp:docPr id="12" name="Picture 11" descr="Instantiation_white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iation_white_box.png"/>
                                <pic:cNvPicPr/>
                              </pic:nvPicPr>
                              <pic:blipFill>
                                <a:blip r:embed="rId21"/>
                                <a:stretch>
                                  <a:fillRect/>
                                </a:stretch>
                              </pic:blipFill>
                              <pic:spPr>
                                <a:xfrm>
                                  <a:off x="0" y="0"/>
                                  <a:ext cx="5762625" cy="5007610"/>
                                </a:xfrm>
                                <a:prstGeom prst="rect">
                                  <a:avLst/>
                                </a:prstGeom>
                              </pic:spPr>
                            </pic:pic>
                          </a:graphicData>
                        </a:graphic>
                      </wp:inline>
                    </w:drawing>
                  </w:r>
                </w:p>
                <w:p w:rsidR="008341AC" w:rsidRPr="00120341" w:rsidRDefault="008341AC" w:rsidP="004F13F8">
                  <w:pPr>
                    <w:pStyle w:val="Caption"/>
                    <w:jc w:val="center"/>
                    <w:rPr>
                      <w:lang w:val="en-US"/>
                    </w:rPr>
                  </w:pPr>
                  <w:bookmarkStart w:id="21" w:name="_Ref342459017"/>
                  <w:r w:rsidRPr="00120341">
                    <w:rPr>
                      <w:lang w:val="en-US"/>
                    </w:rPr>
                    <w:t xml:space="preserve">Figure </w:t>
                  </w:r>
                  <w:r w:rsidR="00FE71BC">
                    <w:fldChar w:fldCharType="begin"/>
                  </w:r>
                  <w:r w:rsidRPr="00120341">
                    <w:rPr>
                      <w:lang w:val="en-US"/>
                    </w:rPr>
                    <w:instrText xml:space="preserve"> SEQ Figure \* ARABIC </w:instrText>
                  </w:r>
                  <w:r w:rsidR="00FE71BC">
                    <w:fldChar w:fldCharType="separate"/>
                  </w:r>
                  <w:r w:rsidR="00E232BB">
                    <w:rPr>
                      <w:noProof/>
                      <w:lang w:val="en-US"/>
                    </w:rPr>
                    <w:t>4</w:t>
                  </w:r>
                  <w:r w:rsidR="00FE71BC">
                    <w:fldChar w:fldCharType="end"/>
                  </w:r>
                  <w:bookmarkEnd w:id="21"/>
                  <w:r w:rsidRPr="00120341">
                    <w:rPr>
                      <w:lang w:val="en-US"/>
                    </w:rPr>
                    <w:t xml:space="preserve">: </w:t>
                  </w:r>
                  <w:r>
                    <w:rPr>
                      <w:lang w:val="en-US"/>
                    </w:rPr>
                    <w:t>White-box</w:t>
                  </w:r>
                  <w:r w:rsidRPr="00120341">
                    <w:rPr>
                      <w:lang w:val="en-US"/>
                    </w:rPr>
                    <w:t xml:space="preserve"> view o</w:t>
                  </w:r>
                  <w:r>
                    <w:rPr>
                      <w:lang w:val="en-US"/>
                    </w:rPr>
                    <w:t>f a generic instantiator (simplified)</w:t>
                  </w:r>
                </w:p>
              </w:txbxContent>
            </v:textbox>
            <w10:wrap type="none"/>
            <w10:anchorlock/>
          </v:shape>
        </w:pict>
      </w:r>
    </w:p>
    <w:p w:rsidR="009014EE" w:rsidRPr="009014EE" w:rsidRDefault="008341AC" w:rsidP="000B6C8D">
      <w:pPr>
        <w:jc w:val="both"/>
        <w:rPr>
          <w:lang w:val="en-US"/>
        </w:rPr>
      </w:pPr>
      <w:r>
        <w:rPr>
          <w:lang w:val="en-US"/>
        </w:rPr>
        <w:t>An instantiator may also provide further functional, i.e. the generation of files based on the variable-value pairs of its context (this may also exclude the selection of files to instantiate as the instantiation process will generate completely new files), the combination of other (non-source) artifacts like documentation, etc. However, this depends on the used V</w:t>
      </w:r>
      <w:r w:rsidR="00BA5248">
        <w:rPr>
          <w:lang w:val="en-US"/>
        </w:rPr>
        <w:t>IT and the specific purpose an instantiator is designed for.</w:t>
      </w:r>
    </w:p>
    <w:p w:rsidR="005A0921" w:rsidRPr="003C0B68" w:rsidRDefault="005A0921" w:rsidP="003C0B68">
      <w:pPr>
        <w:pStyle w:val="Heading3"/>
        <w:rPr>
          <w:lang w:val="en-US"/>
        </w:rPr>
      </w:pPr>
      <w:bookmarkStart w:id="22" w:name="_Ref342460161"/>
      <w:bookmarkStart w:id="23" w:name="_Toc342477842"/>
      <w:r w:rsidRPr="003C0B68">
        <w:rPr>
          <w:lang w:val="en-US"/>
        </w:rPr>
        <w:t>Eclipse Plug-in Project</w:t>
      </w:r>
      <w:bookmarkEnd w:id="16"/>
      <w:r w:rsidR="007D6FD1" w:rsidRPr="003C0B68">
        <w:rPr>
          <w:lang w:val="en-US"/>
        </w:rPr>
        <w:t xml:space="preserve"> Creation and Configuration</w:t>
      </w:r>
      <w:bookmarkEnd w:id="17"/>
      <w:bookmarkEnd w:id="22"/>
      <w:bookmarkEnd w:id="23"/>
    </w:p>
    <w:p w:rsidR="007D6FD1" w:rsidRPr="003C0B68" w:rsidRDefault="006F4941" w:rsidP="00E259F8">
      <w:pPr>
        <w:jc w:val="both"/>
        <w:rPr>
          <w:rFonts w:ascii="Candara" w:hAnsi="Candara"/>
          <w:lang w:val="en-US"/>
        </w:rPr>
      </w:pPr>
      <w:r w:rsidRPr="003C0B68">
        <w:rPr>
          <w:rFonts w:ascii="Candara" w:hAnsi="Candara"/>
          <w:lang w:val="en-US"/>
        </w:rPr>
        <w:t xml:space="preserve">The first step towards a new instantiator is to create new Eclipse plug-in project: </w:t>
      </w:r>
      <w:r w:rsidRPr="003C0B68">
        <w:rPr>
          <w:rFonts w:ascii="Candara" w:hAnsi="Candara"/>
          <w:i/>
          <w:lang w:val="en-US"/>
        </w:rPr>
        <w:t xml:space="preserve">File </w:t>
      </w:r>
      <w:r w:rsidRPr="003C0B68">
        <w:rPr>
          <w:rFonts w:ascii="Candara" w:hAnsi="Candara"/>
          <w:i/>
          <w:lang w:val="en-US"/>
        </w:rPr>
        <w:sym w:font="Wingdings" w:char="F0E0"/>
      </w:r>
      <w:r w:rsidR="007D6FD1" w:rsidRPr="003C0B68">
        <w:rPr>
          <w:rFonts w:ascii="Candara" w:hAnsi="Candara"/>
          <w:i/>
          <w:lang w:val="en-US"/>
        </w:rPr>
        <w:t xml:space="preserve"> New</w:t>
      </w:r>
      <w:r w:rsidRPr="003C0B68">
        <w:rPr>
          <w:rFonts w:ascii="Candara" w:hAnsi="Candara"/>
          <w:i/>
          <w:lang w:val="en-US"/>
        </w:rPr>
        <w:t xml:space="preserve"> </w:t>
      </w:r>
      <w:r w:rsidRPr="003C0B68">
        <w:rPr>
          <w:rFonts w:ascii="Candara" w:hAnsi="Candara"/>
          <w:i/>
          <w:lang w:val="en-US"/>
        </w:rPr>
        <w:sym w:font="Wingdings" w:char="F0E0"/>
      </w:r>
      <w:r w:rsidRPr="003C0B68">
        <w:rPr>
          <w:rFonts w:ascii="Candara" w:hAnsi="Candara"/>
          <w:i/>
          <w:lang w:val="en-US"/>
        </w:rPr>
        <w:t xml:space="preserve"> Other</w:t>
      </w:r>
      <w:proofErr w:type="gramStart"/>
      <w:r w:rsidRPr="003C0B68">
        <w:rPr>
          <w:rFonts w:ascii="Candara" w:hAnsi="Candara"/>
          <w:i/>
          <w:lang w:val="en-US"/>
        </w:rPr>
        <w:t>…</w:t>
      </w:r>
      <w:r w:rsidRPr="003C0B68">
        <w:rPr>
          <w:rFonts w:ascii="Candara" w:hAnsi="Candara"/>
          <w:lang w:val="en-US"/>
        </w:rPr>
        <w:t xml:space="preserve"> .</w:t>
      </w:r>
      <w:proofErr w:type="gramEnd"/>
      <w:r w:rsidRPr="003C0B68">
        <w:rPr>
          <w:rFonts w:ascii="Candara" w:hAnsi="Candara"/>
          <w:lang w:val="en-US"/>
        </w:rPr>
        <w:t xml:space="preserve"> In the emerging wizard, open the category </w:t>
      </w:r>
      <w:r w:rsidRPr="003C0B68">
        <w:rPr>
          <w:rFonts w:ascii="Candara" w:hAnsi="Candara"/>
          <w:i/>
          <w:lang w:val="en-US"/>
        </w:rPr>
        <w:t>Plug-in Development</w:t>
      </w:r>
      <w:r w:rsidRPr="003C0B68">
        <w:rPr>
          <w:rFonts w:ascii="Candara" w:hAnsi="Candara"/>
          <w:lang w:val="en-US"/>
        </w:rPr>
        <w:t xml:space="preserve">, select </w:t>
      </w:r>
      <w:r w:rsidRPr="003C0B68">
        <w:rPr>
          <w:rFonts w:ascii="Candara" w:hAnsi="Candara"/>
          <w:i/>
          <w:lang w:val="en-US"/>
        </w:rPr>
        <w:t>Plug-in Project</w:t>
      </w:r>
      <w:r w:rsidRPr="003C0B68">
        <w:rPr>
          <w:rFonts w:ascii="Candara" w:hAnsi="Candara"/>
          <w:lang w:val="en-US"/>
        </w:rPr>
        <w:t xml:space="preserve">, and click the </w:t>
      </w:r>
      <w:r w:rsidRPr="003C0B68">
        <w:rPr>
          <w:rFonts w:ascii="Candara" w:hAnsi="Candara"/>
          <w:i/>
          <w:lang w:val="en-US"/>
        </w:rPr>
        <w:t>Next</w:t>
      </w:r>
      <w:r w:rsidRPr="003C0B68">
        <w:rPr>
          <w:rFonts w:ascii="Candara" w:hAnsi="Candara"/>
          <w:lang w:val="en-US"/>
        </w:rPr>
        <w:t xml:space="preserve"> button. In the </w:t>
      </w:r>
      <w:r w:rsidRPr="003C0B68">
        <w:rPr>
          <w:rFonts w:ascii="Candara" w:hAnsi="Candara"/>
          <w:i/>
          <w:lang w:val="en-US"/>
        </w:rPr>
        <w:t>New Plug-in Project</w:t>
      </w:r>
      <w:r w:rsidRPr="003C0B68">
        <w:rPr>
          <w:rFonts w:ascii="Candara" w:hAnsi="Candara"/>
          <w:lang w:val="en-US"/>
        </w:rPr>
        <w:t xml:space="preserve"> wizard, define a name for your project. We will use the following name throughout this section: </w:t>
      </w:r>
      <w:proofErr w:type="spellStart"/>
      <w:r w:rsidRPr="003C0B68">
        <w:rPr>
          <w:rFonts w:ascii="Candara" w:hAnsi="Candara"/>
          <w:i/>
          <w:lang w:val="en-US"/>
        </w:rPr>
        <w:t>EASyExampleInstantiator</w:t>
      </w:r>
      <w:proofErr w:type="spellEnd"/>
      <w:r w:rsidRPr="003C0B68">
        <w:rPr>
          <w:rFonts w:ascii="Candara" w:hAnsi="Candara"/>
          <w:lang w:val="en-US"/>
        </w:rPr>
        <w:t>.</w:t>
      </w:r>
      <w:r w:rsidR="004A7697" w:rsidRPr="003C0B68">
        <w:rPr>
          <w:rFonts w:ascii="Candara" w:hAnsi="Candara"/>
          <w:lang w:val="en-US"/>
        </w:rPr>
        <w:t xml:space="preserve"> Further, define the target platform with which the plug-in </w:t>
      </w:r>
      <w:r w:rsidR="007D6FD1" w:rsidRPr="003C0B68">
        <w:rPr>
          <w:rFonts w:ascii="Candara" w:hAnsi="Candara"/>
          <w:lang w:val="en-US"/>
        </w:rPr>
        <w:t>should run</w:t>
      </w:r>
      <w:r w:rsidR="004A7697" w:rsidRPr="003C0B68">
        <w:rPr>
          <w:rFonts w:ascii="Candara" w:hAnsi="Candara"/>
          <w:lang w:val="en-US"/>
        </w:rPr>
        <w:t xml:space="preserve">. </w:t>
      </w:r>
      <w:r w:rsidR="00842B9E" w:rsidRPr="003C0B68">
        <w:rPr>
          <w:rFonts w:ascii="Candara" w:hAnsi="Candara"/>
          <w:lang w:val="en-US"/>
        </w:rPr>
        <w:t xml:space="preserve">In this case, the instantiator plug-in will run with a </w:t>
      </w:r>
      <w:r w:rsidR="00842B9E" w:rsidRPr="003C0B68">
        <w:rPr>
          <w:rFonts w:ascii="Candara" w:hAnsi="Candara"/>
          <w:i/>
          <w:lang w:val="en-US"/>
        </w:rPr>
        <w:t xml:space="preserve">standard </w:t>
      </w:r>
      <w:proofErr w:type="spellStart"/>
      <w:r w:rsidR="00842B9E" w:rsidRPr="003C0B68">
        <w:rPr>
          <w:rFonts w:ascii="Candara" w:hAnsi="Candara"/>
          <w:i/>
          <w:lang w:val="en-US"/>
        </w:rPr>
        <w:t>OSGi</w:t>
      </w:r>
      <w:proofErr w:type="spellEnd"/>
      <w:r w:rsidR="00842B9E" w:rsidRPr="003C0B68">
        <w:rPr>
          <w:rFonts w:ascii="Candara" w:hAnsi="Candara"/>
          <w:i/>
          <w:lang w:val="en-US"/>
        </w:rPr>
        <w:t xml:space="preserve"> framework</w:t>
      </w:r>
      <w:r w:rsidR="00842B9E" w:rsidRPr="003C0B68">
        <w:rPr>
          <w:rFonts w:ascii="Candara" w:hAnsi="Candara"/>
          <w:lang w:val="en-US"/>
        </w:rPr>
        <w:t xml:space="preserve">. </w:t>
      </w:r>
      <w:r w:rsidR="00FE71BC" w:rsidRPr="003C0B68">
        <w:rPr>
          <w:rFonts w:ascii="Candara" w:hAnsi="Candara"/>
          <w:lang w:val="en-US"/>
        </w:rPr>
        <w:fldChar w:fldCharType="begin"/>
      </w:r>
      <w:r w:rsidR="00842B9E" w:rsidRPr="003C0B68">
        <w:rPr>
          <w:rFonts w:ascii="Candara" w:hAnsi="Candara"/>
          <w:lang w:val="en-US"/>
        </w:rPr>
        <w:instrText xml:space="preserve"> REF _Ref333936829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6</w:t>
      </w:r>
      <w:r w:rsidR="00FE71BC" w:rsidRPr="003C0B68">
        <w:rPr>
          <w:rFonts w:ascii="Candara" w:hAnsi="Candara"/>
          <w:lang w:val="en-US"/>
        </w:rPr>
        <w:fldChar w:fldCharType="end"/>
      </w:r>
      <w:r w:rsidR="00842B9E" w:rsidRPr="003C0B68">
        <w:rPr>
          <w:rFonts w:ascii="Candara" w:hAnsi="Candara"/>
          <w:lang w:val="en-US"/>
        </w:rPr>
        <w:t xml:space="preserve"> shows how the first configuration page for the new plug-in project must look like.</w:t>
      </w:r>
    </w:p>
    <w:p w:rsidR="007D6FD1" w:rsidRPr="003C0B68" w:rsidRDefault="00FE71BC" w:rsidP="00E259F8">
      <w:pPr>
        <w:jc w:val="both"/>
        <w:rPr>
          <w:rFonts w:ascii="Candara" w:hAnsi="Candara"/>
          <w:lang w:val="en-US"/>
        </w:rPr>
      </w:pPr>
      <w:r w:rsidRPr="00FE71BC">
        <w:rPr>
          <w:rFonts w:ascii="Candara" w:hAnsi="Candara"/>
          <w:lang w:val="en-US"/>
        </w:rPr>
      </w:r>
      <w:r>
        <w:rPr>
          <w:rFonts w:ascii="Candara" w:hAnsi="Candara"/>
          <w:lang w:val="en-US"/>
        </w:rPr>
        <w:pict>
          <v:shape id="_x0000_s1033" type="#_x0000_t202" style="width:453.75pt;height:334.65pt;mso-position-horizontal-relative:char;mso-position-vertical-relative:line;mso-width-relative:margin;mso-height-relative:margin;v-text-anchor:middle" stroked="f">
            <v:textbox style="mso-next-textbox:#_x0000_s1033" inset="0,0,0,0">
              <w:txbxContent>
                <w:p w:rsidR="008341AC" w:rsidRDefault="008341AC" w:rsidP="007D6FD1">
                  <w:pPr>
                    <w:keepNext/>
                    <w:spacing w:after="0" w:line="240" w:lineRule="auto"/>
                    <w:jc w:val="center"/>
                  </w:pPr>
                  <w:r>
                    <w:rPr>
                      <w:noProof/>
                      <w:lang w:eastAsia="de-DE"/>
                    </w:rPr>
                    <w:drawing>
                      <wp:inline distT="0" distB="0" distL="0" distR="0">
                        <wp:extent cx="3500926" cy="4094417"/>
                        <wp:effectExtent l="19050" t="0" r="4274" b="0"/>
                        <wp:docPr id="38" name="Picture 0" descr="newInstantiator_NewPlugin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PluginConfig.png"/>
                                <pic:cNvPicPr/>
                              </pic:nvPicPr>
                              <pic:blipFill>
                                <a:blip r:embed="rId22"/>
                                <a:stretch>
                                  <a:fillRect/>
                                </a:stretch>
                              </pic:blipFill>
                              <pic:spPr>
                                <a:xfrm>
                                  <a:off x="0" y="0"/>
                                  <a:ext cx="3500926" cy="4094417"/>
                                </a:xfrm>
                                <a:prstGeom prst="rect">
                                  <a:avLst/>
                                </a:prstGeom>
                              </pic:spPr>
                            </pic:pic>
                          </a:graphicData>
                        </a:graphic>
                      </wp:inline>
                    </w:drawing>
                  </w:r>
                </w:p>
                <w:p w:rsidR="008341AC" w:rsidRPr="0092284F" w:rsidRDefault="008341AC" w:rsidP="007D6FD1">
                  <w:pPr>
                    <w:pStyle w:val="Caption"/>
                    <w:jc w:val="center"/>
                    <w:rPr>
                      <w:lang w:val="en-US"/>
                    </w:rPr>
                  </w:pPr>
                  <w:r w:rsidRPr="00842B9E">
                    <w:rPr>
                      <w:lang w:val="en-US"/>
                    </w:rPr>
                    <w:t xml:space="preserve">Figure </w:t>
                  </w:r>
                  <w:r w:rsidR="00FE71BC">
                    <w:fldChar w:fldCharType="begin"/>
                  </w:r>
                  <w:r w:rsidRPr="00842B9E">
                    <w:rPr>
                      <w:lang w:val="en-US"/>
                    </w:rPr>
                    <w:instrText xml:space="preserve"> SEQ Figure \* ARABIC </w:instrText>
                  </w:r>
                  <w:r w:rsidR="00FE71BC">
                    <w:fldChar w:fldCharType="separate"/>
                  </w:r>
                  <w:r w:rsidR="00E232BB">
                    <w:rPr>
                      <w:noProof/>
                      <w:lang w:val="en-US"/>
                    </w:rPr>
                    <w:t>5</w:t>
                  </w:r>
                  <w:r w:rsidR="00FE71BC">
                    <w:fldChar w:fldCharType="end"/>
                  </w:r>
                  <w:r w:rsidRPr="00842B9E">
                    <w:rPr>
                      <w:lang w:val="en-US"/>
                    </w:rPr>
                    <w:t>: Configuration of a n</w:t>
                  </w:r>
                  <w:r>
                    <w:rPr>
                      <w:lang w:val="en-US"/>
                    </w:rPr>
                    <w:t>ew Eclipse plug-in project for a new Instantiator</w:t>
                  </w:r>
                </w:p>
              </w:txbxContent>
            </v:textbox>
            <w10:wrap type="none"/>
            <w10:anchorlock/>
          </v:shape>
        </w:pict>
      </w:r>
    </w:p>
    <w:p w:rsidR="0092284F" w:rsidRPr="003C0B68" w:rsidRDefault="00C870D8" w:rsidP="00E259F8">
      <w:pPr>
        <w:jc w:val="both"/>
        <w:rPr>
          <w:rFonts w:ascii="Candara" w:hAnsi="Candara"/>
          <w:lang w:val="en-US"/>
        </w:rPr>
      </w:pPr>
      <w:r w:rsidRPr="003C0B68">
        <w:rPr>
          <w:rFonts w:ascii="Candara" w:hAnsi="Candara"/>
          <w:lang w:val="en-US"/>
        </w:rPr>
        <w:t xml:space="preserve">Click on the </w:t>
      </w:r>
      <w:r w:rsidRPr="003C0B68">
        <w:rPr>
          <w:rFonts w:ascii="Candara" w:hAnsi="Candara"/>
          <w:i/>
          <w:lang w:val="en-US"/>
        </w:rPr>
        <w:t>Next</w:t>
      </w:r>
      <w:r w:rsidRPr="003C0B68">
        <w:rPr>
          <w:rFonts w:ascii="Candara" w:hAnsi="Candara"/>
          <w:lang w:val="en-US"/>
        </w:rPr>
        <w:t xml:space="preserve"> button and define the properties of your plug-in. We will use the following values for the required properties:</w:t>
      </w:r>
    </w:p>
    <w:p w:rsidR="00C870D8" w:rsidRPr="003C0B68" w:rsidRDefault="00C870D8" w:rsidP="003E04C1">
      <w:pPr>
        <w:pStyle w:val="ListParagraph"/>
        <w:numPr>
          <w:ilvl w:val="0"/>
          <w:numId w:val="20"/>
        </w:numPr>
        <w:jc w:val="both"/>
        <w:rPr>
          <w:rFonts w:ascii="Candara" w:hAnsi="Candara"/>
          <w:lang w:val="en-US"/>
        </w:rPr>
      </w:pPr>
      <w:r w:rsidRPr="003C0B68">
        <w:rPr>
          <w:rFonts w:ascii="Candara" w:hAnsi="Candara"/>
          <w:i/>
          <w:lang w:val="en-US"/>
        </w:rPr>
        <w:t>ID</w:t>
      </w:r>
      <w:r w:rsidRPr="003C0B68">
        <w:rPr>
          <w:rFonts w:ascii="Candara" w:hAnsi="Candara"/>
          <w:lang w:val="en-US"/>
        </w:rPr>
        <w:t xml:space="preserve">: </w:t>
      </w:r>
      <w:proofErr w:type="spellStart"/>
      <w:r w:rsidRPr="003C0B68">
        <w:rPr>
          <w:rFonts w:ascii="Candara" w:hAnsi="Candara"/>
          <w:lang w:val="en-US"/>
        </w:rPr>
        <w:t>de.uni_hildesheim.sse.easy.instantiator.exampleInstantiator</w:t>
      </w:r>
      <w:proofErr w:type="spellEnd"/>
    </w:p>
    <w:p w:rsidR="00C870D8" w:rsidRPr="003C0B68" w:rsidRDefault="00C870D8" w:rsidP="003E04C1">
      <w:pPr>
        <w:pStyle w:val="ListParagraph"/>
        <w:numPr>
          <w:ilvl w:val="0"/>
          <w:numId w:val="20"/>
        </w:numPr>
        <w:jc w:val="both"/>
        <w:rPr>
          <w:rFonts w:ascii="Candara" w:hAnsi="Candara"/>
          <w:lang w:val="en-US"/>
        </w:rPr>
      </w:pPr>
      <w:r w:rsidRPr="003C0B68">
        <w:rPr>
          <w:rFonts w:ascii="Candara" w:hAnsi="Candara"/>
          <w:i/>
          <w:lang w:val="en-US"/>
        </w:rPr>
        <w:t>Version</w:t>
      </w:r>
      <w:r w:rsidRPr="003C0B68">
        <w:rPr>
          <w:rFonts w:ascii="Candara" w:hAnsi="Candara"/>
          <w:lang w:val="en-US"/>
        </w:rPr>
        <w:t>: 0.0.1</w:t>
      </w:r>
    </w:p>
    <w:p w:rsidR="00C870D8" w:rsidRPr="003C0B68" w:rsidRDefault="00C870D8" w:rsidP="003E04C1">
      <w:pPr>
        <w:pStyle w:val="ListParagraph"/>
        <w:numPr>
          <w:ilvl w:val="0"/>
          <w:numId w:val="20"/>
        </w:numPr>
        <w:jc w:val="both"/>
        <w:rPr>
          <w:rFonts w:ascii="Candara" w:hAnsi="Candara"/>
          <w:lang w:val="en-US"/>
        </w:rPr>
      </w:pPr>
      <w:r w:rsidRPr="003C0B68">
        <w:rPr>
          <w:rFonts w:ascii="Candara" w:hAnsi="Candara"/>
          <w:i/>
          <w:lang w:val="en-US"/>
        </w:rPr>
        <w:t>Name</w:t>
      </w:r>
      <w:r w:rsidRPr="003C0B68">
        <w:rPr>
          <w:rFonts w:ascii="Candara" w:hAnsi="Candara"/>
          <w:lang w:val="en-US"/>
        </w:rPr>
        <w:t xml:space="preserve">: </w:t>
      </w:r>
      <w:proofErr w:type="spellStart"/>
      <w:r w:rsidRPr="003C0B68">
        <w:rPr>
          <w:rFonts w:ascii="Candara" w:hAnsi="Candara"/>
          <w:lang w:val="en-US"/>
        </w:rPr>
        <w:t>EASyExampleInstantiator</w:t>
      </w:r>
      <w:proofErr w:type="spellEnd"/>
    </w:p>
    <w:p w:rsidR="00C870D8" w:rsidRPr="003C0B68" w:rsidRDefault="00C870D8" w:rsidP="003E04C1">
      <w:pPr>
        <w:pStyle w:val="ListParagraph"/>
        <w:numPr>
          <w:ilvl w:val="0"/>
          <w:numId w:val="20"/>
        </w:numPr>
        <w:jc w:val="both"/>
        <w:rPr>
          <w:rFonts w:ascii="Candara" w:hAnsi="Candara"/>
          <w:lang w:val="en-US"/>
        </w:rPr>
      </w:pPr>
      <w:r w:rsidRPr="003C0B68">
        <w:rPr>
          <w:rFonts w:ascii="Candara" w:hAnsi="Candara"/>
          <w:i/>
          <w:lang w:val="en-US"/>
        </w:rPr>
        <w:t>Provider</w:t>
      </w:r>
      <w:r w:rsidRPr="003C0B68">
        <w:rPr>
          <w:rFonts w:ascii="Candara" w:hAnsi="Candara"/>
          <w:lang w:val="en-US"/>
        </w:rPr>
        <w:t>: University of Hildesheim – SSE</w:t>
      </w:r>
    </w:p>
    <w:p w:rsidR="0092284F" w:rsidRPr="003C0B68" w:rsidRDefault="007D6FD1" w:rsidP="00E259F8">
      <w:pPr>
        <w:jc w:val="both"/>
        <w:rPr>
          <w:rFonts w:ascii="Candara" w:hAnsi="Candara"/>
          <w:lang w:val="en-US"/>
        </w:rPr>
      </w:pPr>
      <w:r w:rsidRPr="003C0B68">
        <w:rPr>
          <w:rFonts w:ascii="Candara" w:hAnsi="Candara"/>
          <w:lang w:val="en-US"/>
        </w:rPr>
        <w:t>Leave</w:t>
      </w:r>
      <w:r w:rsidR="00C870D8" w:rsidRPr="003C0B68">
        <w:rPr>
          <w:rFonts w:ascii="Candara" w:hAnsi="Candara"/>
          <w:lang w:val="en-US"/>
        </w:rPr>
        <w:t xml:space="preserve"> all other properties and options as</w:t>
      </w:r>
      <w:r w:rsidR="00C06939" w:rsidRPr="003C0B68">
        <w:rPr>
          <w:rFonts w:ascii="Candara" w:hAnsi="Candara"/>
          <w:lang w:val="en-US"/>
        </w:rPr>
        <w:t>-</w:t>
      </w:r>
      <w:r w:rsidR="00C870D8" w:rsidRPr="003C0B68">
        <w:rPr>
          <w:rFonts w:ascii="Candara" w:hAnsi="Candara"/>
          <w:lang w:val="en-US"/>
        </w:rPr>
        <w:t>is</w:t>
      </w:r>
      <w:r w:rsidR="0086455F" w:rsidRPr="003C0B68">
        <w:rPr>
          <w:rFonts w:ascii="Candara" w:hAnsi="Candara"/>
          <w:lang w:val="en-US"/>
        </w:rPr>
        <w:t xml:space="preserve"> and finish the configuration by clicking the </w:t>
      </w:r>
      <w:r w:rsidR="0086455F" w:rsidRPr="003C0B68">
        <w:rPr>
          <w:rFonts w:ascii="Candara" w:hAnsi="Candara"/>
          <w:i/>
          <w:lang w:val="en-US"/>
        </w:rPr>
        <w:t>Finish</w:t>
      </w:r>
      <w:r w:rsidR="0086455F" w:rsidRPr="003C0B68">
        <w:rPr>
          <w:rFonts w:ascii="Candara" w:hAnsi="Candara"/>
          <w:lang w:val="en-US"/>
        </w:rPr>
        <w:t xml:space="preserve"> button of the </w:t>
      </w:r>
      <w:r w:rsidR="0086455F" w:rsidRPr="003C0B68">
        <w:rPr>
          <w:rFonts w:ascii="Candara" w:hAnsi="Candara"/>
          <w:i/>
          <w:lang w:val="en-US"/>
        </w:rPr>
        <w:t>New Plug-in Project</w:t>
      </w:r>
      <w:r w:rsidR="0086455F" w:rsidRPr="003C0B68">
        <w:rPr>
          <w:rFonts w:ascii="Candara" w:hAnsi="Candara"/>
          <w:lang w:val="en-US"/>
        </w:rPr>
        <w:t xml:space="preserve"> wizard.</w:t>
      </w:r>
      <w:r w:rsidR="008E092D" w:rsidRPr="003C0B68">
        <w:rPr>
          <w:rFonts w:ascii="Candara" w:hAnsi="Candara"/>
          <w:lang w:val="en-US"/>
        </w:rPr>
        <w:t xml:space="preserve"> Please note that some of the following steps described in this section can also be done by using the wizard. However, we decided to do these steps manually to provide a more detailed explanation.</w:t>
      </w:r>
    </w:p>
    <w:p w:rsidR="009B5820" w:rsidRPr="003C0B68" w:rsidRDefault="009B5820" w:rsidP="00E259F8">
      <w:pPr>
        <w:jc w:val="both"/>
        <w:rPr>
          <w:rFonts w:ascii="Candara" w:hAnsi="Candara"/>
          <w:lang w:val="en-US"/>
        </w:rPr>
      </w:pPr>
      <w:r w:rsidRPr="003C0B68">
        <w:rPr>
          <w:rFonts w:ascii="Candara" w:hAnsi="Candara"/>
          <w:lang w:val="en-US"/>
        </w:rPr>
        <w:t xml:space="preserve">The plug-in manifest file will open by default. In the </w:t>
      </w:r>
      <w:r w:rsidRPr="003C0B68">
        <w:rPr>
          <w:rFonts w:ascii="Candara" w:hAnsi="Candara"/>
          <w:i/>
          <w:lang w:val="en-US"/>
        </w:rPr>
        <w:t>Overview</w:t>
      </w:r>
      <w:r w:rsidRPr="003C0B68">
        <w:rPr>
          <w:rFonts w:ascii="Candara" w:hAnsi="Candara"/>
          <w:lang w:val="en-US"/>
        </w:rPr>
        <w:t xml:space="preserve"> tab check the </w:t>
      </w:r>
      <w:r w:rsidRPr="003C0B68">
        <w:rPr>
          <w:rFonts w:ascii="Candara" w:hAnsi="Candara"/>
          <w:i/>
          <w:lang w:val="en-US"/>
        </w:rPr>
        <w:t>Activate this plug-in when one of its classes is loaded</w:t>
      </w:r>
      <w:r w:rsidRPr="003C0B68">
        <w:rPr>
          <w:rFonts w:ascii="Candara" w:hAnsi="Candara"/>
          <w:lang w:val="en-US"/>
        </w:rPr>
        <w:t xml:space="preserve"> checkbox and the </w:t>
      </w:r>
      <w:proofErr w:type="gramStart"/>
      <w:r w:rsidRPr="003C0B68">
        <w:rPr>
          <w:rFonts w:ascii="Candara" w:hAnsi="Candara"/>
          <w:i/>
          <w:lang w:val="en-US"/>
        </w:rPr>
        <w:t>This</w:t>
      </w:r>
      <w:proofErr w:type="gramEnd"/>
      <w:r w:rsidRPr="003C0B68">
        <w:rPr>
          <w:rFonts w:ascii="Candara" w:hAnsi="Candara"/>
          <w:i/>
          <w:lang w:val="en-US"/>
        </w:rPr>
        <w:t xml:space="preserve"> plug-in is a singleton</w:t>
      </w:r>
      <w:r w:rsidRPr="003C0B68">
        <w:rPr>
          <w:rFonts w:ascii="Candara" w:hAnsi="Candara"/>
          <w:lang w:val="en-US"/>
        </w:rPr>
        <w:t xml:space="preserve"> checkbox. The first check will guarantee that the plug-in is activated when </w:t>
      </w:r>
      <w:r w:rsidR="008A75B8">
        <w:rPr>
          <w:rFonts w:ascii="Candara" w:hAnsi="Candara"/>
          <w:lang w:val="en-US"/>
        </w:rPr>
        <w:t>EASy-Producer</w:t>
      </w:r>
      <w:r w:rsidRPr="003C0B68">
        <w:rPr>
          <w:rFonts w:ascii="Candara" w:hAnsi="Candara"/>
          <w:lang w:val="en-US"/>
        </w:rPr>
        <w:t xml:space="preserve"> loads one of its classes, while the second check is related to one of the concepts of </w:t>
      </w:r>
      <w:r w:rsidR="008A75B8">
        <w:rPr>
          <w:rFonts w:ascii="Candara" w:hAnsi="Candara"/>
          <w:lang w:val="en-US"/>
        </w:rPr>
        <w:t>EASy-Producer</w:t>
      </w:r>
      <w:r w:rsidRPr="003C0B68">
        <w:rPr>
          <w:rFonts w:ascii="Candara" w:hAnsi="Candara"/>
          <w:lang w:val="en-US"/>
        </w:rPr>
        <w:t xml:space="preserve">: each instantiator exists only once (only one instance) and can be accessed by any product line project. Thus, this check guarantees that the new instantiator will follow the concepts of </w:t>
      </w:r>
      <w:r w:rsidR="008A75B8">
        <w:rPr>
          <w:rFonts w:ascii="Candara" w:hAnsi="Candara"/>
          <w:lang w:val="en-US"/>
        </w:rPr>
        <w:t>EASy-Producer</w:t>
      </w:r>
      <w:r w:rsidRPr="003C0B68">
        <w:rPr>
          <w:rFonts w:ascii="Candara" w:hAnsi="Candara"/>
          <w:lang w:val="en-US"/>
        </w:rPr>
        <w:t>.</w:t>
      </w:r>
    </w:p>
    <w:p w:rsidR="008C20F8" w:rsidRPr="003C0B68" w:rsidRDefault="00087EF6" w:rsidP="00E259F8">
      <w:pPr>
        <w:jc w:val="both"/>
        <w:rPr>
          <w:rFonts w:ascii="Candara" w:hAnsi="Candara"/>
          <w:lang w:val="en-US"/>
        </w:rPr>
      </w:pPr>
      <w:r w:rsidRPr="003C0B68">
        <w:rPr>
          <w:rFonts w:ascii="Candara" w:hAnsi="Candara"/>
          <w:lang w:val="en-US"/>
        </w:rPr>
        <w:t>The next step is to define the dependencies of the new plug-in</w:t>
      </w:r>
      <w:r w:rsidR="006E148A" w:rsidRPr="003C0B68">
        <w:rPr>
          <w:rFonts w:ascii="Candara" w:hAnsi="Candara"/>
          <w:lang w:val="en-US"/>
        </w:rPr>
        <w:t xml:space="preserve">. Thus, </w:t>
      </w:r>
      <w:r w:rsidR="00284AFD" w:rsidRPr="003C0B68">
        <w:rPr>
          <w:rFonts w:ascii="Candara" w:hAnsi="Candara"/>
          <w:lang w:val="en-US"/>
        </w:rPr>
        <w:t>o</w:t>
      </w:r>
      <w:r w:rsidR="006E148A" w:rsidRPr="003C0B68">
        <w:rPr>
          <w:rFonts w:ascii="Candara" w:hAnsi="Candara"/>
          <w:lang w:val="en-US"/>
        </w:rPr>
        <w:t xml:space="preserve">pen the plug-in manifest and select the </w:t>
      </w:r>
      <w:r w:rsidR="006E148A" w:rsidRPr="003C0B68">
        <w:rPr>
          <w:rFonts w:ascii="Candara" w:hAnsi="Candara"/>
          <w:i/>
          <w:lang w:val="en-US"/>
        </w:rPr>
        <w:t>Dependencies</w:t>
      </w:r>
      <w:r w:rsidR="006E148A" w:rsidRPr="003C0B68">
        <w:rPr>
          <w:rFonts w:ascii="Candara" w:hAnsi="Candara"/>
          <w:lang w:val="en-US"/>
        </w:rPr>
        <w:t xml:space="preserve"> tab. </w:t>
      </w:r>
      <w:r w:rsidR="00284AFD" w:rsidRPr="003C0B68">
        <w:rPr>
          <w:rFonts w:ascii="Candara" w:hAnsi="Candara"/>
          <w:lang w:val="en-US"/>
        </w:rPr>
        <w:t xml:space="preserve">On the left side click the </w:t>
      </w:r>
      <w:r w:rsidR="00284AFD" w:rsidRPr="003C0B68">
        <w:rPr>
          <w:rFonts w:ascii="Candara" w:hAnsi="Candara"/>
          <w:i/>
          <w:lang w:val="en-US"/>
        </w:rPr>
        <w:t>Add…</w:t>
      </w:r>
      <w:r w:rsidR="00284AFD" w:rsidRPr="003C0B68">
        <w:rPr>
          <w:rFonts w:ascii="Candara" w:hAnsi="Candara"/>
          <w:lang w:val="en-US"/>
        </w:rPr>
        <w:t xml:space="preserve"> button in order to specify the </w:t>
      </w:r>
      <w:r w:rsidR="007D6FD1" w:rsidRPr="003C0B68">
        <w:rPr>
          <w:rFonts w:ascii="Candara" w:hAnsi="Candara"/>
          <w:lang w:val="en-US"/>
        </w:rPr>
        <w:t xml:space="preserve">following </w:t>
      </w:r>
      <w:r w:rsidR="008C20F8" w:rsidRPr="003C0B68">
        <w:rPr>
          <w:rFonts w:ascii="Candara" w:hAnsi="Candara"/>
          <w:lang w:val="en-US"/>
        </w:rPr>
        <w:t>plug-ins:</w:t>
      </w:r>
    </w:p>
    <w:p w:rsidR="008C20F8" w:rsidRPr="003C0B68" w:rsidRDefault="00AB5BD2" w:rsidP="008C20F8">
      <w:pPr>
        <w:pStyle w:val="ListParagraph"/>
        <w:numPr>
          <w:ilvl w:val="0"/>
          <w:numId w:val="19"/>
        </w:numPr>
        <w:jc w:val="both"/>
        <w:rPr>
          <w:rFonts w:ascii="Candara" w:hAnsi="Candara"/>
          <w:lang w:val="en-US"/>
        </w:rPr>
      </w:pPr>
      <w:proofErr w:type="spellStart"/>
      <w:r w:rsidRPr="003C0B68">
        <w:rPr>
          <w:rFonts w:ascii="Candara" w:hAnsi="Candara"/>
          <w:i/>
          <w:lang w:val="en-US"/>
        </w:rPr>
        <w:lastRenderedPageBreak/>
        <w:t>org.eclipse.equinox.ds</w:t>
      </w:r>
      <w:proofErr w:type="spellEnd"/>
      <w:r w:rsidRPr="003C0B68">
        <w:rPr>
          <w:rFonts w:ascii="Candara" w:hAnsi="Candara"/>
          <w:lang w:val="en-US"/>
        </w:rPr>
        <w:t xml:space="preserve">: </w:t>
      </w:r>
      <w:r w:rsidR="00A65998" w:rsidRPr="003C0B68">
        <w:rPr>
          <w:rFonts w:ascii="Candara" w:hAnsi="Candara"/>
          <w:lang w:val="en-US"/>
        </w:rPr>
        <w:t xml:space="preserve">This plug-in simplifies </w:t>
      </w:r>
      <w:r w:rsidR="00A65998" w:rsidRPr="003C0B68">
        <w:rPr>
          <w:lang w:val="en-US"/>
        </w:rPr>
        <w:t xml:space="preserve">the task of authoring </w:t>
      </w:r>
      <w:proofErr w:type="spellStart"/>
      <w:r w:rsidR="00A65998" w:rsidRPr="003C0B68">
        <w:rPr>
          <w:lang w:val="en-US"/>
        </w:rPr>
        <w:t>OSGi</w:t>
      </w:r>
      <w:proofErr w:type="spellEnd"/>
      <w:r w:rsidR="00A65998" w:rsidRPr="003C0B68">
        <w:rPr>
          <w:lang w:val="en-US"/>
        </w:rPr>
        <w:t xml:space="preserve"> services by performing the work of registering the service and handling service dependencies</w:t>
      </w:r>
      <w:r w:rsidR="00A65998" w:rsidRPr="003C0B68">
        <w:rPr>
          <w:rStyle w:val="FootnoteReference"/>
          <w:lang w:val="en-US"/>
        </w:rPr>
        <w:footnoteReference w:id="6"/>
      </w:r>
      <w:r w:rsidR="00A65998" w:rsidRPr="003C0B68">
        <w:rPr>
          <w:lang w:val="en-US"/>
        </w:rPr>
        <w:t>.</w:t>
      </w:r>
    </w:p>
    <w:p w:rsidR="00AB5BD2" w:rsidRPr="003C0B68" w:rsidRDefault="00AB5BD2" w:rsidP="008C20F8">
      <w:pPr>
        <w:pStyle w:val="ListParagraph"/>
        <w:numPr>
          <w:ilvl w:val="0"/>
          <w:numId w:val="19"/>
        </w:numPr>
        <w:jc w:val="both"/>
        <w:rPr>
          <w:rFonts w:ascii="Candara" w:hAnsi="Candara"/>
          <w:lang w:val="en-US"/>
        </w:rPr>
      </w:pPr>
      <w:proofErr w:type="spellStart"/>
      <w:r w:rsidRPr="003C0B68">
        <w:rPr>
          <w:rFonts w:ascii="Candara" w:hAnsi="Candara"/>
          <w:i/>
          <w:lang w:val="en-US"/>
        </w:rPr>
        <w:t>org.eclipse.core.runtime</w:t>
      </w:r>
      <w:proofErr w:type="spellEnd"/>
      <w:r w:rsidRPr="003C0B68">
        <w:rPr>
          <w:rFonts w:ascii="Candara" w:hAnsi="Candara"/>
          <w:lang w:val="en-US"/>
        </w:rPr>
        <w:t xml:space="preserve">: </w:t>
      </w:r>
      <w:r w:rsidR="005C4B4C" w:rsidRPr="003C0B68">
        <w:rPr>
          <w:rFonts w:ascii="Candara" w:hAnsi="Candara"/>
          <w:lang w:val="en-US"/>
        </w:rPr>
        <w:t>This plug-in provides support for the Eclipse runtime platform, core utility methods, and the extension registry</w:t>
      </w:r>
      <w:r w:rsidR="005C4B4C" w:rsidRPr="003C0B68">
        <w:rPr>
          <w:rStyle w:val="FootnoteReference"/>
          <w:rFonts w:ascii="Candara" w:hAnsi="Candara"/>
          <w:lang w:val="en-US"/>
        </w:rPr>
        <w:footnoteReference w:id="7"/>
      </w:r>
      <w:r w:rsidR="005C4B4C" w:rsidRPr="003C0B68">
        <w:rPr>
          <w:rFonts w:ascii="Candara" w:hAnsi="Candara"/>
          <w:lang w:val="en-US"/>
        </w:rPr>
        <w:t xml:space="preserve">. The latter is important for the </w:t>
      </w:r>
      <w:r w:rsidR="008A75B8">
        <w:rPr>
          <w:rFonts w:ascii="Candara" w:hAnsi="Candara"/>
          <w:lang w:val="en-US"/>
        </w:rPr>
        <w:t>EASy-Producer</w:t>
      </w:r>
      <w:r w:rsidR="005C4B4C" w:rsidRPr="003C0B68">
        <w:rPr>
          <w:rFonts w:ascii="Candara" w:hAnsi="Candara"/>
          <w:lang w:val="en-US"/>
        </w:rPr>
        <w:t xml:space="preserve"> extension mechanism.</w:t>
      </w:r>
    </w:p>
    <w:p w:rsidR="00AB5BD2" w:rsidRPr="003C0B68" w:rsidRDefault="00AB5BD2" w:rsidP="008C20F8">
      <w:pPr>
        <w:pStyle w:val="ListParagraph"/>
        <w:numPr>
          <w:ilvl w:val="0"/>
          <w:numId w:val="19"/>
        </w:numPr>
        <w:jc w:val="both"/>
        <w:rPr>
          <w:rFonts w:ascii="Candara" w:hAnsi="Candara"/>
          <w:lang w:val="en-US"/>
        </w:rPr>
      </w:pPr>
      <w:proofErr w:type="spellStart"/>
      <w:proofErr w:type="gramStart"/>
      <w:r w:rsidRPr="003C0B68">
        <w:rPr>
          <w:rFonts w:ascii="Candara" w:hAnsi="Candara"/>
          <w:i/>
          <w:lang w:val="en-US"/>
        </w:rPr>
        <w:t>de.uni-hildesheim.sse.easy.instantiatorCore</w:t>
      </w:r>
      <w:proofErr w:type="spellEnd"/>
      <w:proofErr w:type="gramEnd"/>
      <w:r w:rsidRPr="003C0B68">
        <w:rPr>
          <w:rFonts w:ascii="Candara" w:hAnsi="Candara"/>
          <w:lang w:val="en-US"/>
        </w:rPr>
        <w:t xml:space="preserve">: </w:t>
      </w:r>
      <w:r w:rsidR="00C231A9" w:rsidRPr="003C0B68">
        <w:rPr>
          <w:rFonts w:ascii="Candara" w:hAnsi="Candara"/>
          <w:lang w:val="en-US"/>
        </w:rPr>
        <w:t xml:space="preserve">This plug-in provides the core capabilities of the </w:t>
      </w:r>
      <w:r w:rsidR="008A75B8">
        <w:rPr>
          <w:rFonts w:ascii="Candara" w:hAnsi="Candara"/>
          <w:lang w:val="en-US"/>
        </w:rPr>
        <w:t>EASy-Producer</w:t>
      </w:r>
      <w:r w:rsidR="00C231A9" w:rsidRPr="003C0B68">
        <w:rPr>
          <w:rFonts w:ascii="Candara" w:hAnsi="Candara"/>
          <w:lang w:val="en-US"/>
        </w:rPr>
        <w:t xml:space="preserve"> instantiator</w:t>
      </w:r>
      <w:r w:rsidR="00A37549" w:rsidRPr="003C0B68">
        <w:rPr>
          <w:rFonts w:ascii="Candara" w:hAnsi="Candara"/>
          <w:lang w:val="en-US"/>
        </w:rPr>
        <w:t xml:space="preserve"> concept. We will use parts of this plug-in in Section </w:t>
      </w:r>
      <w:r w:rsidR="00FE71BC" w:rsidRPr="003C0B68">
        <w:rPr>
          <w:rFonts w:ascii="Candara" w:hAnsi="Candara"/>
          <w:lang w:val="en-US"/>
        </w:rPr>
        <w:fldChar w:fldCharType="begin"/>
      </w:r>
      <w:r w:rsidR="00A37549" w:rsidRPr="003C0B68">
        <w:rPr>
          <w:rFonts w:ascii="Candara" w:hAnsi="Candara"/>
          <w:lang w:val="en-US"/>
        </w:rPr>
        <w:instrText xml:space="preserve"> REF _Ref334017116 \r \h </w:instrText>
      </w:r>
      <w:r w:rsidR="00FE71BC" w:rsidRPr="003C0B68">
        <w:rPr>
          <w:rFonts w:ascii="Candara" w:hAnsi="Candara"/>
          <w:lang w:val="en-US"/>
        </w:rPr>
      </w:r>
      <w:r w:rsidR="00FE71BC" w:rsidRPr="003C0B68">
        <w:rPr>
          <w:rFonts w:ascii="Candara" w:hAnsi="Candara"/>
          <w:lang w:val="en-US"/>
        </w:rPr>
        <w:fldChar w:fldCharType="separate"/>
      </w:r>
      <w:r w:rsidR="00E232BB">
        <w:rPr>
          <w:rFonts w:ascii="Candara" w:hAnsi="Candara"/>
          <w:lang w:val="en-US"/>
        </w:rPr>
        <w:t>3.1.3</w:t>
      </w:r>
      <w:r w:rsidR="00FE71BC" w:rsidRPr="003C0B68">
        <w:rPr>
          <w:rFonts w:ascii="Candara" w:hAnsi="Candara"/>
          <w:lang w:val="en-US"/>
        </w:rPr>
        <w:fldChar w:fldCharType="end"/>
      </w:r>
      <w:r w:rsidR="00A37549" w:rsidRPr="003C0B68">
        <w:rPr>
          <w:rFonts w:ascii="Candara" w:hAnsi="Candara"/>
          <w:lang w:val="en-US"/>
        </w:rPr>
        <w:t>.</w:t>
      </w:r>
    </w:p>
    <w:p w:rsidR="0092284F" w:rsidRPr="003C0B68" w:rsidRDefault="00630CF4" w:rsidP="00E259F8">
      <w:pPr>
        <w:jc w:val="both"/>
        <w:rPr>
          <w:rFonts w:ascii="Candara" w:hAnsi="Candara"/>
          <w:lang w:val="en-US"/>
        </w:rPr>
      </w:pPr>
      <w:r w:rsidRPr="003C0B68">
        <w:rPr>
          <w:rFonts w:ascii="Candara" w:hAnsi="Candara"/>
          <w:lang w:val="en-US"/>
        </w:rPr>
        <w:t xml:space="preserve">By default, Eclipse adds the package </w:t>
      </w:r>
      <w:proofErr w:type="spellStart"/>
      <w:r w:rsidRPr="003C0B68">
        <w:rPr>
          <w:rFonts w:ascii="Candara" w:hAnsi="Candara"/>
          <w:i/>
          <w:lang w:val="en-US"/>
        </w:rPr>
        <w:t>org.osgi.framework</w:t>
      </w:r>
      <w:proofErr w:type="spellEnd"/>
      <w:r w:rsidRPr="003C0B68">
        <w:rPr>
          <w:rFonts w:ascii="Candara" w:hAnsi="Candara"/>
          <w:lang w:val="en-US"/>
        </w:rPr>
        <w:t xml:space="preserve"> as </w:t>
      </w:r>
      <w:r w:rsidRPr="003C0B68">
        <w:rPr>
          <w:rFonts w:ascii="Candara" w:hAnsi="Candara"/>
          <w:i/>
          <w:lang w:val="en-US"/>
        </w:rPr>
        <w:t>Imported Packages</w:t>
      </w:r>
      <w:r w:rsidRPr="003C0B68">
        <w:rPr>
          <w:rFonts w:ascii="Candara" w:hAnsi="Candara"/>
          <w:lang w:val="en-US"/>
        </w:rPr>
        <w:t xml:space="preserve"> because of the selected target platform in the </w:t>
      </w:r>
      <w:r w:rsidRPr="003C0B68">
        <w:rPr>
          <w:rFonts w:ascii="Candara" w:hAnsi="Candara"/>
          <w:i/>
          <w:lang w:val="en-US"/>
        </w:rPr>
        <w:t>New Plug-in Project</w:t>
      </w:r>
      <w:r w:rsidRPr="003C0B68">
        <w:rPr>
          <w:rFonts w:ascii="Candara" w:hAnsi="Candara"/>
          <w:lang w:val="en-US"/>
        </w:rPr>
        <w:t xml:space="preserve"> wizard. However, this package is not required for the integration with </w:t>
      </w:r>
      <w:r w:rsidR="008A75B8">
        <w:rPr>
          <w:rFonts w:ascii="Candara" w:hAnsi="Candara"/>
          <w:lang w:val="en-US"/>
        </w:rPr>
        <w:t>EASy-Producer</w:t>
      </w:r>
      <w:r w:rsidRPr="003C0B68">
        <w:rPr>
          <w:rFonts w:ascii="Candara" w:hAnsi="Candara"/>
          <w:lang w:val="en-US"/>
        </w:rPr>
        <w:t xml:space="preserve"> and, thus, can be removed. Select the package on the right side of the </w:t>
      </w:r>
      <w:r w:rsidRPr="003C0B68">
        <w:rPr>
          <w:rFonts w:ascii="Candara" w:hAnsi="Candara"/>
          <w:i/>
          <w:lang w:val="en-US"/>
        </w:rPr>
        <w:t>Dependencies</w:t>
      </w:r>
      <w:r w:rsidRPr="003C0B68">
        <w:rPr>
          <w:rFonts w:ascii="Candara" w:hAnsi="Candara"/>
          <w:lang w:val="en-US"/>
        </w:rPr>
        <w:t xml:space="preserve"> tab and click the </w:t>
      </w:r>
      <w:r w:rsidRPr="003C0B68">
        <w:rPr>
          <w:rFonts w:ascii="Candara" w:hAnsi="Candara"/>
          <w:i/>
          <w:lang w:val="en-US"/>
        </w:rPr>
        <w:t>Remove</w:t>
      </w:r>
      <w:r w:rsidRPr="003C0B68">
        <w:rPr>
          <w:rFonts w:ascii="Candara" w:hAnsi="Candara"/>
          <w:lang w:val="en-US"/>
        </w:rPr>
        <w:t xml:space="preserve"> button. Then, click the </w:t>
      </w:r>
      <w:r w:rsidRPr="003C0B68">
        <w:rPr>
          <w:rFonts w:ascii="Candara" w:hAnsi="Candara"/>
          <w:i/>
          <w:lang w:val="en-US"/>
        </w:rPr>
        <w:t>Add…</w:t>
      </w:r>
      <w:r w:rsidRPr="003C0B68">
        <w:rPr>
          <w:rFonts w:ascii="Candara" w:hAnsi="Candara"/>
          <w:lang w:val="en-US"/>
        </w:rPr>
        <w:t xml:space="preserve"> button and select </w:t>
      </w:r>
      <w:proofErr w:type="spellStart"/>
      <w:r w:rsidRPr="003C0B68">
        <w:rPr>
          <w:rFonts w:ascii="Candara" w:hAnsi="Candara"/>
          <w:i/>
          <w:lang w:val="en-US"/>
        </w:rPr>
        <w:t>org.osgi.service.component</w:t>
      </w:r>
      <w:proofErr w:type="spellEnd"/>
      <w:r w:rsidRPr="003C0B68">
        <w:rPr>
          <w:rFonts w:ascii="Candara" w:hAnsi="Candara"/>
          <w:lang w:val="en-US"/>
        </w:rPr>
        <w:t xml:space="preserve"> as </w:t>
      </w:r>
      <w:r w:rsidRPr="003C0B68">
        <w:rPr>
          <w:rFonts w:ascii="Candara" w:hAnsi="Candara"/>
          <w:i/>
          <w:lang w:val="en-US"/>
        </w:rPr>
        <w:t>Imported Packages</w:t>
      </w:r>
      <w:r w:rsidRPr="003C0B68">
        <w:rPr>
          <w:rFonts w:ascii="Candara" w:hAnsi="Candara"/>
          <w:lang w:val="en-US"/>
        </w:rPr>
        <w:t xml:space="preserve">. This package </w:t>
      </w:r>
      <w:r w:rsidR="00CE0BB0" w:rsidRPr="003C0B68">
        <w:rPr>
          <w:rFonts w:ascii="Candara" w:hAnsi="Candara"/>
          <w:lang w:val="en-US"/>
        </w:rPr>
        <w:t>provides support for service components and their interaction with the context in which they are executed</w:t>
      </w:r>
      <w:r w:rsidR="00CE0BB0" w:rsidRPr="003C0B68">
        <w:rPr>
          <w:rStyle w:val="FootnoteReference"/>
          <w:rFonts w:ascii="Candara" w:hAnsi="Candara"/>
          <w:lang w:val="en-US"/>
        </w:rPr>
        <w:footnoteReference w:id="8"/>
      </w:r>
      <w:r w:rsidR="00CE0BB0" w:rsidRPr="003C0B68">
        <w:rPr>
          <w:rFonts w:ascii="Candara" w:hAnsi="Candara"/>
          <w:lang w:val="en-US"/>
        </w:rPr>
        <w:t>.</w:t>
      </w:r>
      <w:r w:rsidR="009236D5" w:rsidRPr="003C0B68">
        <w:rPr>
          <w:rFonts w:ascii="Candara" w:hAnsi="Candara"/>
          <w:lang w:val="en-US"/>
        </w:rPr>
        <w:t xml:space="preserve"> The </w:t>
      </w:r>
      <w:r w:rsidR="009236D5" w:rsidRPr="003C0B68">
        <w:rPr>
          <w:rFonts w:ascii="Candara" w:hAnsi="Candara"/>
          <w:i/>
          <w:lang w:val="en-US"/>
        </w:rPr>
        <w:t>Dependencies</w:t>
      </w:r>
      <w:r w:rsidR="009236D5" w:rsidRPr="003C0B68">
        <w:rPr>
          <w:rFonts w:ascii="Candara" w:hAnsi="Candara"/>
          <w:lang w:val="en-US"/>
        </w:rPr>
        <w:t xml:space="preserve"> tab should </w:t>
      </w:r>
      <w:r w:rsidR="00C467C0" w:rsidRPr="003C0B68">
        <w:rPr>
          <w:rFonts w:ascii="Candara" w:hAnsi="Candara"/>
          <w:lang w:val="en-US"/>
        </w:rPr>
        <w:t xml:space="preserve">now </w:t>
      </w:r>
      <w:r w:rsidR="009236D5" w:rsidRPr="003C0B68">
        <w:rPr>
          <w:rFonts w:ascii="Candara" w:hAnsi="Candara"/>
          <w:lang w:val="en-US"/>
        </w:rPr>
        <w:t>look like the one illustrated by</w:t>
      </w:r>
      <w:r w:rsidR="00EA51EA" w:rsidRPr="003C0B68">
        <w:rPr>
          <w:rFonts w:ascii="Candara" w:hAnsi="Candara"/>
          <w:lang w:val="en-US"/>
        </w:rPr>
        <w:t xml:space="preserve"> </w:t>
      </w:r>
      <w:r w:rsidR="00FE71BC" w:rsidRPr="003C0B68">
        <w:rPr>
          <w:rFonts w:ascii="Candara" w:hAnsi="Candara"/>
          <w:lang w:val="en-US"/>
        </w:rPr>
        <w:fldChar w:fldCharType="begin"/>
      </w:r>
      <w:r w:rsidR="00EA51EA" w:rsidRPr="003C0B68">
        <w:rPr>
          <w:rFonts w:ascii="Candara" w:hAnsi="Candara"/>
          <w:lang w:val="en-US"/>
        </w:rPr>
        <w:instrText xml:space="preserve"> REF _Ref333936829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6</w:t>
      </w:r>
      <w:r w:rsidR="00FE71BC" w:rsidRPr="003C0B68">
        <w:rPr>
          <w:rFonts w:ascii="Candara" w:hAnsi="Candara"/>
          <w:lang w:val="en-US"/>
        </w:rPr>
        <w:fldChar w:fldCharType="end"/>
      </w:r>
      <w:r w:rsidR="007D6FD1" w:rsidRPr="003C0B68">
        <w:rPr>
          <w:rFonts w:ascii="Candara" w:hAnsi="Candara"/>
          <w:lang w:val="en-US"/>
        </w:rPr>
        <w:t xml:space="preserve">. </w:t>
      </w:r>
    </w:p>
    <w:p w:rsidR="00284AFD" w:rsidRPr="003C0B68" w:rsidRDefault="00FE71BC" w:rsidP="00284AFD">
      <w:pPr>
        <w:jc w:val="both"/>
        <w:rPr>
          <w:rFonts w:ascii="Candara" w:hAnsi="Candara"/>
          <w:lang w:val="en-US"/>
        </w:rPr>
      </w:pPr>
      <w:r w:rsidRPr="00FE71BC">
        <w:rPr>
          <w:rFonts w:ascii="Candara" w:hAnsi="Candara"/>
          <w:lang w:val="en-US"/>
        </w:rPr>
      </w:r>
      <w:r>
        <w:rPr>
          <w:rFonts w:ascii="Candara" w:hAnsi="Candara"/>
          <w:lang w:val="en-US"/>
        </w:rPr>
        <w:pict>
          <v:shape id="_x0000_s1032" type="#_x0000_t202" style="width:453.75pt;height:206.75pt;mso-position-horizontal-relative:char;mso-position-vertical-relative:line;mso-width-relative:margin;mso-height-relative:margin;v-text-anchor:middle" strokecolor="white [3212]">
            <v:textbox style="mso-next-textbox:#_x0000_s1032" inset="0,0,0,0">
              <w:txbxContent>
                <w:p w:rsidR="008341AC" w:rsidRDefault="008341AC" w:rsidP="0003100D">
                  <w:pPr>
                    <w:keepNext/>
                    <w:spacing w:after="0" w:line="240" w:lineRule="auto"/>
                    <w:jc w:val="center"/>
                  </w:pPr>
                  <w:r>
                    <w:rPr>
                      <w:noProof/>
                      <w:lang w:eastAsia="de-DE"/>
                    </w:rPr>
                    <w:drawing>
                      <wp:inline distT="0" distB="0" distL="0" distR="0">
                        <wp:extent cx="5578429" cy="2399873"/>
                        <wp:effectExtent l="19050" t="0" r="3221" b="0"/>
                        <wp:docPr id="39" name="Picture 38" descr="newInstantiator_NewPlugin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PluginDependencies.png"/>
                                <pic:cNvPicPr/>
                              </pic:nvPicPr>
                              <pic:blipFill>
                                <a:blip r:embed="rId23"/>
                                <a:stretch>
                                  <a:fillRect/>
                                </a:stretch>
                              </pic:blipFill>
                              <pic:spPr>
                                <a:xfrm>
                                  <a:off x="0" y="0"/>
                                  <a:ext cx="5578429" cy="2399873"/>
                                </a:xfrm>
                                <a:prstGeom prst="rect">
                                  <a:avLst/>
                                </a:prstGeom>
                              </pic:spPr>
                            </pic:pic>
                          </a:graphicData>
                        </a:graphic>
                      </wp:inline>
                    </w:drawing>
                  </w:r>
                </w:p>
                <w:p w:rsidR="008341AC" w:rsidRPr="0092284F" w:rsidRDefault="008341AC" w:rsidP="0003100D">
                  <w:pPr>
                    <w:pStyle w:val="Caption"/>
                    <w:jc w:val="center"/>
                    <w:rPr>
                      <w:lang w:val="en-US"/>
                    </w:rPr>
                  </w:pPr>
                  <w:bookmarkStart w:id="24" w:name="_Ref333936829"/>
                  <w:r w:rsidRPr="00842B9E">
                    <w:rPr>
                      <w:lang w:val="en-US"/>
                    </w:rPr>
                    <w:t xml:space="preserve">Figure </w:t>
                  </w:r>
                  <w:r w:rsidR="00FE71BC">
                    <w:fldChar w:fldCharType="begin"/>
                  </w:r>
                  <w:r w:rsidRPr="00842B9E">
                    <w:rPr>
                      <w:lang w:val="en-US"/>
                    </w:rPr>
                    <w:instrText xml:space="preserve"> SEQ Figure \* ARABIC </w:instrText>
                  </w:r>
                  <w:r w:rsidR="00FE71BC">
                    <w:fldChar w:fldCharType="separate"/>
                  </w:r>
                  <w:r w:rsidR="00E232BB">
                    <w:rPr>
                      <w:noProof/>
                      <w:lang w:val="en-US"/>
                    </w:rPr>
                    <w:t>6</w:t>
                  </w:r>
                  <w:r w:rsidR="00FE71BC">
                    <w:fldChar w:fldCharType="end"/>
                  </w:r>
                  <w:bookmarkEnd w:id="24"/>
                  <w:r w:rsidRPr="00842B9E">
                    <w:rPr>
                      <w:lang w:val="en-US"/>
                    </w:rPr>
                    <w:t xml:space="preserve">: </w:t>
                  </w:r>
                  <w:r>
                    <w:rPr>
                      <w:lang w:val="en-US"/>
                    </w:rPr>
                    <w:t>Definition of the required plug-ins for the new instantiator</w:t>
                  </w:r>
                </w:p>
              </w:txbxContent>
            </v:textbox>
            <w10:wrap type="none"/>
            <w10:anchorlock/>
          </v:shape>
        </w:pict>
      </w:r>
    </w:p>
    <w:p w:rsidR="003F2238" w:rsidRPr="003C0B68" w:rsidRDefault="00495364" w:rsidP="00E259F8">
      <w:pPr>
        <w:jc w:val="both"/>
        <w:rPr>
          <w:rFonts w:ascii="Candara" w:hAnsi="Candara"/>
          <w:lang w:val="en-US"/>
        </w:rPr>
      </w:pPr>
      <w:r w:rsidRPr="003C0B68">
        <w:rPr>
          <w:rFonts w:ascii="Candara" w:hAnsi="Candara"/>
          <w:lang w:val="en-US"/>
        </w:rPr>
        <w:t>In order to</w:t>
      </w:r>
      <w:r w:rsidR="00AA762C" w:rsidRPr="003C0B68">
        <w:rPr>
          <w:rFonts w:ascii="Candara" w:hAnsi="Candara"/>
          <w:lang w:val="en-US"/>
        </w:rPr>
        <w:t xml:space="preserve"> register the new plug-in to</w:t>
      </w:r>
      <w:r w:rsidRPr="003C0B68">
        <w:rPr>
          <w:rFonts w:ascii="Candara" w:hAnsi="Candara"/>
          <w:lang w:val="en-US"/>
        </w:rPr>
        <w:t xml:space="preserve"> </w:t>
      </w:r>
      <w:r w:rsidR="008A75B8">
        <w:rPr>
          <w:rFonts w:ascii="Candara" w:hAnsi="Candara"/>
          <w:lang w:val="en-US"/>
        </w:rPr>
        <w:t>EASy-Producer</w:t>
      </w:r>
      <w:r w:rsidRPr="003C0B68">
        <w:rPr>
          <w:rFonts w:ascii="Candara" w:hAnsi="Candara"/>
          <w:lang w:val="en-US"/>
        </w:rPr>
        <w:t xml:space="preserve">, the service component has to be declared. Thus, switch </w:t>
      </w:r>
      <w:r w:rsidR="000B3386" w:rsidRPr="003C0B68">
        <w:rPr>
          <w:rFonts w:ascii="Candara" w:hAnsi="Candara"/>
          <w:lang w:val="en-US"/>
        </w:rPr>
        <w:t xml:space="preserve">to </w:t>
      </w:r>
      <w:r w:rsidRPr="003C0B68">
        <w:rPr>
          <w:rFonts w:ascii="Candara" w:hAnsi="Candara"/>
          <w:lang w:val="en-US"/>
        </w:rPr>
        <w:t xml:space="preserve">the </w:t>
      </w:r>
      <w:r w:rsidRPr="003C0B68">
        <w:rPr>
          <w:rFonts w:ascii="Candara" w:hAnsi="Candara"/>
          <w:i/>
          <w:lang w:val="en-US"/>
        </w:rPr>
        <w:t>MANIFEST.MF</w:t>
      </w:r>
      <w:r w:rsidRPr="003C0B68">
        <w:rPr>
          <w:rFonts w:ascii="Candara" w:hAnsi="Candara"/>
          <w:lang w:val="en-US"/>
        </w:rPr>
        <w:t xml:space="preserve"> tab </w:t>
      </w:r>
      <w:r w:rsidR="003F2238" w:rsidRPr="003C0B68">
        <w:rPr>
          <w:rFonts w:ascii="Candara" w:hAnsi="Candara"/>
          <w:lang w:val="en-US"/>
        </w:rPr>
        <w:t xml:space="preserve">in the plug-in manifest </w:t>
      </w:r>
      <w:r w:rsidRPr="003C0B68">
        <w:rPr>
          <w:rFonts w:ascii="Candara" w:hAnsi="Candara"/>
          <w:lang w:val="en-US"/>
        </w:rPr>
        <w:t xml:space="preserve">and add </w:t>
      </w:r>
      <w:r w:rsidR="003F2238" w:rsidRPr="003C0B68">
        <w:rPr>
          <w:rFonts w:ascii="Candara" w:hAnsi="Candara"/>
          <w:lang w:val="en-US"/>
        </w:rPr>
        <w:t>the following</w:t>
      </w:r>
      <w:r w:rsidRPr="003C0B68">
        <w:rPr>
          <w:rFonts w:ascii="Candara" w:hAnsi="Candara"/>
          <w:lang w:val="en-US"/>
        </w:rPr>
        <w:t xml:space="preserve"> </w:t>
      </w:r>
      <w:r w:rsidRPr="003C0B68">
        <w:rPr>
          <w:rFonts w:ascii="Candara" w:hAnsi="Candara"/>
          <w:i/>
          <w:lang w:val="en-US"/>
        </w:rPr>
        <w:t>Service-Component</w:t>
      </w:r>
      <w:r w:rsidR="003F2238" w:rsidRPr="003C0B68">
        <w:rPr>
          <w:rFonts w:ascii="Candara" w:hAnsi="Candara"/>
          <w:lang w:val="en-US"/>
        </w:rPr>
        <w:t xml:space="preserve"> declaration:</w:t>
      </w:r>
    </w:p>
    <w:p w:rsidR="003F2238" w:rsidRPr="003C0B68" w:rsidRDefault="003F2238" w:rsidP="00803658">
      <w:pPr>
        <w:ind w:left="284"/>
        <w:jc w:val="both"/>
        <w:rPr>
          <w:rFonts w:ascii="CourierHP" w:hAnsi="CourierHP"/>
          <w:sz w:val="20"/>
          <w:szCs w:val="20"/>
          <w:lang w:val="en-US"/>
        </w:rPr>
      </w:pPr>
      <w:r w:rsidRPr="003C0B68">
        <w:rPr>
          <w:rFonts w:ascii="CourierHP" w:hAnsi="CourierHP"/>
          <w:sz w:val="20"/>
          <w:szCs w:val="20"/>
          <w:lang w:val="en-US"/>
        </w:rPr>
        <w:t>Service-Component: OSGI-INF/instantiator.xml</w:t>
      </w:r>
    </w:p>
    <w:p w:rsidR="0041406F" w:rsidRPr="003C0B68" w:rsidRDefault="003F2238" w:rsidP="00E259F8">
      <w:pPr>
        <w:jc w:val="both"/>
        <w:rPr>
          <w:rFonts w:ascii="Candara" w:hAnsi="Candara"/>
          <w:lang w:val="en-US"/>
        </w:rPr>
      </w:pPr>
      <w:r w:rsidRPr="003C0B68">
        <w:rPr>
          <w:rFonts w:ascii="Candara" w:hAnsi="Candara"/>
          <w:lang w:val="en-US"/>
        </w:rPr>
        <w:t xml:space="preserve">This Service-Component declaration specifies the location where to find the information about the service component, which shall be integrated into </w:t>
      </w:r>
      <w:r w:rsidR="008A75B8">
        <w:rPr>
          <w:rFonts w:ascii="Candara" w:hAnsi="Candara"/>
          <w:lang w:val="en-US"/>
        </w:rPr>
        <w:t>EASy-Producer</w:t>
      </w:r>
      <w:r w:rsidRPr="003C0B68">
        <w:rPr>
          <w:rFonts w:ascii="Candara" w:hAnsi="Candara"/>
          <w:lang w:val="en-US"/>
        </w:rPr>
        <w:t>. The declared XML file w</w:t>
      </w:r>
      <w:r w:rsidR="00EB4544" w:rsidRPr="003C0B68">
        <w:rPr>
          <w:rFonts w:ascii="Candara" w:hAnsi="Candara"/>
          <w:lang w:val="en-US"/>
        </w:rPr>
        <w:t>i</w:t>
      </w:r>
      <w:r w:rsidRPr="003C0B68">
        <w:rPr>
          <w:rFonts w:ascii="Candara" w:hAnsi="Candara"/>
          <w:lang w:val="en-US"/>
        </w:rPr>
        <w:t xml:space="preserve">ll be defined in the next step. </w:t>
      </w:r>
      <w:r w:rsidR="00FE71BC" w:rsidRPr="003C0B68">
        <w:rPr>
          <w:rFonts w:ascii="Candara" w:hAnsi="Candara"/>
          <w:lang w:val="en-US"/>
        </w:rPr>
        <w:fldChar w:fldCharType="begin"/>
      </w:r>
      <w:r w:rsidR="000B3386" w:rsidRPr="003C0B68">
        <w:rPr>
          <w:rFonts w:ascii="Candara" w:hAnsi="Candara"/>
          <w:lang w:val="en-US"/>
        </w:rPr>
        <w:instrText xml:space="preserve"> REF _Ref333941392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7</w:t>
      </w:r>
      <w:r w:rsidR="00FE71BC" w:rsidRPr="003C0B68">
        <w:rPr>
          <w:rFonts w:ascii="Candara" w:hAnsi="Candara"/>
          <w:lang w:val="en-US"/>
        </w:rPr>
        <w:fldChar w:fldCharType="end"/>
      </w:r>
      <w:r w:rsidR="000B3386" w:rsidRPr="003C0B68">
        <w:rPr>
          <w:rFonts w:ascii="Candara" w:hAnsi="Candara"/>
          <w:lang w:val="en-US"/>
        </w:rPr>
        <w:t xml:space="preserve"> shows how the manifest file must look like.</w:t>
      </w:r>
    </w:p>
    <w:p w:rsidR="00532A35" w:rsidRPr="003C0B68" w:rsidRDefault="00FE71BC" w:rsidP="00E259F8">
      <w:pPr>
        <w:jc w:val="both"/>
        <w:rPr>
          <w:rFonts w:ascii="Candara" w:hAnsi="Candara"/>
          <w:lang w:val="en-US"/>
        </w:rPr>
      </w:pPr>
      <w:r w:rsidRPr="00FE71BC">
        <w:rPr>
          <w:rFonts w:ascii="Candara" w:hAnsi="Candara"/>
          <w:lang w:val="en-US"/>
        </w:rPr>
      </w:r>
      <w:r>
        <w:rPr>
          <w:rFonts w:ascii="Candara" w:hAnsi="Candara"/>
          <w:lang w:val="en-US"/>
        </w:rPr>
        <w:pict>
          <v:shape id="_x0000_s1031" type="#_x0000_t202" style="width:453.75pt;height:149.05pt;mso-position-horizontal-relative:char;mso-position-vertical-relative:line;mso-width-relative:margin;mso-height-relative:margin;v-text-anchor:middle" fillcolor="white [3212]" strokecolor="white [3212]">
            <v:textbox style="mso-next-textbox:#_x0000_s1031" inset="0,0,0,0">
              <w:txbxContent>
                <w:p w:rsidR="008341AC" w:rsidRPr="00FD25B6" w:rsidRDefault="008341AC" w:rsidP="00495364">
                  <w:pPr>
                    <w:keepNext/>
                    <w:spacing w:after="0" w:line="240" w:lineRule="auto"/>
                    <w:jc w:val="center"/>
                    <w:rPr>
                      <w:lang w:val="en-US"/>
                    </w:rPr>
                  </w:pPr>
                  <w:r>
                    <w:rPr>
                      <w:noProof/>
                      <w:lang w:eastAsia="de-DE"/>
                    </w:rPr>
                    <w:drawing>
                      <wp:inline distT="0" distB="0" distL="0" distR="0">
                        <wp:extent cx="4201112" cy="1747129"/>
                        <wp:effectExtent l="19050" t="0" r="8938" b="0"/>
                        <wp:docPr id="40" name="Picture 39" descr="newInstantiator_Service-Component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Service-ComponentDef.png"/>
                                <pic:cNvPicPr/>
                              </pic:nvPicPr>
                              <pic:blipFill>
                                <a:blip r:embed="rId24"/>
                                <a:stretch>
                                  <a:fillRect/>
                                </a:stretch>
                              </pic:blipFill>
                              <pic:spPr>
                                <a:xfrm>
                                  <a:off x="0" y="0"/>
                                  <a:ext cx="4201112" cy="1747129"/>
                                </a:xfrm>
                                <a:prstGeom prst="rect">
                                  <a:avLst/>
                                </a:prstGeom>
                              </pic:spPr>
                            </pic:pic>
                          </a:graphicData>
                        </a:graphic>
                      </wp:inline>
                    </w:drawing>
                  </w:r>
                </w:p>
                <w:p w:rsidR="008341AC" w:rsidRPr="0092284F" w:rsidRDefault="008341AC" w:rsidP="0041406F">
                  <w:pPr>
                    <w:pStyle w:val="Caption"/>
                    <w:jc w:val="center"/>
                    <w:rPr>
                      <w:lang w:val="en-US"/>
                    </w:rPr>
                  </w:pPr>
                  <w:bookmarkStart w:id="25" w:name="_Ref333941392"/>
                  <w:r w:rsidRPr="00842B9E">
                    <w:rPr>
                      <w:lang w:val="en-US"/>
                    </w:rPr>
                    <w:t xml:space="preserve">Figure </w:t>
                  </w:r>
                  <w:r w:rsidR="00FE71BC">
                    <w:fldChar w:fldCharType="begin"/>
                  </w:r>
                  <w:r w:rsidRPr="00842B9E">
                    <w:rPr>
                      <w:lang w:val="en-US"/>
                    </w:rPr>
                    <w:instrText xml:space="preserve"> SEQ Figure \* ARABIC </w:instrText>
                  </w:r>
                  <w:r w:rsidR="00FE71BC">
                    <w:fldChar w:fldCharType="separate"/>
                  </w:r>
                  <w:r w:rsidR="00E232BB">
                    <w:rPr>
                      <w:noProof/>
                      <w:lang w:val="en-US"/>
                    </w:rPr>
                    <w:t>7</w:t>
                  </w:r>
                  <w:r w:rsidR="00FE71BC">
                    <w:fldChar w:fldCharType="end"/>
                  </w:r>
                  <w:bookmarkEnd w:id="25"/>
                  <w:r w:rsidRPr="00842B9E">
                    <w:rPr>
                      <w:lang w:val="en-US"/>
                    </w:rPr>
                    <w:t xml:space="preserve">: </w:t>
                  </w:r>
                  <w:r>
                    <w:rPr>
                      <w:lang w:val="en-US"/>
                    </w:rPr>
                    <w:t>Declaration of the service-component for the new instantiator</w:t>
                  </w:r>
                </w:p>
              </w:txbxContent>
            </v:textbox>
            <w10:wrap type="none"/>
            <w10:anchorlock/>
          </v:shape>
        </w:pict>
      </w:r>
    </w:p>
    <w:p w:rsidR="007A1960" w:rsidRPr="003C0B68" w:rsidRDefault="000B3386" w:rsidP="00E259F8">
      <w:pPr>
        <w:jc w:val="both"/>
        <w:rPr>
          <w:rFonts w:ascii="Candara" w:hAnsi="Candara"/>
          <w:lang w:val="en-US"/>
        </w:rPr>
      </w:pPr>
      <w:r w:rsidRPr="003C0B68">
        <w:rPr>
          <w:rFonts w:ascii="Candara" w:hAnsi="Candara"/>
          <w:lang w:val="en-US"/>
        </w:rPr>
        <w:t xml:space="preserve">The definition of the service component requires the creation of a new folder within the plug-in project. Right click on the plug-in project and select </w:t>
      </w:r>
      <w:r w:rsidRPr="003C0B68">
        <w:rPr>
          <w:rFonts w:ascii="Candara" w:hAnsi="Candara"/>
          <w:i/>
          <w:lang w:val="en-US"/>
        </w:rPr>
        <w:t xml:space="preserve">New </w:t>
      </w:r>
      <w:r w:rsidRPr="003C0B68">
        <w:rPr>
          <w:rFonts w:ascii="Candara" w:hAnsi="Candara"/>
          <w:i/>
          <w:lang w:val="en-US"/>
        </w:rPr>
        <w:sym w:font="Wingdings" w:char="F0E0"/>
      </w:r>
      <w:r w:rsidRPr="003C0B68">
        <w:rPr>
          <w:rFonts w:ascii="Candara" w:hAnsi="Candara"/>
          <w:i/>
          <w:lang w:val="en-US"/>
        </w:rPr>
        <w:t xml:space="preserve"> Folder</w:t>
      </w:r>
      <w:r w:rsidRPr="003C0B68">
        <w:rPr>
          <w:rFonts w:ascii="Candara" w:hAnsi="Candara"/>
          <w:lang w:val="en-US"/>
        </w:rPr>
        <w:t xml:space="preserve">. The name of the folder has to be </w:t>
      </w:r>
      <w:r w:rsidRPr="003C0B68">
        <w:rPr>
          <w:rFonts w:ascii="Candara" w:hAnsi="Candara"/>
          <w:i/>
          <w:lang w:val="en-US"/>
        </w:rPr>
        <w:t>OSGI-INF</w:t>
      </w:r>
      <w:r w:rsidRPr="003C0B68">
        <w:rPr>
          <w:rFonts w:ascii="Candara" w:hAnsi="Candara"/>
          <w:lang w:val="en-US"/>
        </w:rPr>
        <w:t xml:space="preserve">. Then, create a new XML file within this folder. Right click on the folder and select </w:t>
      </w:r>
      <w:r w:rsidRPr="003C0B68">
        <w:rPr>
          <w:rFonts w:ascii="Candara" w:hAnsi="Candara"/>
          <w:i/>
          <w:lang w:val="en-US"/>
        </w:rPr>
        <w:t xml:space="preserve">New </w:t>
      </w:r>
      <w:r w:rsidRPr="003C0B68">
        <w:rPr>
          <w:rFonts w:ascii="Candara" w:hAnsi="Candara"/>
          <w:i/>
          <w:lang w:val="en-US"/>
        </w:rPr>
        <w:sym w:font="Wingdings" w:char="F0E0"/>
      </w:r>
      <w:r w:rsidRPr="003C0B68">
        <w:rPr>
          <w:rFonts w:ascii="Candara" w:hAnsi="Candara"/>
          <w:i/>
          <w:lang w:val="en-US"/>
        </w:rPr>
        <w:t xml:space="preserve"> Other</w:t>
      </w:r>
      <w:proofErr w:type="gramStart"/>
      <w:r w:rsidRPr="003C0B68">
        <w:rPr>
          <w:rFonts w:ascii="Candara" w:hAnsi="Candara"/>
          <w:i/>
          <w:lang w:val="en-US"/>
        </w:rPr>
        <w:t>…</w:t>
      </w:r>
      <w:r w:rsidRPr="003C0B68">
        <w:rPr>
          <w:rFonts w:ascii="Candara" w:hAnsi="Candara"/>
          <w:lang w:val="en-US"/>
        </w:rPr>
        <w:t xml:space="preserve"> .</w:t>
      </w:r>
      <w:proofErr w:type="gramEnd"/>
      <w:r w:rsidRPr="003C0B68">
        <w:rPr>
          <w:rFonts w:ascii="Candara" w:hAnsi="Candara"/>
          <w:lang w:val="en-US"/>
        </w:rPr>
        <w:t xml:space="preserve"> In the emerging wizard, open the category </w:t>
      </w:r>
      <w:r w:rsidRPr="003C0B68">
        <w:rPr>
          <w:rFonts w:ascii="Candara" w:hAnsi="Candara"/>
          <w:i/>
          <w:lang w:val="en-US"/>
        </w:rPr>
        <w:t>XML</w:t>
      </w:r>
      <w:r w:rsidR="00A40E90" w:rsidRPr="003C0B68">
        <w:rPr>
          <w:rStyle w:val="FootnoteReference"/>
          <w:rFonts w:ascii="Candara" w:hAnsi="Candara"/>
          <w:lang w:val="en-US"/>
        </w:rPr>
        <w:footnoteReference w:id="9"/>
      </w:r>
      <w:r w:rsidRPr="003C0B68">
        <w:rPr>
          <w:rFonts w:ascii="Candara" w:hAnsi="Candara"/>
          <w:lang w:val="en-US"/>
        </w:rPr>
        <w:t xml:space="preserve">, select </w:t>
      </w:r>
      <w:r w:rsidRPr="003C0B68">
        <w:rPr>
          <w:rFonts w:ascii="Candara" w:hAnsi="Candara"/>
          <w:i/>
          <w:lang w:val="en-US"/>
        </w:rPr>
        <w:t>XML File</w:t>
      </w:r>
      <w:r w:rsidRPr="003C0B68">
        <w:rPr>
          <w:rFonts w:ascii="Candara" w:hAnsi="Candara"/>
          <w:lang w:val="en-US"/>
        </w:rPr>
        <w:t xml:space="preserve">, and click the </w:t>
      </w:r>
      <w:r w:rsidRPr="003C0B68">
        <w:rPr>
          <w:rFonts w:ascii="Candara" w:hAnsi="Candara"/>
          <w:i/>
          <w:lang w:val="en-US"/>
        </w:rPr>
        <w:t>Next</w:t>
      </w:r>
      <w:r w:rsidRPr="003C0B68">
        <w:rPr>
          <w:rFonts w:ascii="Candara" w:hAnsi="Candara"/>
          <w:lang w:val="en-US"/>
        </w:rPr>
        <w:t xml:space="preserve"> button. Define the name of the file in accordance to the file </w:t>
      </w:r>
      <w:r w:rsidR="00D26C0A" w:rsidRPr="003C0B68">
        <w:rPr>
          <w:rFonts w:ascii="Candara" w:hAnsi="Candara"/>
          <w:lang w:val="en-US"/>
        </w:rPr>
        <w:t>declared</w:t>
      </w:r>
      <w:r w:rsidR="00A40E90" w:rsidRPr="003C0B68">
        <w:rPr>
          <w:rFonts w:ascii="Candara" w:hAnsi="Candara"/>
          <w:lang w:val="en-US"/>
        </w:rPr>
        <w:t xml:space="preserve"> in the manifest</w:t>
      </w:r>
      <w:r w:rsidR="00D26C0A" w:rsidRPr="003C0B68">
        <w:rPr>
          <w:rFonts w:ascii="Candara" w:hAnsi="Candara"/>
          <w:lang w:val="en-US"/>
        </w:rPr>
        <w:t xml:space="preserve"> illustrated in </w:t>
      </w:r>
      <w:r w:rsidR="00FE71BC" w:rsidRPr="003C0B68">
        <w:rPr>
          <w:rFonts w:ascii="Candara" w:hAnsi="Candara"/>
          <w:lang w:val="en-US"/>
        </w:rPr>
        <w:fldChar w:fldCharType="begin"/>
      </w:r>
      <w:r w:rsidR="00D26C0A" w:rsidRPr="003C0B68">
        <w:rPr>
          <w:rFonts w:ascii="Candara" w:hAnsi="Candara"/>
          <w:lang w:val="en-US"/>
        </w:rPr>
        <w:instrText xml:space="preserve"> REF _Ref333941392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7</w:t>
      </w:r>
      <w:r w:rsidR="00FE71BC" w:rsidRPr="003C0B68">
        <w:rPr>
          <w:rFonts w:ascii="Candara" w:hAnsi="Candara"/>
          <w:lang w:val="en-US"/>
        </w:rPr>
        <w:fldChar w:fldCharType="end"/>
      </w:r>
      <w:r w:rsidR="00A40E90" w:rsidRPr="003C0B68">
        <w:rPr>
          <w:rFonts w:ascii="Candara" w:hAnsi="Candara"/>
          <w:lang w:val="en-US"/>
        </w:rPr>
        <w:t xml:space="preserve">: </w:t>
      </w:r>
      <w:r w:rsidR="00A40E90" w:rsidRPr="003C0B68">
        <w:rPr>
          <w:rFonts w:ascii="Candara" w:hAnsi="Candara"/>
          <w:i/>
          <w:lang w:val="en-US"/>
        </w:rPr>
        <w:t>instantiator.xml</w:t>
      </w:r>
      <w:r w:rsidR="00A40E90" w:rsidRPr="003C0B68">
        <w:rPr>
          <w:rFonts w:ascii="Candara" w:hAnsi="Candara"/>
          <w:lang w:val="en-US"/>
        </w:rPr>
        <w:t>.</w:t>
      </w:r>
      <w:r w:rsidR="0087674F" w:rsidRPr="003C0B68">
        <w:rPr>
          <w:rFonts w:ascii="Candara" w:hAnsi="Candara"/>
          <w:lang w:val="en-US"/>
        </w:rPr>
        <w:t xml:space="preserve"> </w:t>
      </w:r>
      <w:r w:rsidR="00FB6042" w:rsidRPr="003C0B68">
        <w:rPr>
          <w:rFonts w:ascii="Candara" w:hAnsi="Candara"/>
          <w:lang w:val="en-US"/>
        </w:rPr>
        <w:t xml:space="preserve">Clicking the </w:t>
      </w:r>
      <w:r w:rsidR="00FB6042" w:rsidRPr="003C0B68">
        <w:rPr>
          <w:rFonts w:ascii="Candara" w:hAnsi="Candara"/>
          <w:i/>
          <w:lang w:val="en-US"/>
        </w:rPr>
        <w:t>Finish</w:t>
      </w:r>
      <w:r w:rsidR="00FB6042" w:rsidRPr="003C0B68">
        <w:rPr>
          <w:rFonts w:ascii="Candara" w:hAnsi="Candara"/>
          <w:lang w:val="en-US"/>
        </w:rPr>
        <w:t xml:space="preserve"> button will open the XML editor. Switch to the source tab and edit the</w:t>
      </w:r>
      <w:r w:rsidR="0087674F" w:rsidRPr="003C0B68">
        <w:rPr>
          <w:rFonts w:ascii="Candara" w:hAnsi="Candara"/>
          <w:lang w:val="en-US"/>
        </w:rPr>
        <w:t xml:space="preserve"> file as </w:t>
      </w:r>
      <w:r w:rsidR="007A1960" w:rsidRPr="003C0B68">
        <w:rPr>
          <w:rFonts w:ascii="Candara" w:hAnsi="Candara"/>
          <w:lang w:val="en-US"/>
        </w:rPr>
        <w:t>follows:</w:t>
      </w: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proofErr w:type="gramStart"/>
      <w:r w:rsidRPr="003C0B68">
        <w:rPr>
          <w:rFonts w:ascii="CourierHP" w:hAnsi="CourierHP"/>
          <w:sz w:val="20"/>
          <w:szCs w:val="20"/>
          <w:lang w:val="en-US"/>
        </w:rPr>
        <w:t>&lt;?xml</w:t>
      </w:r>
      <w:proofErr w:type="gramEnd"/>
      <w:r w:rsidRPr="003C0B68">
        <w:rPr>
          <w:rFonts w:ascii="CourierHP" w:hAnsi="CourierHP"/>
          <w:sz w:val="20"/>
          <w:szCs w:val="20"/>
          <w:lang w:val="en-US"/>
        </w:rPr>
        <w:t xml:space="preserve"> version="1.0" encoding="UTF-8"?&gt;</w:t>
      </w: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r w:rsidRPr="003C0B68">
        <w:rPr>
          <w:rFonts w:ascii="CourierHP" w:hAnsi="CourierHP"/>
          <w:sz w:val="20"/>
          <w:szCs w:val="20"/>
          <w:lang w:val="en-US"/>
        </w:rPr>
        <w:t>&lt;</w:t>
      </w:r>
      <w:proofErr w:type="spellStart"/>
      <w:r w:rsidRPr="003C0B68">
        <w:rPr>
          <w:rFonts w:ascii="CourierHP" w:hAnsi="CourierHP"/>
          <w:sz w:val="20"/>
          <w:szCs w:val="20"/>
          <w:lang w:val="en-US"/>
        </w:rPr>
        <w:t>scr</w:t>
      </w:r>
      <w:proofErr w:type="gramStart"/>
      <w:r w:rsidRPr="003C0B68">
        <w:rPr>
          <w:rFonts w:ascii="CourierHP" w:hAnsi="CourierHP"/>
          <w:sz w:val="20"/>
          <w:szCs w:val="20"/>
          <w:lang w:val="en-US"/>
        </w:rPr>
        <w:t>:component</w:t>
      </w:r>
      <w:proofErr w:type="spellEnd"/>
      <w:proofErr w:type="gramEnd"/>
      <w:r w:rsidR="00803658" w:rsidRPr="003C0B68">
        <w:rPr>
          <w:rFonts w:ascii="CourierHP" w:hAnsi="CourierHP"/>
          <w:sz w:val="20"/>
          <w:szCs w:val="20"/>
          <w:lang w:val="en-US"/>
        </w:rPr>
        <w:t xml:space="preserve"> </w:t>
      </w:r>
      <w:proofErr w:type="spellStart"/>
      <w:r w:rsidRPr="003C0B68">
        <w:rPr>
          <w:rFonts w:ascii="CourierHP" w:hAnsi="CourierHP"/>
          <w:sz w:val="20"/>
          <w:szCs w:val="20"/>
          <w:lang w:val="en-US"/>
        </w:rPr>
        <w:t>xmlns:scr</w:t>
      </w:r>
      <w:proofErr w:type="spellEnd"/>
      <w:r w:rsidRPr="003C0B68">
        <w:rPr>
          <w:rFonts w:ascii="CourierHP" w:hAnsi="CourierHP"/>
          <w:sz w:val="20"/>
          <w:szCs w:val="20"/>
          <w:lang w:val="en-US"/>
        </w:rPr>
        <w:t>="http://www.osgi.org/xmlns/scr/v1.1.0"</w:t>
      </w:r>
    </w:p>
    <w:p w:rsidR="007A1960" w:rsidRPr="003C0B68" w:rsidRDefault="007A1960" w:rsidP="00803658">
      <w:pPr>
        <w:autoSpaceDE w:val="0"/>
        <w:autoSpaceDN w:val="0"/>
        <w:adjustRightInd w:val="0"/>
        <w:spacing w:after="0" w:line="240" w:lineRule="auto"/>
        <w:ind w:left="567"/>
        <w:rPr>
          <w:rFonts w:ascii="CourierHP" w:hAnsi="CourierHP"/>
          <w:sz w:val="20"/>
          <w:szCs w:val="20"/>
          <w:lang w:val="en-US"/>
        </w:rPr>
      </w:pPr>
      <w:proofErr w:type="gramStart"/>
      <w:r w:rsidRPr="003C0B68">
        <w:rPr>
          <w:rFonts w:ascii="CourierHP" w:hAnsi="CourierHP"/>
          <w:sz w:val="20"/>
          <w:szCs w:val="20"/>
          <w:lang w:val="en-US"/>
        </w:rPr>
        <w:t>immediate</w:t>
      </w:r>
      <w:proofErr w:type="gramEnd"/>
      <w:r w:rsidRPr="003C0B68">
        <w:rPr>
          <w:rFonts w:ascii="CourierHP" w:hAnsi="CourierHP"/>
          <w:sz w:val="20"/>
          <w:szCs w:val="20"/>
          <w:lang w:val="en-US"/>
        </w:rPr>
        <w:t>="true"</w:t>
      </w:r>
    </w:p>
    <w:p w:rsidR="007A1960" w:rsidRPr="003C0B68" w:rsidRDefault="007A1960" w:rsidP="00803658">
      <w:pPr>
        <w:autoSpaceDE w:val="0"/>
        <w:autoSpaceDN w:val="0"/>
        <w:adjustRightInd w:val="0"/>
        <w:spacing w:after="0" w:line="240" w:lineRule="auto"/>
        <w:ind w:left="567"/>
        <w:rPr>
          <w:rFonts w:ascii="CourierHP" w:hAnsi="CourierHP"/>
          <w:sz w:val="20"/>
          <w:szCs w:val="20"/>
          <w:lang w:val="en-US"/>
        </w:rPr>
      </w:pPr>
      <w:proofErr w:type="gramStart"/>
      <w:r w:rsidRPr="003C0B68">
        <w:rPr>
          <w:rFonts w:ascii="CourierHP" w:hAnsi="CourierHP"/>
          <w:sz w:val="20"/>
          <w:szCs w:val="20"/>
          <w:lang w:val="en-US"/>
        </w:rPr>
        <w:t>name</w:t>
      </w:r>
      <w:proofErr w:type="gramEnd"/>
      <w:r w:rsidRPr="003C0B68">
        <w:rPr>
          <w:rFonts w:ascii="CourierHP" w:hAnsi="CourierHP"/>
          <w:sz w:val="20"/>
          <w:szCs w:val="20"/>
          <w:lang w:val="en-US"/>
        </w:rPr>
        <w:t>="EASy Example Instantiator"&gt;</w:t>
      </w: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p>
    <w:p w:rsidR="007A1960" w:rsidRPr="003C0B68" w:rsidRDefault="007A1960" w:rsidP="00803658">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&lt;implementation class="</w:t>
      </w:r>
      <w:proofErr w:type="spellStart"/>
      <w:r w:rsidRPr="003C0B68">
        <w:rPr>
          <w:rFonts w:ascii="CourierHP" w:hAnsi="CourierHP"/>
          <w:sz w:val="20"/>
          <w:szCs w:val="20"/>
          <w:lang w:val="en-US"/>
        </w:rPr>
        <w:t>easyexampleinstantiator.ExampleEngine</w:t>
      </w:r>
      <w:proofErr w:type="spellEnd"/>
      <w:r w:rsidRPr="003C0B68">
        <w:rPr>
          <w:rFonts w:ascii="CourierHP" w:hAnsi="CourierHP"/>
          <w:sz w:val="20"/>
          <w:szCs w:val="20"/>
          <w:lang w:val="en-US"/>
        </w:rPr>
        <w:t>"/&gt;</w:t>
      </w: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p>
    <w:p w:rsidR="007A1960" w:rsidRPr="003C0B68" w:rsidRDefault="007A1960" w:rsidP="00803658">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&lt;</w:t>
      </w:r>
      <w:proofErr w:type="gramStart"/>
      <w:r w:rsidRPr="003C0B68">
        <w:rPr>
          <w:rFonts w:ascii="CourierHP" w:hAnsi="CourierHP"/>
          <w:sz w:val="20"/>
          <w:szCs w:val="20"/>
          <w:lang w:val="en-US"/>
        </w:rPr>
        <w:t>service</w:t>
      </w:r>
      <w:proofErr w:type="gramEnd"/>
      <w:r w:rsidRPr="003C0B68">
        <w:rPr>
          <w:rFonts w:ascii="CourierHP" w:hAnsi="CourierHP"/>
          <w:sz w:val="20"/>
          <w:szCs w:val="20"/>
          <w:lang w:val="en-US"/>
        </w:rPr>
        <w:t>&gt;</w:t>
      </w:r>
    </w:p>
    <w:p w:rsidR="007A1960" w:rsidRPr="003C0B68" w:rsidRDefault="007A1960" w:rsidP="00803658">
      <w:pPr>
        <w:autoSpaceDE w:val="0"/>
        <w:autoSpaceDN w:val="0"/>
        <w:adjustRightInd w:val="0"/>
        <w:spacing w:after="0" w:line="240" w:lineRule="auto"/>
        <w:ind w:left="851"/>
        <w:rPr>
          <w:rFonts w:ascii="CourierHP" w:hAnsi="CourierHP"/>
          <w:sz w:val="20"/>
          <w:szCs w:val="20"/>
          <w:lang w:val="en-US"/>
        </w:rPr>
      </w:pPr>
      <w:r w:rsidRPr="003C0B68">
        <w:rPr>
          <w:rFonts w:ascii="CourierHP" w:hAnsi="CourierHP"/>
          <w:sz w:val="20"/>
          <w:szCs w:val="20"/>
          <w:lang w:val="en-US"/>
        </w:rPr>
        <w:t>&lt;provide interface="</w:t>
      </w:r>
      <w:proofErr w:type="spellStart"/>
      <w:r w:rsidRPr="003C0B68">
        <w:rPr>
          <w:rFonts w:ascii="CourierHP" w:hAnsi="CourierHP"/>
          <w:sz w:val="20"/>
          <w:szCs w:val="20"/>
          <w:lang w:val="en-US"/>
        </w:rPr>
        <w:t>de.uni_hildesheim.sse.easy_producer</w:t>
      </w:r>
      <w:proofErr w:type="spellEnd"/>
      <w:r w:rsidRPr="003C0B68">
        <w:rPr>
          <w:rFonts w:ascii="CourierHP" w:hAnsi="CourierHP"/>
          <w:sz w:val="20"/>
          <w:szCs w:val="20"/>
          <w:lang w:val="en-US"/>
        </w:rPr>
        <w:t>.</w:t>
      </w:r>
    </w:p>
    <w:p w:rsidR="007A1960" w:rsidRPr="003C0B68" w:rsidRDefault="007A1960" w:rsidP="00803658">
      <w:pPr>
        <w:autoSpaceDE w:val="0"/>
        <w:autoSpaceDN w:val="0"/>
        <w:adjustRightInd w:val="0"/>
        <w:spacing w:after="0" w:line="240" w:lineRule="auto"/>
        <w:ind w:left="1134"/>
        <w:rPr>
          <w:rFonts w:ascii="CourierHP" w:hAnsi="CourierHP"/>
          <w:sz w:val="20"/>
          <w:szCs w:val="20"/>
          <w:lang w:val="en-US"/>
        </w:rPr>
      </w:pPr>
      <w:proofErr w:type="spellStart"/>
      <w:r w:rsidRPr="003C0B68">
        <w:rPr>
          <w:rFonts w:ascii="CourierHP" w:hAnsi="CourierHP"/>
          <w:sz w:val="20"/>
          <w:szCs w:val="20"/>
          <w:lang w:val="en-US"/>
        </w:rPr>
        <w:t>instantiator.InstantiatorEngine</w:t>
      </w:r>
      <w:proofErr w:type="spellEnd"/>
      <w:r w:rsidRPr="003C0B68">
        <w:rPr>
          <w:rFonts w:ascii="CourierHP" w:hAnsi="CourierHP"/>
          <w:sz w:val="20"/>
          <w:szCs w:val="20"/>
          <w:lang w:val="en-US"/>
        </w:rPr>
        <w:t>"/&gt;</w:t>
      </w:r>
    </w:p>
    <w:p w:rsidR="007A1960" w:rsidRPr="003C0B68" w:rsidRDefault="007A1960" w:rsidP="00641F68">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&lt;/service&gt;</w:t>
      </w:r>
    </w:p>
    <w:p w:rsidR="007A1960" w:rsidRPr="003C0B68" w:rsidRDefault="007A1960" w:rsidP="00803658">
      <w:pPr>
        <w:autoSpaceDE w:val="0"/>
        <w:autoSpaceDN w:val="0"/>
        <w:adjustRightInd w:val="0"/>
        <w:spacing w:line="240" w:lineRule="auto"/>
        <w:ind w:left="284"/>
        <w:rPr>
          <w:rFonts w:ascii="CourierHP" w:hAnsi="CourierHP"/>
          <w:sz w:val="20"/>
          <w:szCs w:val="20"/>
          <w:lang w:val="en-US"/>
        </w:rPr>
      </w:pPr>
      <w:r w:rsidRPr="003C0B68">
        <w:rPr>
          <w:rFonts w:ascii="CourierHP" w:hAnsi="CourierHP"/>
          <w:sz w:val="20"/>
          <w:szCs w:val="20"/>
          <w:lang w:val="en-US"/>
        </w:rPr>
        <w:t>&lt;/</w:t>
      </w:r>
      <w:proofErr w:type="spellStart"/>
      <w:r w:rsidRPr="003C0B68">
        <w:rPr>
          <w:rFonts w:ascii="CourierHP" w:hAnsi="CourierHP"/>
          <w:sz w:val="20"/>
          <w:szCs w:val="20"/>
          <w:lang w:val="en-US"/>
        </w:rPr>
        <w:t>scr</w:t>
      </w:r>
      <w:proofErr w:type="gramStart"/>
      <w:r w:rsidRPr="003C0B68">
        <w:rPr>
          <w:rFonts w:ascii="CourierHP" w:hAnsi="CourierHP"/>
          <w:sz w:val="20"/>
          <w:szCs w:val="20"/>
          <w:lang w:val="en-US"/>
        </w:rPr>
        <w:t>:component</w:t>
      </w:r>
      <w:proofErr w:type="spellEnd"/>
      <w:proofErr w:type="gramEnd"/>
      <w:r w:rsidRPr="003C0B68">
        <w:rPr>
          <w:rFonts w:ascii="CourierHP" w:hAnsi="CourierHP"/>
          <w:sz w:val="20"/>
          <w:szCs w:val="20"/>
          <w:lang w:val="en-US"/>
        </w:rPr>
        <w:t>&gt;</w:t>
      </w:r>
    </w:p>
    <w:p w:rsidR="000B3386" w:rsidRPr="003C0B68" w:rsidRDefault="00FE71BC" w:rsidP="00E259F8">
      <w:pPr>
        <w:jc w:val="both"/>
        <w:rPr>
          <w:rFonts w:ascii="Candara" w:hAnsi="Candara"/>
          <w:lang w:val="en-US"/>
        </w:rPr>
      </w:pPr>
      <w:r w:rsidRPr="003C0B68">
        <w:rPr>
          <w:rFonts w:ascii="Candara" w:hAnsi="Candara"/>
          <w:lang w:val="en-US"/>
        </w:rPr>
        <w:fldChar w:fldCharType="begin"/>
      </w:r>
      <w:r w:rsidR="0087674F" w:rsidRPr="003C0B68">
        <w:rPr>
          <w:rFonts w:ascii="Candara" w:hAnsi="Candara"/>
          <w:lang w:val="en-US"/>
        </w:rPr>
        <w:instrText xml:space="preserve"> REF _Ref333943857 \h </w:instrText>
      </w:r>
      <w:r w:rsidRPr="003C0B68">
        <w:rPr>
          <w:rFonts w:ascii="Candara" w:hAnsi="Candara"/>
          <w:lang w:val="en-US"/>
        </w:rPr>
      </w:r>
      <w:r w:rsidRPr="003C0B68">
        <w:rPr>
          <w:rFonts w:ascii="Candara" w:hAnsi="Candara"/>
          <w:lang w:val="en-US"/>
        </w:rPr>
        <w:fldChar w:fldCharType="separate"/>
      </w:r>
      <w:r w:rsidR="00E232BB" w:rsidRPr="00842B9E">
        <w:rPr>
          <w:lang w:val="en-US"/>
        </w:rPr>
        <w:t xml:space="preserve">Figure </w:t>
      </w:r>
      <w:r w:rsidR="00E232BB">
        <w:rPr>
          <w:noProof/>
          <w:lang w:val="en-US"/>
        </w:rPr>
        <w:t>8</w:t>
      </w:r>
      <w:r w:rsidRPr="003C0B68">
        <w:rPr>
          <w:rFonts w:ascii="Candara" w:hAnsi="Candara"/>
          <w:lang w:val="en-US"/>
        </w:rPr>
        <w:fldChar w:fldCharType="end"/>
      </w:r>
      <w:r w:rsidR="007006B0" w:rsidRPr="003C0B68">
        <w:rPr>
          <w:rFonts w:ascii="Candara" w:hAnsi="Candara"/>
          <w:lang w:val="en-US"/>
        </w:rPr>
        <w:t xml:space="preserve"> shows the final XML file</w:t>
      </w:r>
      <w:r w:rsidR="00E3750D" w:rsidRPr="003C0B68">
        <w:rPr>
          <w:rFonts w:ascii="Candara" w:hAnsi="Candara"/>
          <w:lang w:val="en-US"/>
        </w:rPr>
        <w:t>. Please note</w:t>
      </w:r>
      <w:r w:rsidR="0087674F" w:rsidRPr="003C0B68">
        <w:rPr>
          <w:rFonts w:ascii="Candara" w:hAnsi="Candara"/>
          <w:lang w:val="en-US"/>
        </w:rPr>
        <w:t xml:space="preserve"> that we used the names and package-structure of our example</w:t>
      </w:r>
      <w:r w:rsidR="00E3750D" w:rsidRPr="003C0B68">
        <w:rPr>
          <w:rFonts w:ascii="Candara" w:hAnsi="Candara"/>
          <w:lang w:val="en-US"/>
        </w:rPr>
        <w:t xml:space="preserve"> in </w:t>
      </w:r>
      <w:r w:rsidRPr="003C0B68">
        <w:rPr>
          <w:rFonts w:ascii="Candara" w:hAnsi="Candara"/>
          <w:lang w:val="en-US"/>
        </w:rPr>
        <w:fldChar w:fldCharType="begin"/>
      </w:r>
      <w:r w:rsidR="00E3750D" w:rsidRPr="003C0B68">
        <w:rPr>
          <w:rFonts w:ascii="Candara" w:hAnsi="Candara"/>
          <w:lang w:val="en-US"/>
        </w:rPr>
        <w:instrText xml:space="preserve"> REF _Ref333943857 \h </w:instrText>
      </w:r>
      <w:r w:rsidRPr="003C0B68">
        <w:rPr>
          <w:rFonts w:ascii="Candara" w:hAnsi="Candara"/>
          <w:lang w:val="en-US"/>
        </w:rPr>
      </w:r>
      <w:r w:rsidRPr="003C0B68">
        <w:rPr>
          <w:rFonts w:ascii="Candara" w:hAnsi="Candara"/>
          <w:lang w:val="en-US"/>
        </w:rPr>
        <w:fldChar w:fldCharType="separate"/>
      </w:r>
      <w:r w:rsidR="00E232BB" w:rsidRPr="00842B9E">
        <w:rPr>
          <w:lang w:val="en-US"/>
        </w:rPr>
        <w:t xml:space="preserve">Figure </w:t>
      </w:r>
      <w:r w:rsidR="00E232BB">
        <w:rPr>
          <w:noProof/>
          <w:lang w:val="en-US"/>
        </w:rPr>
        <w:t>8</w:t>
      </w:r>
      <w:r w:rsidRPr="003C0B68">
        <w:rPr>
          <w:rFonts w:ascii="Candara" w:hAnsi="Candara"/>
          <w:lang w:val="en-US"/>
        </w:rPr>
        <w:fldChar w:fldCharType="end"/>
      </w:r>
      <w:r w:rsidR="0087674F" w:rsidRPr="003C0B68">
        <w:rPr>
          <w:rFonts w:ascii="Candara" w:hAnsi="Candara"/>
          <w:lang w:val="en-US"/>
        </w:rPr>
        <w:t xml:space="preserve">. Thus, with respect to </w:t>
      </w:r>
      <w:r w:rsidR="00E3750D" w:rsidRPr="003C0B68">
        <w:rPr>
          <w:rFonts w:ascii="Candara" w:hAnsi="Candara"/>
          <w:lang w:val="en-US"/>
        </w:rPr>
        <w:t>different</w:t>
      </w:r>
      <w:r w:rsidR="0087674F" w:rsidRPr="003C0B68">
        <w:rPr>
          <w:rFonts w:ascii="Candara" w:hAnsi="Candara"/>
          <w:lang w:val="en-US"/>
        </w:rPr>
        <w:t xml:space="preserve"> implementations the name of the </w:t>
      </w:r>
      <w:r w:rsidR="00E3750D" w:rsidRPr="003C0B68">
        <w:rPr>
          <w:rFonts w:ascii="Candara" w:hAnsi="Candara"/>
          <w:lang w:val="en-US"/>
        </w:rPr>
        <w:t xml:space="preserve">service </w:t>
      </w:r>
      <w:r w:rsidR="0087674F" w:rsidRPr="003C0B68">
        <w:rPr>
          <w:rFonts w:ascii="Candara" w:hAnsi="Candara"/>
          <w:lang w:val="en-US"/>
        </w:rPr>
        <w:t>component in line 4 as well as the package and the class name of the implementation class element in line 6 (the class, which will implement the instantiator)</w:t>
      </w:r>
      <w:r w:rsidR="00E3750D" w:rsidRPr="003C0B68">
        <w:rPr>
          <w:rFonts w:ascii="Candara" w:hAnsi="Candara"/>
          <w:lang w:val="en-US"/>
        </w:rPr>
        <w:t xml:space="preserve"> have to be adapted</w:t>
      </w:r>
      <w:r w:rsidR="0087674F" w:rsidRPr="003C0B68">
        <w:rPr>
          <w:rFonts w:ascii="Candara" w:hAnsi="Candara"/>
          <w:lang w:val="en-US"/>
        </w:rPr>
        <w:t>.</w:t>
      </w:r>
      <w:r w:rsidR="004418C9" w:rsidRPr="003C0B68">
        <w:rPr>
          <w:rFonts w:ascii="Candara" w:hAnsi="Candara"/>
          <w:lang w:val="en-US"/>
        </w:rPr>
        <w:t xml:space="preserve"> Please ignore the warning in line 6 as the class currently does not exist. This will be part of Section </w:t>
      </w:r>
      <w:r w:rsidRPr="003C0B68">
        <w:rPr>
          <w:rFonts w:ascii="Candara" w:hAnsi="Candara"/>
          <w:lang w:val="en-US"/>
        </w:rPr>
        <w:fldChar w:fldCharType="begin"/>
      </w:r>
      <w:r w:rsidR="004D0F68" w:rsidRPr="003C0B68">
        <w:rPr>
          <w:rFonts w:ascii="Candara" w:hAnsi="Candara"/>
          <w:lang w:val="en-US"/>
        </w:rPr>
        <w:instrText xml:space="preserve"> REF _Ref334026349 \r \h </w:instrText>
      </w:r>
      <w:r w:rsidRPr="003C0B68">
        <w:rPr>
          <w:rFonts w:ascii="Candara" w:hAnsi="Candara"/>
          <w:lang w:val="en-US"/>
        </w:rPr>
      </w:r>
      <w:r w:rsidRPr="003C0B68">
        <w:rPr>
          <w:rFonts w:ascii="Candara" w:hAnsi="Candara"/>
          <w:lang w:val="en-US"/>
        </w:rPr>
        <w:fldChar w:fldCharType="separate"/>
      </w:r>
      <w:r w:rsidR="00E232BB">
        <w:rPr>
          <w:rFonts w:ascii="Candara" w:hAnsi="Candara"/>
          <w:lang w:val="en-US"/>
        </w:rPr>
        <w:t>3.1.3</w:t>
      </w:r>
      <w:r w:rsidRPr="003C0B68">
        <w:rPr>
          <w:rFonts w:ascii="Candara" w:hAnsi="Candara"/>
          <w:lang w:val="en-US"/>
        </w:rPr>
        <w:fldChar w:fldCharType="end"/>
      </w:r>
      <w:r w:rsidR="00D60528" w:rsidRPr="003C0B68">
        <w:rPr>
          <w:rFonts w:ascii="Candara" w:hAnsi="Candara"/>
          <w:lang w:val="en-US"/>
        </w:rPr>
        <w:t>.</w:t>
      </w:r>
    </w:p>
    <w:p w:rsidR="000B3386" w:rsidRPr="003C0B68" w:rsidRDefault="00FE71BC" w:rsidP="00E259F8">
      <w:pPr>
        <w:jc w:val="both"/>
        <w:rPr>
          <w:rFonts w:ascii="Candara" w:hAnsi="Candara"/>
          <w:lang w:val="en-US"/>
        </w:rPr>
      </w:pPr>
      <w:r w:rsidRPr="00FE71BC">
        <w:rPr>
          <w:rFonts w:ascii="Candara" w:hAnsi="Candara"/>
          <w:lang w:val="en-US"/>
        </w:rPr>
      </w:r>
      <w:r>
        <w:rPr>
          <w:rFonts w:ascii="Candara" w:hAnsi="Candara"/>
          <w:lang w:val="en-US"/>
        </w:rPr>
        <w:pict>
          <v:shape id="_x0000_s1030" type="#_x0000_t202" style="width:453.75pt;height:135.45pt;mso-position-horizontal-relative:char;mso-position-vertical-relative:line;mso-width-relative:margin;mso-height-relative:margin;v-text-anchor:middle" fillcolor="white [3212]" strokecolor="white [3212]">
            <v:textbox style="mso-next-textbox:#_x0000_s1030" inset="0,0,0,0">
              <w:txbxContent>
                <w:p w:rsidR="008341AC" w:rsidRPr="00FD25B6" w:rsidRDefault="008341AC" w:rsidP="00472897">
                  <w:pPr>
                    <w:keepNext/>
                    <w:spacing w:after="0" w:line="240" w:lineRule="auto"/>
                    <w:jc w:val="center"/>
                    <w:rPr>
                      <w:lang w:val="en-US"/>
                    </w:rPr>
                  </w:pPr>
                  <w:r>
                    <w:rPr>
                      <w:noProof/>
                      <w:lang w:eastAsia="de-DE"/>
                    </w:rPr>
                    <w:drawing>
                      <wp:inline distT="0" distB="0" distL="0" distR="0">
                        <wp:extent cx="4934639" cy="1553745"/>
                        <wp:effectExtent l="19050" t="0" r="0" b="0"/>
                        <wp:docPr id="15" name="Picture 14" descr="newInstantiator_Service-ComponentD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Service-ComponentDef2.png"/>
                                <pic:cNvPicPr/>
                              </pic:nvPicPr>
                              <pic:blipFill>
                                <a:blip r:embed="rId25"/>
                                <a:stretch>
                                  <a:fillRect/>
                                </a:stretch>
                              </pic:blipFill>
                              <pic:spPr>
                                <a:xfrm>
                                  <a:off x="0" y="0"/>
                                  <a:ext cx="4934639" cy="1553745"/>
                                </a:xfrm>
                                <a:prstGeom prst="rect">
                                  <a:avLst/>
                                </a:prstGeom>
                              </pic:spPr>
                            </pic:pic>
                          </a:graphicData>
                        </a:graphic>
                      </wp:inline>
                    </w:drawing>
                  </w:r>
                </w:p>
                <w:p w:rsidR="008341AC" w:rsidRPr="0092284F" w:rsidRDefault="008341AC" w:rsidP="00472897">
                  <w:pPr>
                    <w:pStyle w:val="Caption"/>
                    <w:jc w:val="center"/>
                    <w:rPr>
                      <w:lang w:val="en-US"/>
                    </w:rPr>
                  </w:pPr>
                  <w:bookmarkStart w:id="26" w:name="_Ref333943857"/>
                  <w:r w:rsidRPr="00842B9E">
                    <w:rPr>
                      <w:lang w:val="en-US"/>
                    </w:rPr>
                    <w:t xml:space="preserve">Figure </w:t>
                  </w:r>
                  <w:r w:rsidR="00FE71BC">
                    <w:fldChar w:fldCharType="begin"/>
                  </w:r>
                  <w:r w:rsidRPr="00842B9E">
                    <w:rPr>
                      <w:lang w:val="en-US"/>
                    </w:rPr>
                    <w:instrText xml:space="preserve"> SEQ Figure \* ARABIC </w:instrText>
                  </w:r>
                  <w:r w:rsidR="00FE71BC">
                    <w:fldChar w:fldCharType="separate"/>
                  </w:r>
                  <w:r w:rsidR="00E232BB">
                    <w:rPr>
                      <w:noProof/>
                      <w:lang w:val="en-US"/>
                    </w:rPr>
                    <w:t>8</w:t>
                  </w:r>
                  <w:r w:rsidR="00FE71BC">
                    <w:fldChar w:fldCharType="end"/>
                  </w:r>
                  <w:bookmarkEnd w:id="26"/>
                  <w:r w:rsidRPr="00842B9E">
                    <w:rPr>
                      <w:lang w:val="en-US"/>
                    </w:rPr>
                    <w:t xml:space="preserve">: </w:t>
                  </w:r>
                  <w:r>
                    <w:rPr>
                      <w:lang w:val="en-US"/>
                    </w:rPr>
                    <w:t>Definition of the service-component for the new instantiator</w:t>
                  </w:r>
                </w:p>
              </w:txbxContent>
            </v:textbox>
            <w10:wrap type="none"/>
            <w10:anchorlock/>
          </v:shape>
        </w:pict>
      </w:r>
    </w:p>
    <w:p w:rsidR="000B3386" w:rsidRPr="003C0B68" w:rsidRDefault="00133342" w:rsidP="00E259F8">
      <w:pPr>
        <w:jc w:val="both"/>
        <w:rPr>
          <w:rFonts w:ascii="Candara" w:hAnsi="Candara"/>
          <w:lang w:val="en-US"/>
        </w:rPr>
      </w:pPr>
      <w:r w:rsidRPr="003C0B68">
        <w:rPr>
          <w:rFonts w:ascii="Candara" w:hAnsi="Candara"/>
          <w:lang w:val="en-US"/>
        </w:rPr>
        <w:lastRenderedPageBreak/>
        <w:t>The</w:t>
      </w:r>
      <w:r w:rsidR="00F05295" w:rsidRPr="003C0B68">
        <w:rPr>
          <w:rFonts w:ascii="Candara" w:hAnsi="Candara"/>
          <w:lang w:val="en-US"/>
        </w:rPr>
        <w:t xml:space="preserve"> previously defined XML file must be included in the binary build. Thus, open the manifest file again and switch to the </w:t>
      </w:r>
      <w:r w:rsidR="00F05295" w:rsidRPr="003C0B68">
        <w:rPr>
          <w:rFonts w:ascii="Candara" w:hAnsi="Candara"/>
          <w:i/>
          <w:lang w:val="en-US"/>
        </w:rPr>
        <w:t>Build</w:t>
      </w:r>
      <w:r w:rsidR="00F05295" w:rsidRPr="003C0B68">
        <w:rPr>
          <w:rFonts w:ascii="Candara" w:hAnsi="Candara"/>
          <w:lang w:val="en-US"/>
        </w:rPr>
        <w:t xml:space="preserve"> tab. In the left lower part </w:t>
      </w:r>
      <w:r w:rsidRPr="003C0B68">
        <w:rPr>
          <w:rFonts w:ascii="Candara" w:hAnsi="Candara"/>
          <w:lang w:val="en-US"/>
        </w:rPr>
        <w:t xml:space="preserve">of this tab </w:t>
      </w:r>
      <w:r w:rsidR="00F05295" w:rsidRPr="003C0B68">
        <w:rPr>
          <w:rFonts w:ascii="Candara" w:hAnsi="Candara"/>
          <w:lang w:val="en-US"/>
        </w:rPr>
        <w:t xml:space="preserve">select the </w:t>
      </w:r>
      <w:r w:rsidR="00F05295" w:rsidRPr="003C0B68">
        <w:rPr>
          <w:rFonts w:ascii="Candara" w:hAnsi="Candara"/>
          <w:i/>
          <w:lang w:val="en-US"/>
        </w:rPr>
        <w:t>OSGI-INF</w:t>
      </w:r>
      <w:r w:rsidR="00F05295" w:rsidRPr="003C0B68">
        <w:rPr>
          <w:rFonts w:ascii="Candara" w:hAnsi="Candara"/>
          <w:lang w:val="en-US"/>
        </w:rPr>
        <w:t xml:space="preserve"> folder to be included in the binary build.</w:t>
      </w:r>
    </w:p>
    <w:p w:rsidR="006605C4" w:rsidRPr="003C0B68" w:rsidRDefault="00133342" w:rsidP="00E259F8">
      <w:pPr>
        <w:jc w:val="both"/>
        <w:rPr>
          <w:rFonts w:ascii="Candara" w:hAnsi="Candara"/>
          <w:lang w:val="en-US"/>
        </w:rPr>
      </w:pPr>
      <w:r w:rsidRPr="003C0B68">
        <w:rPr>
          <w:rFonts w:ascii="Candara" w:hAnsi="Candara"/>
          <w:lang w:val="en-US"/>
        </w:rPr>
        <w:t xml:space="preserve">The last step is the inclusion of external, third-party libraries – the actual instantiator. </w:t>
      </w:r>
      <w:r w:rsidR="005E0424" w:rsidRPr="003C0B68">
        <w:rPr>
          <w:rFonts w:ascii="Candara" w:hAnsi="Candara"/>
          <w:lang w:val="en-US"/>
        </w:rPr>
        <w:t xml:space="preserve">Please note that this </w:t>
      </w:r>
      <w:r w:rsidR="00A35A4D" w:rsidRPr="003C0B68">
        <w:rPr>
          <w:rFonts w:ascii="Candara" w:hAnsi="Candara"/>
          <w:lang w:val="en-US"/>
        </w:rPr>
        <w:t xml:space="preserve">step </w:t>
      </w:r>
      <w:r w:rsidR="005E0424" w:rsidRPr="003C0B68">
        <w:rPr>
          <w:rFonts w:ascii="Candara" w:hAnsi="Candara"/>
          <w:lang w:val="en-US"/>
        </w:rPr>
        <w:t xml:space="preserve">is only required if the main implementation of the instantiator </w:t>
      </w:r>
      <w:r w:rsidR="003D4703" w:rsidRPr="003C0B68">
        <w:rPr>
          <w:rFonts w:ascii="Candara" w:hAnsi="Candara"/>
          <w:lang w:val="en-US"/>
        </w:rPr>
        <w:t>or required other required functionalities are</w:t>
      </w:r>
      <w:r w:rsidR="005E0424" w:rsidRPr="003C0B68">
        <w:rPr>
          <w:rFonts w:ascii="Candara" w:hAnsi="Candara"/>
          <w:lang w:val="en-US"/>
        </w:rPr>
        <w:t xml:space="preserve"> implemented in another plug-in. In such a case, build the plug-in first</w:t>
      </w:r>
      <w:r w:rsidR="00A35A4D" w:rsidRPr="003C0B68">
        <w:rPr>
          <w:rStyle w:val="FootnoteReference"/>
          <w:rFonts w:ascii="Candara" w:hAnsi="Candara"/>
          <w:lang w:val="en-US"/>
        </w:rPr>
        <w:footnoteReference w:id="10"/>
      </w:r>
      <w:r w:rsidR="005E0424" w:rsidRPr="003C0B68">
        <w:rPr>
          <w:rFonts w:ascii="Candara" w:hAnsi="Candara"/>
          <w:lang w:val="en-US"/>
        </w:rPr>
        <w:t>. Then, r</w:t>
      </w:r>
      <w:r w:rsidRPr="003C0B68">
        <w:rPr>
          <w:rFonts w:ascii="Candara" w:hAnsi="Candara"/>
          <w:lang w:val="en-US"/>
        </w:rPr>
        <w:t>igh</w:t>
      </w:r>
      <w:r w:rsidR="005E0424" w:rsidRPr="003C0B68">
        <w:rPr>
          <w:rFonts w:ascii="Candara" w:hAnsi="Candara"/>
          <w:lang w:val="en-US"/>
        </w:rPr>
        <w:t xml:space="preserve">t click on the </w:t>
      </w:r>
      <w:r w:rsidR="009776CE" w:rsidRPr="003C0B68">
        <w:rPr>
          <w:rFonts w:ascii="Candara" w:hAnsi="Candara"/>
          <w:lang w:val="en-US"/>
        </w:rPr>
        <w:t xml:space="preserve">current instantiator </w:t>
      </w:r>
      <w:r w:rsidR="005E0424" w:rsidRPr="003C0B68">
        <w:rPr>
          <w:rFonts w:ascii="Candara" w:hAnsi="Candara"/>
          <w:lang w:val="en-US"/>
        </w:rPr>
        <w:t xml:space="preserve">plug-in project, </w:t>
      </w:r>
      <w:r w:rsidRPr="003C0B68">
        <w:rPr>
          <w:rFonts w:ascii="Candara" w:hAnsi="Candara"/>
          <w:lang w:val="en-US"/>
        </w:rPr>
        <w:t xml:space="preserve">select </w:t>
      </w:r>
      <w:r w:rsidR="005E0424" w:rsidRPr="003C0B68">
        <w:rPr>
          <w:rFonts w:ascii="Candara" w:hAnsi="Candara"/>
          <w:i/>
          <w:lang w:val="en-US"/>
        </w:rPr>
        <w:t>New</w:t>
      </w:r>
      <w:r w:rsidR="005E0424" w:rsidRPr="003C0B68">
        <w:rPr>
          <w:rFonts w:ascii="Candara" w:hAnsi="Candara"/>
          <w:lang w:val="en-US"/>
        </w:rPr>
        <w:t xml:space="preserve"> and </w:t>
      </w:r>
      <w:r w:rsidR="005E0424" w:rsidRPr="003C0B68">
        <w:rPr>
          <w:rFonts w:ascii="Candara" w:hAnsi="Candara"/>
          <w:i/>
          <w:lang w:val="en-US"/>
        </w:rPr>
        <w:t>Folder</w:t>
      </w:r>
      <w:r w:rsidR="009776CE" w:rsidRPr="003C0B68">
        <w:rPr>
          <w:rFonts w:ascii="Candara" w:hAnsi="Candara"/>
          <w:lang w:val="en-US"/>
        </w:rPr>
        <w:t>. The name of the ne</w:t>
      </w:r>
      <w:r w:rsidR="005E0424" w:rsidRPr="003C0B68">
        <w:rPr>
          <w:rFonts w:ascii="Candara" w:hAnsi="Candara"/>
          <w:lang w:val="en-US"/>
        </w:rPr>
        <w:t xml:space="preserve">w folder must be </w:t>
      </w:r>
      <w:r w:rsidR="005E0424" w:rsidRPr="003C0B68">
        <w:rPr>
          <w:rFonts w:ascii="Candara" w:hAnsi="Candara"/>
          <w:i/>
          <w:lang w:val="en-US"/>
        </w:rPr>
        <w:t>lib</w:t>
      </w:r>
      <w:r w:rsidR="005E0424" w:rsidRPr="003C0B68">
        <w:rPr>
          <w:rFonts w:ascii="Candara" w:hAnsi="Candara"/>
          <w:lang w:val="en-US"/>
        </w:rPr>
        <w:t xml:space="preserve">. Include all libraries in this folder that are required by the new instantiator. </w:t>
      </w:r>
      <w:r w:rsidR="00A35A4D" w:rsidRPr="003C0B68">
        <w:rPr>
          <w:rFonts w:ascii="Candara" w:hAnsi="Candara"/>
          <w:lang w:val="en-US"/>
        </w:rPr>
        <w:t xml:space="preserve">The folder and the required libraries have to be included in the </w:t>
      </w:r>
      <w:proofErr w:type="spellStart"/>
      <w:r w:rsidR="00A35A4D" w:rsidRPr="003C0B68">
        <w:rPr>
          <w:rFonts w:ascii="Candara" w:hAnsi="Candara"/>
          <w:i/>
          <w:lang w:val="en-US"/>
        </w:rPr>
        <w:t>Classpath</w:t>
      </w:r>
      <w:proofErr w:type="spellEnd"/>
      <w:r w:rsidR="00A35A4D" w:rsidRPr="003C0B68">
        <w:rPr>
          <w:rFonts w:ascii="Candara" w:hAnsi="Candara"/>
          <w:lang w:val="en-US"/>
        </w:rPr>
        <w:t xml:space="preserve"> of the new plug-in. Thus, open the plug-in manifest and switch to the </w:t>
      </w:r>
      <w:r w:rsidR="00A35A4D" w:rsidRPr="003C0B68">
        <w:rPr>
          <w:rFonts w:ascii="Candara" w:hAnsi="Candara"/>
          <w:i/>
          <w:lang w:val="en-US"/>
        </w:rPr>
        <w:t>Runtime</w:t>
      </w:r>
      <w:r w:rsidR="00A35A4D" w:rsidRPr="003C0B68">
        <w:rPr>
          <w:rFonts w:ascii="Candara" w:hAnsi="Candara"/>
          <w:lang w:val="en-US"/>
        </w:rPr>
        <w:t xml:space="preserve"> tab. Add the libraries to the </w:t>
      </w:r>
      <w:proofErr w:type="spellStart"/>
      <w:r w:rsidR="00A35A4D" w:rsidRPr="003C0B68">
        <w:rPr>
          <w:rFonts w:ascii="Candara" w:hAnsi="Candara"/>
          <w:i/>
          <w:lang w:val="en-US"/>
        </w:rPr>
        <w:t>Classpath</w:t>
      </w:r>
      <w:proofErr w:type="spellEnd"/>
      <w:r w:rsidR="00A35A4D" w:rsidRPr="003C0B68">
        <w:rPr>
          <w:rFonts w:ascii="Candara" w:hAnsi="Candara"/>
          <w:lang w:val="en-US"/>
        </w:rPr>
        <w:t xml:space="preserve"> by clicking on the </w:t>
      </w:r>
      <w:r w:rsidR="00A35A4D" w:rsidRPr="003C0B68">
        <w:rPr>
          <w:rFonts w:ascii="Candara" w:hAnsi="Candara"/>
          <w:i/>
          <w:lang w:val="en-US"/>
        </w:rPr>
        <w:t>Add…</w:t>
      </w:r>
      <w:r w:rsidR="00A35A4D" w:rsidRPr="003C0B68">
        <w:rPr>
          <w:rFonts w:ascii="Candara" w:hAnsi="Candara"/>
          <w:lang w:val="en-US"/>
        </w:rPr>
        <w:t xml:space="preserve"> button on the right side of the </w:t>
      </w:r>
      <w:r w:rsidR="00A35A4D" w:rsidRPr="003C0B68">
        <w:rPr>
          <w:rFonts w:ascii="Candara" w:hAnsi="Candara"/>
          <w:i/>
          <w:lang w:val="en-US"/>
        </w:rPr>
        <w:t>Runtime</w:t>
      </w:r>
      <w:r w:rsidR="00A35A4D" w:rsidRPr="003C0B68">
        <w:rPr>
          <w:rFonts w:ascii="Candara" w:hAnsi="Candara"/>
          <w:lang w:val="en-US"/>
        </w:rPr>
        <w:t xml:space="preserve"> tab. Select all required libraries of the </w:t>
      </w:r>
      <w:r w:rsidR="00A35A4D" w:rsidRPr="003C0B68">
        <w:rPr>
          <w:rFonts w:ascii="Candara" w:hAnsi="Candara"/>
          <w:i/>
          <w:lang w:val="en-US"/>
        </w:rPr>
        <w:t>lib</w:t>
      </w:r>
      <w:r w:rsidR="00A35A4D" w:rsidRPr="003C0B68">
        <w:rPr>
          <w:rFonts w:ascii="Candara" w:hAnsi="Candara"/>
          <w:lang w:val="en-US"/>
        </w:rPr>
        <w:t xml:space="preserve"> folder and click the </w:t>
      </w:r>
      <w:r w:rsidR="00A35A4D" w:rsidRPr="003C0B68">
        <w:rPr>
          <w:rFonts w:ascii="Candara" w:hAnsi="Candara"/>
          <w:i/>
          <w:lang w:val="en-US"/>
        </w:rPr>
        <w:t>Ok</w:t>
      </w:r>
      <w:r w:rsidR="00A35A4D" w:rsidRPr="003C0B68">
        <w:rPr>
          <w:rFonts w:ascii="Candara" w:hAnsi="Candara"/>
          <w:lang w:val="en-US"/>
        </w:rPr>
        <w:t xml:space="preserve"> button. Switch to the </w:t>
      </w:r>
      <w:r w:rsidR="00A35A4D" w:rsidRPr="003C0B68">
        <w:rPr>
          <w:rFonts w:ascii="Candara" w:hAnsi="Candara"/>
          <w:i/>
          <w:lang w:val="en-US"/>
        </w:rPr>
        <w:t>Build</w:t>
      </w:r>
      <w:r w:rsidR="00A35A4D" w:rsidRPr="003C0B68">
        <w:rPr>
          <w:rFonts w:ascii="Candara" w:hAnsi="Candara"/>
          <w:lang w:val="en-US"/>
        </w:rPr>
        <w:t xml:space="preserve"> tab of the plug-in manifest and select the </w:t>
      </w:r>
      <w:r w:rsidR="00A35A4D" w:rsidRPr="003C0B68">
        <w:rPr>
          <w:rFonts w:ascii="Candara" w:hAnsi="Candara"/>
          <w:i/>
          <w:lang w:val="en-US"/>
        </w:rPr>
        <w:t>lib</w:t>
      </w:r>
      <w:r w:rsidR="00A35A4D" w:rsidRPr="003C0B68">
        <w:rPr>
          <w:rFonts w:ascii="Candara" w:hAnsi="Candara"/>
          <w:lang w:val="en-US"/>
        </w:rPr>
        <w:t xml:space="preserve"> folder to be part of the </w:t>
      </w:r>
      <w:r w:rsidR="00A35A4D" w:rsidRPr="003C0B68">
        <w:rPr>
          <w:rFonts w:ascii="Candara" w:hAnsi="Candara"/>
          <w:i/>
          <w:lang w:val="en-US"/>
        </w:rPr>
        <w:t>Binary Build</w:t>
      </w:r>
      <w:r w:rsidR="00A35A4D" w:rsidRPr="003C0B68">
        <w:rPr>
          <w:rFonts w:ascii="Candara" w:hAnsi="Candara"/>
          <w:lang w:val="en-US"/>
        </w:rPr>
        <w:t xml:space="preserve"> in the left lower part of this tab. </w:t>
      </w:r>
      <w:bookmarkStart w:id="27" w:name="OLE_LINK2"/>
      <w:bookmarkStart w:id="28" w:name="OLE_LINK3"/>
      <w:r w:rsidR="00FE71BC" w:rsidRPr="003C0B68">
        <w:rPr>
          <w:rFonts w:ascii="Candara" w:hAnsi="Candara"/>
          <w:lang w:val="en-US"/>
        </w:rPr>
        <w:fldChar w:fldCharType="begin"/>
      </w:r>
      <w:r w:rsidR="001F5BD6" w:rsidRPr="003C0B68">
        <w:rPr>
          <w:rFonts w:ascii="Candara" w:hAnsi="Candara"/>
          <w:lang w:val="en-US"/>
        </w:rPr>
        <w:instrText xml:space="preserve"> REF _Ref334026510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9</w:t>
      </w:r>
      <w:r w:rsidR="00FE71BC" w:rsidRPr="003C0B68">
        <w:rPr>
          <w:rFonts w:ascii="Candara" w:hAnsi="Candara"/>
          <w:lang w:val="en-US"/>
        </w:rPr>
        <w:fldChar w:fldCharType="end"/>
      </w:r>
      <w:bookmarkEnd w:id="27"/>
      <w:bookmarkEnd w:id="28"/>
      <w:r w:rsidR="0005391F" w:rsidRPr="003C0B68">
        <w:rPr>
          <w:rFonts w:ascii="Candara" w:hAnsi="Candara"/>
          <w:lang w:val="en-US"/>
        </w:rPr>
        <w:t xml:space="preserve"> </w:t>
      </w:r>
      <w:r w:rsidR="00B43760" w:rsidRPr="003C0B68">
        <w:rPr>
          <w:rFonts w:ascii="Candara" w:hAnsi="Candara"/>
          <w:lang w:val="en-US"/>
        </w:rPr>
        <w:t xml:space="preserve">and </w:t>
      </w:r>
      <w:r w:rsidR="00FE71BC" w:rsidRPr="003C0B68">
        <w:rPr>
          <w:rFonts w:ascii="Candara" w:hAnsi="Candara"/>
          <w:lang w:val="en-US"/>
        </w:rPr>
        <w:fldChar w:fldCharType="begin"/>
      </w:r>
      <w:r w:rsidR="00B43760" w:rsidRPr="003C0B68">
        <w:rPr>
          <w:rFonts w:ascii="Candara" w:hAnsi="Candara"/>
          <w:lang w:val="en-US"/>
        </w:rPr>
        <w:instrText xml:space="preserve"> REF _Ref334004452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10</w:t>
      </w:r>
      <w:r w:rsidR="00FE71BC" w:rsidRPr="003C0B68">
        <w:rPr>
          <w:rFonts w:ascii="Candara" w:hAnsi="Candara"/>
          <w:lang w:val="en-US"/>
        </w:rPr>
        <w:fldChar w:fldCharType="end"/>
      </w:r>
      <w:r w:rsidR="00B43760" w:rsidRPr="003C0B68">
        <w:rPr>
          <w:rFonts w:ascii="Candara" w:hAnsi="Candara"/>
          <w:lang w:val="en-US"/>
        </w:rPr>
        <w:t xml:space="preserve"> show</w:t>
      </w:r>
      <w:r w:rsidR="0005391F" w:rsidRPr="003C0B68">
        <w:rPr>
          <w:rFonts w:ascii="Candara" w:hAnsi="Candara"/>
          <w:lang w:val="en-US"/>
        </w:rPr>
        <w:t xml:space="preserve"> the result in the context of our example. </w:t>
      </w:r>
      <w:r w:rsidR="00FE71BC" w:rsidRPr="003C0B68">
        <w:rPr>
          <w:rFonts w:ascii="Candara" w:hAnsi="Candara"/>
          <w:lang w:val="en-US"/>
        </w:rPr>
        <w:fldChar w:fldCharType="begin"/>
      </w:r>
      <w:r w:rsidR="00BC412E" w:rsidRPr="003C0B68">
        <w:rPr>
          <w:rFonts w:ascii="Candara" w:hAnsi="Candara"/>
          <w:lang w:val="en-US"/>
        </w:rPr>
        <w:instrText xml:space="preserve"> REF _Ref334026510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9</w:t>
      </w:r>
      <w:r w:rsidR="00FE71BC" w:rsidRPr="003C0B68">
        <w:rPr>
          <w:rFonts w:ascii="Candara" w:hAnsi="Candara"/>
          <w:lang w:val="en-US"/>
        </w:rPr>
        <w:fldChar w:fldCharType="end"/>
      </w:r>
      <w:r w:rsidR="005E0BCA" w:rsidRPr="003C0B68">
        <w:rPr>
          <w:rFonts w:ascii="Candara" w:hAnsi="Candara"/>
          <w:lang w:val="en-US"/>
        </w:rPr>
        <w:t xml:space="preserve"> shows the included library de.uni_hildesheim.sse_0.0.1.jar, which provides the main functionality of our prototypical instantiator and, thus, has to be available at runtime. </w:t>
      </w:r>
      <w:r w:rsidR="00FE71BC" w:rsidRPr="003C0B68">
        <w:rPr>
          <w:rFonts w:ascii="Candara" w:hAnsi="Candara"/>
          <w:lang w:val="en-US"/>
        </w:rPr>
        <w:fldChar w:fldCharType="begin"/>
      </w:r>
      <w:r w:rsidR="005E5979" w:rsidRPr="003C0B68">
        <w:rPr>
          <w:rFonts w:ascii="Candara" w:hAnsi="Candara"/>
          <w:lang w:val="en-US"/>
        </w:rPr>
        <w:instrText xml:space="preserve"> REF _Ref334004452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10</w:t>
      </w:r>
      <w:r w:rsidR="00FE71BC" w:rsidRPr="003C0B68">
        <w:rPr>
          <w:rFonts w:ascii="Candara" w:hAnsi="Candara"/>
          <w:lang w:val="en-US"/>
        </w:rPr>
        <w:fldChar w:fldCharType="end"/>
      </w:r>
      <w:r w:rsidR="005E0BCA" w:rsidRPr="003C0B68">
        <w:rPr>
          <w:rFonts w:ascii="Candara" w:hAnsi="Candara"/>
          <w:lang w:val="en-US"/>
        </w:rPr>
        <w:t xml:space="preserve"> illustrates the build configuration in which the library (highlighted) is selected as part of the </w:t>
      </w:r>
      <w:r w:rsidR="005E0BCA" w:rsidRPr="003C0B68">
        <w:rPr>
          <w:rFonts w:ascii="Candara" w:hAnsi="Candara"/>
          <w:i/>
          <w:lang w:val="en-US"/>
        </w:rPr>
        <w:t>Binary Build</w:t>
      </w:r>
      <w:r w:rsidR="005E0BCA" w:rsidRPr="003C0B68">
        <w:rPr>
          <w:rFonts w:ascii="Candara" w:hAnsi="Candara"/>
          <w:lang w:val="en-US"/>
        </w:rPr>
        <w:t>.</w:t>
      </w:r>
    </w:p>
    <w:p w:rsidR="00B43760" w:rsidRPr="003C0B68" w:rsidRDefault="00FE71BC" w:rsidP="00E259F8">
      <w:pPr>
        <w:jc w:val="both"/>
        <w:rPr>
          <w:rFonts w:ascii="Candara" w:hAnsi="Candara"/>
          <w:lang w:val="en-US"/>
        </w:rPr>
      </w:pPr>
      <w:r w:rsidRPr="00FE71BC">
        <w:rPr>
          <w:rFonts w:ascii="Candara" w:hAnsi="Candara"/>
          <w:lang w:val="en-US"/>
        </w:rPr>
      </w:r>
      <w:r>
        <w:rPr>
          <w:rFonts w:ascii="Candara" w:hAnsi="Candara"/>
          <w:lang w:val="en-US"/>
        </w:rPr>
        <w:pict>
          <v:shape id="_x0000_s1029" type="#_x0000_t202" style="width:453.75pt;height:176.9pt;mso-position-horizontal-relative:char;mso-position-vertical-relative:line;mso-width-relative:margin;mso-height-relative:margin;v-text-anchor:middle" fillcolor="white [3212]" strokecolor="white [3212]">
            <v:textbox style="mso-next-textbox:#_x0000_s1029" inset="0,0,0,0">
              <w:txbxContent>
                <w:p w:rsidR="008341AC" w:rsidRDefault="008341AC" w:rsidP="00B43760">
                  <w:pPr>
                    <w:keepNext/>
                    <w:spacing w:after="0" w:line="240" w:lineRule="auto"/>
                    <w:jc w:val="center"/>
                    <w:rPr>
                      <w:lang w:val="en-US"/>
                    </w:rPr>
                  </w:pPr>
                  <w:r>
                    <w:rPr>
                      <w:noProof/>
                      <w:lang w:eastAsia="de-DE"/>
                    </w:rPr>
                    <w:drawing>
                      <wp:inline distT="0" distB="0" distL="0" distR="0">
                        <wp:extent cx="5565663" cy="2042445"/>
                        <wp:effectExtent l="19050" t="0" r="0" b="0"/>
                        <wp:docPr id="46" name="Picture 24" descr="newInstantiator_NewPluginRuntimeLi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PluginRuntimeLibs.png"/>
                                <pic:cNvPicPr/>
                              </pic:nvPicPr>
                              <pic:blipFill>
                                <a:blip r:embed="rId26"/>
                                <a:stretch>
                                  <a:fillRect/>
                                </a:stretch>
                              </pic:blipFill>
                              <pic:spPr>
                                <a:xfrm>
                                  <a:off x="0" y="0"/>
                                  <a:ext cx="5565663" cy="2042445"/>
                                </a:xfrm>
                                <a:prstGeom prst="rect">
                                  <a:avLst/>
                                </a:prstGeom>
                              </pic:spPr>
                            </pic:pic>
                          </a:graphicData>
                        </a:graphic>
                      </wp:inline>
                    </w:drawing>
                  </w:r>
                </w:p>
                <w:p w:rsidR="008341AC" w:rsidRPr="0092284F" w:rsidRDefault="008341AC" w:rsidP="00B43760">
                  <w:pPr>
                    <w:pStyle w:val="Caption"/>
                    <w:jc w:val="center"/>
                    <w:rPr>
                      <w:lang w:val="en-US"/>
                    </w:rPr>
                  </w:pPr>
                  <w:bookmarkStart w:id="29" w:name="_Ref334026510"/>
                  <w:r w:rsidRPr="00842B9E">
                    <w:rPr>
                      <w:lang w:val="en-US"/>
                    </w:rPr>
                    <w:t xml:space="preserve">Figure </w:t>
                  </w:r>
                  <w:r w:rsidR="00FE71BC">
                    <w:fldChar w:fldCharType="begin"/>
                  </w:r>
                  <w:r w:rsidRPr="00842B9E">
                    <w:rPr>
                      <w:lang w:val="en-US"/>
                    </w:rPr>
                    <w:instrText xml:space="preserve"> SEQ Figure \* ARABIC </w:instrText>
                  </w:r>
                  <w:r w:rsidR="00FE71BC">
                    <w:fldChar w:fldCharType="separate"/>
                  </w:r>
                  <w:r w:rsidR="00E232BB">
                    <w:rPr>
                      <w:noProof/>
                      <w:lang w:val="en-US"/>
                    </w:rPr>
                    <w:t>9</w:t>
                  </w:r>
                  <w:r w:rsidR="00FE71BC">
                    <w:fldChar w:fldCharType="end"/>
                  </w:r>
                  <w:bookmarkEnd w:id="29"/>
                  <w:r w:rsidRPr="00842B9E">
                    <w:rPr>
                      <w:lang w:val="en-US"/>
                    </w:rPr>
                    <w:t xml:space="preserve">: </w:t>
                  </w:r>
                  <w:proofErr w:type="spellStart"/>
                  <w:r>
                    <w:rPr>
                      <w:lang w:val="en-US"/>
                    </w:rPr>
                    <w:t>Classpath</w:t>
                  </w:r>
                  <w:proofErr w:type="spellEnd"/>
                  <w:r>
                    <w:rPr>
                      <w:lang w:val="en-US"/>
                    </w:rPr>
                    <w:t xml:space="preserve"> specification of external, required libraries</w:t>
                  </w:r>
                </w:p>
              </w:txbxContent>
            </v:textbox>
            <w10:wrap type="none"/>
            <w10:anchorlock/>
          </v:shape>
        </w:pict>
      </w:r>
    </w:p>
    <w:p w:rsidR="00B43760" w:rsidRPr="003C0B68" w:rsidRDefault="00B43760" w:rsidP="00E259F8">
      <w:pPr>
        <w:jc w:val="both"/>
        <w:rPr>
          <w:rFonts w:ascii="Candara" w:hAnsi="Candara"/>
          <w:lang w:val="en-US"/>
        </w:rPr>
      </w:pPr>
    </w:p>
    <w:p w:rsidR="006605C4" w:rsidRPr="003C0B68" w:rsidRDefault="00FE71BC" w:rsidP="00E259F8">
      <w:pPr>
        <w:jc w:val="both"/>
        <w:rPr>
          <w:rFonts w:ascii="Candara" w:hAnsi="Candara"/>
          <w:lang w:val="en-US"/>
        </w:rPr>
      </w:pPr>
      <w:r w:rsidRPr="00FE71BC">
        <w:rPr>
          <w:rFonts w:ascii="Candara" w:hAnsi="Candara"/>
          <w:lang w:val="en-US"/>
        </w:rPr>
      </w:r>
      <w:r>
        <w:rPr>
          <w:rFonts w:ascii="Candara" w:hAnsi="Candara"/>
          <w:lang w:val="en-US"/>
        </w:rPr>
        <w:pict>
          <v:shape id="_x0000_s1028" type="#_x0000_t202" style="width:453.75pt;height:306.6pt;mso-position-horizontal-relative:char;mso-position-vertical-relative:line;mso-width-relative:margin;mso-height-relative:margin;v-text-anchor:middle" fillcolor="white [3212]" strokecolor="white [3212]">
            <v:textbox style="mso-next-textbox:#_x0000_s1028" inset="0,0,0,0">
              <w:txbxContent>
                <w:p w:rsidR="008341AC" w:rsidRDefault="008341AC" w:rsidP="006605C4">
                  <w:pPr>
                    <w:keepNext/>
                    <w:spacing w:after="0" w:line="240" w:lineRule="auto"/>
                    <w:jc w:val="center"/>
                    <w:rPr>
                      <w:lang w:val="en-US"/>
                    </w:rPr>
                  </w:pPr>
                  <w:r>
                    <w:rPr>
                      <w:noProof/>
                      <w:lang w:eastAsia="de-DE"/>
                    </w:rPr>
                    <w:drawing>
                      <wp:inline distT="0" distB="0" distL="0" distR="0">
                        <wp:extent cx="5667785" cy="3733845"/>
                        <wp:effectExtent l="19050" t="0" r="9115" b="0"/>
                        <wp:docPr id="26" name="Picture 25" descr="newInstantiator_NewPluginBuildConfigLi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PluginBuildConfigLibs.png"/>
                                <pic:cNvPicPr/>
                              </pic:nvPicPr>
                              <pic:blipFill>
                                <a:blip r:embed="rId27"/>
                                <a:stretch>
                                  <a:fillRect/>
                                </a:stretch>
                              </pic:blipFill>
                              <pic:spPr>
                                <a:xfrm>
                                  <a:off x="0" y="0"/>
                                  <a:ext cx="5667785" cy="3733845"/>
                                </a:xfrm>
                                <a:prstGeom prst="rect">
                                  <a:avLst/>
                                </a:prstGeom>
                              </pic:spPr>
                            </pic:pic>
                          </a:graphicData>
                        </a:graphic>
                      </wp:inline>
                    </w:drawing>
                  </w:r>
                </w:p>
                <w:p w:rsidR="008341AC" w:rsidRPr="0092284F" w:rsidRDefault="008341AC" w:rsidP="006605C4">
                  <w:pPr>
                    <w:pStyle w:val="Caption"/>
                    <w:jc w:val="center"/>
                    <w:rPr>
                      <w:lang w:val="en-US"/>
                    </w:rPr>
                  </w:pPr>
                  <w:bookmarkStart w:id="30" w:name="_Ref334004452"/>
                  <w:r w:rsidRPr="00842B9E">
                    <w:rPr>
                      <w:lang w:val="en-US"/>
                    </w:rPr>
                    <w:t xml:space="preserve">Figure </w:t>
                  </w:r>
                  <w:r w:rsidR="00FE71BC">
                    <w:fldChar w:fldCharType="begin"/>
                  </w:r>
                  <w:r w:rsidRPr="00842B9E">
                    <w:rPr>
                      <w:lang w:val="en-US"/>
                    </w:rPr>
                    <w:instrText xml:space="preserve"> SEQ Figure \* ARABIC </w:instrText>
                  </w:r>
                  <w:r w:rsidR="00FE71BC">
                    <w:fldChar w:fldCharType="separate"/>
                  </w:r>
                  <w:r w:rsidR="00E232BB">
                    <w:rPr>
                      <w:noProof/>
                      <w:lang w:val="en-US"/>
                    </w:rPr>
                    <w:t>10</w:t>
                  </w:r>
                  <w:r w:rsidR="00FE71BC">
                    <w:fldChar w:fldCharType="end"/>
                  </w:r>
                  <w:bookmarkEnd w:id="30"/>
                  <w:r w:rsidRPr="00842B9E">
                    <w:rPr>
                      <w:lang w:val="en-US"/>
                    </w:rPr>
                    <w:t xml:space="preserve">: </w:t>
                  </w:r>
                  <w:r>
                    <w:rPr>
                      <w:lang w:val="en-US"/>
                    </w:rPr>
                    <w:t>Binary Build selection of external, required libraries</w:t>
                  </w:r>
                </w:p>
              </w:txbxContent>
            </v:textbox>
            <w10:wrap type="none"/>
            <w10:anchorlock/>
          </v:shape>
        </w:pict>
      </w:r>
    </w:p>
    <w:p w:rsidR="006605C4" w:rsidRPr="003C0B68" w:rsidRDefault="00504CFF" w:rsidP="00E259F8">
      <w:pPr>
        <w:jc w:val="both"/>
        <w:rPr>
          <w:rFonts w:ascii="Candara" w:hAnsi="Candara"/>
          <w:lang w:val="en-US"/>
        </w:rPr>
      </w:pPr>
      <w:r w:rsidRPr="003C0B68">
        <w:rPr>
          <w:rFonts w:ascii="Candara" w:hAnsi="Candara"/>
          <w:lang w:val="en-US"/>
        </w:rPr>
        <w:t>Finally, the plug-in project is set up, configured and ready to use. In the next section, we will further develop this plug-in by implementing instantiator-specific functionality based on the results of this section.</w:t>
      </w:r>
    </w:p>
    <w:p w:rsidR="005A0921" w:rsidRPr="003C0B68" w:rsidRDefault="00D60528" w:rsidP="003C0B68">
      <w:pPr>
        <w:pStyle w:val="Heading3"/>
        <w:rPr>
          <w:lang w:val="en-US"/>
        </w:rPr>
      </w:pPr>
      <w:bookmarkStart w:id="31" w:name="_Ref334002980"/>
      <w:bookmarkStart w:id="32" w:name="_Ref334017116"/>
      <w:bookmarkStart w:id="33" w:name="_Ref334026349"/>
      <w:bookmarkStart w:id="34" w:name="_Toc342477843"/>
      <w:r w:rsidRPr="003C0B68">
        <w:rPr>
          <w:lang w:val="en-US"/>
        </w:rPr>
        <w:t xml:space="preserve">Instantiator </w:t>
      </w:r>
      <w:bookmarkEnd w:id="31"/>
      <w:bookmarkEnd w:id="32"/>
      <w:r w:rsidR="00803658" w:rsidRPr="003C0B68">
        <w:rPr>
          <w:lang w:val="en-US"/>
        </w:rPr>
        <w:t>Implementation</w:t>
      </w:r>
      <w:bookmarkEnd w:id="33"/>
      <w:bookmarkEnd w:id="34"/>
    </w:p>
    <w:p w:rsidR="000B3386" w:rsidRPr="003C0B68" w:rsidRDefault="00903356" w:rsidP="00E259F8">
      <w:pPr>
        <w:jc w:val="both"/>
        <w:rPr>
          <w:rFonts w:ascii="Candara" w:hAnsi="Candara"/>
          <w:lang w:val="en-US"/>
        </w:rPr>
      </w:pPr>
      <w:r w:rsidRPr="003C0B68">
        <w:rPr>
          <w:rFonts w:ascii="Candara" w:hAnsi="Candara"/>
          <w:lang w:val="en-US"/>
        </w:rPr>
        <w:t>In the previous section, we set up the Eclipse plug-in</w:t>
      </w:r>
      <w:r w:rsidR="00803658" w:rsidRPr="003C0B68">
        <w:rPr>
          <w:rFonts w:ascii="Candara" w:hAnsi="Candara"/>
          <w:lang w:val="en-US"/>
        </w:rPr>
        <w:t xml:space="preserve"> project</w:t>
      </w:r>
      <w:r w:rsidRPr="003C0B68">
        <w:rPr>
          <w:rFonts w:ascii="Candara" w:hAnsi="Candara"/>
          <w:lang w:val="en-US"/>
        </w:rPr>
        <w:t xml:space="preserve"> for implementing a new instantiator for </w:t>
      </w:r>
      <w:r w:rsidR="008A75B8">
        <w:rPr>
          <w:rFonts w:ascii="Candara" w:hAnsi="Candara"/>
          <w:lang w:val="en-US"/>
        </w:rPr>
        <w:t>EASy-Producer</w:t>
      </w:r>
      <w:r w:rsidRPr="003C0B68">
        <w:rPr>
          <w:rFonts w:ascii="Candara" w:hAnsi="Candara"/>
          <w:lang w:val="en-US"/>
        </w:rPr>
        <w:t>. In this section, we will describe how to implement the (basic) functionalities of an instantiator. However, as each instantiator provides its individual capabilities and is used for different purposes, this description will only include the basic functionalities that are common to each instantiator.</w:t>
      </w:r>
    </w:p>
    <w:p w:rsidR="008559F0" w:rsidRPr="003C0B68" w:rsidRDefault="008559F0" w:rsidP="00E259F8">
      <w:pPr>
        <w:jc w:val="both"/>
        <w:rPr>
          <w:rFonts w:ascii="Candara" w:hAnsi="Candara"/>
          <w:lang w:val="en-US"/>
        </w:rPr>
      </w:pPr>
      <w:r w:rsidRPr="003C0B68">
        <w:rPr>
          <w:rFonts w:ascii="Candara" w:hAnsi="Candara"/>
          <w:lang w:val="en-US"/>
        </w:rPr>
        <w:t xml:space="preserve">The first step is to create a new Java class file. Right click on the package that was defined as the implementation class package in Section </w:t>
      </w:r>
      <w:r w:rsidR="00FE71BC">
        <w:rPr>
          <w:rFonts w:ascii="Candara" w:hAnsi="Candara"/>
          <w:lang w:val="en-US"/>
        </w:rPr>
        <w:fldChar w:fldCharType="begin"/>
      </w:r>
      <w:r w:rsidR="007E21E5">
        <w:rPr>
          <w:rFonts w:ascii="Candara" w:hAnsi="Candara"/>
          <w:lang w:val="en-US"/>
        </w:rPr>
        <w:instrText xml:space="preserve"> REF _Ref342460161 \r \h </w:instrText>
      </w:r>
      <w:r w:rsidR="00FE71BC">
        <w:rPr>
          <w:rFonts w:ascii="Candara" w:hAnsi="Candara"/>
          <w:lang w:val="en-US"/>
        </w:rPr>
      </w:r>
      <w:r w:rsidR="00FE71BC">
        <w:rPr>
          <w:rFonts w:ascii="Candara" w:hAnsi="Candara"/>
          <w:lang w:val="en-US"/>
        </w:rPr>
        <w:fldChar w:fldCharType="separate"/>
      </w:r>
      <w:r w:rsidR="00E232BB">
        <w:rPr>
          <w:rFonts w:ascii="Candara" w:hAnsi="Candara"/>
          <w:lang w:val="en-US"/>
        </w:rPr>
        <w:t>3.1.2</w:t>
      </w:r>
      <w:r w:rsidR="00FE71BC">
        <w:rPr>
          <w:rFonts w:ascii="Candara" w:hAnsi="Candara"/>
          <w:lang w:val="en-US"/>
        </w:rPr>
        <w:fldChar w:fldCharType="end"/>
      </w:r>
      <w:r w:rsidRPr="003C0B68">
        <w:rPr>
          <w:rFonts w:ascii="Candara" w:hAnsi="Candara"/>
          <w:lang w:val="en-US"/>
        </w:rPr>
        <w:t xml:space="preserve"> </w:t>
      </w:r>
      <w:r w:rsidR="00504CFF" w:rsidRPr="003C0B68">
        <w:rPr>
          <w:rFonts w:ascii="Candara" w:hAnsi="Candara"/>
          <w:lang w:val="en-US"/>
        </w:rPr>
        <w:t xml:space="preserve">and </w:t>
      </w:r>
      <w:r w:rsidRPr="003C0B68">
        <w:rPr>
          <w:rFonts w:ascii="Candara" w:hAnsi="Candara"/>
          <w:lang w:val="en-US"/>
        </w:rPr>
        <w:t xml:space="preserve">select </w:t>
      </w:r>
      <w:r w:rsidRPr="003C0B68">
        <w:rPr>
          <w:rFonts w:ascii="Candara" w:hAnsi="Candara"/>
          <w:i/>
          <w:lang w:val="en-US"/>
        </w:rPr>
        <w:t xml:space="preserve">New </w:t>
      </w:r>
      <w:r w:rsidRPr="003C0B68">
        <w:rPr>
          <w:rFonts w:ascii="Candara" w:hAnsi="Candara"/>
          <w:i/>
          <w:lang w:val="en-US"/>
        </w:rPr>
        <w:sym w:font="Wingdings" w:char="F0E0"/>
      </w:r>
      <w:r w:rsidRPr="003C0B68">
        <w:rPr>
          <w:rFonts w:ascii="Candara" w:hAnsi="Candara"/>
          <w:i/>
          <w:lang w:val="en-US"/>
        </w:rPr>
        <w:t xml:space="preserve"> Class</w:t>
      </w:r>
      <w:r w:rsidRPr="003C0B68">
        <w:rPr>
          <w:rFonts w:ascii="Candara" w:hAnsi="Candara"/>
          <w:lang w:val="en-US"/>
        </w:rPr>
        <w:t xml:space="preserve">. In the emerging </w:t>
      </w:r>
      <w:r w:rsidRPr="003C0B68">
        <w:rPr>
          <w:rFonts w:ascii="Candara" w:hAnsi="Candara"/>
          <w:i/>
          <w:lang w:val="en-US"/>
        </w:rPr>
        <w:t>Java Class</w:t>
      </w:r>
      <w:r w:rsidRPr="003C0B68">
        <w:rPr>
          <w:rFonts w:ascii="Candara" w:hAnsi="Candara"/>
          <w:lang w:val="en-US"/>
        </w:rPr>
        <w:t xml:space="preserve"> wizard, define the name of the new class in accordance to the name of the implementation class (cf. Section </w:t>
      </w:r>
      <w:r w:rsidR="00FE71BC">
        <w:rPr>
          <w:rFonts w:ascii="Candara" w:hAnsi="Candara"/>
          <w:lang w:val="en-US"/>
        </w:rPr>
        <w:fldChar w:fldCharType="begin"/>
      </w:r>
      <w:r w:rsidR="007E21E5">
        <w:rPr>
          <w:rFonts w:ascii="Candara" w:hAnsi="Candara"/>
          <w:lang w:val="en-US"/>
        </w:rPr>
        <w:instrText xml:space="preserve"> REF _Ref342460161 \r \h </w:instrText>
      </w:r>
      <w:r w:rsidR="00FE71BC">
        <w:rPr>
          <w:rFonts w:ascii="Candara" w:hAnsi="Candara"/>
          <w:lang w:val="en-US"/>
        </w:rPr>
      </w:r>
      <w:r w:rsidR="00FE71BC">
        <w:rPr>
          <w:rFonts w:ascii="Candara" w:hAnsi="Candara"/>
          <w:lang w:val="en-US"/>
        </w:rPr>
        <w:fldChar w:fldCharType="separate"/>
      </w:r>
      <w:r w:rsidR="00E232BB">
        <w:rPr>
          <w:rFonts w:ascii="Candara" w:hAnsi="Candara"/>
          <w:lang w:val="en-US"/>
        </w:rPr>
        <w:t>3.1.2</w:t>
      </w:r>
      <w:r w:rsidR="00FE71BC">
        <w:rPr>
          <w:rFonts w:ascii="Candara" w:hAnsi="Candara"/>
          <w:lang w:val="en-US"/>
        </w:rPr>
        <w:fldChar w:fldCharType="end"/>
      </w:r>
      <w:r w:rsidRPr="003C0B68">
        <w:rPr>
          <w:rFonts w:ascii="Candara" w:hAnsi="Candara"/>
          <w:lang w:val="en-US"/>
        </w:rPr>
        <w:t xml:space="preserve">). In our example, we use the name </w:t>
      </w:r>
      <w:proofErr w:type="spellStart"/>
      <w:r w:rsidRPr="003C0B68">
        <w:rPr>
          <w:rFonts w:ascii="Candara" w:hAnsi="Candara"/>
          <w:i/>
          <w:lang w:val="en-US"/>
        </w:rPr>
        <w:t>ExampleEngine</w:t>
      </w:r>
      <w:proofErr w:type="spellEnd"/>
      <w:r w:rsidRPr="003C0B68">
        <w:rPr>
          <w:rFonts w:ascii="Candara" w:hAnsi="Candara"/>
          <w:lang w:val="en-US"/>
        </w:rPr>
        <w:t>. Leave all other options as-is.</w:t>
      </w:r>
    </w:p>
    <w:p w:rsidR="00803658" w:rsidRPr="003C0B68" w:rsidRDefault="008559F0" w:rsidP="00E259F8">
      <w:pPr>
        <w:jc w:val="both"/>
        <w:rPr>
          <w:rFonts w:ascii="Candara" w:hAnsi="Candara"/>
          <w:lang w:val="en-US"/>
        </w:rPr>
      </w:pPr>
      <w:r w:rsidRPr="003C0B68">
        <w:rPr>
          <w:rFonts w:ascii="Candara" w:hAnsi="Candara"/>
          <w:lang w:val="en-US"/>
        </w:rPr>
        <w:t xml:space="preserve">Each new instantiator has to extend the </w:t>
      </w:r>
      <w:proofErr w:type="spellStart"/>
      <w:r w:rsidR="00803658" w:rsidRPr="003C0B68">
        <w:rPr>
          <w:rFonts w:ascii="Candara" w:hAnsi="Candara"/>
          <w:i/>
          <w:lang w:val="en-US"/>
        </w:rPr>
        <w:t>Instantiator</w:t>
      </w:r>
      <w:r w:rsidRPr="003C0B68">
        <w:rPr>
          <w:rFonts w:ascii="Candara" w:hAnsi="Candara"/>
          <w:i/>
          <w:lang w:val="en-US"/>
        </w:rPr>
        <w:t>Engine</w:t>
      </w:r>
      <w:proofErr w:type="spellEnd"/>
      <w:r w:rsidRPr="003C0B68">
        <w:rPr>
          <w:rFonts w:ascii="Candara" w:hAnsi="Candara"/>
          <w:lang w:val="en-US"/>
        </w:rPr>
        <w:t xml:space="preserve"> class of the </w:t>
      </w:r>
      <w:r w:rsidR="008A75B8">
        <w:rPr>
          <w:rFonts w:ascii="Candara" w:hAnsi="Candara"/>
          <w:lang w:val="en-US"/>
        </w:rPr>
        <w:t>EASy-Producer</w:t>
      </w:r>
      <w:r w:rsidRPr="003C0B68">
        <w:rPr>
          <w:rFonts w:ascii="Candara" w:hAnsi="Candara"/>
          <w:lang w:val="en-US"/>
        </w:rPr>
        <w:t xml:space="preserve"> instantiator </w:t>
      </w:r>
      <w:r w:rsidR="00803658" w:rsidRPr="003C0B68">
        <w:rPr>
          <w:rFonts w:ascii="Candara" w:hAnsi="Candara"/>
          <w:lang w:val="en-US"/>
        </w:rPr>
        <w:t xml:space="preserve">core </w:t>
      </w:r>
      <w:r w:rsidRPr="003C0B68">
        <w:rPr>
          <w:rFonts w:ascii="Candara" w:hAnsi="Candara"/>
          <w:lang w:val="en-US"/>
        </w:rPr>
        <w:t>package</w:t>
      </w:r>
      <w:r w:rsidR="00887808" w:rsidRPr="003C0B68">
        <w:rPr>
          <w:rFonts w:ascii="Candara" w:hAnsi="Candara"/>
          <w:lang w:val="en-US"/>
        </w:rPr>
        <w:t xml:space="preserve">. Thus, </w:t>
      </w:r>
      <w:r w:rsidR="00504CFF" w:rsidRPr="003C0B68">
        <w:rPr>
          <w:rFonts w:ascii="Candara" w:hAnsi="Candara"/>
          <w:lang w:val="en-US"/>
        </w:rPr>
        <w:t xml:space="preserve">the next step is to </w:t>
      </w:r>
      <w:r w:rsidR="00887808" w:rsidRPr="003C0B68">
        <w:rPr>
          <w:rFonts w:ascii="Candara" w:hAnsi="Candara"/>
          <w:lang w:val="en-US"/>
        </w:rPr>
        <w:t xml:space="preserve">edit the new class file as </w:t>
      </w:r>
      <w:r w:rsidR="00803658" w:rsidRPr="003C0B68">
        <w:rPr>
          <w:rFonts w:ascii="Candara" w:hAnsi="Candara"/>
          <w:lang w:val="en-US"/>
        </w:rPr>
        <w:t>follows</w:t>
      </w:r>
      <w:r w:rsidR="00A50F62" w:rsidRPr="003C0B68">
        <w:rPr>
          <w:rFonts w:ascii="Candara" w:hAnsi="Candara"/>
          <w:lang w:val="en-US"/>
        </w:rPr>
        <w:t xml:space="preserve"> (</w:t>
      </w:r>
      <w:r w:rsidR="00CE2857" w:rsidRPr="003C0B68">
        <w:rPr>
          <w:rFonts w:ascii="Candara" w:hAnsi="Candara"/>
          <w:lang w:val="en-US"/>
        </w:rPr>
        <w:t>p</w:t>
      </w:r>
      <w:r w:rsidR="00A50F62" w:rsidRPr="003C0B68">
        <w:rPr>
          <w:rFonts w:ascii="Candara" w:hAnsi="Candara"/>
          <w:lang w:val="en-US"/>
        </w:rPr>
        <w:t>lease note that we use the packages and class names of our ex</w:t>
      </w:r>
      <w:r w:rsidR="003E542C" w:rsidRPr="003C0B68">
        <w:rPr>
          <w:rFonts w:ascii="Candara" w:hAnsi="Candara"/>
          <w:lang w:val="en-US"/>
        </w:rPr>
        <w:t>a</w:t>
      </w:r>
      <w:r w:rsidR="00A50F62" w:rsidRPr="003C0B68">
        <w:rPr>
          <w:rFonts w:ascii="Candara" w:hAnsi="Candara"/>
          <w:lang w:val="en-US"/>
        </w:rPr>
        <w:t>mple)</w:t>
      </w:r>
      <w:r w:rsidR="00803658" w:rsidRPr="003C0B68">
        <w:rPr>
          <w:rFonts w:ascii="Candara" w:hAnsi="Candara"/>
          <w:lang w:val="en-US"/>
        </w:rPr>
        <w:t>:</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roofErr w:type="gramStart"/>
      <w:r w:rsidRPr="003C0B68">
        <w:rPr>
          <w:rFonts w:ascii="CourierHP" w:hAnsi="CourierHP"/>
          <w:sz w:val="20"/>
          <w:szCs w:val="20"/>
          <w:lang w:val="en-US"/>
        </w:rPr>
        <w:t>package</w:t>
      </w:r>
      <w:proofErr w:type="gramEnd"/>
      <w:r w:rsidRPr="003C0B68">
        <w:rPr>
          <w:rFonts w:ascii="CourierHP" w:hAnsi="CourierHP"/>
          <w:sz w:val="20"/>
          <w:szCs w:val="20"/>
          <w:lang w:val="en-US"/>
        </w:rPr>
        <w:t xml:space="preserve"> </w:t>
      </w:r>
      <w:proofErr w:type="spellStart"/>
      <w:r w:rsidRPr="003C0B68">
        <w:rPr>
          <w:rFonts w:ascii="CourierHP" w:hAnsi="CourierHP"/>
          <w:sz w:val="20"/>
          <w:szCs w:val="20"/>
          <w:lang w:val="en-US"/>
        </w:rPr>
        <w:t>easyexampleinstantiator</w:t>
      </w:r>
      <w:proofErr w:type="spellEnd"/>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roofErr w:type="gramStart"/>
      <w:r w:rsidRPr="003C0B68">
        <w:rPr>
          <w:rFonts w:ascii="CourierHP" w:hAnsi="CourierHP"/>
          <w:sz w:val="20"/>
          <w:szCs w:val="20"/>
          <w:lang w:val="en-US"/>
        </w:rPr>
        <w:t>import</w:t>
      </w:r>
      <w:proofErr w:type="gramEnd"/>
      <w:r w:rsidRPr="003C0B68">
        <w:rPr>
          <w:rFonts w:ascii="CourierHP" w:hAnsi="CourierHP"/>
          <w:sz w:val="20"/>
          <w:szCs w:val="20"/>
          <w:lang w:val="en-US"/>
        </w:rPr>
        <w:t xml:space="preserve"> </w:t>
      </w:r>
      <w:proofErr w:type="spellStart"/>
      <w:r w:rsidRPr="003C0B68">
        <w:rPr>
          <w:rFonts w:ascii="CourierHP" w:hAnsi="CourierHP"/>
          <w:sz w:val="20"/>
          <w:szCs w:val="20"/>
          <w:lang w:val="en-US"/>
        </w:rPr>
        <w:t>org.osgi.service.component.ComponentContext</w:t>
      </w:r>
      <w:proofErr w:type="spellEnd"/>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roofErr w:type="gramStart"/>
      <w:r w:rsidRPr="003C0B68">
        <w:rPr>
          <w:rFonts w:ascii="CourierHP" w:hAnsi="CourierHP"/>
          <w:sz w:val="20"/>
          <w:szCs w:val="20"/>
          <w:lang w:val="en-US"/>
        </w:rPr>
        <w:t>import</w:t>
      </w:r>
      <w:proofErr w:type="gramEnd"/>
      <w:r w:rsidRPr="003C0B68">
        <w:rPr>
          <w:rFonts w:ascii="CourierHP" w:hAnsi="CourierHP"/>
          <w:sz w:val="20"/>
          <w:szCs w:val="20"/>
          <w:lang w:val="en-US"/>
        </w:rPr>
        <w:t xml:space="preserve"> </w:t>
      </w:r>
      <w:proofErr w:type="spellStart"/>
      <w:r w:rsidRPr="003C0B68">
        <w:rPr>
          <w:rFonts w:ascii="CourierHP" w:hAnsi="CourierHP"/>
          <w:sz w:val="20"/>
          <w:szCs w:val="20"/>
          <w:lang w:val="en-US"/>
        </w:rPr>
        <w:t>de.uni_hildesheim.sse.easy_producer.instantiator</w:t>
      </w:r>
      <w:proofErr w:type="spellEnd"/>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roofErr w:type="gramStart"/>
      <w:r w:rsidRPr="003C0B68">
        <w:rPr>
          <w:rFonts w:ascii="CourierHP" w:hAnsi="CourierHP"/>
          <w:sz w:val="20"/>
          <w:szCs w:val="20"/>
          <w:lang w:val="en-US"/>
        </w:rPr>
        <w:t>import</w:t>
      </w:r>
      <w:proofErr w:type="gramEnd"/>
      <w:r w:rsidRPr="003C0B68">
        <w:rPr>
          <w:rFonts w:ascii="CourierHP" w:hAnsi="CourierHP"/>
          <w:sz w:val="20"/>
          <w:szCs w:val="20"/>
          <w:lang w:val="en-US"/>
        </w:rPr>
        <w:t xml:space="preserve"> </w:t>
      </w:r>
      <w:proofErr w:type="spellStart"/>
      <w:r w:rsidRPr="003C0B68">
        <w:rPr>
          <w:rFonts w:ascii="CourierHP" w:hAnsi="CourierHP"/>
          <w:sz w:val="20"/>
          <w:szCs w:val="20"/>
          <w:lang w:val="en-US"/>
        </w:rPr>
        <w:t>de.uni_hildesheim.sse.model.confModel.DecisionVariable</w:t>
      </w:r>
      <w:proofErr w:type="spellEnd"/>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roofErr w:type="gramStart"/>
      <w:r w:rsidRPr="003C0B68">
        <w:rPr>
          <w:rFonts w:ascii="CourierHP" w:hAnsi="CourierHP"/>
          <w:sz w:val="20"/>
          <w:szCs w:val="20"/>
          <w:lang w:val="en-US"/>
        </w:rPr>
        <w:t>public</w:t>
      </w:r>
      <w:proofErr w:type="gramEnd"/>
      <w:r w:rsidRPr="003C0B68">
        <w:rPr>
          <w:rFonts w:ascii="CourierHP" w:hAnsi="CourierHP"/>
          <w:sz w:val="20"/>
          <w:szCs w:val="20"/>
          <w:lang w:val="en-US"/>
        </w:rPr>
        <w:t xml:space="preserve"> class </w:t>
      </w:r>
      <w:proofErr w:type="spellStart"/>
      <w:r w:rsidRPr="003C0B68">
        <w:rPr>
          <w:rFonts w:ascii="CourierHP" w:hAnsi="CourierHP"/>
          <w:sz w:val="20"/>
          <w:szCs w:val="20"/>
          <w:lang w:val="en-US"/>
        </w:rPr>
        <w:t>ExampleEngine</w:t>
      </w:r>
      <w:proofErr w:type="spellEnd"/>
      <w:r w:rsidRPr="003C0B68">
        <w:rPr>
          <w:rFonts w:ascii="CourierHP" w:hAnsi="CourierHP"/>
          <w:sz w:val="20"/>
          <w:szCs w:val="20"/>
          <w:lang w:val="en-US"/>
        </w:rPr>
        <w:t xml:space="preserve"> extends </w:t>
      </w:r>
      <w:proofErr w:type="spellStart"/>
      <w:r w:rsidRPr="003C0B68">
        <w:rPr>
          <w:rFonts w:ascii="CourierHP" w:hAnsi="CourierHP"/>
          <w:sz w:val="20"/>
          <w:szCs w:val="20"/>
          <w:lang w:val="en-US"/>
        </w:rPr>
        <w:t>InstantiatorEngine</w:t>
      </w:r>
      <w:proofErr w:type="spellEnd"/>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roofErr w:type="gramStart"/>
      <w:r w:rsidRPr="003C0B68">
        <w:rPr>
          <w:rFonts w:ascii="CourierHP" w:hAnsi="CourierHP"/>
          <w:sz w:val="20"/>
          <w:szCs w:val="20"/>
          <w:lang w:val="en-US"/>
        </w:rPr>
        <w:t>protected</w:t>
      </w:r>
      <w:proofErr w:type="gramEnd"/>
      <w:r w:rsidRPr="003C0B68">
        <w:rPr>
          <w:rFonts w:ascii="CourierHP" w:hAnsi="CourierHP"/>
          <w:sz w:val="20"/>
          <w:szCs w:val="20"/>
          <w:lang w:val="en-US"/>
        </w:rPr>
        <w:t xml:space="preserve"> void activate(</w:t>
      </w:r>
      <w:proofErr w:type="spellStart"/>
      <w:r w:rsidRPr="003C0B68">
        <w:rPr>
          <w:rFonts w:ascii="CourierHP" w:hAnsi="CourierHP"/>
          <w:sz w:val="20"/>
          <w:szCs w:val="20"/>
          <w:lang w:val="en-US"/>
        </w:rPr>
        <w:t>ComponentContext</w:t>
      </w:r>
      <w:proofErr w:type="spellEnd"/>
      <w:r w:rsidRPr="003C0B68">
        <w:rPr>
          <w:rFonts w:ascii="CourierHP" w:hAnsi="CourierHP"/>
          <w:sz w:val="20"/>
          <w:szCs w:val="20"/>
          <w:lang w:val="en-US"/>
        </w:rPr>
        <w:t xml:space="preserve"> context) {</w:t>
      </w:r>
    </w:p>
    <w:p w:rsidR="00A50F62" w:rsidRPr="003C0B68" w:rsidRDefault="00A50F62" w:rsidP="00A50F62">
      <w:pPr>
        <w:autoSpaceDE w:val="0"/>
        <w:autoSpaceDN w:val="0"/>
        <w:adjustRightInd w:val="0"/>
        <w:spacing w:after="0" w:line="240" w:lineRule="auto"/>
        <w:ind w:left="851"/>
        <w:rPr>
          <w:rFonts w:ascii="CourierHP" w:hAnsi="CourierHP"/>
          <w:sz w:val="20"/>
          <w:szCs w:val="20"/>
          <w:lang w:val="en-US"/>
        </w:rPr>
      </w:pPr>
      <w:proofErr w:type="spellStart"/>
      <w:proofErr w:type="gramStart"/>
      <w:r w:rsidRPr="003C0B68">
        <w:rPr>
          <w:rFonts w:ascii="CourierHP" w:hAnsi="CourierHP"/>
          <w:sz w:val="20"/>
          <w:szCs w:val="20"/>
          <w:lang w:val="en-US"/>
        </w:rPr>
        <w:t>Transformator.addEngine</w:t>
      </w:r>
      <w:proofErr w:type="spellEnd"/>
      <w:r w:rsidRPr="003C0B68">
        <w:rPr>
          <w:rFonts w:ascii="CourierHP" w:hAnsi="CourierHP"/>
          <w:sz w:val="20"/>
          <w:szCs w:val="20"/>
          <w:lang w:val="en-US"/>
        </w:rPr>
        <w:t>(</w:t>
      </w:r>
      <w:proofErr w:type="gramEnd"/>
      <w:r w:rsidRPr="003C0B68">
        <w:rPr>
          <w:rFonts w:ascii="CourierHP" w:hAnsi="CourierHP"/>
          <w:sz w:val="20"/>
          <w:szCs w:val="20"/>
          <w:lang w:val="en-US"/>
        </w:rPr>
        <w:t>this);</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roofErr w:type="gramStart"/>
      <w:r w:rsidRPr="003C0B68">
        <w:rPr>
          <w:rFonts w:ascii="CourierHP" w:hAnsi="CourierHP"/>
          <w:sz w:val="20"/>
          <w:szCs w:val="20"/>
          <w:lang w:val="en-US"/>
        </w:rPr>
        <w:t>protected</w:t>
      </w:r>
      <w:proofErr w:type="gramEnd"/>
      <w:r w:rsidRPr="003C0B68">
        <w:rPr>
          <w:rFonts w:ascii="CourierHP" w:hAnsi="CourierHP"/>
          <w:sz w:val="20"/>
          <w:szCs w:val="20"/>
          <w:lang w:val="en-US"/>
        </w:rPr>
        <w:t xml:space="preserve"> void deactivate(</w:t>
      </w:r>
      <w:proofErr w:type="spellStart"/>
      <w:r w:rsidRPr="003C0B68">
        <w:rPr>
          <w:rFonts w:ascii="CourierHP" w:hAnsi="CourierHP"/>
          <w:sz w:val="20"/>
          <w:szCs w:val="20"/>
          <w:lang w:val="en-US"/>
        </w:rPr>
        <w:t>ComponentContext</w:t>
      </w:r>
      <w:proofErr w:type="spellEnd"/>
      <w:r w:rsidRPr="003C0B68">
        <w:rPr>
          <w:rFonts w:ascii="CourierHP" w:hAnsi="CourierHP"/>
          <w:sz w:val="20"/>
          <w:szCs w:val="20"/>
          <w:lang w:val="en-US"/>
        </w:rPr>
        <w:t xml:space="preserve"> context) {</w:t>
      </w:r>
    </w:p>
    <w:p w:rsidR="00A50F62" w:rsidRPr="003C0B68" w:rsidRDefault="00A50F62" w:rsidP="00A50F62">
      <w:pPr>
        <w:autoSpaceDE w:val="0"/>
        <w:autoSpaceDN w:val="0"/>
        <w:adjustRightInd w:val="0"/>
        <w:spacing w:after="0" w:line="240" w:lineRule="auto"/>
        <w:ind w:left="851"/>
        <w:rPr>
          <w:rFonts w:ascii="CourierHP" w:hAnsi="CourierHP"/>
          <w:sz w:val="20"/>
          <w:szCs w:val="20"/>
          <w:lang w:val="en-US"/>
        </w:rPr>
      </w:pPr>
      <w:proofErr w:type="spellStart"/>
      <w:proofErr w:type="gramStart"/>
      <w:r w:rsidRPr="003C0B68">
        <w:rPr>
          <w:rFonts w:ascii="CourierHP" w:hAnsi="CourierHP"/>
          <w:sz w:val="20"/>
          <w:szCs w:val="20"/>
          <w:lang w:val="en-US"/>
        </w:rPr>
        <w:t>Transformator.removeEngine</w:t>
      </w:r>
      <w:proofErr w:type="spellEnd"/>
      <w:r w:rsidRPr="003C0B68">
        <w:rPr>
          <w:rFonts w:ascii="CourierHP" w:hAnsi="CourierHP"/>
          <w:sz w:val="20"/>
          <w:szCs w:val="20"/>
          <w:lang w:val="en-US"/>
        </w:rPr>
        <w:t>(</w:t>
      </w:r>
      <w:proofErr w:type="gramEnd"/>
      <w:r w:rsidRPr="003C0B68">
        <w:rPr>
          <w:rFonts w:ascii="CourierHP" w:hAnsi="CourierHP"/>
          <w:sz w:val="20"/>
          <w:szCs w:val="20"/>
          <w:lang w:val="en-US"/>
        </w:rPr>
        <w:t>this);</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@Override</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roofErr w:type="gramStart"/>
      <w:r w:rsidRPr="003C0B68">
        <w:rPr>
          <w:rFonts w:ascii="CourierHP" w:hAnsi="CourierHP"/>
          <w:sz w:val="20"/>
          <w:szCs w:val="20"/>
          <w:lang w:val="en-US"/>
        </w:rPr>
        <w:t>protected</w:t>
      </w:r>
      <w:proofErr w:type="gramEnd"/>
      <w:r w:rsidRPr="003C0B68">
        <w:rPr>
          <w:rFonts w:ascii="CourierHP" w:hAnsi="CourierHP"/>
          <w:sz w:val="20"/>
          <w:szCs w:val="20"/>
          <w:lang w:val="en-US"/>
        </w:rPr>
        <w:t xml:space="preserve"> void addValue2Context(</w:t>
      </w:r>
      <w:proofErr w:type="spellStart"/>
      <w:r w:rsidRPr="003C0B68">
        <w:rPr>
          <w:rFonts w:ascii="CourierHP" w:hAnsi="CourierHP"/>
          <w:sz w:val="20"/>
          <w:szCs w:val="20"/>
          <w:lang w:val="en-US"/>
        </w:rPr>
        <w:t>DecisionVariable</w:t>
      </w:r>
      <w:proofErr w:type="spellEnd"/>
      <w:r w:rsidRPr="003C0B68">
        <w:rPr>
          <w:rFonts w:ascii="CourierHP" w:hAnsi="CourierHP"/>
          <w:sz w:val="20"/>
          <w:szCs w:val="20"/>
          <w:lang w:val="en-US"/>
        </w:rPr>
        <w:t xml:space="preserve"> arg0) {</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@Override</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roofErr w:type="gramStart"/>
      <w:r w:rsidRPr="003C0B68">
        <w:rPr>
          <w:rFonts w:ascii="CourierHP" w:hAnsi="CourierHP"/>
          <w:sz w:val="20"/>
          <w:szCs w:val="20"/>
          <w:lang w:val="en-US"/>
        </w:rPr>
        <w:t>protected</w:t>
      </w:r>
      <w:proofErr w:type="gramEnd"/>
      <w:r w:rsidRPr="003C0B68">
        <w:rPr>
          <w:rFonts w:ascii="CourierHP" w:hAnsi="CourierHP"/>
          <w:sz w:val="20"/>
          <w:szCs w:val="20"/>
          <w:lang w:val="en-US"/>
        </w:rPr>
        <w:t xml:space="preserve"> void </w:t>
      </w:r>
      <w:proofErr w:type="spellStart"/>
      <w:r w:rsidRPr="003C0B68">
        <w:rPr>
          <w:rFonts w:ascii="CourierHP" w:hAnsi="CourierHP"/>
          <w:sz w:val="20"/>
          <w:szCs w:val="20"/>
          <w:lang w:val="en-US"/>
        </w:rPr>
        <w:t>clearContext</w:t>
      </w:r>
      <w:proofErr w:type="spellEnd"/>
      <w:r w:rsidRPr="003C0B68">
        <w:rPr>
          <w:rFonts w:ascii="CourierHP" w:hAnsi="CourierHP"/>
          <w:sz w:val="20"/>
          <w:szCs w:val="20"/>
          <w:lang w:val="en-US"/>
        </w:rPr>
        <w:t>() {</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@Override</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roofErr w:type="gramStart"/>
      <w:r w:rsidRPr="003C0B68">
        <w:rPr>
          <w:rFonts w:ascii="CourierHP" w:hAnsi="CourierHP"/>
          <w:sz w:val="20"/>
          <w:szCs w:val="20"/>
          <w:lang w:val="en-US"/>
        </w:rPr>
        <w:t>protected</w:t>
      </w:r>
      <w:proofErr w:type="gramEnd"/>
      <w:r w:rsidRPr="003C0B68">
        <w:rPr>
          <w:rFonts w:ascii="CourierHP" w:hAnsi="CourierHP"/>
          <w:sz w:val="20"/>
          <w:szCs w:val="20"/>
          <w:lang w:val="en-US"/>
        </w:rPr>
        <w:t xml:space="preserve"> void </w:t>
      </w:r>
      <w:proofErr w:type="spellStart"/>
      <w:r w:rsidRPr="003C0B68">
        <w:rPr>
          <w:rFonts w:ascii="CourierHP" w:hAnsi="CourierHP"/>
          <w:sz w:val="20"/>
          <w:szCs w:val="20"/>
          <w:lang w:val="en-US"/>
        </w:rPr>
        <w:t>initEngine</w:t>
      </w:r>
      <w:proofErr w:type="spellEnd"/>
      <w:r w:rsidRPr="003C0B68">
        <w:rPr>
          <w:rFonts w:ascii="CourierHP" w:hAnsi="CourierHP"/>
          <w:sz w:val="20"/>
          <w:szCs w:val="20"/>
          <w:lang w:val="en-US"/>
        </w:rPr>
        <w:t>() {</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@Override</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roofErr w:type="gramStart"/>
      <w:r w:rsidRPr="003C0B68">
        <w:rPr>
          <w:rFonts w:ascii="CourierHP" w:hAnsi="CourierHP"/>
          <w:sz w:val="20"/>
          <w:szCs w:val="20"/>
          <w:lang w:val="en-US"/>
        </w:rPr>
        <w:t>public</w:t>
      </w:r>
      <w:proofErr w:type="gramEnd"/>
      <w:r w:rsidRPr="003C0B68">
        <w:rPr>
          <w:rFonts w:ascii="CourierHP" w:hAnsi="CourierHP"/>
          <w:sz w:val="20"/>
          <w:szCs w:val="20"/>
          <w:lang w:val="en-US"/>
        </w:rPr>
        <w:t xml:space="preserve"> void instantiate() throws </w:t>
      </w:r>
      <w:proofErr w:type="spellStart"/>
      <w:r w:rsidRPr="003C0B68">
        <w:rPr>
          <w:rFonts w:ascii="CourierHP" w:hAnsi="CourierHP"/>
          <w:sz w:val="20"/>
          <w:szCs w:val="20"/>
          <w:lang w:val="en-US"/>
        </w:rPr>
        <w:t>InstantiatorException</w:t>
      </w:r>
      <w:proofErr w:type="spellEnd"/>
      <w:r w:rsidRPr="003C0B68">
        <w:rPr>
          <w:rFonts w:ascii="CourierHP" w:hAnsi="CourierHP"/>
          <w:sz w:val="20"/>
          <w:szCs w:val="20"/>
          <w:lang w:val="en-US"/>
        </w:rPr>
        <w:t xml:space="preserve"> {</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803658" w:rsidRPr="003C0B68" w:rsidRDefault="00A50F62" w:rsidP="00C4388C">
      <w:pPr>
        <w:autoSpaceDE w:val="0"/>
        <w:autoSpaceDN w:val="0"/>
        <w:adjustRightInd w:val="0"/>
        <w:spacing w:line="240" w:lineRule="auto"/>
        <w:ind w:left="284"/>
        <w:rPr>
          <w:rFonts w:ascii="CourierHP" w:hAnsi="CourierHP"/>
          <w:sz w:val="20"/>
          <w:szCs w:val="20"/>
          <w:lang w:val="en-US"/>
        </w:rPr>
      </w:pPr>
      <w:r w:rsidRPr="003C0B68">
        <w:rPr>
          <w:rFonts w:ascii="CourierHP" w:hAnsi="CourierHP"/>
          <w:sz w:val="20"/>
          <w:szCs w:val="20"/>
          <w:lang w:val="en-US"/>
        </w:rPr>
        <w:t>}</w:t>
      </w:r>
    </w:p>
    <w:p w:rsidR="00887808" w:rsidRPr="003C0B68" w:rsidRDefault="00581D74" w:rsidP="00E259F8">
      <w:pPr>
        <w:jc w:val="both"/>
        <w:rPr>
          <w:rFonts w:ascii="Candara" w:hAnsi="Candara"/>
          <w:lang w:val="en-US"/>
        </w:rPr>
      </w:pPr>
      <w:r w:rsidRPr="003C0B68">
        <w:rPr>
          <w:rFonts w:ascii="Candara" w:hAnsi="Candara"/>
          <w:lang w:val="en-US"/>
        </w:rPr>
        <w:t>We will now discuss each of the</w:t>
      </w:r>
      <w:r w:rsidR="00DD3AFD" w:rsidRPr="003C0B68">
        <w:rPr>
          <w:rFonts w:ascii="Candara" w:hAnsi="Candara"/>
          <w:lang w:val="en-US"/>
        </w:rPr>
        <w:t xml:space="preserve">se </w:t>
      </w:r>
      <w:r w:rsidRPr="003C0B68">
        <w:rPr>
          <w:rFonts w:ascii="Candara" w:hAnsi="Candara"/>
          <w:lang w:val="en-US"/>
        </w:rPr>
        <w:t>methods in detail:</w:t>
      </w:r>
    </w:p>
    <w:p w:rsidR="00316BB6" w:rsidRPr="003C0B68" w:rsidRDefault="00316BB6" w:rsidP="00581D74">
      <w:pPr>
        <w:pStyle w:val="ListParagraph"/>
        <w:numPr>
          <w:ilvl w:val="0"/>
          <w:numId w:val="14"/>
        </w:numPr>
        <w:jc w:val="both"/>
        <w:rPr>
          <w:rFonts w:ascii="Candara" w:hAnsi="Candara"/>
          <w:lang w:val="en-US"/>
        </w:rPr>
      </w:pPr>
      <w:proofErr w:type="gramStart"/>
      <w:r w:rsidRPr="00DD66C8">
        <w:rPr>
          <w:rFonts w:ascii="Candara" w:hAnsi="Candara"/>
          <w:b/>
          <w:i/>
          <w:lang w:val="en-US"/>
        </w:rPr>
        <w:t>activate</w:t>
      </w:r>
      <w:proofErr w:type="gramEnd"/>
      <w:r w:rsidRPr="00DD66C8">
        <w:rPr>
          <w:rFonts w:ascii="Candara" w:hAnsi="Candara"/>
          <w:b/>
          <w:lang w:val="en-US"/>
        </w:rPr>
        <w:t>:</w:t>
      </w:r>
      <w:r w:rsidRPr="003C0B68">
        <w:rPr>
          <w:rFonts w:ascii="Candara" w:hAnsi="Candara"/>
          <w:lang w:val="en-US"/>
        </w:rPr>
        <w:t xml:space="preserve"> This method is used to activate the instantiator plug-in. We recommend not changing this method in order to guarantee that </w:t>
      </w:r>
      <w:r w:rsidR="008A75B8">
        <w:rPr>
          <w:rFonts w:ascii="Candara" w:hAnsi="Candara"/>
          <w:lang w:val="en-US"/>
        </w:rPr>
        <w:t>EASy-Producer</w:t>
      </w:r>
      <w:r w:rsidRPr="003C0B68">
        <w:rPr>
          <w:rFonts w:ascii="Candara" w:hAnsi="Candara"/>
          <w:lang w:val="en-US"/>
        </w:rPr>
        <w:t xml:space="preserve"> activates the instantiator properly.</w:t>
      </w:r>
    </w:p>
    <w:p w:rsidR="00316BB6" w:rsidRPr="003C0B68" w:rsidRDefault="00316BB6" w:rsidP="00581D74">
      <w:pPr>
        <w:pStyle w:val="ListParagraph"/>
        <w:numPr>
          <w:ilvl w:val="0"/>
          <w:numId w:val="14"/>
        </w:numPr>
        <w:jc w:val="both"/>
        <w:rPr>
          <w:rFonts w:ascii="Candara" w:hAnsi="Candara"/>
          <w:lang w:val="en-US"/>
        </w:rPr>
      </w:pPr>
      <w:proofErr w:type="gramStart"/>
      <w:r w:rsidRPr="00DD66C8">
        <w:rPr>
          <w:rFonts w:ascii="Candara" w:hAnsi="Candara"/>
          <w:b/>
          <w:i/>
          <w:lang w:val="en-US"/>
        </w:rPr>
        <w:t>deactivate</w:t>
      </w:r>
      <w:proofErr w:type="gramEnd"/>
      <w:r w:rsidRPr="00DD66C8">
        <w:rPr>
          <w:rFonts w:ascii="Candara" w:hAnsi="Candara"/>
          <w:b/>
          <w:lang w:val="en-US"/>
        </w:rPr>
        <w:t>:</w:t>
      </w:r>
      <w:r w:rsidRPr="003C0B68">
        <w:rPr>
          <w:rFonts w:ascii="Candara" w:hAnsi="Candara"/>
          <w:lang w:val="en-US"/>
        </w:rPr>
        <w:t xml:space="preserve"> This method is used to deactivate the instantiator plug-in. We recommend not changing this method in order to guarantee that </w:t>
      </w:r>
      <w:r w:rsidR="008A75B8">
        <w:rPr>
          <w:rFonts w:ascii="Candara" w:hAnsi="Candara"/>
          <w:lang w:val="en-US"/>
        </w:rPr>
        <w:t>EASy-Producer</w:t>
      </w:r>
      <w:r w:rsidRPr="003C0B68">
        <w:rPr>
          <w:rFonts w:ascii="Candara" w:hAnsi="Candara"/>
          <w:lang w:val="en-US"/>
        </w:rPr>
        <w:t xml:space="preserve"> deactivates the instantiator properly.</w:t>
      </w:r>
    </w:p>
    <w:p w:rsidR="00581D74" w:rsidRPr="003C0B68" w:rsidRDefault="00581D74" w:rsidP="00581D74">
      <w:pPr>
        <w:pStyle w:val="ListParagraph"/>
        <w:numPr>
          <w:ilvl w:val="0"/>
          <w:numId w:val="14"/>
        </w:numPr>
        <w:jc w:val="both"/>
        <w:rPr>
          <w:rFonts w:ascii="Candara" w:hAnsi="Candara"/>
          <w:lang w:val="en-US"/>
        </w:rPr>
      </w:pPr>
      <w:r w:rsidRPr="00DD66C8">
        <w:rPr>
          <w:rFonts w:ascii="Candara" w:hAnsi="Candara"/>
          <w:b/>
          <w:i/>
          <w:lang w:val="en-US"/>
        </w:rPr>
        <w:t>addValue2Context</w:t>
      </w:r>
      <w:r w:rsidRPr="00DD66C8">
        <w:rPr>
          <w:rFonts w:ascii="Candara" w:hAnsi="Candara"/>
          <w:b/>
          <w:lang w:val="en-US"/>
        </w:rPr>
        <w:t>:</w:t>
      </w:r>
      <w:r w:rsidRPr="003C0B68">
        <w:rPr>
          <w:rFonts w:ascii="Candara" w:hAnsi="Candara"/>
          <w:lang w:val="en-US"/>
        </w:rPr>
        <w:t xml:space="preserve"> This method </w:t>
      </w:r>
      <w:r w:rsidR="00D476CB" w:rsidRPr="003C0B68">
        <w:rPr>
          <w:rFonts w:ascii="Candara" w:hAnsi="Candara"/>
          <w:lang w:val="en-US"/>
        </w:rPr>
        <w:t xml:space="preserve">will be invoked by </w:t>
      </w:r>
      <w:r w:rsidR="008A75B8">
        <w:rPr>
          <w:rFonts w:ascii="Candara" w:hAnsi="Candara"/>
          <w:lang w:val="en-US"/>
        </w:rPr>
        <w:t>EASy-Producer</w:t>
      </w:r>
      <w:r w:rsidR="00D476CB" w:rsidRPr="003C0B68">
        <w:rPr>
          <w:rFonts w:ascii="Candara" w:hAnsi="Candara"/>
          <w:lang w:val="en-US"/>
        </w:rPr>
        <w:t xml:space="preserve"> in order to pass the all decision variable objects to the instantiator engine. The method is called for each decision variable in the current configuration, while the way of saving or processing this data is up to the engine. For example, define a local list of type </w:t>
      </w:r>
      <w:proofErr w:type="spellStart"/>
      <w:r w:rsidR="00D476CB" w:rsidRPr="003C0B68">
        <w:rPr>
          <w:rFonts w:ascii="Candara" w:hAnsi="Candara"/>
          <w:i/>
          <w:lang w:val="en-US"/>
        </w:rPr>
        <w:t>DecisionVariable</w:t>
      </w:r>
      <w:proofErr w:type="spellEnd"/>
      <w:r w:rsidR="00D476CB" w:rsidRPr="003C0B68">
        <w:rPr>
          <w:rFonts w:ascii="Candara" w:hAnsi="Candara"/>
          <w:lang w:val="en-US"/>
        </w:rPr>
        <w:t>, which stores each passed variable in order to process it when the instantiation process is invoked.</w:t>
      </w:r>
    </w:p>
    <w:p w:rsidR="00CF5035" w:rsidRPr="003C0B68" w:rsidRDefault="00CF5035" w:rsidP="00CF5035">
      <w:pPr>
        <w:pStyle w:val="ListParagraph"/>
        <w:numPr>
          <w:ilvl w:val="0"/>
          <w:numId w:val="14"/>
        </w:numPr>
        <w:jc w:val="both"/>
        <w:rPr>
          <w:rFonts w:ascii="Candara" w:hAnsi="Candara"/>
          <w:lang w:val="en-US"/>
        </w:rPr>
      </w:pPr>
      <w:proofErr w:type="spellStart"/>
      <w:proofErr w:type="gramStart"/>
      <w:r w:rsidRPr="00DD66C8">
        <w:rPr>
          <w:rFonts w:ascii="Candara" w:hAnsi="Candara"/>
          <w:b/>
          <w:i/>
          <w:lang w:val="en-US"/>
        </w:rPr>
        <w:t>clearContext</w:t>
      </w:r>
      <w:proofErr w:type="spellEnd"/>
      <w:proofErr w:type="gramEnd"/>
      <w:r w:rsidRPr="00DD66C8">
        <w:rPr>
          <w:rFonts w:ascii="Candara" w:hAnsi="Candara"/>
          <w:b/>
          <w:lang w:val="en-US"/>
        </w:rPr>
        <w:t>:</w:t>
      </w:r>
      <w:r w:rsidRPr="003C0B68">
        <w:rPr>
          <w:rFonts w:ascii="Candara" w:hAnsi="Candara"/>
          <w:lang w:val="en-US"/>
        </w:rPr>
        <w:t xml:space="preserve"> This method will be invoked by </w:t>
      </w:r>
      <w:r w:rsidR="008A75B8">
        <w:rPr>
          <w:rFonts w:ascii="Candara" w:hAnsi="Candara"/>
          <w:lang w:val="en-US"/>
        </w:rPr>
        <w:t>EASy-Producer</w:t>
      </w:r>
      <w:r w:rsidRPr="003C0B68">
        <w:rPr>
          <w:rFonts w:ascii="Candara" w:hAnsi="Candara"/>
          <w:lang w:val="en-US"/>
        </w:rPr>
        <w:t xml:space="preserve"> in order to clear the current context of the instantiator engine. The context of an instantiator is </w:t>
      </w:r>
      <w:r w:rsidR="00367A60" w:rsidRPr="003C0B68">
        <w:rPr>
          <w:rFonts w:ascii="Candara" w:hAnsi="Candara"/>
          <w:lang w:val="en-US"/>
        </w:rPr>
        <w:t>all</w:t>
      </w:r>
      <w:r w:rsidRPr="003C0B68">
        <w:rPr>
          <w:rFonts w:ascii="Candara" w:hAnsi="Candara"/>
          <w:lang w:val="en-US"/>
        </w:rPr>
        <w:t xml:space="preserve"> information that will be saved or used in the context of a specific product line project</w:t>
      </w:r>
      <w:r w:rsidR="006B43B9" w:rsidRPr="003C0B68">
        <w:rPr>
          <w:rFonts w:ascii="Candara" w:hAnsi="Candara"/>
          <w:lang w:val="en-US"/>
        </w:rPr>
        <w:t xml:space="preserve">, i.e. the list of decision variables of the current variability model. </w:t>
      </w:r>
      <w:r w:rsidR="008A75B8">
        <w:rPr>
          <w:rFonts w:ascii="Candara" w:hAnsi="Candara"/>
          <w:lang w:val="en-US"/>
        </w:rPr>
        <w:t>EASy-Producer</w:t>
      </w:r>
      <w:r w:rsidR="006B43B9" w:rsidRPr="003C0B68">
        <w:rPr>
          <w:rFonts w:ascii="Candara" w:hAnsi="Candara"/>
          <w:lang w:val="en-US"/>
        </w:rPr>
        <w:t xml:space="preserve"> treats every instantiator as a singleton and, thus, tries to clear the context of an instantiator each time it will be used. What has to be cleared and how is up to the developer. However, it is important to note, that clearing all project-specific information has to be cleared in order for the instantiation to work properly.</w:t>
      </w:r>
    </w:p>
    <w:p w:rsidR="00F57227" w:rsidRPr="003C0B68" w:rsidRDefault="00762519" w:rsidP="00CF5035">
      <w:pPr>
        <w:pStyle w:val="ListParagraph"/>
        <w:numPr>
          <w:ilvl w:val="0"/>
          <w:numId w:val="14"/>
        </w:numPr>
        <w:jc w:val="both"/>
        <w:rPr>
          <w:rFonts w:ascii="Candara" w:hAnsi="Candara"/>
          <w:lang w:val="en-US"/>
        </w:rPr>
      </w:pPr>
      <w:proofErr w:type="spellStart"/>
      <w:proofErr w:type="gramStart"/>
      <w:r w:rsidRPr="00DD66C8">
        <w:rPr>
          <w:rFonts w:ascii="Candara" w:hAnsi="Candara"/>
          <w:b/>
          <w:i/>
          <w:lang w:val="en-US"/>
        </w:rPr>
        <w:t>initEngine</w:t>
      </w:r>
      <w:proofErr w:type="spellEnd"/>
      <w:proofErr w:type="gramEnd"/>
      <w:r w:rsidRPr="00DD66C8">
        <w:rPr>
          <w:rFonts w:ascii="Candara" w:hAnsi="Candara"/>
          <w:b/>
          <w:lang w:val="en-US"/>
        </w:rPr>
        <w:t>:</w:t>
      </w:r>
      <w:r w:rsidRPr="003C0B68">
        <w:rPr>
          <w:rFonts w:ascii="Candara" w:hAnsi="Candara"/>
          <w:lang w:val="en-US"/>
        </w:rPr>
        <w:t xml:space="preserve"> This method will be invoked by </w:t>
      </w:r>
      <w:r w:rsidR="008A75B8">
        <w:rPr>
          <w:rFonts w:ascii="Candara" w:hAnsi="Candara"/>
          <w:lang w:val="en-US"/>
        </w:rPr>
        <w:t>EASy-Producer</w:t>
      </w:r>
      <w:r w:rsidRPr="003C0B68">
        <w:rPr>
          <w:rFonts w:ascii="Candara" w:hAnsi="Candara"/>
          <w:lang w:val="en-US"/>
        </w:rPr>
        <w:t xml:space="preserve"> in order to initialize the instantiator engine. This method can be used to initialize any instantiator-specific attributes, objects, etc. </w:t>
      </w:r>
      <w:r w:rsidR="002318BE" w:rsidRPr="003C0B68">
        <w:rPr>
          <w:rFonts w:ascii="Candara" w:hAnsi="Candara"/>
          <w:lang w:val="en-US"/>
        </w:rPr>
        <w:t xml:space="preserve">Please note that this method also calls the </w:t>
      </w:r>
      <w:proofErr w:type="spellStart"/>
      <w:r w:rsidR="002318BE" w:rsidRPr="003C0B68">
        <w:rPr>
          <w:rFonts w:ascii="Candara" w:hAnsi="Candara"/>
          <w:i/>
          <w:lang w:val="en-US"/>
        </w:rPr>
        <w:t>clearContext</w:t>
      </w:r>
      <w:proofErr w:type="spellEnd"/>
      <w:r w:rsidR="002318BE" w:rsidRPr="003C0B68">
        <w:rPr>
          <w:rFonts w:ascii="Candara" w:hAnsi="Candara"/>
          <w:lang w:val="en-US"/>
        </w:rPr>
        <w:t xml:space="preserve"> to guarantee that initialization will be successful.</w:t>
      </w:r>
      <w:r w:rsidR="009014EE">
        <w:rPr>
          <w:rFonts w:ascii="Candara" w:hAnsi="Candara"/>
          <w:lang w:val="en-US"/>
        </w:rPr>
        <w:t xml:space="preserve"> </w:t>
      </w:r>
      <w:r w:rsidR="009014EE" w:rsidRPr="009014EE">
        <w:rPr>
          <w:rFonts w:ascii="Candara" w:hAnsi="Candara"/>
          <w:b/>
          <w:lang w:val="en-US"/>
        </w:rPr>
        <w:t>Important</w:t>
      </w:r>
      <w:r w:rsidR="009014EE">
        <w:rPr>
          <w:rFonts w:ascii="Candara" w:hAnsi="Candara"/>
          <w:lang w:val="en-US"/>
        </w:rPr>
        <w:t xml:space="preserve">: In order to invoke the method </w:t>
      </w:r>
      <w:r w:rsidR="009014EE" w:rsidRPr="00F75B0F">
        <w:rPr>
          <w:rFonts w:ascii="Candara" w:hAnsi="Candara"/>
          <w:i/>
          <w:lang w:val="en-US"/>
        </w:rPr>
        <w:lastRenderedPageBreak/>
        <w:t>addValue2Context</w:t>
      </w:r>
      <w:r w:rsidR="009014EE">
        <w:rPr>
          <w:rFonts w:ascii="Candara" w:hAnsi="Candara"/>
          <w:lang w:val="en-US"/>
        </w:rPr>
        <w:t xml:space="preserve">, the method </w:t>
      </w:r>
      <w:proofErr w:type="spellStart"/>
      <w:r w:rsidR="009014EE" w:rsidRPr="00F75B0F">
        <w:rPr>
          <w:rFonts w:ascii="Candara" w:hAnsi="Candara"/>
          <w:i/>
          <w:lang w:val="en-US"/>
        </w:rPr>
        <w:t>initEngine</w:t>
      </w:r>
      <w:proofErr w:type="spellEnd"/>
      <w:r w:rsidR="009014EE">
        <w:rPr>
          <w:rFonts w:ascii="Candara" w:hAnsi="Candara"/>
          <w:lang w:val="en-US"/>
        </w:rPr>
        <w:t xml:space="preserve"> must include the following call to the super-class: </w:t>
      </w:r>
      <w:proofErr w:type="spellStart"/>
      <w:proofErr w:type="gramStart"/>
      <w:r w:rsidR="009014EE" w:rsidRPr="009014EE">
        <w:rPr>
          <w:rFonts w:ascii="Candara" w:hAnsi="Candara"/>
          <w:b/>
          <w:lang w:val="en-US"/>
        </w:rPr>
        <w:t>prepareContext</w:t>
      </w:r>
      <w:proofErr w:type="spellEnd"/>
      <w:r w:rsidR="009014EE" w:rsidRPr="009014EE">
        <w:rPr>
          <w:rFonts w:ascii="Candara" w:hAnsi="Candara"/>
          <w:b/>
          <w:lang w:val="en-US"/>
        </w:rPr>
        <w:t>(</w:t>
      </w:r>
      <w:proofErr w:type="gramEnd"/>
      <w:r w:rsidR="009014EE" w:rsidRPr="009014EE">
        <w:rPr>
          <w:rFonts w:ascii="Candara" w:hAnsi="Candara"/>
          <w:b/>
          <w:lang w:val="en-US"/>
        </w:rPr>
        <w:t>)</w:t>
      </w:r>
      <w:r w:rsidR="009014EE">
        <w:rPr>
          <w:rFonts w:ascii="Candara" w:hAnsi="Candara"/>
          <w:lang w:val="en-US"/>
        </w:rPr>
        <w:t>.</w:t>
      </w:r>
    </w:p>
    <w:p w:rsidR="00D44129" w:rsidRPr="003C0B68" w:rsidRDefault="00D44129" w:rsidP="00CF5035">
      <w:pPr>
        <w:pStyle w:val="ListParagraph"/>
        <w:numPr>
          <w:ilvl w:val="0"/>
          <w:numId w:val="14"/>
        </w:numPr>
        <w:jc w:val="both"/>
        <w:rPr>
          <w:rFonts w:ascii="Candara" w:hAnsi="Candara"/>
          <w:lang w:val="en-US"/>
        </w:rPr>
      </w:pPr>
      <w:proofErr w:type="gramStart"/>
      <w:r w:rsidRPr="00DD66C8">
        <w:rPr>
          <w:rFonts w:ascii="Candara" w:hAnsi="Candara"/>
          <w:b/>
          <w:i/>
          <w:lang w:val="en-US"/>
        </w:rPr>
        <w:t>instantiate</w:t>
      </w:r>
      <w:proofErr w:type="gramEnd"/>
      <w:r w:rsidRPr="00DD66C8">
        <w:rPr>
          <w:rFonts w:ascii="Candara" w:hAnsi="Candara"/>
          <w:b/>
          <w:lang w:val="en-US"/>
        </w:rPr>
        <w:t>:</w:t>
      </w:r>
      <w:r w:rsidRPr="003C0B68">
        <w:rPr>
          <w:rFonts w:ascii="Candara" w:hAnsi="Candara"/>
          <w:lang w:val="en-US"/>
        </w:rPr>
        <w:t xml:space="preserve"> This method will be invoked by </w:t>
      </w:r>
      <w:r w:rsidR="008A75B8">
        <w:rPr>
          <w:rFonts w:ascii="Candara" w:hAnsi="Candara"/>
          <w:lang w:val="en-US"/>
        </w:rPr>
        <w:t>EASy-Producer</w:t>
      </w:r>
      <w:r w:rsidRPr="003C0B68">
        <w:rPr>
          <w:rFonts w:ascii="Candara" w:hAnsi="Candara"/>
          <w:lang w:val="en-US"/>
        </w:rPr>
        <w:t xml:space="preserve"> in case that the instantiation process has been started. Thus, this method includes the core functionalities of the instantiator, i.e. copying specific files or manipulating their content</w:t>
      </w:r>
      <w:r w:rsidR="004B36CA" w:rsidRPr="003C0B68">
        <w:rPr>
          <w:rFonts w:ascii="Candara" w:hAnsi="Candara"/>
          <w:lang w:val="en-US"/>
        </w:rPr>
        <w:t xml:space="preserve"> with respect to the values of the decision variables passed by the method </w:t>
      </w:r>
      <w:r w:rsidR="004B36CA" w:rsidRPr="003C0B68">
        <w:rPr>
          <w:rFonts w:ascii="Candara" w:hAnsi="Candara"/>
          <w:i/>
          <w:lang w:val="en-US"/>
        </w:rPr>
        <w:t>addValue2Context</w:t>
      </w:r>
      <w:r w:rsidR="004B36CA" w:rsidRPr="003C0B68">
        <w:rPr>
          <w:rFonts w:ascii="Candara" w:hAnsi="Candara"/>
          <w:lang w:val="en-US"/>
        </w:rPr>
        <w:t>.</w:t>
      </w:r>
      <w:r w:rsidR="00A911B5" w:rsidRPr="003C0B68">
        <w:rPr>
          <w:rFonts w:ascii="Candara" w:hAnsi="Candara"/>
          <w:lang w:val="en-US"/>
        </w:rPr>
        <w:t xml:space="preserve"> For this purpose, the method </w:t>
      </w:r>
      <w:proofErr w:type="spellStart"/>
      <w:r w:rsidR="00A911B5" w:rsidRPr="003C0B68">
        <w:rPr>
          <w:rFonts w:ascii="Candara" w:hAnsi="Candara"/>
          <w:i/>
          <w:lang w:val="en-US"/>
        </w:rPr>
        <w:t>getFilesToInstantiate</w:t>
      </w:r>
      <w:proofErr w:type="spellEnd"/>
      <w:r w:rsidR="00A911B5" w:rsidRPr="003C0B68">
        <w:rPr>
          <w:rFonts w:ascii="Candara" w:hAnsi="Candara"/>
          <w:lang w:val="en-US"/>
        </w:rPr>
        <w:t xml:space="preserve"> of the </w:t>
      </w:r>
      <w:r w:rsidR="00A911B5" w:rsidRPr="003C0B68">
        <w:rPr>
          <w:rFonts w:ascii="Candara" w:hAnsi="Candara"/>
          <w:i/>
          <w:lang w:val="en-US"/>
        </w:rPr>
        <w:t>Instantiator Engine</w:t>
      </w:r>
      <w:r w:rsidR="00A911B5" w:rsidRPr="003C0B68">
        <w:rPr>
          <w:rFonts w:ascii="Candara" w:hAnsi="Candara"/>
          <w:lang w:val="en-US"/>
        </w:rPr>
        <w:t xml:space="preserve"> class can be used to get the list of files this instantiator </w:t>
      </w:r>
      <w:r w:rsidR="00F01348" w:rsidRPr="003C0B68">
        <w:rPr>
          <w:rFonts w:ascii="Candara" w:hAnsi="Candara"/>
          <w:lang w:val="en-US"/>
        </w:rPr>
        <w:t>was</w:t>
      </w:r>
      <w:r w:rsidR="00A911B5" w:rsidRPr="003C0B68">
        <w:rPr>
          <w:rFonts w:ascii="Candara" w:hAnsi="Candara"/>
          <w:lang w:val="en-US"/>
        </w:rPr>
        <w:t xml:space="preserve"> assigned to</w:t>
      </w:r>
      <w:r w:rsidR="003A57B4" w:rsidRPr="003C0B68">
        <w:rPr>
          <w:rStyle w:val="FootnoteReference"/>
          <w:rFonts w:ascii="Candara" w:hAnsi="Candara"/>
          <w:lang w:val="en-US"/>
        </w:rPr>
        <w:footnoteReference w:id="11"/>
      </w:r>
      <w:r w:rsidR="00A911B5" w:rsidRPr="003C0B68">
        <w:rPr>
          <w:rFonts w:ascii="Candara" w:hAnsi="Candara"/>
          <w:lang w:val="en-US"/>
        </w:rPr>
        <w:t>.</w:t>
      </w:r>
    </w:p>
    <w:p w:rsidR="00683006" w:rsidRPr="003C0B68" w:rsidRDefault="00FE71BC" w:rsidP="00E259F8">
      <w:pPr>
        <w:jc w:val="both"/>
        <w:rPr>
          <w:rFonts w:ascii="Candara" w:hAnsi="Candara"/>
          <w:lang w:val="en-US"/>
        </w:rPr>
      </w:pPr>
      <w:r w:rsidRPr="003C0B68">
        <w:rPr>
          <w:rFonts w:ascii="Candara" w:hAnsi="Candara"/>
          <w:lang w:val="en-US"/>
        </w:rPr>
        <w:fldChar w:fldCharType="begin"/>
      </w:r>
      <w:r w:rsidR="00CA4B1C" w:rsidRPr="003C0B68">
        <w:rPr>
          <w:rFonts w:ascii="Candara" w:hAnsi="Candara"/>
          <w:lang w:val="en-US"/>
        </w:rPr>
        <w:instrText xml:space="preserve"> REF _Ref333999216 \h </w:instrText>
      </w:r>
      <w:r w:rsidRPr="003C0B68">
        <w:rPr>
          <w:rFonts w:ascii="Candara" w:hAnsi="Candara"/>
          <w:lang w:val="en-US"/>
        </w:rPr>
      </w:r>
      <w:r w:rsidRPr="003C0B68">
        <w:rPr>
          <w:rFonts w:ascii="Candara" w:hAnsi="Candara"/>
          <w:lang w:val="en-US"/>
        </w:rPr>
        <w:fldChar w:fldCharType="separate"/>
      </w:r>
      <w:r w:rsidR="00E232BB" w:rsidRPr="00842B9E">
        <w:rPr>
          <w:lang w:val="en-US"/>
        </w:rPr>
        <w:t xml:space="preserve">Figure </w:t>
      </w:r>
      <w:r w:rsidR="00E232BB">
        <w:rPr>
          <w:noProof/>
          <w:lang w:val="en-US"/>
        </w:rPr>
        <w:t>11</w:t>
      </w:r>
      <w:r w:rsidRPr="003C0B68">
        <w:rPr>
          <w:rFonts w:ascii="Candara" w:hAnsi="Candara"/>
          <w:lang w:val="en-US"/>
        </w:rPr>
        <w:fldChar w:fldCharType="end"/>
      </w:r>
      <w:r w:rsidR="00CA4B1C" w:rsidRPr="003C0B68">
        <w:rPr>
          <w:rFonts w:ascii="Candara" w:hAnsi="Candara"/>
          <w:lang w:val="en-US"/>
        </w:rPr>
        <w:t xml:space="preserve"> shows a </w:t>
      </w:r>
      <w:r w:rsidR="00D03D25" w:rsidRPr="003C0B68">
        <w:rPr>
          <w:rFonts w:ascii="Candara" w:hAnsi="Candara"/>
          <w:lang w:val="en-US"/>
        </w:rPr>
        <w:t>very simple</w:t>
      </w:r>
      <w:r w:rsidR="00CA4B1C" w:rsidRPr="003C0B68">
        <w:rPr>
          <w:rFonts w:ascii="Candara" w:hAnsi="Candara"/>
          <w:lang w:val="en-US"/>
        </w:rPr>
        <w:t xml:space="preserve"> example of how to use these methods to implement instantiator-specific functionalities. The</w:t>
      </w:r>
      <w:r w:rsidR="003802EA" w:rsidRPr="003C0B68">
        <w:rPr>
          <w:rFonts w:ascii="Candara" w:hAnsi="Candara"/>
          <w:lang w:val="en-US"/>
        </w:rPr>
        <w:t xml:space="preserve"> prototypical</w:t>
      </w:r>
      <w:r w:rsidR="00CA4B1C" w:rsidRPr="003C0B68">
        <w:rPr>
          <w:rFonts w:ascii="Candara" w:hAnsi="Candara"/>
          <w:lang w:val="en-US"/>
        </w:rPr>
        <w:t xml:space="preserve"> </w:t>
      </w:r>
      <w:proofErr w:type="spellStart"/>
      <w:r w:rsidR="00CA4B1C" w:rsidRPr="003C0B68">
        <w:rPr>
          <w:rFonts w:ascii="Candara" w:hAnsi="Candara"/>
          <w:i/>
          <w:lang w:val="en-US"/>
        </w:rPr>
        <w:t>SEEInstantiator</w:t>
      </w:r>
      <w:proofErr w:type="spellEnd"/>
      <w:r w:rsidR="00CA4B1C" w:rsidRPr="003C0B68">
        <w:rPr>
          <w:rFonts w:ascii="Candara" w:hAnsi="Candara"/>
          <w:lang w:val="en-US"/>
        </w:rPr>
        <w:t xml:space="preserve"> will only display the f</w:t>
      </w:r>
      <w:r w:rsidR="00D03D25" w:rsidRPr="003C0B68">
        <w:rPr>
          <w:rFonts w:ascii="Candara" w:hAnsi="Candara"/>
          <w:lang w:val="en-US"/>
        </w:rPr>
        <w:t>iles that have been assigned</w:t>
      </w:r>
      <w:r w:rsidR="003802EA" w:rsidRPr="003C0B68">
        <w:rPr>
          <w:rFonts w:ascii="Candara" w:hAnsi="Candara"/>
          <w:lang w:val="en-US"/>
        </w:rPr>
        <w:t xml:space="preserve"> to it using </w:t>
      </w:r>
      <w:r w:rsidR="008A75B8">
        <w:rPr>
          <w:rFonts w:ascii="Candara" w:hAnsi="Candara"/>
          <w:lang w:val="en-US"/>
        </w:rPr>
        <w:t>EASy-Producer</w:t>
      </w:r>
      <w:r w:rsidR="00D03D25" w:rsidRPr="003C0B68">
        <w:rPr>
          <w:rStyle w:val="FootnoteReference"/>
          <w:rFonts w:ascii="Candara" w:hAnsi="Candara"/>
          <w:lang w:val="en-US"/>
        </w:rPr>
        <w:footnoteReference w:id="12"/>
      </w:r>
      <w:r w:rsidR="00D03D25" w:rsidRPr="003C0B68">
        <w:rPr>
          <w:rFonts w:ascii="Candara" w:hAnsi="Candara"/>
          <w:lang w:val="en-US"/>
        </w:rPr>
        <w:t xml:space="preserve">. </w:t>
      </w:r>
      <w:r w:rsidR="003802EA" w:rsidRPr="003C0B68">
        <w:rPr>
          <w:rFonts w:ascii="Candara" w:hAnsi="Candara"/>
          <w:lang w:val="en-US"/>
        </w:rPr>
        <w:t xml:space="preserve">When the </w:t>
      </w:r>
      <w:r w:rsidR="00810031" w:rsidRPr="003C0B68">
        <w:rPr>
          <w:rFonts w:ascii="Candara" w:hAnsi="Candara"/>
          <w:lang w:val="en-US"/>
        </w:rPr>
        <w:t>instantiator</w:t>
      </w:r>
      <w:r w:rsidR="003802EA" w:rsidRPr="003C0B68">
        <w:rPr>
          <w:rFonts w:ascii="Candara" w:hAnsi="Candara"/>
          <w:lang w:val="en-US"/>
        </w:rPr>
        <w:t xml:space="preserve"> is initialized (</w:t>
      </w:r>
      <w:proofErr w:type="spellStart"/>
      <w:r w:rsidR="003802EA" w:rsidRPr="003C0B68">
        <w:rPr>
          <w:rFonts w:ascii="Candara" w:hAnsi="Candara"/>
          <w:i/>
          <w:lang w:val="en-US"/>
        </w:rPr>
        <w:t>initEngine</w:t>
      </w:r>
      <w:proofErr w:type="spellEnd"/>
      <w:r w:rsidR="003802EA" w:rsidRPr="003C0B68">
        <w:rPr>
          <w:rFonts w:ascii="Candara" w:hAnsi="Candara"/>
          <w:lang w:val="en-US"/>
        </w:rPr>
        <w:t xml:space="preserve">), a new instance of the </w:t>
      </w:r>
      <w:proofErr w:type="spellStart"/>
      <w:r w:rsidR="003802EA" w:rsidRPr="003C0B68">
        <w:rPr>
          <w:rFonts w:ascii="Candara" w:hAnsi="Candara"/>
          <w:i/>
          <w:lang w:val="en-US"/>
        </w:rPr>
        <w:t>SSEInstantiator</w:t>
      </w:r>
      <w:proofErr w:type="spellEnd"/>
      <w:r w:rsidR="00C514F9" w:rsidRPr="003C0B68">
        <w:rPr>
          <w:rFonts w:ascii="Candara" w:hAnsi="Candara"/>
          <w:lang w:val="en-US"/>
        </w:rPr>
        <w:t xml:space="preserve"> is created (line 37</w:t>
      </w:r>
      <w:r w:rsidR="003802EA" w:rsidRPr="003C0B68">
        <w:rPr>
          <w:rFonts w:ascii="Candara" w:hAnsi="Candara"/>
          <w:lang w:val="en-US"/>
        </w:rPr>
        <w:t xml:space="preserve">). This method will also invoke the method </w:t>
      </w:r>
      <w:proofErr w:type="spellStart"/>
      <w:r w:rsidR="003802EA" w:rsidRPr="003C0B68">
        <w:rPr>
          <w:rFonts w:ascii="Candara" w:hAnsi="Candara"/>
          <w:i/>
          <w:lang w:val="en-US"/>
        </w:rPr>
        <w:t>clearContext</w:t>
      </w:r>
      <w:proofErr w:type="spellEnd"/>
      <w:r w:rsidR="003802EA" w:rsidRPr="003C0B68">
        <w:rPr>
          <w:rFonts w:ascii="Candara" w:hAnsi="Candara"/>
          <w:lang w:val="en-US"/>
        </w:rPr>
        <w:t xml:space="preserve">, which will clear the private file list of this instantiator (line </w:t>
      </w:r>
      <w:r w:rsidR="00C514F9" w:rsidRPr="003C0B68">
        <w:rPr>
          <w:rFonts w:ascii="Candara" w:hAnsi="Candara"/>
          <w:lang w:val="en-US"/>
        </w:rPr>
        <w:t>32</w:t>
      </w:r>
      <w:r w:rsidR="003802EA" w:rsidRPr="003C0B68">
        <w:rPr>
          <w:rFonts w:ascii="Candara" w:hAnsi="Candara"/>
          <w:lang w:val="en-US"/>
        </w:rPr>
        <w:t xml:space="preserve">). The file list is used to store the files that have been assigned to the instantiator (line </w:t>
      </w:r>
      <w:r w:rsidR="00C514F9" w:rsidRPr="003C0B68">
        <w:rPr>
          <w:rFonts w:ascii="Candara" w:hAnsi="Candara"/>
          <w:lang w:val="en-US"/>
        </w:rPr>
        <w:t>42</w:t>
      </w:r>
      <w:r w:rsidR="003802EA" w:rsidRPr="003C0B68">
        <w:rPr>
          <w:rFonts w:ascii="Candara" w:hAnsi="Candara"/>
          <w:lang w:val="en-US"/>
        </w:rPr>
        <w:t xml:space="preserve">) and to pass these files to the actual </w:t>
      </w:r>
      <w:proofErr w:type="spellStart"/>
      <w:r w:rsidR="003802EA" w:rsidRPr="003C0B68">
        <w:rPr>
          <w:rFonts w:ascii="Candara" w:hAnsi="Candara"/>
          <w:i/>
          <w:lang w:val="en-US"/>
        </w:rPr>
        <w:t>SSEInstantiator</w:t>
      </w:r>
      <w:proofErr w:type="spellEnd"/>
      <w:r w:rsidR="003802EA" w:rsidRPr="003C0B68">
        <w:rPr>
          <w:rFonts w:ascii="Candara" w:hAnsi="Candara"/>
          <w:lang w:val="en-US"/>
        </w:rPr>
        <w:t xml:space="preserve"> to be displayed if instantiation is </w:t>
      </w:r>
      <w:r w:rsidR="00810031" w:rsidRPr="003C0B68">
        <w:rPr>
          <w:rFonts w:ascii="Candara" w:hAnsi="Candara"/>
          <w:lang w:val="en-US"/>
        </w:rPr>
        <w:t>invoked</w:t>
      </w:r>
      <w:r w:rsidR="003802EA" w:rsidRPr="003C0B68">
        <w:rPr>
          <w:rFonts w:ascii="Candara" w:hAnsi="Candara"/>
          <w:lang w:val="en-US"/>
        </w:rPr>
        <w:t xml:space="preserve"> (line </w:t>
      </w:r>
      <w:r w:rsidR="00C514F9" w:rsidRPr="003C0B68">
        <w:rPr>
          <w:rFonts w:ascii="Candara" w:hAnsi="Candara"/>
          <w:lang w:val="en-US"/>
        </w:rPr>
        <w:t>43</w:t>
      </w:r>
      <w:r w:rsidR="003802EA" w:rsidRPr="003C0B68">
        <w:rPr>
          <w:rFonts w:ascii="Candara" w:hAnsi="Candara"/>
          <w:lang w:val="en-US"/>
        </w:rPr>
        <w:t xml:space="preserve">). This will open a simple message dialog </w:t>
      </w:r>
      <w:r w:rsidR="00810031" w:rsidRPr="003C0B68">
        <w:rPr>
          <w:rFonts w:ascii="Candara" w:hAnsi="Candara"/>
          <w:lang w:val="en-US"/>
        </w:rPr>
        <w:t xml:space="preserve">in </w:t>
      </w:r>
      <w:r w:rsidR="008A75B8">
        <w:rPr>
          <w:rFonts w:ascii="Candara" w:hAnsi="Candara"/>
          <w:lang w:val="en-US"/>
        </w:rPr>
        <w:t>EASy-Producer</w:t>
      </w:r>
      <w:r w:rsidR="00810031" w:rsidRPr="003C0B68">
        <w:rPr>
          <w:rFonts w:ascii="Candara" w:hAnsi="Candara"/>
          <w:lang w:val="en-US"/>
        </w:rPr>
        <w:t xml:space="preserve"> </w:t>
      </w:r>
      <w:r w:rsidR="003802EA" w:rsidRPr="003C0B68">
        <w:rPr>
          <w:rFonts w:ascii="Candara" w:hAnsi="Candara"/>
          <w:lang w:val="en-US"/>
        </w:rPr>
        <w:t>that lists all assigned files</w:t>
      </w:r>
      <w:r w:rsidR="00810031" w:rsidRPr="003C0B68">
        <w:rPr>
          <w:rFonts w:ascii="Candara" w:hAnsi="Candara"/>
          <w:lang w:val="en-US"/>
        </w:rPr>
        <w:t xml:space="preserve"> of the </w:t>
      </w:r>
      <w:proofErr w:type="spellStart"/>
      <w:r w:rsidR="00810031" w:rsidRPr="003C0B68">
        <w:rPr>
          <w:rFonts w:ascii="Candara" w:hAnsi="Candara"/>
          <w:i/>
          <w:lang w:val="en-US"/>
        </w:rPr>
        <w:t>SSEInstantiator</w:t>
      </w:r>
      <w:proofErr w:type="spellEnd"/>
      <w:r w:rsidR="003802EA" w:rsidRPr="003C0B68">
        <w:rPr>
          <w:rFonts w:ascii="Candara" w:hAnsi="Candara"/>
          <w:lang w:val="en-US"/>
        </w:rPr>
        <w:t>.</w:t>
      </w:r>
    </w:p>
    <w:p w:rsidR="00072504" w:rsidRPr="003C0B68" w:rsidRDefault="00FE71BC" w:rsidP="00E259F8">
      <w:pPr>
        <w:jc w:val="both"/>
        <w:rPr>
          <w:rFonts w:ascii="Candara" w:hAnsi="Candara"/>
          <w:lang w:val="en-US"/>
        </w:rPr>
      </w:pPr>
      <w:r w:rsidRPr="00FE71BC">
        <w:rPr>
          <w:rFonts w:ascii="Candara" w:hAnsi="Candara"/>
          <w:lang w:val="en-US"/>
        </w:rPr>
      </w:r>
      <w:r>
        <w:rPr>
          <w:rFonts w:ascii="Candara" w:hAnsi="Candara"/>
          <w:lang w:val="en-US"/>
        </w:rPr>
        <w:pict>
          <v:shape id="_x0000_s1027" type="#_x0000_t202" style="width:453.75pt;height:402.3pt;mso-position-horizontal-relative:char;mso-position-vertical-relative:line;mso-width-relative:margin;mso-height-relative:margin;v-text-anchor:middle" fillcolor="white [3212]" strokecolor="white [3212]">
            <v:textbox style="mso-next-textbox:#_x0000_s1027" inset="0,0,0,0">
              <w:txbxContent>
                <w:p w:rsidR="008341AC" w:rsidRPr="00FD25B6" w:rsidRDefault="008341AC" w:rsidP="002C3F15">
                  <w:pPr>
                    <w:keepNext/>
                    <w:spacing w:after="0" w:line="240" w:lineRule="auto"/>
                    <w:jc w:val="center"/>
                    <w:rPr>
                      <w:lang w:val="en-US"/>
                    </w:rPr>
                  </w:pPr>
                  <w:r>
                    <w:rPr>
                      <w:noProof/>
                      <w:lang w:eastAsia="de-DE"/>
                    </w:rPr>
                    <w:drawing>
                      <wp:inline distT="0" distB="0" distL="0" distR="0">
                        <wp:extent cx="4147764" cy="4927971"/>
                        <wp:effectExtent l="19050" t="0" r="5136" b="0"/>
                        <wp:docPr id="57" name="Picture 56" descr="newInstantiator_ExampleEngineC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ExampleEngineClass2.png"/>
                                <pic:cNvPicPr/>
                              </pic:nvPicPr>
                              <pic:blipFill>
                                <a:blip r:embed="rId28"/>
                                <a:stretch>
                                  <a:fillRect/>
                                </a:stretch>
                              </pic:blipFill>
                              <pic:spPr>
                                <a:xfrm>
                                  <a:off x="0" y="0"/>
                                  <a:ext cx="4147764" cy="4927971"/>
                                </a:xfrm>
                                <a:prstGeom prst="rect">
                                  <a:avLst/>
                                </a:prstGeom>
                              </pic:spPr>
                            </pic:pic>
                          </a:graphicData>
                        </a:graphic>
                      </wp:inline>
                    </w:drawing>
                  </w:r>
                </w:p>
                <w:p w:rsidR="008341AC" w:rsidRPr="0092284F" w:rsidRDefault="008341AC" w:rsidP="002C3F15">
                  <w:pPr>
                    <w:pStyle w:val="Caption"/>
                    <w:jc w:val="center"/>
                    <w:rPr>
                      <w:lang w:val="en-US"/>
                    </w:rPr>
                  </w:pPr>
                  <w:bookmarkStart w:id="35" w:name="_Ref333999216"/>
                  <w:r w:rsidRPr="00842B9E">
                    <w:rPr>
                      <w:lang w:val="en-US"/>
                    </w:rPr>
                    <w:t xml:space="preserve">Figure </w:t>
                  </w:r>
                  <w:r w:rsidR="00FE71BC">
                    <w:fldChar w:fldCharType="begin"/>
                  </w:r>
                  <w:r w:rsidRPr="00842B9E">
                    <w:rPr>
                      <w:lang w:val="en-US"/>
                    </w:rPr>
                    <w:instrText xml:space="preserve"> SEQ Figure \* ARABIC </w:instrText>
                  </w:r>
                  <w:r w:rsidR="00FE71BC">
                    <w:fldChar w:fldCharType="separate"/>
                  </w:r>
                  <w:r w:rsidR="00E232BB">
                    <w:rPr>
                      <w:noProof/>
                      <w:lang w:val="en-US"/>
                    </w:rPr>
                    <w:t>11</w:t>
                  </w:r>
                  <w:r w:rsidR="00FE71BC">
                    <w:fldChar w:fldCharType="end"/>
                  </w:r>
                  <w:bookmarkEnd w:id="35"/>
                  <w:r w:rsidRPr="00842B9E">
                    <w:rPr>
                      <w:lang w:val="en-US"/>
                    </w:rPr>
                    <w:t xml:space="preserve">: </w:t>
                  </w:r>
                  <w:r>
                    <w:rPr>
                      <w:lang w:val="en-US"/>
                    </w:rPr>
                    <w:t>Implementation of instantiator engine functionalities</w:t>
                  </w:r>
                </w:p>
              </w:txbxContent>
            </v:textbox>
            <w10:wrap type="none"/>
            <w10:anchorlock/>
          </v:shape>
        </w:pict>
      </w:r>
    </w:p>
    <w:p w:rsidR="00BB501E" w:rsidRPr="003C0B68" w:rsidRDefault="00504CFF" w:rsidP="00E259F8">
      <w:pPr>
        <w:jc w:val="both"/>
        <w:rPr>
          <w:rFonts w:ascii="Candara" w:hAnsi="Candara"/>
          <w:lang w:val="en-US"/>
        </w:rPr>
      </w:pPr>
      <w:r w:rsidRPr="003C0B68">
        <w:rPr>
          <w:rFonts w:ascii="Candara" w:hAnsi="Candara"/>
          <w:lang w:val="en-US"/>
        </w:rPr>
        <w:t>The last</w:t>
      </w:r>
      <w:r w:rsidR="00BB501E" w:rsidRPr="003C0B68">
        <w:rPr>
          <w:rFonts w:ascii="Candara" w:hAnsi="Candara"/>
          <w:lang w:val="en-US"/>
        </w:rPr>
        <w:t xml:space="preserve"> step is to build the</w:t>
      </w:r>
      <w:r w:rsidRPr="003C0B68">
        <w:rPr>
          <w:rFonts w:ascii="Candara" w:hAnsi="Candara"/>
          <w:lang w:val="en-US"/>
        </w:rPr>
        <w:t xml:space="preserve"> </w:t>
      </w:r>
      <w:r w:rsidR="00566B2F" w:rsidRPr="003C0B68">
        <w:rPr>
          <w:rFonts w:ascii="Candara" w:hAnsi="Candara"/>
          <w:lang w:val="en-US"/>
        </w:rPr>
        <w:t>plug-in. O</w:t>
      </w:r>
      <w:r w:rsidR="00BB501E" w:rsidRPr="003C0B68">
        <w:rPr>
          <w:rFonts w:ascii="Candara" w:hAnsi="Candara"/>
          <w:lang w:val="en-US"/>
        </w:rPr>
        <w:t xml:space="preserve">pen the plug-in manifest file and click on the </w:t>
      </w:r>
      <w:r w:rsidR="00BB501E" w:rsidRPr="003C0B68">
        <w:rPr>
          <w:rFonts w:ascii="Candara" w:hAnsi="Candara"/>
          <w:i/>
          <w:lang w:val="en-US"/>
        </w:rPr>
        <w:t>Export deployable plug-ins and fragments</w:t>
      </w:r>
      <w:r w:rsidR="00BB501E" w:rsidRPr="003C0B68">
        <w:rPr>
          <w:rFonts w:ascii="Candara" w:hAnsi="Candara"/>
          <w:lang w:val="en-US"/>
        </w:rPr>
        <w:t xml:space="preserve"> button in the upper right corner. In the emerging wizard select the current plug-in project, specify the desired destination</w:t>
      </w:r>
      <w:r w:rsidR="00BB501E" w:rsidRPr="003C0B68">
        <w:rPr>
          <w:rStyle w:val="FootnoteReference"/>
          <w:rFonts w:ascii="Candara" w:hAnsi="Candara"/>
          <w:lang w:val="en-US"/>
        </w:rPr>
        <w:footnoteReference w:id="13"/>
      </w:r>
      <w:r w:rsidR="00BB501E" w:rsidRPr="003C0B68">
        <w:rPr>
          <w:rFonts w:ascii="Candara" w:hAnsi="Candara"/>
          <w:lang w:val="en-US"/>
        </w:rPr>
        <w:t xml:space="preserve">, and click on the </w:t>
      </w:r>
      <w:r w:rsidR="00BB501E" w:rsidRPr="003C0B68">
        <w:rPr>
          <w:rFonts w:ascii="Candara" w:hAnsi="Candara"/>
          <w:i/>
          <w:lang w:val="en-US"/>
        </w:rPr>
        <w:t>Finish</w:t>
      </w:r>
      <w:r w:rsidR="00BB501E" w:rsidRPr="003C0B68">
        <w:rPr>
          <w:rFonts w:ascii="Candara" w:hAnsi="Candara"/>
          <w:lang w:val="en-US"/>
        </w:rPr>
        <w:t xml:space="preserve"> button.</w:t>
      </w:r>
    </w:p>
    <w:p w:rsidR="00810031" w:rsidRPr="003C0B68" w:rsidRDefault="00711506" w:rsidP="00C7475B">
      <w:pPr>
        <w:jc w:val="both"/>
        <w:rPr>
          <w:rFonts w:ascii="Candara" w:hAnsi="Candara"/>
          <w:lang w:val="en-US"/>
        </w:rPr>
      </w:pPr>
      <w:r w:rsidRPr="003C0B68">
        <w:rPr>
          <w:rFonts w:ascii="Candara" w:hAnsi="Candara"/>
          <w:lang w:val="en-US"/>
        </w:rPr>
        <w:t xml:space="preserve">Finally, the plug-in and, thus, the instantiator </w:t>
      </w:r>
      <w:r w:rsidR="00566B2F" w:rsidRPr="003C0B68">
        <w:rPr>
          <w:rFonts w:ascii="Candara" w:hAnsi="Candara"/>
          <w:lang w:val="en-US"/>
        </w:rPr>
        <w:t>are</w:t>
      </w:r>
      <w:r w:rsidRPr="003C0B68">
        <w:rPr>
          <w:rFonts w:ascii="Candara" w:hAnsi="Candara"/>
          <w:lang w:val="en-US"/>
        </w:rPr>
        <w:t xml:space="preserve"> implemented, build, and ready for use. In the next section, we will describe how to </w:t>
      </w:r>
      <w:r w:rsidR="00566B2F" w:rsidRPr="003C0B68">
        <w:rPr>
          <w:rFonts w:ascii="Candara" w:hAnsi="Candara"/>
          <w:lang w:val="en-US"/>
        </w:rPr>
        <w:t xml:space="preserve">integrate a new instantiator </w:t>
      </w:r>
      <w:r w:rsidRPr="003C0B68">
        <w:rPr>
          <w:rFonts w:ascii="Candara" w:hAnsi="Candara"/>
          <w:lang w:val="en-US"/>
        </w:rPr>
        <w:t xml:space="preserve">within </w:t>
      </w:r>
      <w:r w:rsidR="008A75B8">
        <w:rPr>
          <w:rFonts w:ascii="Candara" w:hAnsi="Candara"/>
          <w:lang w:val="en-US"/>
        </w:rPr>
        <w:t>EASy-Producer</w:t>
      </w:r>
      <w:r w:rsidRPr="003C0B68">
        <w:rPr>
          <w:rFonts w:ascii="Candara" w:hAnsi="Candara"/>
          <w:lang w:val="en-US"/>
        </w:rPr>
        <w:t xml:space="preserve">. We will also have a quick look on how to use </w:t>
      </w:r>
      <w:r w:rsidR="00566B2F" w:rsidRPr="003C0B68">
        <w:rPr>
          <w:rFonts w:ascii="Candara" w:hAnsi="Candara"/>
          <w:lang w:val="en-US"/>
        </w:rPr>
        <w:t>it</w:t>
      </w:r>
      <w:r w:rsidR="00D528B2" w:rsidRPr="003C0B68">
        <w:rPr>
          <w:rFonts w:ascii="Candara" w:hAnsi="Candara"/>
          <w:lang w:val="en-US"/>
        </w:rPr>
        <w:t>.</w:t>
      </w:r>
      <w:r w:rsidRPr="003C0B68">
        <w:rPr>
          <w:rFonts w:ascii="Candara" w:hAnsi="Candara"/>
          <w:lang w:val="en-US"/>
        </w:rPr>
        <w:t xml:space="preserve"> </w:t>
      </w:r>
      <w:r w:rsidR="00D528B2" w:rsidRPr="003C0B68">
        <w:rPr>
          <w:rFonts w:ascii="Candara" w:hAnsi="Candara"/>
          <w:lang w:val="en-US"/>
        </w:rPr>
        <w:t>H</w:t>
      </w:r>
      <w:r w:rsidRPr="003C0B68">
        <w:rPr>
          <w:rFonts w:ascii="Candara" w:hAnsi="Candara"/>
          <w:lang w:val="en-US"/>
        </w:rPr>
        <w:t>owever, for detailed information on how to use a</w:t>
      </w:r>
      <w:r w:rsidR="00D528B2" w:rsidRPr="003C0B68">
        <w:rPr>
          <w:rFonts w:ascii="Candara" w:hAnsi="Candara"/>
          <w:lang w:val="en-US"/>
        </w:rPr>
        <w:t>n</w:t>
      </w:r>
      <w:r w:rsidRPr="003C0B68">
        <w:rPr>
          <w:rFonts w:ascii="Candara" w:hAnsi="Candara"/>
          <w:lang w:val="en-US"/>
        </w:rPr>
        <w:t xml:space="preserve"> instantiator</w:t>
      </w:r>
      <w:r w:rsidR="00D528B2" w:rsidRPr="003C0B68">
        <w:rPr>
          <w:rFonts w:ascii="Candara" w:hAnsi="Candara"/>
          <w:lang w:val="en-US"/>
        </w:rPr>
        <w:t xml:space="preserve">, please consider the </w:t>
      </w:r>
      <w:hyperlink r:id="rId29" w:history="1">
        <w:r w:rsidR="008A75B8">
          <w:rPr>
            <w:rStyle w:val="Hyperlink"/>
            <w:rFonts w:ascii="Candara" w:hAnsi="Candara"/>
            <w:lang w:val="en-US"/>
          </w:rPr>
          <w:t>EASy-Producer</w:t>
        </w:r>
        <w:r w:rsidR="00D528B2" w:rsidRPr="003C0B68">
          <w:rPr>
            <w:rStyle w:val="Hyperlink"/>
            <w:rFonts w:ascii="Candara" w:hAnsi="Candara"/>
            <w:lang w:val="en-US"/>
          </w:rPr>
          <w:t xml:space="preserve"> User Guide</w:t>
        </w:r>
      </w:hyperlink>
      <w:r w:rsidR="00D528B2" w:rsidRPr="003C0B68">
        <w:rPr>
          <w:rFonts w:ascii="Candara" w:hAnsi="Candara"/>
          <w:lang w:val="en-US"/>
        </w:rPr>
        <w:t>.</w:t>
      </w:r>
    </w:p>
    <w:p w:rsidR="001A36E1" w:rsidRPr="003C0B68" w:rsidRDefault="001A36E1" w:rsidP="003C0B68">
      <w:pPr>
        <w:pStyle w:val="Heading3"/>
        <w:rPr>
          <w:lang w:val="en-US"/>
        </w:rPr>
      </w:pPr>
      <w:bookmarkStart w:id="36" w:name="_Ref334005528"/>
      <w:bookmarkStart w:id="37" w:name="_Ref342395240"/>
      <w:bookmarkStart w:id="38" w:name="_Ref342395244"/>
      <w:bookmarkStart w:id="39" w:name="_Ref342460276"/>
      <w:bookmarkStart w:id="40" w:name="_Toc342477844"/>
      <w:r w:rsidRPr="003C0B68">
        <w:rPr>
          <w:lang w:val="en-US"/>
        </w:rPr>
        <w:t>Instantiator</w:t>
      </w:r>
      <w:bookmarkEnd w:id="36"/>
      <w:r w:rsidR="00566B2F" w:rsidRPr="003C0B68">
        <w:rPr>
          <w:lang w:val="en-US"/>
        </w:rPr>
        <w:t xml:space="preserve"> Integration</w:t>
      </w:r>
      <w:bookmarkEnd w:id="37"/>
      <w:bookmarkEnd w:id="38"/>
      <w:bookmarkEnd w:id="39"/>
      <w:bookmarkEnd w:id="40"/>
    </w:p>
    <w:p w:rsidR="001A36E1" w:rsidRPr="003C0B68" w:rsidRDefault="00F448E5" w:rsidP="00C7475B">
      <w:pPr>
        <w:jc w:val="both"/>
        <w:rPr>
          <w:lang w:val="en-US"/>
        </w:rPr>
      </w:pPr>
      <w:r w:rsidRPr="003C0B68">
        <w:rPr>
          <w:lang w:val="en-US"/>
        </w:rPr>
        <w:t xml:space="preserve">In the previous section, we </w:t>
      </w:r>
      <w:r w:rsidR="00566B2F" w:rsidRPr="003C0B68">
        <w:rPr>
          <w:lang w:val="en-US"/>
        </w:rPr>
        <w:t xml:space="preserve">implemented the (basic) functionalities of a new instantiator. </w:t>
      </w:r>
      <w:r w:rsidR="00C7475B" w:rsidRPr="003C0B68">
        <w:rPr>
          <w:lang w:val="en-US"/>
        </w:rPr>
        <w:t xml:space="preserve">Further, we build a deployable plug-in, which we will use in this section for integrating the new instantiator within an </w:t>
      </w:r>
      <w:r w:rsidR="008A75B8">
        <w:rPr>
          <w:lang w:val="en-US"/>
        </w:rPr>
        <w:t>EASy-Producer</w:t>
      </w:r>
      <w:r w:rsidR="00C7475B" w:rsidRPr="003C0B68">
        <w:rPr>
          <w:lang w:val="en-US"/>
        </w:rPr>
        <w:t xml:space="preserve"> installation.</w:t>
      </w:r>
    </w:p>
    <w:p w:rsidR="001A36E1" w:rsidRPr="003C0B68" w:rsidRDefault="00905D48" w:rsidP="00C7475B">
      <w:pPr>
        <w:jc w:val="both"/>
        <w:rPr>
          <w:lang w:val="en-US"/>
        </w:rPr>
      </w:pPr>
      <w:r w:rsidRPr="003C0B68">
        <w:rPr>
          <w:lang w:val="en-US"/>
        </w:rPr>
        <w:t xml:space="preserve">The first </w:t>
      </w:r>
      <w:r w:rsidR="00D370CC" w:rsidRPr="003C0B68">
        <w:rPr>
          <w:lang w:val="en-US"/>
        </w:rPr>
        <w:t xml:space="preserve">only step is to copy the previously build instantiator plug-in into the </w:t>
      </w:r>
      <w:proofErr w:type="spellStart"/>
      <w:r w:rsidR="00D370CC" w:rsidRPr="003C0B68">
        <w:rPr>
          <w:i/>
          <w:lang w:val="en-US"/>
        </w:rPr>
        <w:t>dropins</w:t>
      </w:r>
      <w:proofErr w:type="spellEnd"/>
      <w:r w:rsidR="00D370CC" w:rsidRPr="003C0B68">
        <w:rPr>
          <w:lang w:val="en-US"/>
        </w:rPr>
        <w:t xml:space="preserve"> folder of the Eclipse application in which </w:t>
      </w:r>
      <w:r w:rsidR="008A75B8">
        <w:rPr>
          <w:lang w:val="en-US"/>
        </w:rPr>
        <w:t>EASy-Producer</w:t>
      </w:r>
      <w:r w:rsidR="00D370CC" w:rsidRPr="003C0B68">
        <w:rPr>
          <w:lang w:val="en-US"/>
        </w:rPr>
        <w:t xml:space="preserve"> installed. </w:t>
      </w:r>
      <w:r w:rsidR="004D106F" w:rsidRPr="003C0B68">
        <w:rPr>
          <w:lang w:val="en-US"/>
        </w:rPr>
        <w:t xml:space="preserve">Start the Eclipse application and create a </w:t>
      </w:r>
      <w:r w:rsidR="004D106F" w:rsidRPr="003C0B68">
        <w:rPr>
          <w:lang w:val="en-US"/>
        </w:rPr>
        <w:lastRenderedPageBreak/>
        <w:t xml:space="preserve">new product line project: </w:t>
      </w:r>
      <w:r w:rsidR="004D106F" w:rsidRPr="003C0B68">
        <w:rPr>
          <w:i/>
          <w:lang w:val="en-US"/>
        </w:rPr>
        <w:t xml:space="preserve">File </w:t>
      </w:r>
      <w:r w:rsidR="004D106F" w:rsidRPr="003C0B68">
        <w:rPr>
          <w:i/>
          <w:lang w:val="en-US"/>
        </w:rPr>
        <w:sym w:font="Wingdings" w:char="F0E0"/>
      </w:r>
      <w:r w:rsidR="004D106F" w:rsidRPr="003C0B68">
        <w:rPr>
          <w:i/>
          <w:lang w:val="en-US"/>
        </w:rPr>
        <w:t xml:space="preserve"> New </w:t>
      </w:r>
      <w:r w:rsidR="004D106F" w:rsidRPr="003C0B68">
        <w:rPr>
          <w:i/>
          <w:lang w:val="en-US"/>
        </w:rPr>
        <w:sym w:font="Wingdings" w:char="F0E0"/>
      </w:r>
      <w:r w:rsidR="004D106F" w:rsidRPr="003C0B68">
        <w:rPr>
          <w:i/>
          <w:lang w:val="en-US"/>
        </w:rPr>
        <w:t xml:space="preserve"> </w:t>
      </w:r>
      <w:proofErr w:type="gramStart"/>
      <w:r w:rsidR="004D106F" w:rsidRPr="003C0B68">
        <w:rPr>
          <w:i/>
          <w:lang w:val="en-US"/>
        </w:rPr>
        <w:t>Other</w:t>
      </w:r>
      <w:proofErr w:type="gramEnd"/>
      <w:r w:rsidR="004D106F" w:rsidRPr="003C0B68">
        <w:rPr>
          <w:i/>
          <w:lang w:val="en-US"/>
        </w:rPr>
        <w:t xml:space="preserve">… </w:t>
      </w:r>
      <w:r w:rsidR="004D106F" w:rsidRPr="003C0B68">
        <w:rPr>
          <w:i/>
          <w:lang w:val="en-US"/>
        </w:rPr>
        <w:sym w:font="Wingdings" w:char="F0E0"/>
      </w:r>
      <w:r w:rsidR="004D106F" w:rsidRPr="003C0B68">
        <w:rPr>
          <w:i/>
          <w:lang w:val="en-US"/>
        </w:rPr>
        <w:t xml:space="preserve"> EASy-Producer </w:t>
      </w:r>
      <w:r w:rsidR="004D106F" w:rsidRPr="003C0B68">
        <w:rPr>
          <w:i/>
          <w:lang w:val="en-US"/>
        </w:rPr>
        <w:sym w:font="Wingdings" w:char="F0E0"/>
      </w:r>
      <w:r w:rsidR="004D106F" w:rsidRPr="003C0B68">
        <w:rPr>
          <w:i/>
          <w:lang w:val="en-US"/>
        </w:rPr>
        <w:t xml:space="preserve"> New EASy-Producer Project</w:t>
      </w:r>
      <w:r w:rsidR="004D106F" w:rsidRPr="003C0B68">
        <w:rPr>
          <w:lang w:val="en-US"/>
        </w:rPr>
        <w:t xml:space="preserve">. The name of the new project is up to the developer. The product line editor will emerge. Switch to the </w:t>
      </w:r>
      <w:r w:rsidR="004D106F" w:rsidRPr="003C0B68">
        <w:rPr>
          <w:i/>
          <w:lang w:val="en-US"/>
        </w:rPr>
        <w:t>Instantiator View</w:t>
      </w:r>
      <w:r w:rsidR="004D106F" w:rsidRPr="003C0B68">
        <w:rPr>
          <w:lang w:val="en-US"/>
        </w:rPr>
        <w:t xml:space="preserve"> tab, and expand the drop-down menu to choose an instantiator. In this list the new instantiator will appear</w:t>
      </w:r>
      <w:r w:rsidR="00744060" w:rsidRPr="003C0B68">
        <w:rPr>
          <w:lang w:val="en-US"/>
        </w:rPr>
        <w:t xml:space="preserve"> as illustrated by </w:t>
      </w:r>
      <w:r w:rsidR="00FE71BC" w:rsidRPr="003C0B68">
        <w:rPr>
          <w:lang w:val="en-US"/>
        </w:rPr>
        <w:fldChar w:fldCharType="begin"/>
      </w:r>
      <w:r w:rsidR="00B930A0" w:rsidRPr="003C0B68">
        <w:rPr>
          <w:lang w:val="en-US"/>
        </w:rPr>
        <w:instrText xml:space="preserve"> REF _Ref334024847 \h </w:instrText>
      </w:r>
      <w:r w:rsidR="00FE71BC" w:rsidRPr="003C0B68">
        <w:rPr>
          <w:lang w:val="en-US"/>
        </w:rPr>
      </w:r>
      <w:r w:rsidR="00FE71BC" w:rsidRPr="003C0B68">
        <w:rPr>
          <w:lang w:val="en-US"/>
        </w:rPr>
        <w:fldChar w:fldCharType="separate"/>
      </w:r>
      <w:r w:rsidR="00E232BB" w:rsidRPr="00842B9E">
        <w:rPr>
          <w:lang w:val="en-US"/>
        </w:rPr>
        <w:t xml:space="preserve">Figure </w:t>
      </w:r>
      <w:r w:rsidR="00E232BB">
        <w:rPr>
          <w:noProof/>
          <w:lang w:val="en-US"/>
        </w:rPr>
        <w:t>12</w:t>
      </w:r>
      <w:r w:rsidR="00FE71BC" w:rsidRPr="003C0B68">
        <w:rPr>
          <w:lang w:val="en-US"/>
        </w:rPr>
        <w:fldChar w:fldCharType="end"/>
      </w:r>
      <w:r w:rsidR="004D106F" w:rsidRPr="003C0B68">
        <w:rPr>
          <w:lang w:val="en-US"/>
        </w:rPr>
        <w:t xml:space="preserve">. Add this instantiator by clicking on the </w:t>
      </w:r>
      <w:r w:rsidR="004D106F" w:rsidRPr="003C0B68">
        <w:rPr>
          <w:i/>
          <w:lang w:val="en-US"/>
        </w:rPr>
        <w:t>Add Instantiator</w:t>
      </w:r>
      <w:r w:rsidR="004D106F" w:rsidRPr="003C0B68">
        <w:rPr>
          <w:lang w:val="en-US"/>
        </w:rPr>
        <w:t xml:space="preserve"> button and select the files of the product line project that should be instantiated by this instantiator.</w:t>
      </w:r>
    </w:p>
    <w:p w:rsidR="001A36E1" w:rsidRPr="003C0B68" w:rsidRDefault="00FE71BC" w:rsidP="00C7475B">
      <w:pPr>
        <w:jc w:val="both"/>
        <w:rPr>
          <w:lang w:val="en-US"/>
        </w:rPr>
      </w:pPr>
      <w:r w:rsidRPr="00FE71BC">
        <w:rPr>
          <w:rFonts w:ascii="Candara" w:hAnsi="Candara"/>
          <w:lang w:val="en-US"/>
        </w:rPr>
      </w:r>
      <w:r w:rsidRPr="00FE71BC">
        <w:rPr>
          <w:rFonts w:ascii="Candara" w:hAnsi="Candara"/>
          <w:lang w:val="en-US"/>
        </w:rPr>
        <w:pict>
          <v:shape id="_x0000_s1026" type="#_x0000_t202" style="width:453.75pt;height:250.85pt;mso-position-horizontal-relative:char;mso-position-vertical-relative:line;mso-width-relative:margin;mso-height-relative:margin;v-text-anchor:middle" fillcolor="white [3212]" strokecolor="white [3212]">
            <v:textbox style="mso-next-textbox:#_x0000_s1026" inset="0,0,0,0">
              <w:txbxContent>
                <w:p w:rsidR="008341AC" w:rsidRPr="00FD25B6" w:rsidRDefault="008341AC" w:rsidP="004D106F">
                  <w:pPr>
                    <w:keepNext/>
                    <w:spacing w:after="0" w:line="240" w:lineRule="auto"/>
                    <w:jc w:val="center"/>
                    <w:rPr>
                      <w:lang w:val="en-US"/>
                    </w:rPr>
                  </w:pPr>
                  <w:r>
                    <w:rPr>
                      <w:noProof/>
                      <w:lang w:eastAsia="de-DE"/>
                    </w:rPr>
                    <w:drawing>
                      <wp:inline distT="0" distB="0" distL="0" distR="0">
                        <wp:extent cx="5094681" cy="3034136"/>
                        <wp:effectExtent l="19050" t="0" r="0" b="0"/>
                        <wp:docPr id="45" name="Picture 44" descr="newInstantiator_NewInstantiato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InstantiatorUsage.png"/>
                                <pic:cNvPicPr/>
                              </pic:nvPicPr>
                              <pic:blipFill>
                                <a:blip r:embed="rId30"/>
                                <a:stretch>
                                  <a:fillRect/>
                                </a:stretch>
                              </pic:blipFill>
                              <pic:spPr>
                                <a:xfrm>
                                  <a:off x="0" y="0"/>
                                  <a:ext cx="5094681" cy="3034136"/>
                                </a:xfrm>
                                <a:prstGeom prst="rect">
                                  <a:avLst/>
                                </a:prstGeom>
                              </pic:spPr>
                            </pic:pic>
                          </a:graphicData>
                        </a:graphic>
                      </wp:inline>
                    </w:drawing>
                  </w:r>
                </w:p>
                <w:p w:rsidR="008341AC" w:rsidRPr="0092284F" w:rsidRDefault="008341AC" w:rsidP="004D106F">
                  <w:pPr>
                    <w:pStyle w:val="Caption"/>
                    <w:jc w:val="center"/>
                    <w:rPr>
                      <w:lang w:val="en-US"/>
                    </w:rPr>
                  </w:pPr>
                  <w:bookmarkStart w:id="41" w:name="_Ref334024847"/>
                  <w:r w:rsidRPr="00842B9E">
                    <w:rPr>
                      <w:lang w:val="en-US"/>
                    </w:rPr>
                    <w:t xml:space="preserve">Figure </w:t>
                  </w:r>
                  <w:r w:rsidR="00FE71BC">
                    <w:fldChar w:fldCharType="begin"/>
                  </w:r>
                  <w:r w:rsidRPr="00842B9E">
                    <w:rPr>
                      <w:lang w:val="en-US"/>
                    </w:rPr>
                    <w:instrText xml:space="preserve"> SEQ Figure \* ARABIC </w:instrText>
                  </w:r>
                  <w:r w:rsidR="00FE71BC">
                    <w:fldChar w:fldCharType="separate"/>
                  </w:r>
                  <w:r w:rsidR="00E232BB">
                    <w:rPr>
                      <w:noProof/>
                      <w:lang w:val="en-US"/>
                    </w:rPr>
                    <w:t>12</w:t>
                  </w:r>
                  <w:r w:rsidR="00FE71BC">
                    <w:fldChar w:fldCharType="end"/>
                  </w:r>
                  <w:bookmarkEnd w:id="41"/>
                  <w:r w:rsidRPr="00842B9E">
                    <w:rPr>
                      <w:lang w:val="en-US"/>
                    </w:rPr>
                    <w:t xml:space="preserve">: </w:t>
                  </w:r>
                  <w:r>
                    <w:rPr>
                      <w:lang w:val="en-US"/>
                    </w:rPr>
                    <w:t>Using the new instantiator</w:t>
                  </w:r>
                </w:p>
              </w:txbxContent>
            </v:textbox>
            <w10:wrap type="none"/>
            <w10:anchorlock/>
          </v:shape>
        </w:pict>
      </w:r>
    </w:p>
    <w:p w:rsidR="00C223A1" w:rsidRPr="003C0B68" w:rsidRDefault="00C223A1" w:rsidP="00C223A1">
      <w:pPr>
        <w:pStyle w:val="Heading2"/>
      </w:pPr>
      <w:bookmarkStart w:id="42" w:name="_Ref333933811"/>
      <w:bookmarkStart w:id="43" w:name="_Toc342477845"/>
      <w:r w:rsidRPr="003C0B68">
        <w:t>Implementing a New Reasoner</w:t>
      </w:r>
      <w:bookmarkEnd w:id="42"/>
      <w:bookmarkEnd w:id="43"/>
    </w:p>
    <w:p w:rsidR="00C223A1" w:rsidRPr="003C0B68" w:rsidRDefault="00C223A1" w:rsidP="00C223A1">
      <w:pPr>
        <w:jc w:val="both"/>
        <w:rPr>
          <w:rFonts w:ascii="Candara" w:hAnsi="Candara"/>
          <w:lang w:val="en-US"/>
        </w:rPr>
      </w:pPr>
    </w:p>
    <w:p w:rsidR="00C223A1" w:rsidRPr="003C0B68" w:rsidRDefault="00C223A1" w:rsidP="00C223A1">
      <w:pPr>
        <w:jc w:val="both"/>
        <w:rPr>
          <w:rFonts w:ascii="Candara" w:hAnsi="Candara"/>
          <w:lang w:val="en-US"/>
        </w:rPr>
      </w:pPr>
      <w:r w:rsidRPr="003C0B68">
        <w:rPr>
          <w:rFonts w:ascii="Candara" w:hAnsi="Candara"/>
          <w:lang w:val="en-US"/>
        </w:rPr>
        <w:t>TODO</w:t>
      </w:r>
    </w:p>
    <w:p w:rsidR="00C223A1" w:rsidRPr="003C0B68" w:rsidRDefault="00C223A1" w:rsidP="00C223A1">
      <w:pPr>
        <w:jc w:val="both"/>
        <w:rPr>
          <w:rFonts w:ascii="Candara" w:hAnsi="Candara"/>
          <w:color w:val="FF0000"/>
          <w:lang w:val="en-US"/>
        </w:rPr>
      </w:pPr>
      <w:r w:rsidRPr="003C0B68">
        <w:rPr>
          <w:rFonts w:ascii="Candara" w:hAnsi="Candara"/>
          <w:color w:val="FF0000"/>
          <w:lang w:val="en-US"/>
        </w:rPr>
        <w:t>The basic mechanism is the same, thus, just write what is different and reference the existing sections as needed!!</w:t>
      </w:r>
    </w:p>
    <w:p w:rsidR="00C223A1" w:rsidRPr="003C0B68" w:rsidRDefault="00C223A1" w:rsidP="00C223A1">
      <w:pPr>
        <w:jc w:val="both"/>
        <w:rPr>
          <w:rFonts w:ascii="Candara" w:hAnsi="Candara"/>
          <w:lang w:val="en-US"/>
        </w:rPr>
      </w:pPr>
    </w:p>
    <w:p w:rsidR="00B930A0" w:rsidRPr="003C0B68" w:rsidRDefault="00B930A0" w:rsidP="00E259F8">
      <w:pPr>
        <w:jc w:val="both"/>
        <w:rPr>
          <w:rFonts w:ascii="Candara" w:hAnsi="Candara"/>
          <w:lang w:val="en-US"/>
        </w:rPr>
      </w:pPr>
    </w:p>
    <w:p w:rsidR="003A32A0" w:rsidRPr="003C0B68" w:rsidRDefault="003A32A0" w:rsidP="00E259F8">
      <w:pPr>
        <w:jc w:val="both"/>
        <w:rPr>
          <w:rFonts w:ascii="Candara" w:hAnsi="Candara"/>
          <w:lang w:val="en-US"/>
        </w:rPr>
        <w:sectPr w:rsidR="003A32A0" w:rsidRPr="003C0B68" w:rsidSect="00046247">
          <w:pgSz w:w="11906" w:h="16838"/>
          <w:pgMar w:top="1417" w:right="1417" w:bottom="1134" w:left="1417" w:header="708" w:footer="708" w:gutter="0"/>
          <w:cols w:space="708"/>
          <w:docGrid w:linePitch="360"/>
        </w:sectPr>
      </w:pPr>
    </w:p>
    <w:p w:rsidR="00053DCD" w:rsidRPr="003C0B68" w:rsidRDefault="00B9797C" w:rsidP="0000224A">
      <w:pPr>
        <w:pStyle w:val="Heading1"/>
        <w:rPr>
          <w:lang w:val="en-US"/>
        </w:rPr>
      </w:pPr>
      <w:bookmarkStart w:id="44" w:name="_Toc342477846"/>
      <w:r w:rsidRPr="003C0B68">
        <w:rPr>
          <w:lang w:val="en-US"/>
        </w:rPr>
        <w:lastRenderedPageBreak/>
        <w:t>Known Bugs</w:t>
      </w:r>
      <w:bookmarkEnd w:id="44"/>
    </w:p>
    <w:p w:rsidR="00265EBE" w:rsidRPr="003C0B68" w:rsidRDefault="00CD1463" w:rsidP="00B9797C">
      <w:pPr>
        <w:jc w:val="both"/>
        <w:rPr>
          <w:rFonts w:ascii="Candara" w:hAnsi="Candara"/>
          <w:lang w:val="en-US"/>
        </w:rPr>
      </w:pPr>
      <w:r>
        <w:rPr>
          <w:rFonts w:ascii="Candara" w:hAnsi="Candara"/>
          <w:lang w:val="en-US"/>
        </w:rPr>
        <w:t>No known bugs</w:t>
      </w:r>
      <w:r w:rsidR="001E19BA" w:rsidRPr="003C0B68">
        <w:rPr>
          <w:rFonts w:ascii="Candara" w:hAnsi="Candara"/>
          <w:lang w:val="en-US"/>
        </w:rPr>
        <w:t xml:space="preserve"> regarding the implementation of extensions.</w:t>
      </w:r>
    </w:p>
    <w:sectPr w:rsidR="00265EBE" w:rsidRPr="003C0B68" w:rsidSect="0004624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E7E" w:rsidRDefault="00937E7E" w:rsidP="006A272A">
      <w:pPr>
        <w:spacing w:after="0" w:line="240" w:lineRule="auto"/>
      </w:pPr>
      <w:r>
        <w:separator/>
      </w:r>
    </w:p>
  </w:endnote>
  <w:endnote w:type="continuationSeparator" w:id="0">
    <w:p w:rsidR="00937E7E" w:rsidRDefault="00937E7E" w:rsidP="006A27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1AC" w:rsidRDefault="008341AC">
    <w:pPr>
      <w:pStyle w:val="Footer"/>
      <w:pBdr>
        <w:bottom w:val="single" w:sz="12" w:space="1" w:color="auto"/>
      </w:pBdr>
      <w:jc w:val="center"/>
      <w:rPr>
        <w:rFonts w:ascii="Candara" w:hAnsi="Candara"/>
        <w:b/>
      </w:rPr>
    </w:pPr>
  </w:p>
  <w:p w:rsidR="008341AC" w:rsidRPr="00511D0A" w:rsidRDefault="008341AC">
    <w:pPr>
      <w:pStyle w:val="Footer"/>
      <w:jc w:val="center"/>
      <w:rPr>
        <w:rFonts w:ascii="Candara" w:hAnsi="Candara"/>
        <w:b/>
      </w:rPr>
    </w:pPr>
    <w:r w:rsidRPr="00511D0A">
      <w:rPr>
        <w:rFonts w:ascii="Candara" w:hAnsi="Candara"/>
        <w:b/>
      </w:rPr>
      <w:t xml:space="preserve">Page </w:t>
    </w:r>
    <w:sdt>
      <w:sdtPr>
        <w:rPr>
          <w:rFonts w:ascii="Candara" w:hAnsi="Candara"/>
          <w:b/>
        </w:rPr>
        <w:id w:val="10695438"/>
        <w:docPartObj>
          <w:docPartGallery w:val="Page Numbers (Bottom of Page)"/>
          <w:docPartUnique/>
        </w:docPartObj>
      </w:sdtPr>
      <w:sdtContent>
        <w:r w:rsidR="00FE71BC" w:rsidRPr="00511D0A">
          <w:rPr>
            <w:rFonts w:ascii="Candara" w:hAnsi="Candara"/>
            <w:b/>
          </w:rPr>
          <w:fldChar w:fldCharType="begin"/>
        </w:r>
        <w:r w:rsidRPr="00511D0A">
          <w:rPr>
            <w:rFonts w:ascii="Candara" w:hAnsi="Candara"/>
            <w:b/>
          </w:rPr>
          <w:instrText xml:space="preserve"> PAGE   \* MERGEFORMAT </w:instrText>
        </w:r>
        <w:r w:rsidR="00FE71BC" w:rsidRPr="00511D0A">
          <w:rPr>
            <w:rFonts w:ascii="Candara" w:hAnsi="Candara"/>
            <w:b/>
          </w:rPr>
          <w:fldChar w:fldCharType="separate"/>
        </w:r>
        <w:r w:rsidR="00E232BB">
          <w:rPr>
            <w:rFonts w:ascii="Candara" w:hAnsi="Candara"/>
            <w:b/>
            <w:noProof/>
          </w:rPr>
          <w:t>5</w:t>
        </w:r>
        <w:r w:rsidR="00FE71BC" w:rsidRPr="00511D0A">
          <w:rPr>
            <w:rFonts w:ascii="Candara" w:hAnsi="Candara"/>
            <w:b/>
          </w:rPr>
          <w:fldChar w:fldCharType="end"/>
        </w:r>
      </w:sdtContent>
    </w:sdt>
  </w:p>
  <w:p w:rsidR="008341AC" w:rsidRPr="00511D0A" w:rsidRDefault="008341AC">
    <w:pPr>
      <w:pStyle w:val="Footer"/>
      <w:rPr>
        <w:rFonts w:ascii="Candara" w:hAnsi="Candar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E7E" w:rsidRDefault="00937E7E" w:rsidP="006A272A">
      <w:pPr>
        <w:spacing w:after="0" w:line="240" w:lineRule="auto"/>
      </w:pPr>
      <w:r>
        <w:separator/>
      </w:r>
    </w:p>
  </w:footnote>
  <w:footnote w:type="continuationSeparator" w:id="0">
    <w:p w:rsidR="00937E7E" w:rsidRDefault="00937E7E" w:rsidP="006A272A">
      <w:pPr>
        <w:spacing w:after="0" w:line="240" w:lineRule="auto"/>
      </w:pPr>
      <w:r>
        <w:continuationSeparator/>
      </w:r>
    </w:p>
  </w:footnote>
  <w:footnote w:id="1">
    <w:p w:rsidR="008341AC" w:rsidRPr="00E61994" w:rsidRDefault="008341AC" w:rsidP="00633145">
      <w:pPr>
        <w:pStyle w:val="FootnoteText"/>
        <w:rPr>
          <w:lang w:val="en-US"/>
        </w:rPr>
      </w:pPr>
      <w:r>
        <w:rPr>
          <w:rStyle w:val="FootnoteReference"/>
        </w:rPr>
        <w:footnoteRef/>
      </w:r>
      <w:r w:rsidRPr="00E61994">
        <w:rPr>
          <w:lang w:val="en-US"/>
        </w:rPr>
        <w:t xml:space="preserve"> </w:t>
      </w:r>
      <w:r>
        <w:rPr>
          <w:lang w:val="en-US"/>
        </w:rPr>
        <w:t xml:space="preserve">EASy is an abbreviation for </w:t>
      </w:r>
      <w:r w:rsidRPr="00E61994">
        <w:rPr>
          <w:u w:val="single"/>
          <w:lang w:val="en-US"/>
        </w:rPr>
        <w:t>E</w:t>
      </w:r>
      <w:r>
        <w:rPr>
          <w:lang w:val="en-US"/>
        </w:rPr>
        <w:t xml:space="preserve">ngineering </w:t>
      </w:r>
      <w:r w:rsidRPr="00E61994">
        <w:rPr>
          <w:u w:val="single"/>
          <w:lang w:val="en-US"/>
        </w:rPr>
        <w:t>A</w:t>
      </w:r>
      <w:r>
        <w:rPr>
          <w:lang w:val="en-US"/>
        </w:rPr>
        <w:t xml:space="preserve">daptive </w:t>
      </w:r>
      <w:r w:rsidRPr="00E61994">
        <w:rPr>
          <w:u w:val="single"/>
          <w:lang w:val="en-US"/>
        </w:rPr>
        <w:t>Sy</w:t>
      </w:r>
      <w:r>
        <w:rPr>
          <w:lang w:val="en-US"/>
        </w:rPr>
        <w:t>stems.</w:t>
      </w:r>
    </w:p>
  </w:footnote>
  <w:footnote w:id="2">
    <w:p w:rsidR="008341AC" w:rsidRPr="00AF311C" w:rsidRDefault="008341AC" w:rsidP="00633145">
      <w:pPr>
        <w:pStyle w:val="FootnoteText"/>
        <w:rPr>
          <w:lang w:val="en-US"/>
        </w:rPr>
      </w:pPr>
      <w:r>
        <w:rPr>
          <w:rStyle w:val="FootnoteReference"/>
        </w:rPr>
        <w:footnoteRef/>
      </w:r>
      <w:r w:rsidRPr="00AF311C">
        <w:rPr>
          <w:lang w:val="en-US"/>
        </w:rPr>
        <w:t xml:space="preserve"> Please note that this document i</w:t>
      </w:r>
      <w:r>
        <w:rPr>
          <w:lang w:val="en-US"/>
        </w:rPr>
        <w:t>s currently under development and will evolve with the evolution of the tool. Changes are documented in the version section.</w:t>
      </w:r>
    </w:p>
  </w:footnote>
  <w:footnote w:id="3">
    <w:p w:rsidR="008341AC" w:rsidRPr="00101455" w:rsidRDefault="008341AC" w:rsidP="0033486F">
      <w:pPr>
        <w:pStyle w:val="FootnoteText"/>
        <w:rPr>
          <w:lang w:val="en-US"/>
        </w:rPr>
      </w:pPr>
      <w:r>
        <w:rPr>
          <w:rStyle w:val="FootnoteReference"/>
        </w:rPr>
        <w:footnoteRef/>
      </w:r>
      <w:r w:rsidRPr="00101455">
        <w:rPr>
          <w:lang w:val="en-US"/>
        </w:rPr>
        <w:t xml:space="preserve"> </w:t>
      </w:r>
      <w:r>
        <w:rPr>
          <w:lang w:val="en-US"/>
        </w:rPr>
        <w:t xml:space="preserve">Eclipse website: </w:t>
      </w:r>
      <w:hyperlink r:id="rId1" w:history="1">
        <w:r w:rsidRPr="002F4615">
          <w:rPr>
            <w:rStyle w:val="Hyperlink"/>
            <w:lang w:val="en-US"/>
          </w:rPr>
          <w:t>www.eclipse.org/</w:t>
        </w:r>
      </w:hyperlink>
      <w:r>
        <w:rPr>
          <w:lang w:val="en-US"/>
        </w:rPr>
        <w:t xml:space="preserve"> </w:t>
      </w:r>
    </w:p>
  </w:footnote>
  <w:footnote w:id="4">
    <w:p w:rsidR="008341AC" w:rsidRPr="00E3222C" w:rsidRDefault="008341AC" w:rsidP="0033486F">
      <w:pPr>
        <w:pStyle w:val="FootnoteText"/>
        <w:rPr>
          <w:lang w:val="en-US"/>
        </w:rPr>
      </w:pPr>
      <w:r>
        <w:rPr>
          <w:rStyle w:val="FootnoteReference"/>
        </w:rPr>
        <w:footnoteRef/>
      </w:r>
      <w:r w:rsidRPr="00E3222C">
        <w:rPr>
          <w:lang w:val="en-US"/>
        </w:rPr>
        <w:t xml:space="preserve"> </w:t>
      </w:r>
      <w:r>
        <w:rPr>
          <w:lang w:val="en-US"/>
        </w:rPr>
        <w:t xml:space="preserve">Xtext website: </w:t>
      </w:r>
      <w:hyperlink r:id="rId2" w:history="1">
        <w:r w:rsidRPr="002F4615">
          <w:rPr>
            <w:rStyle w:val="Hyperlink"/>
            <w:lang w:val="en-US"/>
          </w:rPr>
          <w:t>http://www.eclipse.org/Xtext/</w:t>
        </w:r>
      </w:hyperlink>
      <w:r>
        <w:rPr>
          <w:lang w:val="en-US"/>
        </w:rPr>
        <w:t xml:space="preserve"> </w:t>
      </w:r>
    </w:p>
  </w:footnote>
  <w:footnote w:id="5">
    <w:p w:rsidR="008341AC" w:rsidRPr="009A6C08" w:rsidRDefault="008341AC">
      <w:pPr>
        <w:pStyle w:val="FootnoteText"/>
        <w:rPr>
          <w:lang w:val="en-US"/>
        </w:rPr>
      </w:pPr>
      <w:r>
        <w:rPr>
          <w:rStyle w:val="FootnoteReference"/>
        </w:rPr>
        <w:footnoteRef/>
      </w:r>
      <w:r w:rsidRPr="009A6C08">
        <w:rPr>
          <w:lang w:val="en-US"/>
        </w:rPr>
        <w:t xml:space="preserve"> </w:t>
      </w:r>
      <w:r>
        <w:rPr>
          <w:lang w:val="en-US"/>
        </w:rPr>
        <w:t xml:space="preserve">Detailed information regarding the Velocity instantiator can be found in the </w:t>
      </w:r>
      <w:hyperlink r:id="rId3" w:history="1">
        <w:r>
          <w:rPr>
            <w:rStyle w:val="Hyperlink"/>
            <w:lang w:val="en-US"/>
          </w:rPr>
          <w:t>EASy-Producer</w:t>
        </w:r>
        <w:r w:rsidRPr="009A6C08">
          <w:rPr>
            <w:rStyle w:val="Hyperlink"/>
            <w:lang w:val="en-US"/>
          </w:rPr>
          <w:t xml:space="preserve"> User Guide</w:t>
        </w:r>
      </w:hyperlink>
      <w:r>
        <w:rPr>
          <w:lang w:val="en-US"/>
        </w:rPr>
        <w:t>.</w:t>
      </w:r>
    </w:p>
  </w:footnote>
  <w:footnote w:id="6">
    <w:p w:rsidR="008341AC" w:rsidRPr="005C4B4C" w:rsidRDefault="008341AC">
      <w:pPr>
        <w:pStyle w:val="FootnoteText"/>
        <w:rPr>
          <w:lang w:val="en-US"/>
        </w:rPr>
      </w:pPr>
      <w:r>
        <w:rPr>
          <w:rStyle w:val="FootnoteReference"/>
        </w:rPr>
        <w:footnoteRef/>
      </w:r>
      <w:r w:rsidRPr="00A65998">
        <w:rPr>
          <w:lang w:val="en-US"/>
        </w:rPr>
        <w:t xml:space="preserve"> </w:t>
      </w:r>
      <w:r>
        <w:rPr>
          <w:lang w:val="en-US"/>
        </w:rPr>
        <w:t xml:space="preserve">For more information visit: </w:t>
      </w:r>
      <w:hyperlink r:id="rId4" w:history="1">
        <w:r w:rsidRPr="00415FD1">
          <w:rPr>
            <w:rStyle w:val="Hyperlink"/>
            <w:lang w:val="en-US"/>
          </w:rPr>
          <w:t>http://eclipse.org/equinox/</w:t>
        </w:r>
      </w:hyperlink>
      <w:r>
        <w:rPr>
          <w:lang w:val="en-US"/>
        </w:rPr>
        <w:t xml:space="preserve"> </w:t>
      </w:r>
    </w:p>
  </w:footnote>
  <w:footnote w:id="7">
    <w:p w:rsidR="008341AC" w:rsidRPr="005C4B4C" w:rsidRDefault="008341AC">
      <w:pPr>
        <w:pStyle w:val="FootnoteText"/>
        <w:rPr>
          <w:lang w:val="en-US"/>
        </w:rPr>
      </w:pPr>
      <w:r>
        <w:rPr>
          <w:rStyle w:val="FootnoteReference"/>
        </w:rPr>
        <w:footnoteRef/>
      </w:r>
      <w:r w:rsidRPr="005C4B4C">
        <w:rPr>
          <w:lang w:val="en-US"/>
        </w:rPr>
        <w:t xml:space="preserve"> </w:t>
      </w:r>
      <w:r>
        <w:rPr>
          <w:lang w:val="en-US"/>
        </w:rPr>
        <w:t xml:space="preserve">For more information visit: </w:t>
      </w:r>
      <w:hyperlink r:id="rId5" w:history="1">
        <w:r w:rsidRPr="005C4B4C">
          <w:rPr>
            <w:rStyle w:val="Hyperlink"/>
            <w:lang w:val="en-US"/>
          </w:rPr>
          <w:t xml:space="preserve">Eclipse API – </w:t>
        </w:r>
        <w:proofErr w:type="spellStart"/>
        <w:r w:rsidRPr="005C4B4C">
          <w:rPr>
            <w:rStyle w:val="Hyperlink"/>
            <w:lang w:val="en-US"/>
          </w:rPr>
          <w:t>org.eclipse.core.runtime</w:t>
        </w:r>
        <w:proofErr w:type="spellEnd"/>
      </w:hyperlink>
    </w:p>
  </w:footnote>
  <w:footnote w:id="8">
    <w:p w:rsidR="008341AC" w:rsidRPr="00CE0BB0" w:rsidRDefault="008341AC">
      <w:pPr>
        <w:pStyle w:val="FootnoteText"/>
        <w:rPr>
          <w:lang w:val="en-US"/>
        </w:rPr>
      </w:pPr>
      <w:r>
        <w:rPr>
          <w:rStyle w:val="FootnoteReference"/>
        </w:rPr>
        <w:footnoteRef/>
      </w:r>
      <w:r w:rsidRPr="00CE0BB0">
        <w:rPr>
          <w:lang w:val="en-US"/>
        </w:rPr>
        <w:t xml:space="preserve"> </w:t>
      </w:r>
      <w:r>
        <w:rPr>
          <w:lang w:val="en-US"/>
        </w:rPr>
        <w:t xml:space="preserve">For more information visit: </w:t>
      </w:r>
      <w:hyperlink r:id="rId6" w:history="1">
        <w:proofErr w:type="spellStart"/>
        <w:r w:rsidRPr="00CE0BB0">
          <w:rPr>
            <w:rStyle w:val="Hyperlink"/>
            <w:lang w:val="en-US"/>
          </w:rPr>
          <w:t>OSGi</w:t>
        </w:r>
        <w:proofErr w:type="spellEnd"/>
        <w:r w:rsidRPr="00CE0BB0">
          <w:rPr>
            <w:rStyle w:val="Hyperlink"/>
            <w:lang w:val="en-US"/>
          </w:rPr>
          <w:t xml:space="preserve"> API – </w:t>
        </w:r>
        <w:proofErr w:type="spellStart"/>
        <w:r w:rsidRPr="00CE0BB0">
          <w:rPr>
            <w:rStyle w:val="Hyperlink"/>
            <w:lang w:val="en-US"/>
          </w:rPr>
          <w:t>org.osgi.service.component</w:t>
        </w:r>
        <w:proofErr w:type="spellEnd"/>
      </w:hyperlink>
    </w:p>
  </w:footnote>
  <w:footnote w:id="9">
    <w:p w:rsidR="008341AC" w:rsidRPr="00A40E90" w:rsidRDefault="008341AC">
      <w:pPr>
        <w:pStyle w:val="FootnoteText"/>
        <w:rPr>
          <w:lang w:val="en-US"/>
        </w:rPr>
      </w:pPr>
      <w:r>
        <w:rPr>
          <w:rStyle w:val="FootnoteReference"/>
        </w:rPr>
        <w:footnoteRef/>
      </w:r>
      <w:r w:rsidRPr="00A40E90">
        <w:rPr>
          <w:lang w:val="en-US"/>
        </w:rPr>
        <w:t xml:space="preserve"> If the category </w:t>
      </w:r>
      <w:r w:rsidRPr="00A40E90">
        <w:rPr>
          <w:i/>
          <w:lang w:val="en-US"/>
        </w:rPr>
        <w:t>XML</w:t>
      </w:r>
      <w:r w:rsidRPr="00A40E90">
        <w:rPr>
          <w:lang w:val="en-US"/>
        </w:rPr>
        <w:t xml:space="preserve"> does n</w:t>
      </w:r>
      <w:r>
        <w:rPr>
          <w:lang w:val="en-US"/>
        </w:rPr>
        <w:t xml:space="preserve">ot exist, install XML support using </w:t>
      </w:r>
      <w:r w:rsidRPr="00A40E90">
        <w:rPr>
          <w:i/>
          <w:lang w:val="en-US"/>
        </w:rPr>
        <w:t xml:space="preserve">Help </w:t>
      </w:r>
      <w:r w:rsidRPr="00A40E90">
        <w:rPr>
          <w:i/>
          <w:lang w:val="en-US"/>
        </w:rPr>
        <w:sym w:font="Wingdings" w:char="F0E0"/>
      </w:r>
      <w:r w:rsidRPr="00A40E90">
        <w:rPr>
          <w:i/>
          <w:lang w:val="en-US"/>
        </w:rPr>
        <w:t xml:space="preserve"> Install New Software</w:t>
      </w:r>
      <w:r>
        <w:rPr>
          <w:lang w:val="en-US"/>
        </w:rPr>
        <w:t xml:space="preserve"> or open the category </w:t>
      </w:r>
      <w:r w:rsidRPr="00A40E90">
        <w:rPr>
          <w:i/>
          <w:lang w:val="en-US"/>
        </w:rPr>
        <w:t>General</w:t>
      </w:r>
      <w:r>
        <w:rPr>
          <w:lang w:val="en-US"/>
        </w:rPr>
        <w:t xml:space="preserve">, select </w:t>
      </w:r>
      <w:r w:rsidRPr="00A40E90">
        <w:rPr>
          <w:i/>
          <w:lang w:val="en-US"/>
        </w:rPr>
        <w:t>File</w:t>
      </w:r>
      <w:r>
        <w:rPr>
          <w:lang w:val="en-US"/>
        </w:rPr>
        <w:t>, and define the name as well as the file-type manually.</w:t>
      </w:r>
    </w:p>
  </w:footnote>
  <w:footnote w:id="10">
    <w:p w:rsidR="008341AC" w:rsidRPr="00A35A4D" w:rsidRDefault="008341AC">
      <w:pPr>
        <w:pStyle w:val="FootnoteText"/>
        <w:rPr>
          <w:lang w:val="en-US"/>
        </w:rPr>
      </w:pPr>
      <w:r>
        <w:rPr>
          <w:rStyle w:val="FootnoteReference"/>
        </w:rPr>
        <w:footnoteRef/>
      </w:r>
      <w:r w:rsidRPr="00A35A4D">
        <w:rPr>
          <w:lang w:val="en-US"/>
        </w:rPr>
        <w:t xml:space="preserve"> </w:t>
      </w:r>
      <w:r>
        <w:rPr>
          <w:lang w:val="en-US"/>
        </w:rPr>
        <w:t xml:space="preserve">If you do not know how to build a plug-in, please consider Section </w:t>
      </w:r>
      <w:r w:rsidR="00FE71BC">
        <w:rPr>
          <w:lang w:val="en-US"/>
        </w:rPr>
        <w:fldChar w:fldCharType="begin"/>
      </w:r>
      <w:r>
        <w:rPr>
          <w:lang w:val="en-US"/>
        </w:rPr>
        <w:instrText xml:space="preserve"> REF _Ref334026349 \r \h </w:instrText>
      </w:r>
      <w:r w:rsidR="00FE71BC">
        <w:rPr>
          <w:lang w:val="en-US"/>
        </w:rPr>
      </w:r>
      <w:r w:rsidR="00FE71BC">
        <w:rPr>
          <w:lang w:val="en-US"/>
        </w:rPr>
        <w:fldChar w:fldCharType="separate"/>
      </w:r>
      <w:r w:rsidR="00E232BB">
        <w:rPr>
          <w:lang w:val="en-US"/>
        </w:rPr>
        <w:t>3.1.3</w:t>
      </w:r>
      <w:r w:rsidR="00FE71BC">
        <w:rPr>
          <w:lang w:val="en-US"/>
        </w:rPr>
        <w:fldChar w:fldCharType="end"/>
      </w:r>
      <w:r>
        <w:rPr>
          <w:lang w:val="en-US"/>
        </w:rPr>
        <w:t>.</w:t>
      </w:r>
    </w:p>
  </w:footnote>
  <w:footnote w:id="11">
    <w:p w:rsidR="008341AC" w:rsidRPr="003A57B4" w:rsidRDefault="008341AC">
      <w:pPr>
        <w:pStyle w:val="FootnoteText"/>
        <w:rPr>
          <w:lang w:val="en-US"/>
        </w:rPr>
      </w:pPr>
      <w:r>
        <w:rPr>
          <w:rStyle w:val="FootnoteReference"/>
        </w:rPr>
        <w:footnoteRef/>
      </w:r>
      <w:r w:rsidRPr="003A57B4">
        <w:rPr>
          <w:lang w:val="en-US"/>
        </w:rPr>
        <w:t xml:space="preserve"> The instantiator core plug-in o</w:t>
      </w:r>
      <w:r>
        <w:rPr>
          <w:lang w:val="en-US"/>
        </w:rPr>
        <w:t xml:space="preserve">f EASy-Producer provides a Java documentation including the full list of available methods of the </w:t>
      </w:r>
      <w:r w:rsidRPr="001F226D">
        <w:rPr>
          <w:i/>
          <w:lang w:val="en-US"/>
        </w:rPr>
        <w:t>Instantiator Engine</w:t>
      </w:r>
      <w:r>
        <w:rPr>
          <w:lang w:val="en-US"/>
        </w:rPr>
        <w:t xml:space="preserve"> class.</w:t>
      </w:r>
    </w:p>
  </w:footnote>
  <w:footnote w:id="12">
    <w:p w:rsidR="008341AC" w:rsidRPr="00D03D25" w:rsidRDefault="008341AC">
      <w:pPr>
        <w:pStyle w:val="FootnoteText"/>
        <w:rPr>
          <w:lang w:val="en-US"/>
        </w:rPr>
      </w:pPr>
      <w:r>
        <w:rPr>
          <w:rStyle w:val="FootnoteReference"/>
        </w:rPr>
        <w:footnoteRef/>
      </w:r>
      <w:r w:rsidRPr="00D03D25">
        <w:rPr>
          <w:lang w:val="en-US"/>
        </w:rPr>
        <w:t xml:space="preserve"> We include an external library t</w:t>
      </w:r>
      <w:r>
        <w:rPr>
          <w:lang w:val="en-US"/>
        </w:rPr>
        <w:t xml:space="preserve">hat provides the </w:t>
      </w:r>
      <w:proofErr w:type="spellStart"/>
      <w:r w:rsidRPr="00D03D25">
        <w:rPr>
          <w:i/>
          <w:lang w:val="en-US"/>
        </w:rPr>
        <w:t>SSEInstantiator</w:t>
      </w:r>
      <w:proofErr w:type="spellEnd"/>
      <w:r>
        <w:rPr>
          <w:lang w:val="en-US"/>
        </w:rPr>
        <w:t xml:space="preserve"> indicated by the import statement in line 6 of </w:t>
      </w:r>
      <w:r w:rsidR="00FE71BC" w:rsidRPr="003C0B68">
        <w:rPr>
          <w:rFonts w:ascii="Candara" w:hAnsi="Candara"/>
          <w:lang w:val="en-US"/>
        </w:rPr>
        <w:fldChar w:fldCharType="begin"/>
      </w:r>
      <w:r w:rsidR="00DD66C8" w:rsidRPr="003C0B68">
        <w:rPr>
          <w:rFonts w:ascii="Candara" w:hAnsi="Candara"/>
          <w:lang w:val="en-US"/>
        </w:rPr>
        <w:instrText xml:space="preserve"> REF _Ref333999216 \h </w:instrText>
      </w:r>
      <w:r w:rsidR="00FE71BC" w:rsidRPr="003C0B68">
        <w:rPr>
          <w:rFonts w:ascii="Candara" w:hAnsi="Candara"/>
          <w:lang w:val="en-US"/>
        </w:rPr>
      </w:r>
      <w:r w:rsidR="00FE71BC" w:rsidRPr="003C0B68">
        <w:rPr>
          <w:rFonts w:ascii="Candara" w:hAnsi="Candara"/>
          <w:lang w:val="en-US"/>
        </w:rPr>
        <w:fldChar w:fldCharType="separate"/>
      </w:r>
      <w:r w:rsidR="00E232BB" w:rsidRPr="00842B9E">
        <w:rPr>
          <w:lang w:val="en-US"/>
        </w:rPr>
        <w:t xml:space="preserve">Figure </w:t>
      </w:r>
      <w:r w:rsidR="00E232BB">
        <w:rPr>
          <w:noProof/>
          <w:lang w:val="en-US"/>
        </w:rPr>
        <w:t>11</w:t>
      </w:r>
      <w:r w:rsidR="00FE71BC" w:rsidRPr="003C0B68">
        <w:rPr>
          <w:rFonts w:ascii="Candara" w:hAnsi="Candara"/>
          <w:lang w:val="en-US"/>
        </w:rPr>
        <w:fldChar w:fldCharType="end"/>
      </w:r>
      <w:r>
        <w:rPr>
          <w:lang w:val="en-US"/>
        </w:rPr>
        <w:t xml:space="preserve">. How to include external libraries is described in Section </w:t>
      </w:r>
      <w:r w:rsidR="00FE71BC">
        <w:rPr>
          <w:lang w:val="en-US"/>
        </w:rPr>
        <w:fldChar w:fldCharType="begin"/>
      </w:r>
      <w:r w:rsidR="00DD66C8">
        <w:rPr>
          <w:lang w:val="en-US"/>
        </w:rPr>
        <w:instrText xml:space="preserve"> REF _Ref342460161 \r \h </w:instrText>
      </w:r>
      <w:r w:rsidR="00FE71BC">
        <w:rPr>
          <w:lang w:val="en-US"/>
        </w:rPr>
      </w:r>
      <w:r w:rsidR="00FE71BC">
        <w:rPr>
          <w:lang w:val="en-US"/>
        </w:rPr>
        <w:fldChar w:fldCharType="separate"/>
      </w:r>
      <w:r w:rsidR="00E232BB">
        <w:rPr>
          <w:lang w:val="en-US"/>
        </w:rPr>
        <w:t>3.1.2</w:t>
      </w:r>
      <w:r w:rsidR="00FE71BC">
        <w:rPr>
          <w:lang w:val="en-US"/>
        </w:rPr>
        <w:fldChar w:fldCharType="end"/>
      </w:r>
      <w:r>
        <w:rPr>
          <w:lang w:val="en-US"/>
        </w:rPr>
        <w:t>.</w:t>
      </w:r>
    </w:p>
  </w:footnote>
  <w:footnote w:id="13">
    <w:p w:rsidR="008341AC" w:rsidRPr="00BB501E" w:rsidRDefault="008341AC">
      <w:pPr>
        <w:pStyle w:val="FootnoteText"/>
        <w:rPr>
          <w:lang w:val="en-US"/>
        </w:rPr>
      </w:pPr>
      <w:r>
        <w:rPr>
          <w:rStyle w:val="FootnoteReference"/>
        </w:rPr>
        <w:footnoteRef/>
      </w:r>
      <w:r w:rsidRPr="00BB501E">
        <w:rPr>
          <w:lang w:val="en-US"/>
        </w:rPr>
        <w:t xml:space="preserve"> The destination is up to t</w:t>
      </w:r>
      <w:r>
        <w:rPr>
          <w:lang w:val="en-US"/>
        </w:rPr>
        <w:t xml:space="preserve">he developer. However, we recommend using a location, which is easy to find as we will need the location for integrating the new instantiator in Section </w:t>
      </w:r>
      <w:r w:rsidR="00FE71BC">
        <w:rPr>
          <w:lang w:val="en-US"/>
        </w:rPr>
        <w:fldChar w:fldCharType="begin"/>
      </w:r>
      <w:r w:rsidR="00DD66C8">
        <w:rPr>
          <w:lang w:val="en-US"/>
        </w:rPr>
        <w:instrText xml:space="preserve"> REF _Ref342460276 \r \h </w:instrText>
      </w:r>
      <w:r w:rsidR="00FE71BC">
        <w:rPr>
          <w:lang w:val="en-US"/>
        </w:rPr>
      </w:r>
      <w:r w:rsidR="00FE71BC">
        <w:rPr>
          <w:lang w:val="en-US"/>
        </w:rPr>
        <w:fldChar w:fldCharType="separate"/>
      </w:r>
      <w:r w:rsidR="00E232BB">
        <w:rPr>
          <w:lang w:val="en-US"/>
        </w:rPr>
        <w:t>3.1.4</w:t>
      </w:r>
      <w:r w:rsidR="00FE71BC">
        <w:rPr>
          <w:lang w:val="en-US"/>
        </w:rPr>
        <w:fldChar w:fldCharType="end"/>
      </w:r>
      <w:r>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1AC" w:rsidRPr="00511D0A" w:rsidRDefault="008341AC" w:rsidP="00511D0A">
    <w:pPr>
      <w:pStyle w:val="Header"/>
      <w:pBdr>
        <w:bottom w:val="single" w:sz="12" w:space="1" w:color="auto"/>
      </w:pBdr>
      <w:jc w:val="center"/>
      <w:rPr>
        <w:rFonts w:ascii="Candara" w:hAnsi="Candara"/>
        <w:b/>
      </w:rPr>
    </w:pPr>
    <w:proofErr w:type="spellStart"/>
    <w:r>
      <w:rPr>
        <w:rFonts w:ascii="Candara" w:hAnsi="Candara"/>
        <w:b/>
      </w:rPr>
      <w:t>EASy</w:t>
    </w:r>
    <w:proofErr w:type="spellEnd"/>
    <w:r>
      <w:rPr>
        <w:rFonts w:ascii="Candara" w:hAnsi="Candara"/>
        <w:b/>
      </w:rPr>
      <w:t>-</w:t>
    </w:r>
    <w:r w:rsidRPr="00511D0A">
      <w:rPr>
        <w:rFonts w:ascii="Candara" w:hAnsi="Candara"/>
        <w:b/>
      </w:rPr>
      <w:t xml:space="preserve">Producer </w:t>
    </w:r>
    <w:r>
      <w:rPr>
        <w:rFonts w:ascii="Candara" w:hAnsi="Candara"/>
        <w:b/>
      </w:rPr>
      <w:t>Developers</w:t>
    </w:r>
    <w:r w:rsidRPr="00511D0A">
      <w:rPr>
        <w:rFonts w:ascii="Candara" w:hAnsi="Candara"/>
        <w:b/>
      </w:rPr>
      <w:t xml:space="preserve"> Guide</w:t>
    </w:r>
  </w:p>
  <w:p w:rsidR="008341AC" w:rsidRPr="00511D0A" w:rsidRDefault="008341AC" w:rsidP="00511D0A">
    <w:pPr>
      <w:pStyle w:val="Header"/>
      <w:jc w:val="center"/>
      <w:rPr>
        <w:rFonts w:ascii="Candara" w:hAnsi="Candara"/>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70_"/>
      </v:shape>
    </w:pict>
  </w:numPicBullet>
  <w:abstractNum w:abstractNumId="0">
    <w:nsid w:val="03F04C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76B44"/>
    <w:multiLevelType w:val="hybridMultilevel"/>
    <w:tmpl w:val="286030A4"/>
    <w:lvl w:ilvl="0" w:tplc="15689DC6">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5654D"/>
    <w:multiLevelType w:val="hybridMultilevel"/>
    <w:tmpl w:val="792AD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F50A37"/>
    <w:multiLevelType w:val="hybridMultilevel"/>
    <w:tmpl w:val="3B28DE1A"/>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91C410D"/>
    <w:multiLevelType w:val="hybridMultilevel"/>
    <w:tmpl w:val="E4D666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B820B7"/>
    <w:multiLevelType w:val="hybridMultilevel"/>
    <w:tmpl w:val="3A32E2C8"/>
    <w:lvl w:ilvl="0" w:tplc="D1622F7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4727B2"/>
    <w:multiLevelType w:val="hybridMultilevel"/>
    <w:tmpl w:val="3CCA98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F254CA8"/>
    <w:multiLevelType w:val="hybridMultilevel"/>
    <w:tmpl w:val="9974A09A"/>
    <w:lvl w:ilvl="0" w:tplc="581CA2A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nsid w:val="3B515457"/>
    <w:multiLevelType w:val="hybridMultilevel"/>
    <w:tmpl w:val="A8CAF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B65E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5D00E45"/>
    <w:multiLevelType w:val="hybridMultilevel"/>
    <w:tmpl w:val="23CEEC3C"/>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F0753D"/>
    <w:multiLevelType w:val="hybridMultilevel"/>
    <w:tmpl w:val="077A1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9307883"/>
    <w:multiLevelType w:val="hybridMultilevel"/>
    <w:tmpl w:val="766EB4C6"/>
    <w:lvl w:ilvl="0" w:tplc="9180603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D12634C"/>
    <w:multiLevelType w:val="hybridMultilevel"/>
    <w:tmpl w:val="798213F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3301853"/>
    <w:multiLevelType w:val="hybridMultilevel"/>
    <w:tmpl w:val="B302CAE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A08231D"/>
    <w:multiLevelType w:val="multilevel"/>
    <w:tmpl w:val="99D64614"/>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5BF76033"/>
    <w:multiLevelType w:val="hybridMultilevel"/>
    <w:tmpl w:val="C2CA5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8F13CB7"/>
    <w:multiLevelType w:val="hybridMultilevel"/>
    <w:tmpl w:val="0122C7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1615F84"/>
    <w:multiLevelType w:val="hybridMultilevel"/>
    <w:tmpl w:val="32DC87A6"/>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BDD1CBB"/>
    <w:multiLevelType w:val="hybridMultilevel"/>
    <w:tmpl w:val="F3BE8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BE1EF5"/>
    <w:multiLevelType w:val="hybridMultilevel"/>
    <w:tmpl w:val="8370FD78"/>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2"/>
  </w:num>
  <w:num w:numId="4">
    <w:abstractNumId w:val="2"/>
  </w:num>
  <w:num w:numId="5">
    <w:abstractNumId w:val="5"/>
  </w:num>
  <w:num w:numId="6">
    <w:abstractNumId w:val="0"/>
  </w:num>
  <w:num w:numId="7">
    <w:abstractNumId w:val="9"/>
  </w:num>
  <w:num w:numId="8">
    <w:abstractNumId w:val="18"/>
  </w:num>
  <w:num w:numId="9">
    <w:abstractNumId w:val="20"/>
  </w:num>
  <w:num w:numId="10">
    <w:abstractNumId w:val="13"/>
  </w:num>
  <w:num w:numId="11">
    <w:abstractNumId w:val="16"/>
  </w:num>
  <w:num w:numId="12">
    <w:abstractNumId w:val="17"/>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7"/>
  </w:num>
  <w:num w:numId="18">
    <w:abstractNumId w:val="4"/>
  </w:num>
  <w:num w:numId="19">
    <w:abstractNumId w:val="19"/>
  </w:num>
  <w:num w:numId="20">
    <w:abstractNumId w:val="21"/>
  </w:num>
  <w:num w:numId="21">
    <w:abstractNumId w:val="10"/>
  </w:num>
  <w:num w:numId="22">
    <w:abstractNumId w:val="8"/>
  </w:num>
  <w:num w:numId="23">
    <w:abstractNumId w:val="3"/>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CF4355"/>
    <w:rsid w:val="0000175F"/>
    <w:rsid w:val="00001D20"/>
    <w:rsid w:val="0000224A"/>
    <w:rsid w:val="00006450"/>
    <w:rsid w:val="0002246F"/>
    <w:rsid w:val="000240D8"/>
    <w:rsid w:val="0003100D"/>
    <w:rsid w:val="00046247"/>
    <w:rsid w:val="0005391F"/>
    <w:rsid w:val="00053DCD"/>
    <w:rsid w:val="00065AF7"/>
    <w:rsid w:val="00072504"/>
    <w:rsid w:val="00077ABA"/>
    <w:rsid w:val="00084806"/>
    <w:rsid w:val="00087EF6"/>
    <w:rsid w:val="00094256"/>
    <w:rsid w:val="000A33DF"/>
    <w:rsid w:val="000B334E"/>
    <w:rsid w:val="000B3386"/>
    <w:rsid w:val="000B3470"/>
    <w:rsid w:val="000B6C8D"/>
    <w:rsid w:val="000B7285"/>
    <w:rsid w:val="000C1679"/>
    <w:rsid w:val="000C533F"/>
    <w:rsid w:val="00113A42"/>
    <w:rsid w:val="00116E63"/>
    <w:rsid w:val="00120341"/>
    <w:rsid w:val="001228D3"/>
    <w:rsid w:val="00133342"/>
    <w:rsid w:val="00137150"/>
    <w:rsid w:val="00143130"/>
    <w:rsid w:val="00144934"/>
    <w:rsid w:val="00176CE5"/>
    <w:rsid w:val="001876DC"/>
    <w:rsid w:val="00194428"/>
    <w:rsid w:val="00195F88"/>
    <w:rsid w:val="001A36E1"/>
    <w:rsid w:val="001A6AC7"/>
    <w:rsid w:val="001C0FC8"/>
    <w:rsid w:val="001D4485"/>
    <w:rsid w:val="001E19BA"/>
    <w:rsid w:val="001F226D"/>
    <w:rsid w:val="001F5BD6"/>
    <w:rsid w:val="00210414"/>
    <w:rsid w:val="002154D9"/>
    <w:rsid w:val="00223000"/>
    <w:rsid w:val="002318BE"/>
    <w:rsid w:val="0024315F"/>
    <w:rsid w:val="00244EC6"/>
    <w:rsid w:val="002558EC"/>
    <w:rsid w:val="00265EBE"/>
    <w:rsid w:val="00281D60"/>
    <w:rsid w:val="0028434C"/>
    <w:rsid w:val="00284AFD"/>
    <w:rsid w:val="00290A86"/>
    <w:rsid w:val="002A7B06"/>
    <w:rsid w:val="002C3F15"/>
    <w:rsid w:val="002D0E1D"/>
    <w:rsid w:val="002E47DF"/>
    <w:rsid w:val="00316BB6"/>
    <w:rsid w:val="0033486F"/>
    <w:rsid w:val="003459AC"/>
    <w:rsid w:val="00347FB5"/>
    <w:rsid w:val="00351020"/>
    <w:rsid w:val="0036543D"/>
    <w:rsid w:val="00367A60"/>
    <w:rsid w:val="00374CDC"/>
    <w:rsid w:val="003802EA"/>
    <w:rsid w:val="0039326E"/>
    <w:rsid w:val="003A32A0"/>
    <w:rsid w:val="003A57B4"/>
    <w:rsid w:val="003B0E38"/>
    <w:rsid w:val="003B346E"/>
    <w:rsid w:val="003C0B68"/>
    <w:rsid w:val="003C423C"/>
    <w:rsid w:val="003D4703"/>
    <w:rsid w:val="003E04C1"/>
    <w:rsid w:val="003E542C"/>
    <w:rsid w:val="003F2238"/>
    <w:rsid w:val="003F51CA"/>
    <w:rsid w:val="003F7E5E"/>
    <w:rsid w:val="0041406F"/>
    <w:rsid w:val="0042233B"/>
    <w:rsid w:val="004418C9"/>
    <w:rsid w:val="00444BA4"/>
    <w:rsid w:val="00457171"/>
    <w:rsid w:val="004642E1"/>
    <w:rsid w:val="00470F5F"/>
    <w:rsid w:val="00472897"/>
    <w:rsid w:val="00494BCF"/>
    <w:rsid w:val="00495364"/>
    <w:rsid w:val="00496756"/>
    <w:rsid w:val="004A7697"/>
    <w:rsid w:val="004B0254"/>
    <w:rsid w:val="004B36CA"/>
    <w:rsid w:val="004B4FF8"/>
    <w:rsid w:val="004C3B9D"/>
    <w:rsid w:val="004D0F68"/>
    <w:rsid w:val="004D106F"/>
    <w:rsid w:val="004D5F78"/>
    <w:rsid w:val="004E2D49"/>
    <w:rsid w:val="004F13F8"/>
    <w:rsid w:val="00504CFF"/>
    <w:rsid w:val="00511D0A"/>
    <w:rsid w:val="00514651"/>
    <w:rsid w:val="00532A35"/>
    <w:rsid w:val="00551203"/>
    <w:rsid w:val="00566B2F"/>
    <w:rsid w:val="00570746"/>
    <w:rsid w:val="00574684"/>
    <w:rsid w:val="00581D74"/>
    <w:rsid w:val="005A0921"/>
    <w:rsid w:val="005A5B9E"/>
    <w:rsid w:val="005B2C17"/>
    <w:rsid w:val="005B7085"/>
    <w:rsid w:val="005C0AAF"/>
    <w:rsid w:val="005C184D"/>
    <w:rsid w:val="005C4B4C"/>
    <w:rsid w:val="005D6647"/>
    <w:rsid w:val="005E0424"/>
    <w:rsid w:val="005E0BCA"/>
    <w:rsid w:val="005E5979"/>
    <w:rsid w:val="005E677B"/>
    <w:rsid w:val="005F5072"/>
    <w:rsid w:val="005F7FA0"/>
    <w:rsid w:val="00605D86"/>
    <w:rsid w:val="006154B6"/>
    <w:rsid w:val="006171ED"/>
    <w:rsid w:val="00630CF4"/>
    <w:rsid w:val="00633145"/>
    <w:rsid w:val="00635A84"/>
    <w:rsid w:val="00637CB0"/>
    <w:rsid w:val="00641CEC"/>
    <w:rsid w:val="00641F68"/>
    <w:rsid w:val="0066025F"/>
    <w:rsid w:val="006605C4"/>
    <w:rsid w:val="00681C39"/>
    <w:rsid w:val="00683006"/>
    <w:rsid w:val="006922A3"/>
    <w:rsid w:val="006A272A"/>
    <w:rsid w:val="006B251F"/>
    <w:rsid w:val="006B43B9"/>
    <w:rsid w:val="006C208D"/>
    <w:rsid w:val="006D3841"/>
    <w:rsid w:val="006E148A"/>
    <w:rsid w:val="006F4941"/>
    <w:rsid w:val="007006B0"/>
    <w:rsid w:val="007042AF"/>
    <w:rsid w:val="00711506"/>
    <w:rsid w:val="00714312"/>
    <w:rsid w:val="00743CAB"/>
    <w:rsid w:val="00744060"/>
    <w:rsid w:val="007550F1"/>
    <w:rsid w:val="00762519"/>
    <w:rsid w:val="00763F7F"/>
    <w:rsid w:val="0077225E"/>
    <w:rsid w:val="00773DA2"/>
    <w:rsid w:val="00774FB4"/>
    <w:rsid w:val="007769F3"/>
    <w:rsid w:val="007A1960"/>
    <w:rsid w:val="007B29EB"/>
    <w:rsid w:val="007D3B46"/>
    <w:rsid w:val="007D6FD1"/>
    <w:rsid w:val="007E1486"/>
    <w:rsid w:val="007E21E5"/>
    <w:rsid w:val="00803658"/>
    <w:rsid w:val="00805A81"/>
    <w:rsid w:val="00810031"/>
    <w:rsid w:val="00832970"/>
    <w:rsid w:val="008341AC"/>
    <w:rsid w:val="008368E0"/>
    <w:rsid w:val="00842B9E"/>
    <w:rsid w:val="008559F0"/>
    <w:rsid w:val="008606E5"/>
    <w:rsid w:val="00863A47"/>
    <w:rsid w:val="0086455F"/>
    <w:rsid w:val="00874183"/>
    <w:rsid w:val="0087674F"/>
    <w:rsid w:val="008803E6"/>
    <w:rsid w:val="00884562"/>
    <w:rsid w:val="00887808"/>
    <w:rsid w:val="008910D0"/>
    <w:rsid w:val="00891EBE"/>
    <w:rsid w:val="008A0B56"/>
    <w:rsid w:val="008A6D50"/>
    <w:rsid w:val="008A75B8"/>
    <w:rsid w:val="008B553A"/>
    <w:rsid w:val="008C20F8"/>
    <w:rsid w:val="008E092D"/>
    <w:rsid w:val="008E63D5"/>
    <w:rsid w:val="008F4D62"/>
    <w:rsid w:val="009014EE"/>
    <w:rsid w:val="00903356"/>
    <w:rsid w:val="00905D48"/>
    <w:rsid w:val="009065E2"/>
    <w:rsid w:val="0092284F"/>
    <w:rsid w:val="009236D5"/>
    <w:rsid w:val="00937E7E"/>
    <w:rsid w:val="00951B49"/>
    <w:rsid w:val="0097598A"/>
    <w:rsid w:val="009776CE"/>
    <w:rsid w:val="009876F6"/>
    <w:rsid w:val="00996AAC"/>
    <w:rsid w:val="009A243E"/>
    <w:rsid w:val="009A36D7"/>
    <w:rsid w:val="009A6C08"/>
    <w:rsid w:val="009B4932"/>
    <w:rsid w:val="009B5820"/>
    <w:rsid w:val="009C59DE"/>
    <w:rsid w:val="00A07B78"/>
    <w:rsid w:val="00A1292B"/>
    <w:rsid w:val="00A35A4D"/>
    <w:rsid w:val="00A37549"/>
    <w:rsid w:val="00A377E0"/>
    <w:rsid w:val="00A3787B"/>
    <w:rsid w:val="00A40E90"/>
    <w:rsid w:val="00A4500D"/>
    <w:rsid w:val="00A50F62"/>
    <w:rsid w:val="00A52D49"/>
    <w:rsid w:val="00A60F7C"/>
    <w:rsid w:val="00A65998"/>
    <w:rsid w:val="00A71F2C"/>
    <w:rsid w:val="00A90E23"/>
    <w:rsid w:val="00A911B5"/>
    <w:rsid w:val="00A92965"/>
    <w:rsid w:val="00A93BAC"/>
    <w:rsid w:val="00AA762C"/>
    <w:rsid w:val="00AB5BD2"/>
    <w:rsid w:val="00AD4A66"/>
    <w:rsid w:val="00AD61AC"/>
    <w:rsid w:val="00AE236F"/>
    <w:rsid w:val="00AE508C"/>
    <w:rsid w:val="00B027E9"/>
    <w:rsid w:val="00B0378E"/>
    <w:rsid w:val="00B26D52"/>
    <w:rsid w:val="00B365F7"/>
    <w:rsid w:val="00B42068"/>
    <w:rsid w:val="00B43760"/>
    <w:rsid w:val="00B536D3"/>
    <w:rsid w:val="00B575C6"/>
    <w:rsid w:val="00B6766F"/>
    <w:rsid w:val="00B70C51"/>
    <w:rsid w:val="00B813A2"/>
    <w:rsid w:val="00B9189E"/>
    <w:rsid w:val="00B930A0"/>
    <w:rsid w:val="00B9797C"/>
    <w:rsid w:val="00BA0C89"/>
    <w:rsid w:val="00BA5248"/>
    <w:rsid w:val="00BB501E"/>
    <w:rsid w:val="00BC412E"/>
    <w:rsid w:val="00BE0B66"/>
    <w:rsid w:val="00C01D08"/>
    <w:rsid w:val="00C051A3"/>
    <w:rsid w:val="00C06939"/>
    <w:rsid w:val="00C10924"/>
    <w:rsid w:val="00C223A1"/>
    <w:rsid w:val="00C2299A"/>
    <w:rsid w:val="00C22AFB"/>
    <w:rsid w:val="00C231A9"/>
    <w:rsid w:val="00C4388C"/>
    <w:rsid w:val="00C45EDE"/>
    <w:rsid w:val="00C467C0"/>
    <w:rsid w:val="00C514F9"/>
    <w:rsid w:val="00C52F27"/>
    <w:rsid w:val="00C64E7C"/>
    <w:rsid w:val="00C707F0"/>
    <w:rsid w:val="00C7475B"/>
    <w:rsid w:val="00C76C30"/>
    <w:rsid w:val="00C870D8"/>
    <w:rsid w:val="00CA1A57"/>
    <w:rsid w:val="00CA4B1C"/>
    <w:rsid w:val="00CB33CB"/>
    <w:rsid w:val="00CD1463"/>
    <w:rsid w:val="00CD665D"/>
    <w:rsid w:val="00CD7D6D"/>
    <w:rsid w:val="00CE0BB0"/>
    <w:rsid w:val="00CE2857"/>
    <w:rsid w:val="00CF4355"/>
    <w:rsid w:val="00CF5035"/>
    <w:rsid w:val="00D03D25"/>
    <w:rsid w:val="00D12EC2"/>
    <w:rsid w:val="00D14458"/>
    <w:rsid w:val="00D26C0A"/>
    <w:rsid w:val="00D27853"/>
    <w:rsid w:val="00D3552E"/>
    <w:rsid w:val="00D370CC"/>
    <w:rsid w:val="00D40B2B"/>
    <w:rsid w:val="00D44129"/>
    <w:rsid w:val="00D476CB"/>
    <w:rsid w:val="00D5124D"/>
    <w:rsid w:val="00D528B2"/>
    <w:rsid w:val="00D60528"/>
    <w:rsid w:val="00D87F2D"/>
    <w:rsid w:val="00D977AB"/>
    <w:rsid w:val="00DC71E8"/>
    <w:rsid w:val="00DD2B3A"/>
    <w:rsid w:val="00DD3AFD"/>
    <w:rsid w:val="00DD48C4"/>
    <w:rsid w:val="00DD66C8"/>
    <w:rsid w:val="00DF5E11"/>
    <w:rsid w:val="00E232BB"/>
    <w:rsid w:val="00E24BE1"/>
    <w:rsid w:val="00E259F8"/>
    <w:rsid w:val="00E25ED8"/>
    <w:rsid w:val="00E3750D"/>
    <w:rsid w:val="00E47EEF"/>
    <w:rsid w:val="00E63053"/>
    <w:rsid w:val="00E86640"/>
    <w:rsid w:val="00E97F0E"/>
    <w:rsid w:val="00EA1A0E"/>
    <w:rsid w:val="00EA2B1E"/>
    <w:rsid w:val="00EA51EA"/>
    <w:rsid w:val="00EB1C28"/>
    <w:rsid w:val="00EB4544"/>
    <w:rsid w:val="00F01348"/>
    <w:rsid w:val="00F0321B"/>
    <w:rsid w:val="00F05295"/>
    <w:rsid w:val="00F40EB7"/>
    <w:rsid w:val="00F448E5"/>
    <w:rsid w:val="00F52D09"/>
    <w:rsid w:val="00F54A18"/>
    <w:rsid w:val="00F57227"/>
    <w:rsid w:val="00F60FE6"/>
    <w:rsid w:val="00F70419"/>
    <w:rsid w:val="00F75B0F"/>
    <w:rsid w:val="00FA606F"/>
    <w:rsid w:val="00FB6042"/>
    <w:rsid w:val="00FC72CB"/>
    <w:rsid w:val="00FD25B6"/>
    <w:rsid w:val="00FE71BC"/>
    <w:rsid w:val="00FF1D46"/>
    <w:rsid w:val="00FF6DF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9E"/>
  </w:style>
  <w:style w:type="paragraph" w:styleId="Heading1">
    <w:name w:val="heading 1"/>
    <w:basedOn w:val="Normal"/>
    <w:next w:val="Normal"/>
    <w:link w:val="Heading1Char"/>
    <w:uiPriority w:val="9"/>
    <w:qFormat/>
    <w:rsid w:val="00A4500D"/>
    <w:pPr>
      <w:keepNext/>
      <w:keepLines/>
      <w:numPr>
        <w:numId w:val="11"/>
      </w:numPr>
      <w:spacing w:before="480" w:after="0"/>
      <w:ind w:left="737" w:hanging="737"/>
      <w:outlineLvl w:val="0"/>
    </w:pPr>
    <w:rPr>
      <w:rFonts w:asciiTheme="majorHAnsi" w:eastAsiaTheme="majorEastAsia" w:hAnsiTheme="majorHAnsi" w:cstheme="majorBidi"/>
      <w:b/>
      <w:bCs/>
      <w:color w:val="000000" w:themeColor="accent1" w:themeShade="BF"/>
      <w:sz w:val="32"/>
      <w:szCs w:val="28"/>
    </w:rPr>
  </w:style>
  <w:style w:type="paragraph" w:styleId="Heading2">
    <w:name w:val="heading 2"/>
    <w:basedOn w:val="Normal"/>
    <w:next w:val="Normal"/>
    <w:link w:val="Heading2Char"/>
    <w:uiPriority w:val="9"/>
    <w:unhideWhenUsed/>
    <w:qFormat/>
    <w:rsid w:val="009A6C08"/>
    <w:pPr>
      <w:keepNext/>
      <w:keepLines/>
      <w:numPr>
        <w:ilvl w:val="1"/>
        <w:numId w:val="11"/>
      </w:numPr>
      <w:spacing w:before="200" w:after="0"/>
      <w:ind w:left="737" w:hanging="737"/>
      <w:outlineLvl w:val="1"/>
    </w:pPr>
    <w:rPr>
      <w:rFonts w:asciiTheme="majorHAnsi" w:eastAsiaTheme="majorEastAsia" w:hAnsiTheme="majorHAnsi" w:cstheme="majorBidi"/>
      <w:b/>
      <w:bCs/>
      <w:color w:val="000000" w:themeColor="accent1"/>
      <w:sz w:val="28"/>
      <w:szCs w:val="26"/>
      <w:lang w:val="en-US"/>
    </w:rPr>
  </w:style>
  <w:style w:type="paragraph" w:styleId="Heading3">
    <w:name w:val="heading 3"/>
    <w:basedOn w:val="Normal"/>
    <w:next w:val="Normal"/>
    <w:link w:val="Heading3Char"/>
    <w:uiPriority w:val="9"/>
    <w:unhideWhenUsed/>
    <w:qFormat/>
    <w:rsid w:val="003C0B68"/>
    <w:pPr>
      <w:keepNext/>
      <w:keepLines/>
      <w:numPr>
        <w:ilvl w:val="2"/>
        <w:numId w:val="11"/>
      </w:numPr>
      <w:spacing w:before="120" w:after="0"/>
      <w:ind w:left="737" w:hanging="227"/>
      <w:outlineLvl w:val="2"/>
    </w:pPr>
    <w:rPr>
      <w:rFonts w:asciiTheme="majorHAnsi" w:eastAsiaTheme="majorEastAsia" w:hAnsiTheme="majorHAnsi" w:cstheme="majorBidi"/>
      <w:b/>
      <w:bCs/>
      <w:color w:val="000000"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55"/>
    <w:rPr>
      <w:rFonts w:ascii="Tahoma" w:hAnsi="Tahoma" w:cs="Tahoma"/>
      <w:sz w:val="16"/>
      <w:szCs w:val="16"/>
    </w:rPr>
  </w:style>
  <w:style w:type="paragraph" w:styleId="ListParagraph">
    <w:name w:val="List Paragraph"/>
    <w:basedOn w:val="Normal"/>
    <w:uiPriority w:val="34"/>
    <w:qFormat/>
    <w:rsid w:val="00CF4355"/>
    <w:pPr>
      <w:ind w:left="720"/>
      <w:contextualSpacing/>
    </w:pPr>
  </w:style>
  <w:style w:type="character" w:styleId="Hyperlink">
    <w:name w:val="Hyperlink"/>
    <w:basedOn w:val="DefaultParagraphFont"/>
    <w:uiPriority w:val="99"/>
    <w:unhideWhenUsed/>
    <w:rsid w:val="00641CEC"/>
    <w:rPr>
      <w:color w:val="2516EA" w:themeColor="hyperlink"/>
      <w:u w:val="single"/>
    </w:rPr>
  </w:style>
  <w:style w:type="character" w:customStyle="1" w:styleId="Heading2Char">
    <w:name w:val="Heading 2 Char"/>
    <w:basedOn w:val="DefaultParagraphFont"/>
    <w:link w:val="Heading2"/>
    <w:uiPriority w:val="9"/>
    <w:rsid w:val="009A6C08"/>
    <w:rPr>
      <w:rFonts w:asciiTheme="majorHAnsi" w:eastAsiaTheme="majorEastAsia" w:hAnsiTheme="majorHAnsi" w:cstheme="majorBidi"/>
      <w:b/>
      <w:bCs/>
      <w:color w:val="000000" w:themeColor="accent1"/>
      <w:sz w:val="28"/>
      <w:szCs w:val="26"/>
      <w:lang w:val="en-US"/>
    </w:rPr>
  </w:style>
  <w:style w:type="paragraph" w:styleId="Title">
    <w:name w:val="Title"/>
    <w:basedOn w:val="Normal"/>
    <w:next w:val="Normal"/>
    <w:link w:val="TitleChar"/>
    <w:uiPriority w:val="10"/>
    <w:qFormat/>
    <w:rsid w:val="002E47DF"/>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E47DF"/>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A4500D"/>
    <w:rPr>
      <w:rFonts w:asciiTheme="majorHAnsi" w:eastAsiaTheme="majorEastAsia" w:hAnsiTheme="majorHAnsi" w:cstheme="majorBidi"/>
      <w:b/>
      <w:bCs/>
      <w:color w:val="000000" w:themeColor="accent1" w:themeShade="BF"/>
      <w:sz w:val="32"/>
      <w:szCs w:val="28"/>
    </w:rPr>
  </w:style>
  <w:style w:type="character" w:styleId="CommentReference">
    <w:name w:val="annotation reference"/>
    <w:basedOn w:val="DefaultParagraphFont"/>
    <w:uiPriority w:val="99"/>
    <w:semiHidden/>
    <w:unhideWhenUsed/>
    <w:rsid w:val="009876F6"/>
    <w:rPr>
      <w:sz w:val="16"/>
      <w:szCs w:val="16"/>
    </w:rPr>
  </w:style>
  <w:style w:type="paragraph" w:styleId="CommentText">
    <w:name w:val="annotation text"/>
    <w:basedOn w:val="Normal"/>
    <w:link w:val="CommentTextChar"/>
    <w:uiPriority w:val="99"/>
    <w:unhideWhenUsed/>
    <w:rsid w:val="009876F6"/>
    <w:pPr>
      <w:spacing w:line="240" w:lineRule="auto"/>
    </w:pPr>
    <w:rPr>
      <w:sz w:val="20"/>
      <w:szCs w:val="20"/>
    </w:rPr>
  </w:style>
  <w:style w:type="character" w:customStyle="1" w:styleId="CommentTextChar">
    <w:name w:val="Comment Text Char"/>
    <w:basedOn w:val="DefaultParagraphFont"/>
    <w:link w:val="CommentText"/>
    <w:uiPriority w:val="99"/>
    <w:rsid w:val="009876F6"/>
    <w:rPr>
      <w:sz w:val="20"/>
      <w:szCs w:val="20"/>
    </w:rPr>
  </w:style>
  <w:style w:type="paragraph" w:styleId="CommentSubject">
    <w:name w:val="annotation subject"/>
    <w:basedOn w:val="CommentText"/>
    <w:next w:val="CommentText"/>
    <w:link w:val="CommentSubjectChar"/>
    <w:uiPriority w:val="99"/>
    <w:semiHidden/>
    <w:unhideWhenUsed/>
    <w:rsid w:val="009876F6"/>
    <w:rPr>
      <w:b/>
      <w:bCs/>
    </w:rPr>
  </w:style>
  <w:style w:type="character" w:customStyle="1" w:styleId="CommentSubjectChar">
    <w:name w:val="Comment Subject Char"/>
    <w:basedOn w:val="CommentTextChar"/>
    <w:link w:val="CommentSubject"/>
    <w:uiPriority w:val="99"/>
    <w:semiHidden/>
    <w:rsid w:val="009876F6"/>
    <w:rPr>
      <w:b/>
      <w:bCs/>
    </w:rPr>
  </w:style>
  <w:style w:type="table" w:styleId="TableGrid">
    <w:name w:val="Table Grid"/>
    <w:basedOn w:val="TableNormal"/>
    <w:uiPriority w:val="59"/>
    <w:rsid w:val="009B4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272A"/>
    <w:rPr>
      <w:color w:val="808080"/>
    </w:rPr>
  </w:style>
  <w:style w:type="paragraph" w:styleId="Header">
    <w:name w:val="header"/>
    <w:basedOn w:val="Normal"/>
    <w:link w:val="HeaderChar"/>
    <w:uiPriority w:val="99"/>
    <w:unhideWhenUsed/>
    <w:rsid w:val="006A27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72A"/>
  </w:style>
  <w:style w:type="paragraph" w:styleId="Footer">
    <w:name w:val="footer"/>
    <w:basedOn w:val="Normal"/>
    <w:link w:val="FooterChar"/>
    <w:uiPriority w:val="99"/>
    <w:unhideWhenUsed/>
    <w:rsid w:val="006A27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72A"/>
  </w:style>
  <w:style w:type="paragraph" w:styleId="NoSpacing">
    <w:name w:val="No Spacing"/>
    <w:link w:val="NoSpacingChar"/>
    <w:uiPriority w:val="1"/>
    <w:qFormat/>
    <w:rsid w:val="00511D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1D0A"/>
    <w:rPr>
      <w:rFonts w:eastAsiaTheme="minorEastAsia"/>
      <w:lang w:val="en-US"/>
    </w:rPr>
  </w:style>
  <w:style w:type="paragraph" w:styleId="TOCHeading">
    <w:name w:val="TOC Heading"/>
    <w:basedOn w:val="Heading1"/>
    <w:next w:val="Normal"/>
    <w:uiPriority w:val="39"/>
    <w:unhideWhenUsed/>
    <w:qFormat/>
    <w:rsid w:val="00F70419"/>
    <w:pPr>
      <w:outlineLvl w:val="9"/>
    </w:pPr>
    <w:rPr>
      <w:lang w:val="en-US"/>
    </w:rPr>
  </w:style>
  <w:style w:type="paragraph" w:styleId="TOC1">
    <w:name w:val="toc 1"/>
    <w:basedOn w:val="Normal"/>
    <w:next w:val="Normal"/>
    <w:autoRedefine/>
    <w:uiPriority w:val="39"/>
    <w:unhideWhenUsed/>
    <w:qFormat/>
    <w:rsid w:val="00F70419"/>
    <w:pPr>
      <w:spacing w:after="100"/>
    </w:pPr>
  </w:style>
  <w:style w:type="paragraph" w:styleId="TOC2">
    <w:name w:val="toc 2"/>
    <w:basedOn w:val="Normal"/>
    <w:next w:val="Normal"/>
    <w:autoRedefine/>
    <w:uiPriority w:val="39"/>
    <w:unhideWhenUsed/>
    <w:qFormat/>
    <w:rsid w:val="00B9797C"/>
    <w:pPr>
      <w:spacing w:after="100"/>
      <w:ind w:left="220"/>
    </w:pPr>
    <w:rPr>
      <w:rFonts w:eastAsiaTheme="minorEastAsia"/>
      <w:lang w:val="en-US"/>
    </w:rPr>
  </w:style>
  <w:style w:type="paragraph" w:styleId="TOC3">
    <w:name w:val="toc 3"/>
    <w:basedOn w:val="Normal"/>
    <w:next w:val="Normal"/>
    <w:autoRedefine/>
    <w:uiPriority w:val="39"/>
    <w:unhideWhenUsed/>
    <w:qFormat/>
    <w:rsid w:val="00B9797C"/>
    <w:pPr>
      <w:spacing w:after="100"/>
      <w:ind w:left="440"/>
    </w:pPr>
    <w:rPr>
      <w:rFonts w:eastAsiaTheme="minorEastAsia"/>
      <w:lang w:val="en-US"/>
    </w:rPr>
  </w:style>
  <w:style w:type="character" w:customStyle="1" w:styleId="Heading3Char">
    <w:name w:val="Heading 3 Char"/>
    <w:basedOn w:val="DefaultParagraphFont"/>
    <w:link w:val="Heading3"/>
    <w:uiPriority w:val="9"/>
    <w:rsid w:val="003C0B68"/>
    <w:rPr>
      <w:rFonts w:asciiTheme="majorHAnsi" w:eastAsiaTheme="majorEastAsia" w:hAnsiTheme="majorHAnsi" w:cstheme="majorBidi"/>
      <w:b/>
      <w:bCs/>
      <w:color w:val="000000" w:themeColor="accent1"/>
      <w:sz w:val="24"/>
    </w:rPr>
  </w:style>
  <w:style w:type="character" w:styleId="FollowedHyperlink">
    <w:name w:val="FollowedHyperlink"/>
    <w:basedOn w:val="DefaultParagraphFont"/>
    <w:uiPriority w:val="99"/>
    <w:semiHidden/>
    <w:unhideWhenUsed/>
    <w:rsid w:val="00F52D09"/>
    <w:rPr>
      <w:color w:val="919191" w:themeColor="followedHyperlink"/>
      <w:u w:val="single"/>
    </w:rPr>
  </w:style>
  <w:style w:type="paragraph" w:styleId="Caption">
    <w:name w:val="caption"/>
    <w:basedOn w:val="Normal"/>
    <w:next w:val="Normal"/>
    <w:unhideWhenUsed/>
    <w:qFormat/>
    <w:rsid w:val="00842B9E"/>
    <w:pPr>
      <w:spacing w:line="240" w:lineRule="auto"/>
    </w:pPr>
    <w:rPr>
      <w:b/>
      <w:bCs/>
      <w:color w:val="000000" w:themeColor="accent1"/>
      <w:sz w:val="18"/>
      <w:szCs w:val="18"/>
    </w:rPr>
  </w:style>
  <w:style w:type="paragraph" w:styleId="FootnoteText">
    <w:name w:val="footnote text"/>
    <w:basedOn w:val="Normal"/>
    <w:link w:val="FootnoteTextChar"/>
    <w:semiHidden/>
    <w:unhideWhenUsed/>
    <w:rsid w:val="00A40E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0E90"/>
    <w:rPr>
      <w:sz w:val="20"/>
      <w:szCs w:val="20"/>
    </w:rPr>
  </w:style>
  <w:style w:type="character" w:styleId="FootnoteReference">
    <w:name w:val="footnote reference"/>
    <w:basedOn w:val="DefaultParagraphFont"/>
    <w:uiPriority w:val="99"/>
    <w:unhideWhenUsed/>
    <w:rsid w:val="00A40E9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ownload.eclipse.org/modeling/tmf/xtext/updates/composite/releases/" TargetMode="External"/><Relationship Id="rId20" Type="http://schemas.openxmlformats.org/officeDocument/2006/relationships/image" Target="media/image7.png"/><Relationship Id="rId29" Type="http://schemas.openxmlformats.org/officeDocument/2006/relationships/hyperlink" Target="http://projects.sse.uni-hildesheim.de/easy/docs/guid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eclipse.org/downloads/"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hyperlink" Target="http://projects.sse.uni-hildesheim.de/easy/"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projects.sse.uni-hildesheim.de/easy/"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_rels/footnotes.xml.rels><?xml version="1.0" encoding="UTF-8" standalone="yes"?>
<Relationships xmlns="http://schemas.openxmlformats.org/package/2006/relationships"><Relationship Id="rId3" Type="http://schemas.openxmlformats.org/officeDocument/2006/relationships/hyperlink" Target="http://projects.sse.uni-hildesheim.de/easy/docs/guide.pdf" TargetMode="External"/><Relationship Id="rId2" Type="http://schemas.openxmlformats.org/officeDocument/2006/relationships/hyperlink" Target="http://www.eclipse.org/Xtext/" TargetMode="External"/><Relationship Id="rId1" Type="http://schemas.openxmlformats.org/officeDocument/2006/relationships/hyperlink" Target="http://www.eclipse.org/" TargetMode="External"/><Relationship Id="rId6" Type="http://schemas.openxmlformats.org/officeDocument/2006/relationships/hyperlink" Target="http://www.osgi.org/javadoc/r4v42/org/osgi/service/component/package-summary.html" TargetMode="External"/><Relationship Id="rId5" Type="http://schemas.openxmlformats.org/officeDocument/2006/relationships/hyperlink" Target="http://help.eclipse.org/helios/index.jsp?topic=%2Forg.eclipse.platform.doc.isv%2Freference%2Fapi%2Forg%2Feclipse%2Fcore%2Fruntime%2Fpackage-summary.html" TargetMode="External"/><Relationship Id="rId4" Type="http://schemas.openxmlformats.org/officeDocument/2006/relationships/hyperlink" Target="http://eclipse.org/equino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0F3CEC17824C87B143F915DF808429"/>
        <w:category>
          <w:name w:val="General"/>
          <w:gallery w:val="placeholder"/>
        </w:category>
        <w:types>
          <w:type w:val="bbPlcHdr"/>
        </w:types>
        <w:behaviors>
          <w:behavior w:val="content"/>
        </w:behaviors>
        <w:guid w:val="{ACDD2DF3-14CF-4A06-8823-9B975747BE2B}"/>
      </w:docPartPr>
      <w:docPartBody>
        <w:p w:rsidR="00C807FE" w:rsidRDefault="00FC12D1">
          <w:r w:rsidRPr="009D24E1">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FC12D1"/>
    <w:rsid w:val="004F3E9D"/>
    <w:rsid w:val="005E03E3"/>
    <w:rsid w:val="005E10DE"/>
    <w:rsid w:val="00614567"/>
    <w:rsid w:val="009918AA"/>
    <w:rsid w:val="00A52883"/>
    <w:rsid w:val="00A6781A"/>
    <w:rsid w:val="00C807FE"/>
    <w:rsid w:val="00C90C9A"/>
    <w:rsid w:val="00CE157C"/>
    <w:rsid w:val="00FC12D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2D1"/>
    <w:rPr>
      <w:color w:val="808080"/>
    </w:rPr>
  </w:style>
  <w:style w:type="paragraph" w:customStyle="1" w:styleId="9E90AE3D9A904EB593A96BF910AE6F38">
    <w:name w:val="9E90AE3D9A904EB593A96BF910AE6F38"/>
    <w:rsid w:val="00FC12D1"/>
  </w:style>
  <w:style w:type="paragraph" w:customStyle="1" w:styleId="62B2498E21464260BBAAFE35F5992633">
    <w:name w:val="62B2498E21464260BBAAFE35F5992633"/>
    <w:rsid w:val="00FC12D1"/>
  </w:style>
  <w:style w:type="paragraph" w:customStyle="1" w:styleId="520E6D565A62430EA8811FC7982A31C3">
    <w:name w:val="520E6D565A62430EA8811FC7982A31C3"/>
    <w:rsid w:val="00FC12D1"/>
  </w:style>
  <w:style w:type="paragraph" w:customStyle="1" w:styleId="82321CAEE32143BE982357326295931A">
    <w:name w:val="82321CAEE32143BE982357326295931A"/>
    <w:rsid w:val="00FC12D1"/>
  </w:style>
  <w:style w:type="paragraph" w:customStyle="1" w:styleId="F0E3F0A2AF85498E89969D397541C720">
    <w:name w:val="F0E3F0A2AF85498E89969D397541C720"/>
    <w:rsid w:val="00FC12D1"/>
  </w:style>
  <w:style w:type="paragraph" w:customStyle="1" w:styleId="8719E667CB434354BB73034E31F8DCCE">
    <w:name w:val="8719E667CB434354BB73034E31F8DCCE"/>
    <w:rsid w:val="00FC12D1"/>
  </w:style>
  <w:style w:type="paragraph" w:customStyle="1" w:styleId="A50891E65F0E4B49BFCFB5622B317C13">
    <w:name w:val="A50891E65F0E4B49BFCFB5622B317C13"/>
    <w:rsid w:val="00FC12D1"/>
  </w:style>
  <w:style w:type="paragraph" w:customStyle="1" w:styleId="638E0FC16DB740EEB13C9AD65965D214">
    <w:name w:val="638E0FC16DB740EEB13C9AD65965D214"/>
    <w:rsid w:val="00FC12D1"/>
  </w:style>
  <w:style w:type="paragraph" w:customStyle="1" w:styleId="18EFAFF51C864EF09A7BD60DF252FA37">
    <w:name w:val="18EFAFF51C864EF09A7BD60DF252FA37"/>
    <w:rsid w:val="00FC12D1"/>
  </w:style>
  <w:style w:type="paragraph" w:customStyle="1" w:styleId="7FD454FEA585466CB1AB6CC428791E87">
    <w:name w:val="7FD454FEA585466CB1AB6CC428791E87"/>
    <w:rsid w:val="00FC12D1"/>
  </w:style>
  <w:style w:type="paragraph" w:customStyle="1" w:styleId="1A0D48D47D8C4596937A7953E2572960">
    <w:name w:val="1A0D48D47D8C4596937A7953E2572960"/>
    <w:rsid w:val="00FC12D1"/>
  </w:style>
  <w:style w:type="paragraph" w:customStyle="1" w:styleId="C3421B13737A4A1FA3E09E69345E5A4B">
    <w:name w:val="C3421B13737A4A1FA3E09E69345E5A4B"/>
    <w:rsid w:val="00FC12D1"/>
  </w:style>
  <w:style w:type="paragraph" w:customStyle="1" w:styleId="D9DB28022FCE40249C1A2AFE6680B47E">
    <w:name w:val="D9DB28022FCE40249C1A2AFE6680B47E"/>
    <w:rsid w:val="00FC12D1"/>
  </w:style>
  <w:style w:type="paragraph" w:customStyle="1" w:styleId="45D027A742F54C63B2FB0ABEF1997D67">
    <w:name w:val="45D027A742F54C63B2FB0ABEF1997D67"/>
    <w:rsid w:val="00FC12D1"/>
  </w:style>
  <w:style w:type="paragraph" w:customStyle="1" w:styleId="04DA03CD8AFA429FB32665B31811D352">
    <w:name w:val="04DA03CD8AFA429FB32665B31811D352"/>
    <w:rsid w:val="00FC12D1"/>
  </w:style>
  <w:style w:type="paragraph" w:customStyle="1" w:styleId="E88C1CE0811B45B495D955EDD90B089D">
    <w:name w:val="E88C1CE0811B45B495D955EDD90B089D"/>
    <w:rsid w:val="00FC12D1"/>
  </w:style>
  <w:style w:type="paragraph" w:customStyle="1" w:styleId="1FA519ADB2344794B2BECD01E52B49FF">
    <w:name w:val="1FA519ADB2344794B2BECD01E52B49FF"/>
    <w:rsid w:val="00FC12D1"/>
  </w:style>
  <w:style w:type="paragraph" w:customStyle="1" w:styleId="C486AF5B0DC249548009A11F25AD97A6">
    <w:name w:val="C486AF5B0DC249548009A11F25AD97A6"/>
    <w:rsid w:val="00FC12D1"/>
  </w:style>
  <w:style w:type="paragraph" w:customStyle="1" w:styleId="2ACFE842A5BF44848815899CAA899D89">
    <w:name w:val="2ACFE842A5BF44848815899CAA899D89"/>
    <w:rsid w:val="00FC12D1"/>
  </w:style>
  <w:style w:type="paragraph" w:customStyle="1" w:styleId="C053C93B7691431C8E906E8B1E36B70F">
    <w:name w:val="C053C93B7691431C8E906E8B1E36B70F"/>
    <w:rsid w:val="00FC12D1"/>
  </w:style>
  <w:style w:type="paragraph" w:customStyle="1" w:styleId="EEE163F1E3794948B0387F599F4E1F39">
    <w:name w:val="EEE163F1E3794948B0387F599F4E1F39"/>
    <w:rsid w:val="00FC12D1"/>
  </w:style>
  <w:style w:type="paragraph" w:customStyle="1" w:styleId="ECA30969B2E3462BACB8F3F9794CB6E5">
    <w:name w:val="ECA30969B2E3462BACB8F3F9794CB6E5"/>
    <w:rsid w:val="00FC12D1"/>
  </w:style>
  <w:style w:type="paragraph" w:customStyle="1" w:styleId="BDA04E9C43F243119A6CDB2EF899017C">
    <w:name w:val="BDA04E9C43F243119A6CDB2EF899017C"/>
    <w:rsid w:val="00FC12D1"/>
  </w:style>
  <w:style w:type="paragraph" w:customStyle="1" w:styleId="B0CB11DFAB82469494BB85EF9AC36F55">
    <w:name w:val="B0CB11DFAB82469494BB85EF9AC36F55"/>
    <w:rsid w:val="00FC12D1"/>
  </w:style>
  <w:style w:type="paragraph" w:customStyle="1" w:styleId="FF658ACC7A9F4D0781640B12046DC3B7">
    <w:name w:val="FF658ACC7A9F4D0781640B12046DC3B7"/>
    <w:rsid w:val="00FC12D1"/>
  </w:style>
  <w:style w:type="paragraph" w:customStyle="1" w:styleId="9123A9B059034099930894F63AE6791D">
    <w:name w:val="9123A9B059034099930894F63AE6791D"/>
    <w:rsid w:val="00FC12D1"/>
  </w:style>
  <w:style w:type="paragraph" w:customStyle="1" w:styleId="7FBA843A7B764E57A2B3D3892FB2020F">
    <w:name w:val="7FBA843A7B764E57A2B3D3892FB2020F"/>
    <w:rsid w:val="00FC12D1"/>
  </w:style>
  <w:style w:type="paragraph" w:customStyle="1" w:styleId="6AC0CB680CFB4BA1A2120DFCE2037CAE">
    <w:name w:val="6AC0CB680CFB4BA1A2120DFCE2037CAE"/>
    <w:rsid w:val="00FC12D1"/>
  </w:style>
  <w:style w:type="paragraph" w:customStyle="1" w:styleId="AAD59971C160495DBB0D4A3EF64D924D">
    <w:name w:val="AAD59971C160495DBB0D4A3EF64D924D"/>
    <w:rsid w:val="00FC12D1"/>
  </w:style>
  <w:style w:type="paragraph" w:customStyle="1" w:styleId="C4694DC5D0854C64B6E0C124719B194E">
    <w:name w:val="C4694DC5D0854C64B6E0C124719B194E"/>
    <w:rsid w:val="00FC12D1"/>
  </w:style>
  <w:style w:type="paragraph" w:customStyle="1" w:styleId="072E3018F5704D9B9D93CAB0E4BA083E">
    <w:name w:val="072E3018F5704D9B9D93CAB0E4BA083E"/>
    <w:rsid w:val="00A528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EASy User Guide">
      <a:dk1>
        <a:srgbClr val="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2516EA"/>
      </a:hlink>
      <a:folHlink>
        <a:srgbClr val="919191"/>
      </a:folHlink>
    </a:clrScheme>
    <a:fontScheme name="EASy User Guide">
      <a:majorFont>
        <a:latin typeface="Candara"/>
        <a:ea typeface=""/>
        <a:cs typeface=""/>
      </a:majorFont>
      <a:minorFont>
        <a:latin typeface="Candar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02C47-4175-4108-8896-5A577787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4627</Words>
  <Characters>29154</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EASy Producer User Guide</vt:lpstr>
    </vt:vector>
  </TitlesOfParts>
  <Company>University of Hildesheim</Company>
  <LinksUpToDate>false</LinksUpToDate>
  <CharactersWithSpaces>33714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Producer User Guide</dc:title>
  <dc:creator>El-Sharkawy</dc:creator>
  <cp:lastModifiedBy>Christian Kröher</cp:lastModifiedBy>
  <cp:revision>199</cp:revision>
  <cp:lastPrinted>2013-01-18T11:45:00Z</cp:lastPrinted>
  <dcterms:created xsi:type="dcterms:W3CDTF">2012-08-28T12:44:00Z</dcterms:created>
  <dcterms:modified xsi:type="dcterms:W3CDTF">2013-01-18T11:45:00Z</dcterms:modified>
</cp:coreProperties>
</file>