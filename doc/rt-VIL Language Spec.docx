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386" w:rsidRPr="00725A64" w:rsidRDefault="00B47666" w:rsidP="00BE548F">
      <w:pPr>
        <w:jc w:val="center"/>
        <w:rPr>
          <w:lang w:val="en-GB"/>
        </w:rPr>
      </w:pPr>
      <w:bookmarkStart w:id="0" w:name="_GoBack"/>
      <w:bookmarkEnd w:id="0"/>
      <w:r>
        <w:rPr>
          <w:noProof/>
          <w:lang w:val="en-US" w:eastAsia="en-US"/>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-123825</wp:posOffset>
            </wp:positionV>
            <wp:extent cx="1123950" cy="60007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8"/>
                    <a:srcRect/>
                    <a:stretch>
                      <a:fillRect/>
                    </a:stretch>
                  </pic:blipFill>
                  <pic:spPr bwMode="auto">
                    <a:xfrm>
                      <a:off x="0" y="0"/>
                      <a:ext cx="1123950" cy="600075"/>
                    </a:xfrm>
                    <a:prstGeom prst="rect">
                      <a:avLst/>
                    </a:prstGeom>
                    <a:noFill/>
                    <a:ln w="9525">
                      <a:noFill/>
                      <a:miter lim="800000"/>
                      <a:headEnd/>
                      <a:tailEnd/>
                    </a:ln>
                  </pic:spPr>
                </pic:pic>
              </a:graphicData>
            </a:graphic>
          </wp:anchor>
        </w:drawing>
      </w:r>
      <w:r w:rsidR="00E037C7">
        <w:rPr>
          <w:noProof/>
          <w:lang w:val="en-US" w:eastAsia="en-US"/>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9" cstate="print"/>
                    <a:stretch>
                      <a:fillRect/>
                    </a:stretch>
                  </pic:blipFill>
                  <pic:spPr>
                    <a:xfrm>
                      <a:off x="0" y="0"/>
                      <a:ext cx="1590675" cy="828675"/>
                    </a:xfrm>
                    <a:prstGeom prst="rect">
                      <a:avLst/>
                    </a:prstGeom>
                  </pic:spPr>
                </pic:pic>
              </a:graphicData>
            </a:graphic>
          </wp:anchor>
        </w:drawing>
      </w:r>
    </w:p>
    <w:p w:rsidR="00B7557D" w:rsidRPr="00725A64" w:rsidRDefault="00B7557D" w:rsidP="00BE548F">
      <w:pPr>
        <w:jc w:val="center"/>
        <w:rPr>
          <w:lang w:val="en-GB"/>
        </w:rPr>
      </w:pPr>
    </w:p>
    <w:p w:rsidR="00B4264A" w:rsidRPr="00725A64" w:rsidRDefault="00B4264A" w:rsidP="00BE548F">
      <w:pPr>
        <w:jc w:val="center"/>
        <w:rPr>
          <w:lang w:val="en-GB"/>
        </w:rPr>
      </w:pP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1056A4">
        <w:rPr>
          <w:rFonts w:ascii="Arial" w:hAnsi="Arial" w:cs="Arial"/>
          <w:sz w:val="44"/>
          <w:szCs w:val="44"/>
          <w:lang w:val="en-GB"/>
        </w:rPr>
        <w:t xml:space="preserve">Runtime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3A0910">
        <w:rPr>
          <w:b/>
          <w:sz w:val="28"/>
          <w:szCs w:val="28"/>
          <w:lang w:val="en-GB"/>
        </w:rPr>
        <w:t>21</w:t>
      </w:r>
    </w:p>
    <w:p w:rsidR="00EC221B" w:rsidRDefault="00D0003F">
      <w:pPr>
        <w:jc w:val="center"/>
        <w:rPr>
          <w:b/>
          <w:lang w:val="en-GB"/>
        </w:rPr>
      </w:pPr>
      <w:r w:rsidRPr="00D0003F">
        <w:rPr>
          <w:b/>
          <w:lang w:val="en-GB"/>
        </w:rPr>
        <w:t xml:space="preserve">(corresponds to </w:t>
      </w:r>
      <w:r w:rsidR="00B02B91">
        <w:rPr>
          <w:b/>
          <w:lang w:val="en-GB"/>
        </w:rPr>
        <w:t>bundle version 0.0.</w:t>
      </w:r>
      <w:r w:rsidR="006E53A0">
        <w:rPr>
          <w:b/>
          <w:lang w:val="en-GB"/>
        </w:rPr>
        <w:t>3</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 xml:space="preserve">facts such as source code, configuration files, etc. </w:t>
      </w:r>
      <w:r w:rsidR="001056A4">
        <w:rPr>
          <w:rStyle w:val="Emphasis"/>
          <w:lang w:val="en-GB"/>
        </w:rPr>
        <w:t>Actually, this can also be done at runtime in terms of re-configuration for adaptive software systems. The EASy Runtime Variability Instantiation Language (rt-VIL) described in this document is an optional extension to the EASy Variability Instantiation Language (VIL)</w:t>
      </w:r>
      <w:r w:rsidR="00B80282" w:rsidRPr="00725A64">
        <w:rPr>
          <w:rStyle w:val="Emphasis"/>
          <w:lang w:val="en-GB"/>
        </w:rPr>
        <w:t>.</w:t>
      </w:r>
      <w:r w:rsidR="001056A4">
        <w:rPr>
          <w:rStyle w:val="Emphasis"/>
          <w:lang w:val="en-GB"/>
        </w:rPr>
        <w:t xml:space="preserve"> It allows mapping of monitored values to IVML runtime variables, strategy and tactic-based runtime re-configuration and, finally, enactment of the changes to the underlying system. Moreover, it provides all capabilities of VIL and, thus, even allows code instantiation at runtime.</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1056A4">
        <w:rPr>
          <w:rStyle w:val="Emphasis"/>
          <w:lang w:val="en-GB"/>
        </w:rPr>
        <w:t xml:space="preserve">Runtime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w:t>
      </w:r>
      <w:r w:rsidR="001056A4">
        <w:rPr>
          <w:rStyle w:val="Emphasis"/>
          <w:lang w:val="en-GB"/>
        </w:rPr>
        <w:t>rt-</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1056A4">
        <w:rPr>
          <w:rStyle w:val="Emphasis"/>
          <w:lang w:val="en-GB"/>
        </w:rPr>
        <w:t>runtime re-configuration can be performed using EASy-Producer</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6971D4" w:rsidRPr="007D3E35" w:rsidTr="00C8611B">
        <w:tc>
          <w:tcPr>
            <w:tcW w:w="838" w:type="dxa"/>
            <w:shd w:val="clear" w:color="auto" w:fill="auto"/>
          </w:tcPr>
          <w:p w:rsidR="00FC56A7" w:rsidRDefault="006971D4">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10</w:t>
            </w:r>
          </w:p>
        </w:tc>
        <w:tc>
          <w:tcPr>
            <w:tcW w:w="210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03. February 2015 – 29. June 2015</w:t>
            </w:r>
          </w:p>
        </w:tc>
        <w:tc>
          <w:tcPr>
            <w:tcW w:w="5445" w:type="dxa"/>
            <w:shd w:val="clear" w:color="auto" w:fill="auto"/>
          </w:tcPr>
          <w:p w:rsidR="00FC56A7" w:rsidRDefault="001056A4">
            <w:pPr>
              <w:rPr>
                <w:rFonts w:ascii="Arial" w:hAnsi="Arial" w:cs="Arial"/>
                <w:sz w:val="20"/>
                <w:szCs w:val="20"/>
                <w:lang w:val="en-GB"/>
              </w:rPr>
            </w:pPr>
            <w:r>
              <w:rPr>
                <w:rFonts w:ascii="Arial" w:hAnsi="Arial" w:cs="Arial"/>
                <w:sz w:val="20"/>
                <w:szCs w:val="20"/>
                <w:lang w:val="en-GB"/>
              </w:rPr>
              <w:t xml:space="preserve">Initial version </w:t>
            </w:r>
            <w:r w:rsidR="006971D4">
              <w:rPr>
                <w:rFonts w:ascii="Arial" w:hAnsi="Arial" w:cs="Arial"/>
                <w:sz w:val="20"/>
                <w:szCs w:val="20"/>
                <w:lang w:val="en-GB"/>
              </w:rPr>
              <w:t>of rt-VIL</w:t>
            </w:r>
            <w:r w:rsidR="00AD654E">
              <w:rPr>
                <w:rFonts w:ascii="Arial" w:hAnsi="Arial" w:cs="Arial"/>
                <w:sz w:val="20"/>
                <w:szCs w:val="20"/>
                <w:lang w:val="en-GB"/>
              </w:rPr>
              <w:t>.</w:t>
            </w:r>
          </w:p>
        </w:tc>
      </w:tr>
      <w:tr w:rsidR="001158C1" w:rsidRPr="007D3E35"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15</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-15. März 2016</w:t>
            </w:r>
          </w:p>
        </w:tc>
        <w:tc>
          <w:tcPr>
            <w:tcW w:w="5445" w:type="dxa"/>
            <w:shd w:val="clear" w:color="auto" w:fill="auto"/>
          </w:tcPr>
          <w:p w:rsidR="00FC56A7" w:rsidRDefault="009E27E1">
            <w:pPr>
              <w:rPr>
                <w:rFonts w:ascii="Arial" w:hAnsi="Arial" w:cs="Arial"/>
                <w:sz w:val="20"/>
                <w:szCs w:val="20"/>
                <w:lang w:val="en-GB"/>
              </w:rPr>
            </w:pPr>
            <w:r>
              <w:rPr>
                <w:rFonts w:ascii="Arial" w:hAnsi="Arial" w:cs="Arial"/>
                <w:sz w:val="20"/>
                <w:szCs w:val="20"/>
                <w:lang w:val="en-US"/>
              </w:rPr>
              <w:t>Fail statement for rt-VIL.</w:t>
            </w:r>
          </w:p>
        </w:tc>
      </w:tr>
      <w:tr w:rsidR="00355883" w:rsidRPr="001056A4" w:rsidTr="00C8611B">
        <w:tc>
          <w:tcPr>
            <w:tcW w:w="838" w:type="dxa"/>
            <w:shd w:val="clear" w:color="auto" w:fill="auto"/>
          </w:tcPr>
          <w:p w:rsidR="00355883" w:rsidRDefault="00355883" w:rsidP="00AC2BA0">
            <w:pPr>
              <w:rPr>
                <w:rFonts w:ascii="Arial" w:hAnsi="Arial" w:cs="Arial"/>
                <w:sz w:val="20"/>
                <w:szCs w:val="20"/>
                <w:lang w:val="en-GB"/>
              </w:rPr>
            </w:pPr>
            <w:r>
              <w:rPr>
                <w:rFonts w:ascii="Arial" w:hAnsi="Arial" w:cs="Arial"/>
                <w:sz w:val="20"/>
                <w:szCs w:val="20"/>
                <w:lang w:val="en-GB"/>
              </w:rPr>
              <w:t>0.</w:t>
            </w:r>
            <w:r w:rsidR="001056A4">
              <w:rPr>
                <w:rFonts w:ascii="Arial" w:hAnsi="Arial" w:cs="Arial"/>
                <w:sz w:val="20"/>
                <w:szCs w:val="20"/>
                <w:lang w:val="en-GB"/>
              </w:rPr>
              <w:t>20</w:t>
            </w:r>
          </w:p>
        </w:tc>
        <w:tc>
          <w:tcPr>
            <w:tcW w:w="2105" w:type="dxa"/>
            <w:shd w:val="clear" w:color="auto" w:fill="auto"/>
          </w:tcPr>
          <w:p w:rsidR="00355883" w:rsidRDefault="00355883" w:rsidP="00E72144">
            <w:pPr>
              <w:rPr>
                <w:rFonts w:ascii="Arial" w:hAnsi="Arial" w:cs="Arial"/>
                <w:sz w:val="20"/>
                <w:szCs w:val="20"/>
                <w:lang w:val="en-GB"/>
              </w:rPr>
            </w:pPr>
            <w:r>
              <w:rPr>
                <w:rFonts w:ascii="Arial" w:hAnsi="Arial" w:cs="Arial"/>
                <w:sz w:val="20"/>
                <w:szCs w:val="20"/>
                <w:lang w:val="en-GB"/>
              </w:rPr>
              <w:t>16. März 2016</w:t>
            </w:r>
          </w:p>
        </w:tc>
        <w:tc>
          <w:tcPr>
            <w:tcW w:w="5445" w:type="dxa"/>
            <w:shd w:val="clear" w:color="auto" w:fill="auto"/>
          </w:tcPr>
          <w:p w:rsidR="00FC56A7" w:rsidRDefault="00015102">
            <w:pPr>
              <w:rPr>
                <w:rFonts w:ascii="Arial" w:hAnsi="Arial" w:cs="Arial"/>
                <w:sz w:val="20"/>
                <w:szCs w:val="20"/>
                <w:lang w:val="en-GB"/>
              </w:rPr>
            </w:pPr>
            <w:r>
              <w:rPr>
                <w:rFonts w:ascii="Arial" w:hAnsi="Arial" w:cs="Arial"/>
                <w:sz w:val="20"/>
                <w:szCs w:val="20"/>
                <w:lang w:val="en-GB"/>
              </w:rPr>
              <w:t>initialize for rt-VIL</w:t>
            </w:r>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t>
      </w:r>
    </w:p>
    <w:p w:rsidR="001D20E4" w:rsidRPr="00725A64" w:rsidRDefault="001D20E4" w:rsidP="00EA17BB">
      <w:pPr>
        <w:outlineLvl w:val="0"/>
        <w:rPr>
          <w:b/>
          <w:sz w:val="32"/>
          <w:lang w:val="en-GB"/>
        </w:rPr>
      </w:pPr>
      <w:bookmarkStart w:id="1" w:name="_Toc449023791"/>
      <w:r w:rsidRPr="00725A64">
        <w:rPr>
          <w:b/>
          <w:sz w:val="32"/>
          <w:lang w:val="en-GB"/>
        </w:rPr>
        <w:lastRenderedPageBreak/>
        <w:t>Table of Contents</w:t>
      </w:r>
      <w:bookmarkEnd w:id="1"/>
    </w:p>
    <w:p w:rsidR="005C64B0" w:rsidRDefault="00C85AB3">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49023791" w:history="1">
        <w:r w:rsidR="005C64B0" w:rsidRPr="00C74BC9">
          <w:rPr>
            <w:rStyle w:val="Hyperlink"/>
            <w:b/>
            <w:noProof/>
            <w:lang w:val="en-GB"/>
          </w:rPr>
          <w:t>Table of Contents</w:t>
        </w:r>
        <w:r w:rsidR="005C64B0">
          <w:rPr>
            <w:noProof/>
            <w:webHidden/>
          </w:rPr>
          <w:tab/>
        </w:r>
        <w:r>
          <w:rPr>
            <w:noProof/>
            <w:webHidden/>
          </w:rPr>
          <w:fldChar w:fldCharType="begin"/>
        </w:r>
        <w:r w:rsidR="005C64B0">
          <w:rPr>
            <w:noProof/>
            <w:webHidden/>
          </w:rPr>
          <w:instrText xml:space="preserve"> PAGEREF _Toc449023791 \h </w:instrText>
        </w:r>
        <w:r>
          <w:rPr>
            <w:noProof/>
            <w:webHidden/>
          </w:rPr>
        </w:r>
        <w:r>
          <w:rPr>
            <w:noProof/>
            <w:webHidden/>
          </w:rPr>
          <w:fldChar w:fldCharType="separate"/>
        </w:r>
        <w:r w:rsidR="005C64B0">
          <w:rPr>
            <w:noProof/>
            <w:webHidden/>
          </w:rPr>
          <w:t>3</w:t>
        </w:r>
        <w:r>
          <w:rPr>
            <w:noProof/>
            <w:webHidden/>
          </w:rPr>
          <w:fldChar w:fldCharType="end"/>
        </w:r>
      </w:hyperlink>
    </w:p>
    <w:p w:rsidR="005C64B0" w:rsidRDefault="00A317F0">
      <w:pPr>
        <w:pStyle w:val="TOC1"/>
        <w:tabs>
          <w:tab w:val="right" w:leader="dot" w:pos="8302"/>
        </w:tabs>
        <w:rPr>
          <w:rFonts w:asciiTheme="minorHAnsi" w:eastAsiaTheme="minorEastAsia" w:hAnsiTheme="minorHAnsi" w:cstheme="minorBidi"/>
          <w:noProof/>
          <w:sz w:val="22"/>
          <w:szCs w:val="22"/>
        </w:rPr>
      </w:pPr>
      <w:hyperlink w:anchor="_Toc449023792" w:history="1">
        <w:r w:rsidR="005C64B0" w:rsidRPr="00C74BC9">
          <w:rPr>
            <w:rStyle w:val="Hyperlink"/>
            <w:b/>
            <w:noProof/>
            <w:lang w:val="en-GB"/>
          </w:rPr>
          <w:t>Table of Figures</w:t>
        </w:r>
        <w:r w:rsidR="005C64B0">
          <w:rPr>
            <w:noProof/>
            <w:webHidden/>
          </w:rPr>
          <w:tab/>
        </w:r>
        <w:r w:rsidR="00C85AB3">
          <w:rPr>
            <w:noProof/>
            <w:webHidden/>
          </w:rPr>
          <w:fldChar w:fldCharType="begin"/>
        </w:r>
        <w:r w:rsidR="005C64B0">
          <w:rPr>
            <w:noProof/>
            <w:webHidden/>
          </w:rPr>
          <w:instrText xml:space="preserve"> PAGEREF _Toc449023792 \h </w:instrText>
        </w:r>
        <w:r w:rsidR="00C85AB3">
          <w:rPr>
            <w:noProof/>
            <w:webHidden/>
          </w:rPr>
        </w:r>
        <w:r w:rsidR="00C85AB3">
          <w:rPr>
            <w:noProof/>
            <w:webHidden/>
          </w:rPr>
          <w:fldChar w:fldCharType="separate"/>
        </w:r>
        <w:r w:rsidR="005C64B0">
          <w:rPr>
            <w:noProof/>
            <w:webHidden/>
          </w:rPr>
          <w:t>4</w:t>
        </w:r>
        <w:r w:rsidR="00C85AB3">
          <w:rPr>
            <w:noProof/>
            <w:webHidden/>
          </w:rPr>
          <w:fldChar w:fldCharType="end"/>
        </w:r>
      </w:hyperlink>
    </w:p>
    <w:p w:rsidR="005C64B0" w:rsidRDefault="00A317F0">
      <w:pPr>
        <w:pStyle w:val="TOC1"/>
        <w:tabs>
          <w:tab w:val="left" w:pos="480"/>
          <w:tab w:val="right" w:leader="dot" w:pos="8302"/>
        </w:tabs>
        <w:rPr>
          <w:rFonts w:asciiTheme="minorHAnsi" w:eastAsiaTheme="minorEastAsia" w:hAnsiTheme="minorHAnsi" w:cstheme="minorBidi"/>
          <w:noProof/>
          <w:sz w:val="22"/>
          <w:szCs w:val="22"/>
        </w:rPr>
      </w:pPr>
      <w:hyperlink w:anchor="_Toc449023793" w:history="1">
        <w:r w:rsidR="005C64B0" w:rsidRPr="00C74BC9">
          <w:rPr>
            <w:rStyle w:val="Hyperlink"/>
            <w:noProof/>
            <w:lang w:val="en-GB"/>
          </w:rPr>
          <w:t>1</w:t>
        </w:r>
        <w:r w:rsidR="005C64B0">
          <w:rPr>
            <w:rFonts w:asciiTheme="minorHAnsi" w:eastAsiaTheme="minorEastAsia" w:hAnsiTheme="minorHAnsi" w:cstheme="minorBidi"/>
            <w:noProof/>
            <w:sz w:val="22"/>
            <w:szCs w:val="22"/>
          </w:rPr>
          <w:tab/>
        </w:r>
        <w:r w:rsidR="005C64B0" w:rsidRPr="00C74BC9">
          <w:rPr>
            <w:rStyle w:val="Hyperlink"/>
            <w:noProof/>
            <w:lang w:val="en-GB"/>
          </w:rPr>
          <w:t>Introduction</w:t>
        </w:r>
        <w:r w:rsidR="005C64B0">
          <w:rPr>
            <w:noProof/>
            <w:webHidden/>
          </w:rPr>
          <w:tab/>
        </w:r>
        <w:r w:rsidR="00C85AB3">
          <w:rPr>
            <w:noProof/>
            <w:webHidden/>
          </w:rPr>
          <w:fldChar w:fldCharType="begin"/>
        </w:r>
        <w:r w:rsidR="005C64B0">
          <w:rPr>
            <w:noProof/>
            <w:webHidden/>
          </w:rPr>
          <w:instrText xml:space="preserve"> PAGEREF _Toc449023793 \h </w:instrText>
        </w:r>
        <w:r w:rsidR="00C85AB3">
          <w:rPr>
            <w:noProof/>
            <w:webHidden/>
          </w:rPr>
        </w:r>
        <w:r w:rsidR="00C85AB3">
          <w:rPr>
            <w:noProof/>
            <w:webHidden/>
          </w:rPr>
          <w:fldChar w:fldCharType="separate"/>
        </w:r>
        <w:r w:rsidR="005C64B0">
          <w:rPr>
            <w:noProof/>
            <w:webHidden/>
          </w:rPr>
          <w:t>5</w:t>
        </w:r>
        <w:r w:rsidR="00C85AB3">
          <w:rPr>
            <w:noProof/>
            <w:webHidden/>
          </w:rPr>
          <w:fldChar w:fldCharType="end"/>
        </w:r>
      </w:hyperlink>
    </w:p>
    <w:p w:rsidR="005C64B0" w:rsidRDefault="00A317F0">
      <w:pPr>
        <w:pStyle w:val="TOC1"/>
        <w:tabs>
          <w:tab w:val="left" w:pos="480"/>
          <w:tab w:val="right" w:leader="dot" w:pos="8302"/>
        </w:tabs>
        <w:rPr>
          <w:rFonts w:asciiTheme="minorHAnsi" w:eastAsiaTheme="minorEastAsia" w:hAnsiTheme="minorHAnsi" w:cstheme="minorBidi"/>
          <w:noProof/>
          <w:sz w:val="22"/>
          <w:szCs w:val="22"/>
        </w:rPr>
      </w:pPr>
      <w:hyperlink w:anchor="_Toc449023794" w:history="1">
        <w:r w:rsidR="005C64B0" w:rsidRPr="00C74BC9">
          <w:rPr>
            <w:rStyle w:val="Hyperlink"/>
            <w:noProof/>
            <w:lang w:val="en-GB"/>
          </w:rPr>
          <w:t>2</w:t>
        </w:r>
        <w:r w:rsidR="005C64B0">
          <w:rPr>
            <w:rFonts w:asciiTheme="minorHAnsi" w:eastAsiaTheme="minorEastAsia" w:hAnsiTheme="minorHAnsi" w:cstheme="minorBidi"/>
            <w:noProof/>
            <w:sz w:val="22"/>
            <w:szCs w:val="22"/>
          </w:rPr>
          <w:tab/>
        </w:r>
        <w:r w:rsidR="005C64B0" w:rsidRPr="00C74BC9">
          <w:rPr>
            <w:rStyle w:val="Hyperlink"/>
            <w:noProof/>
            <w:lang w:val="en-GB"/>
          </w:rPr>
          <w:t>Runtime Variability Instantiation Language</w:t>
        </w:r>
        <w:r w:rsidR="005C64B0">
          <w:rPr>
            <w:noProof/>
            <w:webHidden/>
          </w:rPr>
          <w:tab/>
        </w:r>
        <w:r w:rsidR="00C85AB3">
          <w:rPr>
            <w:noProof/>
            <w:webHidden/>
          </w:rPr>
          <w:fldChar w:fldCharType="begin"/>
        </w:r>
        <w:r w:rsidR="005C64B0">
          <w:rPr>
            <w:noProof/>
            <w:webHidden/>
          </w:rPr>
          <w:instrText xml:space="preserve"> PAGEREF _Toc449023794 \h </w:instrText>
        </w:r>
        <w:r w:rsidR="00C85AB3">
          <w:rPr>
            <w:noProof/>
            <w:webHidden/>
          </w:rPr>
        </w:r>
        <w:r w:rsidR="00C85AB3">
          <w:rPr>
            <w:noProof/>
            <w:webHidden/>
          </w:rPr>
          <w:fldChar w:fldCharType="separate"/>
        </w:r>
        <w:r w:rsidR="005C64B0">
          <w:rPr>
            <w:noProof/>
            <w:webHidden/>
          </w:rPr>
          <w:t>6</w:t>
        </w:r>
        <w:r w:rsidR="00C85AB3">
          <w:rPr>
            <w:noProof/>
            <w:webHidden/>
          </w:rPr>
          <w:fldChar w:fldCharType="end"/>
        </w:r>
      </w:hyperlink>
    </w:p>
    <w:p w:rsidR="005C64B0" w:rsidRDefault="00A317F0">
      <w:pPr>
        <w:pStyle w:val="TOC3"/>
        <w:tabs>
          <w:tab w:val="left" w:pos="1200"/>
          <w:tab w:val="right" w:leader="dot" w:pos="8302"/>
        </w:tabs>
        <w:rPr>
          <w:rFonts w:asciiTheme="minorHAnsi" w:eastAsiaTheme="minorEastAsia" w:hAnsiTheme="minorHAnsi" w:cstheme="minorBidi"/>
          <w:noProof/>
          <w:sz w:val="22"/>
          <w:szCs w:val="22"/>
        </w:rPr>
      </w:pPr>
      <w:hyperlink w:anchor="_Toc449023795" w:history="1">
        <w:r w:rsidR="005C64B0" w:rsidRPr="00C74BC9">
          <w:rPr>
            <w:rStyle w:val="Hyperlink"/>
            <w:noProof/>
            <w:lang w:val="en-GB"/>
          </w:rPr>
          <w:t>2.1.1</w:t>
        </w:r>
        <w:r w:rsidR="005C64B0">
          <w:rPr>
            <w:rFonts w:asciiTheme="minorHAnsi" w:eastAsiaTheme="minorEastAsia" w:hAnsiTheme="minorHAnsi" w:cstheme="minorBidi"/>
            <w:noProof/>
            <w:sz w:val="22"/>
            <w:szCs w:val="22"/>
          </w:rPr>
          <w:tab/>
        </w:r>
        <w:r w:rsidR="005C64B0" w:rsidRPr="00C74BC9">
          <w:rPr>
            <w:rStyle w:val="Hyperlink"/>
            <w:noProof/>
            <w:lang w:val="en-GB"/>
          </w:rPr>
          <w:t>Reserved Keywords</w:t>
        </w:r>
        <w:r w:rsidR="005C64B0">
          <w:rPr>
            <w:noProof/>
            <w:webHidden/>
          </w:rPr>
          <w:tab/>
        </w:r>
        <w:r w:rsidR="00C85AB3">
          <w:rPr>
            <w:noProof/>
            <w:webHidden/>
          </w:rPr>
          <w:fldChar w:fldCharType="begin"/>
        </w:r>
        <w:r w:rsidR="005C64B0">
          <w:rPr>
            <w:noProof/>
            <w:webHidden/>
          </w:rPr>
          <w:instrText xml:space="preserve"> PAGEREF _Toc449023795 \h </w:instrText>
        </w:r>
        <w:r w:rsidR="00C85AB3">
          <w:rPr>
            <w:noProof/>
            <w:webHidden/>
          </w:rPr>
        </w:r>
        <w:r w:rsidR="00C85AB3">
          <w:rPr>
            <w:noProof/>
            <w:webHidden/>
          </w:rPr>
          <w:fldChar w:fldCharType="separate"/>
        </w:r>
        <w:r w:rsidR="005C64B0">
          <w:rPr>
            <w:noProof/>
            <w:webHidden/>
          </w:rPr>
          <w:t>6</w:t>
        </w:r>
        <w:r w:rsidR="00C85AB3">
          <w:rPr>
            <w:noProof/>
            <w:webHidden/>
          </w:rPr>
          <w:fldChar w:fldCharType="end"/>
        </w:r>
      </w:hyperlink>
    </w:p>
    <w:p w:rsidR="005C64B0" w:rsidRDefault="00A317F0">
      <w:pPr>
        <w:pStyle w:val="TOC3"/>
        <w:tabs>
          <w:tab w:val="left" w:pos="1200"/>
          <w:tab w:val="right" w:leader="dot" w:pos="8302"/>
        </w:tabs>
        <w:rPr>
          <w:rFonts w:asciiTheme="minorHAnsi" w:eastAsiaTheme="minorEastAsia" w:hAnsiTheme="minorHAnsi" w:cstheme="minorBidi"/>
          <w:noProof/>
          <w:sz w:val="22"/>
          <w:szCs w:val="22"/>
        </w:rPr>
      </w:pPr>
      <w:hyperlink w:anchor="_Toc449023796" w:history="1">
        <w:r w:rsidR="005C64B0" w:rsidRPr="00C74BC9">
          <w:rPr>
            <w:rStyle w:val="Hyperlink"/>
            <w:noProof/>
            <w:lang w:val="en-GB"/>
          </w:rPr>
          <w:t>2.1.2</w:t>
        </w:r>
        <w:r w:rsidR="005C64B0">
          <w:rPr>
            <w:rFonts w:asciiTheme="minorHAnsi" w:eastAsiaTheme="minorEastAsia" w:hAnsiTheme="minorHAnsi" w:cstheme="minorBidi"/>
            <w:noProof/>
            <w:sz w:val="22"/>
            <w:szCs w:val="22"/>
          </w:rPr>
          <w:tab/>
        </w:r>
        <w:r w:rsidR="005C64B0" w:rsidRPr="00C74BC9">
          <w:rPr>
            <w:rStyle w:val="Hyperlink"/>
            <w:noProof/>
            <w:lang w:val="en-GB"/>
          </w:rPr>
          <w:t>rt-VIL Script</w:t>
        </w:r>
        <w:r w:rsidR="005C64B0">
          <w:rPr>
            <w:noProof/>
            <w:webHidden/>
          </w:rPr>
          <w:tab/>
        </w:r>
        <w:r w:rsidR="00C85AB3">
          <w:rPr>
            <w:noProof/>
            <w:webHidden/>
          </w:rPr>
          <w:fldChar w:fldCharType="begin"/>
        </w:r>
        <w:r w:rsidR="005C64B0">
          <w:rPr>
            <w:noProof/>
            <w:webHidden/>
          </w:rPr>
          <w:instrText xml:space="preserve"> PAGEREF _Toc449023796 \h </w:instrText>
        </w:r>
        <w:r w:rsidR="00C85AB3">
          <w:rPr>
            <w:noProof/>
            <w:webHidden/>
          </w:rPr>
        </w:r>
        <w:r w:rsidR="00C85AB3">
          <w:rPr>
            <w:noProof/>
            <w:webHidden/>
          </w:rPr>
          <w:fldChar w:fldCharType="separate"/>
        </w:r>
        <w:r w:rsidR="005C64B0">
          <w:rPr>
            <w:noProof/>
            <w:webHidden/>
          </w:rPr>
          <w:t>6</w:t>
        </w:r>
        <w:r w:rsidR="00C85AB3">
          <w:rPr>
            <w:noProof/>
            <w:webHidden/>
          </w:rPr>
          <w:fldChar w:fldCharType="end"/>
        </w:r>
      </w:hyperlink>
    </w:p>
    <w:p w:rsidR="005C64B0" w:rsidRDefault="00A317F0">
      <w:pPr>
        <w:pStyle w:val="TOC3"/>
        <w:tabs>
          <w:tab w:val="left" w:pos="1200"/>
          <w:tab w:val="right" w:leader="dot" w:pos="8302"/>
        </w:tabs>
        <w:rPr>
          <w:rFonts w:asciiTheme="minorHAnsi" w:eastAsiaTheme="minorEastAsia" w:hAnsiTheme="minorHAnsi" w:cstheme="minorBidi"/>
          <w:noProof/>
          <w:sz w:val="22"/>
          <w:szCs w:val="22"/>
        </w:rPr>
      </w:pPr>
      <w:hyperlink w:anchor="_Toc449023797" w:history="1">
        <w:r w:rsidR="005C64B0" w:rsidRPr="00C74BC9">
          <w:rPr>
            <w:rStyle w:val="Hyperlink"/>
            <w:noProof/>
            <w:lang w:val="en-GB"/>
          </w:rPr>
          <w:t>2.1.3</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sidR="00C85AB3">
          <w:rPr>
            <w:noProof/>
            <w:webHidden/>
          </w:rPr>
          <w:fldChar w:fldCharType="begin"/>
        </w:r>
        <w:r w:rsidR="005C64B0">
          <w:rPr>
            <w:noProof/>
            <w:webHidden/>
          </w:rPr>
          <w:instrText xml:space="preserve"> PAGEREF _Toc449023797 \h </w:instrText>
        </w:r>
        <w:r w:rsidR="00C85AB3">
          <w:rPr>
            <w:noProof/>
            <w:webHidden/>
          </w:rPr>
        </w:r>
        <w:r w:rsidR="00C85AB3">
          <w:rPr>
            <w:noProof/>
            <w:webHidden/>
          </w:rPr>
          <w:fldChar w:fldCharType="separate"/>
        </w:r>
        <w:r w:rsidR="005C64B0">
          <w:rPr>
            <w:noProof/>
            <w:webHidden/>
          </w:rPr>
          <w:t>8</w:t>
        </w:r>
        <w:r w:rsidR="00C85AB3">
          <w:rPr>
            <w:noProof/>
            <w:webHidden/>
          </w:rPr>
          <w:fldChar w:fldCharType="end"/>
        </w:r>
      </w:hyperlink>
    </w:p>
    <w:p w:rsidR="005C64B0" w:rsidRDefault="00A317F0">
      <w:pPr>
        <w:pStyle w:val="TOC3"/>
        <w:tabs>
          <w:tab w:val="left" w:pos="1200"/>
          <w:tab w:val="right" w:leader="dot" w:pos="8302"/>
        </w:tabs>
        <w:rPr>
          <w:rFonts w:asciiTheme="minorHAnsi" w:eastAsiaTheme="minorEastAsia" w:hAnsiTheme="minorHAnsi" w:cstheme="minorBidi"/>
          <w:noProof/>
          <w:sz w:val="22"/>
          <w:szCs w:val="22"/>
        </w:rPr>
      </w:pPr>
      <w:hyperlink w:anchor="_Toc449023798" w:history="1">
        <w:r w:rsidR="005C64B0" w:rsidRPr="00C74BC9">
          <w:rPr>
            <w:rStyle w:val="Hyperlink"/>
            <w:noProof/>
            <w:lang w:val="en-US"/>
          </w:rPr>
          <w:t>2.1.4</w:t>
        </w:r>
        <w:r w:rsidR="005C64B0">
          <w:rPr>
            <w:rFonts w:asciiTheme="minorHAnsi" w:eastAsiaTheme="minorEastAsia" w:hAnsiTheme="minorHAnsi" w:cstheme="minorBidi"/>
            <w:noProof/>
            <w:sz w:val="22"/>
            <w:szCs w:val="22"/>
          </w:rPr>
          <w:tab/>
        </w:r>
        <w:r w:rsidR="005C64B0" w:rsidRPr="00C74BC9">
          <w:rPr>
            <w:rStyle w:val="Hyperlink"/>
            <w:noProof/>
            <w:lang w:val="en-US"/>
          </w:rPr>
          <w:t>Tactic</w:t>
        </w:r>
        <w:r w:rsidR="005C64B0">
          <w:rPr>
            <w:noProof/>
            <w:webHidden/>
          </w:rPr>
          <w:tab/>
        </w:r>
        <w:r w:rsidR="00C85AB3">
          <w:rPr>
            <w:noProof/>
            <w:webHidden/>
          </w:rPr>
          <w:fldChar w:fldCharType="begin"/>
        </w:r>
        <w:r w:rsidR="005C64B0">
          <w:rPr>
            <w:noProof/>
            <w:webHidden/>
          </w:rPr>
          <w:instrText xml:space="preserve"> PAGEREF _Toc449023798 \h </w:instrText>
        </w:r>
        <w:r w:rsidR="00C85AB3">
          <w:rPr>
            <w:noProof/>
            <w:webHidden/>
          </w:rPr>
        </w:r>
        <w:r w:rsidR="00C85AB3">
          <w:rPr>
            <w:noProof/>
            <w:webHidden/>
          </w:rPr>
          <w:fldChar w:fldCharType="separate"/>
        </w:r>
        <w:r w:rsidR="005C64B0">
          <w:rPr>
            <w:noProof/>
            <w:webHidden/>
          </w:rPr>
          <w:t>14</w:t>
        </w:r>
        <w:r w:rsidR="00C85AB3">
          <w:rPr>
            <w:noProof/>
            <w:webHidden/>
          </w:rPr>
          <w:fldChar w:fldCharType="end"/>
        </w:r>
      </w:hyperlink>
    </w:p>
    <w:p w:rsidR="005C64B0" w:rsidRDefault="00A317F0">
      <w:pPr>
        <w:pStyle w:val="TOC3"/>
        <w:tabs>
          <w:tab w:val="left" w:pos="1200"/>
          <w:tab w:val="right" w:leader="dot" w:pos="8302"/>
        </w:tabs>
        <w:rPr>
          <w:rFonts w:asciiTheme="minorHAnsi" w:eastAsiaTheme="minorEastAsia" w:hAnsiTheme="minorHAnsi" w:cstheme="minorBidi"/>
          <w:noProof/>
          <w:sz w:val="22"/>
          <w:szCs w:val="22"/>
        </w:rPr>
      </w:pPr>
      <w:hyperlink w:anchor="_Toc449023799" w:history="1">
        <w:r w:rsidR="005C64B0" w:rsidRPr="00C74BC9">
          <w:rPr>
            <w:rStyle w:val="Hyperlink"/>
            <w:noProof/>
            <w:lang w:val="en-GB"/>
          </w:rPr>
          <w:t>2.1.5</w:t>
        </w:r>
        <w:r w:rsidR="005C64B0">
          <w:rPr>
            <w:rFonts w:asciiTheme="minorHAnsi" w:eastAsiaTheme="minorEastAsia" w:hAnsiTheme="minorHAnsi" w:cstheme="minorBidi"/>
            <w:noProof/>
            <w:sz w:val="22"/>
            <w:szCs w:val="22"/>
          </w:rPr>
          <w:tab/>
        </w:r>
        <w:r w:rsidR="005C64B0" w:rsidRPr="00C74BC9">
          <w:rPr>
            <w:rStyle w:val="Hyperlink"/>
            <w:noProof/>
            <w:lang w:val="en-GB"/>
          </w:rPr>
          <w:t>Fail / refail statement</w:t>
        </w:r>
        <w:r w:rsidR="005C64B0">
          <w:rPr>
            <w:noProof/>
            <w:webHidden/>
          </w:rPr>
          <w:tab/>
        </w:r>
        <w:r w:rsidR="00C85AB3">
          <w:rPr>
            <w:noProof/>
            <w:webHidden/>
          </w:rPr>
          <w:fldChar w:fldCharType="begin"/>
        </w:r>
        <w:r w:rsidR="005C64B0">
          <w:rPr>
            <w:noProof/>
            <w:webHidden/>
          </w:rPr>
          <w:instrText xml:space="preserve"> PAGEREF _Toc449023799 \h </w:instrText>
        </w:r>
        <w:r w:rsidR="00C85AB3">
          <w:rPr>
            <w:noProof/>
            <w:webHidden/>
          </w:rPr>
        </w:r>
        <w:r w:rsidR="00C85AB3">
          <w:rPr>
            <w:noProof/>
            <w:webHidden/>
          </w:rPr>
          <w:fldChar w:fldCharType="separate"/>
        </w:r>
        <w:r w:rsidR="005C64B0">
          <w:rPr>
            <w:noProof/>
            <w:webHidden/>
          </w:rPr>
          <w:t>15</w:t>
        </w:r>
        <w:r w:rsidR="00C85AB3">
          <w:rPr>
            <w:noProof/>
            <w:webHidden/>
          </w:rPr>
          <w:fldChar w:fldCharType="end"/>
        </w:r>
      </w:hyperlink>
    </w:p>
    <w:p w:rsidR="005C64B0" w:rsidRDefault="00A317F0">
      <w:pPr>
        <w:pStyle w:val="TOC3"/>
        <w:tabs>
          <w:tab w:val="left" w:pos="1200"/>
          <w:tab w:val="right" w:leader="dot" w:pos="8302"/>
        </w:tabs>
        <w:rPr>
          <w:rFonts w:asciiTheme="minorHAnsi" w:eastAsiaTheme="minorEastAsia" w:hAnsiTheme="minorHAnsi" w:cstheme="minorBidi"/>
          <w:noProof/>
          <w:sz w:val="22"/>
          <w:szCs w:val="22"/>
        </w:rPr>
      </w:pPr>
      <w:hyperlink w:anchor="_Toc449023800" w:history="1">
        <w:r w:rsidR="005C64B0" w:rsidRPr="00C74BC9">
          <w:rPr>
            <w:rStyle w:val="Hyperlink"/>
            <w:noProof/>
            <w:lang w:val="en-US"/>
          </w:rPr>
          <w:t>2.1.6</w:t>
        </w:r>
        <w:r w:rsidR="005C64B0">
          <w:rPr>
            <w:rFonts w:asciiTheme="minorHAnsi" w:eastAsiaTheme="minorEastAsia" w:hAnsiTheme="minorHAnsi" w:cstheme="minorBidi"/>
            <w:noProof/>
            <w:sz w:val="22"/>
            <w:szCs w:val="22"/>
          </w:rPr>
          <w:tab/>
        </w:r>
        <w:r w:rsidR="005C64B0" w:rsidRPr="00C74BC9">
          <w:rPr>
            <w:rStyle w:val="Hyperlink"/>
            <w:noProof/>
            <w:lang w:val="en-US"/>
          </w:rPr>
          <w:t>Enactment</w:t>
        </w:r>
        <w:r w:rsidR="005C64B0">
          <w:rPr>
            <w:noProof/>
            <w:webHidden/>
          </w:rPr>
          <w:tab/>
        </w:r>
        <w:r w:rsidR="00C85AB3">
          <w:rPr>
            <w:noProof/>
            <w:webHidden/>
          </w:rPr>
          <w:fldChar w:fldCharType="begin"/>
        </w:r>
        <w:r w:rsidR="005C64B0">
          <w:rPr>
            <w:noProof/>
            <w:webHidden/>
          </w:rPr>
          <w:instrText xml:space="preserve"> PAGEREF _Toc449023800 \h </w:instrText>
        </w:r>
        <w:r w:rsidR="00C85AB3">
          <w:rPr>
            <w:noProof/>
            <w:webHidden/>
          </w:rPr>
        </w:r>
        <w:r w:rsidR="00C85AB3">
          <w:rPr>
            <w:noProof/>
            <w:webHidden/>
          </w:rPr>
          <w:fldChar w:fldCharType="separate"/>
        </w:r>
        <w:r w:rsidR="005C64B0">
          <w:rPr>
            <w:noProof/>
            <w:webHidden/>
          </w:rPr>
          <w:t>17</w:t>
        </w:r>
        <w:r w:rsidR="00C85AB3">
          <w:rPr>
            <w:noProof/>
            <w:webHidden/>
          </w:rPr>
          <w:fldChar w:fldCharType="end"/>
        </w:r>
      </w:hyperlink>
    </w:p>
    <w:p w:rsidR="005C64B0" w:rsidRDefault="00A317F0">
      <w:pPr>
        <w:pStyle w:val="TOC3"/>
        <w:tabs>
          <w:tab w:val="left" w:pos="1200"/>
          <w:tab w:val="right" w:leader="dot" w:pos="8302"/>
        </w:tabs>
        <w:rPr>
          <w:rFonts w:asciiTheme="minorHAnsi" w:eastAsiaTheme="minorEastAsia" w:hAnsiTheme="minorHAnsi" w:cstheme="minorBidi"/>
          <w:noProof/>
          <w:sz w:val="22"/>
          <w:szCs w:val="22"/>
        </w:rPr>
      </w:pPr>
      <w:hyperlink w:anchor="_Toc449023801" w:history="1">
        <w:r w:rsidR="005C64B0" w:rsidRPr="00C74BC9">
          <w:rPr>
            <w:rStyle w:val="Hyperlink"/>
            <w:noProof/>
            <w:lang w:val="en-US"/>
          </w:rPr>
          <w:t>2.1.7</w:t>
        </w:r>
        <w:r w:rsidR="005C64B0">
          <w:rPr>
            <w:rFonts w:asciiTheme="minorHAnsi" w:eastAsiaTheme="minorEastAsia" w:hAnsiTheme="minorHAnsi" w:cstheme="minorBidi"/>
            <w:noProof/>
            <w:sz w:val="22"/>
            <w:szCs w:val="22"/>
          </w:rPr>
          <w:tab/>
        </w:r>
        <w:r w:rsidR="005C64B0" w:rsidRPr="00C74BC9">
          <w:rPr>
            <w:rStyle w:val="Hyperlink"/>
            <w:noProof/>
            <w:lang w:val="en-US"/>
          </w:rPr>
          <w:t>Binding Runtime Variables</w:t>
        </w:r>
        <w:r w:rsidR="005C64B0">
          <w:rPr>
            <w:noProof/>
            <w:webHidden/>
          </w:rPr>
          <w:tab/>
        </w:r>
        <w:r w:rsidR="00C85AB3">
          <w:rPr>
            <w:noProof/>
            <w:webHidden/>
          </w:rPr>
          <w:fldChar w:fldCharType="begin"/>
        </w:r>
        <w:r w:rsidR="005C64B0">
          <w:rPr>
            <w:noProof/>
            <w:webHidden/>
          </w:rPr>
          <w:instrText xml:space="preserve"> PAGEREF _Toc449023801 \h </w:instrText>
        </w:r>
        <w:r w:rsidR="00C85AB3">
          <w:rPr>
            <w:noProof/>
            <w:webHidden/>
          </w:rPr>
        </w:r>
        <w:r w:rsidR="00C85AB3">
          <w:rPr>
            <w:noProof/>
            <w:webHidden/>
          </w:rPr>
          <w:fldChar w:fldCharType="separate"/>
        </w:r>
        <w:r w:rsidR="005C64B0">
          <w:rPr>
            <w:noProof/>
            <w:webHidden/>
          </w:rPr>
          <w:t>18</w:t>
        </w:r>
        <w:r w:rsidR="00C85AB3">
          <w:rPr>
            <w:noProof/>
            <w:webHidden/>
          </w:rPr>
          <w:fldChar w:fldCharType="end"/>
        </w:r>
      </w:hyperlink>
    </w:p>
    <w:p w:rsidR="005C64B0" w:rsidRDefault="00A317F0">
      <w:pPr>
        <w:pStyle w:val="TOC2"/>
        <w:tabs>
          <w:tab w:val="left" w:pos="960"/>
          <w:tab w:val="right" w:leader="dot" w:pos="8302"/>
        </w:tabs>
        <w:rPr>
          <w:rFonts w:asciiTheme="minorHAnsi" w:eastAsiaTheme="minorEastAsia" w:hAnsiTheme="minorHAnsi" w:cstheme="minorBidi"/>
          <w:noProof/>
          <w:sz w:val="22"/>
          <w:szCs w:val="22"/>
        </w:rPr>
      </w:pPr>
      <w:hyperlink w:anchor="_Toc449023802" w:history="1">
        <w:r w:rsidR="005C64B0" w:rsidRPr="00C74BC9">
          <w:rPr>
            <w:rStyle w:val="Hyperlink"/>
            <w:noProof/>
            <w:lang w:val="en-GB"/>
          </w:rPr>
          <w:t>2.2</w:t>
        </w:r>
        <w:r w:rsidR="005C64B0">
          <w:rPr>
            <w:rFonts w:asciiTheme="minorHAnsi" w:eastAsiaTheme="minorEastAsia" w:hAnsiTheme="minorHAnsi" w:cstheme="minorBidi"/>
            <w:noProof/>
            <w:sz w:val="22"/>
            <w:szCs w:val="22"/>
          </w:rPr>
          <w:tab/>
        </w:r>
        <w:r w:rsidR="005C64B0" w:rsidRPr="00C74BC9">
          <w:rPr>
            <w:rStyle w:val="Hyperlink"/>
            <w:noProof/>
            <w:lang w:val="en-GB"/>
          </w:rPr>
          <w:t>Built-in types and operations of rt-VIL</w:t>
        </w:r>
        <w:r w:rsidR="005C64B0">
          <w:rPr>
            <w:noProof/>
            <w:webHidden/>
          </w:rPr>
          <w:tab/>
        </w:r>
        <w:r w:rsidR="00C85AB3">
          <w:rPr>
            <w:noProof/>
            <w:webHidden/>
          </w:rPr>
          <w:fldChar w:fldCharType="begin"/>
        </w:r>
        <w:r w:rsidR="005C64B0">
          <w:rPr>
            <w:noProof/>
            <w:webHidden/>
          </w:rPr>
          <w:instrText xml:space="preserve"> PAGEREF _Toc449023802 \h </w:instrText>
        </w:r>
        <w:r w:rsidR="00C85AB3">
          <w:rPr>
            <w:noProof/>
            <w:webHidden/>
          </w:rPr>
        </w:r>
        <w:r w:rsidR="00C85AB3">
          <w:rPr>
            <w:noProof/>
            <w:webHidden/>
          </w:rPr>
          <w:fldChar w:fldCharType="separate"/>
        </w:r>
        <w:r w:rsidR="005C64B0">
          <w:rPr>
            <w:noProof/>
            <w:webHidden/>
          </w:rPr>
          <w:t>19</w:t>
        </w:r>
        <w:r w:rsidR="00C85AB3">
          <w:rPr>
            <w:noProof/>
            <w:webHidden/>
          </w:rPr>
          <w:fldChar w:fldCharType="end"/>
        </w:r>
      </w:hyperlink>
    </w:p>
    <w:p w:rsidR="005C64B0" w:rsidRDefault="00A317F0">
      <w:pPr>
        <w:pStyle w:val="TOC3"/>
        <w:tabs>
          <w:tab w:val="left" w:pos="1200"/>
          <w:tab w:val="right" w:leader="dot" w:pos="8302"/>
        </w:tabs>
        <w:rPr>
          <w:rFonts w:asciiTheme="minorHAnsi" w:eastAsiaTheme="minorEastAsia" w:hAnsiTheme="minorHAnsi" w:cstheme="minorBidi"/>
          <w:noProof/>
          <w:sz w:val="22"/>
          <w:szCs w:val="22"/>
        </w:rPr>
      </w:pPr>
      <w:hyperlink w:anchor="_Toc449023803" w:history="1">
        <w:r w:rsidR="005C64B0" w:rsidRPr="00C74BC9">
          <w:rPr>
            <w:rStyle w:val="Hyperlink"/>
            <w:noProof/>
            <w:lang w:val="en-GB"/>
          </w:rPr>
          <w:t>2.2.1</w:t>
        </w:r>
        <w:r w:rsidR="005C64B0">
          <w:rPr>
            <w:rFonts w:asciiTheme="minorHAnsi" w:eastAsiaTheme="minorEastAsia" w:hAnsiTheme="minorHAnsi" w:cstheme="minorBidi"/>
            <w:noProof/>
            <w:sz w:val="22"/>
            <w:szCs w:val="22"/>
          </w:rPr>
          <w:tab/>
        </w:r>
        <w:r w:rsidR="005C64B0" w:rsidRPr="00C74BC9">
          <w:rPr>
            <w:rStyle w:val="Hyperlink"/>
            <w:noProof/>
            <w:lang w:val="en-GB"/>
          </w:rPr>
          <w:t>rt-VIL types</w:t>
        </w:r>
        <w:r w:rsidR="005C64B0">
          <w:rPr>
            <w:noProof/>
            <w:webHidden/>
          </w:rPr>
          <w:tab/>
        </w:r>
        <w:r w:rsidR="00C85AB3">
          <w:rPr>
            <w:noProof/>
            <w:webHidden/>
          </w:rPr>
          <w:fldChar w:fldCharType="begin"/>
        </w:r>
        <w:r w:rsidR="005C64B0">
          <w:rPr>
            <w:noProof/>
            <w:webHidden/>
          </w:rPr>
          <w:instrText xml:space="preserve"> PAGEREF _Toc449023803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A317F0">
      <w:pPr>
        <w:pStyle w:val="TOC3"/>
        <w:tabs>
          <w:tab w:val="left" w:pos="1440"/>
          <w:tab w:val="right" w:leader="dot" w:pos="8302"/>
        </w:tabs>
        <w:rPr>
          <w:rFonts w:asciiTheme="minorHAnsi" w:eastAsiaTheme="minorEastAsia" w:hAnsiTheme="minorHAnsi" w:cstheme="minorBidi"/>
          <w:noProof/>
          <w:sz w:val="22"/>
          <w:szCs w:val="22"/>
        </w:rPr>
      </w:pPr>
      <w:hyperlink w:anchor="_Toc449023804" w:history="1">
        <w:r w:rsidR="005C64B0" w:rsidRPr="00C74BC9">
          <w:rPr>
            <w:rStyle w:val="Hyperlink"/>
            <w:noProof/>
            <w:lang w:val="en-GB"/>
          </w:rPr>
          <w:t>2.2.1.1</w:t>
        </w:r>
        <w:r w:rsidR="005C64B0">
          <w:rPr>
            <w:rFonts w:asciiTheme="minorHAnsi" w:eastAsiaTheme="minorEastAsia" w:hAnsiTheme="minorHAnsi" w:cstheme="minorBidi"/>
            <w:noProof/>
            <w:sz w:val="22"/>
            <w:szCs w:val="22"/>
          </w:rPr>
          <w:tab/>
        </w:r>
        <w:r w:rsidR="005C64B0" w:rsidRPr="00C74BC9">
          <w:rPr>
            <w:rStyle w:val="Hyperlink"/>
            <w:noProof/>
            <w:lang w:val="en-GB"/>
          </w:rPr>
          <w:t>RtVilConcept</w:t>
        </w:r>
        <w:r w:rsidR="005C64B0">
          <w:rPr>
            <w:noProof/>
            <w:webHidden/>
          </w:rPr>
          <w:tab/>
        </w:r>
        <w:r w:rsidR="00C85AB3">
          <w:rPr>
            <w:noProof/>
            <w:webHidden/>
          </w:rPr>
          <w:fldChar w:fldCharType="begin"/>
        </w:r>
        <w:r w:rsidR="005C64B0">
          <w:rPr>
            <w:noProof/>
            <w:webHidden/>
          </w:rPr>
          <w:instrText xml:space="preserve"> PAGEREF _Toc449023804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A317F0">
      <w:pPr>
        <w:pStyle w:val="TOC3"/>
        <w:tabs>
          <w:tab w:val="left" w:pos="1440"/>
          <w:tab w:val="right" w:leader="dot" w:pos="8302"/>
        </w:tabs>
        <w:rPr>
          <w:rFonts w:asciiTheme="minorHAnsi" w:eastAsiaTheme="minorEastAsia" w:hAnsiTheme="minorHAnsi" w:cstheme="minorBidi"/>
          <w:noProof/>
          <w:sz w:val="22"/>
          <w:szCs w:val="22"/>
        </w:rPr>
      </w:pPr>
      <w:hyperlink w:anchor="_Toc449023805" w:history="1">
        <w:r w:rsidR="005C64B0" w:rsidRPr="00C74BC9">
          <w:rPr>
            <w:rStyle w:val="Hyperlink"/>
            <w:noProof/>
            <w:lang w:val="en-GB"/>
          </w:rPr>
          <w:t>2.2.1.2</w:t>
        </w:r>
        <w:r w:rsidR="005C64B0">
          <w:rPr>
            <w:rFonts w:asciiTheme="minorHAnsi" w:eastAsiaTheme="minorEastAsia" w:hAnsiTheme="minorHAnsi" w:cstheme="minorBidi"/>
            <w:noProof/>
            <w:sz w:val="22"/>
            <w:szCs w:val="22"/>
          </w:rPr>
          <w:tab/>
        </w:r>
        <w:r w:rsidR="005C64B0" w:rsidRPr="00C74BC9">
          <w:rPr>
            <w:rStyle w:val="Hyperlink"/>
            <w:noProof/>
            <w:lang w:val="en-GB"/>
          </w:rPr>
          <w:t>Strategy</w:t>
        </w:r>
        <w:r w:rsidR="005C64B0">
          <w:rPr>
            <w:noProof/>
            <w:webHidden/>
          </w:rPr>
          <w:tab/>
        </w:r>
        <w:r w:rsidR="00C85AB3">
          <w:rPr>
            <w:noProof/>
            <w:webHidden/>
          </w:rPr>
          <w:fldChar w:fldCharType="begin"/>
        </w:r>
        <w:r w:rsidR="005C64B0">
          <w:rPr>
            <w:noProof/>
            <w:webHidden/>
          </w:rPr>
          <w:instrText xml:space="preserve"> PAGEREF _Toc449023805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A317F0">
      <w:pPr>
        <w:pStyle w:val="TOC3"/>
        <w:tabs>
          <w:tab w:val="left" w:pos="1440"/>
          <w:tab w:val="right" w:leader="dot" w:pos="8302"/>
        </w:tabs>
        <w:rPr>
          <w:rFonts w:asciiTheme="minorHAnsi" w:eastAsiaTheme="minorEastAsia" w:hAnsiTheme="minorHAnsi" w:cstheme="minorBidi"/>
          <w:noProof/>
          <w:sz w:val="22"/>
          <w:szCs w:val="22"/>
        </w:rPr>
      </w:pPr>
      <w:hyperlink w:anchor="_Toc449023806" w:history="1">
        <w:r w:rsidR="005C64B0" w:rsidRPr="00C74BC9">
          <w:rPr>
            <w:rStyle w:val="Hyperlink"/>
            <w:noProof/>
            <w:lang w:val="en-GB"/>
          </w:rPr>
          <w:t>2.2.1.3</w:t>
        </w:r>
        <w:r w:rsidR="005C64B0">
          <w:rPr>
            <w:rFonts w:asciiTheme="minorHAnsi" w:eastAsiaTheme="minorEastAsia" w:hAnsiTheme="minorHAnsi" w:cstheme="minorBidi"/>
            <w:noProof/>
            <w:sz w:val="22"/>
            <w:szCs w:val="22"/>
          </w:rPr>
          <w:tab/>
        </w:r>
        <w:r w:rsidR="005C64B0" w:rsidRPr="00C74BC9">
          <w:rPr>
            <w:rStyle w:val="Hyperlink"/>
            <w:noProof/>
            <w:lang w:val="en-GB"/>
          </w:rPr>
          <w:t>Tactic</w:t>
        </w:r>
        <w:r w:rsidR="005C64B0">
          <w:rPr>
            <w:noProof/>
            <w:webHidden/>
          </w:rPr>
          <w:tab/>
        </w:r>
        <w:r w:rsidR="00C85AB3">
          <w:rPr>
            <w:noProof/>
            <w:webHidden/>
          </w:rPr>
          <w:fldChar w:fldCharType="begin"/>
        </w:r>
        <w:r w:rsidR="005C64B0">
          <w:rPr>
            <w:noProof/>
            <w:webHidden/>
          </w:rPr>
          <w:instrText xml:space="preserve"> PAGEREF _Toc449023806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A317F0">
      <w:pPr>
        <w:pStyle w:val="TOC3"/>
        <w:tabs>
          <w:tab w:val="left" w:pos="1440"/>
          <w:tab w:val="right" w:leader="dot" w:pos="8302"/>
        </w:tabs>
        <w:rPr>
          <w:rFonts w:asciiTheme="minorHAnsi" w:eastAsiaTheme="minorEastAsia" w:hAnsiTheme="minorHAnsi" w:cstheme="minorBidi"/>
          <w:noProof/>
          <w:sz w:val="22"/>
          <w:szCs w:val="22"/>
        </w:rPr>
      </w:pPr>
      <w:hyperlink w:anchor="_Toc449023807" w:history="1">
        <w:r w:rsidR="005C64B0" w:rsidRPr="00C74BC9">
          <w:rPr>
            <w:rStyle w:val="Hyperlink"/>
            <w:noProof/>
            <w:lang w:val="en-GB"/>
          </w:rPr>
          <w:t>2.2.1.4</w:t>
        </w:r>
        <w:r w:rsidR="005C64B0">
          <w:rPr>
            <w:rFonts w:asciiTheme="minorHAnsi" w:eastAsiaTheme="minorEastAsia" w:hAnsiTheme="minorHAnsi" w:cstheme="minorBidi"/>
            <w:noProof/>
            <w:sz w:val="22"/>
            <w:szCs w:val="22"/>
          </w:rPr>
          <w:tab/>
        </w:r>
        <w:r w:rsidR="005C64B0" w:rsidRPr="00C74BC9">
          <w:rPr>
            <w:rStyle w:val="Hyperlink"/>
            <w:noProof/>
            <w:lang w:val="en-GB"/>
          </w:rPr>
          <w:t>ChangeHistory</w:t>
        </w:r>
        <w:r w:rsidR="005C64B0">
          <w:rPr>
            <w:noProof/>
            <w:webHidden/>
          </w:rPr>
          <w:tab/>
        </w:r>
        <w:r w:rsidR="00C85AB3">
          <w:rPr>
            <w:noProof/>
            <w:webHidden/>
          </w:rPr>
          <w:fldChar w:fldCharType="begin"/>
        </w:r>
        <w:r w:rsidR="005C64B0">
          <w:rPr>
            <w:noProof/>
            <w:webHidden/>
          </w:rPr>
          <w:instrText xml:space="preserve"> PAGEREF _Toc449023807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A317F0">
      <w:pPr>
        <w:pStyle w:val="TOC3"/>
        <w:tabs>
          <w:tab w:val="left" w:pos="1440"/>
          <w:tab w:val="right" w:leader="dot" w:pos="8302"/>
        </w:tabs>
        <w:rPr>
          <w:rFonts w:asciiTheme="minorHAnsi" w:eastAsiaTheme="minorEastAsia" w:hAnsiTheme="minorHAnsi" w:cstheme="minorBidi"/>
          <w:noProof/>
          <w:sz w:val="22"/>
          <w:szCs w:val="22"/>
        </w:rPr>
      </w:pPr>
      <w:hyperlink w:anchor="_Toc449023808" w:history="1">
        <w:r w:rsidR="005C64B0" w:rsidRPr="00C74BC9">
          <w:rPr>
            <w:rStyle w:val="Hyperlink"/>
            <w:noProof/>
            <w:lang w:val="en-GB"/>
          </w:rPr>
          <w:t>2.2.1.5</w:t>
        </w:r>
        <w:r w:rsidR="005C64B0">
          <w:rPr>
            <w:rFonts w:asciiTheme="minorHAnsi" w:eastAsiaTheme="minorEastAsia" w:hAnsiTheme="minorHAnsi" w:cstheme="minorBidi"/>
            <w:noProof/>
            <w:sz w:val="22"/>
            <w:szCs w:val="22"/>
          </w:rPr>
          <w:tab/>
        </w:r>
        <w:r w:rsidR="005C64B0" w:rsidRPr="00C74BC9">
          <w:rPr>
            <w:rStyle w:val="Hyperlink"/>
            <w:noProof/>
            <w:lang w:val="en-GB"/>
          </w:rPr>
          <w:t>DecisionVariable</w:t>
        </w:r>
        <w:r w:rsidR="005C64B0">
          <w:rPr>
            <w:noProof/>
            <w:webHidden/>
          </w:rPr>
          <w:tab/>
        </w:r>
        <w:r w:rsidR="00C85AB3">
          <w:rPr>
            <w:noProof/>
            <w:webHidden/>
          </w:rPr>
          <w:fldChar w:fldCharType="begin"/>
        </w:r>
        <w:r w:rsidR="005C64B0">
          <w:rPr>
            <w:noProof/>
            <w:webHidden/>
          </w:rPr>
          <w:instrText xml:space="preserve"> PAGEREF _Toc449023808 \h </w:instrText>
        </w:r>
        <w:r w:rsidR="00C85AB3">
          <w:rPr>
            <w:noProof/>
            <w:webHidden/>
          </w:rPr>
        </w:r>
        <w:r w:rsidR="00C85AB3">
          <w:rPr>
            <w:noProof/>
            <w:webHidden/>
          </w:rPr>
          <w:fldChar w:fldCharType="separate"/>
        </w:r>
        <w:r w:rsidR="005C64B0">
          <w:rPr>
            <w:noProof/>
            <w:webHidden/>
          </w:rPr>
          <w:t>20</w:t>
        </w:r>
        <w:r w:rsidR="00C85AB3">
          <w:rPr>
            <w:noProof/>
            <w:webHidden/>
          </w:rPr>
          <w:fldChar w:fldCharType="end"/>
        </w:r>
      </w:hyperlink>
    </w:p>
    <w:p w:rsidR="005C64B0" w:rsidRDefault="00A317F0">
      <w:pPr>
        <w:pStyle w:val="TOC3"/>
        <w:tabs>
          <w:tab w:val="left" w:pos="1440"/>
          <w:tab w:val="right" w:leader="dot" w:pos="8302"/>
        </w:tabs>
        <w:rPr>
          <w:rFonts w:asciiTheme="minorHAnsi" w:eastAsiaTheme="minorEastAsia" w:hAnsiTheme="minorHAnsi" w:cstheme="minorBidi"/>
          <w:noProof/>
          <w:sz w:val="22"/>
          <w:szCs w:val="22"/>
        </w:rPr>
      </w:pPr>
      <w:hyperlink w:anchor="_Toc449023809" w:history="1">
        <w:r w:rsidR="005C64B0" w:rsidRPr="00C74BC9">
          <w:rPr>
            <w:rStyle w:val="Hyperlink"/>
            <w:noProof/>
            <w:lang w:val="en-GB"/>
          </w:rPr>
          <w:t>2.2.1.6</w:t>
        </w:r>
        <w:r w:rsidR="005C64B0">
          <w:rPr>
            <w:rFonts w:asciiTheme="minorHAnsi" w:eastAsiaTheme="minorEastAsia" w:hAnsiTheme="minorHAnsi" w:cstheme="minorBidi"/>
            <w:noProof/>
            <w:sz w:val="22"/>
            <w:szCs w:val="22"/>
          </w:rPr>
          <w:tab/>
        </w:r>
        <w:r w:rsidR="005C64B0" w:rsidRPr="00C74BC9">
          <w:rPr>
            <w:rStyle w:val="Hyperlink"/>
            <w:noProof/>
            <w:lang w:val="en-GB"/>
          </w:rPr>
          <w:t>Configuration</w:t>
        </w:r>
        <w:r w:rsidR="005C64B0">
          <w:rPr>
            <w:noProof/>
            <w:webHidden/>
          </w:rPr>
          <w:tab/>
        </w:r>
        <w:r w:rsidR="00C85AB3">
          <w:rPr>
            <w:noProof/>
            <w:webHidden/>
          </w:rPr>
          <w:fldChar w:fldCharType="begin"/>
        </w:r>
        <w:r w:rsidR="005C64B0">
          <w:rPr>
            <w:noProof/>
            <w:webHidden/>
          </w:rPr>
          <w:instrText xml:space="preserve"> PAGEREF _Toc449023809 \h </w:instrText>
        </w:r>
        <w:r w:rsidR="00C85AB3">
          <w:rPr>
            <w:noProof/>
            <w:webHidden/>
          </w:rPr>
        </w:r>
        <w:r w:rsidR="00C85AB3">
          <w:rPr>
            <w:noProof/>
            <w:webHidden/>
          </w:rPr>
          <w:fldChar w:fldCharType="separate"/>
        </w:r>
        <w:r w:rsidR="005C64B0">
          <w:rPr>
            <w:noProof/>
            <w:webHidden/>
          </w:rPr>
          <w:t>21</w:t>
        </w:r>
        <w:r w:rsidR="00C85AB3">
          <w:rPr>
            <w:noProof/>
            <w:webHidden/>
          </w:rPr>
          <w:fldChar w:fldCharType="end"/>
        </w:r>
      </w:hyperlink>
    </w:p>
    <w:p w:rsidR="005C64B0" w:rsidRDefault="00A317F0">
      <w:pPr>
        <w:pStyle w:val="TOC3"/>
        <w:tabs>
          <w:tab w:val="left" w:pos="1200"/>
          <w:tab w:val="right" w:leader="dot" w:pos="8302"/>
        </w:tabs>
        <w:rPr>
          <w:rFonts w:asciiTheme="minorHAnsi" w:eastAsiaTheme="minorEastAsia" w:hAnsiTheme="minorHAnsi" w:cstheme="minorBidi"/>
          <w:noProof/>
          <w:sz w:val="22"/>
          <w:szCs w:val="22"/>
        </w:rPr>
      </w:pPr>
      <w:hyperlink w:anchor="_Toc449023810" w:history="1">
        <w:r w:rsidR="005C64B0" w:rsidRPr="00C74BC9">
          <w:rPr>
            <w:rStyle w:val="Hyperlink"/>
            <w:noProof/>
            <w:lang w:val="en-GB"/>
          </w:rPr>
          <w:t>2.2.2</w:t>
        </w:r>
        <w:r w:rsidR="005C64B0">
          <w:rPr>
            <w:rFonts w:asciiTheme="minorHAnsi" w:eastAsiaTheme="minorEastAsia" w:hAnsiTheme="minorHAnsi" w:cstheme="minorBidi"/>
            <w:noProof/>
            <w:sz w:val="22"/>
            <w:szCs w:val="22"/>
          </w:rPr>
          <w:tab/>
        </w:r>
        <w:r w:rsidR="005C64B0" w:rsidRPr="00C74BC9">
          <w:rPr>
            <w:rStyle w:val="Hyperlink"/>
            <w:noProof/>
            <w:lang w:val="en-GB"/>
          </w:rPr>
          <w:t>Types of the underlying adaptive system</w:t>
        </w:r>
        <w:r w:rsidR="005C64B0">
          <w:rPr>
            <w:noProof/>
            <w:webHidden/>
          </w:rPr>
          <w:tab/>
        </w:r>
        <w:r w:rsidR="00C85AB3">
          <w:rPr>
            <w:noProof/>
            <w:webHidden/>
          </w:rPr>
          <w:fldChar w:fldCharType="begin"/>
        </w:r>
        <w:r w:rsidR="005C64B0">
          <w:rPr>
            <w:noProof/>
            <w:webHidden/>
          </w:rPr>
          <w:instrText xml:space="preserve"> PAGEREF _Toc449023810 \h </w:instrText>
        </w:r>
        <w:r w:rsidR="00C85AB3">
          <w:rPr>
            <w:noProof/>
            <w:webHidden/>
          </w:rPr>
        </w:r>
        <w:r w:rsidR="00C85AB3">
          <w:rPr>
            <w:noProof/>
            <w:webHidden/>
          </w:rPr>
          <w:fldChar w:fldCharType="separate"/>
        </w:r>
        <w:r w:rsidR="005C64B0">
          <w:rPr>
            <w:noProof/>
            <w:webHidden/>
          </w:rPr>
          <w:t>21</w:t>
        </w:r>
        <w:r w:rsidR="00C85AB3">
          <w:rPr>
            <w:noProof/>
            <w:webHidden/>
          </w:rPr>
          <w:fldChar w:fldCharType="end"/>
        </w:r>
      </w:hyperlink>
    </w:p>
    <w:p w:rsidR="005C64B0" w:rsidRDefault="00A317F0">
      <w:pPr>
        <w:pStyle w:val="TOC1"/>
        <w:tabs>
          <w:tab w:val="left" w:pos="480"/>
          <w:tab w:val="right" w:leader="dot" w:pos="8302"/>
        </w:tabs>
        <w:rPr>
          <w:rFonts w:asciiTheme="minorHAnsi" w:eastAsiaTheme="minorEastAsia" w:hAnsiTheme="minorHAnsi" w:cstheme="minorBidi"/>
          <w:noProof/>
          <w:sz w:val="22"/>
          <w:szCs w:val="22"/>
        </w:rPr>
      </w:pPr>
      <w:hyperlink w:anchor="_Toc449023811" w:history="1">
        <w:r w:rsidR="005C64B0" w:rsidRPr="00C74BC9">
          <w:rPr>
            <w:rStyle w:val="Hyperlink"/>
            <w:noProof/>
            <w:lang w:val="en-GB"/>
          </w:rPr>
          <w:t>3</w:t>
        </w:r>
        <w:r w:rsidR="005C64B0">
          <w:rPr>
            <w:rFonts w:asciiTheme="minorHAnsi" w:eastAsiaTheme="minorEastAsia" w:hAnsiTheme="minorHAnsi" w:cstheme="minorBidi"/>
            <w:noProof/>
            <w:sz w:val="22"/>
            <w:szCs w:val="22"/>
          </w:rPr>
          <w:tab/>
        </w:r>
        <w:r w:rsidR="005C64B0" w:rsidRPr="00C74BC9">
          <w:rPr>
            <w:rStyle w:val="Hyperlink"/>
            <w:noProof/>
            <w:lang w:val="en-GB"/>
          </w:rPr>
          <w:t>Implementation Status</w:t>
        </w:r>
        <w:r w:rsidR="005C64B0">
          <w:rPr>
            <w:noProof/>
            <w:webHidden/>
          </w:rPr>
          <w:tab/>
        </w:r>
        <w:r w:rsidR="00C85AB3">
          <w:rPr>
            <w:noProof/>
            <w:webHidden/>
          </w:rPr>
          <w:fldChar w:fldCharType="begin"/>
        </w:r>
        <w:r w:rsidR="005C64B0">
          <w:rPr>
            <w:noProof/>
            <w:webHidden/>
          </w:rPr>
          <w:instrText xml:space="preserve"> PAGEREF _Toc449023811 \h </w:instrText>
        </w:r>
        <w:r w:rsidR="00C85AB3">
          <w:rPr>
            <w:noProof/>
            <w:webHidden/>
          </w:rPr>
        </w:r>
        <w:r w:rsidR="00C85AB3">
          <w:rPr>
            <w:noProof/>
            <w:webHidden/>
          </w:rPr>
          <w:fldChar w:fldCharType="separate"/>
        </w:r>
        <w:r w:rsidR="005C64B0">
          <w:rPr>
            <w:noProof/>
            <w:webHidden/>
          </w:rPr>
          <w:t>23</w:t>
        </w:r>
        <w:r w:rsidR="00C85AB3">
          <w:rPr>
            <w:noProof/>
            <w:webHidden/>
          </w:rPr>
          <w:fldChar w:fldCharType="end"/>
        </w:r>
      </w:hyperlink>
    </w:p>
    <w:p w:rsidR="005C64B0" w:rsidRDefault="00A317F0">
      <w:pPr>
        <w:pStyle w:val="TOC1"/>
        <w:tabs>
          <w:tab w:val="left" w:pos="480"/>
          <w:tab w:val="right" w:leader="dot" w:pos="8302"/>
        </w:tabs>
        <w:rPr>
          <w:rFonts w:asciiTheme="minorHAnsi" w:eastAsiaTheme="minorEastAsia" w:hAnsiTheme="minorHAnsi" w:cstheme="minorBidi"/>
          <w:noProof/>
          <w:sz w:val="22"/>
          <w:szCs w:val="22"/>
        </w:rPr>
      </w:pPr>
      <w:hyperlink w:anchor="_Toc449023812" w:history="1">
        <w:r w:rsidR="005C64B0" w:rsidRPr="00C74BC9">
          <w:rPr>
            <w:rStyle w:val="Hyperlink"/>
            <w:noProof/>
            <w:lang w:val="en-GB"/>
          </w:rPr>
          <w:t>4</w:t>
        </w:r>
        <w:r w:rsidR="005C64B0">
          <w:rPr>
            <w:rFonts w:asciiTheme="minorHAnsi" w:eastAsiaTheme="minorEastAsia" w:hAnsiTheme="minorHAnsi" w:cstheme="minorBidi"/>
            <w:noProof/>
            <w:sz w:val="22"/>
            <w:szCs w:val="22"/>
          </w:rPr>
          <w:tab/>
        </w:r>
        <w:r w:rsidR="005C64B0" w:rsidRPr="00C74BC9">
          <w:rPr>
            <w:rStyle w:val="Hyperlink"/>
            <w:noProof/>
            <w:lang w:val="en-GB"/>
          </w:rPr>
          <w:t>rt-VIL Grammar</w:t>
        </w:r>
        <w:r w:rsidR="005C64B0">
          <w:rPr>
            <w:noProof/>
            <w:webHidden/>
          </w:rPr>
          <w:tab/>
        </w:r>
        <w:r w:rsidR="00C85AB3">
          <w:rPr>
            <w:noProof/>
            <w:webHidden/>
          </w:rPr>
          <w:fldChar w:fldCharType="begin"/>
        </w:r>
        <w:r w:rsidR="005C64B0">
          <w:rPr>
            <w:noProof/>
            <w:webHidden/>
          </w:rPr>
          <w:instrText xml:space="preserve"> PAGEREF _Toc449023812 \h </w:instrText>
        </w:r>
        <w:r w:rsidR="00C85AB3">
          <w:rPr>
            <w:noProof/>
            <w:webHidden/>
          </w:rPr>
        </w:r>
        <w:r w:rsidR="00C85AB3">
          <w:rPr>
            <w:noProof/>
            <w:webHidden/>
          </w:rPr>
          <w:fldChar w:fldCharType="separate"/>
        </w:r>
        <w:r w:rsidR="005C64B0">
          <w:rPr>
            <w:noProof/>
            <w:webHidden/>
          </w:rPr>
          <w:t>24</w:t>
        </w:r>
        <w:r w:rsidR="00C85AB3">
          <w:rPr>
            <w:noProof/>
            <w:webHidden/>
          </w:rPr>
          <w:fldChar w:fldCharType="end"/>
        </w:r>
      </w:hyperlink>
    </w:p>
    <w:p w:rsidR="005C64B0" w:rsidRDefault="00A317F0">
      <w:pPr>
        <w:pStyle w:val="TOC1"/>
        <w:tabs>
          <w:tab w:val="right" w:leader="dot" w:pos="8302"/>
        </w:tabs>
        <w:rPr>
          <w:rFonts w:asciiTheme="minorHAnsi" w:eastAsiaTheme="minorEastAsia" w:hAnsiTheme="minorHAnsi" w:cstheme="minorBidi"/>
          <w:noProof/>
          <w:sz w:val="22"/>
          <w:szCs w:val="22"/>
        </w:rPr>
      </w:pPr>
      <w:hyperlink w:anchor="_Toc449023813" w:history="1">
        <w:r w:rsidR="005C64B0" w:rsidRPr="00C74BC9">
          <w:rPr>
            <w:rStyle w:val="Hyperlink"/>
            <w:noProof/>
            <w:lang w:val="en-GB"/>
          </w:rPr>
          <w:t>References</w:t>
        </w:r>
        <w:r w:rsidR="005C64B0">
          <w:rPr>
            <w:noProof/>
            <w:webHidden/>
          </w:rPr>
          <w:tab/>
        </w:r>
        <w:r w:rsidR="00C85AB3">
          <w:rPr>
            <w:noProof/>
            <w:webHidden/>
          </w:rPr>
          <w:fldChar w:fldCharType="begin"/>
        </w:r>
        <w:r w:rsidR="005C64B0">
          <w:rPr>
            <w:noProof/>
            <w:webHidden/>
          </w:rPr>
          <w:instrText xml:space="preserve"> PAGEREF _Toc449023813 \h </w:instrText>
        </w:r>
        <w:r w:rsidR="00C85AB3">
          <w:rPr>
            <w:noProof/>
            <w:webHidden/>
          </w:rPr>
        </w:r>
        <w:r w:rsidR="00C85AB3">
          <w:rPr>
            <w:noProof/>
            <w:webHidden/>
          </w:rPr>
          <w:fldChar w:fldCharType="separate"/>
        </w:r>
        <w:r w:rsidR="005C64B0">
          <w:rPr>
            <w:noProof/>
            <w:webHidden/>
          </w:rPr>
          <w:t>27</w:t>
        </w:r>
        <w:r w:rsidR="00C85AB3">
          <w:rPr>
            <w:noProof/>
            <w:webHidden/>
          </w:rPr>
          <w:fldChar w:fldCharType="end"/>
        </w:r>
      </w:hyperlink>
    </w:p>
    <w:p w:rsidR="00897124" w:rsidRPr="00725A64" w:rsidRDefault="00C85AB3"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2" w:name="_Toc449023792"/>
      <w:r w:rsidRPr="00725A64">
        <w:rPr>
          <w:b/>
          <w:sz w:val="32"/>
          <w:szCs w:val="32"/>
          <w:lang w:val="en-GB"/>
        </w:rPr>
        <w:lastRenderedPageBreak/>
        <w:t>Table of Figures</w:t>
      </w:r>
      <w:bookmarkEnd w:id="2"/>
    </w:p>
    <w:p w:rsidR="002F20C6" w:rsidRPr="00725A64" w:rsidRDefault="00C85AB3" w:rsidP="003D1965">
      <w:pPr>
        <w:rPr>
          <w:lang w:val="en-GB"/>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C64B0">
        <w:rPr>
          <w:b/>
          <w:bCs/>
          <w:noProof/>
          <w:lang w:val="en-US"/>
        </w:rPr>
        <w:t>No table of figures entries found.</w:t>
      </w:r>
      <w:r w:rsidRPr="00725A64">
        <w:rPr>
          <w:lang w:val="en-GB"/>
        </w:rPr>
        <w:fldChar w:fldCharType="end"/>
      </w:r>
    </w:p>
    <w:p w:rsidR="000547E2" w:rsidRPr="00725A64" w:rsidRDefault="000547E2" w:rsidP="00EA17BB">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49023793"/>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rsidR="004363D9" w:rsidRDefault="004363D9" w:rsidP="004363D9">
      <w:pPr>
        <w:rPr>
          <w:lang w:val="en-GB"/>
        </w:rPr>
      </w:pPr>
      <w:r w:rsidRPr="00725A64">
        <w:rPr>
          <w:lang w:val="en-GB"/>
        </w:rPr>
        <w:t xml:space="preserve">This document </w:t>
      </w:r>
      <w:r w:rsidR="00EB6E0B" w:rsidRPr="00725A64">
        <w:rPr>
          <w:lang w:val="en-GB"/>
        </w:rPr>
        <w:t xml:space="preserve">specifies the </w:t>
      </w:r>
      <w:r w:rsidR="001056A4">
        <w:rPr>
          <w:lang w:val="en-GB"/>
        </w:rPr>
        <w:t xml:space="preserve">Runtime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1056A4">
        <w:rPr>
          <w:lang w:val="en-GB"/>
        </w:rPr>
        <w:t>rt-VIL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r w:rsidR="007413B0">
        <w:rPr>
          <w:lang w:val="en-GB"/>
        </w:rPr>
        <w:t xml:space="preserve"> While the Variability Instantiation Language (VIL) </w:t>
      </w:r>
      <w:r w:rsidR="0060167A" w:rsidRPr="00725A64">
        <w:rPr>
          <w:lang w:val="en-GB"/>
        </w:rPr>
        <w:t>[</w:t>
      </w:r>
      <w:fldSimple w:instr=" REF BIB_d21 \* MERGEFORMAT ">
        <w:r w:rsidR="005C64B0" w:rsidRPr="001E46F3">
          <w:rPr>
            <w:lang w:val="en-GB"/>
          </w:rPr>
          <w:t>3</w:t>
        </w:r>
      </w:fldSimple>
      <w:r w:rsidR="0060167A" w:rsidRPr="00725A64">
        <w:rPr>
          <w:lang w:val="en-GB"/>
        </w:rPr>
        <w:t>]</w:t>
      </w:r>
      <w:r w:rsidR="0060167A">
        <w:rPr>
          <w:lang w:val="en-GB"/>
        </w:rPr>
        <w:t xml:space="preserve"> </w:t>
      </w:r>
      <w:r w:rsidR="007413B0">
        <w:rPr>
          <w:lang w:val="en-GB"/>
        </w:rPr>
        <w:t>is intended to support customization and instantiation of variability-rich software before runtime, rt-VIL is intended to support re-configurations and adaptivity at runtime</w:t>
      </w:r>
    </w:p>
    <w:p w:rsidR="007413B0" w:rsidRDefault="007413B0" w:rsidP="007413B0">
      <w:pPr>
        <w:rPr>
          <w:lang w:val="en-US"/>
        </w:rPr>
      </w:pPr>
      <w:r>
        <w:rPr>
          <w:lang w:val="en-US"/>
        </w:rPr>
        <w:t xml:space="preserve">The runtime variability instantiation language (rt-VIL) is an extension of VIL inspired by concepts of Stitch [13] and S/T/A [14] in order to enable runtime instantiation and runtime reconfiguration / adaptation. Basically, rt-VIL follows the core principles DSPLs </w:t>
      </w:r>
      <w:r>
        <w:rPr>
          <w:lang w:val="en-GB"/>
        </w:rPr>
        <w:t xml:space="preserve">[10, 11], i.e., it relies on an explicit product line variability model (IVML), which makes runtime-variability available explicit and enables runtime re-configuration / adaptation through monitoring the execution environment and performing adequate runtime changes through re-configuration. Although traditional pre-runtime product line capabilities are not required in </w:t>
      </w:r>
      <w:r>
        <w:rPr>
          <w:lang w:val="en-US"/>
        </w:rPr>
        <w:t xml:space="preserve">DSPLs </w:t>
      </w:r>
      <w:r>
        <w:rPr>
          <w:lang w:val="en-GB"/>
        </w:rPr>
        <w:t>[10, 11], we explicitly support product line instantiation at runtime through VIL capabilities. As a valid configuration is also required at runtime, we utilize runtime reasoning (in terms of the EASy IVML reasoning support [7]) for detecting invalid configurations and also for value propagation. For enacting runtime changes to the underlying system, we rely on architectural bindings and a translation of the runtime configuration to system-specific concepts. For more details on the approach, in particular in the context of adaptive real-time data stream processing, please refer to [12].</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n Section</w:t>
      </w:r>
      <w:r w:rsidR="005C64B0">
        <w:rPr>
          <w:lang w:val="en-GB"/>
        </w:rPr>
        <w:t xml:space="preserve"> </w:t>
      </w:r>
      <w:r w:rsidR="00C85AB3">
        <w:rPr>
          <w:lang w:val="en-GB"/>
        </w:rPr>
        <w:fldChar w:fldCharType="begin"/>
      </w:r>
      <w:r w:rsidR="005C64B0">
        <w:rPr>
          <w:lang w:val="en-GB"/>
        </w:rPr>
        <w:instrText xml:space="preserve"> REF _Ref411839911 \r \h </w:instrText>
      </w:r>
      <w:r w:rsidR="00C85AB3">
        <w:rPr>
          <w:lang w:val="en-GB"/>
        </w:rPr>
      </w:r>
      <w:r w:rsidR="00C85AB3">
        <w:rPr>
          <w:lang w:val="en-GB"/>
        </w:rPr>
        <w:fldChar w:fldCharType="separate"/>
      </w:r>
      <w:r w:rsidR="005C64B0">
        <w:rPr>
          <w:lang w:val="en-GB"/>
        </w:rPr>
        <w:t>2</w:t>
      </w:r>
      <w:r w:rsidR="00C85AB3">
        <w:rPr>
          <w:lang w:val="en-GB"/>
        </w:rPr>
        <w:fldChar w:fldCharType="end"/>
      </w:r>
      <w:r w:rsidR="00267809" w:rsidRPr="00725A64">
        <w:rPr>
          <w:lang w:val="en-GB"/>
        </w:rPr>
        <w:t xml:space="preserve">, we </w:t>
      </w:r>
      <w:r w:rsidR="001B1232" w:rsidRPr="00725A64">
        <w:rPr>
          <w:lang w:val="en-GB"/>
        </w:rPr>
        <w:t xml:space="preserve">define the syntax and semantics of </w:t>
      </w:r>
      <w:r w:rsidR="005C64B0">
        <w:rPr>
          <w:lang w:val="en-GB"/>
        </w:rPr>
        <w:t>rt-</w:t>
      </w:r>
      <w:r w:rsidR="001B1232" w:rsidRPr="00725A64">
        <w:rPr>
          <w:lang w:val="en-GB"/>
        </w:rPr>
        <w:t xml:space="preserve">VIL </w:t>
      </w:r>
      <w:r w:rsidR="005C64B0">
        <w:rPr>
          <w:lang w:val="en-GB"/>
        </w:rPr>
        <w:t xml:space="preserve">on top of VIL. </w:t>
      </w:r>
      <w:r w:rsidR="00672474">
        <w:rPr>
          <w:lang w:val="en-GB"/>
        </w:rPr>
        <w:t xml:space="preserve">Please refer to the VIL language specification for details regarding VIL. </w:t>
      </w:r>
      <w:r w:rsidR="00D00AE0">
        <w:rPr>
          <w:lang w:val="en-GB"/>
        </w:rPr>
        <w:t xml:space="preserve">In Section </w:t>
      </w:r>
      <w:r w:rsidR="00C85AB3">
        <w:rPr>
          <w:lang w:val="en-GB"/>
        </w:rPr>
        <w:fldChar w:fldCharType="begin"/>
      </w:r>
      <w:r w:rsidR="00D00AE0">
        <w:rPr>
          <w:lang w:val="en-GB"/>
        </w:rPr>
        <w:instrText xml:space="preserve"> REF _Ref414440001 \r \h </w:instrText>
      </w:r>
      <w:r w:rsidR="00C85AB3">
        <w:rPr>
          <w:lang w:val="en-GB"/>
        </w:rPr>
      </w:r>
      <w:r w:rsidR="00C85AB3">
        <w:rPr>
          <w:lang w:val="en-GB"/>
        </w:rPr>
        <w:fldChar w:fldCharType="separate"/>
      </w:r>
      <w:r w:rsidR="005C64B0">
        <w:rPr>
          <w:lang w:val="en-GB"/>
        </w:rPr>
        <w:t>3</w:t>
      </w:r>
      <w:r w:rsidR="00C85AB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C85AB3">
        <w:rPr>
          <w:lang w:val="en-GB"/>
        </w:rPr>
        <w:fldChar w:fldCharType="begin"/>
      </w:r>
      <w:r w:rsidR="00D00AE0">
        <w:rPr>
          <w:lang w:val="en-GB"/>
        </w:rPr>
        <w:instrText xml:space="preserve"> REF _Ref414440033 \r \h </w:instrText>
      </w:r>
      <w:r w:rsidR="00C85AB3">
        <w:rPr>
          <w:lang w:val="en-GB"/>
        </w:rPr>
      </w:r>
      <w:r w:rsidR="00C85AB3">
        <w:rPr>
          <w:lang w:val="en-GB"/>
        </w:rPr>
        <w:fldChar w:fldCharType="separate"/>
      </w:r>
      <w:r w:rsidR="00A627BA">
        <w:rPr>
          <w:lang w:val="en-GB"/>
        </w:rPr>
        <w:t>4</w:t>
      </w:r>
      <w:r w:rsidR="00C85AB3">
        <w:rPr>
          <w:lang w:val="en-GB"/>
        </w:rPr>
        <w:fldChar w:fldCharType="end"/>
      </w:r>
      <w:r w:rsidR="00D56021" w:rsidRPr="00725A64">
        <w:rPr>
          <w:lang w:val="en-GB"/>
        </w:rPr>
        <w:t xml:space="preserve">, we provide the grammar of </w:t>
      </w:r>
      <w:r w:rsidR="00A627BA">
        <w:rPr>
          <w:lang w:val="en-GB"/>
        </w:rPr>
        <w:t>rt-</w:t>
      </w:r>
      <w:r w:rsidR="00D56021" w:rsidRPr="00725A64">
        <w:rPr>
          <w:lang w:val="en-GB"/>
        </w:rPr>
        <w:t>VIL  as a reference.</w:t>
      </w:r>
    </w:p>
    <w:p w:rsidR="00FC56A7" w:rsidRDefault="006971D4" w:rsidP="00FC56A7">
      <w:pPr>
        <w:pStyle w:val="Heading1"/>
        <w:rPr>
          <w:lang w:val="en-GB"/>
        </w:rPr>
      </w:pPr>
      <w:bookmarkStart w:id="12" w:name="_Toc449022505"/>
      <w:bookmarkStart w:id="13" w:name="_Toc449022506"/>
      <w:bookmarkStart w:id="14" w:name="_Toc449022507"/>
      <w:bookmarkStart w:id="15" w:name="_Toc449022508"/>
      <w:bookmarkStart w:id="16" w:name="_Toc449022509"/>
      <w:bookmarkStart w:id="17" w:name="_Toc449022510"/>
      <w:bookmarkStart w:id="18" w:name="_Toc449022511"/>
      <w:bookmarkStart w:id="19" w:name="_Toc449022512"/>
      <w:bookmarkStart w:id="20" w:name="_Toc449022513"/>
      <w:bookmarkStart w:id="21" w:name="_Toc449022514"/>
      <w:bookmarkStart w:id="22" w:name="_Toc449022515"/>
      <w:bookmarkStart w:id="23" w:name="_Toc449022516"/>
      <w:bookmarkStart w:id="24" w:name="_Toc449022517"/>
      <w:bookmarkStart w:id="25" w:name="_Toc449022518"/>
      <w:bookmarkStart w:id="26" w:name="_Toc449022519"/>
      <w:bookmarkStart w:id="27" w:name="_Toc449022520"/>
      <w:bookmarkStart w:id="28" w:name="_Toc449022521"/>
      <w:bookmarkStart w:id="29" w:name="_Toc449022522"/>
      <w:bookmarkStart w:id="30" w:name="_Toc449022523"/>
      <w:bookmarkStart w:id="31" w:name="_Toc449022524"/>
      <w:bookmarkStart w:id="32" w:name="_Toc449022525"/>
      <w:bookmarkStart w:id="33" w:name="_Toc449022526"/>
      <w:bookmarkStart w:id="34" w:name="_Toc449022527"/>
      <w:bookmarkStart w:id="35" w:name="_Toc449022528"/>
      <w:bookmarkStart w:id="36" w:name="_Toc449022529"/>
      <w:bookmarkStart w:id="37" w:name="_Toc449022530"/>
      <w:bookmarkStart w:id="38" w:name="_Toc449022531"/>
      <w:bookmarkStart w:id="39" w:name="_Toc449022532"/>
      <w:bookmarkStart w:id="40" w:name="_Toc449022533"/>
      <w:bookmarkStart w:id="41" w:name="_Toc449022534"/>
      <w:bookmarkStart w:id="42" w:name="_Toc449022535"/>
      <w:bookmarkStart w:id="43" w:name="_Toc449022536"/>
      <w:bookmarkStart w:id="44" w:name="_Toc449022537"/>
      <w:bookmarkStart w:id="45" w:name="_Toc449022538"/>
      <w:bookmarkStart w:id="46" w:name="_Toc449022539"/>
      <w:bookmarkStart w:id="47" w:name="_Toc449022540"/>
      <w:bookmarkStart w:id="48" w:name="_Toc449022541"/>
      <w:bookmarkStart w:id="49" w:name="_Toc449022542"/>
      <w:bookmarkStart w:id="50" w:name="_Toc449022543"/>
      <w:bookmarkStart w:id="51" w:name="_Toc449022544"/>
      <w:bookmarkStart w:id="52" w:name="_Toc449022545"/>
      <w:bookmarkStart w:id="53" w:name="_Toc449022546"/>
      <w:bookmarkStart w:id="54" w:name="_Toc449022547"/>
      <w:bookmarkStart w:id="55" w:name="_Toc449022548"/>
      <w:bookmarkStart w:id="56" w:name="_Toc449022549"/>
      <w:bookmarkStart w:id="57" w:name="_Toc449022550"/>
      <w:bookmarkStart w:id="58" w:name="_Toc449022551"/>
      <w:bookmarkStart w:id="59" w:name="_Toc449022552"/>
      <w:bookmarkStart w:id="60" w:name="_Toc449022553"/>
      <w:bookmarkStart w:id="61" w:name="_Toc449022554"/>
      <w:bookmarkStart w:id="62" w:name="_Toc449022555"/>
      <w:bookmarkStart w:id="63" w:name="_Toc449022556"/>
      <w:bookmarkStart w:id="64" w:name="_Toc449022557"/>
      <w:bookmarkStart w:id="65" w:name="_Toc449022558"/>
      <w:bookmarkStart w:id="66" w:name="_Toc449022559"/>
      <w:bookmarkStart w:id="67" w:name="_Toc449022560"/>
      <w:bookmarkStart w:id="68" w:name="_Toc449022561"/>
      <w:bookmarkStart w:id="69" w:name="_Toc449022562"/>
      <w:bookmarkStart w:id="70" w:name="_Toc449022563"/>
      <w:bookmarkStart w:id="71" w:name="_Toc449022564"/>
      <w:bookmarkStart w:id="72" w:name="_Toc449022565"/>
      <w:bookmarkStart w:id="73" w:name="_Toc449022566"/>
      <w:bookmarkStart w:id="74" w:name="_Toc449022567"/>
      <w:bookmarkStart w:id="75" w:name="_Toc449022568"/>
      <w:bookmarkStart w:id="76" w:name="_Toc449022569"/>
      <w:bookmarkStart w:id="77" w:name="_Toc449022570"/>
      <w:bookmarkStart w:id="78" w:name="_Toc449022571"/>
      <w:bookmarkStart w:id="79" w:name="_Toc449022572"/>
      <w:bookmarkStart w:id="80" w:name="_Toc449022573"/>
      <w:bookmarkStart w:id="81" w:name="_Toc449022574"/>
      <w:bookmarkStart w:id="82" w:name="_Toc449022575"/>
      <w:bookmarkStart w:id="83" w:name="_Toc449022576"/>
      <w:bookmarkStart w:id="84" w:name="_Toc449022577"/>
      <w:bookmarkStart w:id="85" w:name="_Toc449022578"/>
      <w:bookmarkStart w:id="86" w:name="_Toc449022579"/>
      <w:bookmarkStart w:id="87" w:name="_Toc449022580"/>
      <w:bookmarkStart w:id="88" w:name="_Toc449022581"/>
      <w:bookmarkStart w:id="89" w:name="_Toc449022582"/>
      <w:bookmarkStart w:id="90" w:name="_Toc449022583"/>
      <w:bookmarkStart w:id="91" w:name="_Toc449022584"/>
      <w:bookmarkStart w:id="92" w:name="_Toc449022585"/>
      <w:bookmarkStart w:id="93" w:name="_Toc449022586"/>
      <w:bookmarkStart w:id="94" w:name="_Toc449022587"/>
      <w:bookmarkStart w:id="95" w:name="_Toc449022588"/>
      <w:bookmarkStart w:id="96" w:name="_Toc449022589"/>
      <w:bookmarkStart w:id="97" w:name="_Toc449022590"/>
      <w:bookmarkStart w:id="98" w:name="_Toc449022591"/>
      <w:bookmarkStart w:id="99" w:name="_Toc449022592"/>
      <w:bookmarkStart w:id="100" w:name="_Toc449022593"/>
      <w:bookmarkStart w:id="101" w:name="_Toc449022594"/>
      <w:bookmarkStart w:id="102" w:name="_Toc449022595"/>
      <w:bookmarkStart w:id="103" w:name="_Toc449022596"/>
      <w:bookmarkStart w:id="104" w:name="_Toc449022597"/>
      <w:bookmarkStart w:id="105" w:name="_Toc449022598"/>
      <w:bookmarkStart w:id="106" w:name="_Toc449022599"/>
      <w:bookmarkStart w:id="107" w:name="_Toc449022600"/>
      <w:bookmarkStart w:id="108" w:name="_Toc449022601"/>
      <w:bookmarkStart w:id="109" w:name="_Toc449022602"/>
      <w:bookmarkStart w:id="110" w:name="_Toc449022603"/>
      <w:bookmarkStart w:id="111" w:name="_Toc449022604"/>
      <w:bookmarkStart w:id="112" w:name="_Toc449022605"/>
      <w:bookmarkStart w:id="113" w:name="_Toc449022606"/>
      <w:bookmarkStart w:id="114" w:name="_Toc449022607"/>
      <w:bookmarkStart w:id="115" w:name="_Toc449022608"/>
      <w:bookmarkStart w:id="116" w:name="_Toc449022609"/>
      <w:bookmarkStart w:id="117" w:name="_Toc449022610"/>
      <w:bookmarkStart w:id="118" w:name="_Toc449022611"/>
      <w:bookmarkStart w:id="119" w:name="_Toc449022612"/>
      <w:bookmarkStart w:id="120" w:name="_Toc449022613"/>
      <w:bookmarkStart w:id="121" w:name="_Toc449022614"/>
      <w:bookmarkStart w:id="122" w:name="_Toc449022615"/>
      <w:bookmarkStart w:id="123" w:name="_Toc449022616"/>
      <w:bookmarkStart w:id="124" w:name="_Toc449022617"/>
      <w:bookmarkStart w:id="125" w:name="_Toc449022618"/>
      <w:bookmarkStart w:id="126" w:name="_Toc385852267"/>
      <w:bookmarkStart w:id="127" w:name="_Toc385852381"/>
      <w:bookmarkStart w:id="128" w:name="_Toc449022619"/>
      <w:bookmarkStart w:id="129" w:name="_Toc449022620"/>
      <w:bookmarkStart w:id="130" w:name="_Toc449022621"/>
      <w:bookmarkStart w:id="131" w:name="_Toc449022622"/>
      <w:bookmarkStart w:id="132" w:name="_Toc449022623"/>
      <w:bookmarkStart w:id="133" w:name="_Toc449022624"/>
      <w:bookmarkStart w:id="134" w:name="_Toc449022625"/>
      <w:bookmarkStart w:id="135" w:name="_Toc449022626"/>
      <w:bookmarkStart w:id="136" w:name="_Toc449022627"/>
      <w:bookmarkStart w:id="137" w:name="_Toc449022628"/>
      <w:bookmarkStart w:id="138" w:name="_Toc449022629"/>
      <w:bookmarkStart w:id="139" w:name="_Toc449022630"/>
      <w:bookmarkStart w:id="140" w:name="_Toc449022631"/>
      <w:bookmarkStart w:id="141" w:name="_Toc449022632"/>
      <w:bookmarkStart w:id="142" w:name="_Toc449022633"/>
      <w:bookmarkStart w:id="143" w:name="_Toc449022634"/>
      <w:bookmarkStart w:id="144" w:name="_Toc449022635"/>
      <w:bookmarkStart w:id="145" w:name="_Toc449022636"/>
      <w:bookmarkStart w:id="146" w:name="_Toc449022637"/>
      <w:bookmarkStart w:id="147" w:name="_Toc449022638"/>
      <w:bookmarkStart w:id="148" w:name="_Toc449022639"/>
      <w:bookmarkStart w:id="149" w:name="_Toc449022640"/>
      <w:bookmarkStart w:id="150" w:name="_Toc449022641"/>
      <w:bookmarkStart w:id="151" w:name="_Toc449022642"/>
      <w:bookmarkStart w:id="152" w:name="_Toc449022643"/>
      <w:bookmarkStart w:id="153" w:name="_Toc449022644"/>
      <w:bookmarkStart w:id="154" w:name="_Toc449022645"/>
      <w:bookmarkStart w:id="155" w:name="_Toc449022646"/>
      <w:bookmarkStart w:id="156" w:name="_Toc449022647"/>
      <w:bookmarkStart w:id="157" w:name="_Toc449022648"/>
      <w:bookmarkStart w:id="158" w:name="_Toc449022649"/>
      <w:bookmarkStart w:id="159" w:name="_Toc449022650"/>
      <w:bookmarkStart w:id="160" w:name="_Toc449022651"/>
      <w:bookmarkStart w:id="161" w:name="_Toc449022652"/>
      <w:bookmarkStart w:id="162" w:name="_Toc449022653"/>
      <w:bookmarkStart w:id="163" w:name="_Toc449022654"/>
      <w:bookmarkStart w:id="164" w:name="_Toc449022655"/>
      <w:bookmarkStart w:id="165" w:name="_Toc449022656"/>
      <w:bookmarkStart w:id="166" w:name="_Toc449022657"/>
      <w:bookmarkStart w:id="167" w:name="_Toc449022658"/>
      <w:bookmarkStart w:id="168" w:name="_Toc449022659"/>
      <w:bookmarkStart w:id="169" w:name="_Toc449022660"/>
      <w:bookmarkStart w:id="170" w:name="_Toc449022661"/>
      <w:bookmarkStart w:id="171" w:name="_Toc449022662"/>
      <w:bookmarkStart w:id="172" w:name="_Toc449022663"/>
      <w:bookmarkStart w:id="173" w:name="_Toc449022664"/>
      <w:bookmarkStart w:id="174" w:name="_Toc449022665"/>
      <w:bookmarkStart w:id="175" w:name="_Toc449022666"/>
      <w:bookmarkStart w:id="176" w:name="_Toc449022667"/>
      <w:bookmarkStart w:id="177" w:name="_Toc449022668"/>
      <w:bookmarkStart w:id="178" w:name="_Toc449022669"/>
      <w:bookmarkStart w:id="179" w:name="_Toc449022670"/>
      <w:bookmarkStart w:id="180" w:name="_Toc449022671"/>
      <w:bookmarkStart w:id="181" w:name="_Toc449022672"/>
      <w:bookmarkStart w:id="182" w:name="_Toc449022673"/>
      <w:bookmarkStart w:id="183" w:name="_Toc449022674"/>
      <w:bookmarkStart w:id="184" w:name="_Toc449022675"/>
      <w:bookmarkStart w:id="185" w:name="_Toc449022676"/>
      <w:bookmarkStart w:id="186" w:name="_Toc449022677"/>
      <w:bookmarkStart w:id="187" w:name="_Toc449022678"/>
      <w:bookmarkStart w:id="188" w:name="_Toc449022679"/>
      <w:bookmarkStart w:id="189" w:name="_Toc449022680"/>
      <w:bookmarkStart w:id="190" w:name="_Toc449022681"/>
      <w:bookmarkStart w:id="191" w:name="_Toc449022682"/>
      <w:bookmarkStart w:id="192" w:name="_Toc449022683"/>
      <w:bookmarkStart w:id="193" w:name="_Toc449022684"/>
      <w:bookmarkStart w:id="194" w:name="_Toc449022685"/>
      <w:bookmarkStart w:id="195" w:name="_Toc449022686"/>
      <w:bookmarkStart w:id="196" w:name="_Toc449022687"/>
      <w:bookmarkStart w:id="197" w:name="_Toc449022688"/>
      <w:bookmarkStart w:id="198" w:name="_Toc449022689"/>
      <w:bookmarkStart w:id="199" w:name="_Toc449022690"/>
      <w:bookmarkStart w:id="200" w:name="_Toc449022691"/>
      <w:bookmarkStart w:id="201" w:name="_Toc449022692"/>
      <w:bookmarkStart w:id="202" w:name="_Toc449022693"/>
      <w:bookmarkStart w:id="203" w:name="_Toc449022694"/>
      <w:bookmarkStart w:id="204" w:name="_Toc449022695"/>
      <w:bookmarkStart w:id="205" w:name="_Toc449022696"/>
      <w:bookmarkStart w:id="206" w:name="_Toc449022697"/>
      <w:bookmarkStart w:id="207" w:name="_Toc449022698"/>
      <w:bookmarkStart w:id="208" w:name="_Toc449022699"/>
      <w:bookmarkStart w:id="209" w:name="_Toc449022700"/>
      <w:bookmarkStart w:id="210" w:name="_Toc449022701"/>
      <w:bookmarkStart w:id="211" w:name="_Toc449022702"/>
      <w:bookmarkStart w:id="212" w:name="_Toc449022703"/>
      <w:bookmarkStart w:id="213" w:name="_Toc449022704"/>
      <w:bookmarkStart w:id="214" w:name="_Toc449022705"/>
      <w:bookmarkStart w:id="215" w:name="_Toc449022706"/>
      <w:bookmarkStart w:id="216" w:name="_Toc449022707"/>
      <w:bookmarkStart w:id="217" w:name="_Toc449022708"/>
      <w:bookmarkStart w:id="218" w:name="_Toc449022709"/>
      <w:bookmarkStart w:id="219" w:name="_Toc449022710"/>
      <w:bookmarkStart w:id="220" w:name="_Toc449022711"/>
      <w:bookmarkStart w:id="221" w:name="_Toc449022712"/>
      <w:bookmarkStart w:id="222" w:name="_Toc449022713"/>
      <w:bookmarkStart w:id="223" w:name="_Toc449022714"/>
      <w:bookmarkStart w:id="224" w:name="_Toc449022715"/>
      <w:bookmarkStart w:id="225" w:name="_Toc449022716"/>
      <w:bookmarkStart w:id="226" w:name="_Toc449022717"/>
      <w:bookmarkStart w:id="227" w:name="_Toc449022718"/>
      <w:bookmarkStart w:id="228" w:name="_Toc449022719"/>
      <w:bookmarkStart w:id="229" w:name="_Toc449022720"/>
      <w:bookmarkStart w:id="230" w:name="_Toc449022721"/>
      <w:bookmarkStart w:id="231" w:name="_Toc449022722"/>
      <w:bookmarkStart w:id="232" w:name="_Toc449022723"/>
      <w:bookmarkStart w:id="233" w:name="_Toc449022724"/>
      <w:bookmarkStart w:id="234" w:name="_Toc449022725"/>
      <w:bookmarkStart w:id="235" w:name="_Toc449022726"/>
      <w:bookmarkStart w:id="236" w:name="_Toc449022727"/>
      <w:bookmarkStart w:id="237" w:name="_Toc449022728"/>
      <w:bookmarkStart w:id="238" w:name="_Toc449022729"/>
      <w:bookmarkStart w:id="239" w:name="_Toc449022730"/>
      <w:bookmarkStart w:id="240" w:name="_Toc449022731"/>
      <w:bookmarkStart w:id="241" w:name="_Toc449022732"/>
      <w:bookmarkStart w:id="242" w:name="_Toc449022733"/>
      <w:bookmarkStart w:id="243" w:name="_Toc449022734"/>
      <w:bookmarkStart w:id="244" w:name="_Toc449022735"/>
      <w:bookmarkStart w:id="245" w:name="_Toc449022736"/>
      <w:bookmarkStart w:id="246" w:name="_Toc449022737"/>
      <w:bookmarkStart w:id="247" w:name="_Toc449022738"/>
      <w:bookmarkStart w:id="248" w:name="_Toc449022739"/>
      <w:bookmarkStart w:id="249" w:name="_Toc315425764"/>
      <w:bookmarkStart w:id="250" w:name="_Toc315425765"/>
      <w:bookmarkStart w:id="251" w:name="_Toc315425766"/>
      <w:bookmarkStart w:id="252" w:name="_Toc315425767"/>
      <w:bookmarkStart w:id="253" w:name="_Toc315425768"/>
      <w:bookmarkStart w:id="254" w:name="_Toc449022740"/>
      <w:bookmarkStart w:id="255" w:name="_Toc449022741"/>
      <w:bookmarkStart w:id="256" w:name="_Toc449022742"/>
      <w:bookmarkStart w:id="257" w:name="_Toc449022743"/>
      <w:bookmarkStart w:id="258" w:name="_Toc449022744"/>
      <w:bookmarkStart w:id="259" w:name="_Toc449022745"/>
      <w:bookmarkStart w:id="260" w:name="_Toc449022746"/>
      <w:bookmarkStart w:id="261" w:name="_Toc449022747"/>
      <w:bookmarkStart w:id="262" w:name="_Toc449022748"/>
      <w:bookmarkStart w:id="263" w:name="_Toc449022749"/>
      <w:bookmarkStart w:id="264" w:name="_Toc449022750"/>
      <w:bookmarkStart w:id="265" w:name="_Toc449022751"/>
      <w:bookmarkStart w:id="266" w:name="_Toc449022752"/>
      <w:bookmarkStart w:id="267" w:name="_Toc449022753"/>
      <w:bookmarkStart w:id="268" w:name="_Toc449022754"/>
      <w:bookmarkStart w:id="269" w:name="_Toc449022755"/>
      <w:bookmarkStart w:id="270" w:name="_Toc449022756"/>
      <w:bookmarkStart w:id="271" w:name="_Toc449022757"/>
      <w:bookmarkStart w:id="272" w:name="_Toc449022758"/>
      <w:bookmarkStart w:id="273" w:name="_Toc449022759"/>
      <w:bookmarkStart w:id="274" w:name="_Toc449022760"/>
      <w:bookmarkStart w:id="275" w:name="_Toc449022761"/>
      <w:bookmarkStart w:id="276" w:name="_Toc449022762"/>
      <w:bookmarkStart w:id="277" w:name="_Toc449022763"/>
      <w:bookmarkStart w:id="278" w:name="_Toc449022764"/>
      <w:bookmarkStart w:id="279" w:name="_Toc449022765"/>
      <w:bookmarkStart w:id="280" w:name="_Toc449022766"/>
      <w:bookmarkStart w:id="281" w:name="_Toc449022767"/>
      <w:bookmarkStart w:id="282" w:name="_Toc449022768"/>
      <w:bookmarkStart w:id="283" w:name="_Toc449022769"/>
      <w:bookmarkStart w:id="284" w:name="_Toc449022770"/>
      <w:bookmarkStart w:id="285" w:name="_Toc449022771"/>
      <w:bookmarkStart w:id="286" w:name="_Toc449022772"/>
      <w:bookmarkStart w:id="287" w:name="_Toc449022773"/>
      <w:bookmarkStart w:id="288" w:name="_Toc449022774"/>
      <w:bookmarkStart w:id="289" w:name="_Toc449022775"/>
      <w:bookmarkStart w:id="290" w:name="_Toc449022776"/>
      <w:bookmarkStart w:id="291" w:name="_Toc449022777"/>
      <w:bookmarkStart w:id="292" w:name="_Toc449022778"/>
      <w:bookmarkStart w:id="293" w:name="_Toc449022779"/>
      <w:bookmarkStart w:id="294" w:name="_Toc449022780"/>
      <w:bookmarkStart w:id="295" w:name="_Toc449022781"/>
      <w:bookmarkStart w:id="296" w:name="_Toc449022782"/>
      <w:bookmarkStart w:id="297" w:name="_Toc449022783"/>
      <w:bookmarkStart w:id="298" w:name="_Toc449022784"/>
      <w:bookmarkStart w:id="299" w:name="_Toc449022785"/>
      <w:bookmarkStart w:id="300" w:name="_Toc449022786"/>
      <w:bookmarkStart w:id="301" w:name="_Toc449022787"/>
      <w:bookmarkStart w:id="302" w:name="_Toc449022788"/>
      <w:bookmarkStart w:id="303" w:name="_Toc449022789"/>
      <w:bookmarkStart w:id="304" w:name="_Toc449022790"/>
      <w:bookmarkStart w:id="305" w:name="_Toc449022791"/>
      <w:bookmarkStart w:id="306" w:name="_Toc449022792"/>
      <w:bookmarkStart w:id="307" w:name="_Toc449022793"/>
      <w:bookmarkStart w:id="308" w:name="_Toc449022794"/>
      <w:bookmarkStart w:id="309" w:name="_Toc449022795"/>
      <w:bookmarkStart w:id="310" w:name="_Toc449022796"/>
      <w:bookmarkStart w:id="311" w:name="_Toc449022797"/>
      <w:bookmarkStart w:id="312" w:name="_Toc449022798"/>
      <w:bookmarkStart w:id="313" w:name="_Toc449022799"/>
      <w:bookmarkStart w:id="314" w:name="_Toc449022800"/>
      <w:bookmarkStart w:id="315" w:name="_Toc449022801"/>
      <w:bookmarkStart w:id="316" w:name="_Toc449022802"/>
      <w:bookmarkStart w:id="317" w:name="_Toc449022803"/>
      <w:bookmarkStart w:id="318" w:name="_Toc449022804"/>
      <w:bookmarkStart w:id="319" w:name="_Toc449022805"/>
      <w:bookmarkStart w:id="320" w:name="_Toc449022806"/>
      <w:bookmarkStart w:id="321" w:name="_Toc449022807"/>
      <w:bookmarkStart w:id="322" w:name="_Toc449022808"/>
      <w:bookmarkStart w:id="323" w:name="_Toc402953141"/>
      <w:bookmarkStart w:id="324" w:name="_Toc449022809"/>
      <w:bookmarkStart w:id="325" w:name="_Toc449022810"/>
      <w:bookmarkStart w:id="326" w:name="_Toc449022811"/>
      <w:bookmarkStart w:id="327" w:name="_Toc449022812"/>
      <w:bookmarkStart w:id="328" w:name="_Toc449022813"/>
      <w:bookmarkStart w:id="329" w:name="_Toc449022814"/>
      <w:bookmarkStart w:id="330" w:name="_Toc449022815"/>
      <w:bookmarkStart w:id="331" w:name="_Toc449022816"/>
      <w:bookmarkStart w:id="332" w:name="_Toc449022817"/>
      <w:bookmarkStart w:id="333" w:name="_Toc449022818"/>
      <w:bookmarkStart w:id="334" w:name="_Toc449022819"/>
      <w:bookmarkStart w:id="335" w:name="_Toc449022820"/>
      <w:bookmarkStart w:id="336" w:name="_Toc449022821"/>
      <w:bookmarkStart w:id="337" w:name="_Toc449022822"/>
      <w:bookmarkStart w:id="338" w:name="_Toc449022823"/>
      <w:bookmarkStart w:id="339" w:name="_Toc449022824"/>
      <w:bookmarkStart w:id="340" w:name="_Toc449022825"/>
      <w:bookmarkStart w:id="341" w:name="_Toc449022826"/>
      <w:bookmarkStart w:id="342" w:name="_Toc449022827"/>
      <w:bookmarkStart w:id="343" w:name="_Toc449022828"/>
      <w:bookmarkStart w:id="344" w:name="_Toc449022829"/>
      <w:bookmarkStart w:id="345" w:name="_Toc449022830"/>
      <w:bookmarkStart w:id="346" w:name="_Toc449022831"/>
      <w:bookmarkStart w:id="347" w:name="_Toc449022832"/>
      <w:bookmarkStart w:id="348" w:name="_Toc449022833"/>
      <w:bookmarkStart w:id="349" w:name="_Toc449022834"/>
      <w:bookmarkStart w:id="350" w:name="_Toc449022835"/>
      <w:bookmarkStart w:id="351" w:name="_Toc449022836"/>
      <w:bookmarkStart w:id="352" w:name="_Toc449022837"/>
      <w:bookmarkStart w:id="353" w:name="_Toc449022838"/>
      <w:bookmarkStart w:id="354" w:name="_Toc449022839"/>
      <w:bookmarkStart w:id="355" w:name="_Toc449022840"/>
      <w:bookmarkStart w:id="356" w:name="_Toc449022841"/>
      <w:bookmarkStart w:id="357" w:name="_Toc449022842"/>
      <w:bookmarkStart w:id="358" w:name="_Toc449022843"/>
      <w:bookmarkStart w:id="359" w:name="_Toc449022844"/>
      <w:bookmarkStart w:id="360" w:name="_Toc449022845"/>
      <w:bookmarkStart w:id="361" w:name="_Toc449022846"/>
      <w:bookmarkStart w:id="362" w:name="_Toc449022847"/>
      <w:bookmarkStart w:id="363" w:name="_Toc449022848"/>
      <w:bookmarkStart w:id="364" w:name="_Toc449022849"/>
      <w:bookmarkStart w:id="365" w:name="_Toc449022850"/>
      <w:bookmarkStart w:id="366" w:name="_Toc449022851"/>
      <w:bookmarkStart w:id="367" w:name="_Toc449022852"/>
      <w:bookmarkStart w:id="368" w:name="_Toc449022853"/>
      <w:bookmarkStart w:id="369" w:name="_Toc449022854"/>
      <w:bookmarkStart w:id="370" w:name="_Toc449022855"/>
      <w:bookmarkStart w:id="371" w:name="_Toc449022856"/>
      <w:bookmarkStart w:id="372" w:name="_Toc449022857"/>
      <w:bookmarkStart w:id="373" w:name="_Toc449022858"/>
      <w:bookmarkStart w:id="374" w:name="_Toc449022859"/>
      <w:bookmarkStart w:id="375" w:name="_Toc449022860"/>
      <w:bookmarkStart w:id="376" w:name="_Toc449022861"/>
      <w:bookmarkStart w:id="377" w:name="_Toc449022862"/>
      <w:bookmarkStart w:id="378" w:name="_Toc449022863"/>
      <w:bookmarkStart w:id="379" w:name="_Toc449022864"/>
      <w:bookmarkStart w:id="380" w:name="_Toc449022865"/>
      <w:bookmarkStart w:id="381" w:name="_Toc449022866"/>
      <w:bookmarkStart w:id="382" w:name="_Toc449022867"/>
      <w:bookmarkStart w:id="383" w:name="_Toc402953145"/>
      <w:bookmarkStart w:id="384" w:name="_Toc449022868"/>
      <w:bookmarkStart w:id="385" w:name="_Toc449022869"/>
      <w:bookmarkStart w:id="386" w:name="_Toc449022870"/>
      <w:bookmarkStart w:id="387" w:name="_Toc449022871"/>
      <w:bookmarkStart w:id="388" w:name="_Toc449022872"/>
      <w:bookmarkStart w:id="389" w:name="_Toc449022873"/>
      <w:bookmarkStart w:id="390" w:name="_Toc449022874"/>
      <w:bookmarkStart w:id="391" w:name="_Toc449022875"/>
      <w:bookmarkStart w:id="392" w:name="_Toc449022876"/>
      <w:bookmarkStart w:id="393" w:name="_Toc449022877"/>
      <w:bookmarkStart w:id="394" w:name="_Toc449022878"/>
      <w:bookmarkStart w:id="395" w:name="_Toc449022879"/>
      <w:bookmarkStart w:id="396" w:name="_Toc449022880"/>
      <w:bookmarkStart w:id="397" w:name="_Toc449022881"/>
      <w:bookmarkStart w:id="398" w:name="_Toc449022882"/>
      <w:bookmarkStart w:id="399" w:name="_Toc449022883"/>
      <w:bookmarkStart w:id="400" w:name="_Toc449022884"/>
      <w:bookmarkStart w:id="401" w:name="_Toc449022885"/>
      <w:bookmarkStart w:id="402" w:name="_Toc449022886"/>
      <w:bookmarkStart w:id="403" w:name="_Toc449022887"/>
      <w:bookmarkStart w:id="404" w:name="_Toc449022888"/>
      <w:bookmarkStart w:id="405" w:name="_Toc449022889"/>
      <w:bookmarkStart w:id="406" w:name="_Toc449022890"/>
      <w:bookmarkStart w:id="407" w:name="_Toc449022891"/>
      <w:bookmarkStart w:id="408" w:name="_Toc449022892"/>
      <w:bookmarkStart w:id="409" w:name="_Toc449022893"/>
      <w:bookmarkStart w:id="410" w:name="_Toc449022894"/>
      <w:bookmarkStart w:id="411" w:name="_Toc449022895"/>
      <w:bookmarkStart w:id="412" w:name="_Toc449022896"/>
      <w:bookmarkStart w:id="413" w:name="_Toc449022897"/>
      <w:bookmarkStart w:id="414" w:name="_Toc449022898"/>
      <w:bookmarkStart w:id="415" w:name="_Toc449022899"/>
      <w:bookmarkStart w:id="416" w:name="_Toc449022900"/>
      <w:bookmarkStart w:id="417" w:name="_Toc449022901"/>
      <w:bookmarkStart w:id="418" w:name="_Toc449022902"/>
      <w:bookmarkStart w:id="419" w:name="_Toc449022903"/>
      <w:bookmarkStart w:id="420" w:name="_Toc449022904"/>
      <w:bookmarkStart w:id="421" w:name="_Toc449022905"/>
      <w:bookmarkStart w:id="422" w:name="_Toc449022906"/>
      <w:bookmarkStart w:id="423" w:name="_Toc449022907"/>
      <w:bookmarkStart w:id="424" w:name="_Toc449022908"/>
      <w:bookmarkStart w:id="425" w:name="_Toc449022909"/>
      <w:bookmarkStart w:id="426" w:name="_Toc449022910"/>
      <w:bookmarkStart w:id="427" w:name="_Toc449022911"/>
      <w:bookmarkStart w:id="428" w:name="_Toc449022912"/>
      <w:bookmarkStart w:id="429" w:name="_Toc449022913"/>
      <w:bookmarkStart w:id="430" w:name="_Toc449022914"/>
      <w:bookmarkStart w:id="431" w:name="_Toc449022915"/>
      <w:bookmarkStart w:id="432" w:name="_Toc449022916"/>
      <w:bookmarkStart w:id="433" w:name="_Toc449022917"/>
      <w:bookmarkStart w:id="434" w:name="_Toc449022918"/>
      <w:bookmarkStart w:id="435" w:name="_Toc449022919"/>
      <w:bookmarkStart w:id="436" w:name="_Toc449022920"/>
      <w:bookmarkStart w:id="437" w:name="_Toc449022921"/>
      <w:bookmarkStart w:id="438" w:name="_Toc449022922"/>
      <w:bookmarkStart w:id="439" w:name="_Toc449022923"/>
      <w:bookmarkStart w:id="440" w:name="_Toc449022924"/>
      <w:bookmarkStart w:id="441" w:name="_Toc449022925"/>
      <w:bookmarkStart w:id="442" w:name="_Toc449022926"/>
      <w:bookmarkStart w:id="443" w:name="_Toc449022927"/>
      <w:bookmarkStart w:id="444" w:name="_Toc449022928"/>
      <w:bookmarkStart w:id="445" w:name="_Toc426990925"/>
      <w:bookmarkStart w:id="446" w:name="_Toc426991066"/>
      <w:bookmarkStart w:id="447" w:name="_Toc430067858"/>
      <w:bookmarkStart w:id="448" w:name="_Toc430078888"/>
      <w:bookmarkStart w:id="449" w:name="_Toc434595810"/>
      <w:bookmarkStart w:id="450" w:name="_Toc449022929"/>
      <w:bookmarkStart w:id="451" w:name="_Toc449022930"/>
      <w:bookmarkStart w:id="452" w:name="_Toc449022931"/>
      <w:bookmarkStart w:id="453" w:name="_Toc449022932"/>
      <w:bookmarkStart w:id="454" w:name="_Toc449022933"/>
      <w:bookmarkStart w:id="455" w:name="_Toc449022934"/>
      <w:bookmarkStart w:id="456" w:name="_Toc449022935"/>
      <w:bookmarkStart w:id="457" w:name="_Toc449022936"/>
      <w:bookmarkStart w:id="458" w:name="_Toc449022937"/>
      <w:bookmarkStart w:id="459" w:name="_Toc449022938"/>
      <w:bookmarkStart w:id="460" w:name="_Toc449022939"/>
      <w:bookmarkStart w:id="461" w:name="_Toc402953152"/>
      <w:bookmarkStart w:id="462" w:name="_Toc402953153"/>
      <w:bookmarkStart w:id="463" w:name="_Toc402953154"/>
      <w:bookmarkStart w:id="464" w:name="_Toc402953155"/>
      <w:bookmarkStart w:id="465" w:name="_Toc395683444"/>
      <w:bookmarkStart w:id="466" w:name="_Toc449022940"/>
      <w:bookmarkStart w:id="467" w:name="_Toc449022941"/>
      <w:bookmarkStart w:id="468" w:name="_Toc449022942"/>
      <w:bookmarkStart w:id="469" w:name="_Toc449022943"/>
      <w:bookmarkStart w:id="470" w:name="_Toc449022944"/>
      <w:bookmarkStart w:id="471" w:name="_Toc449022945"/>
      <w:bookmarkStart w:id="472" w:name="_Toc449022946"/>
      <w:bookmarkStart w:id="473" w:name="_Toc449022947"/>
      <w:bookmarkStart w:id="474" w:name="_Toc449022948"/>
      <w:bookmarkStart w:id="475" w:name="_Toc449022949"/>
      <w:bookmarkStart w:id="476" w:name="_Toc449022950"/>
      <w:bookmarkStart w:id="477" w:name="_Toc449022951"/>
      <w:bookmarkStart w:id="478" w:name="_Toc449022952"/>
      <w:bookmarkStart w:id="479" w:name="_Toc449022953"/>
      <w:bookmarkStart w:id="480" w:name="_Toc449022954"/>
      <w:bookmarkStart w:id="481" w:name="_Toc449022955"/>
      <w:bookmarkStart w:id="482" w:name="_Toc449022956"/>
      <w:bookmarkStart w:id="483" w:name="_Toc449022957"/>
      <w:bookmarkStart w:id="484" w:name="_Toc449022958"/>
      <w:bookmarkStart w:id="485" w:name="_Toc449022959"/>
      <w:bookmarkStart w:id="486" w:name="_Toc449022960"/>
      <w:bookmarkStart w:id="487" w:name="_Toc449022961"/>
      <w:bookmarkStart w:id="488" w:name="_Toc449022962"/>
      <w:bookmarkStart w:id="489" w:name="_Toc449022963"/>
      <w:bookmarkStart w:id="490" w:name="_Toc449022964"/>
      <w:bookmarkStart w:id="491" w:name="_Toc449022965"/>
      <w:bookmarkStart w:id="492" w:name="_Toc449022966"/>
      <w:bookmarkStart w:id="493" w:name="_Toc449022967"/>
      <w:bookmarkStart w:id="494" w:name="_Toc449022968"/>
      <w:bookmarkStart w:id="495" w:name="_Toc449022969"/>
      <w:bookmarkStart w:id="496" w:name="_Toc449022970"/>
      <w:bookmarkStart w:id="497" w:name="_Toc449022971"/>
      <w:bookmarkStart w:id="498" w:name="_Toc449022972"/>
      <w:bookmarkStart w:id="499" w:name="_Toc449022973"/>
      <w:bookmarkStart w:id="500" w:name="_Toc449022974"/>
      <w:bookmarkStart w:id="501" w:name="_Toc449022975"/>
      <w:bookmarkStart w:id="502" w:name="_Toc449022976"/>
      <w:bookmarkStart w:id="503" w:name="_Toc449022977"/>
      <w:bookmarkStart w:id="504" w:name="_Toc449022978"/>
      <w:bookmarkStart w:id="505" w:name="_Toc449022979"/>
      <w:bookmarkStart w:id="506" w:name="_Toc449022980"/>
      <w:bookmarkStart w:id="507" w:name="_Toc449022981"/>
      <w:bookmarkStart w:id="508" w:name="_Toc449022982"/>
      <w:bookmarkStart w:id="509" w:name="_Toc449022983"/>
      <w:bookmarkStart w:id="510" w:name="_Toc449022984"/>
      <w:bookmarkStart w:id="511" w:name="_Toc449022985"/>
      <w:bookmarkStart w:id="512" w:name="_Toc449022986"/>
      <w:bookmarkStart w:id="513" w:name="_Toc449022987"/>
      <w:bookmarkStart w:id="514" w:name="_Toc449022988"/>
      <w:bookmarkStart w:id="515" w:name="_Toc449022989"/>
      <w:bookmarkStart w:id="516" w:name="_Toc449022990"/>
      <w:bookmarkStart w:id="517" w:name="_Toc449022991"/>
      <w:bookmarkStart w:id="518" w:name="_Toc449022992"/>
      <w:bookmarkStart w:id="519" w:name="_Toc449022993"/>
      <w:bookmarkStart w:id="520" w:name="_Toc449022994"/>
      <w:bookmarkStart w:id="521" w:name="_Toc449022995"/>
      <w:bookmarkStart w:id="522" w:name="_Toc449022996"/>
      <w:bookmarkStart w:id="523" w:name="_Toc449022997"/>
      <w:bookmarkStart w:id="524" w:name="_Toc449022998"/>
      <w:bookmarkStart w:id="525" w:name="_Toc449022999"/>
      <w:bookmarkStart w:id="526" w:name="_Toc449023000"/>
      <w:bookmarkStart w:id="527" w:name="_Toc449023001"/>
      <w:bookmarkStart w:id="528" w:name="_Toc449023002"/>
      <w:bookmarkStart w:id="529" w:name="_Toc449023003"/>
      <w:bookmarkStart w:id="530" w:name="_Toc449023004"/>
      <w:bookmarkStart w:id="531" w:name="_Toc449023005"/>
      <w:bookmarkStart w:id="532" w:name="_Toc449023006"/>
      <w:bookmarkStart w:id="533" w:name="_Toc449023007"/>
      <w:bookmarkStart w:id="534" w:name="_Toc449023008"/>
      <w:bookmarkStart w:id="535" w:name="_Toc449023009"/>
      <w:bookmarkStart w:id="536" w:name="_Toc449023010"/>
      <w:bookmarkStart w:id="537" w:name="_Toc449023011"/>
      <w:bookmarkStart w:id="538" w:name="_Toc449023012"/>
      <w:bookmarkStart w:id="539" w:name="_Toc449023013"/>
      <w:bookmarkStart w:id="540" w:name="_Toc449023014"/>
      <w:bookmarkStart w:id="541" w:name="_Toc449023015"/>
      <w:bookmarkStart w:id="542" w:name="_Toc449023016"/>
      <w:bookmarkStart w:id="543" w:name="_Toc449023017"/>
      <w:bookmarkStart w:id="544" w:name="_Toc449023018"/>
      <w:bookmarkStart w:id="545" w:name="_Toc449023019"/>
      <w:bookmarkStart w:id="546" w:name="_Toc449023020"/>
      <w:bookmarkStart w:id="547" w:name="_Toc449023021"/>
      <w:bookmarkStart w:id="548" w:name="_Toc449023022"/>
      <w:bookmarkStart w:id="549" w:name="_Toc449023023"/>
      <w:bookmarkStart w:id="550" w:name="_Toc449023024"/>
      <w:bookmarkStart w:id="551" w:name="_Toc449023025"/>
      <w:bookmarkStart w:id="552" w:name="_Toc449023026"/>
      <w:bookmarkStart w:id="553" w:name="_Toc449023027"/>
      <w:bookmarkStart w:id="554" w:name="_Toc449023028"/>
      <w:bookmarkStart w:id="555" w:name="_Toc449023029"/>
      <w:bookmarkStart w:id="556" w:name="_Toc449023030"/>
      <w:bookmarkStart w:id="557" w:name="_Toc449023031"/>
      <w:bookmarkStart w:id="558" w:name="_Toc449023032"/>
      <w:bookmarkStart w:id="559" w:name="_Toc449023033"/>
      <w:bookmarkStart w:id="560" w:name="_Toc449023034"/>
      <w:bookmarkStart w:id="561" w:name="_Toc449023035"/>
      <w:bookmarkStart w:id="562" w:name="_Toc449023036"/>
      <w:bookmarkStart w:id="563" w:name="_Toc449023037"/>
      <w:bookmarkStart w:id="564" w:name="_Toc449023038"/>
      <w:bookmarkStart w:id="565" w:name="_Toc449023039"/>
      <w:bookmarkStart w:id="566" w:name="_Toc449023040"/>
      <w:bookmarkStart w:id="567" w:name="_Toc449023041"/>
      <w:bookmarkStart w:id="568" w:name="_Toc449023042"/>
      <w:bookmarkStart w:id="569" w:name="_Toc385852297"/>
      <w:bookmarkStart w:id="570" w:name="_Toc385852411"/>
      <w:bookmarkStart w:id="571" w:name="_Toc449023043"/>
      <w:bookmarkStart w:id="572" w:name="_Toc449023044"/>
      <w:bookmarkStart w:id="573" w:name="_Toc449023045"/>
      <w:bookmarkStart w:id="574" w:name="_Toc449023046"/>
      <w:bookmarkStart w:id="575" w:name="_Toc449023047"/>
      <w:bookmarkStart w:id="576" w:name="_Toc449023048"/>
      <w:bookmarkStart w:id="577" w:name="_Toc449023049"/>
      <w:bookmarkStart w:id="578" w:name="_Toc449023050"/>
      <w:bookmarkStart w:id="579" w:name="_Toc449023051"/>
      <w:bookmarkStart w:id="580" w:name="_Toc449023052"/>
      <w:bookmarkStart w:id="581" w:name="_Toc449023053"/>
      <w:bookmarkStart w:id="582" w:name="_Toc449023054"/>
      <w:bookmarkStart w:id="583" w:name="_Toc449023055"/>
      <w:bookmarkStart w:id="584" w:name="_Toc449023056"/>
      <w:bookmarkStart w:id="585" w:name="_Toc449023057"/>
      <w:bookmarkStart w:id="586" w:name="_Toc449023058"/>
      <w:bookmarkStart w:id="587" w:name="_Toc449023059"/>
      <w:bookmarkStart w:id="588" w:name="_Toc449023060"/>
      <w:bookmarkStart w:id="589" w:name="_Toc449023061"/>
      <w:bookmarkStart w:id="590" w:name="_Toc449023062"/>
      <w:bookmarkStart w:id="591" w:name="_Toc449023063"/>
      <w:bookmarkStart w:id="592" w:name="_Toc449023064"/>
      <w:bookmarkStart w:id="593" w:name="_Toc449023065"/>
      <w:bookmarkStart w:id="594" w:name="_Toc449023066"/>
      <w:bookmarkStart w:id="595" w:name="_Toc449023067"/>
      <w:bookmarkStart w:id="596" w:name="_Toc449023068"/>
      <w:bookmarkStart w:id="597" w:name="_Toc449023069"/>
      <w:bookmarkStart w:id="598" w:name="_Toc449023070"/>
      <w:bookmarkStart w:id="599" w:name="_Toc449023071"/>
      <w:bookmarkStart w:id="600" w:name="_Toc449023072"/>
      <w:bookmarkStart w:id="601" w:name="_Toc449023073"/>
      <w:bookmarkStart w:id="602" w:name="_Toc449023074"/>
      <w:bookmarkStart w:id="603" w:name="_Toc449023075"/>
      <w:bookmarkStart w:id="604" w:name="_Toc449023076"/>
      <w:bookmarkStart w:id="605" w:name="_Toc449023077"/>
      <w:bookmarkStart w:id="606" w:name="_Toc370915068"/>
      <w:bookmarkStart w:id="607" w:name="_Toc370915172"/>
      <w:bookmarkStart w:id="608" w:name="_Toc385852301"/>
      <w:bookmarkStart w:id="609" w:name="_Toc385852415"/>
      <w:bookmarkStart w:id="610" w:name="_Toc370915069"/>
      <w:bookmarkStart w:id="611" w:name="_Toc370915173"/>
      <w:bookmarkStart w:id="612" w:name="_Toc385852302"/>
      <w:bookmarkStart w:id="613" w:name="_Toc385852416"/>
      <w:bookmarkStart w:id="614" w:name="_Toc370915070"/>
      <w:bookmarkStart w:id="615" w:name="_Toc370915174"/>
      <w:bookmarkStart w:id="616" w:name="_Toc385852303"/>
      <w:bookmarkStart w:id="617" w:name="_Toc385852417"/>
      <w:bookmarkStart w:id="618" w:name="_Toc370915071"/>
      <w:bookmarkStart w:id="619" w:name="_Toc370915175"/>
      <w:bookmarkStart w:id="620" w:name="_Toc385852304"/>
      <w:bookmarkStart w:id="621" w:name="_Toc385852418"/>
      <w:bookmarkStart w:id="622" w:name="_Toc449023078"/>
      <w:bookmarkStart w:id="623" w:name="_Toc449023079"/>
      <w:bookmarkStart w:id="624" w:name="_Toc449023080"/>
      <w:bookmarkStart w:id="625" w:name="_Toc449023081"/>
      <w:bookmarkStart w:id="626" w:name="_Toc449023082"/>
      <w:bookmarkStart w:id="627" w:name="_Toc449023083"/>
      <w:bookmarkStart w:id="628" w:name="_Toc449023084"/>
      <w:bookmarkStart w:id="629" w:name="_Toc449023085"/>
      <w:bookmarkStart w:id="630" w:name="_Toc449023086"/>
      <w:bookmarkStart w:id="631" w:name="_Toc449023087"/>
      <w:bookmarkStart w:id="632" w:name="_Toc449023088"/>
      <w:bookmarkStart w:id="633" w:name="_Toc449023089"/>
      <w:bookmarkStart w:id="634" w:name="_Toc449023090"/>
      <w:bookmarkStart w:id="635" w:name="_Toc449023091"/>
      <w:bookmarkStart w:id="636" w:name="_Toc449023092"/>
      <w:bookmarkStart w:id="637" w:name="_Toc449023093"/>
      <w:bookmarkStart w:id="638" w:name="_Toc449023094"/>
      <w:bookmarkStart w:id="639" w:name="_Toc449023095"/>
      <w:bookmarkStart w:id="640" w:name="_Toc449023096"/>
      <w:bookmarkStart w:id="641" w:name="_Toc449023097"/>
      <w:bookmarkStart w:id="642" w:name="_Toc449023098"/>
      <w:bookmarkStart w:id="643" w:name="_Toc449023099"/>
      <w:bookmarkStart w:id="644" w:name="_Toc449023100"/>
      <w:bookmarkStart w:id="645" w:name="_Toc449023101"/>
      <w:bookmarkStart w:id="646" w:name="_Toc449023102"/>
      <w:bookmarkStart w:id="647" w:name="_Toc449023103"/>
      <w:bookmarkStart w:id="648" w:name="_Toc449023104"/>
      <w:bookmarkStart w:id="649" w:name="_Toc449023105"/>
      <w:bookmarkStart w:id="650" w:name="_Toc449023106"/>
      <w:bookmarkStart w:id="651" w:name="_Toc449023107"/>
      <w:bookmarkStart w:id="652" w:name="_Toc449023108"/>
      <w:bookmarkStart w:id="653" w:name="_Toc449023109"/>
      <w:bookmarkStart w:id="654" w:name="_Toc449023110"/>
      <w:bookmarkStart w:id="655" w:name="_Toc449023111"/>
      <w:bookmarkStart w:id="656" w:name="_Toc449023112"/>
      <w:bookmarkStart w:id="657" w:name="_Toc449023113"/>
      <w:bookmarkStart w:id="658" w:name="_Toc449023114"/>
      <w:bookmarkStart w:id="659" w:name="_Toc449023115"/>
      <w:bookmarkStart w:id="660" w:name="_Toc449023116"/>
      <w:bookmarkStart w:id="661" w:name="_Toc449023117"/>
      <w:bookmarkStart w:id="662" w:name="_Toc449023118"/>
      <w:bookmarkStart w:id="663" w:name="_Toc449023119"/>
      <w:bookmarkStart w:id="664" w:name="_Toc449023120"/>
      <w:bookmarkStart w:id="665" w:name="_Toc449023121"/>
      <w:bookmarkStart w:id="666" w:name="_Toc449023122"/>
      <w:bookmarkStart w:id="667" w:name="_Toc449023123"/>
      <w:bookmarkStart w:id="668" w:name="_Toc449023124"/>
      <w:bookmarkStart w:id="669" w:name="_Toc449023125"/>
      <w:bookmarkStart w:id="670" w:name="_Toc449023126"/>
      <w:bookmarkStart w:id="671" w:name="_Toc449023127"/>
      <w:bookmarkStart w:id="672" w:name="_Toc449023128"/>
      <w:bookmarkStart w:id="673" w:name="_Toc449023129"/>
      <w:bookmarkStart w:id="674" w:name="_Toc449023130"/>
      <w:bookmarkStart w:id="675" w:name="_Toc449023131"/>
      <w:bookmarkStart w:id="676" w:name="_Toc449023132"/>
      <w:bookmarkStart w:id="677" w:name="_Toc449023133"/>
      <w:bookmarkStart w:id="678" w:name="_Toc449023134"/>
      <w:bookmarkStart w:id="679" w:name="_Toc449023135"/>
      <w:bookmarkStart w:id="680" w:name="_Toc449023136"/>
      <w:bookmarkStart w:id="681" w:name="_Toc449023137"/>
      <w:bookmarkStart w:id="682" w:name="_Toc449023138"/>
      <w:bookmarkStart w:id="683" w:name="_Toc449023139"/>
      <w:bookmarkStart w:id="684" w:name="_Toc449023140"/>
      <w:bookmarkStart w:id="685" w:name="_Toc449023141"/>
      <w:bookmarkStart w:id="686" w:name="_Toc449023142"/>
      <w:bookmarkStart w:id="687" w:name="_Toc449023143"/>
      <w:bookmarkStart w:id="688" w:name="_Toc449023144"/>
      <w:bookmarkStart w:id="689" w:name="_Toc449023145"/>
      <w:bookmarkStart w:id="690" w:name="_Toc449023146"/>
      <w:bookmarkStart w:id="691" w:name="_Toc449023147"/>
      <w:bookmarkStart w:id="692" w:name="_Toc449023148"/>
      <w:bookmarkStart w:id="693" w:name="_Toc449023149"/>
      <w:bookmarkStart w:id="694" w:name="_Toc449023150"/>
      <w:bookmarkStart w:id="695" w:name="_Toc449023151"/>
      <w:bookmarkStart w:id="696" w:name="_Toc449023152"/>
      <w:bookmarkStart w:id="697" w:name="_Toc449023153"/>
      <w:bookmarkStart w:id="698" w:name="_Toc449023154"/>
      <w:bookmarkStart w:id="699" w:name="_Toc449023155"/>
      <w:bookmarkStart w:id="700" w:name="_Toc449023156"/>
      <w:bookmarkStart w:id="701" w:name="_Toc449023157"/>
      <w:bookmarkStart w:id="702" w:name="_Toc449023158"/>
      <w:bookmarkStart w:id="703" w:name="_Toc449023159"/>
      <w:bookmarkStart w:id="704" w:name="_Toc449023160"/>
      <w:bookmarkStart w:id="705" w:name="_Toc449023161"/>
      <w:bookmarkStart w:id="706" w:name="_Toc449023162"/>
      <w:bookmarkStart w:id="707" w:name="_Toc449023163"/>
      <w:bookmarkStart w:id="708" w:name="_Toc449023164"/>
      <w:bookmarkStart w:id="709" w:name="_Toc449023165"/>
      <w:bookmarkStart w:id="710" w:name="_Toc449023166"/>
      <w:bookmarkStart w:id="711" w:name="_Toc449023167"/>
      <w:bookmarkStart w:id="712" w:name="_Toc449023168"/>
      <w:bookmarkStart w:id="713" w:name="_Toc449023169"/>
      <w:bookmarkStart w:id="714" w:name="_Toc449023170"/>
      <w:bookmarkStart w:id="715" w:name="_Toc449023171"/>
      <w:bookmarkStart w:id="716" w:name="_Toc449023172"/>
      <w:bookmarkStart w:id="717" w:name="_Toc449023173"/>
      <w:bookmarkStart w:id="718" w:name="_Toc449023174"/>
      <w:bookmarkStart w:id="719" w:name="_Toc449023175"/>
      <w:bookmarkStart w:id="720" w:name="_Toc449023176"/>
      <w:bookmarkStart w:id="721" w:name="_Toc449023177"/>
      <w:bookmarkStart w:id="722" w:name="_Toc449023178"/>
      <w:bookmarkStart w:id="723" w:name="_Toc449023179"/>
      <w:bookmarkStart w:id="724" w:name="_Toc449023180"/>
      <w:bookmarkStart w:id="725" w:name="_Toc449023181"/>
      <w:bookmarkStart w:id="726" w:name="_Toc449023182"/>
      <w:bookmarkStart w:id="727" w:name="_Toc449023183"/>
      <w:bookmarkStart w:id="728" w:name="_Toc449023184"/>
      <w:bookmarkStart w:id="729" w:name="_Toc449023185"/>
      <w:bookmarkStart w:id="730" w:name="_Toc449023186"/>
      <w:bookmarkStart w:id="731" w:name="_Toc449023187"/>
      <w:bookmarkStart w:id="732" w:name="_Toc449023188"/>
      <w:bookmarkStart w:id="733" w:name="_Toc449023189"/>
      <w:bookmarkStart w:id="734" w:name="_Toc449023190"/>
      <w:bookmarkStart w:id="735" w:name="_Toc449023191"/>
      <w:bookmarkStart w:id="736" w:name="_Toc449023192"/>
      <w:bookmarkStart w:id="737" w:name="_Toc449023193"/>
      <w:bookmarkStart w:id="738" w:name="_Toc449023194"/>
      <w:bookmarkStart w:id="739" w:name="_Toc449023195"/>
      <w:bookmarkStart w:id="740" w:name="_Toc449023196"/>
      <w:bookmarkStart w:id="741" w:name="_Toc449023197"/>
      <w:bookmarkStart w:id="742" w:name="_Toc449023198"/>
      <w:bookmarkStart w:id="743" w:name="_Toc449023199"/>
      <w:bookmarkStart w:id="744" w:name="_Toc449023200"/>
      <w:bookmarkStart w:id="745" w:name="_Toc449023201"/>
      <w:bookmarkStart w:id="746" w:name="_Toc449023202"/>
      <w:bookmarkStart w:id="747" w:name="_Toc449023203"/>
      <w:bookmarkStart w:id="748" w:name="_Toc449023204"/>
      <w:bookmarkStart w:id="749" w:name="_Toc449023205"/>
      <w:bookmarkStart w:id="750" w:name="_Toc449023206"/>
      <w:bookmarkStart w:id="751" w:name="_Toc449023207"/>
      <w:bookmarkStart w:id="752" w:name="_Toc449023208"/>
      <w:bookmarkStart w:id="753" w:name="_Toc449023209"/>
      <w:bookmarkStart w:id="754" w:name="_Toc449023210"/>
      <w:bookmarkStart w:id="755" w:name="_Toc449023211"/>
      <w:bookmarkStart w:id="756" w:name="_Toc449023212"/>
      <w:bookmarkStart w:id="757" w:name="_Toc449023213"/>
      <w:bookmarkStart w:id="758" w:name="_Toc402953183"/>
      <w:bookmarkStart w:id="759" w:name="_Toc449023214"/>
      <w:bookmarkStart w:id="760" w:name="_Toc449023215"/>
      <w:bookmarkStart w:id="761" w:name="_Toc449023216"/>
      <w:bookmarkStart w:id="762" w:name="_Toc449023217"/>
      <w:bookmarkStart w:id="763" w:name="_Toc449023218"/>
      <w:bookmarkStart w:id="764" w:name="_Toc449023219"/>
      <w:bookmarkStart w:id="765" w:name="_Toc449023220"/>
      <w:bookmarkStart w:id="766" w:name="_Toc449023221"/>
      <w:bookmarkStart w:id="767" w:name="_Toc449023222"/>
      <w:bookmarkStart w:id="768" w:name="_Toc449023223"/>
      <w:bookmarkStart w:id="769" w:name="_Toc449023224"/>
      <w:bookmarkStart w:id="770" w:name="_Toc449023225"/>
      <w:bookmarkStart w:id="771" w:name="_Toc449023226"/>
      <w:bookmarkStart w:id="772" w:name="_Toc449023227"/>
      <w:bookmarkStart w:id="773" w:name="_Toc449023228"/>
      <w:bookmarkStart w:id="774" w:name="_Toc449023229"/>
      <w:bookmarkStart w:id="775" w:name="_Toc449023230"/>
      <w:bookmarkStart w:id="776" w:name="_Toc449023231"/>
      <w:bookmarkStart w:id="777" w:name="_Toc449023232"/>
      <w:bookmarkStart w:id="778" w:name="_Toc449023233"/>
      <w:bookmarkStart w:id="779" w:name="_Toc449023234"/>
      <w:bookmarkStart w:id="780" w:name="_Toc449023235"/>
      <w:bookmarkStart w:id="781" w:name="_Toc449023236"/>
      <w:bookmarkStart w:id="782" w:name="_Toc449023237"/>
      <w:bookmarkStart w:id="783" w:name="_Toc449023238"/>
      <w:bookmarkStart w:id="784" w:name="_Toc449023239"/>
      <w:bookmarkStart w:id="785" w:name="_Toc449023240"/>
      <w:bookmarkStart w:id="786" w:name="_Toc449023241"/>
      <w:bookmarkStart w:id="787" w:name="_Toc449023242"/>
      <w:bookmarkStart w:id="788" w:name="_Toc449023243"/>
      <w:bookmarkStart w:id="789" w:name="_Toc449023244"/>
      <w:bookmarkStart w:id="790" w:name="_Toc449023245"/>
      <w:bookmarkStart w:id="791" w:name="_Toc449023246"/>
      <w:bookmarkStart w:id="792" w:name="_Toc449023247"/>
      <w:bookmarkStart w:id="793" w:name="_Toc449023248"/>
      <w:bookmarkStart w:id="794" w:name="_Toc449023249"/>
      <w:bookmarkStart w:id="795" w:name="_Toc449023250"/>
      <w:bookmarkStart w:id="796" w:name="_Toc449023251"/>
      <w:bookmarkStart w:id="797" w:name="_Toc449023252"/>
      <w:bookmarkStart w:id="798" w:name="_Toc449023253"/>
      <w:bookmarkStart w:id="799" w:name="_Toc449023254"/>
      <w:bookmarkStart w:id="800" w:name="_Toc449023255"/>
      <w:bookmarkStart w:id="801" w:name="_Toc449023256"/>
      <w:bookmarkStart w:id="802" w:name="_Toc449023257"/>
      <w:bookmarkStart w:id="803" w:name="_Toc449023258"/>
      <w:bookmarkStart w:id="804" w:name="_Toc449023259"/>
      <w:bookmarkStart w:id="805" w:name="_Toc449023260"/>
      <w:bookmarkStart w:id="806" w:name="_Toc449023261"/>
      <w:bookmarkStart w:id="807" w:name="_Toc449023262"/>
      <w:bookmarkStart w:id="808" w:name="_Toc449023263"/>
      <w:bookmarkStart w:id="809" w:name="_Toc449023264"/>
      <w:bookmarkStart w:id="810" w:name="_Toc449023265"/>
      <w:bookmarkStart w:id="811" w:name="_Toc449023266"/>
      <w:bookmarkStart w:id="812" w:name="_Toc449023267"/>
      <w:bookmarkStart w:id="813" w:name="_Toc449023268"/>
      <w:bookmarkStart w:id="814" w:name="_Toc449023269"/>
      <w:bookmarkStart w:id="815" w:name="_Toc449023270"/>
      <w:bookmarkStart w:id="816" w:name="_Toc449023271"/>
      <w:bookmarkStart w:id="817" w:name="_Toc449023272"/>
      <w:bookmarkStart w:id="818" w:name="_Toc449023273"/>
      <w:bookmarkStart w:id="819" w:name="_Toc449023274"/>
      <w:bookmarkStart w:id="820" w:name="_Toc449023275"/>
      <w:bookmarkStart w:id="821" w:name="_Toc449023276"/>
      <w:bookmarkStart w:id="822" w:name="_Toc449023277"/>
      <w:bookmarkStart w:id="823" w:name="_Toc449023278"/>
      <w:bookmarkStart w:id="824" w:name="_Toc449023279"/>
      <w:bookmarkStart w:id="825" w:name="_Toc449023280"/>
      <w:bookmarkStart w:id="826" w:name="_Toc449023281"/>
      <w:bookmarkStart w:id="827" w:name="_Toc449023282"/>
      <w:bookmarkStart w:id="828" w:name="_Toc449023283"/>
      <w:bookmarkStart w:id="829" w:name="_Toc449023284"/>
      <w:bookmarkStart w:id="830" w:name="_Toc449023285"/>
      <w:bookmarkStart w:id="831" w:name="_Toc449023286"/>
      <w:bookmarkStart w:id="832" w:name="_Toc449023287"/>
      <w:bookmarkStart w:id="833" w:name="_Toc449023288"/>
      <w:bookmarkStart w:id="834" w:name="_Toc449023289"/>
      <w:bookmarkStart w:id="835" w:name="_Toc449023290"/>
      <w:bookmarkStart w:id="836" w:name="_Toc449023291"/>
      <w:bookmarkStart w:id="837" w:name="_Toc449023292"/>
      <w:bookmarkStart w:id="838" w:name="_Toc449023293"/>
      <w:bookmarkStart w:id="839" w:name="_Toc449023294"/>
      <w:bookmarkStart w:id="840" w:name="_Toc449023295"/>
      <w:bookmarkStart w:id="841" w:name="_Toc449023296"/>
      <w:bookmarkStart w:id="842" w:name="_Toc449023297"/>
      <w:bookmarkStart w:id="843" w:name="_Toc449023298"/>
      <w:bookmarkStart w:id="844" w:name="_Toc449023299"/>
      <w:bookmarkStart w:id="845" w:name="_Toc449023300"/>
      <w:bookmarkStart w:id="846" w:name="_Toc449023301"/>
      <w:bookmarkStart w:id="847" w:name="_Toc449023302"/>
      <w:bookmarkStart w:id="848" w:name="_Toc449023303"/>
      <w:bookmarkStart w:id="849" w:name="_Toc449023304"/>
      <w:bookmarkStart w:id="850" w:name="_Toc449023305"/>
      <w:bookmarkStart w:id="851" w:name="_Toc449023306"/>
      <w:bookmarkStart w:id="852" w:name="_Toc449023307"/>
      <w:bookmarkStart w:id="853" w:name="_Toc449023308"/>
      <w:bookmarkStart w:id="854" w:name="_Toc449023309"/>
      <w:bookmarkStart w:id="855" w:name="_Toc449023310"/>
      <w:bookmarkStart w:id="856" w:name="_Toc449023311"/>
      <w:bookmarkStart w:id="857" w:name="_Toc449023312"/>
      <w:bookmarkStart w:id="858" w:name="_Toc449023313"/>
      <w:bookmarkStart w:id="859" w:name="_Toc449023314"/>
      <w:bookmarkStart w:id="860" w:name="_Toc449023315"/>
      <w:bookmarkStart w:id="861" w:name="_Toc449023316"/>
      <w:bookmarkStart w:id="862" w:name="_Toc449023317"/>
      <w:bookmarkStart w:id="863" w:name="_Toc449023318"/>
      <w:bookmarkStart w:id="864" w:name="_Toc449023319"/>
      <w:bookmarkStart w:id="865" w:name="_Toc449023320"/>
      <w:bookmarkStart w:id="866" w:name="_Toc449023321"/>
      <w:bookmarkStart w:id="867" w:name="_Toc449023322"/>
      <w:bookmarkStart w:id="868" w:name="_Toc449023323"/>
      <w:bookmarkStart w:id="869" w:name="_Toc449023324"/>
      <w:bookmarkStart w:id="870" w:name="_Toc449023325"/>
      <w:bookmarkStart w:id="871" w:name="_Toc449023326"/>
      <w:bookmarkStart w:id="872" w:name="_Toc449023327"/>
      <w:bookmarkStart w:id="873" w:name="_Toc449023328"/>
      <w:bookmarkStart w:id="874" w:name="_Toc449023329"/>
      <w:bookmarkStart w:id="875" w:name="_Toc449023330"/>
      <w:bookmarkStart w:id="876" w:name="_Toc449023331"/>
      <w:bookmarkStart w:id="877" w:name="_Toc449023332"/>
      <w:bookmarkStart w:id="878" w:name="_Toc449023333"/>
      <w:bookmarkStart w:id="879" w:name="_Toc449023334"/>
      <w:bookmarkStart w:id="880" w:name="_Toc449023335"/>
      <w:bookmarkStart w:id="881" w:name="_Toc449023336"/>
      <w:bookmarkStart w:id="882" w:name="_Toc449023337"/>
      <w:bookmarkStart w:id="883" w:name="_Toc449023338"/>
      <w:bookmarkStart w:id="884" w:name="_Toc449023339"/>
      <w:bookmarkStart w:id="885" w:name="_Toc449023340"/>
      <w:bookmarkStart w:id="886" w:name="_Toc449023341"/>
      <w:bookmarkStart w:id="887" w:name="_Toc449023342"/>
      <w:bookmarkStart w:id="888" w:name="_Toc449023343"/>
      <w:bookmarkStart w:id="889" w:name="_Toc449023344"/>
      <w:bookmarkStart w:id="890" w:name="_Toc449023345"/>
      <w:bookmarkStart w:id="891" w:name="_Toc449023346"/>
      <w:bookmarkStart w:id="892" w:name="_Toc449023347"/>
      <w:bookmarkStart w:id="893" w:name="_Toc449023348"/>
      <w:bookmarkStart w:id="894" w:name="_Toc449023349"/>
      <w:bookmarkStart w:id="895" w:name="_Toc449023350"/>
      <w:bookmarkStart w:id="896" w:name="_Toc449023351"/>
      <w:bookmarkStart w:id="897" w:name="_Toc449023352"/>
      <w:bookmarkStart w:id="898" w:name="_Toc449023353"/>
      <w:bookmarkStart w:id="899" w:name="_Toc449023354"/>
      <w:bookmarkStart w:id="900" w:name="_Toc426990959"/>
      <w:bookmarkStart w:id="901" w:name="_Toc426991100"/>
      <w:bookmarkStart w:id="902" w:name="_Toc430067892"/>
      <w:bookmarkStart w:id="903" w:name="_Toc430078922"/>
      <w:bookmarkStart w:id="904" w:name="_Toc434595844"/>
      <w:bookmarkStart w:id="905" w:name="_Toc449023355"/>
      <w:bookmarkStart w:id="906" w:name="_Toc449023356"/>
      <w:bookmarkStart w:id="907" w:name="_Toc449023357"/>
      <w:bookmarkStart w:id="908" w:name="_Toc449023358"/>
      <w:bookmarkStart w:id="909" w:name="_Toc449023359"/>
      <w:bookmarkStart w:id="910" w:name="_Toc449023360"/>
      <w:bookmarkStart w:id="911" w:name="_Toc449023361"/>
      <w:bookmarkStart w:id="912" w:name="_Toc449023362"/>
      <w:bookmarkStart w:id="913" w:name="_Toc449023363"/>
      <w:bookmarkStart w:id="914" w:name="_Toc449023364"/>
      <w:bookmarkStart w:id="915" w:name="_Toc449023365"/>
      <w:bookmarkStart w:id="916" w:name="_Toc449023366"/>
      <w:bookmarkStart w:id="917" w:name="_Toc449023367"/>
      <w:bookmarkStart w:id="918" w:name="_Toc449023368"/>
      <w:bookmarkStart w:id="919" w:name="_Toc449023369"/>
      <w:bookmarkStart w:id="920" w:name="_Toc449023370"/>
      <w:bookmarkStart w:id="921" w:name="_Toc449023371"/>
      <w:bookmarkStart w:id="922" w:name="_Toc449023372"/>
      <w:bookmarkStart w:id="923" w:name="_Toc449023373"/>
      <w:bookmarkStart w:id="924" w:name="_Toc449023374"/>
      <w:bookmarkStart w:id="925" w:name="_Toc449023375"/>
      <w:bookmarkStart w:id="926" w:name="_Toc449023376"/>
      <w:bookmarkStart w:id="927" w:name="_Toc449023377"/>
      <w:bookmarkStart w:id="928" w:name="_Toc449023378"/>
      <w:bookmarkStart w:id="929" w:name="_Toc449023379"/>
      <w:bookmarkStart w:id="930" w:name="_Toc449023380"/>
      <w:bookmarkStart w:id="931" w:name="_Toc449023381"/>
      <w:bookmarkStart w:id="932" w:name="_Toc449023382"/>
      <w:bookmarkStart w:id="933" w:name="_Toc449023383"/>
      <w:bookmarkStart w:id="934" w:name="_Toc449023384"/>
      <w:bookmarkStart w:id="935" w:name="_Toc449023385"/>
      <w:bookmarkStart w:id="936" w:name="_Toc449023386"/>
      <w:bookmarkStart w:id="937" w:name="_Toc449023387"/>
      <w:bookmarkStart w:id="938" w:name="_Toc449023388"/>
      <w:bookmarkStart w:id="939" w:name="_Toc449023389"/>
      <w:bookmarkStart w:id="940" w:name="_Toc449023390"/>
      <w:bookmarkStart w:id="941" w:name="_Toc449023391"/>
      <w:bookmarkStart w:id="942" w:name="_Toc449023392"/>
      <w:bookmarkStart w:id="943" w:name="_Toc449023393"/>
      <w:bookmarkStart w:id="944" w:name="_Toc449023394"/>
      <w:bookmarkStart w:id="945" w:name="_Toc449023395"/>
      <w:bookmarkStart w:id="946" w:name="_Toc449023396"/>
      <w:bookmarkStart w:id="947" w:name="_Toc449023397"/>
      <w:bookmarkStart w:id="948" w:name="_Toc449023398"/>
      <w:bookmarkStart w:id="949" w:name="_Toc449023399"/>
      <w:bookmarkStart w:id="950" w:name="_Toc449023400"/>
      <w:bookmarkStart w:id="951" w:name="_Toc449023401"/>
      <w:bookmarkStart w:id="952" w:name="_Toc449023402"/>
      <w:bookmarkStart w:id="953" w:name="_Toc449023403"/>
      <w:bookmarkStart w:id="954" w:name="_Toc449023404"/>
      <w:bookmarkStart w:id="955" w:name="_Toc449023405"/>
      <w:bookmarkStart w:id="956" w:name="_Toc449023406"/>
      <w:bookmarkStart w:id="957" w:name="_Toc449023407"/>
      <w:bookmarkStart w:id="958" w:name="_Toc449023408"/>
      <w:bookmarkStart w:id="959" w:name="_Toc449023409"/>
      <w:bookmarkStart w:id="960" w:name="_Toc449023410"/>
      <w:bookmarkStart w:id="961" w:name="_Toc449023411"/>
      <w:bookmarkStart w:id="962" w:name="_Toc449023412"/>
      <w:bookmarkStart w:id="963" w:name="_Toc449023413"/>
      <w:bookmarkStart w:id="964" w:name="_Toc449023414"/>
      <w:bookmarkStart w:id="965" w:name="_Toc449023415"/>
      <w:bookmarkStart w:id="966" w:name="_Toc449023416"/>
      <w:bookmarkStart w:id="967" w:name="_Toc449023417"/>
      <w:bookmarkStart w:id="968" w:name="_Toc449023418"/>
      <w:bookmarkStart w:id="969" w:name="_Toc449023419"/>
      <w:bookmarkStart w:id="970" w:name="_Toc449023420"/>
      <w:bookmarkStart w:id="971" w:name="_Toc449023421"/>
      <w:bookmarkStart w:id="972" w:name="_Toc449023422"/>
      <w:bookmarkStart w:id="973" w:name="_Toc449023423"/>
      <w:bookmarkStart w:id="974" w:name="_Toc449023424"/>
      <w:bookmarkStart w:id="975" w:name="_Toc449023425"/>
      <w:bookmarkStart w:id="976" w:name="_Toc449023426"/>
      <w:bookmarkStart w:id="977" w:name="_Toc449023427"/>
      <w:bookmarkStart w:id="978" w:name="_Toc449023428"/>
      <w:bookmarkStart w:id="979" w:name="_Toc449023429"/>
      <w:bookmarkStart w:id="980" w:name="_Toc449023430"/>
      <w:bookmarkStart w:id="981" w:name="_Toc449023431"/>
      <w:bookmarkStart w:id="982" w:name="_Toc449023432"/>
      <w:bookmarkStart w:id="983" w:name="_Toc449023433"/>
      <w:bookmarkStart w:id="984" w:name="_Toc449023434"/>
      <w:bookmarkStart w:id="985" w:name="_Toc449023435"/>
      <w:bookmarkStart w:id="986" w:name="_Toc449023436"/>
      <w:bookmarkStart w:id="987" w:name="_Toc449023437"/>
      <w:bookmarkStart w:id="988" w:name="_Toc449023438"/>
      <w:bookmarkStart w:id="989" w:name="_Toc449023439"/>
      <w:bookmarkStart w:id="990" w:name="_Toc449023440"/>
      <w:bookmarkStart w:id="991" w:name="_Toc449023441"/>
      <w:bookmarkStart w:id="992" w:name="_Toc449023442"/>
      <w:bookmarkStart w:id="993" w:name="_Toc449023443"/>
      <w:bookmarkStart w:id="994" w:name="_Toc449023444"/>
      <w:bookmarkStart w:id="995" w:name="_Toc449023445"/>
      <w:bookmarkStart w:id="996" w:name="_Toc449023446"/>
      <w:bookmarkStart w:id="997" w:name="_Toc449023447"/>
      <w:bookmarkStart w:id="998" w:name="_Toc449023448"/>
      <w:bookmarkStart w:id="999" w:name="_Toc449023449"/>
      <w:bookmarkStart w:id="1000" w:name="_Toc449023450"/>
      <w:bookmarkStart w:id="1001" w:name="_Toc449023451"/>
      <w:bookmarkStart w:id="1002" w:name="_Toc449023452"/>
      <w:bookmarkStart w:id="1003" w:name="_Toc449023453"/>
      <w:bookmarkStart w:id="1004" w:name="_Toc449023454"/>
      <w:bookmarkStart w:id="1005" w:name="_Toc449023455"/>
      <w:bookmarkStart w:id="1006" w:name="_Toc449023456"/>
      <w:bookmarkStart w:id="1007" w:name="_Toc449023457"/>
      <w:bookmarkStart w:id="1008" w:name="_Toc449023458"/>
      <w:bookmarkStart w:id="1009" w:name="_Toc449023459"/>
      <w:bookmarkStart w:id="1010" w:name="_Toc449023460"/>
      <w:bookmarkStart w:id="1011" w:name="_Toc449023461"/>
      <w:bookmarkStart w:id="1012" w:name="_Toc449023462"/>
      <w:bookmarkStart w:id="1013" w:name="_Toc449023463"/>
      <w:bookmarkStart w:id="1014" w:name="_Toc449023464"/>
      <w:bookmarkStart w:id="1015" w:name="_Toc449023465"/>
      <w:bookmarkStart w:id="1016" w:name="_Toc449023466"/>
      <w:bookmarkStart w:id="1017" w:name="_Toc449023467"/>
      <w:bookmarkStart w:id="1018" w:name="_Toc449023468"/>
      <w:bookmarkStart w:id="1019" w:name="_Toc449023469"/>
      <w:bookmarkStart w:id="1020" w:name="_Toc449023470"/>
      <w:bookmarkStart w:id="1021" w:name="_Toc449023471"/>
      <w:bookmarkStart w:id="1022" w:name="_Toc449023472"/>
      <w:bookmarkStart w:id="1023" w:name="_Toc449023473"/>
      <w:bookmarkStart w:id="1024" w:name="_Toc449023474"/>
      <w:bookmarkStart w:id="1025" w:name="_Toc449023475"/>
      <w:bookmarkStart w:id="1026" w:name="_Toc449023476"/>
      <w:bookmarkStart w:id="1027" w:name="_Toc449023477"/>
      <w:bookmarkStart w:id="1028" w:name="_Toc449023478"/>
      <w:bookmarkStart w:id="1029" w:name="_Toc449023479"/>
      <w:bookmarkStart w:id="1030" w:name="_Toc449023480"/>
      <w:bookmarkStart w:id="1031" w:name="_Toc449023481"/>
      <w:bookmarkStart w:id="1032" w:name="_Toc449023482"/>
      <w:bookmarkStart w:id="1033" w:name="_Toc449023483"/>
      <w:bookmarkStart w:id="1034" w:name="_Toc449023484"/>
      <w:bookmarkStart w:id="1035" w:name="_Toc449023485"/>
      <w:bookmarkStart w:id="1036" w:name="_Toc449023486"/>
      <w:bookmarkStart w:id="1037" w:name="_Toc393370953"/>
      <w:bookmarkStart w:id="1038" w:name="_Toc394492743"/>
      <w:bookmarkStart w:id="1039" w:name="_Toc395683483"/>
      <w:bookmarkStart w:id="1040" w:name="_Toc393370954"/>
      <w:bookmarkStart w:id="1041" w:name="_Toc394492744"/>
      <w:bookmarkStart w:id="1042" w:name="_Toc395683484"/>
      <w:bookmarkStart w:id="1043" w:name="_Toc449023487"/>
      <w:bookmarkStart w:id="1044" w:name="_Toc449023488"/>
      <w:bookmarkStart w:id="1045" w:name="_Toc449023489"/>
      <w:bookmarkStart w:id="1046" w:name="_Toc449023490"/>
      <w:bookmarkStart w:id="1047" w:name="_Toc449023491"/>
      <w:bookmarkStart w:id="1048" w:name="_Toc449023492"/>
      <w:bookmarkStart w:id="1049" w:name="_Toc449023493"/>
      <w:bookmarkStart w:id="1050" w:name="_Toc449023494"/>
      <w:bookmarkStart w:id="1051" w:name="_Toc449023495"/>
      <w:bookmarkStart w:id="1052" w:name="_Toc449023496"/>
      <w:bookmarkStart w:id="1053" w:name="_Toc449023497"/>
      <w:bookmarkStart w:id="1054" w:name="_Toc449023498"/>
      <w:bookmarkStart w:id="1055" w:name="_Toc449023499"/>
      <w:bookmarkStart w:id="1056" w:name="_Toc449023500"/>
      <w:bookmarkStart w:id="1057" w:name="_Toc449023501"/>
      <w:bookmarkStart w:id="1058" w:name="_Toc449023502"/>
      <w:bookmarkStart w:id="1059" w:name="_Toc449023503"/>
      <w:bookmarkStart w:id="1060" w:name="_Toc449023504"/>
      <w:bookmarkStart w:id="1061" w:name="_Toc449023505"/>
      <w:bookmarkStart w:id="1062" w:name="_Toc449023506"/>
      <w:bookmarkStart w:id="1063" w:name="_Toc449023507"/>
      <w:bookmarkStart w:id="1064" w:name="_Toc449023508"/>
      <w:bookmarkStart w:id="1065" w:name="_Toc449023509"/>
      <w:bookmarkStart w:id="1066" w:name="_Toc449023510"/>
      <w:bookmarkStart w:id="1067" w:name="_Toc449023511"/>
      <w:bookmarkStart w:id="1068" w:name="_Toc370915098"/>
      <w:bookmarkStart w:id="1069" w:name="_Toc370915202"/>
      <w:bookmarkStart w:id="1070" w:name="_Toc385852331"/>
      <w:bookmarkStart w:id="1071" w:name="_Toc385852445"/>
      <w:bookmarkStart w:id="1072" w:name="_Toc449023512"/>
      <w:bookmarkStart w:id="1073" w:name="_Toc449023513"/>
      <w:bookmarkStart w:id="1074" w:name="_Toc449023514"/>
      <w:bookmarkStart w:id="1075" w:name="_Toc385852333"/>
      <w:bookmarkStart w:id="1076" w:name="_Toc385852447"/>
      <w:bookmarkStart w:id="1077" w:name="_Toc449023515"/>
      <w:bookmarkStart w:id="1078" w:name="_Toc449023516"/>
      <w:bookmarkStart w:id="1079" w:name="_Toc449023517"/>
      <w:bookmarkStart w:id="1080" w:name="_Toc449023518"/>
      <w:bookmarkStart w:id="1081" w:name="_Toc449023519"/>
      <w:bookmarkStart w:id="1082" w:name="_Toc449023520"/>
      <w:bookmarkStart w:id="1083" w:name="_Toc449023521"/>
      <w:bookmarkStart w:id="1084" w:name="_Toc449023522"/>
      <w:bookmarkStart w:id="1085" w:name="_Toc449023523"/>
      <w:bookmarkStart w:id="1086" w:name="_Toc449023524"/>
      <w:bookmarkStart w:id="1087" w:name="_Toc449023525"/>
      <w:bookmarkStart w:id="1088" w:name="_Toc449023526"/>
      <w:bookmarkStart w:id="1089" w:name="_Toc449023527"/>
      <w:bookmarkStart w:id="1090" w:name="_Toc449023528"/>
      <w:bookmarkStart w:id="1091" w:name="_Toc449023529"/>
      <w:bookmarkStart w:id="1092" w:name="_Toc449023530"/>
      <w:bookmarkStart w:id="1093" w:name="_Toc449023531"/>
      <w:bookmarkStart w:id="1094" w:name="_Toc449023532"/>
      <w:bookmarkStart w:id="1095" w:name="_Toc449023533"/>
      <w:bookmarkStart w:id="1096" w:name="_Toc449023534"/>
      <w:bookmarkStart w:id="1097" w:name="_Toc449023535"/>
      <w:bookmarkStart w:id="1098" w:name="_Toc449023536"/>
      <w:bookmarkStart w:id="1099" w:name="_Toc449023537"/>
      <w:bookmarkStart w:id="1100" w:name="_Toc449023538"/>
      <w:bookmarkStart w:id="1101" w:name="_Toc449023539"/>
      <w:bookmarkStart w:id="1102" w:name="_Toc449023540"/>
      <w:bookmarkStart w:id="1103" w:name="_Toc449023541"/>
      <w:bookmarkStart w:id="1104" w:name="_Toc449023542"/>
      <w:bookmarkStart w:id="1105" w:name="_Toc449023543"/>
      <w:bookmarkStart w:id="1106" w:name="_Toc449023544"/>
      <w:bookmarkStart w:id="1107" w:name="_Toc449023545"/>
      <w:bookmarkStart w:id="1108" w:name="_Toc449023546"/>
      <w:bookmarkStart w:id="1109" w:name="_Toc449023547"/>
      <w:bookmarkStart w:id="1110" w:name="_Toc449023548"/>
      <w:bookmarkStart w:id="1111" w:name="_Toc449023549"/>
      <w:bookmarkStart w:id="1112" w:name="_Toc449023550"/>
      <w:bookmarkStart w:id="1113" w:name="_Toc449023551"/>
      <w:bookmarkStart w:id="1114" w:name="_Toc449023552"/>
      <w:bookmarkStart w:id="1115" w:name="_Toc449023553"/>
      <w:bookmarkStart w:id="1116" w:name="_Toc449023554"/>
      <w:bookmarkStart w:id="1117" w:name="_Toc449023555"/>
      <w:bookmarkStart w:id="1118" w:name="_Toc389206099"/>
      <w:bookmarkStart w:id="1119" w:name="_Toc389206317"/>
      <w:bookmarkStart w:id="1120" w:name="_Toc389206534"/>
      <w:bookmarkStart w:id="1121" w:name="_Toc389206749"/>
      <w:bookmarkStart w:id="1122" w:name="_Toc389206964"/>
      <w:bookmarkStart w:id="1123" w:name="_Toc389207178"/>
      <w:bookmarkStart w:id="1124" w:name="_Toc389207391"/>
      <w:bookmarkStart w:id="1125" w:name="_Toc389207603"/>
      <w:bookmarkStart w:id="1126" w:name="_Toc389207814"/>
      <w:bookmarkStart w:id="1127" w:name="_Toc389208024"/>
      <w:bookmarkStart w:id="1128" w:name="_Toc389208233"/>
      <w:bookmarkStart w:id="1129" w:name="_Toc389208440"/>
      <w:bookmarkStart w:id="1130" w:name="_Toc389208645"/>
      <w:bookmarkStart w:id="1131" w:name="_Toc389208849"/>
      <w:bookmarkStart w:id="1132" w:name="_Toc389209052"/>
      <w:bookmarkStart w:id="1133" w:name="_Toc389209255"/>
      <w:bookmarkStart w:id="1134" w:name="_Toc389209457"/>
      <w:bookmarkStart w:id="1135" w:name="_Toc389209942"/>
      <w:bookmarkStart w:id="1136" w:name="_Toc389210143"/>
      <w:bookmarkStart w:id="1137" w:name="_Toc389210342"/>
      <w:bookmarkStart w:id="1138" w:name="_Toc389210540"/>
      <w:bookmarkStart w:id="1139" w:name="_Toc389210737"/>
      <w:bookmarkStart w:id="1140" w:name="_Toc389210933"/>
      <w:bookmarkStart w:id="1141" w:name="_Toc389211128"/>
      <w:bookmarkStart w:id="1142" w:name="_Toc389211321"/>
      <w:bookmarkStart w:id="1143" w:name="_Toc389211514"/>
      <w:bookmarkStart w:id="1144" w:name="_Toc389211706"/>
      <w:bookmarkStart w:id="1145" w:name="_Toc389211897"/>
      <w:bookmarkStart w:id="1146" w:name="_Toc389212087"/>
      <w:bookmarkStart w:id="1147" w:name="_Toc389212279"/>
      <w:bookmarkStart w:id="1148" w:name="_Toc389212462"/>
      <w:bookmarkStart w:id="1149" w:name="_Toc389212643"/>
      <w:bookmarkStart w:id="1150" w:name="_Toc389212823"/>
      <w:bookmarkStart w:id="1151" w:name="_Toc389213001"/>
      <w:bookmarkStart w:id="1152" w:name="_Toc389213178"/>
      <w:bookmarkStart w:id="1153" w:name="_Toc389213352"/>
      <w:bookmarkStart w:id="1154" w:name="_Toc389213524"/>
      <w:bookmarkStart w:id="1155" w:name="_Toc389213689"/>
      <w:bookmarkStart w:id="1156" w:name="_Toc389213846"/>
      <w:bookmarkStart w:id="1157" w:name="_Toc389214002"/>
      <w:bookmarkStart w:id="1158" w:name="_Toc389214156"/>
      <w:bookmarkStart w:id="1159" w:name="_Toc389214309"/>
      <w:bookmarkStart w:id="1160" w:name="_Toc389214459"/>
      <w:bookmarkStart w:id="1161" w:name="_Toc389214607"/>
      <w:bookmarkStart w:id="1162" w:name="_Toc389214753"/>
      <w:bookmarkStart w:id="1163" w:name="_Toc389214898"/>
      <w:bookmarkStart w:id="1164" w:name="_Toc389215042"/>
      <w:bookmarkStart w:id="1165" w:name="_Toc389215185"/>
      <w:bookmarkStart w:id="1166" w:name="_Toc389215324"/>
      <w:bookmarkStart w:id="1167" w:name="_Toc389215462"/>
      <w:bookmarkStart w:id="1168" w:name="_Toc389215599"/>
      <w:bookmarkStart w:id="1169" w:name="_Toc389215735"/>
      <w:bookmarkStart w:id="1170" w:name="_Toc389215872"/>
      <w:bookmarkStart w:id="1171" w:name="_Toc389216000"/>
      <w:bookmarkStart w:id="1172" w:name="_Toc389216123"/>
      <w:bookmarkStart w:id="1173" w:name="_Toc389216245"/>
      <w:bookmarkStart w:id="1174" w:name="_Toc389216366"/>
      <w:bookmarkStart w:id="1175" w:name="_Toc389216485"/>
      <w:bookmarkStart w:id="1176" w:name="_Toc389216603"/>
      <w:bookmarkStart w:id="1177" w:name="_Toc389216719"/>
      <w:bookmarkStart w:id="1178" w:name="_Toc389216833"/>
      <w:bookmarkStart w:id="1179" w:name="_Toc389216946"/>
      <w:bookmarkStart w:id="1180" w:name="_Toc389217058"/>
      <w:bookmarkStart w:id="1181" w:name="_Toc389217169"/>
      <w:bookmarkStart w:id="1182" w:name="_Toc389217279"/>
      <w:bookmarkStart w:id="1183" w:name="_Toc389217387"/>
      <w:bookmarkStart w:id="1184" w:name="_Toc389218015"/>
      <w:bookmarkStart w:id="1185" w:name="_Toc393195836"/>
      <w:bookmarkStart w:id="1186" w:name="_Toc393271613"/>
      <w:bookmarkStart w:id="1187" w:name="_Toc393271774"/>
      <w:bookmarkStart w:id="1188" w:name="_Toc393273045"/>
      <w:bookmarkStart w:id="1189" w:name="_Toc393348772"/>
      <w:bookmarkStart w:id="1190" w:name="_Toc393370959"/>
      <w:bookmarkStart w:id="1191" w:name="_Toc394492749"/>
      <w:bookmarkStart w:id="1192" w:name="_Toc395683489"/>
      <w:bookmarkStart w:id="1193" w:name="_Toc449023556"/>
      <w:bookmarkStart w:id="1194" w:name="_Toc449023557"/>
      <w:bookmarkStart w:id="1195" w:name="_Toc449023558"/>
      <w:bookmarkStart w:id="1196" w:name="_Toc449023559"/>
      <w:bookmarkStart w:id="1197" w:name="_Toc449023560"/>
      <w:bookmarkStart w:id="1198" w:name="_Toc449023561"/>
      <w:bookmarkStart w:id="1199" w:name="_Toc449023562"/>
      <w:bookmarkStart w:id="1200" w:name="_Toc449023563"/>
      <w:bookmarkStart w:id="1201" w:name="_Toc449023564"/>
      <w:bookmarkStart w:id="1202" w:name="_Toc449023565"/>
      <w:bookmarkStart w:id="1203" w:name="_Toc449023566"/>
      <w:bookmarkStart w:id="1204" w:name="_Toc449023567"/>
      <w:bookmarkStart w:id="1205" w:name="_Toc449023568"/>
      <w:bookmarkStart w:id="1206" w:name="_Toc449023569"/>
      <w:bookmarkStart w:id="1207" w:name="_Toc449023570"/>
      <w:bookmarkStart w:id="1208" w:name="_Toc449023571"/>
      <w:bookmarkStart w:id="1209" w:name="_Toc449023572"/>
      <w:bookmarkStart w:id="1210" w:name="_Toc449023573"/>
      <w:bookmarkStart w:id="1211" w:name="_Toc449023574"/>
      <w:bookmarkStart w:id="1212" w:name="_Toc449023575"/>
      <w:bookmarkStart w:id="1213" w:name="_Toc449023576"/>
      <w:bookmarkStart w:id="1214" w:name="_Toc449023577"/>
      <w:bookmarkStart w:id="1215" w:name="_Toc449023578"/>
      <w:bookmarkStart w:id="1216" w:name="_Toc449023579"/>
      <w:bookmarkStart w:id="1217" w:name="_Toc449023580"/>
      <w:bookmarkStart w:id="1218" w:name="_Toc449023581"/>
      <w:bookmarkStart w:id="1219" w:name="_Toc449023582"/>
      <w:bookmarkStart w:id="1220" w:name="_Toc449023583"/>
      <w:bookmarkStart w:id="1221" w:name="_Toc449023584"/>
      <w:bookmarkStart w:id="1222" w:name="_Toc449023585"/>
      <w:bookmarkStart w:id="1223" w:name="_Toc449023586"/>
      <w:bookmarkStart w:id="1224" w:name="_Toc449023587"/>
      <w:bookmarkStart w:id="1225" w:name="_Toc449023588"/>
      <w:bookmarkStart w:id="1226" w:name="_Toc449023589"/>
      <w:bookmarkStart w:id="1227" w:name="_Toc449023590"/>
      <w:bookmarkStart w:id="1228" w:name="_Toc449023591"/>
      <w:bookmarkStart w:id="1229" w:name="_Toc449023592"/>
      <w:bookmarkStart w:id="1230" w:name="_Toc449023593"/>
      <w:bookmarkStart w:id="1231" w:name="_Toc449023594"/>
      <w:bookmarkStart w:id="1232" w:name="_Toc449023595"/>
      <w:bookmarkStart w:id="1233" w:name="_Toc449023596"/>
      <w:bookmarkStart w:id="1234" w:name="_Toc449023597"/>
      <w:bookmarkStart w:id="1235" w:name="_Toc449023598"/>
      <w:bookmarkStart w:id="1236" w:name="_Toc449023599"/>
      <w:bookmarkStart w:id="1237" w:name="_Toc449023600"/>
      <w:bookmarkStart w:id="1238" w:name="_Toc449023601"/>
      <w:bookmarkStart w:id="1239" w:name="_Toc449023602"/>
      <w:bookmarkStart w:id="1240" w:name="_Toc449023603"/>
      <w:bookmarkStart w:id="1241" w:name="_Toc449023604"/>
      <w:bookmarkStart w:id="1242" w:name="_Toc449023605"/>
      <w:bookmarkStart w:id="1243" w:name="_Toc449023606"/>
      <w:bookmarkStart w:id="1244" w:name="_Toc449023607"/>
      <w:bookmarkStart w:id="1245" w:name="_Toc449023608"/>
      <w:bookmarkStart w:id="1246" w:name="_Toc449023609"/>
      <w:bookmarkStart w:id="1247" w:name="_Toc449023610"/>
      <w:bookmarkStart w:id="1248" w:name="_Toc449023611"/>
      <w:bookmarkStart w:id="1249" w:name="_Toc449023612"/>
      <w:bookmarkStart w:id="1250" w:name="_Toc449023613"/>
      <w:bookmarkStart w:id="1251" w:name="_Toc449023614"/>
      <w:bookmarkStart w:id="1252" w:name="_Toc449023615"/>
      <w:bookmarkStart w:id="1253" w:name="_Toc449023616"/>
      <w:bookmarkStart w:id="1254" w:name="_Toc449023617"/>
      <w:bookmarkStart w:id="1255" w:name="_Toc449023618"/>
      <w:bookmarkStart w:id="1256" w:name="_Toc449023619"/>
      <w:bookmarkStart w:id="1257" w:name="_Toc449023620"/>
      <w:bookmarkStart w:id="1258" w:name="_Toc449023621"/>
      <w:bookmarkStart w:id="1259" w:name="_Toc449023622"/>
      <w:bookmarkStart w:id="1260" w:name="_Toc449023623"/>
      <w:bookmarkStart w:id="1261" w:name="_Toc449023624"/>
      <w:bookmarkStart w:id="1262" w:name="_Toc449023625"/>
      <w:bookmarkStart w:id="1263" w:name="_Toc449023626"/>
      <w:bookmarkStart w:id="1264" w:name="_Toc449023627"/>
      <w:bookmarkStart w:id="1265" w:name="_Toc449023628"/>
      <w:bookmarkStart w:id="1266" w:name="_Toc449023629"/>
      <w:bookmarkStart w:id="1267" w:name="_Toc449023630"/>
      <w:bookmarkStart w:id="1268" w:name="_Toc449023631"/>
      <w:bookmarkStart w:id="1269" w:name="_Toc449023632"/>
      <w:bookmarkStart w:id="1270" w:name="_Toc449023633"/>
      <w:bookmarkStart w:id="1271" w:name="_Toc449023634"/>
      <w:bookmarkStart w:id="1272" w:name="_Toc449023635"/>
      <w:bookmarkStart w:id="1273" w:name="_Toc449023636"/>
      <w:bookmarkStart w:id="1274" w:name="_Toc449023637"/>
      <w:bookmarkStart w:id="1275" w:name="_Toc449023638"/>
      <w:bookmarkStart w:id="1276" w:name="_Toc449023639"/>
      <w:bookmarkStart w:id="1277" w:name="_Toc449023640"/>
      <w:bookmarkStart w:id="1278" w:name="_Toc449023641"/>
      <w:bookmarkStart w:id="1279" w:name="_Toc449023642"/>
      <w:bookmarkStart w:id="1280" w:name="_Toc449023643"/>
      <w:bookmarkStart w:id="1281" w:name="_Toc449023644"/>
      <w:bookmarkStart w:id="1282" w:name="_Toc449023645"/>
      <w:bookmarkStart w:id="1283" w:name="_Toc449023646"/>
      <w:bookmarkStart w:id="1284" w:name="_Toc449023647"/>
      <w:bookmarkStart w:id="1285" w:name="_Toc449023648"/>
      <w:bookmarkStart w:id="1286" w:name="_Toc449023649"/>
      <w:bookmarkStart w:id="1287" w:name="_Toc449023650"/>
      <w:bookmarkStart w:id="1288" w:name="_Toc449023651"/>
      <w:bookmarkStart w:id="1289" w:name="_Toc449023652"/>
      <w:bookmarkStart w:id="1290" w:name="_Toc449023653"/>
      <w:bookmarkStart w:id="1291" w:name="_Toc449023654"/>
      <w:bookmarkStart w:id="1292" w:name="_Toc449023655"/>
      <w:bookmarkStart w:id="1293" w:name="_Toc449023656"/>
      <w:bookmarkStart w:id="1294" w:name="_Toc449023657"/>
      <w:bookmarkStart w:id="1295" w:name="_Toc449023658"/>
      <w:bookmarkStart w:id="1296" w:name="_Toc449023659"/>
      <w:bookmarkStart w:id="1297" w:name="_Toc449023660"/>
      <w:bookmarkStart w:id="1298" w:name="_Toc449023661"/>
      <w:bookmarkStart w:id="1299" w:name="_Toc449023662"/>
      <w:bookmarkStart w:id="1300" w:name="_Toc449023663"/>
      <w:bookmarkStart w:id="1301" w:name="_Toc449023664"/>
      <w:bookmarkStart w:id="1302" w:name="_Toc449023665"/>
      <w:bookmarkStart w:id="1303" w:name="_Toc449023666"/>
      <w:bookmarkStart w:id="1304" w:name="_Toc449023667"/>
      <w:bookmarkStart w:id="1305" w:name="_Toc449023668"/>
      <w:bookmarkStart w:id="1306" w:name="_Toc449023669"/>
      <w:bookmarkStart w:id="1307" w:name="_Toc449023670"/>
      <w:bookmarkStart w:id="1308" w:name="_Toc449023671"/>
      <w:bookmarkStart w:id="1309" w:name="_Toc449023672"/>
      <w:bookmarkStart w:id="1310" w:name="_Toc449023673"/>
      <w:bookmarkStart w:id="1311" w:name="_Toc449023674"/>
      <w:bookmarkStart w:id="1312" w:name="_Toc449023675"/>
      <w:bookmarkStart w:id="1313" w:name="_Toc449023676"/>
      <w:bookmarkStart w:id="1314" w:name="_Toc449023677"/>
      <w:bookmarkStart w:id="1315" w:name="_Toc449023678"/>
      <w:bookmarkStart w:id="1316" w:name="_Toc449023679"/>
      <w:bookmarkStart w:id="1317" w:name="_Toc449023680"/>
      <w:bookmarkStart w:id="1318" w:name="_Toc449023681"/>
      <w:bookmarkStart w:id="1319" w:name="_Toc449023682"/>
      <w:bookmarkStart w:id="1320" w:name="_Toc449023683"/>
      <w:bookmarkStart w:id="1321" w:name="_Toc449023684"/>
      <w:bookmarkStart w:id="1322" w:name="_Toc449023685"/>
      <w:bookmarkStart w:id="1323" w:name="_Toc449023686"/>
      <w:bookmarkStart w:id="1324" w:name="_Toc449023687"/>
      <w:bookmarkStart w:id="1325" w:name="_Toc449023688"/>
      <w:bookmarkStart w:id="1326" w:name="_Toc449023689"/>
      <w:bookmarkStart w:id="1327" w:name="_Toc449023690"/>
      <w:bookmarkStart w:id="1328" w:name="_Toc449023691"/>
      <w:bookmarkStart w:id="1329" w:name="_Toc449023692"/>
      <w:bookmarkStart w:id="1330" w:name="_Toc449023693"/>
      <w:bookmarkStart w:id="1331" w:name="_Toc449023694"/>
      <w:bookmarkStart w:id="1332" w:name="_Toc449023695"/>
      <w:bookmarkStart w:id="1333" w:name="_Toc449023696"/>
      <w:bookmarkStart w:id="1334" w:name="_Toc449023697"/>
      <w:bookmarkStart w:id="1335" w:name="_Toc449023698"/>
      <w:bookmarkStart w:id="1336" w:name="_Toc449023699"/>
      <w:bookmarkStart w:id="1337" w:name="_Toc449023700"/>
      <w:bookmarkStart w:id="1338" w:name="_Toc449023701"/>
      <w:bookmarkStart w:id="1339" w:name="_Toc449023702"/>
      <w:bookmarkStart w:id="1340" w:name="_Toc449023703"/>
      <w:bookmarkStart w:id="1341" w:name="_Toc449023704"/>
      <w:bookmarkStart w:id="1342" w:name="_Toc449023705"/>
      <w:bookmarkStart w:id="1343" w:name="_Toc449023706"/>
      <w:bookmarkStart w:id="1344" w:name="_Toc449023707"/>
      <w:bookmarkStart w:id="1345" w:name="_Toc449023708"/>
      <w:bookmarkStart w:id="1346" w:name="_Toc449023709"/>
      <w:bookmarkStart w:id="1347" w:name="_Toc449023710"/>
      <w:bookmarkStart w:id="1348" w:name="_Toc449023711"/>
      <w:bookmarkStart w:id="1349" w:name="_Toc449023712"/>
      <w:bookmarkStart w:id="1350" w:name="_Toc449023713"/>
      <w:bookmarkStart w:id="1351" w:name="_Toc449023714"/>
      <w:bookmarkStart w:id="1352" w:name="_Toc449023715"/>
      <w:bookmarkStart w:id="1353" w:name="_Toc449023716"/>
      <w:bookmarkStart w:id="1354" w:name="_Toc449023717"/>
      <w:bookmarkStart w:id="1355" w:name="_Toc449023718"/>
      <w:bookmarkStart w:id="1356" w:name="_Toc449023719"/>
      <w:bookmarkStart w:id="1357" w:name="_Toc449023720"/>
      <w:bookmarkStart w:id="1358" w:name="_Toc449023721"/>
      <w:bookmarkStart w:id="1359" w:name="_Toc449023722"/>
      <w:bookmarkStart w:id="1360" w:name="_Toc449023723"/>
      <w:bookmarkStart w:id="1361" w:name="_Toc449023724"/>
      <w:bookmarkStart w:id="1362" w:name="_Toc449023725"/>
      <w:bookmarkStart w:id="1363" w:name="_Toc449023726"/>
      <w:bookmarkStart w:id="1364" w:name="_Toc449023727"/>
      <w:bookmarkStart w:id="1365" w:name="_Toc449023728"/>
      <w:bookmarkStart w:id="1366" w:name="_Toc449023729"/>
      <w:bookmarkStart w:id="1367" w:name="_Toc449023730"/>
      <w:bookmarkStart w:id="1368" w:name="_Toc449023731"/>
      <w:bookmarkStart w:id="1369" w:name="_Toc449023732"/>
      <w:bookmarkStart w:id="1370" w:name="_Toc449023733"/>
      <w:bookmarkStart w:id="1371" w:name="_Toc449023734"/>
      <w:bookmarkStart w:id="1372" w:name="_Toc449023735"/>
      <w:bookmarkStart w:id="1373" w:name="_Toc449023736"/>
      <w:bookmarkStart w:id="1374" w:name="_Toc449023737"/>
      <w:bookmarkStart w:id="1375" w:name="_Toc449023738"/>
      <w:bookmarkStart w:id="1376" w:name="_Toc449023739"/>
      <w:bookmarkStart w:id="1377" w:name="_Toc449023740"/>
      <w:bookmarkStart w:id="1378" w:name="_Toc449023741"/>
      <w:bookmarkStart w:id="1379" w:name="_Toc449023742"/>
      <w:bookmarkStart w:id="1380" w:name="_Toc449023743"/>
      <w:bookmarkStart w:id="1381" w:name="_Toc449023744"/>
      <w:bookmarkStart w:id="1382" w:name="_Toc449023745"/>
      <w:bookmarkStart w:id="1383" w:name="_Toc449023746"/>
      <w:bookmarkStart w:id="1384" w:name="_Toc449023747"/>
      <w:bookmarkStart w:id="1385" w:name="_Toc449023748"/>
      <w:bookmarkStart w:id="1386" w:name="_Toc449023749"/>
      <w:bookmarkStart w:id="1387" w:name="_Toc449023750"/>
      <w:bookmarkStart w:id="1388" w:name="_Toc449023751"/>
      <w:bookmarkStart w:id="1389" w:name="_Toc449023752"/>
      <w:bookmarkStart w:id="1390" w:name="_Toc449023753"/>
      <w:bookmarkStart w:id="1391" w:name="_Toc449023754"/>
      <w:bookmarkStart w:id="1392" w:name="_Toc449023755"/>
      <w:bookmarkStart w:id="1393" w:name="_Toc449023756"/>
      <w:bookmarkStart w:id="1394" w:name="_Toc449023757"/>
      <w:bookmarkStart w:id="1395" w:name="_Toc449023758"/>
      <w:bookmarkStart w:id="1396" w:name="_Toc449023759"/>
      <w:bookmarkStart w:id="1397" w:name="_Toc449023760"/>
      <w:bookmarkStart w:id="1398" w:name="_Toc449023761"/>
      <w:bookmarkStart w:id="1399" w:name="_Toc449023762"/>
      <w:bookmarkStart w:id="1400" w:name="_Toc449023763"/>
      <w:bookmarkStart w:id="1401" w:name="_Toc449023764"/>
      <w:bookmarkStart w:id="1402" w:name="_Toc393271626"/>
      <w:bookmarkStart w:id="1403" w:name="_Toc393271787"/>
      <w:bookmarkStart w:id="1404" w:name="_Toc393273058"/>
      <w:bookmarkStart w:id="1405" w:name="_Toc393271627"/>
      <w:bookmarkStart w:id="1406" w:name="_Toc393271788"/>
      <w:bookmarkStart w:id="1407" w:name="_Toc393273059"/>
      <w:bookmarkStart w:id="1408" w:name="_Toc393271628"/>
      <w:bookmarkStart w:id="1409" w:name="_Toc393271789"/>
      <w:bookmarkStart w:id="1410" w:name="_Toc393273060"/>
      <w:bookmarkStart w:id="1411" w:name="_Toc393271629"/>
      <w:bookmarkStart w:id="1412" w:name="_Toc393271790"/>
      <w:bookmarkStart w:id="1413" w:name="_Toc393273061"/>
      <w:bookmarkStart w:id="1414" w:name="_Toc393271630"/>
      <w:bookmarkStart w:id="1415" w:name="_Toc393271791"/>
      <w:bookmarkStart w:id="1416" w:name="_Toc393273062"/>
      <w:bookmarkStart w:id="1417" w:name="_Toc393271631"/>
      <w:bookmarkStart w:id="1418" w:name="_Toc393271792"/>
      <w:bookmarkStart w:id="1419" w:name="_Toc393273063"/>
      <w:bookmarkStart w:id="1420" w:name="_Toc393271632"/>
      <w:bookmarkStart w:id="1421" w:name="_Toc393271793"/>
      <w:bookmarkStart w:id="1422" w:name="_Toc393273064"/>
      <w:bookmarkStart w:id="1423" w:name="_Toc393271633"/>
      <w:bookmarkStart w:id="1424" w:name="_Toc393271794"/>
      <w:bookmarkStart w:id="1425" w:name="_Toc393273065"/>
      <w:bookmarkStart w:id="1426" w:name="_Toc393271634"/>
      <w:bookmarkStart w:id="1427" w:name="_Toc393271795"/>
      <w:bookmarkStart w:id="1428" w:name="_Toc393273066"/>
      <w:bookmarkStart w:id="1429" w:name="_Toc393271635"/>
      <w:bookmarkStart w:id="1430" w:name="_Toc393271796"/>
      <w:bookmarkStart w:id="1431" w:name="_Toc393273067"/>
      <w:bookmarkStart w:id="1432" w:name="_Toc393271636"/>
      <w:bookmarkStart w:id="1433" w:name="_Toc393271797"/>
      <w:bookmarkStart w:id="1434" w:name="_Toc393273068"/>
      <w:bookmarkStart w:id="1435" w:name="_Toc393271637"/>
      <w:bookmarkStart w:id="1436" w:name="_Toc393271798"/>
      <w:bookmarkStart w:id="1437" w:name="_Toc393273069"/>
      <w:bookmarkStart w:id="1438" w:name="_Toc393271638"/>
      <w:bookmarkStart w:id="1439" w:name="_Toc393271799"/>
      <w:bookmarkStart w:id="1440" w:name="_Toc393273070"/>
      <w:bookmarkStart w:id="1441" w:name="_Toc393271639"/>
      <w:bookmarkStart w:id="1442" w:name="_Toc393271800"/>
      <w:bookmarkStart w:id="1443" w:name="_Toc393273071"/>
      <w:bookmarkStart w:id="1444" w:name="_Toc393271640"/>
      <w:bookmarkStart w:id="1445" w:name="_Toc393271801"/>
      <w:bookmarkStart w:id="1446" w:name="_Toc393273072"/>
      <w:bookmarkStart w:id="1447" w:name="_Toc393271641"/>
      <w:bookmarkStart w:id="1448" w:name="_Toc393271802"/>
      <w:bookmarkStart w:id="1449" w:name="_Toc393273073"/>
      <w:bookmarkStart w:id="1450" w:name="_Toc393271642"/>
      <w:bookmarkStart w:id="1451" w:name="_Toc393271803"/>
      <w:bookmarkStart w:id="1452" w:name="_Toc393273074"/>
      <w:bookmarkStart w:id="1453" w:name="_Toc393271643"/>
      <w:bookmarkStart w:id="1454" w:name="_Toc393271804"/>
      <w:bookmarkStart w:id="1455" w:name="_Toc393273075"/>
      <w:bookmarkStart w:id="1456" w:name="_Toc393271644"/>
      <w:bookmarkStart w:id="1457" w:name="_Toc393271805"/>
      <w:bookmarkStart w:id="1458" w:name="_Toc393273076"/>
      <w:bookmarkStart w:id="1459" w:name="_Toc393271645"/>
      <w:bookmarkStart w:id="1460" w:name="_Toc393271806"/>
      <w:bookmarkStart w:id="1461" w:name="_Toc393273077"/>
      <w:bookmarkStart w:id="1462" w:name="_Toc393271646"/>
      <w:bookmarkStart w:id="1463" w:name="_Toc393271807"/>
      <w:bookmarkStart w:id="1464" w:name="_Toc393273078"/>
      <w:bookmarkStart w:id="1465" w:name="_Toc393271647"/>
      <w:bookmarkStart w:id="1466" w:name="_Toc393271808"/>
      <w:bookmarkStart w:id="1467" w:name="_Toc393273079"/>
      <w:bookmarkStart w:id="1468" w:name="_Toc393271648"/>
      <w:bookmarkStart w:id="1469" w:name="_Toc393271809"/>
      <w:bookmarkStart w:id="1470" w:name="_Toc393273080"/>
      <w:bookmarkStart w:id="1471" w:name="_Toc393271649"/>
      <w:bookmarkStart w:id="1472" w:name="_Toc393271810"/>
      <w:bookmarkStart w:id="1473" w:name="_Toc393273081"/>
      <w:bookmarkStart w:id="1474" w:name="_Toc393271650"/>
      <w:bookmarkStart w:id="1475" w:name="_Toc393271811"/>
      <w:bookmarkStart w:id="1476" w:name="_Toc393273082"/>
      <w:bookmarkStart w:id="1477" w:name="_Toc393271651"/>
      <w:bookmarkStart w:id="1478" w:name="_Toc393271812"/>
      <w:bookmarkStart w:id="1479" w:name="_Toc393273083"/>
      <w:bookmarkStart w:id="1480" w:name="_Toc393271652"/>
      <w:bookmarkStart w:id="1481" w:name="_Toc393271813"/>
      <w:bookmarkStart w:id="1482" w:name="_Toc393273084"/>
      <w:bookmarkStart w:id="1483" w:name="_Toc393271653"/>
      <w:bookmarkStart w:id="1484" w:name="_Toc393271814"/>
      <w:bookmarkStart w:id="1485" w:name="_Toc393273085"/>
      <w:bookmarkStart w:id="1486" w:name="_Toc393271654"/>
      <w:bookmarkStart w:id="1487" w:name="_Toc393271815"/>
      <w:bookmarkStart w:id="1488" w:name="_Toc393273086"/>
      <w:bookmarkStart w:id="1489" w:name="_Toc393271655"/>
      <w:bookmarkStart w:id="1490" w:name="_Toc393271816"/>
      <w:bookmarkStart w:id="1491" w:name="_Toc393273087"/>
      <w:bookmarkStart w:id="1492" w:name="_Toc393271656"/>
      <w:bookmarkStart w:id="1493" w:name="_Toc393271817"/>
      <w:bookmarkStart w:id="1494" w:name="_Toc393273088"/>
      <w:bookmarkStart w:id="1495" w:name="_Toc393271657"/>
      <w:bookmarkStart w:id="1496" w:name="_Toc393271818"/>
      <w:bookmarkStart w:id="1497" w:name="_Toc393273089"/>
      <w:bookmarkStart w:id="1498" w:name="_Toc393271658"/>
      <w:bookmarkStart w:id="1499" w:name="_Toc393271819"/>
      <w:bookmarkStart w:id="1500" w:name="_Toc393273090"/>
      <w:bookmarkStart w:id="1501" w:name="_Toc393271659"/>
      <w:bookmarkStart w:id="1502" w:name="_Toc393271820"/>
      <w:bookmarkStart w:id="1503" w:name="_Toc393273091"/>
      <w:bookmarkStart w:id="1504" w:name="_Toc393271660"/>
      <w:bookmarkStart w:id="1505" w:name="_Toc393271821"/>
      <w:bookmarkStart w:id="1506" w:name="_Toc393273092"/>
      <w:bookmarkStart w:id="1507" w:name="_Toc393271661"/>
      <w:bookmarkStart w:id="1508" w:name="_Toc393271822"/>
      <w:bookmarkStart w:id="1509" w:name="_Toc393273093"/>
      <w:bookmarkStart w:id="1510" w:name="_Toc393271662"/>
      <w:bookmarkStart w:id="1511" w:name="_Toc393271823"/>
      <w:bookmarkStart w:id="1512" w:name="_Toc393273094"/>
      <w:bookmarkStart w:id="1513" w:name="_Toc393271663"/>
      <w:bookmarkStart w:id="1514" w:name="_Toc393271824"/>
      <w:bookmarkStart w:id="1515" w:name="_Toc393273095"/>
      <w:bookmarkStart w:id="1516" w:name="_Toc393271664"/>
      <w:bookmarkStart w:id="1517" w:name="_Toc393271825"/>
      <w:bookmarkStart w:id="1518" w:name="_Toc393273096"/>
      <w:bookmarkStart w:id="1519" w:name="_Toc393271665"/>
      <w:bookmarkStart w:id="1520" w:name="_Toc393271826"/>
      <w:bookmarkStart w:id="1521" w:name="_Toc393273097"/>
      <w:bookmarkStart w:id="1522" w:name="_Toc393271666"/>
      <w:bookmarkStart w:id="1523" w:name="_Toc393271827"/>
      <w:bookmarkStart w:id="1524" w:name="_Toc393273098"/>
      <w:bookmarkStart w:id="1525" w:name="_Toc393271667"/>
      <w:bookmarkStart w:id="1526" w:name="_Toc393271828"/>
      <w:bookmarkStart w:id="1527" w:name="_Toc393273099"/>
      <w:bookmarkStart w:id="1528" w:name="_Toc393271668"/>
      <w:bookmarkStart w:id="1529" w:name="_Toc393271829"/>
      <w:bookmarkStart w:id="1530" w:name="_Toc393273100"/>
      <w:bookmarkStart w:id="1531" w:name="_Toc393271669"/>
      <w:bookmarkStart w:id="1532" w:name="_Toc393271830"/>
      <w:bookmarkStart w:id="1533" w:name="_Toc393273101"/>
      <w:bookmarkStart w:id="1534" w:name="_Toc393271670"/>
      <w:bookmarkStart w:id="1535" w:name="_Toc393271831"/>
      <w:bookmarkStart w:id="1536" w:name="_Toc393273102"/>
      <w:bookmarkStart w:id="1537" w:name="_Toc393271671"/>
      <w:bookmarkStart w:id="1538" w:name="_Toc393271832"/>
      <w:bookmarkStart w:id="1539" w:name="_Toc393273103"/>
      <w:bookmarkStart w:id="1540" w:name="_Toc393271672"/>
      <w:bookmarkStart w:id="1541" w:name="_Toc393271833"/>
      <w:bookmarkStart w:id="1542" w:name="_Toc393273104"/>
      <w:bookmarkStart w:id="1543" w:name="_Toc393271673"/>
      <w:bookmarkStart w:id="1544" w:name="_Toc393271834"/>
      <w:bookmarkStart w:id="1545" w:name="_Toc393273105"/>
      <w:bookmarkStart w:id="1546" w:name="_Toc449023765"/>
      <w:bookmarkStart w:id="1547" w:name="_Toc449023766"/>
      <w:bookmarkStart w:id="1548" w:name="_Toc449023767"/>
      <w:bookmarkStart w:id="1549" w:name="_Toc449023768"/>
      <w:bookmarkStart w:id="1550" w:name="_Toc449023769"/>
      <w:bookmarkStart w:id="1551" w:name="_Toc449023770"/>
      <w:bookmarkStart w:id="1552" w:name="_Toc449023771"/>
      <w:bookmarkStart w:id="1553" w:name="_Toc449023772"/>
      <w:bookmarkStart w:id="1554" w:name="_Toc449023773"/>
      <w:bookmarkStart w:id="1555" w:name="_Toc449023774"/>
      <w:bookmarkStart w:id="1556" w:name="_Toc449023775"/>
      <w:bookmarkStart w:id="1557" w:name="_Toc449023776"/>
      <w:bookmarkStart w:id="1558" w:name="_Toc449023777"/>
      <w:bookmarkStart w:id="1559" w:name="_Toc449023778"/>
      <w:bookmarkStart w:id="1560" w:name="_Toc449023779"/>
      <w:bookmarkStart w:id="1561" w:name="_Toc449023780"/>
      <w:bookmarkStart w:id="1562" w:name="_Toc449023781"/>
      <w:bookmarkStart w:id="1563" w:name="_Toc449023782"/>
      <w:bookmarkStart w:id="1564" w:name="_Toc449023783"/>
      <w:bookmarkStart w:id="1565" w:name="_Toc449023784"/>
      <w:bookmarkStart w:id="1566" w:name="_Toc449023785"/>
      <w:bookmarkStart w:id="1567" w:name="_Toc449023786"/>
      <w:bookmarkStart w:id="1568" w:name="_Toc449023787"/>
      <w:bookmarkStart w:id="1569" w:name="_Toc430078948"/>
      <w:bookmarkStart w:id="1570" w:name="_Toc434595871"/>
      <w:bookmarkStart w:id="1571" w:name="_Toc449023788"/>
      <w:bookmarkStart w:id="1572" w:name="_Toc449023789"/>
      <w:bookmarkStart w:id="1573" w:name="_Toc449023790"/>
      <w:bookmarkStart w:id="1574" w:name="_Toc449023819"/>
      <w:bookmarkStart w:id="1575" w:name="_Toc449023820"/>
      <w:bookmarkStart w:id="1576" w:name="_Toc449023821"/>
      <w:bookmarkStart w:id="1577" w:name="_Toc449023822"/>
      <w:bookmarkStart w:id="1578" w:name="_Toc449023823"/>
      <w:bookmarkStart w:id="1579" w:name="_Toc449023824"/>
      <w:bookmarkStart w:id="1580" w:name="_Toc449023825"/>
      <w:bookmarkStart w:id="1581" w:name="_Toc449023826"/>
      <w:bookmarkStart w:id="1582" w:name="_Toc449023827"/>
      <w:bookmarkStart w:id="1583" w:name="_Toc449023828"/>
      <w:bookmarkStart w:id="1584" w:name="_Toc449023829"/>
      <w:bookmarkStart w:id="1585" w:name="_Toc449023830"/>
      <w:bookmarkStart w:id="1586" w:name="_Toc449023831"/>
      <w:bookmarkStart w:id="1587" w:name="_Toc449023832"/>
      <w:bookmarkStart w:id="1588" w:name="_Toc449023833"/>
      <w:bookmarkStart w:id="1589" w:name="_Toc449023834"/>
      <w:bookmarkStart w:id="1590" w:name="_Toc449023835"/>
      <w:bookmarkStart w:id="1591" w:name="_Toc449023836"/>
      <w:bookmarkStart w:id="1592" w:name="_Toc449023837"/>
      <w:bookmarkStart w:id="1593" w:name="_Toc449023838"/>
      <w:bookmarkStart w:id="1594" w:name="_Toc449023839"/>
      <w:bookmarkStart w:id="1595" w:name="_Toc449023840"/>
      <w:bookmarkStart w:id="1596" w:name="_Toc449023841"/>
      <w:bookmarkStart w:id="1597" w:name="_Toc449023842"/>
      <w:bookmarkStart w:id="1598" w:name="_Toc449023843"/>
      <w:bookmarkStart w:id="1599" w:name="_Toc449023844"/>
      <w:bookmarkStart w:id="1600" w:name="_Toc449023845"/>
      <w:bookmarkStart w:id="1601" w:name="_Toc449023846"/>
      <w:bookmarkStart w:id="1602" w:name="_Toc449023847"/>
      <w:bookmarkStart w:id="1603" w:name="_Toc449023848"/>
      <w:bookmarkStart w:id="1604" w:name="_Toc449023849"/>
      <w:bookmarkStart w:id="1605" w:name="_Toc449023850"/>
      <w:bookmarkStart w:id="1606" w:name="_Toc449023851"/>
      <w:bookmarkStart w:id="1607" w:name="_Toc449023852"/>
      <w:bookmarkStart w:id="1608" w:name="_Toc449023853"/>
      <w:bookmarkStart w:id="1609" w:name="_Toc449023854"/>
      <w:bookmarkStart w:id="1610" w:name="_Toc449023855"/>
      <w:bookmarkStart w:id="1611" w:name="_Toc449023856"/>
      <w:bookmarkStart w:id="1612" w:name="_Toc449023857"/>
      <w:bookmarkStart w:id="1613" w:name="_Toc449023858"/>
      <w:bookmarkStart w:id="1614" w:name="_Toc449023859"/>
      <w:bookmarkStart w:id="1615" w:name="_Toc449023860"/>
      <w:bookmarkStart w:id="1616" w:name="_Toc449023861"/>
      <w:bookmarkStart w:id="1617" w:name="_Toc449023862"/>
      <w:bookmarkStart w:id="1618" w:name="_Toc449023863"/>
      <w:bookmarkStart w:id="1619" w:name="_Toc449023864"/>
      <w:bookmarkStart w:id="1620" w:name="_Toc449023865"/>
      <w:bookmarkStart w:id="1621" w:name="_Toc449023866"/>
      <w:bookmarkStart w:id="1622" w:name="_Toc449023867"/>
      <w:bookmarkStart w:id="1623" w:name="_Toc449023868"/>
      <w:bookmarkStart w:id="1624" w:name="_Toc449023869"/>
      <w:bookmarkStart w:id="1625" w:name="_Toc449023870"/>
      <w:bookmarkStart w:id="1626" w:name="_Toc449023871"/>
      <w:bookmarkStart w:id="1627" w:name="_Toc449023872"/>
      <w:bookmarkStart w:id="1628" w:name="_Toc449023873"/>
      <w:bookmarkStart w:id="1629" w:name="_Toc449023874"/>
      <w:bookmarkStart w:id="1630" w:name="_Toc449023875"/>
      <w:bookmarkStart w:id="1631" w:name="_Toc449023876"/>
      <w:bookmarkStart w:id="1632" w:name="_Toc449023877"/>
      <w:bookmarkStart w:id="1633" w:name="_Toc449023878"/>
      <w:bookmarkStart w:id="1634" w:name="_Toc449023879"/>
      <w:bookmarkStart w:id="1635" w:name="_Toc449023880"/>
      <w:bookmarkStart w:id="1636" w:name="_Toc449023881"/>
      <w:bookmarkStart w:id="1637" w:name="_Toc449023882"/>
      <w:bookmarkStart w:id="1638" w:name="_Toc449023883"/>
      <w:bookmarkStart w:id="1639" w:name="_Toc449023884"/>
      <w:bookmarkStart w:id="1640" w:name="_Toc449023885"/>
      <w:bookmarkStart w:id="1641" w:name="_Toc449023886"/>
      <w:bookmarkStart w:id="1642" w:name="_Toc449023887"/>
      <w:bookmarkStart w:id="1643" w:name="_Toc449023888"/>
      <w:bookmarkStart w:id="1644" w:name="_Toc449023889"/>
      <w:bookmarkStart w:id="1645" w:name="_Toc449023890"/>
      <w:bookmarkStart w:id="1646" w:name="_Toc449023891"/>
      <w:bookmarkStart w:id="1647" w:name="_Toc449023892"/>
      <w:bookmarkStart w:id="1648" w:name="_Toc449023893"/>
      <w:bookmarkStart w:id="1649" w:name="_Toc449023894"/>
      <w:bookmarkStart w:id="1650" w:name="_Toc449023895"/>
      <w:bookmarkStart w:id="1651" w:name="_Toc449023896"/>
      <w:bookmarkStart w:id="1652" w:name="_Toc449023897"/>
      <w:bookmarkStart w:id="1653" w:name="_Toc449023898"/>
      <w:bookmarkStart w:id="1654" w:name="_Toc449023899"/>
      <w:bookmarkStart w:id="1655" w:name="_Toc449023900"/>
      <w:bookmarkStart w:id="1656" w:name="_Toc449023901"/>
      <w:bookmarkStart w:id="1657" w:name="_Toc449023902"/>
      <w:bookmarkStart w:id="1658" w:name="_Toc449023903"/>
      <w:bookmarkStart w:id="1659" w:name="_Toc449023904"/>
      <w:bookmarkStart w:id="1660" w:name="_Toc449023905"/>
      <w:bookmarkStart w:id="1661" w:name="_Toc449023906"/>
      <w:bookmarkStart w:id="1662" w:name="_Toc449023907"/>
      <w:bookmarkStart w:id="1663" w:name="_Toc449023908"/>
      <w:bookmarkStart w:id="1664" w:name="_Toc449023909"/>
      <w:bookmarkStart w:id="1665" w:name="_Toc449023910"/>
      <w:bookmarkStart w:id="1666" w:name="_Toc449023911"/>
      <w:bookmarkStart w:id="1667" w:name="_Toc449023912"/>
      <w:bookmarkStart w:id="1668" w:name="_Toc449023913"/>
      <w:bookmarkStart w:id="1669" w:name="_Toc449023914"/>
      <w:bookmarkStart w:id="1670" w:name="_Toc449023915"/>
      <w:bookmarkStart w:id="1671" w:name="_Toc449023916"/>
      <w:bookmarkStart w:id="1672" w:name="_Toc449023917"/>
      <w:bookmarkStart w:id="1673" w:name="_Toc449023918"/>
      <w:bookmarkStart w:id="1674" w:name="_Toc449023919"/>
      <w:bookmarkStart w:id="1675" w:name="_Toc449023920"/>
      <w:bookmarkStart w:id="1676" w:name="_Toc449023921"/>
      <w:bookmarkStart w:id="1677" w:name="_Toc449023922"/>
      <w:bookmarkStart w:id="1678" w:name="_Toc449023923"/>
      <w:bookmarkStart w:id="1679" w:name="_Toc449023924"/>
      <w:bookmarkStart w:id="1680" w:name="_Toc449023925"/>
      <w:bookmarkStart w:id="1681" w:name="_Toc449023926"/>
      <w:bookmarkStart w:id="1682" w:name="_Toc449023927"/>
      <w:bookmarkStart w:id="1683" w:name="_Toc449023928"/>
      <w:bookmarkStart w:id="1684" w:name="_Toc449023929"/>
      <w:bookmarkStart w:id="1685" w:name="_Toc449023930"/>
      <w:bookmarkStart w:id="1686" w:name="_Toc449023931"/>
      <w:bookmarkStart w:id="1687" w:name="_Toc449023932"/>
      <w:bookmarkStart w:id="1688" w:name="_Toc449023933"/>
      <w:bookmarkStart w:id="1689" w:name="_Toc449023934"/>
      <w:bookmarkStart w:id="1690" w:name="_Toc449023935"/>
      <w:bookmarkStart w:id="1691" w:name="_Toc449023936"/>
      <w:bookmarkStart w:id="1692" w:name="_Toc449023937"/>
      <w:bookmarkStart w:id="1693" w:name="_Toc449023938"/>
      <w:bookmarkStart w:id="1694" w:name="_Toc449023939"/>
      <w:bookmarkStart w:id="1695" w:name="_Toc449023940"/>
      <w:bookmarkStart w:id="1696" w:name="_Toc449023941"/>
      <w:bookmarkStart w:id="1697" w:name="_Toc449023942"/>
      <w:bookmarkStart w:id="1698" w:name="_Toc449023943"/>
      <w:bookmarkStart w:id="1699" w:name="_Toc449023944"/>
      <w:bookmarkStart w:id="1700" w:name="_Toc449023945"/>
      <w:bookmarkStart w:id="1701" w:name="_Toc449023946"/>
      <w:bookmarkStart w:id="1702" w:name="_Toc449023947"/>
      <w:bookmarkStart w:id="1703" w:name="_Toc449023948"/>
      <w:bookmarkStart w:id="1704" w:name="_Toc449023949"/>
      <w:bookmarkStart w:id="1705" w:name="_Toc449023950"/>
      <w:bookmarkStart w:id="1706" w:name="_Toc449023951"/>
      <w:bookmarkStart w:id="1707" w:name="_Toc449023952"/>
      <w:bookmarkStart w:id="1708" w:name="_Toc449023953"/>
      <w:bookmarkStart w:id="1709" w:name="_Toc449023954"/>
      <w:bookmarkStart w:id="1710" w:name="_Toc449023955"/>
      <w:bookmarkStart w:id="1711" w:name="_Toc449023956"/>
      <w:bookmarkStart w:id="1712" w:name="_Toc449023957"/>
      <w:bookmarkStart w:id="1713" w:name="_Toc449023958"/>
      <w:bookmarkStart w:id="1714" w:name="_Toc449023959"/>
      <w:bookmarkStart w:id="1715" w:name="_Toc449023960"/>
      <w:bookmarkStart w:id="1716" w:name="_Toc449023961"/>
      <w:bookmarkStart w:id="1717" w:name="_Toc449023962"/>
      <w:bookmarkStart w:id="1718" w:name="_Toc449023963"/>
      <w:bookmarkStart w:id="1719" w:name="_Toc449023964"/>
      <w:bookmarkStart w:id="1720" w:name="_Toc449023965"/>
      <w:bookmarkStart w:id="1721" w:name="_Toc449023966"/>
      <w:bookmarkStart w:id="1722" w:name="_Toc449023967"/>
      <w:bookmarkStart w:id="1723" w:name="_Toc449023968"/>
      <w:bookmarkStart w:id="1724" w:name="_Toc449023969"/>
      <w:bookmarkStart w:id="1725" w:name="_Toc449023970"/>
      <w:bookmarkStart w:id="1726" w:name="_Toc449023971"/>
      <w:bookmarkStart w:id="1727" w:name="_Toc449023972"/>
      <w:bookmarkStart w:id="1728" w:name="_Toc449023973"/>
      <w:bookmarkStart w:id="1729" w:name="_Toc449023974"/>
      <w:bookmarkStart w:id="1730" w:name="_Toc449023975"/>
      <w:bookmarkStart w:id="1731" w:name="_Toc449023976"/>
      <w:bookmarkStart w:id="1732" w:name="_Toc449023977"/>
      <w:bookmarkStart w:id="1733" w:name="_Toc449023978"/>
      <w:bookmarkStart w:id="1734" w:name="_Toc449023979"/>
      <w:bookmarkStart w:id="1735" w:name="_Toc449023980"/>
      <w:bookmarkStart w:id="1736" w:name="_Toc449023981"/>
      <w:bookmarkStart w:id="1737" w:name="_Toc449023982"/>
      <w:bookmarkStart w:id="1738" w:name="_Toc449023983"/>
      <w:bookmarkStart w:id="1739" w:name="_Toc449023984"/>
      <w:bookmarkStart w:id="1740" w:name="_Toc449023985"/>
      <w:bookmarkStart w:id="1741" w:name="_Toc449023986"/>
      <w:bookmarkStart w:id="1742" w:name="_Toc422485278"/>
      <w:bookmarkStart w:id="1743" w:name="_Toc449023987"/>
      <w:bookmarkStart w:id="1744" w:name="_Toc449023988"/>
      <w:bookmarkStart w:id="1745" w:name="_Toc449023989"/>
      <w:bookmarkStart w:id="1746" w:name="_Toc449023990"/>
      <w:bookmarkStart w:id="1747" w:name="_Toc449023991"/>
      <w:bookmarkStart w:id="1748" w:name="_Toc449023992"/>
      <w:bookmarkStart w:id="1749" w:name="_Toc449023993"/>
      <w:bookmarkStart w:id="1750" w:name="_Toc449023994"/>
      <w:bookmarkStart w:id="1751" w:name="_Toc449023995"/>
      <w:bookmarkStart w:id="1752" w:name="_Toc449024621"/>
      <w:bookmarkStart w:id="1753" w:name="_Toc449025004"/>
      <w:bookmarkStart w:id="1754" w:name="_Toc449023996"/>
      <w:bookmarkStart w:id="1755" w:name="_Toc449023997"/>
      <w:bookmarkStart w:id="1756" w:name="_Toc449023998"/>
      <w:bookmarkStart w:id="1757" w:name="_Toc449023999"/>
      <w:bookmarkStart w:id="1758" w:name="_Toc449024000"/>
      <w:bookmarkStart w:id="1759" w:name="_Toc449024001"/>
      <w:bookmarkStart w:id="1760" w:name="_Toc449024002"/>
      <w:bookmarkStart w:id="1761" w:name="_Toc449024003"/>
      <w:bookmarkStart w:id="1762" w:name="_Toc449024004"/>
      <w:bookmarkStart w:id="1763" w:name="_Toc449024005"/>
      <w:bookmarkStart w:id="1764" w:name="_Toc449024006"/>
      <w:bookmarkStart w:id="1765" w:name="_Toc449024007"/>
      <w:bookmarkStart w:id="1766" w:name="_Toc449024008"/>
      <w:bookmarkStart w:id="1767" w:name="_Toc449024009"/>
      <w:bookmarkStart w:id="1768" w:name="_Toc449024010"/>
      <w:bookmarkStart w:id="1769" w:name="_Toc449024011"/>
      <w:bookmarkStart w:id="1770" w:name="_Toc449024637"/>
      <w:bookmarkStart w:id="1771" w:name="_Toc449025020"/>
      <w:bookmarkStart w:id="1772" w:name="_Toc449024012"/>
      <w:bookmarkStart w:id="1773" w:name="_Toc449024013"/>
      <w:bookmarkStart w:id="1774" w:name="_Toc449024014"/>
      <w:bookmarkStart w:id="1775" w:name="_Toc449024015"/>
      <w:bookmarkStart w:id="1776" w:name="_Toc449024016"/>
      <w:bookmarkStart w:id="1777" w:name="_Toc449024017"/>
      <w:bookmarkStart w:id="1778" w:name="_Toc449024018"/>
      <w:bookmarkStart w:id="1779" w:name="_Toc449024019"/>
      <w:bookmarkStart w:id="1780" w:name="_Toc449024020"/>
      <w:bookmarkStart w:id="1781" w:name="_Toc449024021"/>
      <w:bookmarkStart w:id="1782" w:name="_Toc449024022"/>
      <w:bookmarkStart w:id="1783" w:name="_Toc449024023"/>
      <w:bookmarkStart w:id="1784" w:name="_Toc449024024"/>
      <w:bookmarkStart w:id="1785" w:name="_Toc449024025"/>
      <w:bookmarkStart w:id="1786" w:name="_Toc449024026"/>
      <w:bookmarkStart w:id="1787" w:name="_Toc449024652"/>
      <w:bookmarkStart w:id="1788" w:name="_Toc449025035"/>
      <w:bookmarkStart w:id="1789" w:name="_Toc449024027"/>
      <w:bookmarkStart w:id="1790" w:name="_Toc449024028"/>
      <w:bookmarkStart w:id="1791" w:name="_Toc449024029"/>
      <w:bookmarkStart w:id="1792" w:name="_Toc449024030"/>
      <w:bookmarkStart w:id="1793" w:name="_Toc449024031"/>
      <w:bookmarkStart w:id="1794" w:name="_Toc449024032"/>
      <w:bookmarkStart w:id="1795" w:name="_Toc449024033"/>
      <w:bookmarkStart w:id="1796" w:name="_Toc449024034"/>
      <w:bookmarkStart w:id="1797" w:name="_Toc449024035"/>
      <w:bookmarkStart w:id="1798" w:name="_Toc449024036"/>
      <w:bookmarkStart w:id="1799" w:name="_Toc449024037"/>
      <w:bookmarkStart w:id="1800" w:name="_Toc449024038"/>
      <w:bookmarkStart w:id="1801" w:name="_Toc449024039"/>
      <w:bookmarkStart w:id="1802" w:name="_Toc449024040"/>
      <w:bookmarkStart w:id="1803" w:name="_Toc449024041"/>
      <w:bookmarkStart w:id="1804" w:name="_Toc449024042"/>
      <w:bookmarkStart w:id="1805" w:name="_Toc449024043"/>
      <w:bookmarkStart w:id="1806" w:name="_Toc449024044"/>
      <w:bookmarkStart w:id="1807" w:name="_Toc449024045"/>
      <w:bookmarkStart w:id="1808" w:name="_Toc449024046"/>
      <w:bookmarkStart w:id="1809" w:name="_Toc449024047"/>
      <w:bookmarkStart w:id="1810" w:name="_Toc449024048"/>
      <w:bookmarkStart w:id="1811" w:name="_Toc449024049"/>
      <w:bookmarkStart w:id="1812" w:name="_Toc449024050"/>
      <w:bookmarkStart w:id="1813" w:name="_Toc449024051"/>
      <w:bookmarkStart w:id="1814" w:name="_Toc449024052"/>
      <w:bookmarkStart w:id="1815" w:name="_Toc449024053"/>
      <w:bookmarkStart w:id="1816" w:name="_Toc449024054"/>
      <w:bookmarkStart w:id="1817" w:name="_Toc449024055"/>
      <w:bookmarkStart w:id="1818" w:name="_Toc449024056"/>
      <w:bookmarkStart w:id="1819" w:name="_Toc449024057"/>
      <w:bookmarkStart w:id="1820" w:name="_Toc449024058"/>
      <w:bookmarkStart w:id="1821" w:name="_Toc449024059"/>
      <w:bookmarkStart w:id="1822" w:name="_Toc449024060"/>
      <w:bookmarkStart w:id="1823" w:name="_Toc449024061"/>
      <w:bookmarkStart w:id="1824" w:name="_Toc449024062"/>
      <w:bookmarkStart w:id="1825" w:name="_Toc449024063"/>
      <w:bookmarkStart w:id="1826" w:name="_Ref411839911"/>
      <w:bookmarkStart w:id="1827" w:name="_Toc44902379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r>
        <w:rPr>
          <w:lang w:val="en-GB"/>
        </w:rPr>
        <w:lastRenderedPageBreak/>
        <w:t xml:space="preserve">Runtime </w:t>
      </w:r>
      <w:r w:rsidRPr="00725A64">
        <w:rPr>
          <w:lang w:val="en-GB"/>
        </w:rPr>
        <w:t xml:space="preserve">Variability </w:t>
      </w:r>
      <w:r>
        <w:rPr>
          <w:lang w:val="en-GB"/>
        </w:rPr>
        <w:t xml:space="preserve">Instantiation </w:t>
      </w:r>
      <w:r w:rsidRPr="00725A64">
        <w:rPr>
          <w:lang w:val="en-GB"/>
        </w:rPr>
        <w:t>Language</w:t>
      </w:r>
      <w:bookmarkEnd w:id="1826"/>
      <w:bookmarkEnd w:id="1827"/>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1828" w:name="_Toc449023795"/>
      <w:r>
        <w:rPr>
          <w:lang w:val="en-GB"/>
        </w:rPr>
        <w:t>Reserved Keywords</w:t>
      </w:r>
      <w:bookmarkEnd w:id="1828"/>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the following keywords are reserved and must not be used as identifiers. Please note that this set of reserved keywords is complemented by the keywords of </w:t>
      </w:r>
      <w:r>
        <w:rPr>
          <w:lang w:val="en-GB"/>
        </w:rPr>
        <w:t xml:space="preserve">VIL and those defined by </w:t>
      </w:r>
      <w:r w:rsidRPr="00725A64">
        <w:rPr>
          <w:lang w:val="en-GB"/>
        </w:rPr>
        <w:t>the common VIL expression language.</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w:t>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654076" w:rsidRDefault="00654076"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fail</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C90E58" w:rsidRDefault="00C90E58"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refail</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1829" w:name="_Toc449023796"/>
      <w:r>
        <w:rPr>
          <w:lang w:val="en-GB"/>
        </w:rPr>
        <w:t>rt-VIL Script</w:t>
      </w:r>
      <w:bookmarkEnd w:id="1829"/>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is the top-level containing element. This element is mandatory as it identifies the scope for the strategies, tactics and VIL rules to be defined. The definition of a script requires a name in order enable script imports or extensions. rt-VIL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lastRenderedPageBreak/>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r w:rsidRPr="003A7553">
        <w:rPr>
          <w:rFonts w:ascii="Courier New" w:eastAsia="Times New Roman" w:hAnsi="Courier New" w:cs="Courier New"/>
          <w:b/>
          <w:color w:val="auto"/>
          <w:szCs w:val="22"/>
          <w:lang w:val="en-GB"/>
        </w:rPr>
        <w:t>rtVilScript</w:t>
      </w:r>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The syntax for an import statement follows VIL.</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a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r w:rsidR="00167EE4" w:rsidRPr="00167EE4">
        <w:rPr>
          <w:rFonts w:asciiTheme="majorHAnsi" w:hAnsiTheme="majorHAnsi"/>
          <w:sz w:val="24"/>
          <w:szCs w:val="24"/>
        </w:rPr>
        <w:t>An implementation shall treat unspecified parameters as undefined, i.e., expressions using this parameter are undefined.</w:t>
      </w:r>
    </w:p>
    <w:p w:rsidR="00AA1A22" w:rsidRPr="007810B5" w:rsidRDefault="003A7553" w:rsidP="00AA1A22">
      <w:pPr>
        <w:pStyle w:val="MainText"/>
        <w:numPr>
          <w:ilvl w:val="0"/>
          <w:numId w:val="34"/>
        </w:numPr>
      </w:pPr>
      <w:r w:rsidRPr="003A7553">
        <w:rPr>
          <w:rFonts w:asciiTheme="majorHAnsi" w:hAnsiTheme="majorHAnsi"/>
          <w:sz w:val="24"/>
          <w:szCs w:val="24"/>
        </w:rPr>
        <w:t xml:space="preserve">A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r w:rsidR="00211580">
        <w:rPr>
          <w:rFonts w:asciiTheme="majorHAnsi" w:hAnsiTheme="majorHAnsi"/>
          <w:sz w:val="24"/>
          <w:szCs w:val="24"/>
        </w:rPr>
        <w:t xml:space="preserve">the </w:t>
      </w:r>
      <w:r w:rsidRPr="003A7553">
        <w:rPr>
          <w:rFonts w:ascii="Courier New" w:eastAsia="Courier New" w:hAnsi="Courier New" w:cs="Courier New"/>
          <w:i/>
        </w:rPr>
        <w:t>extends</w:t>
      </w:r>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r w:rsidRPr="003A7553">
        <w:rPr>
          <w:rFonts w:asciiTheme="majorHAnsi" w:hAnsiTheme="majorHAnsi"/>
          <w:sz w:val="24"/>
          <w:szCs w:val="24"/>
        </w:rPr>
        <w:lastRenderedPageBreak/>
        <w:t>A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@advice(QM)</w:t>
      </w:r>
    </w:p>
    <w:p w:rsidR="003B0F97" w:rsidRDefault="003A7553" w:rsidP="00AA1A22">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rtVilScript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1830" w:name="_Ref412822580"/>
      <w:bookmarkStart w:id="1831" w:name="_Toc449023797"/>
      <w:r w:rsidRPr="003A7553">
        <w:rPr>
          <w:lang w:val="en-GB"/>
        </w:rPr>
        <w:t>Strategy</w:t>
      </w:r>
      <w:bookmarkEnd w:id="1830"/>
      <w:bookmarkEnd w:id="1831"/>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Below, we discuss the execution semantics of a rt-VIL script in order to highlight the interplay of strategies, tactics and VIL rules.</w:t>
      </w:r>
    </w:p>
    <w:p w:rsidR="00140509" w:rsidRPr="00716C5F" w:rsidRDefault="00FC56A7" w:rsidP="00417D1E">
      <w:pPr>
        <w:pStyle w:val="MainText"/>
        <w:numPr>
          <w:ilvl w:val="0"/>
          <w:numId w:val="35"/>
        </w:numPr>
        <w:rPr>
          <w:rFonts w:asciiTheme="majorHAnsi" w:hAnsiTheme="majorHAnsi"/>
          <w:sz w:val="24"/>
          <w:szCs w:val="24"/>
        </w:rPr>
      </w:pPr>
      <w:r w:rsidRPr="00FC56A7">
        <w:rPr>
          <w:rFonts w:asciiTheme="majorHAnsi" w:hAnsiTheme="majorHAnsi"/>
          <w:sz w:val="24"/>
          <w:szCs w:val="24"/>
        </w:rPr>
        <w:t xml:space="preserve">First, the initialization of the script is performed. This is done </w:t>
      </w:r>
      <w:r w:rsidR="00D31151">
        <w:rPr>
          <w:rFonts w:asciiTheme="majorHAnsi" w:hAnsiTheme="majorHAnsi"/>
          <w:sz w:val="24"/>
          <w:szCs w:val="24"/>
        </w:rPr>
        <w:t xml:space="preserve">for each rt-VIL script </w:t>
      </w:r>
      <w:r w:rsidRPr="00FC56A7">
        <w:rPr>
          <w:rFonts w:asciiTheme="majorHAnsi" w:hAnsiTheme="majorHAnsi"/>
          <w:sz w:val="24"/>
          <w:szCs w:val="24"/>
        </w:rPr>
        <w:t>by executing the predefined (overridable) rule</w:t>
      </w:r>
      <w:r w:rsidR="00D31151">
        <w:rPr>
          <w:rFonts w:asciiTheme="majorHAnsi" w:hAnsiTheme="majorHAnsi"/>
          <w:sz w:val="24"/>
          <w:szCs w:val="24"/>
        </w:rPr>
        <w:t xml:space="preserve"> only once</w:t>
      </w:r>
    </w:p>
    <w:p w:rsidR="00FC56A7" w:rsidRDefault="00716C5F" w:rsidP="00FC56A7">
      <w:pPr>
        <w:pStyle w:val="MainText"/>
        <w:ind w:left="720"/>
        <w:rPr>
          <w:szCs w:val="22"/>
        </w:rPr>
      </w:pPr>
      <w:r>
        <w:rPr>
          <w:rFonts w:ascii="Courier New" w:eastAsia="Courier New" w:hAnsi="Courier New" w:cs="Courier New"/>
          <w:szCs w:val="22"/>
        </w:rPr>
        <w:t>initialize</w:t>
      </w:r>
      <w:r w:rsidRPr="00D60DA8">
        <w:rPr>
          <w:rFonts w:ascii="Courier New" w:eastAsia="Courier New" w:hAnsi="Courier New" w:cs="Courier New"/>
          <w:szCs w:val="22"/>
        </w:rPr>
        <w:t xml:space="preserve"> (Configuration config)</w:t>
      </w:r>
    </w:p>
    <w:p w:rsidR="00417D1E" w:rsidRPr="007810B5" w:rsidRDefault="00716C5F" w:rsidP="00417D1E">
      <w:pPr>
        <w:pStyle w:val="MainText"/>
        <w:numPr>
          <w:ilvl w:val="0"/>
          <w:numId w:val="35"/>
        </w:numPr>
      </w:pPr>
      <w:r>
        <w:rPr>
          <w:rFonts w:asciiTheme="majorHAnsi" w:hAnsiTheme="majorHAnsi"/>
          <w:sz w:val="24"/>
          <w:szCs w:val="24"/>
        </w:rPr>
        <w:t>Then</w:t>
      </w:r>
      <w:r w:rsidR="003A7553" w:rsidRPr="003A7553">
        <w:rPr>
          <w:rFonts w:asciiTheme="majorHAnsi" w:hAnsiTheme="majorHAnsi"/>
          <w:sz w:val="24"/>
          <w:szCs w:val="24"/>
        </w:rPr>
        <w:t xml:space="preserve">, the applicable top-level strategies </w:t>
      </w:r>
      <w:r w:rsidR="006E0D57">
        <w:rPr>
          <w:rFonts w:asciiTheme="majorHAnsi" w:hAnsiTheme="majorHAnsi"/>
          <w:sz w:val="24"/>
          <w:szCs w:val="24"/>
        </w:rPr>
        <w:t xml:space="preserve">(considering also script parameters as described below) </w:t>
      </w:r>
      <w:r w:rsidR="003A7553" w:rsidRPr="003A7553">
        <w:rPr>
          <w:rFonts w:asciiTheme="majorHAnsi" w:hAnsiTheme="majorHAnsi"/>
          <w:sz w:val="24"/>
          <w:szCs w:val="24"/>
        </w:rPr>
        <w:t>are determined. Multiple strategies may define the same objective so that additional preconditions</w:t>
      </w:r>
      <w:r w:rsidR="00417D1E" w:rsidRPr="007810B5">
        <w:t xml:space="preserve"> </w:t>
      </w:r>
      <w:r w:rsidR="003A7553"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w:t>
      </w:r>
      <w:r w:rsidRPr="003A7553">
        <w:rPr>
          <w:rFonts w:asciiTheme="majorHAnsi" w:hAnsiTheme="majorHAnsi"/>
          <w:sz w:val="24"/>
          <w:szCs w:val="24"/>
        </w:rPr>
        <w:lastRenderedPageBreak/>
        <w:t xml:space="preserve">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we allow sub-strategies to enable a hierarchical breakdown of the adaptation specification along nested structures of the underlying application  and,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post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lastRenderedPageBreak/>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objective</w:t>
      </w:r>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breakdown</w:t>
      </w:r>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weighting</w:t>
      </w:r>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b/>
          <w:szCs w:val="22"/>
          <w:lang w:val="en-US"/>
        </w:rPr>
        <w:t>with</w:t>
      </w:r>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strategy</w:t>
      </w:r>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r w:rsidRPr="003A7553">
        <w:rPr>
          <w:rFonts w:ascii="Courier New" w:eastAsia="Times New Roman" w:hAnsi="Courier New" w:cs="Courier New"/>
          <w:b/>
          <w:szCs w:val="22"/>
          <w:lang w:val="en-US"/>
        </w:rPr>
        <w:t>tactic</w:t>
      </w:r>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The objective states a logical condition utilizing observed quality properties (via the runtime variables of the configuration) in expressions such as their </w:t>
      </w:r>
      <w:r w:rsidRPr="003A7553">
        <w:rPr>
          <w:rFonts w:asciiTheme="majorHAnsi" w:hAnsiTheme="majorHAnsi"/>
          <w:sz w:val="24"/>
          <w:szCs w:val="24"/>
        </w:rPr>
        <w:lastRenderedPageBreak/>
        <w:t>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C85AB3">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2.2.1</w:t>
      </w:r>
      <w:r w:rsidR="00C85AB3">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r w:rsidR="00E65793">
        <w:rPr>
          <w:rFonts w:asciiTheme="majorHAnsi" w:hAnsiTheme="majorHAnsi"/>
          <w:sz w:val="24"/>
          <w:szCs w:val="24"/>
        </w:rPr>
        <w:t xml:space="preserve"> If a tactic succeeds but does not change the configuration, the next tactic in ranking will be executed.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r w:rsidR="00654076">
        <w:rPr>
          <w:rFonts w:asciiTheme="majorHAnsi" w:hAnsiTheme="majorHAnsi"/>
          <w:sz w:val="24"/>
          <w:szCs w:val="24"/>
        </w:rPr>
        <w:t xml:space="preserve"> In particular, the post processing part can explicitly cause a strategy to fail (see Section</w:t>
      </w:r>
      <w:r w:rsidR="00542292">
        <w:rPr>
          <w:rFonts w:asciiTheme="majorHAnsi" w:hAnsiTheme="majorHAnsi"/>
          <w:sz w:val="24"/>
          <w:szCs w:val="24"/>
        </w:rPr>
        <w:t xml:space="preserve"> </w:t>
      </w:r>
      <w:r w:rsidR="00C85AB3">
        <w:rPr>
          <w:rFonts w:asciiTheme="majorHAnsi" w:hAnsiTheme="majorHAnsi"/>
          <w:sz w:val="24"/>
          <w:szCs w:val="24"/>
        </w:rPr>
        <w:lastRenderedPageBreak/>
        <w:fldChar w:fldCharType="begin"/>
      </w:r>
      <w:r w:rsidR="00542292">
        <w:rPr>
          <w:rFonts w:asciiTheme="majorHAnsi" w:hAnsiTheme="majorHAnsi"/>
          <w:sz w:val="24"/>
          <w:szCs w:val="24"/>
        </w:rPr>
        <w:instrText xml:space="preserve"> REF _Ref441754399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2.1.5</w:t>
      </w:r>
      <w:r w:rsidR="00C85AB3">
        <w:rPr>
          <w:rFonts w:asciiTheme="majorHAnsi" w:hAnsiTheme="majorHAnsi"/>
          <w:sz w:val="24"/>
          <w:szCs w:val="24"/>
        </w:rPr>
        <w:fldChar w:fldCharType="end"/>
      </w:r>
      <w:r w:rsidR="00542292">
        <w:rPr>
          <w:rFonts w:asciiTheme="majorHAnsi" w:hAnsiTheme="majorHAnsi"/>
          <w:sz w:val="24"/>
          <w:szCs w:val="24"/>
        </w:rPr>
        <w:t xml:space="preserve"> for the fail statement). Then the next possible strategy is executed. If there is no further strategy, the execution of the script terminates with an adaptation failure.</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r>
        <w:t xml:space="preserve">at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r>
        <w:rPr>
          <w:rFonts w:asciiTheme="majorHAnsi" w:hAnsiTheme="majorHAnsi"/>
          <w:sz w:val="24"/>
          <w:szCs w:val="24"/>
        </w:rPr>
        <w:t xml:space="preserve">to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 xml:space="preserve">Please note that successful top-level strategies call further predefined </w:t>
      </w:r>
      <w:r w:rsidR="007E702C">
        <w:rPr>
          <w:rFonts w:asciiTheme="majorHAnsi" w:hAnsiTheme="majorHAnsi"/>
          <w:sz w:val="24"/>
          <w:szCs w:val="24"/>
        </w:rPr>
        <w:t>rules</w:t>
      </w:r>
      <w:r w:rsidR="007E702C" w:rsidRPr="003A7553">
        <w:rPr>
          <w:rFonts w:asciiTheme="majorHAnsi" w:hAnsiTheme="majorHAnsi"/>
          <w:sz w:val="24"/>
          <w:szCs w:val="24"/>
        </w:rPr>
        <w:t xml:space="preserve"> </w:t>
      </w:r>
      <w:r w:rsidRPr="003A7553">
        <w:rPr>
          <w:rFonts w:asciiTheme="majorHAnsi" w:hAnsiTheme="majorHAnsi"/>
          <w:sz w:val="24"/>
          <w:szCs w:val="24"/>
        </w:rPr>
        <w:t>for updating the common knowledge and enactment as we describe in Section</w:t>
      </w:r>
      <w:r w:rsidR="004C648D">
        <w:rPr>
          <w:rFonts w:asciiTheme="majorHAnsi" w:hAnsiTheme="majorHAnsi"/>
          <w:sz w:val="24"/>
          <w:szCs w:val="24"/>
        </w:rPr>
        <w:t xml:space="preserve"> </w:t>
      </w:r>
      <w:r w:rsidR="00C85AB3">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2.1.5</w:t>
      </w:r>
      <w:r w:rsidR="00C85AB3">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r w:rsidRPr="003A7553">
        <w:rPr>
          <w:rFonts w:ascii="Courier New" w:eastAsia="Courier New" w:hAnsi="Courier New" w:cs="Courier New"/>
          <w:color w:val="auto"/>
          <w:szCs w:val="22"/>
          <w:lang w:val="en-US" w:eastAsia="en-US"/>
        </w:rPr>
        <w:t>sort</w:t>
      </w:r>
      <w:r w:rsidR="00903EC9">
        <w:rPr>
          <w:rFonts w:ascii="Courier New" w:eastAsia="Courier New" w:hAnsi="Courier New" w:cs="Courier New"/>
          <w:color w:val="auto"/>
          <w:szCs w:val="22"/>
          <w:lang w:val="en-US" w:eastAsia="en-US"/>
        </w:rPr>
        <w:t>edBy</w:t>
      </w:r>
      <w:r w:rsidRPr="003A7553">
        <w:rPr>
          <w:rFonts w:ascii="Courier New" w:eastAsia="Courier New" w:hAnsi="Courier New" w:cs="Courier New"/>
          <w:color w:val="auto"/>
          <w:szCs w:val="22"/>
          <w:lang w:val="en-US" w:eastAsia="en-US"/>
        </w:rPr>
        <w:t>(</w:t>
      </w:r>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).first();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select(p|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1832" w:name="h.bkowx75hdfjm" w:colFirst="0" w:colLast="0"/>
      <w:bookmarkEnd w:id="1832"/>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strategy</w:t>
      </w:r>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objective</w:t>
      </w:r>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breakdown</w:t>
      </w:r>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weighting</w:t>
      </w:r>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cost(e.elt,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with</w:t>
      </w:r>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1833" w:name="h.oi8nibsyvu4" w:colFirst="0" w:colLast="0"/>
      <w:bookmarkStart w:id="1834" w:name="_Ref404689969"/>
      <w:bookmarkStart w:id="1835" w:name="_Toc449023798"/>
      <w:bookmarkEnd w:id="1833"/>
      <w:r w:rsidRPr="003A7553">
        <w:rPr>
          <w:lang w:val="en-US"/>
        </w:rPr>
        <w:lastRenderedPageBreak/>
        <w:t>Tactic</w:t>
      </w:r>
      <w:bookmarkEnd w:id="1834"/>
      <w:bookmarkEnd w:id="1835"/>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542292" w:rsidRDefault="00542292" w:rsidP="00417D1E">
      <w:pPr>
        <w:pStyle w:val="MainText"/>
        <w:rPr>
          <w:rFonts w:asciiTheme="majorHAnsi" w:hAnsiTheme="majorHAnsi"/>
          <w:sz w:val="24"/>
          <w:szCs w:val="24"/>
        </w:rPr>
      </w:pPr>
      <w:r>
        <w:rPr>
          <w:rFonts w:asciiTheme="majorHAnsi" w:hAnsiTheme="majorHAnsi"/>
          <w:sz w:val="24"/>
          <w:szCs w:val="24"/>
        </w:rPr>
        <w:t xml:space="preserve">Akin to a strategy, a tactic can explicitly fail (see Section </w:t>
      </w:r>
      <w:r w:rsidR="00C85AB3">
        <w:rPr>
          <w:rFonts w:asciiTheme="majorHAnsi" w:hAnsiTheme="majorHAnsi"/>
          <w:sz w:val="24"/>
          <w:szCs w:val="24"/>
        </w:rPr>
        <w:fldChar w:fldCharType="begin"/>
      </w:r>
      <w:r>
        <w:rPr>
          <w:rFonts w:asciiTheme="majorHAnsi" w:hAnsiTheme="majorHAnsi"/>
          <w:sz w:val="24"/>
          <w:szCs w:val="24"/>
        </w:rPr>
        <w:instrText xml:space="preserve"> REF _Ref441754399 \r \h </w:instrText>
      </w:r>
      <w:r w:rsidR="00C85AB3">
        <w:rPr>
          <w:rFonts w:asciiTheme="majorHAnsi" w:hAnsiTheme="majorHAnsi"/>
          <w:sz w:val="24"/>
          <w:szCs w:val="24"/>
        </w:rPr>
      </w:r>
      <w:r w:rsidR="00C85AB3">
        <w:rPr>
          <w:rFonts w:asciiTheme="majorHAnsi" w:hAnsiTheme="majorHAnsi"/>
          <w:sz w:val="24"/>
          <w:szCs w:val="24"/>
        </w:rPr>
        <w:fldChar w:fldCharType="separate"/>
      </w:r>
      <w:r w:rsidR="005C64B0">
        <w:rPr>
          <w:rFonts w:asciiTheme="majorHAnsi" w:hAnsiTheme="majorHAnsi"/>
          <w:sz w:val="24"/>
          <w:szCs w:val="24"/>
        </w:rPr>
        <w:t>2.1.5</w:t>
      </w:r>
      <w:r w:rsidR="00C85AB3">
        <w:rPr>
          <w:rFonts w:asciiTheme="majorHAnsi" w:hAnsiTheme="majorHAnsi"/>
          <w:sz w:val="24"/>
          <w:szCs w:val="24"/>
        </w:rPr>
        <w:fldChar w:fldCharType="end"/>
      </w:r>
      <w:r>
        <w:rPr>
          <w:rFonts w:asciiTheme="majorHAnsi" w:hAnsiTheme="majorHAnsi"/>
          <w:sz w:val="24"/>
          <w:szCs w:val="24"/>
        </w:rPr>
        <w:t xml:space="preserve"> for the fail statement). Then the next possible tactic within the same strategy or the next possible strategy is executed. If there is no further tactic or strategy, respectively, the execution of the script terminates with an adaptation failure.</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r>
        <w:rPr>
          <w:rFonts w:ascii="Courier New" w:eastAsia="Courier New" w:hAnsi="Courier New" w:cs="Courier New"/>
          <w:szCs w:val="22"/>
        </w:rPr>
        <w:t>start</w:t>
      </w:r>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w:t>
      </w:r>
      <w:r w:rsidR="00F44CE7">
        <w:rPr>
          <w:rFonts w:ascii="Courier New" w:eastAsia="Courier New" w:hAnsi="Courier New" w:cs="Courier New"/>
          <w:szCs w:val="22"/>
        </w:rPr>
        <w:t>tactic</w:t>
      </w:r>
      <w:r>
        <w:rPr>
          <w:rFonts w:ascii="Courier New" w:eastAsia="Courier New" w:hAnsi="Courier New" w:cs="Courier New"/>
          <w:szCs w:val="22"/>
        </w:rPr>
        <w:t xml:space="preserve">,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t xml:space="preserve">at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r>
        <w:rPr>
          <w:rFonts w:ascii="Courier New" w:eastAsia="Courier New" w:hAnsi="Courier New" w:cs="Courier New"/>
          <w:szCs w:val="22"/>
        </w:rPr>
        <w:t>failed</w:t>
      </w:r>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to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r>
        <w:rPr>
          <w:rFonts w:ascii="Courier New" w:eastAsia="Courier New" w:hAnsi="Courier New" w:cs="Courier New"/>
          <w:szCs w:val="22"/>
        </w:rPr>
        <w:t>succeeded</w:t>
      </w:r>
      <w:r w:rsidRPr="00AF4365">
        <w:rPr>
          <w:rFonts w:ascii="Courier New" w:eastAsia="Courier New" w:hAnsi="Courier New" w:cs="Courier New"/>
          <w:szCs w:val="22"/>
        </w:rPr>
        <w:t>(</w:t>
      </w:r>
      <w:r w:rsidR="00834FE4">
        <w:rPr>
          <w:rFonts w:ascii="Courier New" w:eastAsia="Courier New" w:hAnsi="Courier New" w:cs="Courier New"/>
          <w:szCs w:val="22"/>
        </w:rPr>
        <w:t>Tactic</w:t>
      </w:r>
      <w:r w:rsidRPr="00AF4365">
        <w:rPr>
          <w:rFonts w:ascii="Courier New" w:eastAsia="Courier New" w:hAnsi="Courier New" w:cs="Courier New"/>
          <w:szCs w:val="22"/>
        </w:rPr>
        <w:t xml:space="preserve"> </w:t>
      </w:r>
      <w:r w:rsidR="00D405E1">
        <w:rPr>
          <w:rFonts w:ascii="Courier New" w:eastAsia="Courier New" w:hAnsi="Courier New" w:cs="Courier New"/>
          <w:szCs w:val="22"/>
        </w:rPr>
        <w:t>tactic</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r>
        <w:rPr>
          <w:rFonts w:asciiTheme="majorHAnsi" w:hAnsiTheme="majorHAnsi"/>
          <w:sz w:val="24"/>
          <w:szCs w:val="24"/>
        </w:rPr>
        <w:t>to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7E4224" w:rsidP="00417D1E">
      <w:pPr>
        <w:pStyle w:val="MainText"/>
        <w:numPr>
          <w:ilvl w:val="0"/>
          <w:numId w:val="37"/>
        </w:numPr>
        <w:rPr>
          <w:sz w:val="24"/>
          <w:szCs w:val="24"/>
        </w:rPr>
      </w:pPr>
      <w:r w:rsidRPr="007E4224">
        <w:rPr>
          <w:rFonts w:asciiTheme="majorHAnsi" w:hAnsiTheme="majorHAnsi"/>
          <w:sz w:val="24"/>
          <w:szCs w:val="24"/>
        </w:rPr>
        <w:t>The keyword</w:t>
      </w:r>
      <w:r w:rsidRPr="007E4224">
        <w:rPr>
          <w:sz w:val="24"/>
          <w:szCs w:val="24"/>
        </w:rPr>
        <w:t xml:space="preserve"> </w:t>
      </w:r>
      <w:r w:rsidRPr="007E4224">
        <w:rPr>
          <w:rFonts w:ascii="Courier New" w:eastAsia="Courier New" w:hAnsi="Courier New" w:cs="Courier New"/>
          <w:sz w:val="24"/>
          <w:szCs w:val="24"/>
        </w:rPr>
        <w:t>tactic</w:t>
      </w:r>
      <w:r w:rsidRPr="007E4224">
        <w:rPr>
          <w:sz w:val="24"/>
          <w:szCs w:val="24"/>
        </w:rPr>
        <w:t xml:space="preserve"> </w:t>
      </w:r>
      <w:r w:rsidRPr="007E4224">
        <w:rPr>
          <w:rFonts w:asciiTheme="majorHAnsi" w:hAnsiTheme="majorHAnsi"/>
          <w:sz w:val="24"/>
          <w:szCs w:val="24"/>
        </w:rPr>
        <w:t>indicates on this level the declaration of a tactic.</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w:t>
      </w:r>
      <w:r w:rsidRPr="007E4224">
        <w:rPr>
          <w:sz w:val="24"/>
          <w:szCs w:val="24"/>
        </w:rPr>
        <w:t xml:space="preserve"> </w:t>
      </w:r>
      <w:r w:rsidRPr="007E4224">
        <w:rPr>
          <w:rFonts w:ascii="Courier New" w:eastAsia="Courier New" w:hAnsi="Courier New" w:cs="Courier New"/>
          <w:i/>
          <w:sz w:val="24"/>
          <w:szCs w:val="24"/>
        </w:rPr>
        <w:t>name</w:t>
      </w:r>
      <w:r w:rsidRPr="007E4224">
        <w:rPr>
          <w:sz w:val="24"/>
          <w:szCs w:val="24"/>
        </w:rPr>
        <w:t xml:space="preserve"> </w:t>
      </w:r>
      <w:r w:rsidRPr="007E4224">
        <w:rPr>
          <w:rFonts w:asciiTheme="majorHAnsi" w:hAnsiTheme="majorHAnsi"/>
          <w:sz w:val="24"/>
          <w:szCs w:val="24"/>
        </w:rPr>
        <w:t>allows identifying the rule for explicit rule calls or for script extension.</w:t>
      </w:r>
    </w:p>
    <w:p w:rsidR="00417D1E" w:rsidRPr="00D27085" w:rsidRDefault="007E4224" w:rsidP="00417D1E">
      <w:pPr>
        <w:pStyle w:val="MainText"/>
        <w:numPr>
          <w:ilvl w:val="0"/>
          <w:numId w:val="37"/>
        </w:numPr>
        <w:rPr>
          <w:rFonts w:asciiTheme="majorHAnsi" w:hAnsiTheme="majorHAnsi"/>
          <w:sz w:val="24"/>
          <w:szCs w:val="24"/>
        </w:rPr>
      </w:pPr>
      <w:r w:rsidRPr="007E4224">
        <w:rPr>
          <w:sz w:val="24"/>
          <w:szCs w:val="24"/>
        </w:rPr>
        <w:lastRenderedPageBreak/>
        <w:t xml:space="preserve">The </w:t>
      </w:r>
      <w:r w:rsidRPr="007E4224">
        <w:rPr>
          <w:rFonts w:ascii="Courier New" w:eastAsia="Courier New" w:hAnsi="Courier New" w:cs="Courier New"/>
          <w:i/>
          <w:szCs w:val="22"/>
        </w:rPr>
        <w:t>parameterList</w:t>
      </w:r>
      <w:r w:rsidRPr="007E4224">
        <w:rPr>
          <w:sz w:val="24"/>
          <w:szCs w:val="24"/>
        </w:rPr>
        <w:t xml:space="preserve"> </w:t>
      </w:r>
      <w:r w:rsidRPr="007E4224">
        <w:rPr>
          <w:rFonts w:asciiTheme="majorHAnsi" w:hAnsiTheme="majorHAnsi"/>
          <w:sz w:val="24"/>
          <w:szCs w:val="24"/>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post-condition post specifies the expected outcome of the tactic execution in terms of a logic expression.</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7E4224" w:rsidP="00417D1E">
      <w:pPr>
        <w:pStyle w:val="MainText"/>
        <w:numPr>
          <w:ilvl w:val="0"/>
          <w:numId w:val="37"/>
        </w:numPr>
        <w:rPr>
          <w:rFonts w:asciiTheme="majorHAnsi" w:hAnsiTheme="majorHAnsi"/>
          <w:sz w:val="24"/>
          <w:szCs w:val="24"/>
        </w:rPr>
      </w:pPr>
      <w:r w:rsidRPr="007E4224">
        <w:rPr>
          <w:rFonts w:asciiTheme="majorHAnsi" w:hAnsiTheme="majorHAnsi"/>
          <w:sz w:val="24"/>
          <w:szCs w:val="24"/>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7E4224" w:rsidP="00417D1E">
      <w:pPr>
        <w:pStyle w:val="MainText"/>
        <w:rPr>
          <w:rFonts w:asciiTheme="majorHAnsi" w:hAnsiTheme="majorHAnsi"/>
          <w:b/>
          <w:sz w:val="24"/>
          <w:szCs w:val="24"/>
        </w:rPr>
      </w:pPr>
      <w:r w:rsidRPr="007E4224">
        <w:rPr>
          <w:rFonts w:asciiTheme="majorHAnsi" w:hAnsiTheme="majorHAnsi"/>
          <w:b/>
          <w:sz w:val="24"/>
          <w:szCs w:val="24"/>
        </w:rPr>
        <w:t>Example:</w:t>
      </w:r>
    </w:p>
    <w:p w:rsid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This example continues the second example from Section </w:t>
      </w:r>
      <w:r w:rsidR="003105F8">
        <w:fldChar w:fldCharType="begin"/>
      </w:r>
      <w:r w:rsidR="003105F8">
        <w:instrText xml:space="preserve"> REF _Ref412822580 \r \h  \* MERGEFORMAT </w:instrText>
      </w:r>
      <w:r w:rsidR="003105F8">
        <w:fldChar w:fldCharType="separate"/>
      </w:r>
      <w:r w:rsidR="00BF1129" w:rsidRPr="00BF1129">
        <w:rPr>
          <w:rFonts w:asciiTheme="majorHAnsi" w:hAnsiTheme="majorHAnsi"/>
          <w:sz w:val="24"/>
          <w:szCs w:val="24"/>
        </w:rPr>
        <w:t>2.1.3</w:t>
      </w:r>
      <w:r w:rsidR="003105F8">
        <w:fldChar w:fldCharType="end"/>
      </w:r>
      <w:r w:rsidRPr="007E4224">
        <w:rPr>
          <w:rFonts w:asciiTheme="majorHAnsi" w:hAnsiTheme="majorHAnsi"/>
          <w:sz w:val="24"/>
          <w:szCs w:val="24"/>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230223" w:rsidRDefault="003A7553">
      <w:pPr>
        <w:pStyle w:val="MainText"/>
        <w:spacing w:after="0"/>
        <w:rPr>
          <w:rFonts w:ascii="Courier New" w:eastAsia="Courier New" w:hAnsi="Courier New" w:cs="Courier New"/>
          <w:szCs w:val="22"/>
        </w:rPr>
      </w:pPr>
      <w:r w:rsidRPr="003A7553">
        <w:rPr>
          <w:rFonts w:ascii="Courier New" w:eastAsia="Courier New" w:hAnsi="Courier New" w:cs="Courier New"/>
          <w:b/>
          <w:szCs w:val="22"/>
        </w:rPr>
        <w:t>tactic</w:t>
      </w:r>
      <w:r w:rsidRPr="003A7553">
        <w:rPr>
          <w:rFonts w:ascii="Courier New" w:eastAsia="Courier New" w:hAnsi="Courier New" w:cs="Courier New"/>
          <w:szCs w:val="22"/>
        </w:rPr>
        <w:t xml:space="preserve"> changeAlgorithm (FamilyElement elt,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Algorithm</w:t>
      </w:r>
      <w:r w:rsidR="003A7553" w:rsidRPr="003A7553">
        <w:rPr>
          <w:rFonts w:ascii="Courier New" w:eastAsia="Courier New" w:hAnsi="Courier New" w:cs="Courier New"/>
          <w:szCs w:val="22"/>
        </w:rPr>
        <w:t xml:space="preserve">AdaptationEvent trigger, </w:t>
      </w:r>
    </w:p>
    <w:p w:rsidR="00230223" w:rsidRDefault="007865F3">
      <w:pPr>
        <w:pStyle w:val="MainText"/>
        <w:spacing w:after="0"/>
        <w:rPr>
          <w:rFonts w:ascii="Courier New" w:eastAsia="Courier New" w:hAnsi="Courier New" w:cs="Courier New"/>
          <w:szCs w:val="22"/>
        </w:rPr>
      </w:pPr>
      <w:r>
        <w:rPr>
          <w:rFonts w:ascii="Courier New" w:eastAsia="Courier New" w:hAnsi="Courier New" w:cs="Courier New"/>
          <w:szCs w:val="22"/>
        </w:rPr>
        <w:t xml:space="preserve">  </w:t>
      </w:r>
      <w:r w:rsidR="003A7553" w:rsidRPr="003A7553">
        <w:rPr>
          <w:rFonts w:ascii="Courier New" w:eastAsia="Courier New" w:hAnsi="Courier New" w:cs="Courier New"/>
          <w:szCs w:val="22"/>
        </w:rPr>
        <w:t>Algorithm newAlgorithm) : {</w:t>
      </w:r>
    </w:p>
    <w:p w:rsidR="009A2BB4" w:rsidRDefault="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-&gt;select(q|q.name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.setValue(p.value);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654076" w:rsidRDefault="00654076" w:rsidP="00654076">
      <w:pPr>
        <w:pStyle w:val="Heading3"/>
        <w:rPr>
          <w:lang w:val="en-GB"/>
        </w:rPr>
      </w:pPr>
      <w:bookmarkStart w:id="1836" w:name="h.jj81uxn5uv0c" w:colFirst="0" w:colLast="0"/>
      <w:bookmarkStart w:id="1837" w:name="_Ref441754399"/>
      <w:bookmarkStart w:id="1838" w:name="_Toc449023799"/>
      <w:bookmarkStart w:id="1839" w:name="_Ref404689975"/>
      <w:bookmarkEnd w:id="1836"/>
      <w:r>
        <w:rPr>
          <w:lang w:val="en-GB"/>
        </w:rPr>
        <w:t xml:space="preserve">Fail </w:t>
      </w:r>
      <w:r w:rsidR="00C90E58">
        <w:rPr>
          <w:lang w:val="en-GB"/>
        </w:rPr>
        <w:t xml:space="preserve">/ refail </w:t>
      </w:r>
      <w:r>
        <w:rPr>
          <w:lang w:val="en-GB"/>
        </w:rPr>
        <w:t>statement</w:t>
      </w:r>
      <w:bookmarkEnd w:id="1837"/>
      <w:bookmarkEnd w:id="1838"/>
    </w:p>
    <w:p w:rsidR="00654076" w:rsidRDefault="00654076" w:rsidP="00654076">
      <w:pPr>
        <w:rPr>
          <w:lang w:val="en-GB"/>
        </w:rPr>
      </w:pPr>
      <w:r>
        <w:rPr>
          <w:lang w:val="en-GB"/>
        </w:rPr>
        <w:t xml:space="preserve">Adaptation strategies or tactics may determine that they cannot proceed and that another (less important) strategy or tactic in the same context shall take over. This can be achieved using the </w:t>
      </w:r>
      <w:r w:rsidR="007E4224" w:rsidRPr="007E4224">
        <w:rPr>
          <w:rFonts w:ascii="Courier New" w:hAnsi="Courier New" w:cs="Courier New"/>
          <w:color w:val="000000"/>
          <w:sz w:val="22"/>
          <w:szCs w:val="22"/>
          <w:lang w:val="en-US"/>
        </w:rPr>
        <w:t>fail</w:t>
      </w:r>
      <w:r>
        <w:rPr>
          <w:lang w:val="en-GB"/>
        </w:rPr>
        <w:t xml:space="preserve"> statement.</w:t>
      </w:r>
      <w:r w:rsidR="00C90E58">
        <w:rPr>
          <w:lang w:val="en-GB"/>
        </w:rPr>
        <w:t xml:space="preserve"> In some cases, e.g., default dynamic dispatch tactics or strategies it is good to cause an already failing to fail again with the original reason. Therefore, rt-VIL offers the </w:t>
      </w:r>
      <w:r w:rsidR="007E4224" w:rsidRPr="007E4224">
        <w:rPr>
          <w:rFonts w:ascii="Courier New" w:hAnsi="Courier New" w:cs="Courier New"/>
          <w:color w:val="000000"/>
          <w:sz w:val="22"/>
          <w:szCs w:val="22"/>
          <w:lang w:val="en-US"/>
        </w:rPr>
        <w:t>refail</w:t>
      </w:r>
      <w:r w:rsidR="00C90E58">
        <w:rPr>
          <w:lang w:val="en-GB"/>
        </w:rPr>
        <w:t xml:space="preserve"> statement. </w:t>
      </w:r>
      <w:r w:rsidR="00837717">
        <w:rPr>
          <w:lang w:val="en-GB"/>
        </w:rPr>
        <w:t xml:space="preserve">Using a </w:t>
      </w:r>
      <w:r w:rsidR="00837717" w:rsidRPr="007E4224">
        <w:rPr>
          <w:rFonts w:ascii="Courier New" w:hAnsi="Courier New" w:cs="Courier New"/>
          <w:color w:val="000000"/>
          <w:sz w:val="22"/>
          <w:szCs w:val="22"/>
          <w:lang w:val="en-US"/>
        </w:rPr>
        <w:t>refail</w:t>
      </w:r>
      <w:r w:rsidR="00837717">
        <w:rPr>
          <w:lang w:val="en-GB"/>
        </w:rPr>
        <w:t xml:space="preserve"> statement without previous </w:t>
      </w:r>
      <w:r w:rsidR="00837717" w:rsidRPr="007E4224">
        <w:rPr>
          <w:rFonts w:ascii="Courier New" w:hAnsi="Courier New" w:cs="Courier New"/>
          <w:color w:val="000000"/>
          <w:sz w:val="22"/>
          <w:szCs w:val="22"/>
          <w:lang w:val="en-US"/>
        </w:rPr>
        <w:t>fail</w:t>
      </w:r>
      <w:r w:rsidR="00837717">
        <w:rPr>
          <w:lang w:val="en-GB"/>
        </w:rPr>
        <w:t xml:space="preserve"> statement </w:t>
      </w:r>
      <w:r w:rsidR="00B75253">
        <w:rPr>
          <w:lang w:val="en-GB"/>
        </w:rPr>
        <w:t xml:space="preserve">is ignored. </w:t>
      </w:r>
      <w:r w:rsidR="00C90E58">
        <w:rPr>
          <w:lang w:val="en-GB"/>
        </w:rPr>
        <w:t xml:space="preserve">Both statements, </w:t>
      </w:r>
      <w:r w:rsidR="007E4224" w:rsidRPr="007E4224">
        <w:rPr>
          <w:rFonts w:ascii="Courier New" w:hAnsi="Courier New" w:cs="Courier New"/>
          <w:color w:val="000000"/>
          <w:sz w:val="22"/>
          <w:szCs w:val="22"/>
          <w:lang w:val="en-US"/>
        </w:rPr>
        <w:t>fail</w:t>
      </w:r>
      <w:r w:rsidR="00C90E58">
        <w:rPr>
          <w:lang w:val="en-GB"/>
        </w:rPr>
        <w:t xml:space="preserve"> and </w:t>
      </w:r>
      <w:r w:rsidR="007E4224" w:rsidRPr="007E4224">
        <w:rPr>
          <w:rFonts w:ascii="Courier New" w:hAnsi="Courier New" w:cs="Courier New"/>
          <w:color w:val="000000"/>
          <w:sz w:val="22"/>
          <w:szCs w:val="22"/>
          <w:lang w:val="en-US"/>
        </w:rPr>
        <w:t>refail</w:t>
      </w:r>
      <w:r w:rsidR="00C90E58">
        <w:rPr>
          <w:lang w:val="en-GB"/>
        </w:rPr>
        <w:t xml:space="preserve"> can be used within blocks, e.g., alternatives to express a conditional fail.</w:t>
      </w:r>
    </w:p>
    <w:p w:rsidR="00654076" w:rsidRPr="00655066" w:rsidRDefault="00654076" w:rsidP="00654076">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654076" w:rsidRPr="00C90E58" w:rsidRDefault="00654076" w:rsidP="00654076">
      <w:pPr>
        <w:pStyle w:val="Standard1"/>
        <w:jc w:val="both"/>
        <w:rPr>
          <w:rFonts w:ascii="Courier New" w:eastAsia="Times New Roman" w:hAnsi="Courier New" w:cs="Courier New"/>
          <w:szCs w:val="22"/>
          <w:lang w:val="en-US"/>
        </w:rPr>
      </w:pPr>
      <w:r>
        <w:rPr>
          <w:rFonts w:ascii="Courier New" w:eastAsia="Times New Roman" w:hAnsi="Courier New" w:cs="Courier New"/>
          <w:b/>
          <w:szCs w:val="22"/>
          <w:lang w:val="en-US"/>
        </w:rPr>
        <w:lastRenderedPageBreak/>
        <w:t xml:space="preserve">fail </w:t>
      </w:r>
      <w:r w:rsidR="007E4224" w:rsidRPr="007E4224">
        <w:rPr>
          <w:rFonts w:ascii="Courier New" w:eastAsia="Times New Roman" w:hAnsi="Courier New" w:cs="Courier New"/>
          <w:szCs w:val="22"/>
          <w:lang w:val="en-US"/>
        </w:rPr>
        <w:t xml:space="preserve">”reason”? </w:t>
      </w:r>
      <w:r w:rsidR="007E4224" w:rsidRPr="007E4224">
        <w:rPr>
          <w:rFonts w:ascii="Courier New" w:eastAsia="Times New Roman" w:hAnsi="Courier New" w:cs="Courier New"/>
          <w:b/>
          <w:szCs w:val="22"/>
          <w:lang w:val="en-US"/>
        </w:rPr>
        <w:t>with</w:t>
      </w:r>
      <w:r w:rsidR="007E1FB2">
        <w:rPr>
          <w:rFonts w:ascii="Courier New" w:eastAsia="Times New Roman" w:hAnsi="Courier New" w:cs="Courier New"/>
          <w:szCs w:val="22"/>
          <w:lang w:val="en-US"/>
        </w:rPr>
        <w:t xml:space="preserve"> </w:t>
      </w:r>
      <w:r w:rsidR="007E4224" w:rsidRPr="007E4224">
        <w:rPr>
          <w:rFonts w:ascii="Courier New" w:eastAsia="Times New Roman" w:hAnsi="Courier New" w:cs="Courier New"/>
          <w:szCs w:val="22"/>
          <w:lang w:val="en-US"/>
        </w:rPr>
        <w:t>intExpression?;</w:t>
      </w:r>
    </w:p>
    <w:p w:rsidR="00C90E58" w:rsidRPr="00C90E58" w:rsidRDefault="007E4224" w:rsidP="00654076">
      <w:pPr>
        <w:pStyle w:val="Standard1"/>
        <w:jc w:val="both"/>
        <w:rPr>
          <w:rFonts w:ascii="Courier New" w:eastAsia="Times New Roman" w:hAnsi="Courier New" w:cs="Courier New"/>
          <w:b/>
          <w:szCs w:val="22"/>
          <w:lang w:val="en-US"/>
        </w:rPr>
      </w:pPr>
      <w:r w:rsidRPr="007E4224">
        <w:rPr>
          <w:rFonts w:ascii="Courier New" w:eastAsia="Times New Roman" w:hAnsi="Courier New" w:cs="Courier New"/>
          <w:b/>
          <w:szCs w:val="22"/>
          <w:lang w:val="en-US"/>
        </w:rPr>
        <w:t>refail;</w:t>
      </w:r>
    </w:p>
    <w:p w:rsidR="00230223" w:rsidRDefault="00654076">
      <w:pPr>
        <w:pStyle w:val="MainText"/>
        <w:spacing w:before="120"/>
        <w:rPr>
          <w:rFonts w:asciiTheme="majorHAnsi" w:hAnsiTheme="majorHAnsi"/>
          <w:b/>
          <w:sz w:val="24"/>
          <w:szCs w:val="24"/>
        </w:rPr>
      </w:pPr>
      <w:r w:rsidRPr="003A7553">
        <w:rPr>
          <w:rFonts w:asciiTheme="majorHAnsi" w:hAnsiTheme="majorHAnsi"/>
          <w:b/>
          <w:sz w:val="24"/>
          <w:szCs w:val="24"/>
        </w:rPr>
        <w:t>Description of syntax:</w:t>
      </w:r>
    </w:p>
    <w:p w:rsidR="00654076" w:rsidRDefault="00654076" w:rsidP="00654076">
      <w:pPr>
        <w:pStyle w:val="MainText"/>
        <w:numPr>
          <w:ilvl w:val="0"/>
          <w:numId w:val="36"/>
        </w:numPr>
      </w:pPr>
      <w:r w:rsidRPr="003A7553">
        <w:rPr>
          <w:rFonts w:asciiTheme="majorHAnsi" w:hAnsiTheme="majorHAnsi"/>
          <w:sz w:val="24"/>
          <w:szCs w:val="24"/>
        </w:rPr>
        <w:t>The keyword</w:t>
      </w:r>
      <w:r>
        <w:t xml:space="preserve"> </w:t>
      </w:r>
      <w:r>
        <w:rPr>
          <w:rFonts w:ascii="Courier New" w:eastAsia="Courier New" w:hAnsi="Courier New" w:cs="Courier New"/>
        </w:rPr>
        <w:t>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This statement can be used only within tactics or strategies</w:t>
      </w:r>
      <w:r w:rsidR="001C56EC">
        <w:rPr>
          <w:rFonts w:asciiTheme="majorHAnsi" w:hAnsiTheme="majorHAnsi"/>
          <w:sz w:val="24"/>
          <w:szCs w:val="24"/>
        </w:rPr>
        <w:t xml:space="preserve"> (post processing part)</w:t>
      </w:r>
      <w:r w:rsidRPr="003A7553">
        <w:rPr>
          <w:rFonts w:asciiTheme="majorHAnsi" w:hAnsiTheme="majorHAnsi"/>
          <w:sz w:val="24"/>
          <w:szCs w:val="24"/>
        </w:rPr>
        <w:t>.</w:t>
      </w:r>
      <w:r w:rsidR="00367051">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An optional textual reason for failing for documentation purposes. An implementation shall pass this information in a suitable way to the user (as an event, as logging, etc.)</w:t>
      </w:r>
      <w:r w:rsidRPr="003A7553">
        <w:rPr>
          <w:rFonts w:asciiTheme="majorHAnsi" w:hAnsiTheme="majorHAnsi"/>
          <w:sz w:val="24"/>
          <w:szCs w:val="24"/>
        </w:rPr>
        <w:t xml:space="preserve">. </w:t>
      </w:r>
    </w:p>
    <w:p w:rsidR="00654076" w:rsidRDefault="00654076" w:rsidP="00654076">
      <w:pPr>
        <w:pStyle w:val="MainText"/>
        <w:numPr>
          <w:ilvl w:val="0"/>
          <w:numId w:val="36"/>
        </w:numPr>
        <w:rPr>
          <w:rFonts w:asciiTheme="majorHAnsi" w:hAnsiTheme="majorHAnsi"/>
          <w:sz w:val="24"/>
          <w:szCs w:val="24"/>
        </w:rPr>
      </w:pPr>
      <w:r>
        <w:rPr>
          <w:rFonts w:asciiTheme="majorHAnsi" w:hAnsiTheme="majorHAnsi"/>
          <w:sz w:val="24"/>
          <w:szCs w:val="24"/>
        </w:rPr>
        <w:t xml:space="preserve">An optional integer expression </w:t>
      </w:r>
      <w:r w:rsidR="007E1FB2">
        <w:rPr>
          <w:rFonts w:asciiTheme="majorHAnsi" w:hAnsiTheme="majorHAnsi"/>
          <w:sz w:val="24"/>
          <w:szCs w:val="24"/>
        </w:rPr>
        <w:t xml:space="preserve">indicated by the keyword </w:t>
      </w:r>
      <w:r w:rsidR="007E1FB2" w:rsidRPr="007E1FB2">
        <w:rPr>
          <w:rFonts w:ascii="Courier New" w:hAnsi="Courier New" w:cs="Courier New"/>
          <w:b/>
          <w:szCs w:val="22"/>
        </w:rPr>
        <w:t>with</w:t>
      </w:r>
      <w:r w:rsidR="007E1FB2">
        <w:rPr>
          <w:rFonts w:asciiTheme="majorHAnsi" w:hAnsiTheme="majorHAnsi"/>
          <w:sz w:val="24"/>
          <w:szCs w:val="24"/>
        </w:rPr>
        <w:t xml:space="preserve"> </w:t>
      </w:r>
      <w:r>
        <w:rPr>
          <w:rFonts w:asciiTheme="majorHAnsi" w:hAnsiTheme="majorHAnsi"/>
          <w:sz w:val="24"/>
          <w:szCs w:val="24"/>
        </w:rPr>
        <w:t>representing an error code as machine-readable form of a reason. An implementation shall pass this information in a suitable way to the user (as an event, as logging, etc.)</w:t>
      </w:r>
      <w:r w:rsidRPr="003A7553">
        <w:rPr>
          <w:rFonts w:asciiTheme="majorHAnsi" w:hAnsiTheme="majorHAnsi"/>
          <w:sz w:val="24"/>
          <w:szCs w:val="24"/>
        </w:rPr>
        <w:t>.</w:t>
      </w:r>
      <w:r w:rsidR="00687E26">
        <w:rPr>
          <w:rFonts w:asciiTheme="majorHAnsi" w:hAnsiTheme="majorHAnsi"/>
          <w:sz w:val="24"/>
          <w:szCs w:val="24"/>
        </w:rPr>
        <w:t xml:space="preserve"> If neither an error code nor a failure reason is given, an implementation may use -1 as default error code.</w:t>
      </w:r>
    </w:p>
    <w:p w:rsidR="00367051" w:rsidRPr="00006666" w:rsidRDefault="00367051" w:rsidP="00654076">
      <w:pPr>
        <w:pStyle w:val="MainText"/>
        <w:numPr>
          <w:ilvl w:val="0"/>
          <w:numId w:val="36"/>
        </w:numPr>
        <w:rPr>
          <w:rFonts w:asciiTheme="majorHAnsi" w:hAnsiTheme="majorHAnsi"/>
          <w:sz w:val="24"/>
          <w:szCs w:val="24"/>
        </w:rPr>
      </w:pPr>
      <w:r w:rsidRPr="003A7553">
        <w:rPr>
          <w:rFonts w:asciiTheme="majorHAnsi" w:hAnsiTheme="majorHAnsi"/>
          <w:sz w:val="24"/>
          <w:szCs w:val="24"/>
        </w:rPr>
        <w:t>The keyword</w:t>
      </w:r>
      <w:r>
        <w:t xml:space="preserve"> </w:t>
      </w:r>
      <w:r>
        <w:rPr>
          <w:rFonts w:ascii="Courier New" w:eastAsia="Courier New" w:hAnsi="Courier New" w:cs="Courier New"/>
        </w:rPr>
        <w:t>refail</w:t>
      </w:r>
      <w:r>
        <w:t xml:space="preserve"> </w:t>
      </w:r>
      <w:r w:rsidRPr="003A7553">
        <w:rPr>
          <w:rFonts w:asciiTheme="majorHAnsi" w:hAnsiTheme="majorHAnsi"/>
          <w:sz w:val="24"/>
          <w:szCs w:val="24"/>
        </w:rPr>
        <w:t xml:space="preserve">indicates </w:t>
      </w:r>
      <w:r>
        <w:rPr>
          <w:rFonts w:asciiTheme="majorHAnsi" w:hAnsiTheme="majorHAnsi"/>
          <w:sz w:val="24"/>
          <w:szCs w:val="24"/>
        </w:rPr>
        <w:t>that a strategy or tactic shall immediately fail with the reason of the previous fail. If there was no previous fail, then refail does not have an effect. This statement can be used only within tactics or strategies (post processing part)</w:t>
      </w:r>
      <w:r w:rsidRPr="003A7553">
        <w:rPr>
          <w:rFonts w:asciiTheme="majorHAnsi" w:hAnsiTheme="majorHAnsi"/>
          <w:sz w:val="24"/>
          <w:szCs w:val="24"/>
        </w:rPr>
        <w:t>.</w:t>
      </w:r>
    </w:p>
    <w:p w:rsidR="00230223" w:rsidRDefault="00654076">
      <w:pPr>
        <w:pStyle w:val="MainText"/>
        <w:rPr>
          <w:rFonts w:asciiTheme="majorHAnsi" w:hAnsiTheme="majorHAnsi"/>
          <w:b/>
          <w:sz w:val="24"/>
          <w:szCs w:val="24"/>
        </w:rPr>
      </w:pPr>
      <w:r w:rsidRPr="003D6136">
        <w:rPr>
          <w:rFonts w:asciiTheme="majorHAnsi" w:hAnsiTheme="majorHAnsi"/>
          <w:b/>
          <w:sz w:val="24"/>
          <w:szCs w:val="24"/>
        </w:rPr>
        <w:t>Example:</w:t>
      </w:r>
    </w:p>
    <w:p w:rsidR="001C56EC" w:rsidRDefault="007E4224" w:rsidP="00654076">
      <w:pPr>
        <w:pStyle w:val="Standard1"/>
        <w:jc w:val="both"/>
        <w:rPr>
          <w:rFonts w:ascii="Courier New" w:eastAsia="Courier New" w:hAnsi="Courier New" w:cs="Courier New"/>
          <w:b/>
          <w:color w:val="auto"/>
          <w:szCs w:val="22"/>
          <w:lang w:val="en-US" w:eastAsia="en-US"/>
        </w:rPr>
      </w:pPr>
      <w:r w:rsidRPr="007E4224">
        <w:rPr>
          <w:rFonts w:asciiTheme="majorHAnsi" w:hAnsiTheme="majorHAnsi"/>
          <w:color w:val="auto"/>
          <w:sz w:val="24"/>
          <w:szCs w:val="24"/>
          <w:lang w:val="en-US"/>
        </w:rPr>
        <w:t xml:space="preserve">This example </w:t>
      </w:r>
      <w:r w:rsidR="001C56EC">
        <w:rPr>
          <w:rFonts w:asciiTheme="majorHAnsi" w:hAnsiTheme="majorHAnsi"/>
          <w:color w:val="auto"/>
          <w:sz w:val="24"/>
          <w:szCs w:val="24"/>
          <w:lang w:val="en-US"/>
        </w:rPr>
        <w:t xml:space="preserve">is based on </w:t>
      </w:r>
      <w:r w:rsidRPr="007E4224">
        <w:rPr>
          <w:rFonts w:asciiTheme="majorHAnsi" w:hAnsiTheme="majorHAnsi"/>
          <w:color w:val="auto"/>
          <w:sz w:val="24"/>
          <w:szCs w:val="24"/>
          <w:lang w:val="en-US"/>
        </w:rPr>
        <w:t xml:space="preserve">the example from Section </w:t>
      </w:r>
      <w:r w:rsidR="00C85AB3">
        <w:rPr>
          <w:rFonts w:asciiTheme="majorHAnsi" w:hAnsiTheme="majorHAnsi"/>
          <w:color w:val="auto"/>
          <w:sz w:val="24"/>
          <w:szCs w:val="24"/>
          <w:lang w:val="en-US"/>
        </w:rPr>
        <w:fldChar w:fldCharType="begin"/>
      </w:r>
      <w:r w:rsidR="001C56EC">
        <w:rPr>
          <w:rFonts w:asciiTheme="majorHAnsi" w:hAnsiTheme="majorHAnsi"/>
          <w:color w:val="auto"/>
          <w:sz w:val="24"/>
          <w:szCs w:val="24"/>
          <w:lang w:val="en-US"/>
        </w:rPr>
        <w:instrText xml:space="preserve"> REF _Ref404689969 \r \h </w:instrText>
      </w:r>
      <w:r w:rsidR="00C85AB3">
        <w:rPr>
          <w:rFonts w:asciiTheme="majorHAnsi" w:hAnsiTheme="majorHAnsi"/>
          <w:color w:val="auto"/>
          <w:sz w:val="24"/>
          <w:szCs w:val="24"/>
          <w:lang w:val="en-US"/>
        </w:rPr>
      </w:r>
      <w:r w:rsidR="00C85AB3">
        <w:rPr>
          <w:rFonts w:asciiTheme="majorHAnsi" w:hAnsiTheme="majorHAnsi"/>
          <w:color w:val="auto"/>
          <w:sz w:val="24"/>
          <w:szCs w:val="24"/>
          <w:lang w:val="en-US"/>
        </w:rPr>
        <w:fldChar w:fldCharType="separate"/>
      </w:r>
      <w:r w:rsidR="005C64B0">
        <w:rPr>
          <w:rFonts w:asciiTheme="majorHAnsi" w:hAnsiTheme="majorHAnsi"/>
          <w:color w:val="auto"/>
          <w:sz w:val="24"/>
          <w:szCs w:val="24"/>
          <w:lang w:val="en-US"/>
        </w:rPr>
        <w:t>2.1.4</w:t>
      </w:r>
      <w:r w:rsidR="00C85AB3">
        <w:rPr>
          <w:rFonts w:asciiTheme="majorHAnsi" w:hAnsiTheme="majorHAnsi"/>
          <w:color w:val="auto"/>
          <w:sz w:val="24"/>
          <w:szCs w:val="24"/>
          <w:lang w:val="en-US"/>
        </w:rPr>
        <w:fldChar w:fldCharType="end"/>
      </w:r>
      <w:r w:rsidR="001C56EC">
        <w:rPr>
          <w:rFonts w:asciiTheme="majorHAnsi" w:hAnsiTheme="majorHAnsi"/>
          <w:color w:val="auto"/>
          <w:sz w:val="24"/>
          <w:szCs w:val="24"/>
          <w:lang w:val="en-US"/>
        </w:rPr>
        <w:t>:</w:t>
      </w:r>
    </w:p>
    <w:p w:rsidR="007865F3"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changeAlgorithm (FamilyElement elt,</w:t>
      </w:r>
    </w:p>
    <w:p w:rsidR="007865F3" w:rsidRDefault="007865F3"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654076" w:rsidRPr="003A7553">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Algorithm</w:t>
      </w:r>
      <w:r w:rsidR="00654076" w:rsidRPr="003A7553">
        <w:rPr>
          <w:rFonts w:ascii="Courier New" w:eastAsia="Courier New" w:hAnsi="Courier New" w:cs="Courier New"/>
          <w:color w:val="auto"/>
          <w:szCs w:val="22"/>
          <w:lang w:val="en-US" w:eastAsia="en-US"/>
        </w:rPr>
        <w:t>AdaptationEvent trigger,</w:t>
      </w:r>
      <w:r w:rsidR="00654076">
        <w:rPr>
          <w:rFonts w:ascii="Courier New" w:eastAsia="Courier New" w:hAnsi="Courier New" w:cs="Courier New"/>
          <w:szCs w:val="22"/>
          <w:lang w:val="en-GB"/>
        </w:rPr>
        <w:t xml:space="preserve"> </w:t>
      </w:r>
    </w:p>
    <w:p w:rsidR="00654076" w:rsidRDefault="007865F3"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szCs w:val="22"/>
          <w:lang w:val="en-GB"/>
        </w:rPr>
        <w:t xml:space="preserve">  </w:t>
      </w:r>
      <w:r w:rsidR="00654076" w:rsidRPr="003A7553">
        <w:rPr>
          <w:rFonts w:ascii="Courier New" w:eastAsia="Courier New" w:hAnsi="Courier New" w:cs="Courier New"/>
          <w:color w:val="auto"/>
          <w:szCs w:val="22"/>
          <w:lang w:val="en-US" w:eastAsia="en-US"/>
        </w:rPr>
        <w:t>Algorithm newAlgorithm) :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Boolean algorithmFound = false;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 adjust algorithm as shown above</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006EEA">
        <w:rPr>
          <w:rFonts w:ascii="Courier New" w:eastAsia="Courier New" w:hAnsi="Courier New" w:cs="Courier New"/>
          <w:color w:val="auto"/>
          <w:szCs w:val="22"/>
          <w:lang w:val="en-US" w:eastAsia="en-US"/>
        </w:rPr>
        <w:t>i</w:t>
      </w:r>
      <w:r>
        <w:rPr>
          <w:rFonts w:ascii="Courier New" w:eastAsia="Courier New" w:hAnsi="Courier New" w:cs="Courier New"/>
          <w:color w:val="auto"/>
          <w:szCs w:val="22"/>
          <w:lang w:val="en-US" w:eastAsia="en-US"/>
        </w:rPr>
        <w:t>f (!algorithmFound) {</w:t>
      </w:r>
    </w:p>
    <w:p w:rsidR="00654076" w:rsidRDefault="00654076" w:rsidP="00654076">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b/>
          <w:color w:val="auto"/>
          <w:szCs w:val="22"/>
          <w:lang w:val="en-US" w:eastAsia="en-US"/>
        </w:rPr>
        <w:t>fail</w:t>
      </w:r>
      <w:r w:rsidR="001C56EC">
        <w:rPr>
          <w:rFonts w:ascii="Courier New" w:eastAsia="Courier New" w:hAnsi="Courier New" w:cs="Courier New"/>
          <w:color w:val="auto"/>
          <w:szCs w:val="22"/>
          <w:lang w:val="en-US" w:eastAsia="en-US"/>
        </w:rPr>
        <w:t xml:space="preserve"> ”</w:t>
      </w:r>
      <w:r>
        <w:rPr>
          <w:rFonts w:ascii="Courier New" w:eastAsia="Courier New" w:hAnsi="Courier New" w:cs="Courier New"/>
          <w:color w:val="auto"/>
          <w:szCs w:val="22"/>
          <w:lang w:val="en-US" w:eastAsia="en-US"/>
        </w:rPr>
        <w:t>no algorithm found” 123;</w:t>
      </w:r>
    </w:p>
    <w:p w:rsidR="00654076" w:rsidRPr="00654076" w:rsidRDefault="00654076" w:rsidP="00654076">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p>
    <w:p w:rsidR="00654076" w:rsidRDefault="00654076" w:rsidP="00654076">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Pr="00A46F1F" w:rsidRDefault="007E4224" w:rsidP="00654076">
      <w:pPr>
        <w:pStyle w:val="Standard1"/>
        <w:jc w:val="both"/>
        <w:rPr>
          <w:rFonts w:asciiTheme="majorHAnsi" w:hAnsiTheme="majorHAnsi"/>
          <w:color w:val="auto"/>
          <w:sz w:val="24"/>
          <w:szCs w:val="24"/>
          <w:lang w:val="en-US"/>
        </w:rPr>
      </w:pPr>
      <w:r w:rsidRPr="007E4224">
        <w:rPr>
          <w:rFonts w:asciiTheme="majorHAnsi" w:hAnsiTheme="majorHAnsi"/>
          <w:color w:val="auto"/>
          <w:sz w:val="24"/>
          <w:szCs w:val="24"/>
          <w:lang w:val="en-US"/>
        </w:rPr>
        <w:t xml:space="preserve">In case of a failure, the next viable tactic or strategy will be chosen. If the respective tactic is selected via dynamic dispatch upon another type, the type-specific tactic </w:t>
      </w:r>
      <w:r w:rsidR="00A46F1F">
        <w:rPr>
          <w:rFonts w:asciiTheme="majorHAnsi" w:hAnsiTheme="majorHAnsi"/>
          <w:color w:val="auto"/>
          <w:sz w:val="24"/>
          <w:szCs w:val="24"/>
          <w:lang w:val="en-US"/>
        </w:rPr>
        <w:t xml:space="preserve">(the second one below) </w:t>
      </w:r>
      <w:r w:rsidRPr="007E4224">
        <w:rPr>
          <w:rFonts w:asciiTheme="majorHAnsi" w:hAnsiTheme="majorHAnsi"/>
          <w:color w:val="auto"/>
          <w:sz w:val="24"/>
          <w:szCs w:val="24"/>
          <w:lang w:val="en-US"/>
        </w:rPr>
        <w:t xml:space="preserve">will not be executed, </w:t>
      </w:r>
      <w:r w:rsidR="00A46F1F">
        <w:rPr>
          <w:rFonts w:asciiTheme="majorHAnsi" w:hAnsiTheme="majorHAnsi"/>
          <w:color w:val="auto"/>
          <w:sz w:val="24"/>
          <w:szCs w:val="24"/>
          <w:lang w:val="en-US"/>
        </w:rPr>
        <w:t xml:space="preserve">but the tactic acting as dispatch base (the first one below). In order to cause a failing of the </w:t>
      </w:r>
      <w:r w:rsidR="00A46F1F" w:rsidRPr="003A7553">
        <w:rPr>
          <w:rFonts w:ascii="Courier New" w:eastAsia="Courier New" w:hAnsi="Courier New" w:cs="Courier New"/>
          <w:color w:val="auto"/>
          <w:szCs w:val="22"/>
          <w:lang w:val="en-US" w:eastAsia="en-US"/>
        </w:rPr>
        <w:t>changeAlgorithm</w:t>
      </w:r>
      <w:r w:rsidR="00A46F1F">
        <w:rPr>
          <w:rFonts w:asciiTheme="majorHAnsi" w:hAnsiTheme="majorHAnsi"/>
          <w:color w:val="auto"/>
          <w:sz w:val="24"/>
          <w:szCs w:val="24"/>
          <w:lang w:val="en-US"/>
        </w:rPr>
        <w:t xml:space="preserve"> tactic above to be effective, the typically empty base tactic contains a refail.</w:t>
      </w:r>
    </w:p>
    <w:p w:rsidR="007865F3" w:rsidRDefault="007865F3" w:rsidP="00654076">
      <w:pPr>
        <w:pStyle w:val="Standard1"/>
        <w:jc w:val="both"/>
        <w:rPr>
          <w:rFonts w:ascii="Courier New" w:eastAsia="Courier New" w:hAnsi="Courier New" w:cs="Courier New"/>
          <w:color w:val="auto"/>
          <w:szCs w:val="22"/>
          <w:lang w:val="en-US" w:eastAsia="en-US"/>
        </w:rPr>
      </w:pPr>
    </w:p>
    <w:p w:rsidR="009A2BB4" w:rsidRDefault="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9A2BB4" w:rsidRDefault="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9A2BB4" w:rsidRDefault="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Pr>
          <w:rFonts w:ascii="Courier New" w:eastAsia="Courier New" w:hAnsi="Courier New" w:cs="Courier New"/>
          <w:b/>
          <w:color w:val="auto"/>
          <w:szCs w:val="22"/>
          <w:lang w:val="en-US" w:eastAsia="en-US"/>
        </w:rPr>
        <w:t>r</w:t>
      </w:r>
      <w:r w:rsidR="007E4224" w:rsidRPr="007E4224">
        <w:rPr>
          <w:rFonts w:ascii="Courier New" w:eastAsia="Courier New" w:hAnsi="Courier New" w:cs="Courier New"/>
          <w:b/>
          <w:color w:val="auto"/>
          <w:szCs w:val="22"/>
          <w:lang w:val="en-US" w:eastAsia="en-US"/>
        </w:rPr>
        <w:t>e</w:t>
      </w:r>
      <w:r w:rsidRPr="00ED6F55">
        <w:rPr>
          <w:rFonts w:ascii="Courier New" w:eastAsia="Courier New" w:hAnsi="Courier New" w:cs="Courier New"/>
          <w:b/>
          <w:color w:val="auto"/>
          <w:szCs w:val="22"/>
          <w:lang w:val="en-US" w:eastAsia="en-US"/>
        </w:rPr>
        <w:t>fail</w:t>
      </w:r>
      <w:r>
        <w:rPr>
          <w:rFonts w:ascii="Courier New" w:eastAsia="Courier New" w:hAnsi="Courier New" w:cs="Courier New"/>
          <w:b/>
          <w:color w:val="auto"/>
          <w:szCs w:val="22"/>
          <w:lang w:val="en-US" w:eastAsia="en-US"/>
        </w:rPr>
        <w:t>;</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7865F3" w:rsidRDefault="007865F3" w:rsidP="007865F3">
      <w:pPr>
        <w:pStyle w:val="Standard1"/>
        <w:jc w:val="both"/>
        <w:rPr>
          <w:rFonts w:ascii="Courier New" w:eastAsia="Courier New" w:hAnsi="Courier New" w:cs="Courier New"/>
          <w:b/>
          <w:color w:val="auto"/>
          <w:szCs w:val="22"/>
          <w:lang w:val="en-US" w:eastAsia="en-US"/>
        </w:rPr>
      </w:pP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b/>
          <w:color w:val="auto"/>
          <w:szCs w:val="22"/>
          <w:lang w:val="en-US" w:eastAsia="en-US"/>
        </w:rPr>
        <w:t>tactic</w:t>
      </w:r>
      <w:r w:rsidRPr="003A7553">
        <w:rPr>
          <w:rFonts w:ascii="Courier New" w:eastAsia="Courier New" w:hAnsi="Courier New" w:cs="Courier New"/>
          <w:color w:val="auto"/>
          <w:szCs w:val="22"/>
          <w:lang w:val="en-US" w:eastAsia="en-US"/>
        </w:rPr>
        <w:t xml:space="preserve"> change</w:t>
      </w:r>
      <w:r>
        <w:rPr>
          <w:rFonts w:ascii="Courier New" w:eastAsia="Courier New" w:hAnsi="Courier New" w:cs="Courier New"/>
          <w:color w:val="auto"/>
          <w:szCs w:val="22"/>
          <w:lang w:val="en-US" w:eastAsia="en-US"/>
        </w:rPr>
        <w:t>Parameter</w:t>
      </w:r>
      <w:r w:rsidRPr="003A7553">
        <w:rPr>
          <w:rFonts w:ascii="Courier New" w:eastAsia="Courier New" w:hAnsi="Courier New" w:cs="Courier New"/>
          <w:color w:val="auto"/>
          <w:szCs w:val="22"/>
          <w:lang w:val="en-US" w:eastAsia="en-US"/>
        </w:rPr>
        <w:t xml:space="preserve"> (FamilyElement elt,</w:t>
      </w:r>
      <w:r>
        <w:rPr>
          <w:rFonts w:ascii="Courier New" w:eastAsia="Courier New" w:hAnsi="Courier New" w:cs="Courier New"/>
          <w:color w:val="auto"/>
          <w:szCs w:val="22"/>
          <w:lang w:val="en-US" w:eastAsia="en-US"/>
        </w:rPr>
        <w:t xml:space="preserve"> </w:t>
      </w:r>
    </w:p>
    <w:p w:rsidR="007865F3" w:rsidRDefault="007865F3" w:rsidP="007865F3">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Parameter</w:t>
      </w:r>
      <w:r w:rsidRPr="003A7553">
        <w:rPr>
          <w:rFonts w:ascii="Courier New" w:eastAsia="Courier New" w:hAnsi="Courier New" w:cs="Courier New"/>
          <w:color w:val="auto"/>
          <w:szCs w:val="22"/>
          <w:lang w:val="en-US" w:eastAsia="en-US"/>
        </w:rPr>
        <w:t xml:space="preserve">AdaptationEvent </w:t>
      </w:r>
      <w:r>
        <w:rPr>
          <w:rFonts w:ascii="Courier New" w:eastAsia="Courier New" w:hAnsi="Courier New" w:cs="Courier New"/>
          <w:color w:val="auto"/>
          <w:szCs w:val="22"/>
          <w:lang w:val="en-US" w:eastAsia="en-US"/>
        </w:rPr>
        <w:t>trigger</w:t>
      </w:r>
      <w:r w:rsidRPr="003A7553">
        <w:rPr>
          <w:rFonts w:ascii="Courier New" w:eastAsia="Courier New" w:hAnsi="Courier New" w:cs="Courier New"/>
          <w:color w:val="auto"/>
          <w:szCs w:val="22"/>
          <w:lang w:val="en-US" w:eastAsia="en-US"/>
        </w:rPr>
        <w:t>) : {</w:t>
      </w:r>
    </w:p>
    <w:p w:rsidR="007865F3" w:rsidRPr="007865F3" w:rsidRDefault="00AE13BA" w:rsidP="007865F3">
      <w:pPr>
        <w:pStyle w:val="Standard1"/>
        <w:jc w:val="both"/>
        <w:rPr>
          <w:rFonts w:ascii="Courier New" w:eastAsia="Courier New" w:hAnsi="Courier New" w:cs="Courier New"/>
          <w:szCs w:val="22"/>
          <w:lang w:val="en-GB"/>
        </w:rPr>
      </w:pPr>
      <w:r>
        <w:rPr>
          <w:rFonts w:ascii="Courier New" w:eastAsia="Courier New" w:hAnsi="Courier New" w:cs="Courier New"/>
          <w:color w:val="auto"/>
          <w:szCs w:val="22"/>
          <w:lang w:val="en-US" w:eastAsia="en-US"/>
        </w:rPr>
        <w:t xml:space="preserve">  </w:t>
      </w:r>
      <w:r w:rsidR="007E4224" w:rsidRPr="007E4224">
        <w:rPr>
          <w:rFonts w:ascii="Courier New" w:eastAsia="Courier New" w:hAnsi="Courier New" w:cs="Courier New"/>
          <w:color w:val="auto"/>
          <w:szCs w:val="22"/>
          <w:lang w:val="en-US" w:eastAsia="en-US"/>
        </w:rPr>
        <w:t>// do the parameter adaptation</w:t>
      </w:r>
    </w:p>
    <w:p w:rsidR="007865F3" w:rsidRDefault="007865F3" w:rsidP="007865F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lastRenderedPageBreak/>
        <w:t>}</w:t>
      </w:r>
    </w:p>
    <w:p w:rsidR="003A7553" w:rsidRPr="003A7553" w:rsidRDefault="003A7553" w:rsidP="003A7553">
      <w:pPr>
        <w:pStyle w:val="Heading3"/>
        <w:rPr>
          <w:lang w:val="en-US"/>
        </w:rPr>
      </w:pPr>
      <w:bookmarkStart w:id="1840" w:name="_Toc449023800"/>
      <w:r w:rsidRPr="003A7553">
        <w:rPr>
          <w:lang w:val="en-US"/>
        </w:rPr>
        <w:t>Enactment</w:t>
      </w:r>
      <w:bookmarkEnd w:id="1839"/>
      <w:bookmarkEnd w:id="1840"/>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In rt-VIL, enactment happens if a top-level strateg</w:t>
      </w:r>
      <w:r w:rsidR="00420AFA">
        <w:rPr>
          <w:rFonts w:asciiTheme="majorHAnsi" w:hAnsiTheme="majorHAnsi"/>
          <w:sz w:val="24"/>
          <w:szCs w:val="24"/>
        </w:rPr>
        <w:t>y</w:t>
      </w:r>
      <w:r w:rsidRPr="007E4224">
        <w:rPr>
          <w:rFonts w:asciiTheme="majorHAnsi" w:hAnsiTheme="majorHAnsi"/>
          <w:sz w:val="24"/>
          <w:szCs w:val="24"/>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update(Tactic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for each succeeded strategy and tactic. Finally, </w:t>
      </w:r>
      <w:r w:rsidR="007606B3">
        <w:rPr>
          <w:rFonts w:asciiTheme="majorHAnsi" w:hAnsiTheme="majorHAnsi"/>
          <w:sz w:val="24"/>
          <w:szCs w:val="24"/>
        </w:rPr>
        <w:t xml:space="preserve">for the successful top-level strategy, </w:t>
      </w:r>
      <w:r w:rsidRPr="007E4224">
        <w:rPr>
          <w:rFonts w:asciiTheme="majorHAnsi" w:hAnsiTheme="majorHAnsi"/>
          <w:sz w:val="24"/>
          <w:szCs w:val="24"/>
        </w:rPr>
        <w:t>rt-VIL executes</w:t>
      </w:r>
    </w:p>
    <w:p w:rsidR="00417D1E" w:rsidRPr="00920372" w:rsidRDefault="003A7553" w:rsidP="00417D1E">
      <w:pPr>
        <w:pStyle w:val="Standard1"/>
        <w:jc w:val="center"/>
        <w:rPr>
          <w:rFonts w:ascii="Consolas" w:hAnsi="Consolas" w:cs="Consolas"/>
          <w:szCs w:val="22"/>
          <w:lang w:val="en-US"/>
        </w:rPr>
      </w:pPr>
      <w:r w:rsidRPr="003A7553">
        <w:rPr>
          <w:rFonts w:ascii="Courier New" w:eastAsia="Courier New" w:hAnsi="Courier New" w:cs="Courier New"/>
          <w:color w:val="auto"/>
          <w:szCs w:val="22"/>
          <w:lang w:val="en-US" w:eastAsia="en-US"/>
        </w:rPr>
        <w:t xml:space="preserve">enact(Project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7E4224" w:rsidP="00417D1E">
      <w:pPr>
        <w:pStyle w:val="MainText"/>
        <w:rPr>
          <w:rFonts w:asciiTheme="majorHAnsi" w:hAnsiTheme="majorHAnsi"/>
          <w:sz w:val="24"/>
          <w:szCs w:val="24"/>
        </w:rPr>
      </w:pPr>
      <w:r w:rsidRPr="007E4224">
        <w:rPr>
          <w:rFonts w:asciiTheme="majorHAnsi" w:hAnsiTheme="majorHAnsi"/>
          <w:sz w:val="24"/>
          <w:szCs w:val="24"/>
        </w:rPr>
        <w:t xml:space="preserve">to map and execute the adaptation decisions. The three parameters correspond to the three parameters of the containing script, their types and sequence. Using projection functions of the </w:t>
      </w:r>
      <w:r w:rsidRPr="007E4224">
        <w:rPr>
          <w:rFonts w:asciiTheme="majorHAnsi" w:eastAsia="Courier New" w:hAnsiTheme="majorHAnsi" w:cs="Courier New"/>
          <w:sz w:val="24"/>
          <w:szCs w:val="24"/>
        </w:rPr>
        <w:t xml:space="preserve">Configuration </w:t>
      </w:r>
      <w:r w:rsidRPr="007E4224">
        <w:rPr>
          <w:rFonts w:asciiTheme="majorHAnsi" w:hAnsiTheme="majorHAnsi"/>
          <w:sz w:val="24"/>
          <w:szCs w:val="24"/>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7E4224" w:rsidP="00417D1E">
      <w:pPr>
        <w:pStyle w:val="MainText"/>
        <w:rPr>
          <w:sz w:val="24"/>
          <w:szCs w:val="24"/>
        </w:rPr>
      </w:pPr>
      <w:r w:rsidRPr="007E4224">
        <w:rPr>
          <w:rFonts w:asciiTheme="majorHAnsi" w:hAnsiTheme="majorHAnsi"/>
          <w:sz w:val="24"/>
          <w:szCs w:val="24"/>
        </w:rPr>
        <w:t xml:space="preserve">An illustrating example combining the enactment of algorithm changes with triggering a subsequent wavefront is shown below as a continuation of the example in Section </w:t>
      </w:r>
      <w:r w:rsidR="003105F8">
        <w:fldChar w:fldCharType="begin"/>
      </w:r>
      <w:r w:rsidR="003105F8">
        <w:instrText xml:space="preserve"> REF _Ref404689969 \r \h  \* MERGEFORMAT </w:instrText>
      </w:r>
      <w:r w:rsidR="003105F8">
        <w:fldChar w:fldCharType="separate"/>
      </w:r>
      <w:r w:rsidR="00BF1129" w:rsidRPr="00BF1129">
        <w:rPr>
          <w:rFonts w:asciiTheme="majorHAnsi" w:hAnsiTheme="majorHAnsi"/>
          <w:sz w:val="24"/>
          <w:szCs w:val="24"/>
        </w:rPr>
        <w:t>2.1.4</w:t>
      </w:r>
      <w:r w:rsidR="003105F8">
        <w:fldChar w:fldCharType="end"/>
      </w:r>
      <w:r w:rsidRPr="007E4224">
        <w:rPr>
          <w:rFonts w:asciiTheme="majorHAnsi" w:hAnsiTheme="majorHAnsi"/>
          <w:sz w:val="24"/>
          <w:szCs w:val="24"/>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7E4224">
        <w:rPr>
          <w:rFonts w:ascii="Courier New" w:hAnsi="Courier New" w:cs="Courier New"/>
          <w:sz w:val="24"/>
          <w:szCs w:val="24"/>
        </w:rPr>
        <w:t>FamilyElement</w:t>
      </w:r>
      <w:r w:rsidRPr="007E4224">
        <w:rPr>
          <w:sz w:val="24"/>
          <w:szCs w:val="24"/>
        </w:rPr>
        <w:t xml:space="preserve"> </w:t>
      </w:r>
      <w:r w:rsidRPr="007E4224">
        <w:rPr>
          <w:rFonts w:asciiTheme="majorHAnsi" w:hAnsiTheme="majorHAnsi"/>
          <w:sz w:val="24"/>
          <w:szCs w:val="24"/>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enact</w:t>
      </w:r>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lastRenderedPageBreak/>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enact(Pipeline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CommandSequence();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if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enact(e);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cmd.add(new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cmd.execute();</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1841" w:name="_Toc449023801"/>
      <w:r>
        <w:rPr>
          <w:lang w:val="en-US"/>
        </w:rPr>
        <w:t>Binding Runtime Variables</w:t>
      </w:r>
      <w:bookmarkEnd w:id="1841"/>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7E4224" w:rsidP="00652002">
      <w:pPr>
        <w:pStyle w:val="Standard1"/>
        <w:jc w:val="both"/>
        <w:rPr>
          <w:sz w:val="24"/>
          <w:szCs w:val="24"/>
          <w:lang w:val="en-US"/>
        </w:rPr>
      </w:pPr>
      <w:r w:rsidRPr="007E4224">
        <w:rPr>
          <w:rFonts w:asciiTheme="majorHAnsi" w:hAnsiTheme="majorHAnsi"/>
          <w:sz w:val="24"/>
          <w:szCs w:val="24"/>
          <w:lang w:val="en-US"/>
        </w:rPr>
        <w:t>As a solution, the binding can be directly defined in rt-VIL. Therefore, rt-VIL provides the predefined VIL rule</w:t>
      </w:r>
    </w:p>
    <w:p w:rsidR="003A7553" w:rsidRDefault="005308DB" w:rsidP="003A7553">
      <w:pPr>
        <w:pStyle w:val="MainText"/>
        <w:jc w:val="center"/>
        <w:rPr>
          <w:szCs w:val="22"/>
        </w:rPr>
      </w:pPr>
      <w:r>
        <w:rPr>
          <w:rFonts w:ascii="Courier New" w:eastAsia="Courier New" w:hAnsi="Courier New" w:cs="Courier New"/>
          <w:szCs w:val="22"/>
        </w:rPr>
        <w:t>bindValues</w:t>
      </w:r>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7E4224" w:rsidP="00652002">
      <w:pPr>
        <w:pStyle w:val="Standard1"/>
        <w:jc w:val="both"/>
        <w:rPr>
          <w:lang w:val="en-US"/>
        </w:rPr>
      </w:pPr>
      <w:r w:rsidRPr="007E4224">
        <w:rPr>
          <w:rFonts w:asciiTheme="majorHAnsi" w:hAnsiTheme="majorHAnsi"/>
          <w:sz w:val="24"/>
          <w:szCs w:val="24"/>
          <w:lang w:val="en-US"/>
        </w:rPr>
        <w:t xml:space="preserve">which is initially defined empty and can be overridden if required. Thereby, </w:t>
      </w:r>
      <w:r w:rsidRPr="007E4224">
        <w:rPr>
          <w:rFonts w:ascii="Courier New" w:eastAsia="Courier New" w:hAnsi="Courier New" w:cs="Courier New"/>
          <w:szCs w:val="22"/>
          <w:lang w:val="en-US"/>
        </w:rPr>
        <w:t>cfg</w:t>
      </w:r>
      <w:r w:rsidRPr="007E4224">
        <w:rPr>
          <w:rFonts w:asciiTheme="majorHAnsi" w:hAnsiTheme="majorHAnsi"/>
          <w:sz w:val="24"/>
          <w:szCs w:val="24"/>
          <w:lang w:val="en-US"/>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7E4224">
        <w:rPr>
          <w:rFonts w:asciiTheme="majorHAnsi" w:hAnsiTheme="majorHAnsi"/>
          <w:sz w:val="24"/>
          <w:szCs w:val="24"/>
          <w:lang w:val="en-US"/>
        </w:rPr>
        <w:t>are the values provided by monitoring</w:t>
      </w:r>
      <w:r w:rsidR="006B4176">
        <w:rPr>
          <w:rFonts w:asciiTheme="majorHAnsi" w:hAnsiTheme="majorHAnsi"/>
          <w:lang w:val="en-US"/>
        </w:rPr>
        <w:t xml:space="preserve"> (</w:t>
      </w:r>
      <w:r w:rsidR="003A7553" w:rsidRPr="003A7553">
        <w:rPr>
          <w:rFonts w:ascii="Courier New" w:eastAsia="Courier New" w:hAnsi="Courier New" w:cs="Courier New"/>
          <w:szCs w:val="22"/>
          <w:lang w:val="en-US"/>
        </w:rPr>
        <w:t>mapOf(String, Double) values</w:t>
      </w:r>
      <w:r w:rsidR="00AE5176">
        <w:rPr>
          <w:lang w:val="en-US"/>
        </w:rPr>
        <w:t xml:space="preserve"> </w:t>
      </w:r>
      <w:r w:rsidRPr="007E4224">
        <w:rPr>
          <w:rFonts w:asciiTheme="majorHAnsi" w:hAnsiTheme="majorHAnsi"/>
          <w:sz w:val="24"/>
          <w:szCs w:val="24"/>
          <w:lang w:val="en-US"/>
        </w:rPr>
        <w:t>must now be declared as an additional parameter of the script). The</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7E4224">
        <w:rPr>
          <w:rFonts w:asciiTheme="majorHAnsi" w:hAnsiTheme="majorHAnsi"/>
          <w:sz w:val="24"/>
          <w:szCs w:val="24"/>
          <w:lang w:val="en-US"/>
        </w:rPr>
        <w:t>rule is executed before deriving the values of the global parameters, i.e., executing the first strategy. All changes done by bindValues to cfg are not recorded in the configuration change history.</w:t>
      </w:r>
    </w:p>
    <w:p w:rsidR="00E86FD6" w:rsidRDefault="003A7553" w:rsidP="00652002">
      <w:pPr>
        <w:pStyle w:val="Standard1"/>
        <w:jc w:val="both"/>
        <w:rPr>
          <w:b/>
          <w:lang w:val="en-US"/>
        </w:rPr>
      </w:pPr>
      <w:r w:rsidRPr="003A7553">
        <w:rPr>
          <w:b/>
          <w:lang w:val="en-US"/>
        </w:rPr>
        <w:lastRenderedPageBreak/>
        <w:t>Example</w:t>
      </w:r>
    </w:p>
    <w:p w:rsidR="00E86FD6" w:rsidRPr="00E86FD6" w:rsidRDefault="007E4224" w:rsidP="00652002">
      <w:pPr>
        <w:pStyle w:val="Standard1"/>
        <w:jc w:val="both"/>
        <w:rPr>
          <w:lang w:val="en-US"/>
        </w:rPr>
      </w:pPr>
      <w:r w:rsidRPr="007E4224">
        <w:rPr>
          <w:rFonts w:asciiTheme="majorHAnsi" w:hAnsiTheme="majorHAnsi"/>
          <w:sz w:val="24"/>
          <w:szCs w:val="24"/>
          <w:lang w:val="en-US"/>
        </w:rPr>
        <w:t>The example below (continuing the previous examples) illustrates the binding of runtime variables using the predefined</w:t>
      </w:r>
      <w:r w:rsidRPr="007E4224">
        <w:rPr>
          <w:rFonts w:asciiTheme="majorHAnsi" w:hAnsiTheme="majorHAnsi"/>
          <w:lang w:val="en-US"/>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7E4224">
        <w:rPr>
          <w:rFonts w:asciiTheme="majorHAnsi" w:hAnsiTheme="majorHAnsi"/>
          <w:sz w:val="24"/>
          <w:szCs w:val="24"/>
          <w:lang w:val="en-US"/>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7E4224">
        <w:rPr>
          <w:rFonts w:asciiTheme="majorHAnsi" w:hAnsiTheme="majorHAnsi"/>
          <w:sz w:val="24"/>
          <w:szCs w:val="24"/>
          <w:lang w:val="en-US"/>
        </w:rPr>
        <w:t>, which can be used to wrap the mapping and to access the mapping more conveniently, namely through the observables</w:t>
      </w:r>
      <w:r w:rsidRPr="007E4224">
        <w:rPr>
          <w:rFonts w:asciiTheme="majorHAnsi" w:hAnsiTheme="majorHAnsi"/>
          <w:lang w:val="en-US"/>
        </w:rPr>
        <w:t xml:space="preserve">. </w:t>
      </w:r>
      <w:r w:rsidRPr="007E4224">
        <w:rPr>
          <w:rFonts w:asciiTheme="majorHAnsi" w:hAnsiTheme="majorHAnsi"/>
          <w:sz w:val="24"/>
          <w:szCs w:val="24"/>
          <w:lang w:val="en-US"/>
        </w:rPr>
        <w:t>An instance of this type is created in the first</w:t>
      </w:r>
      <w:r w:rsidRPr="007E4224">
        <w:rPr>
          <w:rFonts w:asciiTheme="majorHAnsi" w:hAnsiTheme="majorHAnsi"/>
          <w:lang w:val="en-US"/>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7E4224">
        <w:rPr>
          <w:rFonts w:asciiTheme="majorHAnsi" w:hAnsiTheme="majorHAnsi"/>
          <w:sz w:val="24"/>
          <w:szCs w:val="24"/>
          <w:lang w:val="en-US"/>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7E4224">
        <w:rPr>
          <w:rFonts w:asciiTheme="majorHAnsi" w:hAnsiTheme="majorHAnsi"/>
          <w:lang w:val="en-US"/>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7E4224">
        <w:rPr>
          <w:rFonts w:asciiTheme="majorHAnsi" w:hAnsiTheme="majorHAnsi"/>
          <w:sz w:val="24"/>
          <w:szCs w:val="24"/>
          <w:lang w:val="en-US"/>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7E4224">
        <w:rPr>
          <w:rFonts w:asciiTheme="majorHAnsi" w:hAnsiTheme="majorHAnsi"/>
          <w:sz w:val="24"/>
          <w:szCs w:val="24"/>
          <w:lang w:val="en-US"/>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b/>
          <w:color w:val="auto"/>
          <w:szCs w:val="22"/>
          <w:lang w:val="en-US" w:eastAsia="en-US"/>
        </w:rPr>
        <w:t>rtVilScript</w:t>
      </w:r>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qm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SystemState(</w:t>
      </w:r>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map(Machine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bindValues(m,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bindValues(Machine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state.getMachineObservation(</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machine.name(),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7E4224" w:rsidP="00652002">
      <w:pPr>
        <w:pStyle w:val="Standard1"/>
        <w:jc w:val="both"/>
        <w:rPr>
          <w:rFonts w:asciiTheme="majorHAnsi" w:hAnsiTheme="majorHAnsi"/>
          <w:sz w:val="24"/>
          <w:szCs w:val="24"/>
          <w:lang w:val="en-US"/>
        </w:rPr>
      </w:pPr>
      <w:r w:rsidRPr="007E4224">
        <w:rPr>
          <w:rFonts w:asciiTheme="majorHAnsi" w:hAnsiTheme="majorHAnsi"/>
          <w:sz w:val="24"/>
          <w:szCs w:val="24"/>
          <w:lang w:val="en-US"/>
        </w:rPr>
        <w:t>Actually, a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1842" w:name="_Toc412188675"/>
      <w:bookmarkStart w:id="1843" w:name="_Toc412823121"/>
      <w:bookmarkStart w:id="1844" w:name="_Toc416535536"/>
      <w:bookmarkStart w:id="1845" w:name="_Toc422485289"/>
      <w:bookmarkStart w:id="1846" w:name="_Ref411839914"/>
      <w:bookmarkStart w:id="1847" w:name="_Toc449023802"/>
      <w:bookmarkEnd w:id="1842"/>
      <w:bookmarkEnd w:id="1843"/>
      <w:bookmarkEnd w:id="1844"/>
      <w:bookmarkEnd w:id="1845"/>
      <w:r>
        <w:rPr>
          <w:lang w:val="en-GB"/>
        </w:rPr>
        <w:lastRenderedPageBreak/>
        <w:t xml:space="preserve">Built-in </w:t>
      </w:r>
      <w:r w:rsidR="007C6FB6">
        <w:rPr>
          <w:lang w:val="en-GB"/>
        </w:rPr>
        <w:t xml:space="preserve">types and </w:t>
      </w:r>
      <w:r>
        <w:rPr>
          <w:lang w:val="en-GB"/>
        </w:rPr>
        <w:t>operations of rt-VIL</w:t>
      </w:r>
      <w:bookmarkEnd w:id="1846"/>
      <w:bookmarkEnd w:id="1847"/>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w:t>
      </w:r>
      <w:r w:rsidR="005674E2">
        <w:rPr>
          <w:lang w:val="en-GB"/>
        </w:rPr>
        <w:t xml:space="preserve">the VIL language specification. </w:t>
      </w:r>
      <w:r w:rsidR="00931C7C">
        <w:rPr>
          <w:lang w:val="en-GB"/>
        </w:rPr>
        <w:t>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C85AB3">
        <w:rPr>
          <w:lang w:val="en-GB"/>
        </w:rPr>
        <w:fldChar w:fldCharType="begin"/>
      </w:r>
      <w:r w:rsidR="00490033">
        <w:rPr>
          <w:lang w:val="en-GB"/>
        </w:rPr>
        <w:instrText xml:space="preserve"> REF _Ref412831964 \r \h </w:instrText>
      </w:r>
      <w:r w:rsidR="00C85AB3">
        <w:rPr>
          <w:lang w:val="en-GB"/>
        </w:rPr>
      </w:r>
      <w:r w:rsidR="00C85AB3">
        <w:rPr>
          <w:lang w:val="en-GB"/>
        </w:rPr>
        <w:fldChar w:fldCharType="separate"/>
      </w:r>
      <w:r w:rsidR="005C64B0">
        <w:rPr>
          <w:lang w:val="en-GB"/>
        </w:rPr>
        <w:t>2.2.1</w:t>
      </w:r>
      <w:r w:rsidR="00C85AB3">
        <w:rPr>
          <w:lang w:val="en-GB"/>
        </w:rPr>
        <w:fldChar w:fldCharType="end"/>
      </w:r>
    </w:p>
    <w:p w:rsidR="007C6FB6" w:rsidRPr="00725A64" w:rsidRDefault="00490033" w:rsidP="007C6FB6">
      <w:pPr>
        <w:pStyle w:val="Heading3"/>
        <w:rPr>
          <w:lang w:val="en-GB"/>
        </w:rPr>
      </w:pPr>
      <w:bookmarkStart w:id="1848" w:name="_Ref412831964"/>
      <w:bookmarkStart w:id="1849" w:name="_Toc449023803"/>
      <w:r>
        <w:rPr>
          <w:lang w:val="en-GB"/>
        </w:rPr>
        <w:t>r</w:t>
      </w:r>
      <w:r w:rsidR="00FD36BF">
        <w:rPr>
          <w:lang w:val="en-GB"/>
        </w:rPr>
        <w:t>t-VIL types</w:t>
      </w:r>
      <w:bookmarkEnd w:id="1848"/>
      <w:bookmarkEnd w:id="1849"/>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1850" w:name="_Toc449023804"/>
      <w:r>
        <w:rPr>
          <w:lang w:val="en-GB"/>
        </w:rPr>
        <w:t>RtVilConc</w:t>
      </w:r>
      <w:r w:rsidR="00D63BAC">
        <w:rPr>
          <w:lang w:val="en-GB"/>
        </w:rPr>
        <w:t>ept</w:t>
      </w:r>
      <w:bookmarkEnd w:id="1850"/>
    </w:p>
    <w:p w:rsidR="00D63BAC" w:rsidRPr="00725A64" w:rsidRDefault="00D63BAC" w:rsidP="00D63BAC">
      <w:pPr>
        <w:rPr>
          <w:lang w:val="en-GB"/>
        </w:rPr>
      </w:pPr>
      <w:r>
        <w:rPr>
          <w:lang w:val="en-GB"/>
        </w:rPr>
        <w:t>Represents a the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r>
        <w:rPr>
          <w:lang w:val="en-GB"/>
        </w:rPr>
        <w:t xml:space="preserve">Returns the name of the </w:t>
      </w:r>
      <w:r w:rsidRPr="001B1C5E">
        <w:rPr>
          <w:i/>
          <w:lang w:val="en-GB"/>
        </w:rPr>
        <w:t>operand</w:t>
      </w:r>
      <w:r>
        <w:rPr>
          <w:lang w:val="en-GB"/>
        </w:rPr>
        <w:t xml:space="preserve"> strategy.</w:t>
      </w:r>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1851" w:name="_Toc449023805"/>
      <w:r>
        <w:rPr>
          <w:lang w:val="en-GB"/>
        </w:rPr>
        <w:t>Strategy</w:t>
      </w:r>
      <w:bookmarkEnd w:id="1851"/>
    </w:p>
    <w:p w:rsidR="007C6FB6" w:rsidRPr="00725A64" w:rsidRDefault="001D48E9" w:rsidP="007C6FB6">
      <w:pPr>
        <w:rPr>
          <w:lang w:val="en-GB"/>
        </w:rPr>
      </w:pPr>
      <w:r>
        <w:rPr>
          <w:lang w:val="en-GB"/>
        </w:rPr>
        <w:t>Represents a rt-VIL strategy, e.g., in weighting functions, update or enactment rule.</w:t>
      </w:r>
      <w:r w:rsidR="00D63BAC">
        <w:rPr>
          <w:lang w:val="en-GB"/>
        </w:rPr>
        <w:t xml:space="preserve"> Inherits from </w:t>
      </w:r>
      <w:r w:rsidR="003A7553" w:rsidRPr="003A7553">
        <w:rPr>
          <w:rFonts w:ascii="Courier New" w:hAnsi="Courier New" w:cs="Courier New"/>
          <w:sz w:val="22"/>
          <w:szCs w:val="22"/>
          <w:lang w:val="en-GB"/>
        </w:rPr>
        <w:t>RtVilConcept</w:t>
      </w:r>
      <w:r w:rsidR="00D63BAC">
        <w:rPr>
          <w:lang w:val="en-GB"/>
        </w:rPr>
        <w:t>.</w:t>
      </w:r>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1852" w:name="_Toc449023806"/>
      <w:r>
        <w:rPr>
          <w:lang w:val="en-GB"/>
        </w:rPr>
        <w:t>Tactic</w:t>
      </w:r>
      <w:bookmarkEnd w:id="1852"/>
    </w:p>
    <w:p w:rsidR="001D48E9" w:rsidRPr="00725A64" w:rsidRDefault="001D48E9" w:rsidP="001D48E9">
      <w:pPr>
        <w:rPr>
          <w:lang w:val="en-GB"/>
        </w:rPr>
      </w:pPr>
      <w:r>
        <w:rPr>
          <w:lang w:val="en-GB"/>
        </w:rPr>
        <w:t>Represents a rt-VIL tactic, e.g., in weighting functions, update or enactment rule.</w:t>
      </w:r>
      <w:r w:rsidR="00D63BAC">
        <w:rPr>
          <w:lang w:val="en-GB"/>
        </w:rPr>
        <w:t xml:space="preserve"> Inherits from </w:t>
      </w:r>
      <w:r w:rsidR="00D63BAC" w:rsidRPr="00D63BAC">
        <w:rPr>
          <w:rFonts w:ascii="Courier New" w:hAnsi="Courier New" w:cs="Courier New"/>
          <w:sz w:val="22"/>
          <w:szCs w:val="22"/>
          <w:lang w:val="en-GB"/>
        </w:rPr>
        <w:t>RtVilConcept</w:t>
      </w:r>
      <w:r w:rsidR="00D63BAC">
        <w:rPr>
          <w:lang w:val="en-GB"/>
        </w:rPr>
        <w:t>.</w:t>
      </w:r>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5674E2" w:rsidRDefault="005674E2" w:rsidP="005674E2">
      <w:pPr>
        <w:pStyle w:val="Heading3"/>
        <w:numPr>
          <w:ilvl w:val="3"/>
          <w:numId w:val="1"/>
        </w:numPr>
        <w:tabs>
          <w:tab w:val="left" w:pos="1078"/>
        </w:tabs>
        <w:ind w:left="0" w:firstLine="0"/>
        <w:rPr>
          <w:lang w:val="en-GB"/>
        </w:rPr>
      </w:pPr>
      <w:bookmarkStart w:id="1853" w:name="_Toc449023807"/>
      <w:bookmarkStart w:id="1854" w:name="_Ref414694558"/>
      <w:r>
        <w:rPr>
          <w:lang w:val="en-GB"/>
        </w:rPr>
        <w:t>Configuration</w:t>
      </w:r>
    </w:p>
    <w:p w:rsidR="005674E2" w:rsidRDefault="005674E2" w:rsidP="005674E2">
      <w:pPr>
        <w:rPr>
          <w:lang w:val="en-GB"/>
        </w:rPr>
      </w:pPr>
      <w:r>
        <w:rPr>
          <w:lang w:val="en-GB"/>
        </w:rPr>
        <w:t>The Configuration type corresponds to the VIL configuration type. The functions listed below are intended to support runtime instantiation and may change the configuration.</w:t>
      </w:r>
    </w:p>
    <w:p w:rsidR="005674E2" w:rsidRDefault="005674E2" w:rsidP="005674E2">
      <w:pPr>
        <w:pStyle w:val="ListParagraph"/>
        <w:numPr>
          <w:ilvl w:val="0"/>
          <w:numId w:val="11"/>
        </w:numPr>
        <w:rPr>
          <w:b/>
          <w:lang w:val="en-GB"/>
        </w:rPr>
      </w:pPr>
      <w:r>
        <w:rPr>
          <w:b/>
          <w:lang w:val="en-GB"/>
        </w:rPr>
        <w:t>Configuration copy()</w:t>
      </w:r>
    </w:p>
    <w:p w:rsidR="005674E2" w:rsidRDefault="005674E2" w:rsidP="005674E2">
      <w:pPr>
        <w:pStyle w:val="ListParagraph"/>
        <w:rPr>
          <w:lang w:val="en-GB"/>
        </w:rPr>
      </w:pPr>
      <w:r w:rsidRPr="00A749B6">
        <w:rPr>
          <w:lang w:val="en-GB"/>
        </w:rPr>
        <w:t xml:space="preserve">Copies the configuration in </w:t>
      </w:r>
      <w:r w:rsidRPr="00A749B6">
        <w:rPr>
          <w:i/>
          <w:lang w:val="en-GB"/>
        </w:rPr>
        <w:t>operand</w:t>
      </w:r>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Configuration selectFrozen()</w:t>
      </w:r>
    </w:p>
    <w:p w:rsidR="005674E2" w:rsidRDefault="005674E2" w:rsidP="005674E2">
      <w:pPr>
        <w:pStyle w:val="ListParagraph"/>
        <w:rPr>
          <w:lang w:val="en-GB"/>
        </w:rPr>
      </w:pPr>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 A configuration that has been frozen once will remain frozen. This operation is intended to make pre-runtime instantiations explicit.</w:t>
      </w:r>
    </w:p>
    <w:p w:rsidR="005674E2" w:rsidRDefault="005674E2" w:rsidP="005674E2">
      <w:pPr>
        <w:pStyle w:val="ListParagraph"/>
        <w:numPr>
          <w:ilvl w:val="0"/>
          <w:numId w:val="11"/>
        </w:numPr>
        <w:rPr>
          <w:b/>
          <w:lang w:val="en-GB"/>
        </w:rPr>
      </w:pPr>
      <w:r>
        <w:rPr>
          <w:b/>
          <w:lang w:val="en-GB"/>
        </w:rPr>
        <w:t>Configuration selectAll()</w:t>
      </w:r>
    </w:p>
    <w:p w:rsidR="005674E2" w:rsidRDefault="005674E2" w:rsidP="005674E2">
      <w:pPr>
        <w:pStyle w:val="ListParagraph"/>
        <w:rPr>
          <w:lang w:val="en-GB"/>
        </w:rPr>
      </w:pPr>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 This operation is intended to distinguish between runtime and pre-runtime instantiation scripts. Please note, that a configuration that has been projected once to frozen variables will remain frozen.</w:t>
      </w:r>
    </w:p>
    <w:p w:rsidR="005674E2" w:rsidRDefault="005674E2" w:rsidP="005674E2">
      <w:pPr>
        <w:pStyle w:val="ListParagraph"/>
        <w:numPr>
          <w:ilvl w:val="0"/>
          <w:numId w:val="11"/>
        </w:numPr>
        <w:rPr>
          <w:b/>
          <w:lang w:val="en-GB"/>
        </w:rPr>
      </w:pPr>
      <w:r>
        <w:rPr>
          <w:b/>
          <w:lang w:val="en-GB"/>
        </w:rPr>
        <w:t>Configuration selectChanged ()</w:t>
      </w:r>
    </w:p>
    <w:p w:rsidR="005674E2" w:rsidRDefault="005674E2" w:rsidP="005674E2">
      <w:pPr>
        <w:pStyle w:val="ListParagraph"/>
        <w:rPr>
          <w:b/>
          <w:lang w:val="en-GB"/>
        </w:rPr>
      </w:pPr>
      <w:r w:rsidRPr="00A749B6">
        <w:rPr>
          <w:lang w:val="en-GB"/>
        </w:rPr>
        <w:lastRenderedPageBreak/>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
    <w:p w:rsidR="005674E2" w:rsidRDefault="005674E2" w:rsidP="005674E2">
      <w:pPr>
        <w:pStyle w:val="ListParagraph"/>
        <w:numPr>
          <w:ilvl w:val="0"/>
          <w:numId w:val="11"/>
        </w:numPr>
        <w:rPr>
          <w:b/>
          <w:lang w:val="en-GB"/>
        </w:rPr>
      </w:pPr>
      <w:r>
        <w:rPr>
          <w:b/>
          <w:lang w:val="en-GB"/>
        </w:rPr>
        <w:t>Configuration selectChangedWithContext()</w:t>
      </w:r>
    </w:p>
    <w:p w:rsidR="005674E2" w:rsidRDefault="005674E2" w:rsidP="005674E2">
      <w:pPr>
        <w:pStyle w:val="ListParagraph"/>
        <w:rPr>
          <w:b/>
          <w:lang w:val="en-GB"/>
        </w:rPr>
      </w:pPr>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 Further, the variables referring to them (including context) and the variables being referenced (including context) are contained in the projection.</w:t>
      </w:r>
    </w:p>
    <w:p w:rsidR="005674E2" w:rsidRDefault="005674E2" w:rsidP="005674E2">
      <w:pPr>
        <w:pStyle w:val="ListParagraph"/>
        <w:numPr>
          <w:ilvl w:val="0"/>
          <w:numId w:val="11"/>
        </w:numPr>
        <w:rPr>
          <w:b/>
          <w:lang w:val="en-GB"/>
        </w:rPr>
      </w:pPr>
      <w:r>
        <w:rPr>
          <w:b/>
          <w:lang w:val="en-GB"/>
        </w:rPr>
        <w:t>ChangeHistory changeHistory() / ChangeHistory getChangeHistory()</w:t>
      </w:r>
    </w:p>
    <w:p w:rsidR="005674E2" w:rsidRPr="003A7553" w:rsidRDefault="005674E2" w:rsidP="005674E2">
      <w:pPr>
        <w:pStyle w:val="ListParagraph"/>
        <w:rPr>
          <w:lang w:val="en-GB"/>
        </w:rPr>
      </w:pPr>
      <w:r w:rsidRPr="003A7553">
        <w:rPr>
          <w:lang w:val="en-GB"/>
        </w:rPr>
        <w:t xml:space="preserve">Returns the change history of the </w:t>
      </w:r>
      <w:r>
        <w:rPr>
          <w:i/>
          <w:lang w:val="en-GB"/>
        </w:rPr>
        <w:t>operand</w:t>
      </w:r>
      <w:r w:rsidRPr="003A7553">
        <w:rPr>
          <w:lang w:val="en-GB"/>
        </w:rPr>
        <w:t>, which is shared among all its projections.</w:t>
      </w:r>
    </w:p>
    <w:p w:rsidR="005674E2" w:rsidRPr="00725A64" w:rsidRDefault="005674E2" w:rsidP="005674E2">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674E2" w:rsidRDefault="005674E2" w:rsidP="005674E2">
      <w:pPr>
        <w:pStyle w:val="ListParagraph"/>
        <w:ind w:left="709"/>
        <w:rPr>
          <w:lang w:val="en-GB"/>
        </w:rPr>
      </w:pPr>
      <w:r>
        <w:rPr>
          <w:lang w:val="en-GB"/>
        </w:rPr>
        <w:t xml:space="preserve">Performs a re-reasoning of the </w:t>
      </w:r>
      <w:r w:rsidRPr="00725A64">
        <w:rPr>
          <w:i/>
          <w:lang w:val="en-GB"/>
        </w:rPr>
        <w:t>operand</w:t>
      </w:r>
      <w:r w:rsidRPr="00A749B6">
        <w:rPr>
          <w:lang w:val="en-GB"/>
        </w:rPr>
        <w:t>, preferably by applying incremental reasoning techniques. Please check</w:t>
      </w:r>
      <w:r>
        <w:rPr>
          <w:lang w:val="en-GB"/>
        </w:rPr>
        <w:t xml:space="preserve"> the result of </w:t>
      </w:r>
      <w:r w:rsidRPr="00A749B6">
        <w:rPr>
          <w:rFonts w:ascii="Courier New" w:hAnsi="Courier New" w:cs="Courier New"/>
          <w:sz w:val="22"/>
          <w:szCs w:val="22"/>
          <w:lang w:val="en-GB"/>
        </w:rPr>
        <w:t>isValid()</w:t>
      </w:r>
      <w:r>
        <w:rPr>
          <w:lang w:val="en-GB"/>
        </w:rPr>
        <w:t xml:space="preserve"> before using the result configuration for instantiation. Changes through reasoning are tracked in the change history.</w:t>
      </w:r>
    </w:p>
    <w:p w:rsidR="005674E2" w:rsidRDefault="005674E2" w:rsidP="005674E2">
      <w:pPr>
        <w:pStyle w:val="ListParagraph"/>
        <w:numPr>
          <w:ilvl w:val="0"/>
          <w:numId w:val="11"/>
        </w:numPr>
        <w:rPr>
          <w:b/>
          <w:lang w:val="en-GB"/>
        </w:rPr>
      </w:pPr>
      <w:r>
        <w:rPr>
          <w:b/>
          <w:lang w:val="en-GB"/>
        </w:rPr>
        <w:t>Boolean isValid()</w:t>
      </w:r>
    </w:p>
    <w:p w:rsidR="005674E2" w:rsidRDefault="005674E2" w:rsidP="005674E2">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256D47" w:rsidRDefault="00256D47" w:rsidP="003A7553">
      <w:pPr>
        <w:pStyle w:val="Heading3"/>
        <w:numPr>
          <w:ilvl w:val="3"/>
          <w:numId w:val="1"/>
        </w:numPr>
        <w:tabs>
          <w:tab w:val="left" w:pos="1078"/>
        </w:tabs>
        <w:ind w:left="0" w:firstLine="0"/>
        <w:rPr>
          <w:lang w:val="en-GB"/>
        </w:rPr>
      </w:pPr>
      <w:bookmarkStart w:id="1855" w:name="_Toc449023808"/>
      <w:bookmarkStart w:id="1856" w:name="_Ref414776918"/>
      <w:bookmarkEnd w:id="1853"/>
      <w:r>
        <w:rPr>
          <w:lang w:val="en-GB"/>
        </w:rPr>
        <w:t>DecisionVariable</w:t>
      </w:r>
      <w:bookmarkEnd w:id="1855"/>
    </w:p>
    <w:p w:rsidR="00256D47" w:rsidRDefault="00256D47" w:rsidP="00256D47">
      <w:pPr>
        <w:rPr>
          <w:lang w:val="en-GB"/>
        </w:rPr>
      </w:pPr>
      <w:r>
        <w:rPr>
          <w:lang w:val="en-GB"/>
        </w:rPr>
        <w:t xml:space="preserve">The DecisionVariable type corresponds to the VIL DecisionVariable type. The functions listed below are intended to support runtime instantiation and may change their individual value over time. </w:t>
      </w:r>
    </w:p>
    <w:p w:rsidR="00172171" w:rsidRDefault="00172171" w:rsidP="00256D47">
      <w:pPr>
        <w:pStyle w:val="ListParagraph"/>
        <w:numPr>
          <w:ilvl w:val="0"/>
          <w:numId w:val="11"/>
        </w:numPr>
        <w:rPr>
          <w:b/>
          <w:lang w:val="en-GB"/>
        </w:rPr>
      </w:pPr>
      <w:r>
        <w:rPr>
          <w:b/>
          <w:lang w:val="en-GB"/>
        </w:rPr>
        <w:t>clearValue()</w:t>
      </w:r>
    </w:p>
    <w:p w:rsidR="00446C98" w:rsidRPr="00162B1D" w:rsidRDefault="00C85AB3" w:rsidP="00162B1D">
      <w:pPr>
        <w:pStyle w:val="ListParagraph"/>
        <w:rPr>
          <w:lang w:val="en-GB"/>
        </w:rPr>
      </w:pPr>
      <w:r w:rsidRPr="00162B1D">
        <w:rPr>
          <w:lang w:val="en-GB"/>
        </w:rPr>
        <w:t xml:space="preserve">Resets the value of </w:t>
      </w:r>
      <w:r w:rsidRPr="00162B1D">
        <w:rPr>
          <w:i/>
          <w:lang w:val="en-GB"/>
        </w:rPr>
        <w:t>operand</w:t>
      </w:r>
      <w:r w:rsidRPr="00162B1D">
        <w:rPr>
          <w:lang w:val="en-GB"/>
        </w:rPr>
        <w:t xml:space="preserve"> as if it would not have been assigned before.</w:t>
      </w:r>
      <w:r w:rsidR="00172171">
        <w:rPr>
          <w:lang w:val="en-GB"/>
        </w:rPr>
        <w:t xml:space="preserve"> This operation has no effect, if the variable is frozen.</w:t>
      </w:r>
    </w:p>
    <w:p w:rsidR="00256D47" w:rsidRDefault="00256D47" w:rsidP="00256D47">
      <w:pPr>
        <w:pStyle w:val="ListParagraph"/>
        <w:numPr>
          <w:ilvl w:val="0"/>
          <w:numId w:val="11"/>
        </w:numPr>
        <w:rPr>
          <w:b/>
          <w:lang w:val="en-GB"/>
        </w:rPr>
      </w:pPr>
      <w:r>
        <w:rPr>
          <w:b/>
          <w:lang w:val="en-GB"/>
        </w:rPr>
        <w:t>Boolean isValid()</w:t>
      </w:r>
    </w:p>
    <w:p w:rsidR="00256D47" w:rsidRDefault="00256D47" w:rsidP="00256D4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valid, i.e., all constraints are fulfilled. In VIL, this operation always returns </w:t>
      </w:r>
      <w:r>
        <w:rPr>
          <w:rFonts w:ascii="Courier New" w:hAnsi="Courier New" w:cs="Courier New"/>
          <w:sz w:val="22"/>
          <w:szCs w:val="22"/>
          <w:lang w:val="en-GB"/>
        </w:rPr>
        <w:t>true</w:t>
      </w:r>
      <w:r>
        <w:rPr>
          <w:lang w:val="en-GB"/>
        </w:rPr>
        <w:t>.</w:t>
      </w:r>
    </w:p>
    <w:p w:rsidR="00256D47" w:rsidRDefault="00256D47" w:rsidP="00256D47">
      <w:pPr>
        <w:pStyle w:val="ListParagraph"/>
        <w:numPr>
          <w:ilvl w:val="0"/>
          <w:numId w:val="11"/>
        </w:numPr>
        <w:rPr>
          <w:b/>
          <w:lang w:val="en-GB"/>
        </w:rPr>
      </w:pPr>
      <w:r>
        <w:rPr>
          <w:b/>
          <w:lang w:val="en-GB"/>
        </w:rPr>
        <w:t xml:space="preserve">Boolean isEnacting() </w:t>
      </w:r>
    </w:p>
    <w:p w:rsidR="00FC56A7" w:rsidRDefault="00256D47" w:rsidP="00FC56A7">
      <w:pPr>
        <w:pStyle w:val="ListParagraph"/>
        <w:rPr>
          <w:b/>
          <w:lang w:val="en-GB"/>
        </w:rPr>
      </w:pPr>
      <w:r>
        <w:rPr>
          <w:lang w:val="en-GB"/>
        </w:rPr>
        <w:t xml:space="preserve">Returns whether </w:t>
      </w:r>
      <w:r w:rsidRPr="00A749B6">
        <w:rPr>
          <w:lang w:val="en-GB"/>
        </w:rPr>
        <w:t xml:space="preserve">the </w:t>
      </w:r>
      <w:r>
        <w:rPr>
          <w:lang w:val="en-GB"/>
        </w:rPr>
        <w:t xml:space="preserve">underlying decision variable of the </w:t>
      </w:r>
      <w:r w:rsidRPr="00A749B6">
        <w:rPr>
          <w:i/>
          <w:lang w:val="en-GB"/>
        </w:rPr>
        <w:t>operand</w:t>
      </w:r>
      <w:r>
        <w:rPr>
          <w:lang w:val="en-GB"/>
        </w:rPr>
        <w:t xml:space="preserve"> is currently enacting, i.e., being subject to a runtime change so that further changes may need to be prevented. In VIL, this operation always returns </w:t>
      </w:r>
      <w:r>
        <w:rPr>
          <w:rFonts w:ascii="Courier New" w:hAnsi="Courier New" w:cs="Courier New"/>
          <w:sz w:val="22"/>
          <w:szCs w:val="22"/>
          <w:lang w:val="en-GB"/>
        </w:rPr>
        <w:t>true</w:t>
      </w:r>
      <w:r>
        <w:rPr>
          <w:lang w:val="en-GB"/>
        </w:rPr>
        <w:t>.</w:t>
      </w:r>
      <w:r w:rsidR="00E327C8">
        <w:rPr>
          <w:lang w:val="en-GB"/>
        </w:rPr>
        <w:t xml:space="preserve"> In rt-VIL, the return value of a certain decision variable may also include the enactment state of nested variables (depending on the implementation).</w:t>
      </w:r>
    </w:p>
    <w:p w:rsidR="005674E2" w:rsidRDefault="005674E2" w:rsidP="005674E2">
      <w:pPr>
        <w:pStyle w:val="Heading3"/>
        <w:numPr>
          <w:ilvl w:val="3"/>
          <w:numId w:val="1"/>
        </w:numPr>
        <w:tabs>
          <w:tab w:val="left" w:pos="1078"/>
        </w:tabs>
        <w:ind w:left="0" w:firstLine="0"/>
        <w:rPr>
          <w:lang w:val="en-GB"/>
        </w:rPr>
      </w:pPr>
      <w:bookmarkStart w:id="1857" w:name="_Toc449023809"/>
      <w:r>
        <w:rPr>
          <w:lang w:val="en-GB"/>
        </w:rPr>
        <w:t>ChangeHistory</w:t>
      </w:r>
    </w:p>
    <w:p w:rsidR="005674E2" w:rsidRDefault="005674E2" w:rsidP="005674E2">
      <w:pPr>
        <w:rPr>
          <w:lang w:val="en-GB"/>
        </w:rPr>
      </w:pPr>
      <w:r>
        <w:rPr>
          <w:lang w:val="en-GB"/>
        </w:rPr>
        <w:t>Collects all changes done to a Configuration in a transition-based way.</w:t>
      </w:r>
    </w:p>
    <w:p w:rsidR="005674E2" w:rsidRDefault="005674E2" w:rsidP="005674E2">
      <w:pPr>
        <w:pStyle w:val="ListParagraph"/>
        <w:numPr>
          <w:ilvl w:val="0"/>
          <w:numId w:val="11"/>
        </w:numPr>
        <w:rPr>
          <w:b/>
          <w:lang w:val="en-GB"/>
        </w:rPr>
      </w:pPr>
      <w:r>
        <w:rPr>
          <w:b/>
          <w:lang w:val="en-GB"/>
        </w:rPr>
        <w:t>start()</w:t>
      </w:r>
    </w:p>
    <w:p w:rsidR="005674E2" w:rsidRDefault="005674E2" w:rsidP="005674E2">
      <w:pPr>
        <w:pStyle w:val="ListParagraph"/>
        <w:rPr>
          <w:lang w:val="en-GB"/>
        </w:rPr>
      </w:pPr>
      <w:r>
        <w:rPr>
          <w:lang w:val="en-GB"/>
        </w:rPr>
        <w:t xml:space="preserve">Starts a transaction on </w:t>
      </w:r>
      <w:r w:rsidRPr="00A749B6">
        <w:rPr>
          <w:i/>
          <w:lang w:val="en-GB"/>
        </w:rPr>
        <w:t>operand</w:t>
      </w:r>
      <w:r w:rsidRPr="00A749B6">
        <w:rPr>
          <w:lang w:val="en-GB"/>
        </w:rPr>
        <w:t xml:space="preserve">. </w:t>
      </w:r>
      <w:r>
        <w:rPr>
          <w:lang w:val="en-GB"/>
        </w:rPr>
        <w:t>All changes to variables in the configuration will now be stored in that transaction.</w:t>
      </w:r>
    </w:p>
    <w:p w:rsidR="005674E2" w:rsidRDefault="005674E2" w:rsidP="005674E2">
      <w:pPr>
        <w:pStyle w:val="ListParagraph"/>
        <w:numPr>
          <w:ilvl w:val="0"/>
          <w:numId w:val="11"/>
        </w:numPr>
        <w:rPr>
          <w:b/>
          <w:lang w:val="en-GB"/>
        </w:rPr>
      </w:pPr>
      <w:r>
        <w:rPr>
          <w:b/>
          <w:lang w:val="en-GB"/>
        </w:rPr>
        <w:t>rollback()</w:t>
      </w:r>
    </w:p>
    <w:p w:rsidR="005674E2" w:rsidRDefault="005674E2" w:rsidP="005674E2">
      <w:pPr>
        <w:pStyle w:val="ListParagraph"/>
        <w:rPr>
          <w:lang w:val="en-GB"/>
        </w:rPr>
      </w:pPr>
      <w:r>
        <w:rPr>
          <w:lang w:val="en-GB"/>
        </w:rPr>
        <w:t>Rolls back the changes in the most recent transaction of</w:t>
      </w:r>
      <w:r w:rsidRPr="00A749B6">
        <w:rPr>
          <w:lang w:val="en-GB"/>
        </w:rPr>
        <w:t xml:space="preserve"> </w:t>
      </w:r>
      <w:r w:rsidRPr="00A749B6">
        <w:rPr>
          <w:i/>
          <w:lang w:val="en-GB"/>
        </w:rPr>
        <w:t>operand</w:t>
      </w:r>
      <w:r w:rsidRPr="00A749B6">
        <w:rPr>
          <w:lang w:val="en-GB"/>
        </w:rPr>
        <w:t>.</w:t>
      </w:r>
    </w:p>
    <w:p w:rsidR="005674E2" w:rsidRDefault="005674E2" w:rsidP="005674E2">
      <w:pPr>
        <w:pStyle w:val="ListParagraph"/>
        <w:numPr>
          <w:ilvl w:val="0"/>
          <w:numId w:val="11"/>
        </w:numPr>
        <w:rPr>
          <w:b/>
          <w:lang w:val="en-GB"/>
        </w:rPr>
      </w:pPr>
      <w:r>
        <w:rPr>
          <w:b/>
          <w:lang w:val="en-GB"/>
        </w:rPr>
        <w:t>commit()</w:t>
      </w:r>
    </w:p>
    <w:p w:rsidR="005674E2" w:rsidRDefault="005674E2" w:rsidP="005674E2">
      <w:pPr>
        <w:pStyle w:val="ListParagraph"/>
        <w:rPr>
          <w:lang w:val="en-GB"/>
        </w:rPr>
      </w:pPr>
      <w:r>
        <w:rPr>
          <w:lang w:val="en-GB"/>
        </w:rPr>
        <w:lastRenderedPageBreak/>
        <w:t xml:space="preserve">Committs all changes collected in the most recent transaction of </w:t>
      </w:r>
      <w:r w:rsidRPr="003A7553">
        <w:rPr>
          <w:i/>
          <w:lang w:val="en-GB"/>
        </w:rPr>
        <w:t>operand</w:t>
      </w:r>
      <w:r>
        <w:rPr>
          <w:lang w:val="en-GB"/>
        </w:rPr>
        <w:t xml:space="preserve"> into the global change set</w:t>
      </w:r>
      <w:r w:rsidRPr="00A749B6">
        <w:rPr>
          <w:lang w:val="en-GB"/>
        </w:rPr>
        <w:t>.</w:t>
      </w:r>
    </w:p>
    <w:p w:rsidR="00490033" w:rsidRPr="00725A64" w:rsidRDefault="00490033" w:rsidP="00490033">
      <w:pPr>
        <w:pStyle w:val="Heading3"/>
        <w:rPr>
          <w:lang w:val="en-GB"/>
        </w:rPr>
      </w:pPr>
      <w:bookmarkStart w:id="1858" w:name="_Toc449023810"/>
      <w:bookmarkEnd w:id="1854"/>
      <w:bookmarkEnd w:id="1856"/>
      <w:bookmarkEnd w:id="1857"/>
      <w:r>
        <w:rPr>
          <w:lang w:val="en-GB"/>
        </w:rPr>
        <w:t>Types of the underlying adaptive system</w:t>
      </w:r>
      <w:bookmarkEnd w:id="1858"/>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A84BB7" w:rsidRDefault="00A84BB7" w:rsidP="00EA17BB">
      <w:pPr>
        <w:pStyle w:val="Heading1"/>
        <w:rPr>
          <w:lang w:val="en-GB"/>
        </w:rPr>
      </w:pPr>
      <w:bookmarkStart w:id="1859" w:name="_Toc412823123"/>
      <w:bookmarkStart w:id="1860" w:name="_Toc416535545"/>
      <w:bookmarkStart w:id="1861" w:name="_Toc422485298"/>
      <w:bookmarkStart w:id="1862" w:name="_Toc393195853"/>
      <w:bookmarkStart w:id="1863" w:name="_Toc393271681"/>
      <w:bookmarkStart w:id="1864" w:name="_Toc393271842"/>
      <w:bookmarkStart w:id="1865" w:name="_Toc393273113"/>
      <w:bookmarkStart w:id="1866" w:name="_Toc393348792"/>
      <w:bookmarkStart w:id="1867" w:name="_Toc393370979"/>
      <w:bookmarkStart w:id="1868" w:name="_Toc394492769"/>
      <w:bookmarkStart w:id="1869" w:name="_Toc395683509"/>
      <w:bookmarkStart w:id="1870" w:name="_Toc449024081"/>
      <w:bookmarkStart w:id="1871" w:name="_Toc449024082"/>
      <w:bookmarkStart w:id="1872" w:name="_Toc449024083"/>
      <w:bookmarkStart w:id="1873" w:name="_Toc449024084"/>
      <w:bookmarkStart w:id="1874" w:name="_Toc449024085"/>
      <w:bookmarkStart w:id="1875" w:name="_Toc449024086"/>
      <w:bookmarkStart w:id="1876" w:name="_Toc449024087"/>
      <w:bookmarkStart w:id="1877" w:name="_Toc449024088"/>
      <w:bookmarkStart w:id="1878" w:name="_Toc449024089"/>
      <w:bookmarkStart w:id="1879" w:name="_Toc449024090"/>
      <w:bookmarkStart w:id="1880" w:name="_Toc449024091"/>
      <w:bookmarkStart w:id="1881" w:name="_Toc449024092"/>
      <w:bookmarkStart w:id="1882" w:name="_Toc449024093"/>
      <w:bookmarkStart w:id="1883" w:name="_Toc449024094"/>
      <w:bookmarkStart w:id="1884" w:name="_Toc449024095"/>
      <w:bookmarkStart w:id="1885" w:name="_Toc449024096"/>
      <w:bookmarkStart w:id="1886" w:name="_Toc449024097"/>
      <w:bookmarkStart w:id="1887" w:name="_Toc449024098"/>
      <w:bookmarkStart w:id="1888" w:name="_Toc449024099"/>
      <w:bookmarkStart w:id="1889" w:name="_Toc449024100"/>
      <w:bookmarkStart w:id="1890" w:name="_Toc449024101"/>
      <w:bookmarkStart w:id="1891" w:name="_Toc449024102"/>
      <w:bookmarkStart w:id="1892" w:name="_Toc449024103"/>
      <w:bookmarkStart w:id="1893" w:name="_Toc449024104"/>
      <w:bookmarkStart w:id="1894" w:name="_Toc449024105"/>
      <w:bookmarkStart w:id="1895" w:name="_Toc449024106"/>
      <w:bookmarkStart w:id="1896" w:name="_Toc449024107"/>
      <w:bookmarkStart w:id="1897" w:name="_Toc449024108"/>
      <w:bookmarkStart w:id="1898" w:name="_Toc449024109"/>
      <w:bookmarkStart w:id="1899" w:name="_Toc449024110"/>
      <w:bookmarkStart w:id="1900" w:name="_Toc449024111"/>
      <w:bookmarkStart w:id="1901" w:name="_Toc449024112"/>
      <w:bookmarkStart w:id="1902" w:name="_Toc449024113"/>
      <w:bookmarkStart w:id="1903" w:name="_Toc449024114"/>
      <w:bookmarkStart w:id="1904" w:name="_Toc449024115"/>
      <w:bookmarkStart w:id="1905" w:name="_Toc449024116"/>
      <w:bookmarkStart w:id="1906" w:name="_Toc449024117"/>
      <w:bookmarkStart w:id="1907" w:name="_Toc449024118"/>
      <w:bookmarkStart w:id="1908" w:name="_Toc449024119"/>
      <w:bookmarkStart w:id="1909" w:name="_Toc449024120"/>
      <w:bookmarkStart w:id="1910" w:name="_Toc449024121"/>
      <w:bookmarkStart w:id="1911" w:name="_Toc449024122"/>
      <w:bookmarkStart w:id="1912" w:name="_Toc449024123"/>
      <w:bookmarkStart w:id="1913" w:name="_Toc449024124"/>
      <w:bookmarkStart w:id="1914" w:name="_Toc449024125"/>
      <w:bookmarkStart w:id="1915" w:name="_Toc449024126"/>
      <w:bookmarkStart w:id="1916" w:name="_Toc449024127"/>
      <w:bookmarkStart w:id="1917" w:name="_Toc449024128"/>
      <w:bookmarkStart w:id="1918" w:name="_Toc449024129"/>
      <w:bookmarkStart w:id="1919" w:name="_Toc449024130"/>
      <w:bookmarkStart w:id="1920" w:name="_Toc449024131"/>
      <w:bookmarkStart w:id="1921" w:name="_Toc449024132"/>
      <w:bookmarkStart w:id="1922" w:name="_Toc449024133"/>
      <w:bookmarkStart w:id="1923" w:name="_Toc449024134"/>
      <w:bookmarkStart w:id="1924" w:name="_Toc449024135"/>
      <w:bookmarkStart w:id="1925" w:name="_Toc449024136"/>
      <w:bookmarkStart w:id="1926" w:name="_Toc449024137"/>
      <w:bookmarkStart w:id="1927" w:name="_Toc449024138"/>
      <w:bookmarkStart w:id="1928" w:name="_Toc449024139"/>
      <w:bookmarkStart w:id="1929" w:name="_Toc449024140"/>
      <w:bookmarkStart w:id="1930" w:name="_Toc449024141"/>
      <w:bookmarkStart w:id="1931" w:name="_Toc449024142"/>
      <w:bookmarkStart w:id="1932" w:name="_Toc449024143"/>
      <w:bookmarkStart w:id="1933" w:name="_Toc449024144"/>
      <w:bookmarkStart w:id="1934" w:name="_Toc449024145"/>
      <w:bookmarkStart w:id="1935" w:name="_Toc449024146"/>
      <w:bookmarkStart w:id="1936" w:name="_Toc449024147"/>
      <w:bookmarkStart w:id="1937" w:name="_Toc449024148"/>
      <w:bookmarkStart w:id="1938" w:name="_Toc449024149"/>
      <w:bookmarkStart w:id="1939" w:name="_Toc449024150"/>
      <w:bookmarkStart w:id="1940" w:name="_Toc449024151"/>
      <w:bookmarkStart w:id="1941" w:name="_Toc449024152"/>
      <w:bookmarkStart w:id="1942" w:name="_Toc449024153"/>
      <w:bookmarkStart w:id="1943" w:name="_Toc449024154"/>
      <w:bookmarkStart w:id="1944" w:name="_Toc449024155"/>
      <w:bookmarkStart w:id="1945" w:name="_Toc449024156"/>
      <w:bookmarkStart w:id="1946" w:name="_Toc449024157"/>
      <w:bookmarkStart w:id="1947" w:name="_Toc449024158"/>
      <w:bookmarkStart w:id="1948" w:name="_Toc449024159"/>
      <w:bookmarkStart w:id="1949" w:name="_Toc449024160"/>
      <w:bookmarkStart w:id="1950" w:name="_Toc449024161"/>
      <w:bookmarkStart w:id="1951" w:name="_Toc449024162"/>
      <w:bookmarkStart w:id="1952" w:name="_Toc449024163"/>
      <w:bookmarkStart w:id="1953" w:name="_Toc449024164"/>
      <w:bookmarkStart w:id="1954" w:name="_Toc449024165"/>
      <w:bookmarkStart w:id="1955" w:name="_Toc449024166"/>
      <w:bookmarkStart w:id="1956" w:name="_Toc449024167"/>
      <w:bookmarkStart w:id="1957" w:name="_Toc449024168"/>
      <w:bookmarkStart w:id="1958" w:name="_Toc449024169"/>
      <w:bookmarkStart w:id="1959" w:name="_Toc449024170"/>
      <w:bookmarkStart w:id="1960" w:name="_Toc449024171"/>
      <w:bookmarkStart w:id="1961" w:name="_Toc449024172"/>
      <w:bookmarkStart w:id="1962" w:name="_Toc449024173"/>
      <w:bookmarkStart w:id="1963" w:name="_Toc449024174"/>
      <w:bookmarkStart w:id="1964" w:name="_Toc449024175"/>
      <w:bookmarkStart w:id="1965" w:name="_Toc449024176"/>
      <w:bookmarkStart w:id="1966" w:name="_Toc449024177"/>
      <w:bookmarkStart w:id="1967" w:name="_Toc449024178"/>
      <w:bookmarkStart w:id="1968" w:name="_Toc449024179"/>
      <w:bookmarkStart w:id="1969" w:name="_Toc449024180"/>
      <w:bookmarkStart w:id="1970" w:name="_Toc449024181"/>
      <w:bookmarkStart w:id="1971" w:name="_Toc449024182"/>
      <w:bookmarkStart w:id="1972" w:name="_Toc449024183"/>
      <w:bookmarkStart w:id="1973" w:name="_Toc449024184"/>
      <w:bookmarkStart w:id="1974" w:name="_Toc449024185"/>
      <w:bookmarkStart w:id="1975" w:name="_Toc449024186"/>
      <w:bookmarkStart w:id="1976" w:name="_Toc449024187"/>
      <w:bookmarkStart w:id="1977" w:name="_Toc449024188"/>
      <w:bookmarkStart w:id="1978" w:name="_Toc449024189"/>
      <w:bookmarkStart w:id="1979" w:name="_Toc449024190"/>
      <w:bookmarkStart w:id="1980" w:name="_Toc449024191"/>
      <w:bookmarkStart w:id="1981" w:name="_Toc449024192"/>
      <w:bookmarkStart w:id="1982" w:name="_Toc449024193"/>
      <w:bookmarkStart w:id="1983" w:name="_Toc449024194"/>
      <w:bookmarkStart w:id="1984" w:name="_Toc449024195"/>
      <w:bookmarkStart w:id="1985" w:name="_Toc449024196"/>
      <w:bookmarkStart w:id="1986" w:name="_Toc449024197"/>
      <w:bookmarkStart w:id="1987" w:name="_Toc449024198"/>
      <w:bookmarkStart w:id="1988" w:name="_Toc449024199"/>
      <w:bookmarkStart w:id="1989" w:name="_Toc449024200"/>
      <w:bookmarkStart w:id="1990" w:name="_Toc449024201"/>
      <w:bookmarkStart w:id="1991" w:name="_Toc449024202"/>
      <w:bookmarkStart w:id="1992" w:name="_Toc449024203"/>
      <w:bookmarkStart w:id="1993" w:name="_Toc449024204"/>
      <w:bookmarkStart w:id="1994" w:name="_Toc449024205"/>
      <w:bookmarkStart w:id="1995" w:name="_Toc449024206"/>
      <w:bookmarkStart w:id="1996" w:name="_Toc449024207"/>
      <w:bookmarkStart w:id="1997" w:name="_Toc449024208"/>
      <w:bookmarkStart w:id="1998" w:name="_Toc449024209"/>
      <w:bookmarkStart w:id="1999" w:name="_Toc449024210"/>
      <w:bookmarkStart w:id="2000" w:name="_Toc449024211"/>
      <w:bookmarkStart w:id="2001" w:name="_Toc449024212"/>
      <w:bookmarkStart w:id="2002" w:name="_Toc449024213"/>
      <w:bookmarkStart w:id="2003" w:name="_Toc449024214"/>
      <w:bookmarkStart w:id="2004" w:name="_Toc449024215"/>
      <w:bookmarkStart w:id="2005" w:name="_Toc449024216"/>
      <w:bookmarkStart w:id="2006" w:name="_Toc449024217"/>
      <w:bookmarkStart w:id="2007" w:name="_Toc449024218"/>
      <w:bookmarkStart w:id="2008" w:name="_Toc449024219"/>
      <w:bookmarkStart w:id="2009" w:name="_Toc449024220"/>
      <w:bookmarkStart w:id="2010" w:name="_Toc449024221"/>
      <w:bookmarkStart w:id="2011" w:name="_Toc449024222"/>
      <w:bookmarkStart w:id="2012" w:name="_Toc449024223"/>
      <w:bookmarkStart w:id="2013" w:name="_Toc449024224"/>
      <w:bookmarkStart w:id="2014" w:name="_Toc449024225"/>
      <w:bookmarkStart w:id="2015" w:name="_Toc449024226"/>
      <w:bookmarkStart w:id="2016" w:name="_Toc449024227"/>
      <w:bookmarkStart w:id="2017" w:name="_Toc449024228"/>
      <w:bookmarkStart w:id="2018" w:name="_Toc449024229"/>
      <w:bookmarkStart w:id="2019" w:name="_Toc449024230"/>
      <w:bookmarkStart w:id="2020" w:name="_Toc449024231"/>
      <w:bookmarkStart w:id="2021" w:name="_Toc449024232"/>
      <w:bookmarkStart w:id="2022" w:name="_Toc449024233"/>
      <w:bookmarkStart w:id="2023" w:name="_Toc449024234"/>
      <w:bookmarkStart w:id="2024" w:name="_Toc449024235"/>
      <w:bookmarkStart w:id="2025" w:name="_Toc449024236"/>
      <w:bookmarkStart w:id="2026" w:name="_Toc449024237"/>
      <w:bookmarkStart w:id="2027" w:name="_Toc449024238"/>
      <w:bookmarkStart w:id="2028" w:name="_Toc449024239"/>
      <w:bookmarkStart w:id="2029" w:name="_Toc449024240"/>
      <w:bookmarkStart w:id="2030" w:name="_Toc449024241"/>
      <w:bookmarkStart w:id="2031" w:name="_Toc449024242"/>
      <w:bookmarkStart w:id="2032" w:name="_Toc449024243"/>
      <w:bookmarkStart w:id="2033" w:name="_Toc449024244"/>
      <w:bookmarkStart w:id="2034" w:name="_Toc449024245"/>
      <w:bookmarkStart w:id="2035" w:name="_Toc449024246"/>
      <w:bookmarkStart w:id="2036" w:name="_Toc449024247"/>
      <w:bookmarkStart w:id="2037" w:name="_Toc449024248"/>
      <w:bookmarkStart w:id="2038" w:name="_Toc449024249"/>
      <w:bookmarkStart w:id="2039" w:name="_Toc449024250"/>
      <w:bookmarkStart w:id="2040" w:name="_Toc449024251"/>
      <w:bookmarkStart w:id="2041" w:name="_Toc449024252"/>
      <w:bookmarkStart w:id="2042" w:name="_Toc449024253"/>
      <w:bookmarkStart w:id="2043" w:name="_Toc449024254"/>
      <w:bookmarkStart w:id="2044" w:name="_Toc449024255"/>
      <w:bookmarkStart w:id="2045" w:name="_Toc449024256"/>
      <w:bookmarkStart w:id="2046" w:name="_Toc449024257"/>
      <w:bookmarkStart w:id="2047" w:name="_Toc449024258"/>
      <w:bookmarkStart w:id="2048" w:name="_Toc449024259"/>
      <w:bookmarkStart w:id="2049" w:name="_Toc449024260"/>
      <w:bookmarkStart w:id="2050" w:name="_Toc449024261"/>
      <w:bookmarkStart w:id="2051" w:name="_Toc449024262"/>
      <w:bookmarkStart w:id="2052" w:name="_Toc449024263"/>
      <w:bookmarkStart w:id="2053" w:name="_Toc449024264"/>
      <w:bookmarkStart w:id="2054" w:name="_Toc449024265"/>
      <w:bookmarkStart w:id="2055" w:name="_Toc449024266"/>
      <w:bookmarkStart w:id="2056" w:name="_Toc449024267"/>
      <w:bookmarkStart w:id="2057" w:name="_Toc449024268"/>
      <w:bookmarkStart w:id="2058" w:name="_Toc449024269"/>
      <w:bookmarkStart w:id="2059" w:name="_Toc449024270"/>
      <w:bookmarkStart w:id="2060" w:name="_Toc449024271"/>
      <w:bookmarkStart w:id="2061" w:name="_Toc449024272"/>
      <w:bookmarkStart w:id="2062" w:name="_Toc449024273"/>
      <w:bookmarkStart w:id="2063" w:name="_Toc449024274"/>
      <w:bookmarkStart w:id="2064" w:name="_Toc449024275"/>
      <w:bookmarkStart w:id="2065" w:name="_Toc449024276"/>
      <w:bookmarkStart w:id="2066" w:name="_Toc449024277"/>
      <w:bookmarkStart w:id="2067" w:name="_Toc449024278"/>
      <w:bookmarkStart w:id="2068" w:name="_Toc449024279"/>
      <w:bookmarkStart w:id="2069" w:name="_Toc449024280"/>
      <w:bookmarkStart w:id="2070" w:name="_Toc449024281"/>
      <w:bookmarkStart w:id="2071" w:name="_Toc449024282"/>
      <w:bookmarkStart w:id="2072" w:name="_Toc449024283"/>
      <w:bookmarkStart w:id="2073" w:name="_Toc449024284"/>
      <w:bookmarkStart w:id="2074" w:name="_Toc449024285"/>
      <w:bookmarkStart w:id="2075" w:name="_Toc449024286"/>
      <w:bookmarkStart w:id="2076" w:name="_Toc449024287"/>
      <w:bookmarkStart w:id="2077" w:name="_Toc449024288"/>
      <w:bookmarkStart w:id="2078" w:name="_Toc449024289"/>
      <w:bookmarkStart w:id="2079" w:name="_Toc449024290"/>
      <w:bookmarkStart w:id="2080" w:name="_Toc449024291"/>
      <w:bookmarkStart w:id="2081" w:name="_Toc449024292"/>
      <w:bookmarkStart w:id="2082" w:name="_Toc449024293"/>
      <w:bookmarkStart w:id="2083" w:name="_Toc449024294"/>
      <w:bookmarkStart w:id="2084" w:name="_Toc449024295"/>
      <w:bookmarkStart w:id="2085" w:name="_Toc449024296"/>
      <w:bookmarkStart w:id="2086" w:name="_Toc449024297"/>
      <w:bookmarkStart w:id="2087" w:name="_Toc449024298"/>
      <w:bookmarkStart w:id="2088" w:name="_Toc449024299"/>
      <w:bookmarkStart w:id="2089" w:name="_Toc449024300"/>
      <w:bookmarkStart w:id="2090" w:name="_Toc449024301"/>
      <w:bookmarkStart w:id="2091" w:name="_Toc449024302"/>
      <w:bookmarkStart w:id="2092" w:name="_Toc449024303"/>
      <w:bookmarkStart w:id="2093" w:name="_Toc449024304"/>
      <w:bookmarkStart w:id="2094" w:name="_Toc449024305"/>
      <w:bookmarkStart w:id="2095" w:name="_Toc449024306"/>
      <w:bookmarkStart w:id="2096" w:name="_Toc449024307"/>
      <w:bookmarkStart w:id="2097" w:name="_Toc449024308"/>
      <w:bookmarkStart w:id="2098" w:name="_Toc449024309"/>
      <w:bookmarkStart w:id="2099" w:name="_Toc449024310"/>
      <w:bookmarkStart w:id="2100" w:name="_Toc449024311"/>
      <w:bookmarkStart w:id="2101" w:name="_Toc449024312"/>
      <w:bookmarkStart w:id="2102" w:name="_Toc449024313"/>
      <w:bookmarkStart w:id="2103" w:name="_Toc449024314"/>
      <w:bookmarkStart w:id="2104" w:name="_Toc449024315"/>
      <w:bookmarkStart w:id="2105" w:name="_Toc449024316"/>
      <w:bookmarkStart w:id="2106" w:name="_Toc449024317"/>
      <w:bookmarkStart w:id="2107" w:name="_Toc449024318"/>
      <w:bookmarkStart w:id="2108" w:name="_Toc449024319"/>
      <w:bookmarkStart w:id="2109" w:name="_Toc449024320"/>
      <w:bookmarkStart w:id="2110" w:name="_Toc449024321"/>
      <w:bookmarkStart w:id="2111" w:name="_Toc449024322"/>
      <w:bookmarkStart w:id="2112" w:name="_Toc449024323"/>
      <w:bookmarkStart w:id="2113" w:name="_Toc449024324"/>
      <w:bookmarkStart w:id="2114" w:name="_Toc449024325"/>
      <w:bookmarkStart w:id="2115" w:name="_Toc449024326"/>
      <w:bookmarkStart w:id="2116" w:name="_Toc449024327"/>
      <w:bookmarkStart w:id="2117" w:name="_Toc449024328"/>
      <w:bookmarkStart w:id="2118" w:name="_Toc449024329"/>
      <w:bookmarkStart w:id="2119" w:name="_Toc449024330"/>
      <w:bookmarkStart w:id="2120" w:name="_Toc449024331"/>
      <w:bookmarkStart w:id="2121" w:name="_Toc449024332"/>
      <w:bookmarkStart w:id="2122" w:name="_Toc449024333"/>
      <w:bookmarkStart w:id="2123" w:name="_Toc449024334"/>
      <w:bookmarkStart w:id="2124" w:name="_Toc449024335"/>
      <w:bookmarkStart w:id="2125" w:name="_Toc449024336"/>
      <w:bookmarkStart w:id="2126" w:name="_Toc449024337"/>
      <w:bookmarkStart w:id="2127" w:name="_Toc449024338"/>
      <w:bookmarkStart w:id="2128" w:name="_Toc449024339"/>
      <w:bookmarkStart w:id="2129" w:name="_Toc449024340"/>
      <w:bookmarkStart w:id="2130" w:name="_Toc449024341"/>
      <w:bookmarkStart w:id="2131" w:name="_Toc449024342"/>
      <w:bookmarkStart w:id="2132" w:name="_Toc449024343"/>
      <w:bookmarkStart w:id="2133" w:name="_Toc449024344"/>
      <w:bookmarkStart w:id="2134" w:name="_Toc449024345"/>
      <w:bookmarkStart w:id="2135" w:name="_Ref414440001"/>
      <w:bookmarkStart w:id="2136" w:name="_Toc449023811"/>
      <w:bookmarkStart w:id="2137" w:name="_Ref368648541"/>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r>
        <w:rPr>
          <w:lang w:val="en-GB"/>
        </w:rPr>
        <w:lastRenderedPageBreak/>
        <w:t>Implementation Status</w:t>
      </w:r>
      <w:bookmarkEnd w:id="2135"/>
      <w:bookmarkEnd w:id="2136"/>
    </w:p>
    <w:p w:rsidR="00B357A7" w:rsidRDefault="00A84BB7">
      <w:pPr>
        <w:rPr>
          <w:lang w:val="en-GB"/>
        </w:rPr>
      </w:pPr>
      <w:r>
        <w:rPr>
          <w:lang w:val="en-GB"/>
        </w:rPr>
        <w:t xml:space="preserve">The development and realization of </w:t>
      </w:r>
      <w:r w:rsidR="007413B0">
        <w:rPr>
          <w:lang w:val="en-GB"/>
        </w:rPr>
        <w:t>rt-</w:t>
      </w:r>
      <w:r>
        <w:rPr>
          <w:lang w:val="en-GB"/>
        </w:rPr>
        <w:t>VIL related tools is still in progress. In this section, we summarize the current status.</w:t>
      </w:r>
    </w:p>
    <w:p w:rsidR="00FC56A7" w:rsidRDefault="007413B0" w:rsidP="00835494">
      <w:pPr>
        <w:rPr>
          <w:lang w:val="en-GB"/>
        </w:rPr>
      </w:pPr>
      <w:r>
        <w:rPr>
          <w:lang w:val="en-GB"/>
        </w:rPr>
        <w:t>All functionality described in this document is implemented</w:t>
      </w:r>
      <w:r w:rsidR="00A84BB7">
        <w:rPr>
          <w:lang w:val="en-GB"/>
        </w:rPr>
        <w:t>.</w:t>
      </w:r>
      <w:r w:rsidR="00334B67">
        <w:rPr>
          <w:lang w:val="en-GB"/>
        </w:rPr>
        <w:t xml:space="preserve"> However, rt-VIL is an optional experimental component, which is not part of the default EASy-Producer installation. For installing rt-VIL, please select the optional rt-VIL feature during the installation process.</w:t>
      </w:r>
    </w:p>
    <w:p w:rsidR="00194AC1" w:rsidRPr="00725A64" w:rsidRDefault="007413B0" w:rsidP="00EA17BB">
      <w:pPr>
        <w:pStyle w:val="Heading1"/>
        <w:rPr>
          <w:lang w:val="en-GB"/>
        </w:rPr>
      </w:pPr>
      <w:bookmarkStart w:id="2138" w:name="_Toc402953234"/>
      <w:bookmarkStart w:id="2139" w:name="_Ref414440033"/>
      <w:bookmarkStart w:id="2140" w:name="_Toc449023812"/>
      <w:bookmarkEnd w:id="2138"/>
      <w:r w:rsidRPr="004A4B4B">
        <w:rPr>
          <w:b w:val="0"/>
          <w:lang w:val="en-GB"/>
        </w:rPr>
        <w:lastRenderedPageBreak/>
        <w:t>rt</w:t>
      </w:r>
      <w:r>
        <w:rPr>
          <w:lang w:val="en-GB"/>
        </w:rPr>
        <w:t>-</w:t>
      </w:r>
      <w:r w:rsidR="006A3E8F" w:rsidRPr="00725A64">
        <w:rPr>
          <w:lang w:val="en-GB"/>
        </w:rPr>
        <w:t>VIL</w:t>
      </w:r>
      <w:r w:rsidR="005E6C41" w:rsidRPr="00725A64">
        <w:rPr>
          <w:lang w:val="en-GB"/>
        </w:rPr>
        <w:t xml:space="preserve"> Grammar</w:t>
      </w:r>
      <w:bookmarkEnd w:id="2137"/>
      <w:bookmarkEnd w:id="2139"/>
      <w:bookmarkEnd w:id="2140"/>
    </w:p>
    <w:p w:rsidR="006C5976" w:rsidRPr="00725A64" w:rsidRDefault="00D1167E" w:rsidP="008173B2">
      <w:pPr>
        <w:rPr>
          <w:lang w:val="en-GB"/>
        </w:rPr>
      </w:pPr>
      <w:r w:rsidRPr="00725A64">
        <w:rPr>
          <w:lang w:val="en-GB"/>
        </w:rPr>
        <w:t xml:space="preserve">In this section we depict the actual grammar for </w:t>
      </w:r>
      <w:r w:rsidR="007413B0">
        <w:rPr>
          <w:lang w:val="en-GB"/>
        </w:rPr>
        <w:t>rt-</w:t>
      </w:r>
      <w:r w:rsidR="00843553" w:rsidRPr="00725A64">
        <w:rPr>
          <w:lang w:val="en-GB"/>
        </w:rPr>
        <w:t>VIL</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1"/>
      </w:r>
      <w:r w:rsidR="001E775E" w:rsidRPr="00725A64">
        <w:rPr>
          <w:lang w:val="en-GB"/>
        </w:rPr>
        <w:t xml:space="preserve"> grammar (close to ANTLR</w:t>
      </w:r>
      <w:r w:rsidR="005E7EA1" w:rsidRPr="00725A64">
        <w:rPr>
          <w:rStyle w:val="FootnoteReference"/>
          <w:lang w:val="en-GB"/>
        </w:rPr>
        <w:footnoteReference w:id="2"/>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CD7B1E" w:rsidRPr="00CD7B1E" w:rsidRDefault="003A7553" w:rsidP="00CD7B1E">
      <w:pPr>
        <w:pStyle w:val="Standard1"/>
        <w:jc w:val="both"/>
        <w:rPr>
          <w:rFonts w:ascii="Courier New" w:hAnsi="Courier New" w:cs="Courier New"/>
          <w:color w:val="auto"/>
          <w:sz w:val="20"/>
          <w:lang w:val="en-US"/>
        </w:rPr>
      </w:pPr>
      <w:bookmarkStart w:id="2141" w:name="_Toc412188697"/>
      <w:bookmarkStart w:id="2142" w:name="_Toc412823144"/>
      <w:bookmarkStart w:id="2143" w:name="_Toc416535566"/>
      <w:bookmarkStart w:id="2144" w:name="_Toc422485320"/>
      <w:bookmarkStart w:id="2145" w:name="_Toc385852366"/>
      <w:bookmarkStart w:id="2146" w:name="_Toc385852479"/>
      <w:bookmarkStart w:id="2147" w:name="_Toc385852367"/>
      <w:bookmarkStart w:id="2148" w:name="_Toc385852480"/>
      <w:bookmarkEnd w:id="2141"/>
      <w:bookmarkEnd w:id="2142"/>
      <w:bookmarkEnd w:id="2143"/>
      <w:bookmarkEnd w:id="2144"/>
      <w:bookmarkEnd w:id="2145"/>
      <w:bookmarkEnd w:id="2146"/>
      <w:bookmarkEnd w:id="2147"/>
      <w:bookmarkEnd w:id="2148"/>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'rtVilScript'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(ScriptParentDecl)?</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VersionStmt?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rtContents: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7D3E35" w:rsidRDefault="007D3E35"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TypeDef</w:t>
      </w:r>
    </w:p>
    <w:p w:rsidR="007D3E35" w:rsidRPr="00CD7B1E" w:rsidRDefault="007D3E35"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 Compound</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'persistent'?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('objective'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lastRenderedPageBreak/>
        <w:t xml:space="preserve">    </w:t>
      </w:r>
      <w:r w:rsidRPr="00F647C9">
        <w:rPr>
          <w:rFonts w:ascii="Courier New" w:eastAsia="Consolas" w:hAnsi="Courier New" w:cs="Courier New"/>
          <w:color w:val="auto"/>
          <w:sz w:val="20"/>
          <w:lang w:val="en-US"/>
        </w:rPr>
        <w:t>weighting=WeightingStatement?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ArgumentList?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'tactic'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(ParameterList)?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654076" w:rsidRPr="00654076" w:rsidRDefault="00654076" w:rsidP="00654076">
      <w:pPr>
        <w:pStyle w:val="Standard1"/>
        <w:jc w:val="both"/>
        <w:rPr>
          <w:rFonts w:ascii="Courier New" w:eastAsia="Consolas" w:hAnsi="Courier New" w:cs="Courier New"/>
          <w:color w:val="auto"/>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RuleElementBlock:</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IntentDeclaration?  RuleElement* '}'</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RuleElement: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VariableDeclaration</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ExpressionStatement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FailStatement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IntentDeclaration: </w:t>
      </w:r>
      <w:r w:rsidRPr="007E4224">
        <w:rPr>
          <w:rFonts w:ascii="Courier New" w:eastAsia="Consolas" w:hAnsi="Courier New" w:cs="Courier New"/>
          <w:sz w:val="20"/>
        </w:rPr>
        <w:footnoteReference w:id="3"/>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'intent' ExpressionStatement</w:t>
      </w:r>
    </w:p>
    <w:p w:rsidR="00230223" w:rsidRDefault="00230223">
      <w:pPr>
        <w:pStyle w:val="Standard1"/>
        <w:jc w:val="both"/>
        <w:rPr>
          <w:rFonts w:ascii="Courier New" w:eastAsia="Consolas" w:hAnsi="Courier New" w:cs="Courier New"/>
          <w:sz w:val="20"/>
          <w:lang w:val="en-US"/>
        </w:rPr>
      </w:pP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FailStatement:</w:t>
      </w:r>
    </w:p>
    <w:p w:rsidR="00230223" w:rsidRDefault="007E4224">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'fail' STRING? </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with</w:t>
      </w:r>
      <w:r w:rsidR="00CF3B6D" w:rsidRPr="009A2BB4">
        <w:rPr>
          <w:rFonts w:ascii="Courier New" w:eastAsia="Consolas" w:hAnsi="Courier New" w:cs="Courier New"/>
          <w:color w:val="auto"/>
          <w:sz w:val="20"/>
          <w:lang w:val="en-US"/>
        </w:rPr>
        <w:t>'</w:t>
      </w:r>
      <w:r w:rsidR="00CF3B6D">
        <w:rPr>
          <w:rFonts w:ascii="Courier New" w:eastAsia="Consolas" w:hAnsi="Courier New" w:cs="Courier New"/>
          <w:color w:val="auto"/>
          <w:sz w:val="20"/>
          <w:lang w:val="en-US"/>
        </w:rPr>
        <w:t xml:space="preserve"> </w:t>
      </w:r>
      <w:r w:rsidRPr="007E4224">
        <w:rPr>
          <w:rFonts w:ascii="Courier New" w:eastAsia="Consolas" w:hAnsi="Courier New" w:cs="Courier New"/>
          <w:color w:val="auto"/>
          <w:sz w:val="20"/>
          <w:lang w:val="en-US"/>
        </w:rPr>
        <w:t>Expression?</w:t>
      </w:r>
      <w:r w:rsidR="000C2869">
        <w:rPr>
          <w:rFonts w:ascii="Courier New" w:eastAsia="Consolas" w:hAnsi="Courier New" w:cs="Courier New"/>
          <w:color w:val="auto"/>
          <w:sz w:val="20"/>
          <w:lang w:val="en-US"/>
        </w:rPr>
        <w:t>) | 'refail</w:t>
      </w:r>
      <w:r w:rsidR="000C2869" w:rsidRPr="00AE13BA">
        <w:rPr>
          <w:rFonts w:ascii="Courier New" w:eastAsia="Consolas" w:hAnsi="Courier New" w:cs="Courier New"/>
          <w:color w:val="auto"/>
          <w:sz w:val="20"/>
          <w:lang w:val="en-US"/>
        </w:rPr>
        <w:t>'</w:t>
      </w:r>
      <w:r w:rsidR="000C2869">
        <w:rPr>
          <w:rFonts w:ascii="Courier New" w:eastAsia="Consolas" w:hAnsi="Courier New" w:cs="Courier New"/>
          <w:color w:val="auto"/>
          <w:sz w:val="20"/>
          <w:lang w:val="en-US"/>
        </w:rPr>
        <w:t>)</w:t>
      </w:r>
      <w:r w:rsidRPr="007E4224">
        <w:rPr>
          <w:rFonts w:ascii="Courier New" w:eastAsia="Consolas" w:hAnsi="Courier New" w:cs="Courier New"/>
          <w:color w:val="auto"/>
          <w:sz w:val="20"/>
          <w:lang w:val="en-US"/>
        </w:rPr>
        <w:t xml:space="preserve"> ';'</w:t>
      </w:r>
    </w:p>
    <w:p w:rsidR="004F5285" w:rsidRPr="00725A64" w:rsidRDefault="004F5285" w:rsidP="00EA17BB">
      <w:pPr>
        <w:pStyle w:val="Heading1"/>
        <w:numPr>
          <w:ilvl w:val="0"/>
          <w:numId w:val="0"/>
        </w:numPr>
        <w:rPr>
          <w:lang w:val="en-GB"/>
        </w:rPr>
      </w:pPr>
      <w:bookmarkStart w:id="2149" w:name="_Toc179456084"/>
      <w:bookmarkStart w:id="2150" w:name="_Toc313096753"/>
      <w:bookmarkStart w:id="2151" w:name="_Toc449023813"/>
      <w:r w:rsidRPr="00725A64">
        <w:rPr>
          <w:lang w:val="en-GB"/>
        </w:rPr>
        <w:lastRenderedPageBreak/>
        <w:t>References</w:t>
      </w:r>
      <w:bookmarkEnd w:id="2149"/>
      <w:bookmarkEnd w:id="2150"/>
      <w:bookmarkEnd w:id="2151"/>
    </w:p>
    <w:p w:rsidR="001E46F3" w:rsidRDefault="001E46F3" w:rsidP="00E33E27">
      <w:pPr>
        <w:tabs>
          <w:tab w:val="left" w:pos="567"/>
        </w:tabs>
        <w:ind w:left="567" w:hanging="567"/>
        <w:rPr>
          <w:lang w:val="en-GB"/>
        </w:rPr>
      </w:pPr>
      <w:bookmarkStart w:id="2152" w:name="BIB__bib"/>
      <w:r w:rsidRPr="001E46F3">
        <w:rPr>
          <w:lang w:val="en-GB"/>
        </w:rPr>
        <w:t>[</w:t>
      </w:r>
      <w:bookmarkStart w:id="2153" w:name="BIB_www_mi_aspectj"/>
      <w:r w:rsidRPr="001E46F3">
        <w:rPr>
          <w:lang w:val="en-GB"/>
        </w:rPr>
        <w:t>1</w:t>
      </w:r>
      <w:bookmarkEnd w:id="2153"/>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2154" w:name="BIB_xtend13"/>
      <w:r w:rsidRPr="001E46F3">
        <w:rPr>
          <w:lang w:val="en-GB"/>
        </w:rPr>
        <w:t>2</w:t>
      </w:r>
      <w:bookmarkEnd w:id="2154"/>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2155" w:name="BIB_d21"/>
      <w:r w:rsidRPr="001E46F3">
        <w:rPr>
          <w:lang w:val="en-GB"/>
        </w:rPr>
        <w:t>3</w:t>
      </w:r>
      <w:bookmarkEnd w:id="2155"/>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56" w:name="BIB_d241"/>
      <w:r w:rsidRPr="001E46F3">
        <w:rPr>
          <w:lang w:val="en-GB"/>
        </w:rPr>
        <w:t>4</w:t>
      </w:r>
      <w:bookmarkEnd w:id="2156"/>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57" w:name="BIB_d222"/>
      <w:r w:rsidRPr="001E46F3">
        <w:rPr>
          <w:lang w:val="en-GB"/>
        </w:rPr>
        <w:t>5</w:t>
      </w:r>
      <w:bookmarkEnd w:id="2157"/>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2158" w:name="BIB_omgocl20"/>
      <w:r w:rsidRPr="001E46F3">
        <w:rPr>
          <w:lang w:val="en-GB"/>
        </w:rPr>
        <w:t>6</w:t>
      </w:r>
      <w:bookmarkEnd w:id="2158"/>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2159" w:name="BIB_ivmlwww"/>
      <w:r w:rsidRPr="000B2642">
        <w:rPr>
          <w:lang w:val="en-US"/>
        </w:rPr>
        <w:t>7</w:t>
      </w:r>
      <w:bookmarkEnd w:id="215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2160" w:name="BIB_make10"/>
      <w:r w:rsidRPr="001E46F3">
        <w:rPr>
          <w:lang w:val="en-GB"/>
        </w:rPr>
        <w:t>8</w:t>
      </w:r>
      <w:bookmarkEnd w:id="2160"/>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2161" w:name="BIB_ant13"/>
      <w:r w:rsidRPr="001E46F3">
        <w:rPr>
          <w:lang w:val="en-GB"/>
        </w:rPr>
        <w:t>9</w:t>
      </w:r>
      <w:bookmarkEnd w:id="2161"/>
      <w:r>
        <w:rPr>
          <w:lang w:val="en-GB"/>
        </w:rPr>
        <w:t>]</w:t>
      </w:r>
      <w:r>
        <w:rPr>
          <w:lang w:val="en-GB"/>
        </w:rPr>
        <w:tab/>
      </w:r>
      <w:r w:rsidRPr="001E46F3">
        <w:rPr>
          <w:lang w:val="en-GB"/>
        </w:rPr>
        <w:t>The Apache Software Foundation. Apache Ant 1.8.2 Manual, 2013. Online available at: http://ant.apache.org/manual/index.html.</w:t>
      </w:r>
    </w:p>
    <w:bookmarkEnd w:id="2152"/>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hyperlink r:id="rId15" w:history="1">
        <w:r w:rsidR="00AF34FE" w:rsidRPr="00885873">
          <w:rPr>
            <w:rStyle w:val="Hyperlink"/>
            <w:lang w:val="en-US"/>
          </w:rPr>
          <w:t>http://qualimaster.eu</w:t>
        </w:r>
      </w:hyperlink>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7F0" w:rsidRDefault="00A317F0">
      <w:r>
        <w:separator/>
      </w:r>
    </w:p>
    <w:p w:rsidR="00A317F0" w:rsidRDefault="00A317F0"/>
  </w:endnote>
  <w:endnote w:type="continuationSeparator" w:id="0">
    <w:p w:rsidR="00A317F0" w:rsidRDefault="00A317F0">
      <w:r>
        <w:continuationSeparator/>
      </w:r>
    </w:p>
    <w:p w:rsidR="00A317F0" w:rsidRDefault="00A31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6A4" w:rsidRDefault="00C85AB3"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056A4">
      <w:rPr>
        <w:rStyle w:val="PageNumber"/>
        <w:noProof/>
      </w:rPr>
      <w:t>91</w:t>
    </w:r>
    <w:r>
      <w:rPr>
        <w:rStyle w:val="PageNumber"/>
      </w:rPr>
      <w:fldChar w:fldCharType="end"/>
    </w:r>
  </w:p>
  <w:p w:rsidR="001056A4" w:rsidRDefault="001056A4" w:rsidP="00BE54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6A4" w:rsidRDefault="00C85AB3" w:rsidP="00BE548F">
    <w:pPr>
      <w:pStyle w:val="Footer"/>
      <w:framePr w:wrap="around" w:vAnchor="text" w:hAnchor="margin" w:xAlign="right" w:y="1"/>
      <w:rPr>
        <w:rStyle w:val="PageNumber"/>
      </w:rPr>
    </w:pPr>
    <w:r>
      <w:rPr>
        <w:rStyle w:val="PageNumber"/>
      </w:rPr>
      <w:fldChar w:fldCharType="begin"/>
    </w:r>
    <w:r w:rsidR="001056A4">
      <w:rPr>
        <w:rStyle w:val="PageNumber"/>
      </w:rPr>
      <w:instrText xml:space="preserve">PAGE  </w:instrText>
    </w:r>
    <w:r>
      <w:rPr>
        <w:rStyle w:val="PageNumber"/>
      </w:rPr>
      <w:fldChar w:fldCharType="separate"/>
    </w:r>
    <w:r w:rsidR="00162B1D">
      <w:rPr>
        <w:rStyle w:val="PageNumber"/>
        <w:noProof/>
      </w:rPr>
      <w:t>27</w:t>
    </w:r>
    <w:r>
      <w:rPr>
        <w:rStyle w:val="PageNumber"/>
      </w:rPr>
      <w:fldChar w:fldCharType="end"/>
    </w:r>
  </w:p>
  <w:p w:rsidR="001056A4" w:rsidRDefault="001056A4" w:rsidP="00BE548F">
    <w:pPr>
      <w:pStyle w:val="Footer"/>
      <w:ind w:right="360"/>
      <w:jc w:val="right"/>
    </w:pPr>
    <w:r>
      <w:tab/>
    </w:r>
    <w:r w:rsidR="00A317F0">
      <w:rPr>
        <w:noProof/>
      </w:rPr>
      <w:pict w14:anchorId="316A3157">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6A4" w:rsidRDefault="001056A4">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7F0" w:rsidRDefault="00A317F0">
      <w:r>
        <w:separator/>
      </w:r>
    </w:p>
  </w:footnote>
  <w:footnote w:type="continuationSeparator" w:id="0">
    <w:p w:rsidR="00A317F0" w:rsidRDefault="00A317F0">
      <w:r>
        <w:continuationSeparator/>
      </w:r>
    </w:p>
    <w:p w:rsidR="00A317F0" w:rsidRDefault="00A317F0"/>
  </w:footnote>
  <w:footnote w:id="1">
    <w:p w:rsidR="001056A4" w:rsidRPr="000F5893" w:rsidRDefault="001056A4">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
    <w:p w:rsidR="001056A4" w:rsidRPr="000F5893" w:rsidRDefault="001056A4">
      <w:pPr>
        <w:pStyle w:val="FootnoteText"/>
      </w:pPr>
      <w:r>
        <w:rPr>
          <w:rStyle w:val="FootnoteReference"/>
        </w:rPr>
        <w:footnoteRef/>
      </w:r>
      <w:r>
        <w:t xml:space="preserve"> http://www.antlr.org</w:t>
      </w:r>
    </w:p>
  </w:footnote>
  <w:footnote w:id="3">
    <w:p w:rsidR="001056A4" w:rsidRPr="00654076" w:rsidRDefault="001056A4">
      <w:pPr>
        <w:pStyle w:val="FootnoteText"/>
      </w:pPr>
      <w:r>
        <w:rPr>
          <w:rStyle w:val="FootnoteReference"/>
        </w:rPr>
        <w:footnoteRef/>
      </w:r>
      <w:r>
        <w:t xml:space="preserve"> </w:t>
      </w:r>
      <w:r w:rsidRPr="007E4224">
        <w:t xml:space="preserve">Just syntax for now, intended for </w:t>
      </w:r>
      <w:r>
        <w:t>detailed adaptation logs about the intent of an adaptation step.</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6A4" w:rsidRPr="00360145" w:rsidRDefault="001056A4" w:rsidP="00BE548F">
    <w:pPr>
      <w:pStyle w:val="Header"/>
      <w:jc w:val="right"/>
      <w:rPr>
        <w:lang w:val="en-US"/>
      </w:rPr>
    </w:pPr>
    <w:r>
      <w:rPr>
        <w:lang w:val="en-US"/>
      </w:rPr>
      <w:t>VIL</w:t>
    </w:r>
    <w:r w:rsidRPr="00360145">
      <w:rPr>
        <w:lang w:val="en-US"/>
      </w:rPr>
      <w:t xml:space="preserve"> Language Specification</w:t>
    </w:r>
  </w:p>
  <w:p w:rsidR="001056A4" w:rsidRDefault="00A317F0" w:rsidP="00BE548F">
    <w:pPr>
      <w:pStyle w:val="Header"/>
    </w:pPr>
    <w:r>
      <w:rPr>
        <w:noProof/>
      </w:rPr>
      <w:pict w14:anchorId="683E72F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56A4" w:rsidRDefault="001056A4">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729"/>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02"/>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EDC"/>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6A4"/>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B1D"/>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71"/>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5F8"/>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4E6"/>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B67"/>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BAE"/>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910"/>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1C9"/>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AFA"/>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98"/>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4B"/>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4E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371"/>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4B0"/>
    <w:rsid w:val="005C683C"/>
    <w:rsid w:val="005C6BF5"/>
    <w:rsid w:val="005C6CA7"/>
    <w:rsid w:val="005C712A"/>
    <w:rsid w:val="005C72FB"/>
    <w:rsid w:val="005C7321"/>
    <w:rsid w:val="005C735D"/>
    <w:rsid w:val="005C73D3"/>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6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474"/>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D57"/>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3B0"/>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6B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4991"/>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35"/>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02C"/>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494"/>
    <w:rsid w:val="00835819"/>
    <w:rsid w:val="00835B52"/>
    <w:rsid w:val="008360AD"/>
    <w:rsid w:val="00836331"/>
    <w:rsid w:val="008363CB"/>
    <w:rsid w:val="008363F6"/>
    <w:rsid w:val="00836AEE"/>
    <w:rsid w:val="00836AFA"/>
    <w:rsid w:val="00836C6B"/>
    <w:rsid w:val="00836D92"/>
    <w:rsid w:val="00836E92"/>
    <w:rsid w:val="008371BF"/>
    <w:rsid w:val="00837386"/>
    <w:rsid w:val="00837488"/>
    <w:rsid w:val="0083757F"/>
    <w:rsid w:val="00837717"/>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D53"/>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38E"/>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EC9"/>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382"/>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A6"/>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0B9"/>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17F"/>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1F85"/>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7F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7BA"/>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66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25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0E8"/>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821"/>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129"/>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1F"/>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754"/>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AB3"/>
    <w:rsid w:val="00C85C9B"/>
    <w:rsid w:val="00C85CD7"/>
    <w:rsid w:val="00C8611B"/>
    <w:rsid w:val="00C8684D"/>
    <w:rsid w:val="00C86A4B"/>
    <w:rsid w:val="00C872DA"/>
    <w:rsid w:val="00C87427"/>
    <w:rsid w:val="00C8752E"/>
    <w:rsid w:val="00C87549"/>
    <w:rsid w:val="00C8792A"/>
    <w:rsid w:val="00C87D0A"/>
    <w:rsid w:val="00C87DC8"/>
    <w:rsid w:val="00C903E6"/>
    <w:rsid w:val="00C903F1"/>
    <w:rsid w:val="00C906A9"/>
    <w:rsid w:val="00C90CC4"/>
    <w:rsid w:val="00C90D98"/>
    <w:rsid w:val="00C90E58"/>
    <w:rsid w:val="00C91800"/>
    <w:rsid w:val="00C91863"/>
    <w:rsid w:val="00C91DFA"/>
    <w:rsid w:val="00C91EC2"/>
    <w:rsid w:val="00C92181"/>
    <w:rsid w:val="00C92234"/>
    <w:rsid w:val="00C92283"/>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06"/>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7C0"/>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5E1"/>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11"/>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5AB"/>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793"/>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CE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46D"/>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6A7"/>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5:docId w15:val="{3F22EFF5-3D6B-43E2-8579-7F2E4FB9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qualimaster.eu"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A321D-C2D8-4D00-877A-E28F0E9A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7384</Words>
  <Characters>42093</Characters>
  <Application>Microsoft Office Word</Application>
  <DocSecurity>0</DocSecurity>
  <Lines>350</Lines>
  <Paragraphs>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49379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2731</cp:revision>
  <cp:lastPrinted>2016-03-16T11:31:00Z</cp:lastPrinted>
  <dcterms:created xsi:type="dcterms:W3CDTF">2012-07-20T09:19:00Z</dcterms:created>
  <dcterms:modified xsi:type="dcterms:W3CDTF">2018-06-04T10:54:00Z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