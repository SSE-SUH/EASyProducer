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386" w:rsidRPr="00725A64" w:rsidRDefault="00E037C7" w:rsidP="00BE548F">
      <w:pPr>
        <w:jc w:val="center"/>
        <w:rPr>
          <w:lang w:val="en-GB"/>
        </w:rPr>
      </w:pPr>
      <w:r>
        <w:rPr>
          <w:noProof/>
        </w:rPr>
        <w:drawing>
          <wp:anchor distT="0" distB="0" distL="114300" distR="114300" simplePos="0" relativeHeight="251661312"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sidR="006A3E8F" w:rsidRPr="00725A64">
        <w:rPr>
          <w:noProof/>
        </w:rPr>
        <w:drawing>
          <wp:anchor distT="0" distB="0" distL="114300" distR="114300" simplePos="0" relativeHeight="251662336" behindDoc="0" locked="0" layoutInCell="1" allowOverlap="1">
            <wp:simplePos x="0" y="0"/>
            <wp:positionH relativeFrom="column">
              <wp:posOffset>9906</wp:posOffset>
            </wp:positionH>
            <wp:positionV relativeFrom="paragraph">
              <wp:posOffset>-102413</wp:posOffset>
            </wp:positionV>
            <wp:extent cx="1509827" cy="416967"/>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9827" cy="416967"/>
                    </a:xfrm>
                    <a:prstGeom prst="rect">
                      <a:avLst/>
                    </a:prstGeom>
                    <a:solidFill>
                      <a:srgbClr val="FFFFFF"/>
                    </a:solidFill>
                    <a:ln w="9525">
                      <a:noFill/>
                      <a:miter lim="800000"/>
                      <a:headEnd/>
                      <a:tailEnd/>
                    </a:ln>
                  </pic:spPr>
                </pic:pic>
              </a:graphicData>
            </a:graphic>
          </wp:anchor>
        </w:drawing>
      </w:r>
    </w:p>
    <w:p w:rsidR="00B7557D" w:rsidRPr="00725A64" w:rsidRDefault="00B7557D" w:rsidP="00BE548F">
      <w:pPr>
        <w:jc w:val="center"/>
        <w:rPr>
          <w:lang w:val="en-GB"/>
        </w:rPr>
      </w:pPr>
    </w:p>
    <w:p w:rsidR="00B4264A" w:rsidRPr="00725A64" w:rsidRDefault="00337EF5" w:rsidP="00BE548F">
      <w:pPr>
        <w:jc w:val="center"/>
        <w:rPr>
          <w:lang w:val="en-GB"/>
        </w:rPr>
      </w:pPr>
      <w:r>
        <w:rPr>
          <w:noProof/>
        </w:rPr>
        <w:drawing>
          <wp:anchor distT="0" distB="0" distL="114300" distR="114300" simplePos="0" relativeHeight="251663360" behindDoc="0" locked="0" layoutInCell="1" allowOverlap="1">
            <wp:simplePos x="0" y="0"/>
            <wp:positionH relativeFrom="column">
              <wp:posOffset>322580</wp:posOffset>
            </wp:positionH>
            <wp:positionV relativeFrom="paragraph">
              <wp:posOffset>30480</wp:posOffset>
            </wp:positionV>
            <wp:extent cx="1123950" cy="603885"/>
            <wp:effectExtent l="0" t="0" r="0" b="0"/>
            <wp:wrapNone/>
            <wp:docPr id="2"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772EEC" w:rsidRPr="00725A64" w:rsidRDefault="00772EEC" w:rsidP="00BE548F">
      <w:pPr>
        <w:jc w:val="center"/>
        <w:rPr>
          <w:lang w:val="en-GB"/>
        </w:rPr>
      </w:pPr>
    </w:p>
    <w:p w:rsidR="00B4264A" w:rsidRPr="00725A64" w:rsidRDefault="00B4264A" w:rsidP="00BE548F">
      <w:pPr>
        <w:jc w:val="center"/>
        <w:rPr>
          <w:lang w:val="en-GB"/>
        </w:rPr>
      </w:pPr>
    </w:p>
    <w:p w:rsidR="00B4264A" w:rsidRPr="00725A64" w:rsidRDefault="00B4264A" w:rsidP="00BE548F">
      <w:pPr>
        <w:jc w:val="center"/>
        <w:rPr>
          <w:lang w:val="en-GB"/>
        </w:rPr>
      </w:pPr>
    </w:p>
    <w:p w:rsidR="00B7557D" w:rsidRPr="00725A64" w:rsidRDefault="00FA79C8" w:rsidP="00BE548F">
      <w:pPr>
        <w:jc w:val="center"/>
        <w:rPr>
          <w:rFonts w:ascii="Arial" w:hAnsi="Arial" w:cs="Arial"/>
          <w:sz w:val="44"/>
          <w:szCs w:val="44"/>
          <w:lang w:val="en-GB"/>
        </w:rPr>
      </w:pPr>
      <w:ins w:id="0" w:author="Holger Eichelberger" w:date="2015-09-15T08:01:00Z">
        <w:r>
          <w:rPr>
            <w:rFonts w:ascii="Arial" w:hAnsi="Arial" w:cs="Arial"/>
            <w:sz w:val="44"/>
            <w:szCs w:val="44"/>
            <w:lang w:val="en-GB"/>
          </w:rPr>
          <w:t xml:space="preserve">EASy </w:t>
        </w:r>
      </w:ins>
      <w:del w:id="1" w:author="Holger Eichelberger" w:date="2015-08-10T17:29:00Z">
        <w:r w:rsidR="00526180" w:rsidRPr="00725A64" w:rsidDel="00D26940">
          <w:rPr>
            <w:rFonts w:ascii="Arial" w:hAnsi="Arial" w:cs="Arial"/>
            <w:sz w:val="44"/>
            <w:szCs w:val="44"/>
            <w:lang w:val="en-GB"/>
          </w:rPr>
          <w:delText xml:space="preserve">INDENICA </w:delText>
        </w:r>
      </w:del>
      <w:r w:rsidR="007710F1" w:rsidRPr="00725A64">
        <w:rPr>
          <w:rFonts w:ascii="Arial" w:hAnsi="Arial" w:cs="Arial"/>
          <w:sz w:val="44"/>
          <w:szCs w:val="44"/>
          <w:lang w:val="en-GB"/>
        </w:rPr>
        <w:t xml:space="preserve">Variability </w:t>
      </w:r>
      <w:del w:id="2" w:author="Holger Eichelberger" w:date="2015-09-15T08:01:00Z">
        <w:r w:rsidR="00707210" w:rsidRPr="00725A64" w:rsidDel="00FA79C8">
          <w:rPr>
            <w:rFonts w:ascii="Arial" w:hAnsi="Arial" w:cs="Arial"/>
            <w:sz w:val="44"/>
            <w:szCs w:val="44"/>
            <w:lang w:val="en-GB"/>
          </w:rPr>
          <w:delText xml:space="preserve">Implementation </w:delText>
        </w:r>
      </w:del>
      <w:ins w:id="3" w:author="Holger Eichelberger" w:date="2015-09-15T08:01:00Z">
        <w:r>
          <w:rPr>
            <w:rFonts w:ascii="Arial" w:hAnsi="Arial" w:cs="Arial"/>
            <w:sz w:val="44"/>
            <w:szCs w:val="44"/>
            <w:lang w:val="en-GB"/>
          </w:rPr>
          <w:t>Instantiation</w:t>
        </w:r>
        <w:r w:rsidRPr="00725A64">
          <w:rPr>
            <w:rFonts w:ascii="Arial" w:hAnsi="Arial" w:cs="Arial"/>
            <w:sz w:val="44"/>
            <w:szCs w:val="44"/>
            <w:lang w:val="en-GB"/>
          </w:rPr>
          <w:t xml:space="preserve"> </w:t>
        </w:r>
      </w:ins>
      <w:r w:rsidR="007710F1" w:rsidRPr="00725A64">
        <w:rPr>
          <w:rFonts w:ascii="Arial" w:hAnsi="Arial" w:cs="Arial"/>
          <w:sz w:val="44"/>
          <w:szCs w:val="44"/>
          <w:lang w:val="en-GB"/>
        </w:rPr>
        <w:t>Language: Language Specification</w:t>
      </w:r>
    </w:p>
    <w:p w:rsidR="00EC221B" w:rsidRDefault="00D0003F">
      <w:pPr>
        <w:jc w:val="center"/>
        <w:rPr>
          <w:b/>
          <w:sz w:val="28"/>
          <w:szCs w:val="28"/>
          <w:lang w:val="en-GB"/>
        </w:rPr>
      </w:pPr>
      <w:r w:rsidRPr="00D0003F">
        <w:rPr>
          <w:b/>
          <w:sz w:val="28"/>
          <w:szCs w:val="28"/>
          <w:lang w:val="en-GB"/>
        </w:rPr>
        <w:t>Version 0.</w:t>
      </w:r>
      <w:r w:rsidR="001C6894" w:rsidRPr="00D0003F">
        <w:rPr>
          <w:b/>
          <w:sz w:val="28"/>
          <w:szCs w:val="28"/>
          <w:lang w:val="en-GB"/>
        </w:rPr>
        <w:t>9</w:t>
      </w:r>
      <w:ins w:id="4" w:author="Holger Eichelberger" w:date="2015-07-31T10:32:00Z">
        <w:r w:rsidR="001F5818">
          <w:rPr>
            <w:b/>
            <w:sz w:val="28"/>
            <w:szCs w:val="28"/>
            <w:lang w:val="en-GB"/>
          </w:rPr>
          <w:t>7</w:t>
        </w:r>
      </w:ins>
      <w:del w:id="5" w:author="Holger Eichelberger" w:date="2015-07-31T10:32:00Z">
        <w:r w:rsidR="001C6894" w:rsidDel="001F5818">
          <w:rPr>
            <w:b/>
            <w:sz w:val="28"/>
            <w:szCs w:val="28"/>
            <w:lang w:val="en-GB"/>
          </w:rPr>
          <w:delText>6</w:delText>
        </w:r>
      </w:del>
    </w:p>
    <w:p w:rsidR="00EC221B" w:rsidRDefault="00D0003F">
      <w:pPr>
        <w:jc w:val="center"/>
        <w:rPr>
          <w:b/>
          <w:lang w:val="en-GB"/>
        </w:rPr>
      </w:pPr>
      <w:r w:rsidRPr="00D0003F">
        <w:rPr>
          <w:b/>
          <w:lang w:val="en-GB"/>
        </w:rPr>
        <w:t>(</w:t>
      </w:r>
      <w:proofErr w:type="gramStart"/>
      <w:r w:rsidRPr="00D0003F">
        <w:rPr>
          <w:b/>
          <w:lang w:val="en-GB"/>
        </w:rPr>
        <w:t>corresponds</w:t>
      </w:r>
      <w:proofErr w:type="gramEnd"/>
      <w:r w:rsidRPr="00D0003F">
        <w:rPr>
          <w:b/>
          <w:lang w:val="en-GB"/>
        </w:rPr>
        <w:t xml:space="preserve"> to VIL bundle versions </w:t>
      </w:r>
      <w:r w:rsidR="00A91039">
        <w:rPr>
          <w:b/>
          <w:lang w:val="en-GB"/>
        </w:rPr>
        <w:t>1.0.0</w:t>
      </w:r>
      <w:r w:rsidR="00B02B91">
        <w:rPr>
          <w:b/>
          <w:lang w:val="en-GB"/>
        </w:rPr>
        <w:t>,</w:t>
      </w:r>
      <w:r w:rsidR="006D06BD" w:rsidRPr="00D0003F">
        <w:rPr>
          <w:b/>
          <w:lang w:val="en-GB"/>
        </w:rPr>
        <w:t xml:space="preserve"> </w:t>
      </w:r>
      <w:r w:rsidRPr="00D0003F">
        <w:rPr>
          <w:b/>
          <w:lang w:val="en-GB"/>
        </w:rPr>
        <w:t xml:space="preserve">VTL bundle version </w:t>
      </w:r>
      <w:r w:rsidR="00A91039">
        <w:rPr>
          <w:b/>
          <w:lang w:val="en-GB"/>
        </w:rPr>
        <w:t>1.0.0</w:t>
      </w:r>
      <w:r w:rsidR="00B02B91">
        <w:rPr>
          <w:b/>
          <w:lang w:val="en-GB"/>
        </w:rPr>
        <w:t xml:space="preserve"> and rt-VIL bundle version 0.0.2</w:t>
      </w:r>
      <w:r w:rsidRPr="00D0003F">
        <w:rPr>
          <w:b/>
          <w:lang w:val="en-GB"/>
        </w:rPr>
        <w:t>)</w:t>
      </w:r>
    </w:p>
    <w:p w:rsidR="008A543F" w:rsidRDefault="008A543F" w:rsidP="008A543F">
      <w:pPr>
        <w:rPr>
          <w:rFonts w:ascii="Arial" w:hAnsi="Arial" w:cs="Arial"/>
          <w:b/>
          <w:sz w:val="28"/>
          <w:szCs w:val="28"/>
          <w:lang w:val="en-GB"/>
        </w:rPr>
      </w:pPr>
    </w:p>
    <w:p w:rsidR="008624FD" w:rsidRPr="00A227B6" w:rsidRDefault="000B66C8" w:rsidP="008624FD">
      <w:pPr>
        <w:jc w:val="center"/>
        <w:rPr>
          <w:rFonts w:ascii="Arial" w:hAnsi="Arial" w:cs="Arial"/>
          <w:b/>
          <w:sz w:val="28"/>
          <w:szCs w:val="28"/>
          <w:lang w:val="en-US"/>
        </w:rPr>
      </w:pPr>
      <w:r w:rsidRPr="00A227B6">
        <w:rPr>
          <w:rFonts w:ascii="Arial" w:hAnsi="Arial" w:cs="Arial"/>
          <w:b/>
          <w:sz w:val="28"/>
          <w:szCs w:val="28"/>
          <w:lang w:val="en-US"/>
        </w:rPr>
        <w:t>H. Eichelberger, K. Schmid</w:t>
      </w:r>
    </w:p>
    <w:p w:rsidR="00EC221B" w:rsidRDefault="00D0003F">
      <w:pPr>
        <w:jc w:val="center"/>
        <w:rPr>
          <w:b/>
          <w:sz w:val="28"/>
          <w:szCs w:val="28"/>
          <w:lang w:val="en-GB"/>
        </w:rPr>
      </w:pPr>
      <w:r w:rsidRPr="00D0003F">
        <w:rPr>
          <w:b/>
          <w:sz w:val="28"/>
          <w:szCs w:val="28"/>
          <w:lang w:val="en-GB"/>
        </w:rPr>
        <w:t>Software Systems Engineering (SSE)</w:t>
      </w:r>
    </w:p>
    <w:p w:rsidR="00937972" w:rsidRPr="00937972" w:rsidRDefault="00D0003F">
      <w:pPr>
        <w:jc w:val="center"/>
        <w:rPr>
          <w:b/>
          <w:sz w:val="28"/>
          <w:szCs w:val="28"/>
          <w:lang w:val="en-GB"/>
        </w:rPr>
      </w:pPr>
      <w:r w:rsidRPr="00D0003F">
        <w:rPr>
          <w:b/>
          <w:sz w:val="28"/>
          <w:szCs w:val="28"/>
          <w:lang w:val="en-GB"/>
        </w:rPr>
        <w:t>University of Hildesheim</w:t>
      </w:r>
    </w:p>
    <w:p w:rsidR="00937972" w:rsidRPr="00937972" w:rsidRDefault="00D0003F">
      <w:pPr>
        <w:jc w:val="center"/>
        <w:rPr>
          <w:b/>
          <w:sz w:val="28"/>
          <w:szCs w:val="28"/>
          <w:lang w:val="en-GB"/>
        </w:rPr>
      </w:pPr>
      <w:r w:rsidRPr="00D0003F">
        <w:rPr>
          <w:b/>
          <w:sz w:val="28"/>
          <w:szCs w:val="28"/>
          <w:lang w:val="en-GB"/>
        </w:rPr>
        <w:t>31141 Hildesheim</w:t>
      </w:r>
    </w:p>
    <w:p w:rsidR="00937972" w:rsidRPr="00937972" w:rsidRDefault="00D0003F">
      <w:pPr>
        <w:jc w:val="center"/>
        <w:rPr>
          <w:b/>
          <w:sz w:val="28"/>
          <w:szCs w:val="28"/>
          <w:lang w:val="en-GB"/>
        </w:rPr>
      </w:pPr>
      <w:r w:rsidRPr="00D0003F">
        <w:rPr>
          <w:b/>
          <w:sz w:val="28"/>
          <w:szCs w:val="28"/>
          <w:lang w:val="en-GB"/>
        </w:rPr>
        <w:t>Germany</w:t>
      </w:r>
    </w:p>
    <w:p w:rsidR="00582177" w:rsidRPr="00725A64" w:rsidRDefault="00582177" w:rsidP="00BE548F">
      <w:pPr>
        <w:rPr>
          <w:rFonts w:ascii="Arial" w:hAnsi="Arial" w:cs="Arial"/>
          <w:i/>
          <w:sz w:val="22"/>
          <w:szCs w:val="22"/>
          <w:lang w:val="en-GB"/>
        </w:rPr>
      </w:pPr>
    </w:p>
    <w:p w:rsidR="00EC221B" w:rsidRDefault="00D0003F">
      <w:pPr>
        <w:rPr>
          <w:i/>
          <w:lang w:val="en-GB"/>
        </w:rPr>
      </w:pPr>
      <w:r w:rsidRPr="00D0003F">
        <w:rPr>
          <w:i/>
          <w:lang w:val="en-GB"/>
        </w:rPr>
        <w:t>Abstract</w:t>
      </w:r>
    </w:p>
    <w:p w:rsidR="003742D7" w:rsidRPr="00725A64" w:rsidRDefault="00FA79C8">
      <w:pPr>
        <w:rPr>
          <w:rStyle w:val="Emphasis"/>
          <w:lang w:val="en-GB"/>
        </w:rPr>
      </w:pPr>
      <w:ins w:id="6" w:author="Holger Eichelberger" w:date="2015-09-15T08:02:00Z">
        <w:r>
          <w:rPr>
            <w:rStyle w:val="Emphasis"/>
            <w:lang w:val="en-GB"/>
          </w:rPr>
          <w:t xml:space="preserve">Deriving configured products </w:t>
        </w:r>
      </w:ins>
      <w:ins w:id="7" w:author="Holger Eichelberger" w:date="2015-09-15T08:03:00Z">
        <w:r>
          <w:rPr>
            <w:rStyle w:val="Emphasis"/>
            <w:lang w:val="en-GB"/>
          </w:rPr>
          <w:t>in product line settings</w:t>
        </w:r>
      </w:ins>
      <w:ins w:id="8" w:author="Holger Eichelberger" w:date="2015-09-15T08:02:00Z">
        <w:r>
          <w:rPr>
            <w:rStyle w:val="Emphasis"/>
            <w:lang w:val="en-GB"/>
          </w:rPr>
          <w:t xml:space="preserve"> requires </w:t>
        </w:r>
      </w:ins>
      <w:ins w:id="9" w:author="Holger Eichelberger" w:date="2015-09-15T08:03:00Z">
        <w:r>
          <w:rPr>
            <w:rStyle w:val="Emphasis"/>
            <w:lang w:val="en-GB"/>
          </w:rPr>
          <w:t>turning</w:t>
        </w:r>
      </w:ins>
      <w:ins w:id="10" w:author="Holger Eichelberger" w:date="2015-09-15T08:02:00Z">
        <w:r w:rsidR="005057AD">
          <w:rPr>
            <w:rStyle w:val="Emphasis"/>
            <w:lang w:val="en-GB"/>
          </w:rPr>
          <w:t xml:space="preserve"> variabilities into art</w:t>
        </w:r>
      </w:ins>
      <w:ins w:id="11" w:author="Holger Eichelberger" w:date="2015-09-15T09:57:00Z">
        <w:r w:rsidR="005057AD">
          <w:rPr>
            <w:rStyle w:val="Emphasis"/>
            <w:lang w:val="en-GB"/>
          </w:rPr>
          <w:t>i</w:t>
        </w:r>
      </w:ins>
      <w:ins w:id="12" w:author="Holger Eichelberger" w:date="2015-09-15T08:02:00Z">
        <w:r>
          <w:rPr>
            <w:rStyle w:val="Emphasis"/>
            <w:lang w:val="en-GB"/>
          </w:rPr>
          <w:t xml:space="preserve">facts such as source code, configuration files, etc. </w:t>
        </w:r>
      </w:ins>
      <w:ins w:id="13" w:author="Holger Eichelberger" w:date="2015-09-15T08:03:00Z">
        <w:r>
          <w:rPr>
            <w:rStyle w:val="Emphasis"/>
            <w:lang w:val="en-GB"/>
          </w:rPr>
          <w:t xml:space="preserve">Frequently, this is done by domain-specific plugins into the product line tool, often called instantiator, which </w:t>
        </w:r>
      </w:ins>
      <w:ins w:id="14" w:author="Holger Eichelberger" w:date="2015-09-15T08:04:00Z">
        <w:r>
          <w:rPr>
            <w:rStyle w:val="Emphasis"/>
            <w:lang w:val="en-GB"/>
          </w:rPr>
          <w:t>requires deeper-level programming knowledge about the underlying tool infrastructure</w:t>
        </w:r>
      </w:ins>
      <w:ins w:id="15" w:author="Holger Eichelberger" w:date="2015-09-15T08:03:00Z">
        <w:r>
          <w:rPr>
            <w:rStyle w:val="Emphasis"/>
            <w:lang w:val="en-GB"/>
          </w:rPr>
          <w:t>.</w:t>
        </w:r>
      </w:ins>
      <w:del w:id="16" w:author="Holger Eichelberger" w:date="2015-09-15T08:03:00Z">
        <w:r w:rsidR="00413F77" w:rsidRPr="00725A64" w:rsidDel="00FA79C8">
          <w:rPr>
            <w:rStyle w:val="Emphasis"/>
            <w:lang w:val="en-GB"/>
          </w:rPr>
          <w:delText>Creating domain-specific service platforms requires the capability of customizing and configuring service pl</w:delText>
        </w:r>
        <w:bookmarkStart w:id="17" w:name="_GoBack"/>
        <w:bookmarkEnd w:id="17"/>
        <w:r w:rsidR="00413F77" w:rsidRPr="00725A64" w:rsidDel="00FA79C8">
          <w:rPr>
            <w:rStyle w:val="Emphasis"/>
            <w:lang w:val="en-GB"/>
          </w:rPr>
          <w:delText>atforms according to the specific needs of a domain.</w:delText>
        </w:r>
      </w:del>
      <w:r w:rsidR="00413F77" w:rsidRPr="00725A64">
        <w:rPr>
          <w:rStyle w:val="Emphasis"/>
          <w:lang w:val="en-GB"/>
        </w:rPr>
        <w:t xml:space="preserve"> In this </w:t>
      </w:r>
      <w:r w:rsidR="00707210" w:rsidRPr="00725A64">
        <w:rPr>
          <w:rStyle w:val="Emphasis"/>
          <w:lang w:val="en-GB"/>
        </w:rPr>
        <w:t>document</w:t>
      </w:r>
      <w:r w:rsidR="00413F77" w:rsidRPr="00725A64">
        <w:rPr>
          <w:rStyle w:val="Emphasis"/>
          <w:lang w:val="en-GB"/>
        </w:rPr>
        <w:t xml:space="preserve"> we </w:t>
      </w:r>
      <w:r w:rsidR="00FC3B8D" w:rsidRPr="00725A64">
        <w:rPr>
          <w:rStyle w:val="Emphasis"/>
          <w:lang w:val="en-GB"/>
        </w:rPr>
        <w:t xml:space="preserve">provide a novel approach for </w:t>
      </w:r>
      <w:r w:rsidR="00707210" w:rsidRPr="00725A64">
        <w:rPr>
          <w:rStyle w:val="Emphasis"/>
          <w:lang w:val="en-GB"/>
        </w:rPr>
        <w:t>variability implementation</w:t>
      </w:r>
      <w:r w:rsidR="00413F77" w:rsidRPr="00725A64">
        <w:rPr>
          <w:rStyle w:val="Emphasis"/>
          <w:lang w:val="en-GB"/>
        </w:rPr>
        <w:t xml:space="preserve">. We focus on how to </w:t>
      </w:r>
      <w:r w:rsidR="00F655E2" w:rsidRPr="00725A64">
        <w:rPr>
          <w:rStyle w:val="Emphasis"/>
          <w:lang w:val="en-GB"/>
        </w:rPr>
        <w:t xml:space="preserve">implement selected </w:t>
      </w:r>
      <w:r w:rsidR="00413F77" w:rsidRPr="00725A64">
        <w:rPr>
          <w:rStyle w:val="Emphasis"/>
          <w:lang w:val="en-GB"/>
        </w:rPr>
        <w:t xml:space="preserve">customization and configuration options in service (platform) ecosystems </w:t>
      </w:r>
      <w:r w:rsidR="00B80282" w:rsidRPr="00725A64">
        <w:rPr>
          <w:rStyle w:val="Emphasis"/>
          <w:lang w:val="en-GB"/>
        </w:rPr>
        <w:t xml:space="preserve">in </w:t>
      </w:r>
      <w:r w:rsidR="00413F77" w:rsidRPr="00725A64">
        <w:rPr>
          <w:rStyle w:val="Emphasis"/>
          <w:lang w:val="en-GB"/>
        </w:rPr>
        <w:t xml:space="preserve">a </w:t>
      </w:r>
      <w:r w:rsidR="00F655E2" w:rsidRPr="00725A64">
        <w:rPr>
          <w:rStyle w:val="Emphasis"/>
          <w:lang w:val="en-GB"/>
        </w:rPr>
        <w:t xml:space="preserve">generic </w:t>
      </w:r>
      <w:r w:rsidR="00B80282" w:rsidRPr="00725A64">
        <w:rPr>
          <w:rStyle w:val="Emphasis"/>
          <w:lang w:val="en-GB"/>
        </w:rPr>
        <w:t>way focusing on the specification of the instantiation process. This enables domain engineers to define their specific instantiation process in a declarative way without the need for implementation of specific tool components such as instantiators.</w:t>
      </w:r>
    </w:p>
    <w:p w:rsidR="006139F5" w:rsidRPr="00725A64" w:rsidRDefault="004363D9" w:rsidP="006139F5">
      <w:pPr>
        <w:rPr>
          <w:rFonts w:ascii="Arial" w:hAnsi="Arial" w:cs="Arial"/>
          <w:sz w:val="20"/>
          <w:szCs w:val="20"/>
          <w:lang w:val="en-GB"/>
        </w:rPr>
      </w:pPr>
      <w:r w:rsidRPr="00725A64">
        <w:rPr>
          <w:rStyle w:val="Emphasis"/>
          <w:lang w:val="en-GB"/>
        </w:rPr>
        <w:t xml:space="preserve">In this document we </w:t>
      </w:r>
      <w:del w:id="18" w:author="Holger Eichelberger" w:date="2015-08-10T17:30:00Z">
        <w:r w:rsidRPr="00725A64" w:rsidDel="00D26940">
          <w:rPr>
            <w:rStyle w:val="Emphasis"/>
            <w:lang w:val="en-GB"/>
          </w:rPr>
          <w:delText>specify</w:delText>
        </w:r>
        <w:r w:rsidR="0073153B" w:rsidRPr="00725A64" w:rsidDel="00D26940">
          <w:rPr>
            <w:rStyle w:val="Emphasis"/>
            <w:lang w:val="en-GB"/>
          </w:rPr>
          <w:delText xml:space="preserve"> </w:delText>
        </w:r>
      </w:del>
      <w:ins w:id="19" w:author="Holger Eichelberger" w:date="2015-08-10T17:30:00Z">
        <w:r w:rsidR="00D26940">
          <w:rPr>
            <w:rStyle w:val="Emphasis"/>
            <w:lang w:val="en-GB"/>
          </w:rPr>
          <w:t>define and explain</w:t>
        </w:r>
        <w:r w:rsidR="00D26940" w:rsidRPr="00725A64">
          <w:rPr>
            <w:rStyle w:val="Emphasis"/>
            <w:lang w:val="en-GB"/>
          </w:rPr>
          <w:t xml:space="preserve"> </w:t>
        </w:r>
      </w:ins>
      <w:r w:rsidR="0073153B" w:rsidRPr="00725A64">
        <w:rPr>
          <w:rStyle w:val="Emphasis"/>
          <w:lang w:val="en-GB"/>
        </w:rPr>
        <w:t xml:space="preserve">the concepts of the </w:t>
      </w:r>
      <w:del w:id="20" w:author="Holger Eichelberger" w:date="2015-08-10T17:29:00Z">
        <w:r w:rsidR="0073153B" w:rsidRPr="00725A64" w:rsidDel="00D26940">
          <w:rPr>
            <w:rStyle w:val="Emphasis"/>
            <w:lang w:val="en-GB"/>
          </w:rPr>
          <w:delText>INDENICA v</w:delText>
        </w:r>
      </w:del>
      <w:ins w:id="21" w:author="Holger Eichelberger" w:date="2015-08-10T17:29:00Z">
        <w:r w:rsidR="00D26940">
          <w:rPr>
            <w:rStyle w:val="Emphasis"/>
            <w:lang w:val="en-GB"/>
          </w:rPr>
          <w:t>V</w:t>
        </w:r>
      </w:ins>
      <w:r w:rsidR="0073153B" w:rsidRPr="00725A64">
        <w:rPr>
          <w:rStyle w:val="Emphasis"/>
          <w:lang w:val="en-GB"/>
        </w:rPr>
        <w:t xml:space="preserve">ariability </w:t>
      </w:r>
      <w:del w:id="22" w:author="Holger Eichelberger" w:date="2015-08-10T17:29:00Z">
        <w:r w:rsidR="007F151F" w:rsidRPr="00725A64" w:rsidDel="00D26940">
          <w:rPr>
            <w:rStyle w:val="Emphasis"/>
            <w:lang w:val="en-GB"/>
          </w:rPr>
          <w:delText xml:space="preserve">implementation </w:delText>
        </w:r>
      </w:del>
      <w:ins w:id="23" w:author="Holger Eichelberger" w:date="2015-08-10T17:29:00Z">
        <w:r w:rsidR="00D26940">
          <w:rPr>
            <w:rStyle w:val="Emphasis"/>
            <w:lang w:val="en-GB"/>
          </w:rPr>
          <w:t>I</w:t>
        </w:r>
        <w:r w:rsidR="00D26940" w:rsidRPr="00725A64">
          <w:rPr>
            <w:rStyle w:val="Emphasis"/>
            <w:lang w:val="en-GB"/>
          </w:rPr>
          <w:t xml:space="preserve">mplementation </w:t>
        </w:r>
      </w:ins>
      <w:del w:id="24" w:author="Holger Eichelberger" w:date="2015-08-10T17:29:00Z">
        <w:r w:rsidR="0073153B" w:rsidRPr="00725A64" w:rsidDel="00D26940">
          <w:rPr>
            <w:rStyle w:val="Emphasis"/>
            <w:lang w:val="en-GB"/>
          </w:rPr>
          <w:delText>language</w:delText>
        </w:r>
        <w:r w:rsidR="00CD4EE3" w:rsidRPr="00725A64" w:rsidDel="00D26940">
          <w:rPr>
            <w:rStyle w:val="Emphasis"/>
            <w:lang w:val="en-GB"/>
          </w:rPr>
          <w:delText xml:space="preserve"> </w:delText>
        </w:r>
      </w:del>
      <w:ins w:id="25" w:author="Holger Eichelberger" w:date="2015-08-10T17:29:00Z">
        <w:r w:rsidR="00D26940">
          <w:rPr>
            <w:rStyle w:val="Emphasis"/>
            <w:lang w:val="en-GB"/>
          </w:rPr>
          <w:t>L</w:t>
        </w:r>
        <w:r w:rsidR="00D26940" w:rsidRPr="00725A64">
          <w:rPr>
            <w:rStyle w:val="Emphasis"/>
            <w:lang w:val="en-GB"/>
          </w:rPr>
          <w:t xml:space="preserve">anguage </w:t>
        </w:r>
      </w:ins>
      <w:r w:rsidR="00CD4EE3" w:rsidRPr="00725A64">
        <w:rPr>
          <w:rStyle w:val="Emphasis"/>
          <w:lang w:val="en-GB"/>
        </w:rPr>
        <w:t>(V</w:t>
      </w:r>
      <w:r w:rsidR="007F151F" w:rsidRPr="00725A64">
        <w:rPr>
          <w:rStyle w:val="Emphasis"/>
          <w:lang w:val="en-GB"/>
        </w:rPr>
        <w:t>I</w:t>
      </w:r>
      <w:r w:rsidR="00CD4EE3" w:rsidRPr="00725A64">
        <w:rPr>
          <w:rStyle w:val="Emphasis"/>
          <w:lang w:val="en-GB"/>
        </w:rPr>
        <w:t>L)</w:t>
      </w:r>
      <w:r w:rsidR="0073153B" w:rsidRPr="00725A64">
        <w:rPr>
          <w:rStyle w:val="Emphasis"/>
          <w:lang w:val="en-GB"/>
        </w:rPr>
        <w:t xml:space="preserve"> </w:t>
      </w:r>
      <w:r w:rsidR="00F751D2" w:rsidRPr="00725A64">
        <w:rPr>
          <w:rStyle w:val="Emphasis"/>
          <w:lang w:val="en-GB"/>
        </w:rPr>
        <w:t>for specifying</w:t>
      </w:r>
      <w:r w:rsidR="0073153B" w:rsidRPr="00725A64">
        <w:rPr>
          <w:rStyle w:val="Emphasis"/>
          <w:lang w:val="en-GB"/>
        </w:rPr>
        <w:t xml:space="preserve"> </w:t>
      </w:r>
      <w:r w:rsidR="007F151F" w:rsidRPr="00725A64">
        <w:rPr>
          <w:rStyle w:val="Emphasis"/>
          <w:lang w:val="en-GB"/>
        </w:rPr>
        <w:t xml:space="preserve">how </w:t>
      </w:r>
      <w:r w:rsidR="0073153B" w:rsidRPr="00725A64">
        <w:rPr>
          <w:rStyle w:val="Emphasis"/>
          <w:lang w:val="en-GB"/>
        </w:rPr>
        <w:t>customization and configuration options in service (platform) ecosystems</w:t>
      </w:r>
      <w:r w:rsidR="007F151F" w:rsidRPr="00725A64">
        <w:rPr>
          <w:rStyle w:val="Emphasis"/>
          <w:lang w:val="en-GB"/>
        </w:rPr>
        <w:t xml:space="preserve"> can be</w:t>
      </w:r>
      <w:r w:rsidR="0002418F" w:rsidRPr="00725A64">
        <w:rPr>
          <w:rStyle w:val="Emphasis"/>
          <w:lang w:val="en-GB"/>
        </w:rPr>
        <w:t xml:space="preserve"> turned into (instantiated) art</w:t>
      </w:r>
      <w:ins w:id="26" w:author="Holger Eichelberger" w:date="2015-09-15T09:57:00Z">
        <w:r w:rsidR="005057AD">
          <w:rPr>
            <w:rStyle w:val="Emphasis"/>
            <w:lang w:val="en-GB"/>
          </w:rPr>
          <w:t>i</w:t>
        </w:r>
      </w:ins>
      <w:del w:id="27" w:author="Holger Eichelberger" w:date="2015-09-15T09:57:00Z">
        <w:r w:rsidR="0002418F" w:rsidRPr="00725A64" w:rsidDel="005057AD">
          <w:rPr>
            <w:rStyle w:val="Emphasis"/>
            <w:lang w:val="en-GB"/>
          </w:rPr>
          <w:delText>e</w:delText>
        </w:r>
      </w:del>
      <w:r w:rsidR="007F151F" w:rsidRPr="00725A64">
        <w:rPr>
          <w:rStyle w:val="Emphasis"/>
          <w:lang w:val="en-GB"/>
        </w:rPr>
        <w:t>facts</w:t>
      </w:r>
      <w:r w:rsidR="0073153B" w:rsidRPr="00725A64">
        <w:rPr>
          <w:rStyle w:val="Emphasis"/>
          <w:lang w:val="en-GB"/>
        </w:rPr>
        <w:t xml:space="preserve">. </w:t>
      </w:r>
    </w:p>
    <w:p w:rsidR="00AC2BA0" w:rsidRPr="00725A64" w:rsidRDefault="00AC2BA0" w:rsidP="006139F5">
      <w:pPr>
        <w:rPr>
          <w:rFonts w:ascii="Arial" w:hAnsi="Arial" w:cs="Arial"/>
          <w:sz w:val="20"/>
          <w:szCs w:val="20"/>
          <w:lang w:val="en-GB"/>
        </w:rPr>
        <w:sectPr w:rsidR="00AC2BA0" w:rsidRPr="00725A64" w:rsidSect="005A3C2D">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titlePg/>
          <w:docGrid w:linePitch="360"/>
        </w:sectPr>
      </w:pPr>
    </w:p>
    <w:p w:rsidR="00A749B6" w:rsidRPr="00A749B6" w:rsidRDefault="00A749B6" w:rsidP="00A749B6">
      <w:pPr>
        <w:rPr>
          <w:rFonts w:ascii="Arial" w:hAnsi="Arial" w:cs="Arial"/>
          <w:lang w:val="en-GB"/>
        </w:rPr>
      </w:pPr>
      <w:r w:rsidRPr="00A749B6">
        <w:rPr>
          <w:rFonts w:ascii="Arial" w:hAnsi="Arial" w:cs="Arial"/>
          <w:lang w:val="en-GB"/>
        </w:rPr>
        <w:lastRenderedPageBreak/>
        <w:t xml:space="preserve">Version </w:t>
      </w:r>
    </w:p>
    <w:tbl>
      <w:tblPr>
        <w:tblW w:w="0" w:type="auto"/>
        <w:tblLook w:val="01E0"/>
      </w:tblPr>
      <w:tblGrid>
        <w:gridCol w:w="838"/>
        <w:gridCol w:w="2105"/>
        <w:gridCol w:w="5445"/>
      </w:tblGrid>
      <w:tr w:rsidR="008D16C6" w:rsidRPr="00725A64" w:rsidTr="00C8611B">
        <w:tc>
          <w:tcPr>
            <w:tcW w:w="838" w:type="dxa"/>
            <w:shd w:val="clear" w:color="auto" w:fill="auto"/>
          </w:tcPr>
          <w:p w:rsidR="008D16C6" w:rsidRPr="00725A64" w:rsidRDefault="00CE2D74" w:rsidP="00AC2BA0">
            <w:pPr>
              <w:rPr>
                <w:rFonts w:ascii="Arial" w:hAnsi="Arial" w:cs="Arial"/>
                <w:sz w:val="20"/>
                <w:szCs w:val="20"/>
                <w:lang w:val="en-GB"/>
              </w:rPr>
            </w:pPr>
            <w:r w:rsidRPr="00725A64">
              <w:rPr>
                <w:rFonts w:ascii="Arial" w:hAnsi="Arial" w:cs="Arial"/>
                <w:sz w:val="20"/>
                <w:szCs w:val="20"/>
                <w:lang w:val="en-GB"/>
              </w:rPr>
              <w:t>0.5</w:t>
            </w:r>
          </w:p>
          <w:p w:rsidR="00272AEE" w:rsidRPr="00725A64" w:rsidRDefault="00CE2D74" w:rsidP="00AC2BA0">
            <w:pPr>
              <w:rPr>
                <w:rFonts w:ascii="Arial" w:hAnsi="Arial" w:cs="Arial"/>
                <w:sz w:val="20"/>
                <w:szCs w:val="20"/>
                <w:lang w:val="en-GB"/>
              </w:rPr>
            </w:pPr>
            <w:r w:rsidRPr="00725A64">
              <w:rPr>
                <w:rFonts w:ascii="Arial" w:hAnsi="Arial" w:cs="Arial"/>
                <w:sz w:val="20"/>
                <w:szCs w:val="20"/>
                <w:lang w:val="en-GB"/>
              </w:rPr>
              <w:t>0</w:t>
            </w:r>
            <w:r w:rsidR="00272AEE" w:rsidRPr="00725A64">
              <w:rPr>
                <w:rFonts w:ascii="Arial" w:hAnsi="Arial" w:cs="Arial"/>
                <w:sz w:val="20"/>
                <w:szCs w:val="20"/>
                <w:lang w:val="en-GB"/>
              </w:rPr>
              <w:t>.</w:t>
            </w:r>
            <w:r w:rsidRPr="00725A64">
              <w:rPr>
                <w:rFonts w:ascii="Arial" w:hAnsi="Arial" w:cs="Arial"/>
                <w:sz w:val="20"/>
                <w:szCs w:val="20"/>
                <w:lang w:val="en-GB"/>
              </w:rPr>
              <w:t>6</w:t>
            </w:r>
          </w:p>
        </w:tc>
        <w:tc>
          <w:tcPr>
            <w:tcW w:w="2105" w:type="dxa"/>
            <w:shd w:val="clear" w:color="auto" w:fill="auto"/>
          </w:tcPr>
          <w:p w:rsidR="008D16C6" w:rsidRPr="00725A64" w:rsidRDefault="00E72144" w:rsidP="00E72144">
            <w:pPr>
              <w:rPr>
                <w:rFonts w:ascii="Arial" w:hAnsi="Arial" w:cs="Arial"/>
                <w:sz w:val="20"/>
                <w:szCs w:val="20"/>
                <w:lang w:val="en-GB"/>
              </w:rPr>
            </w:pPr>
            <w:r w:rsidRPr="00725A64">
              <w:rPr>
                <w:rFonts w:ascii="Arial" w:hAnsi="Arial" w:cs="Arial"/>
                <w:sz w:val="20"/>
                <w:szCs w:val="20"/>
                <w:lang w:val="en-GB"/>
              </w:rPr>
              <w:t>15</w:t>
            </w:r>
            <w:r w:rsidR="00C8611B" w:rsidRPr="00725A64">
              <w:rPr>
                <w:rFonts w:ascii="Arial" w:hAnsi="Arial" w:cs="Arial"/>
                <w:sz w:val="20"/>
                <w:szCs w:val="20"/>
                <w:lang w:val="en-GB"/>
              </w:rPr>
              <w:t xml:space="preserve">. </w:t>
            </w:r>
            <w:r w:rsidR="00CE2D74" w:rsidRPr="00725A64">
              <w:rPr>
                <w:rFonts w:ascii="Arial" w:hAnsi="Arial" w:cs="Arial"/>
                <w:sz w:val="20"/>
                <w:szCs w:val="20"/>
                <w:lang w:val="en-GB"/>
              </w:rPr>
              <w:t>June</w:t>
            </w:r>
            <w:r w:rsidRPr="00725A64">
              <w:rPr>
                <w:rFonts w:ascii="Arial" w:hAnsi="Arial" w:cs="Arial"/>
                <w:sz w:val="20"/>
                <w:szCs w:val="20"/>
                <w:lang w:val="en-GB"/>
              </w:rPr>
              <w:t xml:space="preserve"> </w:t>
            </w:r>
            <w:r w:rsidR="00CE2D74" w:rsidRPr="00725A64">
              <w:rPr>
                <w:rFonts w:ascii="Arial" w:hAnsi="Arial" w:cs="Arial"/>
                <w:sz w:val="20"/>
                <w:szCs w:val="20"/>
                <w:lang w:val="en-GB"/>
              </w:rPr>
              <w:t>2013</w:t>
            </w:r>
          </w:p>
          <w:p w:rsidR="00272AEE" w:rsidRPr="00725A64" w:rsidRDefault="00CE2D74" w:rsidP="00CE2D74">
            <w:pPr>
              <w:rPr>
                <w:rFonts w:ascii="Arial" w:hAnsi="Arial" w:cs="Arial"/>
                <w:sz w:val="20"/>
                <w:szCs w:val="20"/>
                <w:lang w:val="en-GB"/>
              </w:rPr>
            </w:pPr>
            <w:r w:rsidRPr="00725A64">
              <w:rPr>
                <w:rFonts w:ascii="Arial" w:hAnsi="Arial" w:cs="Arial"/>
                <w:sz w:val="20"/>
                <w:szCs w:val="20"/>
                <w:lang w:val="en-GB"/>
              </w:rPr>
              <w:t>8</w:t>
            </w:r>
            <w:r w:rsidR="00272AEE" w:rsidRPr="00725A64">
              <w:rPr>
                <w:rFonts w:ascii="Arial" w:hAnsi="Arial" w:cs="Arial"/>
                <w:sz w:val="20"/>
                <w:szCs w:val="20"/>
                <w:lang w:val="en-GB"/>
              </w:rPr>
              <w:t xml:space="preserve">. </w:t>
            </w:r>
            <w:r w:rsidRPr="00725A64">
              <w:rPr>
                <w:rFonts w:ascii="Arial" w:hAnsi="Arial" w:cs="Arial"/>
                <w:sz w:val="20"/>
                <w:szCs w:val="20"/>
                <w:lang w:val="en-GB"/>
              </w:rPr>
              <w:t>August</w:t>
            </w:r>
            <w:r w:rsidR="00272AEE" w:rsidRPr="00725A64">
              <w:rPr>
                <w:rFonts w:ascii="Arial" w:hAnsi="Arial" w:cs="Arial"/>
                <w:sz w:val="20"/>
                <w:szCs w:val="20"/>
                <w:lang w:val="en-GB"/>
              </w:rPr>
              <w:t xml:space="preserve"> 201</w:t>
            </w:r>
            <w:r w:rsidRPr="00725A64">
              <w:rPr>
                <w:rFonts w:ascii="Arial" w:hAnsi="Arial" w:cs="Arial"/>
                <w:sz w:val="20"/>
                <w:szCs w:val="20"/>
                <w:lang w:val="en-GB"/>
              </w:rPr>
              <w:t>3</w:t>
            </w:r>
          </w:p>
        </w:tc>
        <w:tc>
          <w:tcPr>
            <w:tcW w:w="5445" w:type="dxa"/>
            <w:shd w:val="clear" w:color="auto" w:fill="auto"/>
          </w:tcPr>
          <w:p w:rsidR="00272AEE" w:rsidRPr="00725A64" w:rsidRDefault="00CE2D74" w:rsidP="00272AEE">
            <w:pPr>
              <w:rPr>
                <w:rFonts w:ascii="Arial" w:hAnsi="Arial" w:cs="Arial"/>
                <w:sz w:val="20"/>
                <w:szCs w:val="20"/>
                <w:lang w:val="en-GB"/>
              </w:rPr>
            </w:pPr>
            <w:r w:rsidRPr="00725A64">
              <w:rPr>
                <w:rFonts w:ascii="Arial" w:hAnsi="Arial" w:cs="Arial"/>
                <w:sz w:val="20"/>
                <w:szCs w:val="20"/>
                <w:lang w:val="en-GB"/>
              </w:rPr>
              <w:t xml:space="preserve">first version derived from </w:t>
            </w:r>
            <w:r w:rsidR="002957E0">
              <w:rPr>
                <w:rFonts w:ascii="Arial" w:hAnsi="Arial" w:cs="Arial"/>
                <w:sz w:val="20"/>
                <w:szCs w:val="20"/>
                <w:lang w:val="en-GB"/>
              </w:rPr>
              <w:t xml:space="preserve">INDENICA </w:t>
            </w:r>
            <w:r w:rsidRPr="00725A64">
              <w:rPr>
                <w:rFonts w:ascii="Arial" w:hAnsi="Arial" w:cs="Arial"/>
                <w:sz w:val="20"/>
                <w:szCs w:val="20"/>
                <w:lang w:val="en-GB"/>
              </w:rPr>
              <w:t>D2.2.2</w:t>
            </w:r>
          </w:p>
          <w:p w:rsidR="00F1034A" w:rsidRPr="00725A64" w:rsidRDefault="00CE2D74" w:rsidP="00F3632A">
            <w:pPr>
              <w:rPr>
                <w:rFonts w:ascii="Arial" w:hAnsi="Arial" w:cs="Arial"/>
                <w:sz w:val="20"/>
                <w:szCs w:val="20"/>
                <w:lang w:val="en-GB"/>
              </w:rPr>
            </w:pPr>
            <w:r w:rsidRPr="00725A64">
              <w:rPr>
                <w:rFonts w:ascii="Arial" w:hAnsi="Arial" w:cs="Arial"/>
                <w:sz w:val="20"/>
                <w:szCs w:val="20"/>
                <w:lang w:val="en-GB"/>
              </w:rPr>
              <w:t>revised concepts</w:t>
            </w:r>
          </w:p>
        </w:tc>
      </w:tr>
      <w:tr w:rsidR="00CE2D74" w:rsidRPr="00E07527" w:rsidTr="00C8611B">
        <w:tc>
          <w:tcPr>
            <w:tcW w:w="838" w:type="dxa"/>
            <w:shd w:val="clear" w:color="auto" w:fill="auto"/>
          </w:tcPr>
          <w:p w:rsidR="00CE2D74" w:rsidRPr="00725A64" w:rsidRDefault="00CE2D74" w:rsidP="00AC2BA0">
            <w:pPr>
              <w:rPr>
                <w:rFonts w:ascii="Arial" w:hAnsi="Arial" w:cs="Arial"/>
                <w:sz w:val="20"/>
                <w:szCs w:val="20"/>
                <w:lang w:val="en-GB"/>
              </w:rPr>
            </w:pPr>
            <w:r w:rsidRPr="00725A64">
              <w:rPr>
                <w:rFonts w:ascii="Arial" w:hAnsi="Arial" w:cs="Arial"/>
                <w:sz w:val="20"/>
                <w:szCs w:val="20"/>
                <w:lang w:val="en-GB"/>
              </w:rPr>
              <w:t>0.7</w:t>
            </w:r>
          </w:p>
        </w:tc>
        <w:tc>
          <w:tcPr>
            <w:tcW w:w="2105" w:type="dxa"/>
            <w:shd w:val="clear" w:color="auto" w:fill="auto"/>
          </w:tcPr>
          <w:p w:rsidR="00CE2D74" w:rsidRPr="00725A64" w:rsidRDefault="00CE2D74" w:rsidP="00E72144">
            <w:pPr>
              <w:rPr>
                <w:rFonts w:ascii="Arial" w:hAnsi="Arial" w:cs="Arial"/>
                <w:sz w:val="20"/>
                <w:szCs w:val="20"/>
                <w:lang w:val="en-GB"/>
              </w:rPr>
            </w:pPr>
            <w:r w:rsidRPr="00725A64">
              <w:rPr>
                <w:rFonts w:ascii="Arial" w:hAnsi="Arial" w:cs="Arial"/>
                <w:sz w:val="20"/>
                <w:szCs w:val="20"/>
                <w:lang w:val="en-GB"/>
              </w:rPr>
              <w:t>26. September 2013</w:t>
            </w:r>
          </w:p>
        </w:tc>
        <w:tc>
          <w:tcPr>
            <w:tcW w:w="5445" w:type="dxa"/>
            <w:shd w:val="clear" w:color="auto" w:fill="auto"/>
          </w:tcPr>
          <w:p w:rsidR="00CE2D74" w:rsidRPr="00725A64" w:rsidRDefault="00CE2D74" w:rsidP="00272AEE">
            <w:pPr>
              <w:rPr>
                <w:rFonts w:ascii="Arial" w:hAnsi="Arial" w:cs="Arial"/>
                <w:sz w:val="20"/>
                <w:szCs w:val="20"/>
                <w:lang w:val="en-GB"/>
              </w:rPr>
            </w:pPr>
            <w:r w:rsidRPr="00725A64">
              <w:rPr>
                <w:rFonts w:ascii="Arial" w:hAnsi="Arial" w:cs="Arial"/>
                <w:sz w:val="20"/>
                <w:szCs w:val="20"/>
                <w:lang w:val="en-GB"/>
              </w:rPr>
              <w:t>revisions based on actual implementation</w:t>
            </w:r>
          </w:p>
        </w:tc>
      </w:tr>
      <w:tr w:rsidR="002C4850" w:rsidRPr="00E07527" w:rsidTr="00C8611B">
        <w:tc>
          <w:tcPr>
            <w:tcW w:w="838" w:type="dxa"/>
            <w:shd w:val="clear" w:color="auto" w:fill="auto"/>
          </w:tcPr>
          <w:p w:rsidR="002C4850" w:rsidRPr="00725A64" w:rsidRDefault="00A73B1B" w:rsidP="00AC2BA0">
            <w:pPr>
              <w:rPr>
                <w:rFonts w:ascii="Arial" w:hAnsi="Arial" w:cs="Arial"/>
                <w:sz w:val="20"/>
                <w:szCs w:val="20"/>
                <w:lang w:val="en-GB"/>
              </w:rPr>
            </w:pPr>
            <w:r>
              <w:rPr>
                <w:rFonts w:ascii="Arial" w:hAnsi="Arial" w:cs="Arial"/>
                <w:sz w:val="20"/>
                <w:szCs w:val="20"/>
                <w:lang w:val="en-GB"/>
              </w:rPr>
              <w:t>0.8</w:t>
            </w:r>
          </w:p>
        </w:tc>
        <w:tc>
          <w:tcPr>
            <w:tcW w:w="2105" w:type="dxa"/>
            <w:shd w:val="clear" w:color="auto" w:fill="auto"/>
          </w:tcPr>
          <w:p w:rsidR="002C4850" w:rsidRPr="00725A64" w:rsidRDefault="00153360" w:rsidP="00E72144">
            <w:pPr>
              <w:rPr>
                <w:rFonts w:ascii="Arial" w:hAnsi="Arial" w:cs="Arial"/>
                <w:sz w:val="20"/>
                <w:szCs w:val="20"/>
                <w:lang w:val="en-GB"/>
              </w:rPr>
            </w:pPr>
            <w:r>
              <w:rPr>
                <w:rFonts w:ascii="Arial" w:hAnsi="Arial" w:cs="Arial"/>
                <w:sz w:val="20"/>
                <w:szCs w:val="20"/>
                <w:lang w:val="en-GB"/>
              </w:rPr>
              <w:t>21</w:t>
            </w:r>
            <w:r w:rsidR="00A73B1B">
              <w:rPr>
                <w:rFonts w:ascii="Arial" w:hAnsi="Arial" w:cs="Arial"/>
                <w:sz w:val="20"/>
                <w:szCs w:val="20"/>
                <w:lang w:val="en-GB"/>
              </w:rPr>
              <w:t>. October 2013</w:t>
            </w:r>
          </w:p>
        </w:tc>
        <w:tc>
          <w:tcPr>
            <w:tcW w:w="5445" w:type="dxa"/>
            <w:shd w:val="clear" w:color="auto" w:fill="auto"/>
          </w:tcPr>
          <w:p w:rsidR="00966921" w:rsidRDefault="00A73B1B">
            <w:pPr>
              <w:rPr>
                <w:rFonts w:ascii="Arial" w:hAnsi="Arial" w:cs="Arial"/>
                <w:sz w:val="20"/>
                <w:szCs w:val="20"/>
                <w:lang w:val="en-GB"/>
              </w:rPr>
            </w:pPr>
            <w:r>
              <w:rPr>
                <w:rFonts w:ascii="Arial" w:hAnsi="Arial" w:cs="Arial"/>
                <w:sz w:val="20"/>
                <w:szCs w:val="20"/>
                <w:lang w:val="en-GB"/>
              </w:rPr>
              <w:t>Jars and zips added</w:t>
            </w:r>
            <w:r w:rsidR="008C293B">
              <w:rPr>
                <w:rFonts w:ascii="Arial" w:hAnsi="Arial" w:cs="Arial"/>
                <w:sz w:val="20"/>
                <w:szCs w:val="20"/>
                <w:lang w:val="en-GB"/>
              </w:rPr>
              <w:t xml:space="preserve">, </w:t>
            </w:r>
            <w:r w:rsidR="00E04A23">
              <w:rPr>
                <w:rFonts w:ascii="Arial" w:hAnsi="Arial" w:cs="Arial"/>
                <w:sz w:val="20"/>
                <w:szCs w:val="20"/>
                <w:lang w:val="en-GB"/>
              </w:rPr>
              <w:t>clarifications for ‘</w:t>
            </w:r>
            <w:r w:rsidR="008C293B">
              <w:rPr>
                <w:rFonts w:ascii="Arial" w:hAnsi="Arial" w:cs="Arial"/>
                <w:sz w:val="20"/>
                <w:szCs w:val="20"/>
                <w:lang w:val="en-GB"/>
              </w:rPr>
              <w:t>map</w:t>
            </w:r>
            <w:r w:rsidR="00E04A23">
              <w:rPr>
                <w:rFonts w:ascii="Arial" w:hAnsi="Arial" w:cs="Arial"/>
                <w:sz w:val="20"/>
                <w:szCs w:val="20"/>
                <w:lang w:val="en-GB"/>
              </w:rPr>
              <w:t>’</w:t>
            </w:r>
            <w:r w:rsidR="006735F3">
              <w:rPr>
                <w:rFonts w:ascii="Arial" w:hAnsi="Arial" w:cs="Arial"/>
                <w:sz w:val="20"/>
                <w:szCs w:val="20"/>
                <w:lang w:val="en-GB"/>
              </w:rPr>
              <w:t>, RHSMATCH</w:t>
            </w:r>
            <w:r w:rsidR="00403AA9">
              <w:rPr>
                <w:rFonts w:ascii="Arial" w:hAnsi="Arial" w:cs="Arial"/>
                <w:sz w:val="20"/>
                <w:szCs w:val="20"/>
                <w:lang w:val="en-GB"/>
              </w:rPr>
              <w:t xml:space="preserve"> and further built-in operations</w:t>
            </w:r>
            <w:r w:rsidR="001F67FA">
              <w:rPr>
                <w:rFonts w:ascii="Arial" w:hAnsi="Arial" w:cs="Arial"/>
                <w:sz w:val="20"/>
                <w:szCs w:val="20"/>
                <w:lang w:val="en-GB"/>
              </w:rPr>
              <w:t>, qualified names</w:t>
            </w:r>
            <w:r w:rsidR="00584BD5">
              <w:rPr>
                <w:rFonts w:ascii="Arial" w:hAnsi="Arial" w:cs="Arial"/>
                <w:sz w:val="20"/>
                <w:szCs w:val="20"/>
                <w:lang w:val="en-GB"/>
              </w:rPr>
              <w:t>, script parameter sequence</w:t>
            </w:r>
            <w:r w:rsidR="003E3F56">
              <w:rPr>
                <w:rFonts w:ascii="Arial" w:hAnsi="Arial" w:cs="Arial"/>
                <w:sz w:val="20"/>
                <w:szCs w:val="20"/>
                <w:lang w:val="en-GB"/>
              </w:rPr>
              <w:t xml:space="preserve"> refined</w:t>
            </w:r>
            <w:r w:rsidR="00153360">
              <w:rPr>
                <w:rFonts w:ascii="Arial" w:hAnsi="Arial" w:cs="Arial"/>
                <w:sz w:val="20"/>
                <w:szCs w:val="20"/>
                <w:lang w:val="en-GB"/>
              </w:rPr>
              <w:t xml:space="preserve">, pattern path vs. </w:t>
            </w:r>
            <w:del w:id="28" w:author="Holger Eichelberger" w:date="2015-09-15T09:57:00Z">
              <w:r w:rsidR="00153360" w:rsidDel="005057AD">
                <w:rPr>
                  <w:rFonts w:ascii="Arial" w:hAnsi="Arial" w:cs="Arial"/>
                  <w:sz w:val="20"/>
                  <w:szCs w:val="20"/>
                  <w:lang w:val="en-GB"/>
                </w:rPr>
                <w:delText xml:space="preserve">artefact </w:delText>
              </w:r>
            </w:del>
            <w:ins w:id="29" w:author="Holger Eichelberger" w:date="2015-09-15T09:57:00Z">
              <w:r w:rsidR="005057AD">
                <w:rPr>
                  <w:rFonts w:ascii="Arial" w:hAnsi="Arial" w:cs="Arial"/>
                  <w:sz w:val="20"/>
                  <w:szCs w:val="20"/>
                  <w:lang w:val="en-GB"/>
                </w:rPr>
                <w:t xml:space="preserve">artifact </w:t>
              </w:r>
            </w:ins>
            <w:r w:rsidR="00153360">
              <w:rPr>
                <w:rFonts w:ascii="Arial" w:hAnsi="Arial" w:cs="Arial"/>
                <w:sz w:val="20"/>
                <w:szCs w:val="20"/>
                <w:lang w:val="en-GB"/>
              </w:rPr>
              <w:t>creation clarified</w:t>
            </w:r>
            <w:r w:rsidR="00527A13">
              <w:rPr>
                <w:rFonts w:ascii="Arial" w:hAnsi="Arial" w:cs="Arial"/>
                <w:sz w:val="20"/>
                <w:szCs w:val="20"/>
                <w:lang w:val="en-GB"/>
              </w:rPr>
              <w:t>, ITER clarified</w:t>
            </w:r>
            <w:r w:rsidR="00B04458">
              <w:rPr>
                <w:rFonts w:ascii="Arial" w:hAnsi="Arial" w:cs="Arial"/>
                <w:sz w:val="20"/>
                <w:szCs w:val="20"/>
                <w:lang w:val="en-GB"/>
              </w:rPr>
              <w:t xml:space="preserve">, </w:t>
            </w:r>
            <w:r w:rsidR="00AC6BCA">
              <w:rPr>
                <w:rFonts w:ascii="Arial" w:hAnsi="Arial" w:cs="Arial"/>
                <w:sz w:val="20"/>
                <w:szCs w:val="20"/>
                <w:lang w:val="en-GB"/>
              </w:rPr>
              <w:t xml:space="preserve">further </w:t>
            </w:r>
            <w:r w:rsidR="00B04458">
              <w:rPr>
                <w:rFonts w:ascii="Arial" w:hAnsi="Arial" w:cs="Arial"/>
                <w:sz w:val="20"/>
                <w:szCs w:val="20"/>
                <w:lang w:val="en-GB"/>
              </w:rPr>
              <w:t>XML operations</w:t>
            </w:r>
          </w:p>
        </w:tc>
      </w:tr>
      <w:tr w:rsidR="00C8792A" w:rsidRPr="00E07527" w:rsidTr="00C8611B">
        <w:tc>
          <w:tcPr>
            <w:tcW w:w="838" w:type="dxa"/>
            <w:shd w:val="clear" w:color="auto" w:fill="auto"/>
          </w:tcPr>
          <w:p w:rsidR="00C8792A" w:rsidRDefault="00C8792A" w:rsidP="00AC2BA0">
            <w:pPr>
              <w:rPr>
                <w:rFonts w:ascii="Arial" w:hAnsi="Arial" w:cs="Arial"/>
                <w:sz w:val="20"/>
                <w:szCs w:val="20"/>
                <w:lang w:val="en-GB"/>
              </w:rPr>
            </w:pPr>
            <w:r>
              <w:rPr>
                <w:rFonts w:ascii="Arial" w:hAnsi="Arial" w:cs="Arial"/>
                <w:sz w:val="20"/>
                <w:szCs w:val="20"/>
                <w:lang w:val="en-GB"/>
              </w:rPr>
              <w:t>0.85</w:t>
            </w:r>
          </w:p>
        </w:tc>
        <w:tc>
          <w:tcPr>
            <w:tcW w:w="2105" w:type="dxa"/>
            <w:shd w:val="clear" w:color="auto" w:fill="auto"/>
          </w:tcPr>
          <w:p w:rsidR="00C8792A" w:rsidRDefault="00C8792A" w:rsidP="00E72144">
            <w:pPr>
              <w:rPr>
                <w:rFonts w:ascii="Arial" w:hAnsi="Arial" w:cs="Arial"/>
                <w:sz w:val="20"/>
                <w:szCs w:val="20"/>
                <w:lang w:val="en-GB"/>
              </w:rPr>
            </w:pPr>
            <w:r>
              <w:rPr>
                <w:rFonts w:ascii="Arial" w:hAnsi="Arial" w:cs="Arial"/>
                <w:sz w:val="20"/>
                <w:szCs w:val="20"/>
                <w:lang w:val="en-GB"/>
              </w:rPr>
              <w:t>30.</w:t>
            </w:r>
            <w:r w:rsidR="00DB01D5">
              <w:rPr>
                <w:rFonts w:ascii="Arial" w:hAnsi="Arial" w:cs="Arial"/>
                <w:sz w:val="20"/>
                <w:szCs w:val="20"/>
                <w:lang w:val="en-GB"/>
              </w:rPr>
              <w:t xml:space="preserve"> Octob</w:t>
            </w:r>
            <w:r>
              <w:rPr>
                <w:rFonts w:ascii="Arial" w:hAnsi="Arial" w:cs="Arial"/>
                <w:sz w:val="20"/>
                <w:szCs w:val="20"/>
                <w:lang w:val="en-GB"/>
              </w:rPr>
              <w:t>er 2013</w:t>
            </w:r>
          </w:p>
        </w:tc>
        <w:tc>
          <w:tcPr>
            <w:tcW w:w="5445" w:type="dxa"/>
            <w:shd w:val="clear" w:color="auto" w:fill="auto"/>
          </w:tcPr>
          <w:p w:rsidR="003A7E9D" w:rsidRDefault="00C8792A">
            <w:pPr>
              <w:rPr>
                <w:rFonts w:ascii="Arial" w:hAnsi="Arial" w:cs="Arial"/>
                <w:sz w:val="20"/>
                <w:szCs w:val="20"/>
                <w:lang w:val="en-GB"/>
              </w:rPr>
            </w:pPr>
            <w:r>
              <w:rPr>
                <w:rFonts w:ascii="Arial" w:hAnsi="Arial" w:cs="Arial"/>
                <w:sz w:val="20"/>
                <w:szCs w:val="20"/>
                <w:lang w:val="en-GB"/>
              </w:rPr>
              <w:t>Starting the “How to ...?” section</w:t>
            </w:r>
            <w:r w:rsidR="004E4860">
              <w:rPr>
                <w:rFonts w:ascii="Arial" w:hAnsi="Arial" w:cs="Arial"/>
                <w:sz w:val="20"/>
                <w:szCs w:val="20"/>
                <w:lang w:val="en-GB"/>
              </w:rPr>
              <w:t>, classloader registration for Java Extensions in VTL</w:t>
            </w:r>
          </w:p>
        </w:tc>
      </w:tr>
      <w:tr w:rsidR="00DB01D5" w:rsidRPr="00E07527" w:rsidTr="00C8611B">
        <w:tc>
          <w:tcPr>
            <w:tcW w:w="838" w:type="dxa"/>
            <w:shd w:val="clear" w:color="auto" w:fill="auto"/>
          </w:tcPr>
          <w:p w:rsidR="00DB01D5" w:rsidRDefault="00DB01D5" w:rsidP="00AC2BA0">
            <w:pPr>
              <w:rPr>
                <w:rFonts w:ascii="Arial" w:hAnsi="Arial" w:cs="Arial"/>
                <w:sz w:val="20"/>
                <w:szCs w:val="20"/>
                <w:lang w:val="en-GB"/>
              </w:rPr>
            </w:pPr>
            <w:r>
              <w:rPr>
                <w:rFonts w:ascii="Arial" w:hAnsi="Arial" w:cs="Arial"/>
                <w:sz w:val="20"/>
                <w:szCs w:val="20"/>
                <w:lang w:val="en-GB"/>
              </w:rPr>
              <w:t>0.86</w:t>
            </w:r>
          </w:p>
        </w:tc>
        <w:tc>
          <w:tcPr>
            <w:tcW w:w="2105" w:type="dxa"/>
            <w:shd w:val="clear" w:color="auto" w:fill="auto"/>
          </w:tcPr>
          <w:p w:rsidR="00DB01D5" w:rsidRDefault="00DB01D5" w:rsidP="00E72144">
            <w:pPr>
              <w:rPr>
                <w:rFonts w:ascii="Arial" w:hAnsi="Arial" w:cs="Arial"/>
                <w:sz w:val="20"/>
                <w:szCs w:val="20"/>
                <w:lang w:val="en-GB"/>
              </w:rPr>
            </w:pPr>
            <w:r>
              <w:rPr>
                <w:rFonts w:ascii="Arial" w:hAnsi="Arial" w:cs="Arial"/>
                <w:sz w:val="20"/>
                <w:szCs w:val="20"/>
                <w:lang w:val="en-GB"/>
              </w:rPr>
              <w:t>14. November 2013</w:t>
            </w:r>
          </w:p>
        </w:tc>
        <w:tc>
          <w:tcPr>
            <w:tcW w:w="5445" w:type="dxa"/>
            <w:shd w:val="clear" w:color="auto" w:fill="auto"/>
          </w:tcPr>
          <w:p w:rsidR="00DB01D5" w:rsidRDefault="00DB01D5">
            <w:pPr>
              <w:rPr>
                <w:rFonts w:ascii="Arial" w:hAnsi="Arial" w:cs="Arial"/>
                <w:sz w:val="20"/>
                <w:szCs w:val="20"/>
                <w:lang w:val="en-GB"/>
              </w:rPr>
            </w:pPr>
            <w:r>
              <w:rPr>
                <w:rFonts w:ascii="Arial" w:hAnsi="Arial" w:cs="Arial"/>
                <w:sz w:val="20"/>
                <w:szCs w:val="20"/>
                <w:lang w:val="en-GB"/>
              </w:rPr>
              <w:t>Additional XML operations such as constructors</w:t>
            </w:r>
            <w:r w:rsidR="00AA1CBA">
              <w:rPr>
                <w:rFonts w:ascii="Arial" w:hAnsi="Arial" w:cs="Arial"/>
                <w:sz w:val="20"/>
                <w:szCs w:val="20"/>
                <w:lang w:val="en-GB"/>
              </w:rPr>
              <w:t>, SCRIPTDIR</w:t>
            </w:r>
            <w:r w:rsidR="00A13502">
              <w:rPr>
                <w:rFonts w:ascii="Arial" w:hAnsi="Arial" w:cs="Arial"/>
                <w:sz w:val="20"/>
                <w:szCs w:val="20"/>
                <w:lang w:val="en-GB"/>
              </w:rPr>
              <w:t xml:space="preserve"> VIL variable</w:t>
            </w:r>
          </w:p>
        </w:tc>
      </w:tr>
      <w:tr w:rsidR="00687A09" w:rsidRPr="00E07527" w:rsidTr="00C8611B">
        <w:tc>
          <w:tcPr>
            <w:tcW w:w="838" w:type="dxa"/>
            <w:shd w:val="clear" w:color="auto" w:fill="auto"/>
          </w:tcPr>
          <w:p w:rsidR="00687A09" w:rsidRDefault="00687A09"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687A09" w:rsidRDefault="00416C90" w:rsidP="00E72144">
            <w:pPr>
              <w:rPr>
                <w:rFonts w:ascii="Arial" w:hAnsi="Arial" w:cs="Arial"/>
                <w:sz w:val="20"/>
                <w:szCs w:val="20"/>
                <w:lang w:val="en-GB"/>
              </w:rPr>
            </w:pPr>
            <w:r>
              <w:rPr>
                <w:rFonts w:ascii="Arial" w:hAnsi="Arial" w:cs="Arial"/>
                <w:sz w:val="20"/>
                <w:szCs w:val="20"/>
                <w:lang w:val="en-GB"/>
              </w:rPr>
              <w:t>12</w:t>
            </w:r>
            <w:r w:rsidR="00687A09">
              <w:rPr>
                <w:rFonts w:ascii="Arial" w:hAnsi="Arial" w:cs="Arial"/>
                <w:sz w:val="20"/>
                <w:szCs w:val="20"/>
                <w:lang w:val="en-GB"/>
              </w:rPr>
              <w:t>. December 2013</w:t>
            </w:r>
          </w:p>
        </w:tc>
        <w:tc>
          <w:tcPr>
            <w:tcW w:w="5445" w:type="dxa"/>
            <w:shd w:val="clear" w:color="auto" w:fill="auto"/>
          </w:tcPr>
          <w:p w:rsidR="0042563A" w:rsidRDefault="00687A09" w:rsidP="00416C90">
            <w:pPr>
              <w:rPr>
                <w:rFonts w:ascii="Arial" w:hAnsi="Arial" w:cs="Arial"/>
                <w:sz w:val="20"/>
                <w:szCs w:val="20"/>
                <w:lang w:val="en-GB"/>
              </w:rPr>
            </w:pPr>
            <w:r>
              <w:rPr>
                <w:rFonts w:ascii="Arial" w:hAnsi="Arial" w:cs="Arial"/>
                <w:sz w:val="20"/>
                <w:szCs w:val="20"/>
                <w:lang w:val="en-GB"/>
              </w:rPr>
              <w:t>Refined hierarchical import path</w:t>
            </w:r>
            <w:r w:rsidR="00A040FB">
              <w:rPr>
                <w:rFonts w:ascii="Arial" w:hAnsi="Arial" w:cs="Arial"/>
                <w:sz w:val="20"/>
                <w:szCs w:val="20"/>
                <w:lang w:val="en-GB"/>
              </w:rPr>
              <w:t>, named-base access to VTL scripts (in addition to file-path based access)</w:t>
            </w:r>
            <w:r w:rsidR="00416C90">
              <w:rPr>
                <w:rFonts w:ascii="Arial" w:hAnsi="Arial" w:cs="Arial"/>
                <w:sz w:val="20"/>
                <w:szCs w:val="20"/>
                <w:lang w:val="en-GB"/>
              </w:rPr>
              <w:t>, final separator expression in for-loop</w:t>
            </w:r>
            <w:r w:rsidR="00865A8F">
              <w:rPr>
                <w:rFonts w:ascii="Arial" w:hAnsi="Arial" w:cs="Arial"/>
                <w:sz w:val="20"/>
                <w:szCs w:val="20"/>
                <w:lang w:val="en-GB"/>
              </w:rPr>
              <w:t>, toJavaPath</w:t>
            </w:r>
          </w:p>
        </w:tc>
      </w:tr>
      <w:tr w:rsidR="002C69B8" w:rsidRPr="002C69B8" w:rsidTr="00C8611B">
        <w:tc>
          <w:tcPr>
            <w:tcW w:w="838" w:type="dxa"/>
            <w:shd w:val="clear" w:color="auto" w:fill="auto"/>
          </w:tcPr>
          <w:p w:rsidR="002C69B8" w:rsidRDefault="002C69B8" w:rsidP="00AC2BA0">
            <w:pPr>
              <w:rPr>
                <w:rFonts w:ascii="Arial" w:hAnsi="Arial" w:cs="Arial"/>
                <w:sz w:val="20"/>
                <w:szCs w:val="20"/>
                <w:lang w:val="en-GB"/>
              </w:rPr>
            </w:pPr>
            <w:r>
              <w:rPr>
                <w:rFonts w:ascii="Arial" w:hAnsi="Arial" w:cs="Arial"/>
                <w:sz w:val="20"/>
                <w:szCs w:val="20"/>
                <w:lang w:val="en-GB"/>
              </w:rPr>
              <w:t>0.87</w:t>
            </w:r>
          </w:p>
        </w:tc>
        <w:tc>
          <w:tcPr>
            <w:tcW w:w="2105" w:type="dxa"/>
            <w:shd w:val="clear" w:color="auto" w:fill="auto"/>
          </w:tcPr>
          <w:p w:rsidR="002C69B8" w:rsidRDefault="002C69B8" w:rsidP="00E72144">
            <w:pPr>
              <w:rPr>
                <w:rFonts w:ascii="Arial" w:hAnsi="Arial" w:cs="Arial"/>
                <w:sz w:val="20"/>
                <w:szCs w:val="20"/>
                <w:lang w:val="en-GB"/>
              </w:rPr>
            </w:pPr>
            <w:r>
              <w:rPr>
                <w:rFonts w:ascii="Arial" w:hAnsi="Arial" w:cs="Arial"/>
                <w:sz w:val="20"/>
                <w:szCs w:val="20"/>
                <w:lang w:val="en-GB"/>
              </w:rPr>
              <w:t>19. December 2013</w:t>
            </w:r>
          </w:p>
        </w:tc>
        <w:tc>
          <w:tcPr>
            <w:tcW w:w="5445" w:type="dxa"/>
            <w:shd w:val="clear" w:color="auto" w:fill="auto"/>
          </w:tcPr>
          <w:p w:rsidR="00966921" w:rsidRDefault="002C69B8">
            <w:pPr>
              <w:rPr>
                <w:rFonts w:ascii="Arial" w:hAnsi="Arial" w:cs="Arial"/>
                <w:sz w:val="20"/>
                <w:szCs w:val="20"/>
                <w:lang w:val="en-GB"/>
              </w:rPr>
            </w:pPr>
            <w:r>
              <w:rPr>
                <w:rFonts w:ascii="Arial" w:hAnsi="Arial" w:cs="Arial"/>
                <w:sz w:val="20"/>
                <w:szCs w:val="20"/>
                <w:lang w:val="en-GB"/>
              </w:rPr>
              <w:t xml:space="preserve">Java </w:t>
            </w:r>
            <w:del w:id="30" w:author="Holger Eichelberger" w:date="2015-09-15T09:57:00Z">
              <w:r w:rsidDel="005057AD">
                <w:rPr>
                  <w:rFonts w:ascii="Arial" w:hAnsi="Arial" w:cs="Arial"/>
                  <w:sz w:val="20"/>
                  <w:szCs w:val="20"/>
                  <w:lang w:val="en-GB"/>
                </w:rPr>
                <w:delText>artefacts</w:delText>
              </w:r>
            </w:del>
            <w:ins w:id="31" w:author="Holger Eichelberger" w:date="2015-09-15T09:57:00Z">
              <w:r w:rsidR="005057AD">
                <w:rPr>
                  <w:rFonts w:ascii="Arial" w:hAnsi="Arial" w:cs="Arial"/>
                  <w:sz w:val="20"/>
                  <w:szCs w:val="20"/>
                  <w:lang w:val="en-GB"/>
                </w:rPr>
                <w:t>artifacts</w:t>
              </w:r>
            </w:ins>
          </w:p>
        </w:tc>
      </w:tr>
      <w:tr w:rsidR="000853AC" w:rsidRPr="00E07527" w:rsidTr="00C8611B">
        <w:tc>
          <w:tcPr>
            <w:tcW w:w="838" w:type="dxa"/>
            <w:shd w:val="clear" w:color="auto" w:fill="auto"/>
          </w:tcPr>
          <w:p w:rsidR="000853AC" w:rsidRDefault="000853AC" w:rsidP="00AC2BA0">
            <w:pPr>
              <w:rPr>
                <w:rFonts w:ascii="Arial" w:hAnsi="Arial" w:cs="Arial"/>
                <w:sz w:val="20"/>
                <w:szCs w:val="20"/>
                <w:lang w:val="en-GB"/>
              </w:rPr>
            </w:pPr>
            <w:r>
              <w:rPr>
                <w:rFonts w:ascii="Arial" w:hAnsi="Arial" w:cs="Arial"/>
                <w:sz w:val="20"/>
                <w:szCs w:val="20"/>
                <w:lang w:val="en-GB"/>
              </w:rPr>
              <w:t>0.88</w:t>
            </w:r>
          </w:p>
        </w:tc>
        <w:tc>
          <w:tcPr>
            <w:tcW w:w="2105" w:type="dxa"/>
            <w:shd w:val="clear" w:color="auto" w:fill="auto"/>
          </w:tcPr>
          <w:p w:rsidR="000853AC" w:rsidRDefault="002B2219" w:rsidP="00E72144">
            <w:pPr>
              <w:rPr>
                <w:rFonts w:ascii="Arial" w:hAnsi="Arial" w:cs="Arial"/>
                <w:sz w:val="20"/>
                <w:szCs w:val="20"/>
                <w:lang w:val="en-GB"/>
              </w:rPr>
            </w:pPr>
            <w:r>
              <w:rPr>
                <w:rFonts w:ascii="Arial" w:hAnsi="Arial" w:cs="Arial"/>
                <w:sz w:val="20"/>
                <w:szCs w:val="20"/>
                <w:lang w:val="en-GB"/>
              </w:rPr>
              <w:t>10</w:t>
            </w:r>
            <w:r w:rsidR="000853AC">
              <w:rPr>
                <w:rFonts w:ascii="Arial" w:hAnsi="Arial" w:cs="Arial"/>
                <w:sz w:val="20"/>
                <w:szCs w:val="20"/>
                <w:lang w:val="en-GB"/>
              </w:rPr>
              <w:t>. February 2014</w:t>
            </w:r>
          </w:p>
        </w:tc>
        <w:tc>
          <w:tcPr>
            <w:tcW w:w="5445" w:type="dxa"/>
            <w:shd w:val="clear" w:color="auto" w:fill="auto"/>
          </w:tcPr>
          <w:p w:rsidR="000451C8" w:rsidRDefault="000853AC">
            <w:pPr>
              <w:rPr>
                <w:rFonts w:ascii="Arial" w:hAnsi="Arial" w:cs="Arial"/>
                <w:sz w:val="20"/>
                <w:szCs w:val="20"/>
                <w:lang w:val="en-GB"/>
              </w:rPr>
            </w:pPr>
            <w:r>
              <w:rPr>
                <w:rFonts w:ascii="Arial" w:hAnsi="Arial" w:cs="Arial"/>
                <w:sz w:val="20"/>
                <w:szCs w:val="20"/>
                <w:lang w:val="en-GB"/>
              </w:rPr>
              <w:t>Project predecessors and further project operations</w:t>
            </w:r>
            <w:r w:rsidR="002B2219">
              <w:rPr>
                <w:rFonts w:ascii="Arial" w:hAnsi="Arial" w:cs="Arial"/>
                <w:sz w:val="20"/>
                <w:szCs w:val="20"/>
                <w:lang w:val="en-GB"/>
              </w:rPr>
              <w:t>, instantiation via scripts in other projects (instantiate command)</w:t>
            </w:r>
          </w:p>
        </w:tc>
      </w:tr>
      <w:tr w:rsidR="003D3E21" w:rsidRPr="00E07527" w:rsidTr="00C8611B">
        <w:tc>
          <w:tcPr>
            <w:tcW w:w="838" w:type="dxa"/>
            <w:shd w:val="clear" w:color="auto" w:fill="auto"/>
          </w:tcPr>
          <w:p w:rsidR="003D3E21" w:rsidRDefault="003D3E21" w:rsidP="00AC2BA0">
            <w:pPr>
              <w:rPr>
                <w:rFonts w:ascii="Arial" w:hAnsi="Arial" w:cs="Arial"/>
                <w:sz w:val="20"/>
                <w:szCs w:val="20"/>
                <w:lang w:val="en-GB"/>
              </w:rPr>
            </w:pPr>
            <w:r>
              <w:rPr>
                <w:rFonts w:ascii="Arial" w:hAnsi="Arial" w:cs="Arial"/>
                <w:sz w:val="20"/>
                <w:szCs w:val="20"/>
                <w:lang w:val="en-GB"/>
              </w:rPr>
              <w:t>0.89</w:t>
            </w:r>
          </w:p>
        </w:tc>
        <w:tc>
          <w:tcPr>
            <w:tcW w:w="2105" w:type="dxa"/>
            <w:shd w:val="clear" w:color="auto" w:fill="auto"/>
          </w:tcPr>
          <w:p w:rsidR="003D3E21" w:rsidRDefault="003D3E21" w:rsidP="00E72144">
            <w:pPr>
              <w:rPr>
                <w:rFonts w:ascii="Arial" w:hAnsi="Arial" w:cs="Arial"/>
                <w:sz w:val="20"/>
                <w:szCs w:val="20"/>
                <w:lang w:val="en-GB"/>
              </w:rPr>
            </w:pPr>
            <w:r>
              <w:rPr>
                <w:rFonts w:ascii="Arial" w:hAnsi="Arial" w:cs="Arial"/>
                <w:sz w:val="20"/>
                <w:szCs w:val="20"/>
                <w:lang w:val="en-GB"/>
              </w:rPr>
              <w:t>19. March 2014</w:t>
            </w:r>
          </w:p>
        </w:tc>
        <w:tc>
          <w:tcPr>
            <w:tcW w:w="5445" w:type="dxa"/>
            <w:shd w:val="clear" w:color="auto" w:fill="auto"/>
          </w:tcPr>
          <w:p w:rsidR="003D3E21" w:rsidRDefault="001F29ED" w:rsidP="001F29ED">
            <w:pPr>
              <w:rPr>
                <w:rFonts w:ascii="Arial" w:hAnsi="Arial" w:cs="Arial"/>
                <w:sz w:val="20"/>
                <w:szCs w:val="20"/>
                <w:lang w:val="en-GB"/>
              </w:rPr>
            </w:pPr>
            <w:r>
              <w:rPr>
                <w:rFonts w:ascii="Arial" w:hAnsi="Arial" w:cs="Arial"/>
                <w:sz w:val="20"/>
                <w:szCs w:val="20"/>
                <w:lang w:val="en-GB"/>
              </w:rPr>
              <w:t>Revision of a</w:t>
            </w:r>
            <w:r w:rsidR="003D3E21">
              <w:rPr>
                <w:rFonts w:ascii="Arial" w:hAnsi="Arial" w:cs="Arial"/>
                <w:sz w:val="20"/>
                <w:szCs w:val="20"/>
                <w:lang w:val="en-GB"/>
              </w:rPr>
              <w:t>utomatic conversions</w:t>
            </w:r>
            <w:r w:rsidR="00050D9B">
              <w:rPr>
                <w:rFonts w:ascii="Arial" w:hAnsi="Arial" w:cs="Arial"/>
                <w:sz w:val="20"/>
                <w:szCs w:val="20"/>
                <w:lang w:val="en-GB"/>
              </w:rPr>
              <w:t xml:space="preserve"> (most specific one is applied)</w:t>
            </w:r>
            <w:r w:rsidR="003D3E21">
              <w:rPr>
                <w:rFonts w:ascii="Arial" w:hAnsi="Arial" w:cs="Arial"/>
                <w:sz w:val="20"/>
                <w:szCs w:val="20"/>
                <w:lang w:val="en-GB"/>
              </w:rPr>
              <w:t>.</w:t>
            </w:r>
          </w:p>
        </w:tc>
      </w:tr>
      <w:tr w:rsidR="00B65CA5" w:rsidRPr="00E07527" w:rsidTr="00C8611B">
        <w:tc>
          <w:tcPr>
            <w:tcW w:w="838" w:type="dxa"/>
            <w:shd w:val="clear" w:color="auto" w:fill="auto"/>
          </w:tcPr>
          <w:p w:rsidR="00B65CA5" w:rsidRDefault="00B65CA5" w:rsidP="00AC2BA0">
            <w:pPr>
              <w:rPr>
                <w:rFonts w:ascii="Arial" w:hAnsi="Arial" w:cs="Arial"/>
                <w:sz w:val="20"/>
                <w:szCs w:val="20"/>
                <w:lang w:val="en-GB"/>
              </w:rPr>
            </w:pPr>
            <w:r>
              <w:rPr>
                <w:rFonts w:ascii="Arial" w:hAnsi="Arial" w:cs="Arial"/>
                <w:sz w:val="20"/>
                <w:szCs w:val="20"/>
                <w:lang w:val="en-GB"/>
              </w:rPr>
              <w:t>0.90</w:t>
            </w:r>
          </w:p>
        </w:tc>
        <w:tc>
          <w:tcPr>
            <w:tcW w:w="2105" w:type="dxa"/>
            <w:shd w:val="clear" w:color="auto" w:fill="auto"/>
          </w:tcPr>
          <w:p w:rsidR="00B65CA5" w:rsidRDefault="00B65CA5" w:rsidP="00E72144">
            <w:pPr>
              <w:rPr>
                <w:rFonts w:ascii="Arial" w:hAnsi="Arial" w:cs="Arial"/>
                <w:sz w:val="20"/>
                <w:szCs w:val="20"/>
                <w:lang w:val="en-GB"/>
              </w:rPr>
            </w:pPr>
            <w:r>
              <w:rPr>
                <w:rFonts w:ascii="Arial" w:hAnsi="Arial" w:cs="Arial"/>
                <w:sz w:val="20"/>
                <w:szCs w:val="20"/>
                <w:lang w:val="en-GB"/>
              </w:rPr>
              <w:t>04. April 2014</w:t>
            </w:r>
          </w:p>
        </w:tc>
        <w:tc>
          <w:tcPr>
            <w:tcW w:w="5445" w:type="dxa"/>
            <w:shd w:val="clear" w:color="auto" w:fill="auto"/>
          </w:tcPr>
          <w:p w:rsidR="00B65CA5" w:rsidRDefault="00B65CA5" w:rsidP="001F29ED">
            <w:pPr>
              <w:rPr>
                <w:rFonts w:ascii="Arial" w:hAnsi="Arial" w:cs="Arial"/>
                <w:sz w:val="20"/>
                <w:szCs w:val="20"/>
                <w:lang w:val="en-GB"/>
              </w:rPr>
            </w:pPr>
            <w:r>
              <w:rPr>
                <w:rFonts w:ascii="Arial" w:hAnsi="Arial" w:cs="Arial"/>
                <w:sz w:val="20"/>
                <w:szCs w:val="20"/>
                <w:lang w:val="en-GB"/>
              </w:rPr>
              <w:t>Versions for VTL in VIL scripts.</w:t>
            </w:r>
          </w:p>
        </w:tc>
      </w:tr>
      <w:tr w:rsidR="00A84BB7" w:rsidRPr="00E07527" w:rsidTr="00C8611B">
        <w:tc>
          <w:tcPr>
            <w:tcW w:w="838" w:type="dxa"/>
            <w:shd w:val="clear" w:color="auto" w:fill="auto"/>
          </w:tcPr>
          <w:p w:rsidR="00A84BB7" w:rsidRDefault="00A84BB7" w:rsidP="00AC2BA0">
            <w:pPr>
              <w:rPr>
                <w:rFonts w:ascii="Arial" w:hAnsi="Arial" w:cs="Arial"/>
                <w:sz w:val="20"/>
                <w:szCs w:val="20"/>
                <w:lang w:val="en-GB"/>
              </w:rPr>
            </w:pPr>
            <w:r>
              <w:rPr>
                <w:rFonts w:ascii="Arial" w:hAnsi="Arial" w:cs="Arial"/>
                <w:sz w:val="20"/>
                <w:szCs w:val="20"/>
                <w:lang w:val="en-GB"/>
              </w:rPr>
              <w:t>0.91</w:t>
            </w:r>
          </w:p>
        </w:tc>
        <w:tc>
          <w:tcPr>
            <w:tcW w:w="2105" w:type="dxa"/>
            <w:shd w:val="clear" w:color="auto" w:fill="auto"/>
          </w:tcPr>
          <w:p w:rsidR="00A84BB7" w:rsidRDefault="00A84BB7"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C05B4" w:rsidRDefault="00A84BB7">
            <w:pPr>
              <w:rPr>
                <w:rFonts w:ascii="Arial" w:hAnsi="Arial" w:cs="Arial"/>
                <w:sz w:val="20"/>
                <w:szCs w:val="20"/>
                <w:lang w:val="en-GB"/>
              </w:rPr>
            </w:pPr>
            <w:r>
              <w:rPr>
                <w:rFonts w:ascii="Arial" w:hAnsi="Arial" w:cs="Arial"/>
                <w:sz w:val="20"/>
                <w:szCs w:val="20"/>
                <w:lang w:val="en-GB"/>
              </w:rPr>
              <w:t>Implementation status</w:t>
            </w:r>
            <w:r w:rsidR="00E815FA">
              <w:rPr>
                <w:rFonts w:ascii="Arial" w:hAnsi="Arial" w:cs="Arial"/>
                <w:sz w:val="20"/>
                <w:szCs w:val="20"/>
                <w:lang w:val="en-GB"/>
              </w:rPr>
              <w:t>, detail fixes, renamePackages</w:t>
            </w:r>
            <w:r w:rsidR="000F7D74">
              <w:rPr>
                <w:rFonts w:ascii="Arial" w:hAnsi="Arial" w:cs="Arial"/>
                <w:sz w:val="20"/>
                <w:szCs w:val="20"/>
                <w:lang w:val="en-GB"/>
              </w:rPr>
              <w:t xml:space="preserve"> in Java Artifact</w:t>
            </w:r>
          </w:p>
        </w:tc>
      </w:tr>
      <w:tr w:rsidR="00925779" w:rsidRPr="00E07527" w:rsidTr="00C8611B">
        <w:tc>
          <w:tcPr>
            <w:tcW w:w="838" w:type="dxa"/>
            <w:shd w:val="clear" w:color="auto" w:fill="auto"/>
          </w:tcPr>
          <w:p w:rsidR="00925779" w:rsidRDefault="00925779" w:rsidP="00AC2BA0">
            <w:pPr>
              <w:rPr>
                <w:rFonts w:ascii="Arial" w:hAnsi="Arial" w:cs="Arial"/>
                <w:sz w:val="20"/>
                <w:szCs w:val="20"/>
                <w:lang w:val="en-GB"/>
              </w:rPr>
            </w:pPr>
            <w:r>
              <w:rPr>
                <w:rFonts w:ascii="Arial" w:hAnsi="Arial" w:cs="Arial"/>
                <w:sz w:val="20"/>
                <w:szCs w:val="20"/>
                <w:lang w:val="en-GB"/>
              </w:rPr>
              <w:t>0.92</w:t>
            </w:r>
          </w:p>
        </w:tc>
        <w:tc>
          <w:tcPr>
            <w:tcW w:w="2105" w:type="dxa"/>
            <w:shd w:val="clear" w:color="auto" w:fill="auto"/>
          </w:tcPr>
          <w:p w:rsidR="00925779" w:rsidRDefault="00925779" w:rsidP="00E72144">
            <w:pPr>
              <w:rPr>
                <w:rFonts w:ascii="Arial" w:hAnsi="Arial" w:cs="Arial"/>
                <w:sz w:val="20"/>
                <w:szCs w:val="20"/>
                <w:lang w:val="en-GB"/>
              </w:rPr>
            </w:pPr>
            <w:r>
              <w:rPr>
                <w:rFonts w:ascii="Arial" w:hAnsi="Arial" w:cs="Arial"/>
                <w:sz w:val="20"/>
                <w:szCs w:val="20"/>
                <w:lang w:val="en-GB"/>
              </w:rPr>
              <w:t>23. May 2014</w:t>
            </w:r>
            <w:r w:rsidR="006971D4">
              <w:rPr>
                <w:rFonts w:ascii="Arial" w:hAnsi="Arial" w:cs="Arial"/>
                <w:sz w:val="20"/>
                <w:szCs w:val="20"/>
                <w:lang w:val="en-GB"/>
              </w:rPr>
              <w:t xml:space="preserve"> – 02. July 2014</w:t>
            </w:r>
          </w:p>
        </w:tc>
        <w:tc>
          <w:tcPr>
            <w:tcW w:w="5445" w:type="dxa"/>
            <w:shd w:val="clear" w:color="auto" w:fill="auto"/>
          </w:tcPr>
          <w:p w:rsidR="00B47A7A" w:rsidRDefault="00925779">
            <w:pPr>
              <w:rPr>
                <w:rFonts w:ascii="Arial" w:hAnsi="Arial" w:cs="Arial"/>
                <w:sz w:val="20"/>
                <w:szCs w:val="20"/>
                <w:lang w:val="en-GB"/>
              </w:rPr>
            </w:pPr>
            <w:r>
              <w:rPr>
                <w:rFonts w:ascii="Arial" w:hAnsi="Arial" w:cs="Arial"/>
                <w:sz w:val="20"/>
                <w:szCs w:val="20"/>
                <w:lang w:val="en-GB"/>
              </w:rPr>
              <w:t>Qualified types</w:t>
            </w:r>
            <w:r w:rsidR="00C714E0">
              <w:rPr>
                <w:rFonts w:ascii="Arial" w:hAnsi="Arial" w:cs="Arial"/>
                <w:sz w:val="20"/>
                <w:szCs w:val="20"/>
                <w:lang w:val="en-GB"/>
              </w:rPr>
              <w:t>, @advice introduces IVML types</w:t>
            </w:r>
            <w:r w:rsidR="00EA1457">
              <w:rPr>
                <w:rFonts w:ascii="Arial" w:hAnsi="Arial" w:cs="Arial"/>
                <w:sz w:val="20"/>
                <w:szCs w:val="20"/>
                <w:lang w:val="en-GB"/>
              </w:rPr>
              <w:t xml:space="preserve"> (Section </w:t>
            </w:r>
            <w:r w:rsidR="00FF39BE">
              <w:rPr>
                <w:rFonts w:ascii="Arial" w:hAnsi="Arial" w:cs="Arial"/>
                <w:sz w:val="20"/>
                <w:szCs w:val="20"/>
                <w:lang w:val="en-GB"/>
              </w:rPr>
              <w:fldChar w:fldCharType="begin"/>
            </w:r>
            <w:r w:rsidR="00EA1457">
              <w:rPr>
                <w:rFonts w:ascii="Arial" w:hAnsi="Arial" w:cs="Arial"/>
                <w:sz w:val="20"/>
                <w:szCs w:val="20"/>
                <w:lang w:val="en-GB"/>
              </w:rPr>
              <w:instrText xml:space="preserve"> REF _Ref389205656 \r \h </w:instrText>
            </w:r>
            <w:r w:rsidR="00FF39BE">
              <w:rPr>
                <w:rFonts w:ascii="Arial" w:hAnsi="Arial" w:cs="Arial"/>
                <w:sz w:val="20"/>
                <w:szCs w:val="20"/>
                <w:lang w:val="en-GB"/>
              </w:rPr>
            </w:r>
            <w:r w:rsidR="00FF39BE">
              <w:rPr>
                <w:rFonts w:ascii="Arial" w:hAnsi="Arial" w:cs="Arial"/>
                <w:sz w:val="20"/>
                <w:szCs w:val="20"/>
                <w:lang w:val="en-GB"/>
              </w:rPr>
              <w:fldChar w:fldCharType="separate"/>
            </w:r>
            <w:r w:rsidR="00AA153B">
              <w:rPr>
                <w:rFonts w:ascii="Arial" w:hAnsi="Arial" w:cs="Arial"/>
                <w:sz w:val="20"/>
                <w:szCs w:val="20"/>
                <w:lang w:val="en-GB"/>
              </w:rPr>
              <w:t>3.3.11</w:t>
            </w:r>
            <w:r w:rsidR="00FF39BE">
              <w:rPr>
                <w:rFonts w:ascii="Arial" w:hAnsi="Arial" w:cs="Arial"/>
                <w:sz w:val="20"/>
                <w:szCs w:val="20"/>
                <w:lang w:val="en-GB"/>
              </w:rPr>
              <w:fldChar w:fldCharType="end"/>
            </w:r>
            <w:r w:rsidR="00EA1457">
              <w:rPr>
                <w:rFonts w:ascii="Arial" w:hAnsi="Arial" w:cs="Arial"/>
                <w:sz w:val="20"/>
                <w:szCs w:val="20"/>
                <w:lang w:val="en-GB"/>
              </w:rPr>
              <w:t>)</w:t>
            </w:r>
            <w:r w:rsidR="008073C4">
              <w:rPr>
                <w:rFonts w:ascii="Arial" w:hAnsi="Arial" w:cs="Arial"/>
                <w:sz w:val="20"/>
                <w:szCs w:val="20"/>
                <w:lang w:val="en-GB"/>
              </w:rPr>
              <w:t>, null</w:t>
            </w:r>
            <w:r w:rsidR="00EA1457">
              <w:rPr>
                <w:rFonts w:ascii="Arial" w:hAnsi="Arial" w:cs="Arial"/>
                <w:sz w:val="20"/>
                <w:szCs w:val="20"/>
                <w:lang w:val="en-GB"/>
              </w:rPr>
              <w:t xml:space="preserve"> (Section </w:t>
            </w:r>
            <w:r w:rsidR="00FF39BE">
              <w:rPr>
                <w:rFonts w:ascii="Arial" w:hAnsi="Arial" w:cs="Arial"/>
                <w:sz w:val="20"/>
                <w:szCs w:val="20"/>
                <w:lang w:val="en-GB"/>
              </w:rPr>
              <w:fldChar w:fldCharType="begin"/>
            </w:r>
            <w:r w:rsidR="00EA1457">
              <w:rPr>
                <w:rFonts w:ascii="Arial" w:hAnsi="Arial" w:cs="Arial"/>
                <w:sz w:val="20"/>
                <w:szCs w:val="20"/>
                <w:lang w:val="en-GB"/>
              </w:rPr>
              <w:instrText xml:space="preserve"> REF _Ref388974151 \r \h </w:instrText>
            </w:r>
            <w:r w:rsidR="00FF39BE">
              <w:rPr>
                <w:rFonts w:ascii="Arial" w:hAnsi="Arial" w:cs="Arial"/>
                <w:sz w:val="20"/>
                <w:szCs w:val="20"/>
                <w:lang w:val="en-GB"/>
              </w:rPr>
            </w:r>
            <w:r w:rsidR="00FF39BE">
              <w:rPr>
                <w:rFonts w:ascii="Arial" w:hAnsi="Arial" w:cs="Arial"/>
                <w:sz w:val="20"/>
                <w:szCs w:val="20"/>
                <w:lang w:val="en-GB"/>
              </w:rPr>
              <w:fldChar w:fldCharType="separate"/>
            </w:r>
            <w:r w:rsidR="00AA153B">
              <w:rPr>
                <w:rFonts w:ascii="Arial" w:hAnsi="Arial" w:cs="Arial"/>
                <w:sz w:val="20"/>
                <w:szCs w:val="20"/>
                <w:lang w:val="en-GB"/>
              </w:rPr>
              <w:t>3.3.9</w:t>
            </w:r>
            <w:r w:rsidR="00FF39BE">
              <w:rPr>
                <w:rFonts w:ascii="Arial" w:hAnsi="Arial" w:cs="Arial"/>
                <w:sz w:val="20"/>
                <w:szCs w:val="20"/>
                <w:lang w:val="en-GB"/>
              </w:rPr>
              <w:fldChar w:fldCharType="end"/>
            </w:r>
            <w:r w:rsidR="00EA1457">
              <w:rPr>
                <w:rFonts w:ascii="Arial" w:hAnsi="Arial" w:cs="Arial"/>
                <w:sz w:val="20"/>
                <w:szCs w:val="20"/>
                <w:lang w:val="en-GB"/>
              </w:rPr>
              <w:t xml:space="preserve">), syntactic additions for the iterated execution in VIL (Section </w:t>
            </w:r>
            <w:r w:rsidR="00FF39BE">
              <w:rPr>
                <w:rFonts w:ascii="Arial" w:hAnsi="Arial" w:cs="Arial"/>
                <w:sz w:val="20"/>
                <w:szCs w:val="20"/>
                <w:lang w:val="en-GB"/>
              </w:rPr>
              <w:fldChar w:fldCharType="begin"/>
            </w:r>
            <w:r w:rsidR="00EA1457">
              <w:rPr>
                <w:rFonts w:ascii="Arial" w:hAnsi="Arial" w:cs="Arial"/>
                <w:sz w:val="20"/>
                <w:szCs w:val="20"/>
                <w:lang w:val="en-GB"/>
              </w:rPr>
              <w:instrText xml:space="preserve"> REF _Ref368407271 \r \h </w:instrText>
            </w:r>
            <w:r w:rsidR="00FF39BE">
              <w:rPr>
                <w:rFonts w:ascii="Arial" w:hAnsi="Arial" w:cs="Arial"/>
                <w:sz w:val="20"/>
                <w:szCs w:val="20"/>
                <w:lang w:val="en-GB"/>
              </w:rPr>
            </w:r>
            <w:r w:rsidR="00FF39BE">
              <w:rPr>
                <w:rFonts w:ascii="Arial" w:hAnsi="Arial" w:cs="Arial"/>
                <w:sz w:val="20"/>
                <w:szCs w:val="20"/>
                <w:lang w:val="en-GB"/>
              </w:rPr>
              <w:fldChar w:fldCharType="separate"/>
            </w:r>
            <w:r w:rsidR="00AA153B">
              <w:rPr>
                <w:rFonts w:ascii="Arial" w:hAnsi="Arial" w:cs="Arial"/>
                <w:sz w:val="20"/>
                <w:szCs w:val="20"/>
                <w:lang w:val="en-GB"/>
              </w:rPr>
              <w:t>3.1.8.6</w:t>
            </w:r>
            <w:r w:rsidR="00FF39BE">
              <w:rPr>
                <w:rFonts w:ascii="Arial" w:hAnsi="Arial" w:cs="Arial"/>
                <w:sz w:val="20"/>
                <w:szCs w:val="20"/>
                <w:lang w:val="en-GB"/>
              </w:rPr>
              <w:fldChar w:fldCharType="end"/>
            </w:r>
            <w:r w:rsidR="00EA1457">
              <w:rPr>
                <w:rFonts w:ascii="Arial" w:hAnsi="Arial" w:cs="Arial"/>
                <w:sz w:val="20"/>
                <w:szCs w:val="20"/>
                <w:lang w:val="en-GB"/>
              </w:rPr>
              <w:t>)</w:t>
            </w:r>
            <w:r w:rsidR="003D76B5">
              <w:rPr>
                <w:rFonts w:ascii="Arial" w:hAnsi="Arial" w:cs="Arial"/>
                <w:sz w:val="20"/>
                <w:szCs w:val="20"/>
                <w:lang w:val="en-GB"/>
              </w:rPr>
              <w:t xml:space="preserve">, explicit iterator variables instead of ITER (Section </w:t>
            </w:r>
            <w:r w:rsidR="00FF39BE">
              <w:rPr>
                <w:rFonts w:ascii="Arial" w:hAnsi="Arial" w:cs="Arial"/>
                <w:sz w:val="20"/>
                <w:szCs w:val="20"/>
                <w:lang w:val="en-GB"/>
              </w:rPr>
              <w:fldChar w:fldCharType="begin"/>
            </w:r>
            <w:r w:rsidR="003D76B5">
              <w:rPr>
                <w:rFonts w:ascii="Arial" w:hAnsi="Arial" w:cs="Arial"/>
                <w:sz w:val="20"/>
                <w:szCs w:val="20"/>
                <w:lang w:val="en-GB"/>
              </w:rPr>
              <w:instrText xml:space="preserve"> REF _Ref389217918 \r \h </w:instrText>
            </w:r>
            <w:r w:rsidR="00FF39BE">
              <w:rPr>
                <w:rFonts w:ascii="Arial" w:hAnsi="Arial" w:cs="Arial"/>
                <w:sz w:val="20"/>
                <w:szCs w:val="20"/>
                <w:lang w:val="en-GB"/>
              </w:rPr>
            </w:r>
            <w:r w:rsidR="00FF39BE">
              <w:rPr>
                <w:rFonts w:ascii="Arial" w:hAnsi="Arial" w:cs="Arial"/>
                <w:sz w:val="20"/>
                <w:szCs w:val="20"/>
                <w:lang w:val="en-GB"/>
              </w:rPr>
              <w:fldChar w:fldCharType="separate"/>
            </w:r>
            <w:r w:rsidR="00AA153B">
              <w:rPr>
                <w:rFonts w:ascii="Arial" w:hAnsi="Arial" w:cs="Arial"/>
                <w:sz w:val="20"/>
                <w:szCs w:val="20"/>
                <w:lang w:val="en-GB"/>
              </w:rPr>
              <w:t>3.3.10</w:t>
            </w:r>
            <w:r w:rsidR="00FF39BE">
              <w:rPr>
                <w:rFonts w:ascii="Arial" w:hAnsi="Arial" w:cs="Arial"/>
                <w:sz w:val="20"/>
                <w:szCs w:val="20"/>
                <w:lang w:val="en-GB"/>
              </w:rPr>
              <w:fldChar w:fldCharType="end"/>
            </w:r>
            <w:r w:rsidR="003D76B5">
              <w:rPr>
                <w:rFonts w:ascii="Arial" w:hAnsi="Arial" w:cs="Arial"/>
                <w:sz w:val="20"/>
                <w:szCs w:val="20"/>
                <w:lang w:val="en-GB"/>
              </w:rPr>
              <w:t>)</w:t>
            </w:r>
          </w:p>
        </w:tc>
      </w:tr>
      <w:tr w:rsidR="00380F70" w:rsidRPr="00557746" w:rsidTr="00C8611B">
        <w:tc>
          <w:tcPr>
            <w:tcW w:w="838" w:type="dxa"/>
            <w:shd w:val="clear" w:color="auto" w:fill="auto"/>
          </w:tcPr>
          <w:p w:rsidR="00380F70" w:rsidRDefault="00380F70" w:rsidP="00AC2BA0">
            <w:pPr>
              <w:rPr>
                <w:rFonts w:ascii="Arial" w:hAnsi="Arial" w:cs="Arial"/>
                <w:sz w:val="20"/>
                <w:szCs w:val="20"/>
                <w:lang w:val="en-GB"/>
              </w:rPr>
            </w:pPr>
            <w:r>
              <w:rPr>
                <w:rFonts w:ascii="Arial" w:hAnsi="Arial" w:cs="Arial"/>
                <w:sz w:val="20"/>
                <w:szCs w:val="20"/>
                <w:lang w:val="en-GB"/>
              </w:rPr>
              <w:t>0.93</w:t>
            </w:r>
          </w:p>
        </w:tc>
        <w:tc>
          <w:tcPr>
            <w:tcW w:w="2105" w:type="dxa"/>
            <w:shd w:val="clear" w:color="auto" w:fill="auto"/>
          </w:tcPr>
          <w:p w:rsidR="00380F70" w:rsidRDefault="00380F70" w:rsidP="00E72144">
            <w:pPr>
              <w:rPr>
                <w:rFonts w:ascii="Arial" w:hAnsi="Arial" w:cs="Arial"/>
                <w:sz w:val="20"/>
                <w:szCs w:val="20"/>
                <w:lang w:val="en-GB"/>
              </w:rPr>
            </w:pPr>
            <w:r>
              <w:rPr>
                <w:rFonts w:ascii="Arial" w:hAnsi="Arial" w:cs="Arial"/>
                <w:sz w:val="20"/>
                <w:szCs w:val="20"/>
                <w:lang w:val="en-GB"/>
              </w:rPr>
              <w:t>03.</w:t>
            </w:r>
            <w:r w:rsidR="00A1427A">
              <w:rPr>
                <w:rFonts w:ascii="Arial" w:hAnsi="Arial" w:cs="Arial"/>
                <w:sz w:val="20"/>
                <w:szCs w:val="20"/>
                <w:lang w:val="en-GB"/>
              </w:rPr>
              <w:t xml:space="preserve"> </w:t>
            </w:r>
            <w:r>
              <w:rPr>
                <w:rFonts w:ascii="Arial" w:hAnsi="Arial" w:cs="Arial"/>
                <w:sz w:val="20"/>
                <w:szCs w:val="20"/>
                <w:lang w:val="en-GB"/>
              </w:rPr>
              <w:t>July 2014</w:t>
            </w:r>
            <w:r w:rsidR="006971D4">
              <w:rPr>
                <w:rFonts w:ascii="Arial" w:hAnsi="Arial" w:cs="Arial"/>
                <w:sz w:val="20"/>
                <w:szCs w:val="20"/>
                <w:lang w:val="en-GB"/>
              </w:rPr>
              <w:t xml:space="preserve"> – 12. September 2014</w:t>
            </w:r>
          </w:p>
        </w:tc>
        <w:tc>
          <w:tcPr>
            <w:tcW w:w="5445" w:type="dxa"/>
            <w:shd w:val="clear" w:color="auto" w:fill="auto"/>
          </w:tcPr>
          <w:p w:rsidR="00F81A8A" w:rsidRDefault="00380F70">
            <w:pPr>
              <w:rPr>
                <w:rFonts w:ascii="Arial" w:hAnsi="Arial" w:cs="Arial"/>
                <w:sz w:val="20"/>
                <w:szCs w:val="20"/>
                <w:lang w:val="en-GB"/>
              </w:rPr>
            </w:pPr>
            <w:r>
              <w:rPr>
                <w:rFonts w:ascii="Arial" w:hAnsi="Arial" w:cs="Arial"/>
                <w:sz w:val="20"/>
                <w:szCs w:val="20"/>
                <w:lang w:val="en-GB"/>
              </w:rPr>
              <w:t>Clarification of external executions in VIL</w:t>
            </w:r>
            <w:r w:rsidR="00885309">
              <w:rPr>
                <w:rFonts w:ascii="Arial" w:hAnsi="Arial" w:cs="Arial"/>
                <w:sz w:val="20"/>
                <w:szCs w:val="20"/>
                <w:lang w:val="en-GB"/>
              </w:rPr>
              <w:t>, clarification of load properties</w:t>
            </w:r>
            <w:r w:rsidR="00174734">
              <w:rPr>
                <w:rFonts w:ascii="Arial" w:hAnsi="Arial" w:cs="Arial"/>
                <w:sz w:val="20"/>
                <w:szCs w:val="20"/>
                <w:lang w:val="en-GB"/>
              </w:rPr>
              <w:t>, clarification of default extensions and their bundles (document structure changed), EnumValues</w:t>
            </w:r>
            <w:r w:rsidR="00FA1DAA">
              <w:rPr>
                <w:rFonts w:ascii="Arial" w:hAnsi="Arial" w:cs="Arial"/>
                <w:sz w:val="20"/>
                <w:szCs w:val="20"/>
                <w:lang w:val="en-GB"/>
              </w:rPr>
              <w:t xml:space="preserve">, </w:t>
            </w:r>
            <w:proofErr w:type="gramStart"/>
            <w:r w:rsidR="00FA1DAA">
              <w:rPr>
                <w:rFonts w:ascii="Arial" w:hAnsi="Arial" w:cs="Arial"/>
                <w:sz w:val="20"/>
                <w:szCs w:val="20"/>
                <w:lang w:val="en-GB"/>
              </w:rPr>
              <w:t>“</w:t>
            </w:r>
            <w:proofErr w:type="gramEnd"/>
            <w:r w:rsidR="00FA1DAA">
              <w:rPr>
                <w:rFonts w:ascii="Arial" w:hAnsi="Arial" w:cs="Arial"/>
                <w:sz w:val="20"/>
                <w:szCs w:val="20"/>
                <w:lang w:val="en-GB"/>
              </w:rPr>
              <w:t>AnyType” renamed to “Any” to avoid conflicts with “Type”</w:t>
            </w:r>
            <w:r w:rsidR="009562DB">
              <w:rPr>
                <w:rFonts w:ascii="Arial" w:hAnsi="Arial" w:cs="Arial"/>
                <w:sz w:val="20"/>
                <w:szCs w:val="20"/>
                <w:lang w:val="en-GB"/>
              </w:rPr>
              <w:t>, random numbers, storing the configuration</w:t>
            </w:r>
            <w:r w:rsidR="00D91D48">
              <w:rPr>
                <w:rFonts w:ascii="Arial" w:hAnsi="Arial" w:cs="Arial"/>
                <w:sz w:val="20"/>
                <w:szCs w:val="20"/>
                <w:lang w:val="en-GB"/>
              </w:rPr>
              <w:t>. Initial additions for instantiating variabilities at runtime</w:t>
            </w:r>
            <w:r w:rsidR="00436083">
              <w:rPr>
                <w:rFonts w:ascii="Arial" w:hAnsi="Arial" w:cs="Arial"/>
                <w:sz w:val="20"/>
                <w:szCs w:val="20"/>
                <w:lang w:val="en-GB"/>
              </w:rPr>
              <w:t xml:space="preserve"> (DSPL)</w:t>
            </w:r>
            <w:r w:rsidR="00D91D48">
              <w:rPr>
                <w:rFonts w:ascii="Arial" w:hAnsi="Arial" w:cs="Arial"/>
                <w:sz w:val="20"/>
                <w:szCs w:val="20"/>
                <w:lang w:val="en-GB"/>
              </w:rPr>
              <w:t>.</w:t>
            </w:r>
            <w:r w:rsidR="001B2A41">
              <w:rPr>
                <w:rFonts w:ascii="Arial" w:hAnsi="Arial" w:cs="Arial"/>
                <w:sz w:val="20"/>
                <w:szCs w:val="20"/>
                <w:lang w:val="en-GB"/>
              </w:rPr>
              <w:t xml:space="preserve"> Additional functions in Sequence and String.</w:t>
            </w:r>
            <w:r w:rsidR="00557746">
              <w:rPr>
                <w:rFonts w:ascii="Arial" w:hAnsi="Arial" w:cs="Arial"/>
                <w:sz w:val="20"/>
                <w:szCs w:val="20"/>
                <w:lang w:val="en-GB"/>
              </w:rPr>
              <w:t xml:space="preserve"> Conversion to sequence for DecisionVariable.</w:t>
            </w:r>
          </w:p>
        </w:tc>
      </w:tr>
      <w:tr w:rsidR="00742CF4" w:rsidRPr="005034C0" w:rsidTr="00C8611B">
        <w:tc>
          <w:tcPr>
            <w:tcW w:w="838" w:type="dxa"/>
            <w:shd w:val="clear" w:color="auto" w:fill="auto"/>
          </w:tcPr>
          <w:p w:rsidR="00742CF4" w:rsidRDefault="00742CF4" w:rsidP="00AC2BA0">
            <w:pPr>
              <w:rPr>
                <w:rFonts w:ascii="Arial" w:hAnsi="Arial" w:cs="Arial"/>
                <w:sz w:val="20"/>
                <w:szCs w:val="20"/>
                <w:lang w:val="en-GB"/>
              </w:rPr>
            </w:pPr>
            <w:r>
              <w:rPr>
                <w:rFonts w:ascii="Arial" w:hAnsi="Arial" w:cs="Arial"/>
                <w:sz w:val="20"/>
                <w:szCs w:val="20"/>
                <w:lang w:val="en-GB"/>
              </w:rPr>
              <w:t>0.94</w:t>
            </w:r>
          </w:p>
        </w:tc>
        <w:tc>
          <w:tcPr>
            <w:tcW w:w="2105" w:type="dxa"/>
            <w:shd w:val="clear" w:color="auto" w:fill="auto"/>
          </w:tcPr>
          <w:p w:rsidR="00742CF4" w:rsidRDefault="00742CF4" w:rsidP="00E72144">
            <w:pPr>
              <w:rPr>
                <w:rFonts w:ascii="Arial" w:hAnsi="Arial" w:cs="Arial"/>
                <w:sz w:val="20"/>
                <w:szCs w:val="20"/>
                <w:lang w:val="en-GB"/>
              </w:rPr>
            </w:pPr>
            <w:r>
              <w:rPr>
                <w:rFonts w:ascii="Arial" w:hAnsi="Arial" w:cs="Arial"/>
                <w:sz w:val="20"/>
                <w:szCs w:val="20"/>
                <w:lang w:val="en-GB"/>
              </w:rPr>
              <w:t>13. September 2014</w:t>
            </w:r>
            <w:r w:rsidR="006971D4">
              <w:rPr>
                <w:rFonts w:ascii="Arial" w:hAnsi="Arial" w:cs="Arial"/>
                <w:sz w:val="20"/>
                <w:szCs w:val="20"/>
                <w:lang w:val="en-GB"/>
              </w:rPr>
              <w:t xml:space="preserve"> – 02. February 2015</w:t>
            </w:r>
          </w:p>
        </w:tc>
        <w:tc>
          <w:tcPr>
            <w:tcW w:w="5445" w:type="dxa"/>
            <w:shd w:val="clear" w:color="auto" w:fill="auto"/>
          </w:tcPr>
          <w:p w:rsidR="00827AC3" w:rsidRDefault="00742CF4" w:rsidP="004431FF">
            <w:pPr>
              <w:rPr>
                <w:rFonts w:ascii="Arial" w:hAnsi="Arial" w:cs="Arial"/>
                <w:sz w:val="20"/>
                <w:szCs w:val="20"/>
                <w:lang w:val="en-GB"/>
              </w:rPr>
            </w:pPr>
            <w:r>
              <w:rPr>
                <w:rFonts w:ascii="Arial" w:hAnsi="Arial" w:cs="Arial"/>
                <w:sz w:val="20"/>
                <w:szCs w:val="20"/>
                <w:lang w:val="en-GB"/>
              </w:rPr>
              <w:t>Append for sequences, including for sets.</w:t>
            </w:r>
            <w:r w:rsidR="00CF2854">
              <w:rPr>
                <w:rFonts w:ascii="Arial" w:hAnsi="Arial" w:cs="Arial"/>
                <w:sz w:val="20"/>
                <w:szCs w:val="20"/>
                <w:lang w:val="en-GB"/>
              </w:rPr>
              <w:t xml:space="preserve"> Versioned import clarified</w:t>
            </w:r>
            <w:r w:rsidR="006F0842">
              <w:rPr>
                <w:rFonts w:ascii="Arial" w:hAnsi="Arial" w:cs="Arial"/>
                <w:sz w:val="20"/>
                <w:szCs w:val="20"/>
                <w:lang w:val="en-GB"/>
              </w:rPr>
              <w:t xml:space="preserve">. </w:t>
            </w:r>
            <w:r w:rsidR="0093362E">
              <w:rPr>
                <w:rFonts w:ascii="Arial" w:hAnsi="Arial" w:cs="Arial"/>
                <w:sz w:val="20"/>
                <w:szCs w:val="20"/>
                <w:lang w:val="en-GB"/>
              </w:rPr>
              <w:t xml:space="preserve">Version constraints and </w:t>
            </w:r>
            <w:r w:rsidR="006F0842">
              <w:rPr>
                <w:rFonts w:ascii="Arial" w:hAnsi="Arial" w:cs="Arial"/>
                <w:sz w:val="20"/>
                <w:szCs w:val="20"/>
                <w:lang w:val="en-GB"/>
              </w:rPr>
              <w:t>Internal version type.</w:t>
            </w:r>
            <w:r w:rsidR="000F34D7">
              <w:rPr>
                <w:rFonts w:ascii="Arial" w:hAnsi="Arial" w:cs="Arial"/>
                <w:sz w:val="20"/>
                <w:szCs w:val="20"/>
                <w:lang w:val="en-GB"/>
              </w:rPr>
              <w:t xml:space="preserve"> Defer declaration removed (cleanup). Rule separating colon is now optional</w:t>
            </w:r>
            <w:r w:rsidR="006B27EF">
              <w:rPr>
                <w:rFonts w:ascii="Arial" w:hAnsi="Arial" w:cs="Arial"/>
                <w:sz w:val="20"/>
                <w:szCs w:val="20"/>
                <w:lang w:val="en-GB"/>
              </w:rPr>
              <w:t xml:space="preserve"> (for convenience)</w:t>
            </w:r>
            <w:r w:rsidR="000F34D7">
              <w:rPr>
                <w:rFonts w:ascii="Arial" w:hAnsi="Arial" w:cs="Arial"/>
                <w:sz w:val="20"/>
                <w:szCs w:val="20"/>
                <w:lang w:val="en-GB"/>
              </w:rPr>
              <w:t>.</w:t>
            </w:r>
            <w:r w:rsidR="00CB2BBB">
              <w:rPr>
                <w:rFonts w:ascii="Arial" w:hAnsi="Arial" w:cs="Arial"/>
                <w:sz w:val="20"/>
                <w:szCs w:val="20"/>
                <w:lang w:val="en-GB"/>
              </w:rPr>
              <w:t xml:space="preserve"> If-statement for VIL.</w:t>
            </w:r>
            <w:r w:rsidR="00B1286E">
              <w:rPr>
                <w:rFonts w:ascii="Arial" w:hAnsi="Arial" w:cs="Arial"/>
                <w:sz w:val="20"/>
                <w:szCs w:val="20"/>
                <w:lang w:val="en-GB"/>
              </w:rPr>
              <w:t xml:space="preserve"> Default extensions for VTL, making the default Random extension transparent.</w:t>
            </w:r>
            <w:r w:rsidR="00C54554">
              <w:rPr>
                <w:rFonts w:ascii="Arial" w:hAnsi="Arial" w:cs="Arial"/>
                <w:sz w:val="20"/>
                <w:szCs w:val="20"/>
                <w:lang w:val="en-GB"/>
              </w:rPr>
              <w:t xml:space="preserve"> Integer-based sequence creation.</w:t>
            </w:r>
            <w:r w:rsidR="00F523F9">
              <w:rPr>
                <w:rFonts w:ascii="Arial" w:hAnsi="Arial" w:cs="Arial"/>
                <w:sz w:val="20"/>
                <w:szCs w:val="20"/>
                <w:lang w:val="en-GB"/>
              </w:rPr>
              <w:t xml:space="preserve"> </w:t>
            </w:r>
            <w:proofErr w:type="gramStart"/>
            <w:r w:rsidR="008624FD" w:rsidRPr="008624FD">
              <w:rPr>
                <w:rFonts w:ascii="Courier New" w:hAnsi="Courier New" w:cs="Courier New"/>
                <w:sz w:val="18"/>
                <w:szCs w:val="18"/>
                <w:lang w:val="en-GB"/>
              </w:rPr>
              <w:t>isConfigured</w:t>
            </w:r>
            <w:proofErr w:type="gramEnd"/>
            <w:r w:rsidR="00405BA9">
              <w:rPr>
                <w:rFonts w:ascii="Arial" w:hAnsi="Arial" w:cs="Arial"/>
                <w:sz w:val="20"/>
                <w:szCs w:val="20"/>
                <w:lang w:val="en-GB"/>
              </w:rPr>
              <w:t xml:space="preserve"> operation for decision variables.</w:t>
            </w:r>
            <w:r w:rsidR="008F275C">
              <w:rPr>
                <w:rFonts w:ascii="Arial" w:hAnsi="Arial" w:cs="Arial"/>
                <w:sz w:val="20"/>
                <w:szCs w:val="20"/>
                <w:lang w:val="en-GB"/>
              </w:rPr>
              <w:t xml:space="preserve"> Further operations for map.</w:t>
            </w:r>
            <w:r w:rsidR="004B6429">
              <w:rPr>
                <w:rFonts w:ascii="Arial" w:hAnsi="Arial" w:cs="Arial"/>
                <w:sz w:val="20"/>
                <w:szCs w:val="20"/>
                <w:lang w:val="en-GB"/>
              </w:rPr>
              <w:t xml:space="preserve"> Unmodifiable collections.</w:t>
            </w:r>
            <w:r w:rsidR="00877815">
              <w:rPr>
                <w:rFonts w:ascii="Arial" w:hAnsi="Arial" w:cs="Arial"/>
                <w:sz w:val="20"/>
                <w:szCs w:val="20"/>
                <w:lang w:val="en-GB"/>
              </w:rPr>
              <w:t xml:space="preserve"> </w:t>
            </w:r>
            <w:proofErr w:type="gramStart"/>
            <w:r w:rsidR="00877815">
              <w:rPr>
                <w:rFonts w:ascii="Arial" w:hAnsi="Arial" w:cs="Arial"/>
                <w:sz w:val="20"/>
                <w:szCs w:val="20"/>
                <w:lang w:val="en-GB"/>
              </w:rPr>
              <w:t>,</w:t>
            </w:r>
            <w:r w:rsidR="008624FD" w:rsidRPr="008624FD">
              <w:rPr>
                <w:rFonts w:ascii="Courier New" w:hAnsi="Courier New" w:cs="Courier New"/>
                <w:sz w:val="18"/>
                <w:szCs w:val="18"/>
                <w:lang w:val="en-GB"/>
              </w:rPr>
              <w:t>map</w:t>
            </w:r>
            <w:proofErr w:type="gramEnd"/>
            <w:r w:rsidR="00877815">
              <w:rPr>
                <w:rFonts w:ascii="Arial" w:hAnsi="Arial" w:cs="Arial"/>
                <w:sz w:val="20"/>
                <w:szCs w:val="20"/>
                <w:lang w:val="en-GB"/>
              </w:rPr>
              <w:t xml:space="preserve"> operation for </w:t>
            </w:r>
            <w:r w:rsidR="00872192">
              <w:rPr>
                <w:rFonts w:ascii="Arial" w:hAnsi="Arial" w:cs="Arial"/>
                <w:sz w:val="20"/>
                <w:szCs w:val="20"/>
                <w:lang w:val="en-GB"/>
              </w:rPr>
              <w:t>sequences</w:t>
            </w:r>
            <w:r w:rsidR="00877815">
              <w:rPr>
                <w:rFonts w:ascii="Arial" w:hAnsi="Arial" w:cs="Arial"/>
                <w:sz w:val="20"/>
                <w:szCs w:val="20"/>
                <w:lang w:val="en-GB"/>
              </w:rPr>
              <w:t>.</w:t>
            </w:r>
            <w:r w:rsidR="004F5E50">
              <w:rPr>
                <w:rFonts w:ascii="Arial" w:hAnsi="Arial" w:cs="Arial"/>
                <w:sz w:val="20"/>
                <w:szCs w:val="20"/>
                <w:lang w:val="en-GB"/>
              </w:rPr>
              <w:t xml:space="preserve"> Support for nested types.</w:t>
            </w:r>
            <w:r w:rsidR="000C7BE8">
              <w:rPr>
                <w:rFonts w:ascii="Arial" w:hAnsi="Arial" w:cs="Arial"/>
                <w:sz w:val="20"/>
                <w:szCs w:val="20"/>
                <w:lang w:val="en-GB"/>
              </w:rPr>
              <w:t xml:space="preserve"> Maven instantiator for VIL.</w:t>
            </w:r>
            <w:r w:rsidR="004431FF">
              <w:rPr>
                <w:rFonts w:ascii="Arial" w:hAnsi="Arial" w:cs="Arial"/>
                <w:sz w:val="20"/>
                <w:szCs w:val="20"/>
                <w:lang w:val="en-GB"/>
              </w:rPr>
              <w:t xml:space="preserve"> Creation of XML root nodes and how-to on XML</w:t>
            </w:r>
            <w:r w:rsidR="00511BAD">
              <w:rPr>
                <w:rFonts w:ascii="Arial" w:hAnsi="Arial" w:cs="Arial"/>
                <w:sz w:val="20"/>
                <w:szCs w:val="20"/>
                <w:lang w:val="en-GB"/>
              </w:rPr>
              <w:t>. Split operation for String</w:t>
            </w:r>
            <w:r w:rsidR="004431FF">
              <w:rPr>
                <w:rFonts w:ascii="Arial" w:hAnsi="Arial" w:cs="Arial"/>
                <w:sz w:val="20"/>
                <w:szCs w:val="20"/>
                <w:lang w:val="en-GB"/>
              </w:rPr>
              <w:t>.</w:t>
            </w:r>
            <w:r w:rsidR="00BE7583">
              <w:rPr>
                <w:rFonts w:ascii="Arial" w:hAnsi="Arial" w:cs="Arial"/>
                <w:sz w:val="20"/>
                <w:szCs w:val="20"/>
                <w:lang w:val="en-GB"/>
              </w:rPr>
              <w:t xml:space="preserve"> JavaPath operations</w:t>
            </w:r>
            <w:r w:rsidR="00F11980">
              <w:rPr>
                <w:rFonts w:ascii="Arial" w:hAnsi="Arial" w:cs="Arial"/>
                <w:sz w:val="20"/>
                <w:szCs w:val="20"/>
                <w:lang w:val="en-GB"/>
              </w:rPr>
              <w:t>.</w:t>
            </w:r>
          </w:p>
        </w:tc>
      </w:tr>
      <w:tr w:rsidR="006971D4" w:rsidRPr="00AD654E" w:rsidTr="00C8611B">
        <w:tc>
          <w:tcPr>
            <w:tcW w:w="838" w:type="dxa"/>
            <w:shd w:val="clear" w:color="auto" w:fill="auto"/>
          </w:tcPr>
          <w:p w:rsidR="006971D4" w:rsidRDefault="006971D4" w:rsidP="00AC2BA0">
            <w:pPr>
              <w:rPr>
                <w:rFonts w:ascii="Arial" w:hAnsi="Arial" w:cs="Arial"/>
                <w:sz w:val="20"/>
                <w:szCs w:val="20"/>
                <w:lang w:val="en-GB"/>
              </w:rPr>
            </w:pPr>
            <w:r>
              <w:rPr>
                <w:rFonts w:ascii="Arial" w:hAnsi="Arial" w:cs="Arial"/>
                <w:sz w:val="20"/>
                <w:szCs w:val="20"/>
                <w:lang w:val="en-GB"/>
              </w:rPr>
              <w:t>0.95</w:t>
            </w:r>
          </w:p>
        </w:tc>
        <w:tc>
          <w:tcPr>
            <w:tcW w:w="2105" w:type="dxa"/>
            <w:shd w:val="clear" w:color="auto" w:fill="auto"/>
          </w:tcPr>
          <w:p w:rsidR="006971D4" w:rsidRDefault="006971D4" w:rsidP="00E72144">
            <w:pPr>
              <w:rPr>
                <w:rFonts w:ascii="Arial" w:hAnsi="Arial" w:cs="Arial"/>
                <w:sz w:val="20"/>
                <w:szCs w:val="20"/>
                <w:lang w:val="en-GB"/>
              </w:rPr>
            </w:pPr>
          </w:p>
        </w:tc>
        <w:tc>
          <w:tcPr>
            <w:tcW w:w="5445" w:type="dxa"/>
            <w:shd w:val="clear" w:color="auto" w:fill="auto"/>
          </w:tcPr>
          <w:p w:rsidR="0025083F" w:rsidRDefault="006971D4">
            <w:pPr>
              <w:rPr>
                <w:rFonts w:ascii="Arial" w:hAnsi="Arial" w:cs="Arial"/>
                <w:sz w:val="20"/>
                <w:szCs w:val="20"/>
                <w:lang w:val="en-GB"/>
              </w:rPr>
            </w:pPr>
            <w:r>
              <w:rPr>
                <w:rFonts w:ascii="Arial" w:hAnsi="Arial" w:cs="Arial"/>
                <w:sz w:val="20"/>
                <w:szCs w:val="20"/>
                <w:lang w:val="en-GB"/>
              </w:rPr>
              <w:t>Inclusion of rt-VIL</w:t>
            </w:r>
            <w:r w:rsidR="00CA52E8">
              <w:rPr>
                <w:rFonts w:ascii="Arial" w:hAnsi="Arial" w:cs="Arial"/>
                <w:sz w:val="20"/>
                <w:szCs w:val="20"/>
                <w:lang w:val="en-GB"/>
              </w:rPr>
              <w:t>, optional explicit return type for rules</w:t>
            </w:r>
            <w:r w:rsidR="00C00288">
              <w:rPr>
                <w:rFonts w:ascii="Arial" w:hAnsi="Arial" w:cs="Arial"/>
                <w:sz w:val="20"/>
                <w:szCs w:val="20"/>
                <w:lang w:val="en-GB"/>
              </w:rPr>
              <w:t xml:space="preserve"> (“functions”)</w:t>
            </w:r>
            <w:r w:rsidR="00030B2F">
              <w:rPr>
                <w:rFonts w:ascii="Arial" w:hAnsi="Arial" w:cs="Arial"/>
                <w:sz w:val="20"/>
                <w:szCs w:val="20"/>
                <w:lang w:val="en-GB"/>
              </w:rPr>
              <w:t>, setText operation for text representations, clarifications for XMLFileArtifact</w:t>
            </w:r>
            <w:r w:rsidR="003B4E54">
              <w:rPr>
                <w:rFonts w:ascii="Arial" w:hAnsi="Arial" w:cs="Arial"/>
                <w:sz w:val="20"/>
                <w:szCs w:val="20"/>
                <w:lang w:val="en-GB"/>
              </w:rPr>
              <w:t xml:space="preserve"> including a new how-to section</w:t>
            </w:r>
            <w:r w:rsidR="00030B2F">
              <w:rPr>
                <w:rFonts w:ascii="Arial" w:hAnsi="Arial" w:cs="Arial"/>
                <w:sz w:val="20"/>
                <w:szCs w:val="20"/>
                <w:lang w:val="en-GB"/>
              </w:rPr>
              <w:t>, conversions for XMLFileArtifact.</w:t>
            </w:r>
            <w:r w:rsidR="004A35F1">
              <w:rPr>
                <w:rFonts w:ascii="Arial" w:hAnsi="Arial" w:cs="Arial"/>
                <w:sz w:val="20"/>
                <w:szCs w:val="20"/>
                <w:lang w:val="en-GB"/>
              </w:rPr>
              <w:t xml:space="preserve"> Maven </w:t>
            </w:r>
            <w:r w:rsidR="00B36E95">
              <w:rPr>
                <w:rFonts w:ascii="Arial" w:hAnsi="Arial" w:cs="Arial"/>
                <w:sz w:val="20"/>
                <w:szCs w:val="20"/>
                <w:lang w:val="en-GB"/>
              </w:rPr>
              <w:lastRenderedPageBreak/>
              <w:t xml:space="preserve">instantiator </w:t>
            </w:r>
            <w:r w:rsidR="004A35F1">
              <w:rPr>
                <w:rFonts w:ascii="Arial" w:hAnsi="Arial" w:cs="Arial"/>
                <w:sz w:val="20"/>
                <w:szCs w:val="20"/>
                <w:lang w:val="en-GB"/>
              </w:rPr>
              <w:t>integration improvements</w:t>
            </w:r>
            <w:r w:rsidR="0088664F">
              <w:rPr>
                <w:rFonts w:ascii="Arial" w:hAnsi="Arial" w:cs="Arial"/>
                <w:sz w:val="20"/>
                <w:szCs w:val="20"/>
                <w:lang w:val="en-GB"/>
              </w:rPr>
              <w:t>, rule refinements</w:t>
            </w:r>
            <w:r w:rsidR="004A35F1">
              <w:rPr>
                <w:rFonts w:ascii="Arial" w:hAnsi="Arial" w:cs="Arial"/>
                <w:sz w:val="20"/>
                <w:szCs w:val="20"/>
                <w:lang w:val="en-GB"/>
              </w:rPr>
              <w:t>.</w:t>
            </w:r>
            <w:r w:rsidR="00DB2848">
              <w:rPr>
                <w:rFonts w:ascii="Arial" w:hAnsi="Arial" w:cs="Arial"/>
                <w:sz w:val="20"/>
                <w:szCs w:val="20"/>
                <w:lang w:val="en-GB"/>
              </w:rPr>
              <w:t xml:space="preserve"> Field notation for @advice</w:t>
            </w:r>
            <w:r w:rsidR="004D1F17">
              <w:rPr>
                <w:rFonts w:ascii="Arial" w:hAnsi="Arial" w:cs="Arial"/>
                <w:sz w:val="20"/>
                <w:szCs w:val="20"/>
                <w:lang w:val="en-GB"/>
              </w:rPr>
              <w:t xml:space="preserve">, </w:t>
            </w:r>
            <w:r w:rsidR="000B66C8" w:rsidRPr="00A227B6">
              <w:rPr>
                <w:rFonts w:ascii="Arial" w:hAnsi="Arial" w:cs="Arial"/>
                <w:sz w:val="20"/>
                <w:szCs w:val="20"/>
                <w:u w:val="single"/>
                <w:lang w:val="en-GB"/>
              </w:rPr>
              <w:t>IVML mapping changed</w:t>
            </w:r>
            <w:r w:rsidR="000B66C8" w:rsidRPr="00A227B6">
              <w:rPr>
                <w:rFonts w:ascii="Arial" w:hAnsi="Arial" w:cs="Arial"/>
                <w:sz w:val="20"/>
                <w:szCs w:val="20"/>
                <w:lang w:val="en-GB"/>
              </w:rPr>
              <w:t xml:space="preserve">, </w:t>
            </w:r>
            <w:r w:rsidR="00453406">
              <w:rPr>
                <w:rFonts w:ascii="Arial" w:hAnsi="Arial" w:cs="Arial"/>
                <w:sz w:val="20"/>
                <w:szCs w:val="20"/>
                <w:lang w:val="en-GB"/>
              </w:rPr>
              <w:t>enabling runtime variable changes</w:t>
            </w:r>
            <w:r w:rsidR="00301884">
              <w:rPr>
                <w:rFonts w:ascii="Arial" w:hAnsi="Arial" w:cs="Arial"/>
                <w:sz w:val="20"/>
                <w:szCs w:val="20"/>
                <w:lang w:val="en-GB"/>
              </w:rPr>
              <w:t>, separation of the Java default extension into ANT and AspectJ extension</w:t>
            </w:r>
            <w:r w:rsidR="0004531F">
              <w:rPr>
                <w:rFonts w:ascii="Arial" w:hAnsi="Arial" w:cs="Arial"/>
                <w:sz w:val="20"/>
                <w:szCs w:val="20"/>
                <w:lang w:val="en-GB"/>
              </w:rPr>
              <w:t>. Generic sort function for sequences as well as revert function.</w:t>
            </w:r>
            <w:r w:rsidR="00AD654E">
              <w:rPr>
                <w:rFonts w:ascii="Arial" w:hAnsi="Arial" w:cs="Arial"/>
                <w:sz w:val="20"/>
                <w:szCs w:val="20"/>
                <w:lang w:val="en-GB"/>
              </w:rPr>
              <w:t xml:space="preserve"> Println for debug.</w:t>
            </w:r>
          </w:p>
        </w:tc>
      </w:tr>
      <w:tr w:rsidR="001C6894" w:rsidRPr="00E07527" w:rsidTr="00C8611B">
        <w:tc>
          <w:tcPr>
            <w:tcW w:w="838" w:type="dxa"/>
            <w:shd w:val="clear" w:color="auto" w:fill="auto"/>
          </w:tcPr>
          <w:p w:rsidR="001C6894" w:rsidRDefault="001C6894" w:rsidP="00AC2BA0">
            <w:pPr>
              <w:rPr>
                <w:rFonts w:ascii="Arial" w:hAnsi="Arial" w:cs="Arial"/>
                <w:sz w:val="20"/>
                <w:szCs w:val="20"/>
                <w:lang w:val="en-GB"/>
              </w:rPr>
            </w:pPr>
            <w:r>
              <w:rPr>
                <w:rFonts w:ascii="Arial" w:hAnsi="Arial" w:cs="Arial"/>
                <w:sz w:val="20"/>
                <w:szCs w:val="20"/>
                <w:lang w:val="en-GB"/>
              </w:rPr>
              <w:lastRenderedPageBreak/>
              <w:t>0.96</w:t>
            </w:r>
          </w:p>
        </w:tc>
        <w:tc>
          <w:tcPr>
            <w:tcW w:w="2105" w:type="dxa"/>
            <w:shd w:val="clear" w:color="auto" w:fill="auto"/>
          </w:tcPr>
          <w:p w:rsidR="001C6894" w:rsidRDefault="00CD42F6" w:rsidP="00E72144">
            <w:pPr>
              <w:rPr>
                <w:rFonts w:ascii="Arial" w:hAnsi="Arial" w:cs="Arial"/>
                <w:sz w:val="20"/>
                <w:szCs w:val="20"/>
                <w:lang w:val="en-GB"/>
              </w:rPr>
            </w:pPr>
            <w:r>
              <w:rPr>
                <w:rFonts w:ascii="Arial" w:hAnsi="Arial" w:cs="Arial"/>
                <w:sz w:val="20"/>
                <w:szCs w:val="20"/>
                <w:lang w:val="en-GB"/>
              </w:rPr>
              <w:t>30</w:t>
            </w:r>
            <w:r w:rsidR="001C6894">
              <w:rPr>
                <w:rFonts w:ascii="Arial" w:hAnsi="Arial" w:cs="Arial"/>
                <w:sz w:val="20"/>
                <w:szCs w:val="20"/>
                <w:lang w:val="en-GB"/>
              </w:rPr>
              <w:t>. June 2015</w:t>
            </w:r>
          </w:p>
        </w:tc>
        <w:tc>
          <w:tcPr>
            <w:tcW w:w="5445" w:type="dxa"/>
            <w:shd w:val="clear" w:color="auto" w:fill="auto"/>
          </w:tcPr>
          <w:p w:rsidR="001C6894" w:rsidRDefault="001C6894" w:rsidP="00501BFA">
            <w:pPr>
              <w:rPr>
                <w:rFonts w:ascii="Arial" w:hAnsi="Arial" w:cs="Arial"/>
                <w:sz w:val="20"/>
                <w:szCs w:val="20"/>
                <w:lang w:val="en-GB"/>
              </w:rPr>
            </w:pPr>
            <w:r w:rsidRPr="001C6894">
              <w:rPr>
                <w:rFonts w:ascii="Arial" w:hAnsi="Arial" w:cs="Arial"/>
                <w:sz w:val="20"/>
                <w:szCs w:val="20"/>
                <w:lang w:val="en-GB"/>
              </w:rPr>
              <w:t xml:space="preserve">Clarification on “Generics”, e.g. Set&lt;Type&gt; changed to </w:t>
            </w:r>
            <w:proofErr w:type="gramStart"/>
            <w:r w:rsidRPr="001C6894">
              <w:rPr>
                <w:rFonts w:ascii="Arial" w:hAnsi="Arial" w:cs="Arial"/>
                <w:sz w:val="20"/>
                <w:szCs w:val="20"/>
                <w:lang w:val="en-GB"/>
              </w:rPr>
              <w:t>set</w:t>
            </w:r>
            <w:r w:rsidR="00501BFA">
              <w:rPr>
                <w:rFonts w:ascii="Arial" w:hAnsi="Arial" w:cs="Arial"/>
                <w:sz w:val="20"/>
                <w:szCs w:val="20"/>
                <w:lang w:val="en-GB"/>
              </w:rPr>
              <w:t>O</w:t>
            </w:r>
            <w:r w:rsidRPr="001C6894">
              <w:rPr>
                <w:rFonts w:ascii="Arial" w:hAnsi="Arial" w:cs="Arial"/>
                <w:sz w:val="20"/>
                <w:szCs w:val="20"/>
                <w:lang w:val="en-GB"/>
              </w:rPr>
              <w:t>f(</w:t>
            </w:r>
            <w:proofErr w:type="gramEnd"/>
            <w:r w:rsidRPr="001C6894">
              <w:rPr>
                <w:rFonts w:ascii="Arial" w:hAnsi="Arial" w:cs="Arial"/>
                <w:sz w:val="20"/>
                <w:szCs w:val="20"/>
                <w:lang w:val="en-GB"/>
              </w:rPr>
              <w:t>Type), clarification on [] operator.</w:t>
            </w:r>
          </w:p>
        </w:tc>
      </w:tr>
      <w:tr w:rsidR="001158C1" w:rsidRPr="00E07527" w:rsidTr="00C8611B">
        <w:trPr>
          <w:ins w:id="32" w:author="Holger Eichelberger" w:date="2015-08-10T09:08:00Z"/>
        </w:trPr>
        <w:tc>
          <w:tcPr>
            <w:tcW w:w="838" w:type="dxa"/>
            <w:shd w:val="clear" w:color="auto" w:fill="auto"/>
          </w:tcPr>
          <w:p w:rsidR="001158C1" w:rsidRDefault="001158C1" w:rsidP="00AC2BA0">
            <w:pPr>
              <w:rPr>
                <w:ins w:id="33" w:author="Holger Eichelberger" w:date="2015-08-10T09:08:00Z"/>
                <w:rFonts w:ascii="Arial" w:hAnsi="Arial" w:cs="Arial"/>
                <w:sz w:val="20"/>
                <w:szCs w:val="20"/>
                <w:lang w:val="en-GB"/>
              </w:rPr>
            </w:pPr>
            <w:ins w:id="34" w:author="Holger Eichelberger" w:date="2015-08-10T09:08:00Z">
              <w:r>
                <w:rPr>
                  <w:rFonts w:ascii="Arial" w:hAnsi="Arial" w:cs="Arial"/>
                  <w:sz w:val="20"/>
                  <w:szCs w:val="20"/>
                  <w:lang w:val="en-GB"/>
                </w:rPr>
                <w:t>0.97</w:t>
              </w:r>
            </w:ins>
          </w:p>
        </w:tc>
        <w:tc>
          <w:tcPr>
            <w:tcW w:w="2105" w:type="dxa"/>
            <w:shd w:val="clear" w:color="auto" w:fill="auto"/>
          </w:tcPr>
          <w:p w:rsidR="001158C1" w:rsidRDefault="001158C1" w:rsidP="00E72144">
            <w:pPr>
              <w:rPr>
                <w:ins w:id="35" w:author="Holger Eichelberger" w:date="2015-08-10T09:08:00Z"/>
                <w:rFonts w:ascii="Arial" w:hAnsi="Arial" w:cs="Arial"/>
                <w:sz w:val="20"/>
                <w:szCs w:val="20"/>
                <w:lang w:val="en-GB"/>
              </w:rPr>
            </w:pPr>
            <w:ins w:id="36" w:author="Holger Eichelberger" w:date="2015-08-10T09:08:00Z">
              <w:r>
                <w:rPr>
                  <w:rFonts w:ascii="Arial" w:hAnsi="Arial" w:cs="Arial"/>
                  <w:sz w:val="20"/>
                  <w:szCs w:val="20"/>
                  <w:lang w:val="en-GB"/>
                </w:rPr>
                <w:t>10. August 2015</w:t>
              </w:r>
            </w:ins>
          </w:p>
        </w:tc>
        <w:tc>
          <w:tcPr>
            <w:tcW w:w="5445" w:type="dxa"/>
            <w:shd w:val="clear" w:color="auto" w:fill="auto"/>
          </w:tcPr>
          <w:p w:rsidR="001158C1" w:rsidRPr="001C6894" w:rsidRDefault="001158C1" w:rsidP="00B62A2F">
            <w:pPr>
              <w:rPr>
                <w:ins w:id="37" w:author="Holger Eichelberger" w:date="2015-08-10T09:08:00Z"/>
                <w:rFonts w:ascii="Arial" w:hAnsi="Arial" w:cs="Arial"/>
                <w:sz w:val="20"/>
                <w:szCs w:val="20"/>
                <w:lang w:val="en-GB"/>
              </w:rPr>
            </w:pPr>
            <w:proofErr w:type="gramStart"/>
            <w:ins w:id="38" w:author="Holger Eichelberger" w:date="2015-08-10T09:08:00Z">
              <w:r>
                <w:rPr>
                  <w:rFonts w:ascii="Arial" w:hAnsi="Arial" w:cs="Arial"/>
                  <w:sz w:val="20"/>
                  <w:szCs w:val="20"/>
                  <w:lang w:val="en-GB"/>
                </w:rPr>
                <w:t>collect</w:t>
              </w:r>
              <w:proofErr w:type="gramEnd"/>
              <w:r>
                <w:rPr>
                  <w:rFonts w:ascii="Arial" w:hAnsi="Arial" w:cs="Arial"/>
                  <w:sz w:val="20"/>
                  <w:szCs w:val="20"/>
                  <w:lang w:val="en-GB"/>
                </w:rPr>
                <w:t xml:space="preserve"> and apply for collections, deleteStatement for Java.</w:t>
              </w:r>
            </w:ins>
            <w:ins w:id="39" w:author="Holger Eichelberger" w:date="2015-08-22T08:54:00Z">
              <w:r w:rsidR="00161C67">
                <w:rPr>
                  <w:rFonts w:ascii="Arial" w:hAnsi="Arial" w:cs="Arial"/>
                  <w:sz w:val="20"/>
                  <w:szCs w:val="20"/>
                  <w:lang w:val="en-GB"/>
                </w:rPr>
                <w:t xml:space="preserve"> FROM/TO instead of RHS/LHS</w:t>
              </w:r>
            </w:ins>
            <w:ins w:id="40" w:author="Holger Eichelberger" w:date="2015-09-15T11:59:00Z">
              <w:r w:rsidR="004C3FCB">
                <w:rPr>
                  <w:rFonts w:ascii="Arial" w:hAnsi="Arial" w:cs="Arial"/>
                  <w:sz w:val="20"/>
                  <w:szCs w:val="20"/>
                  <w:lang w:val="en-GB"/>
                </w:rPr>
                <w:t>, attributes renamed to annotations according to IVML</w:t>
              </w:r>
            </w:ins>
            <w:ins w:id="41" w:author="Holger Eichelberger" w:date="2015-09-15T12:12:00Z">
              <w:r w:rsidR="00B62A2F">
                <w:rPr>
                  <w:rFonts w:ascii="Arial" w:hAnsi="Arial" w:cs="Arial"/>
                  <w:sz w:val="20"/>
                  <w:szCs w:val="20"/>
                  <w:lang w:val="en-GB"/>
                </w:rPr>
                <w:t>, asSet/asSequence added</w:t>
              </w:r>
              <w:r w:rsidR="008A05B1">
                <w:rPr>
                  <w:rFonts w:ascii="Arial" w:hAnsi="Arial" w:cs="Arial"/>
                  <w:sz w:val="20"/>
                  <w:szCs w:val="20"/>
                  <w:lang w:val="en-GB"/>
                </w:rPr>
                <w:t xml:space="preserve"> as alias operations</w:t>
              </w:r>
            </w:ins>
            <w:ins w:id="42" w:author="Holger Eichelberger" w:date="2015-08-22T08:54:00Z">
              <w:r w:rsidR="00161C67">
                <w:rPr>
                  <w:rFonts w:ascii="Arial" w:hAnsi="Arial" w:cs="Arial"/>
                  <w:sz w:val="20"/>
                  <w:szCs w:val="20"/>
                  <w:lang w:val="en-GB"/>
                </w:rPr>
                <w:t>.</w:t>
              </w:r>
            </w:ins>
            <w:ins w:id="43" w:author="Holger Eichelberger" w:date="2015-09-17T10:42:00Z">
              <w:r w:rsidR="00A2480B">
                <w:rPr>
                  <w:rFonts w:ascii="Arial" w:hAnsi="Arial" w:cs="Arial"/>
                  <w:sz w:val="20"/>
                  <w:szCs w:val="20"/>
                  <w:lang w:val="en-GB"/>
                </w:rPr>
                <w:t xml:space="preserve"> </w:t>
              </w:r>
              <w:proofErr w:type="gramStart"/>
              <w:r w:rsidR="00A2480B">
                <w:rPr>
                  <w:rFonts w:ascii="Arial" w:hAnsi="Arial" w:cs="Arial"/>
                  <w:sz w:val="20"/>
                  <w:szCs w:val="20"/>
                  <w:lang w:val="en-GB"/>
                </w:rPr>
                <w:t>protected</w:t>
              </w:r>
              <w:proofErr w:type="gramEnd"/>
              <w:r w:rsidR="00A2480B">
                <w:rPr>
                  <w:rFonts w:ascii="Arial" w:hAnsi="Arial" w:cs="Arial"/>
                  <w:sz w:val="20"/>
                  <w:szCs w:val="20"/>
                  <w:lang w:val="en-GB"/>
                </w:rPr>
                <w:t xml:space="preserve"> for VTL.</w:t>
              </w:r>
            </w:ins>
          </w:p>
        </w:tc>
      </w:tr>
    </w:tbl>
    <w:p w:rsidR="002F20C6" w:rsidRPr="00725A64" w:rsidRDefault="002F20C6" w:rsidP="00BE548F">
      <w:pPr>
        <w:rPr>
          <w:rFonts w:ascii="Arial" w:hAnsi="Arial" w:cs="Arial"/>
          <w:lang w:val="en-GB"/>
        </w:rPr>
      </w:pPr>
    </w:p>
    <w:p w:rsidR="00EC221B" w:rsidRDefault="00D0003F">
      <w:pPr>
        <w:rPr>
          <w:rFonts w:ascii="Arial" w:hAnsi="Arial" w:cs="Arial"/>
          <w:lang w:val="en-GB"/>
        </w:rPr>
      </w:pPr>
      <w:r w:rsidRPr="00D0003F">
        <w:rPr>
          <w:rFonts w:ascii="Arial" w:hAnsi="Arial" w:cs="Arial"/>
          <w:lang w:val="en-GB"/>
        </w:rPr>
        <w:t>Document Properties</w:t>
      </w:r>
    </w:p>
    <w:p w:rsidR="002F20C6" w:rsidRDefault="002F20C6" w:rsidP="00A14C18">
      <w:pPr>
        <w:jc w:val="left"/>
        <w:rPr>
          <w:rFonts w:ascii="Arial" w:hAnsi="Arial" w:cs="Arial"/>
          <w:sz w:val="20"/>
          <w:szCs w:val="20"/>
          <w:lang w:val="en-GB"/>
        </w:rPr>
      </w:pPr>
      <w:r w:rsidRPr="00725A64">
        <w:rPr>
          <w:rFonts w:ascii="Arial" w:hAnsi="Arial" w:cs="Arial"/>
          <w:sz w:val="20"/>
          <w:szCs w:val="20"/>
          <w:lang w:val="en-GB"/>
        </w:rPr>
        <w:t xml:space="preserve">The spell checking language </w:t>
      </w:r>
      <w:r w:rsidR="00E514DE" w:rsidRPr="00725A64">
        <w:rPr>
          <w:rFonts w:ascii="Arial" w:hAnsi="Arial" w:cs="Arial"/>
          <w:sz w:val="20"/>
          <w:szCs w:val="20"/>
          <w:lang w:val="en-GB"/>
        </w:rPr>
        <w:t xml:space="preserve">for </w:t>
      </w:r>
      <w:r w:rsidRPr="00725A64">
        <w:rPr>
          <w:rFonts w:ascii="Arial" w:hAnsi="Arial" w:cs="Arial"/>
          <w:sz w:val="20"/>
          <w:szCs w:val="20"/>
          <w:lang w:val="en-GB"/>
        </w:rPr>
        <w:t>this document is set to UK English.</w:t>
      </w:r>
    </w:p>
    <w:p w:rsidR="008624FD" w:rsidRDefault="001B1AF4" w:rsidP="008624FD">
      <w:pPr>
        <w:spacing w:after="0"/>
        <w:jc w:val="left"/>
        <w:rPr>
          <w:rFonts w:ascii="Arial" w:hAnsi="Arial" w:cs="Arial"/>
          <w:lang w:val="en-GB"/>
        </w:rPr>
      </w:pPr>
      <w:r>
        <w:rPr>
          <w:rFonts w:ascii="Arial" w:hAnsi="Arial" w:cs="Arial"/>
          <w:lang w:val="en-GB"/>
        </w:rPr>
        <w:t>Acknowledgements</w:t>
      </w:r>
    </w:p>
    <w:p w:rsidR="001B1AF4" w:rsidRDefault="001B1AF4" w:rsidP="001B1AF4">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Commission in the 7</w:t>
      </w:r>
      <w:r w:rsidRPr="00E9245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557746">
        <w:rPr>
          <w:rFonts w:ascii="Arial" w:hAnsi="Arial" w:cs="Arial"/>
          <w:sz w:val="20"/>
          <w:szCs w:val="20"/>
          <w:lang w:val="en-GB"/>
        </w:rPr>
        <w:t>257483</w:t>
      </w:r>
      <w:r>
        <w:rPr>
          <w:rFonts w:ascii="Arial" w:hAnsi="Arial" w:cs="Arial"/>
          <w:sz w:val="20"/>
          <w:szCs w:val="20"/>
          <w:lang w:val="en-GB"/>
        </w:rPr>
        <w:t>).</w:t>
      </w:r>
    </w:p>
    <w:p w:rsidR="001B1AF4"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European Commi</w:t>
      </w:r>
      <w:r w:rsidR="00331748">
        <w:rPr>
          <w:rFonts w:ascii="Arial" w:hAnsi="Arial" w:cs="Arial"/>
          <w:sz w:val="20"/>
          <w:szCs w:val="20"/>
          <w:lang w:val="en-GB"/>
        </w:rPr>
        <w:t>s</w:t>
      </w:r>
      <w:r>
        <w:rPr>
          <w:rFonts w:ascii="Arial" w:hAnsi="Arial" w:cs="Arial"/>
          <w:sz w:val="20"/>
          <w:szCs w:val="20"/>
          <w:lang w:val="en-GB"/>
        </w:rPr>
        <w:t>sion in the 7</w:t>
      </w:r>
      <w:r w:rsidRPr="001B1AF4">
        <w:rPr>
          <w:rFonts w:ascii="Arial" w:hAnsi="Arial" w:cs="Arial"/>
          <w:sz w:val="20"/>
          <w:szCs w:val="20"/>
          <w:vertAlign w:val="superscript"/>
          <w:lang w:val="en-GB"/>
        </w:rPr>
        <w:t>th</w:t>
      </w:r>
      <w:r>
        <w:rPr>
          <w:rFonts w:ascii="Arial" w:hAnsi="Arial" w:cs="Arial"/>
          <w:sz w:val="20"/>
          <w:szCs w:val="20"/>
          <w:lang w:val="en-GB"/>
        </w:rPr>
        <w:t xml:space="preserve"> framework programme through the QualiMaster project (grant 619525).</w:t>
      </w:r>
    </w:p>
    <w:p w:rsidR="001B1AF4" w:rsidRPr="00E92459" w:rsidRDefault="001B1AF4" w:rsidP="001B1AF4">
      <w:pPr>
        <w:pStyle w:val="ListParagraph"/>
        <w:numPr>
          <w:ilvl w:val="0"/>
          <w:numId w:val="25"/>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0B1D7F" w:rsidRPr="00725A64" w:rsidRDefault="000B1D7F" w:rsidP="00A14C18">
      <w:pPr>
        <w:jc w:val="left"/>
        <w:rPr>
          <w:rFonts w:ascii="Arial" w:hAnsi="Arial" w:cs="Arial"/>
          <w:sz w:val="20"/>
          <w:szCs w:val="20"/>
          <w:lang w:val="en-GB"/>
        </w:rPr>
        <w:sectPr w:rsidR="000B1D7F" w:rsidRPr="00725A64" w:rsidSect="005A3C2D">
          <w:pgSz w:w="11906" w:h="16838"/>
          <w:pgMar w:top="1440" w:right="1797" w:bottom="1440" w:left="1797" w:header="709" w:footer="709" w:gutter="0"/>
          <w:cols w:space="708"/>
          <w:titlePg/>
          <w:docGrid w:linePitch="360"/>
        </w:sectPr>
      </w:pPr>
      <w:r>
        <w:rPr>
          <w:rFonts w:ascii="Arial" w:hAnsi="Arial" w:cs="Arial"/>
          <w:sz w:val="20"/>
          <w:szCs w:val="20"/>
          <w:lang w:val="en-GB"/>
        </w:rPr>
        <w:t>We would like to thank Aike Sass (Java instantiator</w:t>
      </w:r>
      <w:r w:rsidR="00CB73FB">
        <w:rPr>
          <w:rFonts w:ascii="Arial" w:hAnsi="Arial" w:cs="Arial"/>
          <w:sz w:val="20"/>
          <w:szCs w:val="20"/>
          <w:lang w:val="en-GB"/>
        </w:rPr>
        <w:t xml:space="preserve">, VIL </w:t>
      </w:r>
      <w:r w:rsidR="003C13FB">
        <w:rPr>
          <w:rFonts w:ascii="Arial" w:hAnsi="Arial" w:cs="Arial"/>
          <w:sz w:val="20"/>
          <w:szCs w:val="20"/>
          <w:lang w:val="en-GB"/>
        </w:rPr>
        <w:t>translation</w:t>
      </w:r>
      <w:r w:rsidR="00CB73FB">
        <w:rPr>
          <w:rFonts w:ascii="Arial" w:hAnsi="Arial" w:cs="Arial"/>
          <w:sz w:val="20"/>
          <w:szCs w:val="20"/>
          <w:lang w:val="en-GB"/>
        </w:rPr>
        <w:t xml:space="preserve">-time content expressions, </w:t>
      </w:r>
      <w:proofErr w:type="gramStart"/>
      <w:r w:rsidR="00CB73FB">
        <w:rPr>
          <w:rFonts w:ascii="Arial" w:hAnsi="Arial" w:cs="Arial"/>
          <w:sz w:val="20"/>
          <w:szCs w:val="20"/>
          <w:lang w:val="en-GB"/>
        </w:rPr>
        <w:t>serializer</w:t>
      </w:r>
      <w:proofErr w:type="gramEnd"/>
      <w:r>
        <w:rPr>
          <w:rFonts w:ascii="Arial" w:hAnsi="Arial" w:cs="Arial"/>
          <w:sz w:val="20"/>
          <w:szCs w:val="20"/>
          <w:lang w:val="en-GB"/>
        </w:rPr>
        <w:t>), Bartu Dernek (content assist) and Sebastian Bender (clarification</w:t>
      </w:r>
      <w:r w:rsidR="004C0A36">
        <w:rPr>
          <w:rFonts w:ascii="Arial" w:hAnsi="Arial" w:cs="Arial"/>
          <w:sz w:val="20"/>
          <w:szCs w:val="20"/>
          <w:lang w:val="en-GB"/>
        </w:rPr>
        <w:t>s</w:t>
      </w:r>
      <w:r w:rsidR="00D0085D">
        <w:rPr>
          <w:rFonts w:ascii="Arial" w:hAnsi="Arial" w:cs="Arial"/>
          <w:sz w:val="20"/>
          <w:szCs w:val="20"/>
          <w:lang w:val="en-GB"/>
        </w:rPr>
        <w:t>,</w:t>
      </w:r>
      <w:r w:rsidR="00C54554">
        <w:rPr>
          <w:rFonts w:ascii="Arial" w:hAnsi="Arial" w:cs="Arial"/>
          <w:sz w:val="20"/>
          <w:szCs w:val="20"/>
          <w:lang w:val="en-GB"/>
        </w:rPr>
        <w:t xml:space="preserve"> </w:t>
      </w:r>
      <w:r w:rsidR="00D0085D">
        <w:rPr>
          <w:rFonts w:ascii="Arial" w:hAnsi="Arial" w:cs="Arial"/>
          <w:sz w:val="20"/>
          <w:szCs w:val="20"/>
          <w:lang w:val="en-GB"/>
        </w:rPr>
        <w:t>ANT and Make instantiator</w:t>
      </w:r>
      <w:r>
        <w:rPr>
          <w:rFonts w:ascii="Arial" w:hAnsi="Arial" w:cs="Arial"/>
          <w:sz w:val="20"/>
          <w:szCs w:val="20"/>
          <w:lang w:val="en-GB"/>
        </w:rPr>
        <w:t>)</w:t>
      </w:r>
      <w:r w:rsidR="00131024">
        <w:rPr>
          <w:rFonts w:ascii="Arial" w:hAnsi="Arial" w:cs="Arial"/>
          <w:sz w:val="20"/>
          <w:szCs w:val="20"/>
          <w:lang w:val="en-GB"/>
        </w:rPr>
        <w:t xml:space="preserve"> for their contributions</w:t>
      </w:r>
      <w:r>
        <w:rPr>
          <w:rFonts w:ascii="Arial" w:hAnsi="Arial" w:cs="Arial"/>
          <w:sz w:val="20"/>
          <w:szCs w:val="20"/>
          <w:lang w:val="en-GB"/>
        </w:rPr>
        <w:t>.</w:t>
      </w:r>
    </w:p>
    <w:p w:rsidR="001D20E4" w:rsidRPr="00725A64" w:rsidRDefault="001D20E4" w:rsidP="00EA17BB">
      <w:pPr>
        <w:outlineLvl w:val="0"/>
        <w:rPr>
          <w:b/>
          <w:sz w:val="32"/>
          <w:lang w:val="en-GB"/>
        </w:rPr>
      </w:pPr>
      <w:bookmarkStart w:id="44" w:name="_Toc430078855"/>
      <w:r w:rsidRPr="00725A64">
        <w:rPr>
          <w:b/>
          <w:sz w:val="32"/>
          <w:lang w:val="en-GB"/>
        </w:rPr>
        <w:lastRenderedPageBreak/>
        <w:t>Table of Contents</w:t>
      </w:r>
      <w:bookmarkEnd w:id="44"/>
    </w:p>
    <w:p w:rsidR="000633B1" w:rsidRDefault="00FF39BE">
      <w:pPr>
        <w:pStyle w:val="TOC1"/>
        <w:tabs>
          <w:tab w:val="right" w:leader="dot" w:pos="8302"/>
        </w:tabs>
        <w:rPr>
          <w:ins w:id="45" w:author="Holger Eichelberger" w:date="2015-09-15T11:12:00Z"/>
          <w:rFonts w:asciiTheme="minorHAnsi" w:eastAsiaTheme="minorEastAsia" w:hAnsiTheme="minorHAnsi" w:cstheme="minorBidi"/>
          <w:noProof/>
          <w:sz w:val="22"/>
          <w:szCs w:val="22"/>
        </w:rPr>
      </w:pPr>
      <w:r w:rsidRPr="00725A64">
        <w:rPr>
          <w:lang w:val="en-GB"/>
        </w:rPr>
        <w:fldChar w:fldCharType="begin"/>
      </w:r>
      <w:r w:rsidR="00933078" w:rsidRPr="00725A64">
        <w:rPr>
          <w:lang w:val="en-GB"/>
        </w:rPr>
        <w:instrText xml:space="preserve"> TOC \o "1-3" \h \z \u </w:instrText>
      </w:r>
      <w:r w:rsidRPr="00725A64">
        <w:rPr>
          <w:lang w:val="en-GB"/>
        </w:rPr>
        <w:fldChar w:fldCharType="separate"/>
      </w:r>
      <w:ins w:id="4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Contents</w:t>
        </w:r>
        <w:r w:rsidR="000633B1">
          <w:rPr>
            <w:noProof/>
            <w:webHidden/>
          </w:rPr>
          <w:tab/>
        </w:r>
        <w:r>
          <w:rPr>
            <w:noProof/>
            <w:webHidden/>
          </w:rPr>
          <w:fldChar w:fldCharType="begin"/>
        </w:r>
        <w:r w:rsidR="000633B1">
          <w:rPr>
            <w:noProof/>
            <w:webHidden/>
          </w:rPr>
          <w:instrText xml:space="preserve"> PAGEREF _Toc430078855 \h </w:instrText>
        </w:r>
      </w:ins>
      <w:r>
        <w:rPr>
          <w:noProof/>
          <w:webHidden/>
        </w:rPr>
      </w:r>
      <w:r>
        <w:rPr>
          <w:noProof/>
          <w:webHidden/>
        </w:rPr>
        <w:fldChar w:fldCharType="separate"/>
      </w:r>
      <w:ins w:id="47" w:author="Holger Eichelberger" w:date="2015-09-15T11:12:00Z">
        <w:r w:rsidR="000633B1">
          <w:rPr>
            <w:noProof/>
            <w:webHidden/>
          </w:rPr>
          <w:t>4</w:t>
        </w:r>
        <w:r>
          <w:rPr>
            <w:noProof/>
            <w:webHidden/>
          </w:rPr>
          <w:fldChar w:fldCharType="end"/>
        </w:r>
        <w:r w:rsidRPr="00062CEF">
          <w:rPr>
            <w:rStyle w:val="Hyperlink"/>
            <w:noProof/>
          </w:rPr>
          <w:fldChar w:fldCharType="end"/>
        </w:r>
      </w:ins>
    </w:p>
    <w:p w:rsidR="000633B1" w:rsidRDefault="00FF39BE">
      <w:pPr>
        <w:pStyle w:val="TOC1"/>
        <w:tabs>
          <w:tab w:val="right" w:leader="dot" w:pos="8302"/>
        </w:tabs>
        <w:rPr>
          <w:ins w:id="48" w:author="Holger Eichelberger" w:date="2015-09-15T11:12:00Z"/>
          <w:rFonts w:asciiTheme="minorHAnsi" w:eastAsiaTheme="minorEastAsia" w:hAnsiTheme="minorHAnsi" w:cstheme="minorBidi"/>
          <w:noProof/>
          <w:sz w:val="22"/>
          <w:szCs w:val="22"/>
        </w:rPr>
      </w:pPr>
      <w:ins w:id="4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b/>
            <w:noProof/>
            <w:lang w:val="en-GB"/>
          </w:rPr>
          <w:t>Table of Figures</w:t>
        </w:r>
        <w:r w:rsidR="000633B1">
          <w:rPr>
            <w:noProof/>
            <w:webHidden/>
          </w:rPr>
          <w:tab/>
        </w:r>
        <w:r>
          <w:rPr>
            <w:noProof/>
            <w:webHidden/>
          </w:rPr>
          <w:fldChar w:fldCharType="begin"/>
        </w:r>
        <w:r w:rsidR="000633B1">
          <w:rPr>
            <w:noProof/>
            <w:webHidden/>
          </w:rPr>
          <w:instrText xml:space="preserve"> PAGEREF _Toc430078856 \h </w:instrText>
        </w:r>
      </w:ins>
      <w:r>
        <w:rPr>
          <w:noProof/>
          <w:webHidden/>
        </w:rPr>
      </w:r>
      <w:r>
        <w:rPr>
          <w:noProof/>
          <w:webHidden/>
        </w:rPr>
        <w:fldChar w:fldCharType="separate"/>
      </w:r>
      <w:ins w:id="50" w:author="Holger Eichelberger" w:date="2015-09-15T11:12:00Z">
        <w:r w:rsidR="000633B1">
          <w:rPr>
            <w:noProof/>
            <w:webHidden/>
          </w:rPr>
          <w:t>9</w:t>
        </w:r>
        <w:r>
          <w:rPr>
            <w:noProof/>
            <w:webHidden/>
          </w:rPr>
          <w:fldChar w:fldCharType="end"/>
        </w:r>
        <w:r w:rsidRPr="00062CEF">
          <w:rPr>
            <w:rStyle w:val="Hyperlink"/>
            <w:noProof/>
          </w:rPr>
          <w:fldChar w:fldCharType="end"/>
        </w:r>
      </w:ins>
    </w:p>
    <w:p w:rsidR="000633B1" w:rsidRDefault="00FF39BE">
      <w:pPr>
        <w:pStyle w:val="TOC1"/>
        <w:tabs>
          <w:tab w:val="left" w:pos="480"/>
          <w:tab w:val="right" w:leader="dot" w:pos="8302"/>
        </w:tabs>
        <w:rPr>
          <w:ins w:id="51" w:author="Holger Eichelberger" w:date="2015-09-15T11:12:00Z"/>
          <w:rFonts w:asciiTheme="minorHAnsi" w:eastAsiaTheme="minorEastAsia" w:hAnsiTheme="minorHAnsi" w:cstheme="minorBidi"/>
          <w:noProof/>
          <w:sz w:val="22"/>
          <w:szCs w:val="22"/>
        </w:rPr>
      </w:pPr>
      <w:ins w:id="5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1</w:t>
        </w:r>
        <w:r w:rsidR="000633B1">
          <w:rPr>
            <w:rFonts w:asciiTheme="minorHAnsi" w:eastAsiaTheme="minorEastAsia" w:hAnsiTheme="minorHAnsi" w:cstheme="minorBidi"/>
            <w:noProof/>
            <w:sz w:val="22"/>
            <w:szCs w:val="22"/>
          </w:rPr>
          <w:tab/>
        </w:r>
        <w:r w:rsidR="000633B1" w:rsidRPr="00062CEF">
          <w:rPr>
            <w:rStyle w:val="Hyperlink"/>
            <w:noProof/>
            <w:lang w:val="en-GB"/>
          </w:rPr>
          <w:t>Introduction</w:t>
        </w:r>
        <w:r w:rsidR="000633B1">
          <w:rPr>
            <w:noProof/>
            <w:webHidden/>
          </w:rPr>
          <w:tab/>
        </w:r>
        <w:r>
          <w:rPr>
            <w:noProof/>
            <w:webHidden/>
          </w:rPr>
          <w:fldChar w:fldCharType="begin"/>
        </w:r>
        <w:r w:rsidR="000633B1">
          <w:rPr>
            <w:noProof/>
            <w:webHidden/>
          </w:rPr>
          <w:instrText xml:space="preserve"> PAGEREF _Toc430078857 \h </w:instrText>
        </w:r>
      </w:ins>
      <w:r>
        <w:rPr>
          <w:noProof/>
          <w:webHidden/>
        </w:rPr>
      </w:r>
      <w:r>
        <w:rPr>
          <w:noProof/>
          <w:webHidden/>
        </w:rPr>
        <w:fldChar w:fldCharType="separate"/>
      </w:r>
      <w:ins w:id="53" w:author="Holger Eichelberger" w:date="2015-09-15T11:12:00Z">
        <w:r w:rsidR="000633B1">
          <w:rPr>
            <w:noProof/>
            <w:webHidden/>
          </w:rPr>
          <w:t>10</w:t>
        </w:r>
        <w:r>
          <w:rPr>
            <w:noProof/>
            <w:webHidden/>
          </w:rPr>
          <w:fldChar w:fldCharType="end"/>
        </w:r>
        <w:r w:rsidRPr="00062CEF">
          <w:rPr>
            <w:rStyle w:val="Hyperlink"/>
            <w:noProof/>
          </w:rPr>
          <w:fldChar w:fldCharType="end"/>
        </w:r>
      </w:ins>
    </w:p>
    <w:p w:rsidR="000633B1" w:rsidRDefault="00FF39BE">
      <w:pPr>
        <w:pStyle w:val="TOC1"/>
        <w:tabs>
          <w:tab w:val="left" w:pos="480"/>
          <w:tab w:val="right" w:leader="dot" w:pos="8302"/>
        </w:tabs>
        <w:rPr>
          <w:ins w:id="54" w:author="Holger Eichelberger" w:date="2015-09-15T11:12:00Z"/>
          <w:rFonts w:asciiTheme="minorHAnsi" w:eastAsiaTheme="minorEastAsia" w:hAnsiTheme="minorHAnsi" w:cstheme="minorBidi"/>
          <w:noProof/>
          <w:sz w:val="22"/>
          <w:szCs w:val="22"/>
        </w:rPr>
      </w:pPr>
      <w:ins w:id="5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2</w:t>
        </w:r>
        <w:r w:rsidR="000633B1">
          <w:rPr>
            <w:rFonts w:asciiTheme="minorHAnsi" w:eastAsiaTheme="minorEastAsia" w:hAnsiTheme="minorHAnsi" w:cstheme="minorBidi"/>
            <w:noProof/>
            <w:sz w:val="22"/>
            <w:szCs w:val="22"/>
          </w:rPr>
          <w:tab/>
        </w:r>
        <w:r w:rsidR="000633B1" w:rsidRPr="00062CEF">
          <w:rPr>
            <w:rStyle w:val="Hyperlink"/>
            <w:noProof/>
            <w:lang w:val="en-GB"/>
          </w:rPr>
          <w:t>The Approach</w:t>
        </w:r>
        <w:r w:rsidR="000633B1">
          <w:rPr>
            <w:noProof/>
            <w:webHidden/>
          </w:rPr>
          <w:tab/>
        </w:r>
        <w:r>
          <w:rPr>
            <w:noProof/>
            <w:webHidden/>
          </w:rPr>
          <w:fldChar w:fldCharType="begin"/>
        </w:r>
        <w:r w:rsidR="000633B1">
          <w:rPr>
            <w:noProof/>
            <w:webHidden/>
          </w:rPr>
          <w:instrText xml:space="preserve"> PAGEREF _Toc430078858 \h </w:instrText>
        </w:r>
      </w:ins>
      <w:r>
        <w:rPr>
          <w:noProof/>
          <w:webHidden/>
        </w:rPr>
      </w:r>
      <w:r>
        <w:rPr>
          <w:noProof/>
          <w:webHidden/>
        </w:rPr>
        <w:fldChar w:fldCharType="separate"/>
      </w:r>
      <w:ins w:id="56" w:author="Holger Eichelberger" w:date="2015-09-15T11:12:00Z">
        <w:r w:rsidR="000633B1">
          <w:rPr>
            <w:noProof/>
            <w:webHidden/>
          </w:rPr>
          <w:t>11</w:t>
        </w:r>
        <w:r>
          <w:rPr>
            <w:noProof/>
            <w:webHidden/>
          </w:rPr>
          <w:fldChar w:fldCharType="end"/>
        </w:r>
        <w:r w:rsidRPr="00062CEF">
          <w:rPr>
            <w:rStyle w:val="Hyperlink"/>
            <w:noProof/>
          </w:rPr>
          <w:fldChar w:fldCharType="end"/>
        </w:r>
      </w:ins>
    </w:p>
    <w:p w:rsidR="000633B1" w:rsidRDefault="00FF39BE">
      <w:pPr>
        <w:pStyle w:val="TOC1"/>
        <w:tabs>
          <w:tab w:val="left" w:pos="480"/>
          <w:tab w:val="right" w:leader="dot" w:pos="8302"/>
        </w:tabs>
        <w:rPr>
          <w:ins w:id="57" w:author="Holger Eichelberger" w:date="2015-09-15T11:12:00Z"/>
          <w:rFonts w:asciiTheme="minorHAnsi" w:eastAsiaTheme="minorEastAsia" w:hAnsiTheme="minorHAnsi" w:cstheme="minorBidi"/>
          <w:noProof/>
          <w:sz w:val="22"/>
          <w:szCs w:val="22"/>
        </w:rPr>
      </w:pPr>
      <w:ins w:id="5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w:t>
        </w:r>
        <w:r w:rsidR="000633B1">
          <w:rPr>
            <w:rFonts w:asciiTheme="minorHAnsi" w:eastAsiaTheme="minorEastAsia" w:hAnsiTheme="minorHAnsi" w:cstheme="minorBidi"/>
            <w:noProof/>
            <w:sz w:val="22"/>
            <w:szCs w:val="22"/>
          </w:rPr>
          <w:tab/>
        </w:r>
        <w:r w:rsidR="000633B1" w:rsidRPr="00062CEF">
          <w:rPr>
            <w:rStyle w:val="Hyperlink"/>
            <w:noProof/>
            <w:lang w:val="en-GB"/>
          </w:rPr>
          <w:t>The VIL Languages</w:t>
        </w:r>
        <w:r w:rsidR="000633B1">
          <w:rPr>
            <w:noProof/>
            <w:webHidden/>
          </w:rPr>
          <w:tab/>
        </w:r>
        <w:r>
          <w:rPr>
            <w:noProof/>
            <w:webHidden/>
          </w:rPr>
          <w:fldChar w:fldCharType="begin"/>
        </w:r>
        <w:r w:rsidR="000633B1">
          <w:rPr>
            <w:noProof/>
            <w:webHidden/>
          </w:rPr>
          <w:instrText xml:space="preserve"> PAGEREF _Toc430078859 \h </w:instrText>
        </w:r>
      </w:ins>
      <w:r>
        <w:rPr>
          <w:noProof/>
          <w:webHidden/>
        </w:rPr>
      </w:r>
      <w:r>
        <w:rPr>
          <w:noProof/>
          <w:webHidden/>
        </w:rPr>
        <w:fldChar w:fldCharType="separate"/>
      </w:r>
      <w:ins w:id="59" w:author="Holger Eichelberger" w:date="2015-09-15T11:12:00Z">
        <w:r w:rsidR="000633B1">
          <w:rPr>
            <w:noProof/>
            <w:webHidden/>
          </w:rPr>
          <w:t>12</w:t>
        </w:r>
        <w:r>
          <w:rPr>
            <w:noProof/>
            <w:webHidden/>
          </w:rPr>
          <w:fldChar w:fldCharType="end"/>
        </w:r>
        <w:r w:rsidRPr="00062CEF">
          <w:rPr>
            <w:rStyle w:val="Hyperlink"/>
            <w:noProof/>
          </w:rPr>
          <w:fldChar w:fldCharType="end"/>
        </w:r>
      </w:ins>
    </w:p>
    <w:p w:rsidR="000633B1" w:rsidRDefault="00FF39BE">
      <w:pPr>
        <w:pStyle w:val="TOC2"/>
        <w:tabs>
          <w:tab w:val="left" w:pos="960"/>
          <w:tab w:val="right" w:leader="dot" w:pos="8302"/>
        </w:tabs>
        <w:rPr>
          <w:ins w:id="60" w:author="Holger Eichelberger" w:date="2015-09-15T11:12:00Z"/>
          <w:rFonts w:asciiTheme="minorHAnsi" w:eastAsiaTheme="minorEastAsia" w:hAnsiTheme="minorHAnsi" w:cstheme="minorBidi"/>
          <w:noProof/>
          <w:sz w:val="22"/>
          <w:szCs w:val="22"/>
        </w:rPr>
      </w:pPr>
      <w:ins w:id="6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w:t>
        </w:r>
        <w:r w:rsidR="000633B1">
          <w:rPr>
            <w:rFonts w:asciiTheme="minorHAnsi" w:eastAsiaTheme="minorEastAsia" w:hAnsiTheme="minorHAnsi" w:cstheme="minorBidi"/>
            <w:noProof/>
            <w:sz w:val="22"/>
            <w:szCs w:val="22"/>
          </w:rPr>
          <w:tab/>
        </w:r>
        <w:r w:rsidR="000633B1" w:rsidRPr="00062CEF">
          <w:rPr>
            <w:rStyle w:val="Hyperlink"/>
            <w:noProof/>
            <w:lang w:val="en-GB"/>
          </w:rPr>
          <w:t>Variability Implementation Language</w:t>
        </w:r>
        <w:r w:rsidR="000633B1">
          <w:rPr>
            <w:noProof/>
            <w:webHidden/>
          </w:rPr>
          <w:tab/>
        </w:r>
        <w:r>
          <w:rPr>
            <w:noProof/>
            <w:webHidden/>
          </w:rPr>
          <w:fldChar w:fldCharType="begin"/>
        </w:r>
        <w:r w:rsidR="000633B1">
          <w:rPr>
            <w:noProof/>
            <w:webHidden/>
          </w:rPr>
          <w:instrText xml:space="preserve"> PAGEREF _Toc430078860 \h </w:instrText>
        </w:r>
      </w:ins>
      <w:r>
        <w:rPr>
          <w:noProof/>
          <w:webHidden/>
        </w:rPr>
      </w:r>
      <w:r>
        <w:rPr>
          <w:noProof/>
          <w:webHidden/>
        </w:rPr>
        <w:fldChar w:fldCharType="separate"/>
      </w:r>
      <w:ins w:id="62"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63" w:author="Holger Eichelberger" w:date="2015-09-15T11:12:00Z"/>
          <w:rFonts w:asciiTheme="minorHAnsi" w:eastAsiaTheme="minorEastAsia" w:hAnsiTheme="minorHAnsi" w:cstheme="minorBidi"/>
          <w:noProof/>
          <w:sz w:val="22"/>
          <w:szCs w:val="22"/>
        </w:rPr>
      </w:pPr>
      <w:ins w:id="6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_Toc430078861 \h </w:instrText>
        </w:r>
      </w:ins>
      <w:r>
        <w:rPr>
          <w:noProof/>
          <w:webHidden/>
        </w:rPr>
      </w:r>
      <w:r>
        <w:rPr>
          <w:noProof/>
          <w:webHidden/>
        </w:rPr>
        <w:fldChar w:fldCharType="separate"/>
      </w:r>
      <w:ins w:id="65"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66" w:author="Holger Eichelberger" w:date="2015-09-15T11:12:00Z"/>
          <w:rFonts w:asciiTheme="minorHAnsi" w:eastAsiaTheme="minorEastAsia" w:hAnsiTheme="minorHAnsi" w:cstheme="minorBidi"/>
          <w:noProof/>
          <w:sz w:val="22"/>
          <w:szCs w:val="22"/>
        </w:rPr>
      </w:pPr>
      <w:ins w:id="6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3.1.2</w:t>
        </w:r>
        <w:r w:rsidR="000633B1">
          <w:rPr>
            <w:rFonts w:asciiTheme="minorHAnsi" w:eastAsiaTheme="minorEastAsia" w:hAnsiTheme="minorHAnsi" w:cstheme="minorBidi"/>
            <w:noProof/>
            <w:sz w:val="22"/>
            <w:szCs w:val="22"/>
          </w:rPr>
          <w:tab/>
        </w:r>
        <w:r w:rsidR="000633B1" w:rsidRPr="00062CEF">
          <w:rPr>
            <w:rStyle w:val="Hyperlink"/>
            <w:noProof/>
            <w:lang w:val="en-GB"/>
          </w:rPr>
          <w:t>Scripts</w:t>
        </w:r>
        <w:r w:rsidR="000633B1">
          <w:rPr>
            <w:noProof/>
            <w:webHidden/>
          </w:rPr>
          <w:tab/>
        </w:r>
        <w:r>
          <w:rPr>
            <w:noProof/>
            <w:webHidden/>
          </w:rPr>
          <w:fldChar w:fldCharType="begin"/>
        </w:r>
        <w:r w:rsidR="000633B1">
          <w:rPr>
            <w:noProof/>
            <w:webHidden/>
          </w:rPr>
          <w:instrText xml:space="preserve"> PAGEREF _Toc430078862 \h </w:instrText>
        </w:r>
      </w:ins>
      <w:r>
        <w:rPr>
          <w:noProof/>
          <w:webHidden/>
        </w:rPr>
      </w:r>
      <w:r>
        <w:rPr>
          <w:noProof/>
          <w:webHidden/>
        </w:rPr>
        <w:fldChar w:fldCharType="separate"/>
      </w:r>
      <w:ins w:id="68" w:author="Holger Eichelberger" w:date="2015-09-15T11:12:00Z">
        <w:r w:rsidR="000633B1">
          <w:rPr>
            <w:noProof/>
            <w:webHidden/>
          </w:rPr>
          <w:t>14</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69" w:author="Holger Eichelberger" w:date="2015-09-15T11:12:00Z"/>
          <w:rFonts w:asciiTheme="minorHAnsi" w:eastAsiaTheme="minorEastAsia" w:hAnsiTheme="minorHAnsi" w:cstheme="minorBidi"/>
          <w:noProof/>
          <w:sz w:val="22"/>
          <w:szCs w:val="22"/>
        </w:rPr>
      </w:pPr>
      <w:ins w:id="7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_Toc430078863 \h </w:instrText>
        </w:r>
      </w:ins>
      <w:r>
        <w:rPr>
          <w:noProof/>
          <w:webHidden/>
        </w:rPr>
      </w:r>
      <w:r>
        <w:rPr>
          <w:noProof/>
          <w:webHidden/>
        </w:rPr>
        <w:fldChar w:fldCharType="separate"/>
      </w:r>
      <w:ins w:id="71" w:author="Holger Eichelberger" w:date="2015-09-15T11:12:00Z">
        <w:r w:rsidR="000633B1">
          <w:rPr>
            <w:noProof/>
            <w:webHidden/>
          </w:rPr>
          <w:t>16</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72" w:author="Holger Eichelberger" w:date="2015-09-15T11:12:00Z"/>
          <w:rFonts w:asciiTheme="minorHAnsi" w:eastAsiaTheme="minorEastAsia" w:hAnsiTheme="minorHAnsi" w:cstheme="minorBidi"/>
          <w:noProof/>
          <w:sz w:val="22"/>
          <w:szCs w:val="22"/>
        </w:rPr>
      </w:pPr>
      <w:ins w:id="7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_Toc430078864 \h </w:instrText>
        </w:r>
      </w:ins>
      <w:r>
        <w:rPr>
          <w:noProof/>
          <w:webHidden/>
        </w:rPr>
      </w:r>
      <w:r>
        <w:rPr>
          <w:noProof/>
          <w:webHidden/>
        </w:rPr>
        <w:fldChar w:fldCharType="separate"/>
      </w:r>
      <w:ins w:id="74" w:author="Holger Eichelberger" w:date="2015-09-15T11:12:00Z">
        <w:r w:rsidR="000633B1">
          <w:rPr>
            <w:noProof/>
            <w:webHidden/>
          </w:rPr>
          <w:t>17</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75" w:author="Holger Eichelberger" w:date="2015-09-15T11:12:00Z"/>
          <w:rFonts w:asciiTheme="minorHAnsi" w:eastAsiaTheme="minorEastAsia" w:hAnsiTheme="minorHAnsi" w:cstheme="minorBidi"/>
          <w:noProof/>
          <w:sz w:val="22"/>
          <w:szCs w:val="22"/>
        </w:rPr>
      </w:pPr>
      <w:ins w:id="7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_Toc430078865 \h </w:instrText>
        </w:r>
      </w:ins>
      <w:r>
        <w:rPr>
          <w:noProof/>
          <w:webHidden/>
        </w:rPr>
      </w:r>
      <w:r>
        <w:rPr>
          <w:noProof/>
          <w:webHidden/>
        </w:rPr>
        <w:fldChar w:fldCharType="separate"/>
      </w:r>
      <w:ins w:id="77" w:author="Holger Eichelberger" w:date="2015-09-15T11:12:00Z">
        <w:r w:rsidR="000633B1">
          <w:rPr>
            <w:noProof/>
            <w:webHidden/>
          </w:rPr>
          <w:t>18</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78" w:author="Holger Eichelberger" w:date="2015-09-15T11:12:00Z"/>
          <w:rFonts w:asciiTheme="minorHAnsi" w:eastAsiaTheme="minorEastAsia" w:hAnsiTheme="minorHAnsi" w:cstheme="minorBidi"/>
          <w:noProof/>
          <w:sz w:val="22"/>
          <w:szCs w:val="22"/>
        </w:rPr>
      </w:pPr>
      <w:ins w:id="7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3.1.5.1</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_Toc430078866 \h </w:instrText>
        </w:r>
      </w:ins>
      <w:r>
        <w:rPr>
          <w:noProof/>
          <w:webHidden/>
        </w:rPr>
      </w:r>
      <w:r>
        <w:rPr>
          <w:noProof/>
          <w:webHidden/>
        </w:rPr>
        <w:fldChar w:fldCharType="separate"/>
      </w:r>
      <w:ins w:id="80"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81" w:author="Holger Eichelberger" w:date="2015-09-15T11:12:00Z"/>
          <w:rFonts w:asciiTheme="minorHAnsi" w:eastAsiaTheme="minorEastAsia" w:hAnsiTheme="minorHAnsi" w:cstheme="minorBidi"/>
          <w:noProof/>
          <w:sz w:val="22"/>
          <w:szCs w:val="22"/>
        </w:rPr>
      </w:pPr>
      <w:ins w:id="8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3.1.5.2</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_Toc430078867 \h </w:instrText>
        </w:r>
      </w:ins>
      <w:r>
        <w:rPr>
          <w:noProof/>
          <w:webHidden/>
        </w:rPr>
      </w:r>
      <w:r>
        <w:rPr>
          <w:noProof/>
          <w:webHidden/>
        </w:rPr>
        <w:fldChar w:fldCharType="separate"/>
      </w:r>
      <w:ins w:id="83"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84" w:author="Holger Eichelberger" w:date="2015-09-15T11:12:00Z"/>
          <w:rFonts w:asciiTheme="minorHAnsi" w:eastAsiaTheme="minorEastAsia" w:hAnsiTheme="minorHAnsi" w:cstheme="minorBidi"/>
          <w:noProof/>
          <w:sz w:val="22"/>
          <w:szCs w:val="22"/>
        </w:rPr>
      </w:pPr>
      <w:ins w:id="8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3.1.5.3</w:t>
        </w:r>
        <w:r w:rsidR="000633B1">
          <w:rPr>
            <w:rFonts w:asciiTheme="minorHAnsi" w:eastAsiaTheme="minorEastAsia" w:hAnsiTheme="minorHAnsi" w:cstheme="minorBidi"/>
            <w:noProof/>
            <w:sz w:val="22"/>
            <w:szCs w:val="22"/>
          </w:rPr>
          <w:tab/>
        </w:r>
        <w:r w:rsidR="000633B1" w:rsidRPr="00062CEF">
          <w:rPr>
            <w:rStyle w:val="Hyperlink"/>
            <w:noProof/>
            <w:lang w:val="en-GB"/>
          </w:rPr>
          <w:t>Artifact Types</w:t>
        </w:r>
        <w:r w:rsidR="000633B1">
          <w:rPr>
            <w:noProof/>
            <w:webHidden/>
          </w:rPr>
          <w:tab/>
        </w:r>
        <w:r>
          <w:rPr>
            <w:noProof/>
            <w:webHidden/>
          </w:rPr>
          <w:fldChar w:fldCharType="begin"/>
        </w:r>
        <w:r w:rsidR="000633B1">
          <w:rPr>
            <w:noProof/>
            <w:webHidden/>
          </w:rPr>
          <w:instrText xml:space="preserve"> PAGEREF _Toc430078868 \h </w:instrText>
        </w:r>
      </w:ins>
      <w:r>
        <w:rPr>
          <w:noProof/>
          <w:webHidden/>
        </w:rPr>
      </w:r>
      <w:r>
        <w:rPr>
          <w:noProof/>
          <w:webHidden/>
        </w:rPr>
        <w:fldChar w:fldCharType="separate"/>
      </w:r>
      <w:ins w:id="86" w:author="Holger Eichelberger" w:date="2015-09-15T11:12:00Z">
        <w:r w:rsidR="000633B1">
          <w:rPr>
            <w:noProof/>
            <w:webHidden/>
          </w:rPr>
          <w:t>19</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87" w:author="Holger Eichelberger" w:date="2015-09-15T11:12:00Z"/>
          <w:rFonts w:asciiTheme="minorHAnsi" w:eastAsiaTheme="minorEastAsia" w:hAnsiTheme="minorHAnsi" w:cstheme="minorBidi"/>
          <w:noProof/>
          <w:sz w:val="22"/>
          <w:szCs w:val="22"/>
        </w:rPr>
      </w:pPr>
      <w:ins w:id="8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3.1.5.4</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_Toc430078869 \h </w:instrText>
        </w:r>
      </w:ins>
      <w:r>
        <w:rPr>
          <w:noProof/>
          <w:webHidden/>
        </w:rPr>
      </w:r>
      <w:r>
        <w:rPr>
          <w:noProof/>
          <w:webHidden/>
        </w:rPr>
        <w:fldChar w:fldCharType="separate"/>
      </w:r>
      <w:ins w:id="89" w:author="Holger Eichelberger" w:date="2015-09-15T11:12:00Z">
        <w:r w:rsidR="000633B1">
          <w:rPr>
            <w:noProof/>
            <w:webHidden/>
          </w:rPr>
          <w:t>20</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90" w:author="Holger Eichelberger" w:date="2015-09-15T11:12:00Z"/>
          <w:rFonts w:asciiTheme="minorHAnsi" w:eastAsiaTheme="minorEastAsia" w:hAnsiTheme="minorHAnsi" w:cstheme="minorBidi"/>
          <w:noProof/>
          <w:sz w:val="22"/>
          <w:szCs w:val="22"/>
        </w:rPr>
      </w:pPr>
      <w:ins w:id="9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3.1.6</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_Toc430078870 \h </w:instrText>
        </w:r>
      </w:ins>
      <w:r>
        <w:rPr>
          <w:noProof/>
          <w:webHidden/>
        </w:rPr>
      </w:r>
      <w:r>
        <w:rPr>
          <w:noProof/>
          <w:webHidden/>
        </w:rPr>
        <w:fldChar w:fldCharType="separate"/>
      </w:r>
      <w:ins w:id="92"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93" w:author="Holger Eichelberger" w:date="2015-09-15T11:12:00Z"/>
          <w:rFonts w:asciiTheme="minorHAnsi" w:eastAsiaTheme="minorEastAsia" w:hAnsiTheme="minorHAnsi" w:cstheme="minorBidi"/>
          <w:noProof/>
          <w:sz w:val="22"/>
          <w:szCs w:val="22"/>
        </w:rPr>
      </w:pPr>
      <w:ins w:id="9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3.1.7</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_Toc430078871 \h </w:instrText>
        </w:r>
      </w:ins>
      <w:r>
        <w:rPr>
          <w:noProof/>
          <w:webHidden/>
        </w:rPr>
      </w:r>
      <w:r>
        <w:rPr>
          <w:noProof/>
          <w:webHidden/>
        </w:rPr>
        <w:fldChar w:fldCharType="separate"/>
      </w:r>
      <w:ins w:id="95" w:author="Holger Eichelberger" w:date="2015-09-15T11:12:00Z">
        <w:r w:rsidR="000633B1">
          <w:rPr>
            <w:noProof/>
            <w:webHidden/>
          </w:rPr>
          <w:t>21</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96" w:author="Holger Eichelberger" w:date="2015-09-15T11:12:00Z"/>
          <w:rFonts w:asciiTheme="minorHAnsi" w:eastAsiaTheme="minorEastAsia" w:hAnsiTheme="minorHAnsi" w:cstheme="minorBidi"/>
          <w:noProof/>
          <w:sz w:val="22"/>
          <w:szCs w:val="22"/>
        </w:rPr>
      </w:pPr>
      <w:ins w:id="9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3.1.8</w:t>
        </w:r>
        <w:r w:rsidR="000633B1">
          <w:rPr>
            <w:rFonts w:asciiTheme="minorHAnsi" w:eastAsiaTheme="minorEastAsia" w:hAnsiTheme="minorHAnsi" w:cstheme="minorBidi"/>
            <w:noProof/>
            <w:sz w:val="22"/>
            <w:szCs w:val="22"/>
          </w:rPr>
          <w:tab/>
        </w:r>
        <w:r w:rsidR="000633B1" w:rsidRPr="00062CEF">
          <w:rPr>
            <w:rStyle w:val="Hyperlink"/>
            <w:noProof/>
            <w:lang w:val="en-GB"/>
          </w:rPr>
          <w:t>Externally Defined Values of Global Variables</w:t>
        </w:r>
        <w:r w:rsidR="000633B1">
          <w:rPr>
            <w:noProof/>
            <w:webHidden/>
          </w:rPr>
          <w:tab/>
        </w:r>
        <w:r>
          <w:rPr>
            <w:noProof/>
            <w:webHidden/>
          </w:rPr>
          <w:fldChar w:fldCharType="begin"/>
        </w:r>
        <w:r w:rsidR="000633B1">
          <w:rPr>
            <w:noProof/>
            <w:webHidden/>
          </w:rPr>
          <w:instrText xml:space="preserve"> PAGEREF _Toc430078872 \h </w:instrText>
        </w:r>
      </w:ins>
      <w:r>
        <w:rPr>
          <w:noProof/>
          <w:webHidden/>
        </w:rPr>
      </w:r>
      <w:r>
        <w:rPr>
          <w:noProof/>
          <w:webHidden/>
        </w:rPr>
        <w:fldChar w:fldCharType="separate"/>
      </w:r>
      <w:ins w:id="98" w:author="Holger Eichelberger" w:date="2015-09-15T11:12:00Z">
        <w:r w:rsidR="000633B1">
          <w:rPr>
            <w:noProof/>
            <w:webHidden/>
          </w:rPr>
          <w:t>22</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99" w:author="Holger Eichelberger" w:date="2015-09-15T11:12:00Z"/>
          <w:rFonts w:asciiTheme="minorHAnsi" w:eastAsiaTheme="minorEastAsia" w:hAnsiTheme="minorHAnsi" w:cstheme="minorBidi"/>
          <w:noProof/>
          <w:sz w:val="22"/>
          <w:szCs w:val="22"/>
        </w:rPr>
      </w:pPr>
      <w:ins w:id="10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w:t>
        </w:r>
        <w:r w:rsidR="000633B1">
          <w:rPr>
            <w:rFonts w:asciiTheme="minorHAnsi" w:eastAsiaTheme="minorEastAsia" w:hAnsiTheme="minorHAnsi" w:cstheme="minorBidi"/>
            <w:noProof/>
            <w:sz w:val="22"/>
            <w:szCs w:val="22"/>
          </w:rPr>
          <w:tab/>
        </w:r>
        <w:r w:rsidR="000633B1" w:rsidRPr="00062CEF">
          <w:rPr>
            <w:rStyle w:val="Hyperlink"/>
            <w:noProof/>
            <w:lang w:val="en-GB"/>
          </w:rPr>
          <w:t>Rules</w:t>
        </w:r>
        <w:r w:rsidR="000633B1">
          <w:rPr>
            <w:noProof/>
            <w:webHidden/>
          </w:rPr>
          <w:tab/>
        </w:r>
        <w:r>
          <w:rPr>
            <w:noProof/>
            <w:webHidden/>
          </w:rPr>
          <w:fldChar w:fldCharType="begin"/>
        </w:r>
        <w:r w:rsidR="000633B1">
          <w:rPr>
            <w:noProof/>
            <w:webHidden/>
          </w:rPr>
          <w:instrText xml:space="preserve"> PAGEREF _Toc430078873 \h </w:instrText>
        </w:r>
      </w:ins>
      <w:r>
        <w:rPr>
          <w:noProof/>
          <w:webHidden/>
        </w:rPr>
      </w:r>
      <w:r>
        <w:rPr>
          <w:noProof/>
          <w:webHidden/>
        </w:rPr>
        <w:fldChar w:fldCharType="separate"/>
      </w:r>
      <w:ins w:id="101" w:author="Holger Eichelberger" w:date="2015-09-15T11:12:00Z">
        <w:r w:rsidR="000633B1">
          <w:rPr>
            <w:noProof/>
            <w:webHidden/>
          </w:rPr>
          <w:t>23</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102" w:author="Holger Eichelberger" w:date="2015-09-15T11:12:00Z"/>
          <w:rFonts w:asciiTheme="minorHAnsi" w:eastAsiaTheme="minorEastAsia" w:hAnsiTheme="minorHAnsi" w:cstheme="minorBidi"/>
          <w:noProof/>
          <w:sz w:val="22"/>
          <w:szCs w:val="22"/>
        </w:rPr>
      </w:pPr>
      <w:ins w:id="10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Declarations</w:t>
        </w:r>
        <w:r w:rsidR="000633B1">
          <w:rPr>
            <w:noProof/>
            <w:webHidden/>
          </w:rPr>
          <w:tab/>
        </w:r>
        <w:r>
          <w:rPr>
            <w:noProof/>
            <w:webHidden/>
          </w:rPr>
          <w:fldChar w:fldCharType="begin"/>
        </w:r>
        <w:r w:rsidR="000633B1">
          <w:rPr>
            <w:noProof/>
            <w:webHidden/>
          </w:rPr>
          <w:instrText xml:space="preserve"> PAGEREF _Toc430078874 \h </w:instrText>
        </w:r>
      </w:ins>
      <w:r>
        <w:rPr>
          <w:noProof/>
          <w:webHidden/>
        </w:rPr>
      </w:r>
      <w:r>
        <w:rPr>
          <w:noProof/>
          <w:webHidden/>
        </w:rPr>
        <w:fldChar w:fldCharType="separate"/>
      </w:r>
      <w:ins w:id="104"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105" w:author="Holger Eichelberger" w:date="2015-09-15T11:12:00Z"/>
          <w:rFonts w:asciiTheme="minorHAnsi" w:eastAsiaTheme="minorEastAsia" w:hAnsiTheme="minorHAnsi" w:cstheme="minorBidi"/>
          <w:noProof/>
          <w:sz w:val="22"/>
          <w:szCs w:val="22"/>
        </w:rPr>
      </w:pPr>
      <w:ins w:id="10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3.1.9.2</w:t>
        </w:r>
        <w:r w:rsidR="000633B1">
          <w:rPr>
            <w:rFonts w:asciiTheme="minorHAnsi" w:eastAsiaTheme="minorEastAsia" w:hAnsiTheme="minorHAnsi" w:cstheme="minorBidi"/>
            <w:noProof/>
            <w:sz w:val="22"/>
            <w:szCs w:val="22"/>
          </w:rPr>
          <w:tab/>
        </w:r>
        <w:r w:rsidR="000633B1" w:rsidRPr="00062CEF">
          <w:rPr>
            <w:rStyle w:val="Hyperlink"/>
            <w:noProof/>
            <w:lang w:val="en-GB"/>
          </w:rPr>
          <w:t>Expressions</w:t>
        </w:r>
        <w:r w:rsidR="000633B1">
          <w:rPr>
            <w:noProof/>
            <w:webHidden/>
          </w:rPr>
          <w:tab/>
        </w:r>
        <w:r>
          <w:rPr>
            <w:noProof/>
            <w:webHidden/>
          </w:rPr>
          <w:fldChar w:fldCharType="begin"/>
        </w:r>
        <w:r w:rsidR="000633B1">
          <w:rPr>
            <w:noProof/>
            <w:webHidden/>
          </w:rPr>
          <w:instrText xml:space="preserve"> PAGEREF _Toc430078875 \h </w:instrText>
        </w:r>
      </w:ins>
      <w:r>
        <w:rPr>
          <w:noProof/>
          <w:webHidden/>
        </w:rPr>
      </w:r>
      <w:r>
        <w:rPr>
          <w:noProof/>
          <w:webHidden/>
        </w:rPr>
        <w:fldChar w:fldCharType="separate"/>
      </w:r>
      <w:ins w:id="107" w:author="Holger Eichelberger" w:date="2015-09-15T11:12:00Z">
        <w:r w:rsidR="000633B1">
          <w:rPr>
            <w:noProof/>
            <w:webHidden/>
          </w:rPr>
          <w:t>27</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108" w:author="Holger Eichelberger" w:date="2015-09-15T11:12:00Z"/>
          <w:rFonts w:asciiTheme="minorHAnsi" w:eastAsiaTheme="minorEastAsia" w:hAnsiTheme="minorHAnsi" w:cstheme="minorBidi"/>
          <w:noProof/>
          <w:sz w:val="22"/>
          <w:szCs w:val="22"/>
        </w:rPr>
      </w:pPr>
      <w:ins w:id="10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3.1.9.3</w:t>
        </w:r>
        <w:r w:rsidR="000633B1">
          <w:rPr>
            <w:rFonts w:asciiTheme="minorHAnsi" w:eastAsiaTheme="minorEastAsia" w:hAnsiTheme="minorHAnsi" w:cstheme="minorBidi"/>
            <w:noProof/>
            <w:sz w:val="22"/>
            <w:szCs w:val="22"/>
          </w:rPr>
          <w:tab/>
        </w:r>
        <w:r w:rsidR="000633B1" w:rsidRPr="00062CEF">
          <w:rPr>
            <w:rStyle w:val="Hyperlink"/>
            <w:noProof/>
            <w:lang w:val="en-GB"/>
          </w:rPr>
          <w:t>Calls</w:t>
        </w:r>
        <w:r w:rsidR="000633B1">
          <w:rPr>
            <w:noProof/>
            <w:webHidden/>
          </w:rPr>
          <w:tab/>
        </w:r>
        <w:r>
          <w:rPr>
            <w:noProof/>
            <w:webHidden/>
          </w:rPr>
          <w:fldChar w:fldCharType="begin"/>
        </w:r>
        <w:r w:rsidR="000633B1">
          <w:rPr>
            <w:noProof/>
            <w:webHidden/>
          </w:rPr>
          <w:instrText xml:space="preserve"> PAGEREF _Toc430078876 \h </w:instrText>
        </w:r>
      </w:ins>
      <w:r>
        <w:rPr>
          <w:noProof/>
          <w:webHidden/>
        </w:rPr>
      </w:r>
      <w:r>
        <w:rPr>
          <w:noProof/>
          <w:webHidden/>
        </w:rPr>
        <w:fldChar w:fldCharType="separate"/>
      </w:r>
      <w:ins w:id="110" w:author="Holger Eichelberger" w:date="2015-09-15T11:12:00Z">
        <w:r w:rsidR="000633B1">
          <w:rPr>
            <w:noProof/>
            <w:webHidden/>
          </w:rPr>
          <w:t>28</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111" w:author="Holger Eichelberger" w:date="2015-09-15T11:12:00Z"/>
          <w:rFonts w:asciiTheme="minorHAnsi" w:eastAsiaTheme="minorEastAsia" w:hAnsiTheme="minorHAnsi" w:cstheme="minorBidi"/>
          <w:noProof/>
          <w:sz w:val="22"/>
          <w:szCs w:val="22"/>
        </w:rPr>
      </w:pPr>
      <w:ins w:id="11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3.1.9.4</w:t>
        </w:r>
        <w:r w:rsidR="000633B1">
          <w:rPr>
            <w:rFonts w:asciiTheme="minorHAnsi" w:eastAsiaTheme="minorEastAsia" w:hAnsiTheme="minorHAnsi" w:cstheme="minorBidi"/>
            <w:noProof/>
            <w:sz w:val="22"/>
            <w:szCs w:val="22"/>
          </w:rPr>
          <w:tab/>
        </w:r>
        <w:r w:rsidR="000633B1" w:rsidRPr="00062CEF">
          <w:rPr>
            <w:rStyle w:val="Hyperlink"/>
            <w:noProof/>
            <w:lang w:val="en-GB"/>
          </w:rPr>
          <w:t>Operating System Commands</w:t>
        </w:r>
        <w:r w:rsidR="000633B1">
          <w:rPr>
            <w:noProof/>
            <w:webHidden/>
          </w:rPr>
          <w:tab/>
        </w:r>
        <w:r>
          <w:rPr>
            <w:noProof/>
            <w:webHidden/>
          </w:rPr>
          <w:fldChar w:fldCharType="begin"/>
        </w:r>
        <w:r w:rsidR="000633B1">
          <w:rPr>
            <w:noProof/>
            <w:webHidden/>
          </w:rPr>
          <w:instrText xml:space="preserve"> PAGEREF _Toc430078877 \h </w:instrText>
        </w:r>
      </w:ins>
      <w:r>
        <w:rPr>
          <w:noProof/>
          <w:webHidden/>
        </w:rPr>
      </w:r>
      <w:r>
        <w:rPr>
          <w:noProof/>
          <w:webHidden/>
        </w:rPr>
        <w:fldChar w:fldCharType="separate"/>
      </w:r>
      <w:ins w:id="113" w:author="Holger Eichelberger" w:date="2015-09-15T11:12:00Z">
        <w:r w:rsidR="000633B1">
          <w:rPr>
            <w:noProof/>
            <w:webHidden/>
          </w:rPr>
          <w:t>30</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114" w:author="Holger Eichelberger" w:date="2015-09-15T11:12:00Z"/>
          <w:rFonts w:asciiTheme="minorHAnsi" w:eastAsiaTheme="minorEastAsia" w:hAnsiTheme="minorHAnsi" w:cstheme="minorBidi"/>
          <w:noProof/>
          <w:sz w:val="22"/>
          <w:szCs w:val="22"/>
        </w:rPr>
      </w:pPr>
      <w:ins w:id="11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3.1.9.5</w:t>
        </w:r>
        <w:r w:rsidR="000633B1">
          <w:rPr>
            <w:rFonts w:asciiTheme="minorHAnsi" w:eastAsiaTheme="minorEastAsia" w:hAnsiTheme="minorHAnsi" w:cstheme="minorBidi"/>
            <w:noProof/>
            <w:sz w:val="22"/>
            <w:szCs w:val="22"/>
          </w:rPr>
          <w:tab/>
        </w:r>
        <w:r w:rsidR="000633B1" w:rsidRPr="00062CEF">
          <w:rPr>
            <w:rStyle w:val="Hyperlink"/>
            <w:noProof/>
            <w:lang w:val="en-GB"/>
          </w:rPr>
          <w:t>Alternative Execution</w:t>
        </w:r>
        <w:r w:rsidR="000633B1">
          <w:rPr>
            <w:noProof/>
            <w:webHidden/>
          </w:rPr>
          <w:tab/>
        </w:r>
        <w:r>
          <w:rPr>
            <w:noProof/>
            <w:webHidden/>
          </w:rPr>
          <w:fldChar w:fldCharType="begin"/>
        </w:r>
        <w:r w:rsidR="000633B1">
          <w:rPr>
            <w:noProof/>
            <w:webHidden/>
          </w:rPr>
          <w:instrText xml:space="preserve"> PAGEREF _Toc430078878 \h </w:instrText>
        </w:r>
      </w:ins>
      <w:r>
        <w:rPr>
          <w:noProof/>
          <w:webHidden/>
        </w:rPr>
      </w:r>
      <w:r>
        <w:rPr>
          <w:noProof/>
          <w:webHidden/>
        </w:rPr>
        <w:fldChar w:fldCharType="separate"/>
      </w:r>
      <w:ins w:id="116"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117" w:author="Holger Eichelberger" w:date="2015-09-15T11:12:00Z"/>
          <w:rFonts w:asciiTheme="minorHAnsi" w:eastAsiaTheme="minorEastAsia" w:hAnsiTheme="minorHAnsi" w:cstheme="minorBidi"/>
          <w:noProof/>
          <w:sz w:val="22"/>
          <w:szCs w:val="22"/>
        </w:rPr>
      </w:pPr>
      <w:ins w:id="11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3.1.9.6</w:t>
        </w:r>
        <w:r w:rsidR="000633B1">
          <w:rPr>
            <w:rFonts w:asciiTheme="minorHAnsi" w:eastAsiaTheme="minorEastAsia" w:hAnsiTheme="minorHAnsi" w:cstheme="minorBidi"/>
            <w:noProof/>
            <w:sz w:val="22"/>
            <w:szCs w:val="22"/>
          </w:rPr>
          <w:tab/>
        </w:r>
        <w:r w:rsidR="000633B1" w:rsidRPr="00062CEF">
          <w:rPr>
            <w:rStyle w:val="Hyperlink"/>
            <w:noProof/>
            <w:lang w:val="en-GB"/>
          </w:rPr>
          <w:t>Iterated Execution</w:t>
        </w:r>
        <w:r w:rsidR="000633B1">
          <w:rPr>
            <w:noProof/>
            <w:webHidden/>
          </w:rPr>
          <w:tab/>
        </w:r>
        <w:r>
          <w:rPr>
            <w:noProof/>
            <w:webHidden/>
          </w:rPr>
          <w:fldChar w:fldCharType="begin"/>
        </w:r>
        <w:r w:rsidR="000633B1">
          <w:rPr>
            <w:noProof/>
            <w:webHidden/>
          </w:rPr>
          <w:instrText xml:space="preserve"> PAGEREF _Toc430078879 \h </w:instrText>
        </w:r>
      </w:ins>
      <w:r>
        <w:rPr>
          <w:noProof/>
          <w:webHidden/>
        </w:rPr>
      </w:r>
      <w:r>
        <w:rPr>
          <w:noProof/>
          <w:webHidden/>
        </w:rPr>
        <w:fldChar w:fldCharType="separate"/>
      </w:r>
      <w:ins w:id="119" w:author="Holger Eichelberger" w:date="2015-09-15T11:12:00Z">
        <w:r w:rsidR="000633B1">
          <w:rPr>
            <w:noProof/>
            <w:webHidden/>
          </w:rPr>
          <w:t>31</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120" w:author="Holger Eichelberger" w:date="2015-09-15T11:12:00Z"/>
          <w:rFonts w:asciiTheme="minorHAnsi" w:eastAsiaTheme="minorEastAsia" w:hAnsiTheme="minorHAnsi" w:cstheme="minorBidi"/>
          <w:noProof/>
          <w:sz w:val="22"/>
          <w:szCs w:val="22"/>
        </w:rPr>
      </w:pPr>
      <w:ins w:id="12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3.1.9.7</w:t>
        </w:r>
        <w:r w:rsidR="000633B1">
          <w:rPr>
            <w:rFonts w:asciiTheme="minorHAnsi" w:eastAsiaTheme="minorEastAsia" w:hAnsiTheme="minorHAnsi" w:cstheme="minorBidi"/>
            <w:noProof/>
            <w:sz w:val="22"/>
            <w:szCs w:val="22"/>
          </w:rPr>
          <w:tab/>
        </w:r>
        <w:r w:rsidR="000633B1" w:rsidRPr="00062CEF">
          <w:rPr>
            <w:rStyle w:val="Hyperlink"/>
            <w:noProof/>
            <w:lang w:val="en-GB"/>
          </w:rPr>
          <w:t>Join Expression</w:t>
        </w:r>
        <w:r w:rsidR="000633B1">
          <w:rPr>
            <w:noProof/>
            <w:webHidden/>
          </w:rPr>
          <w:tab/>
        </w:r>
        <w:r>
          <w:rPr>
            <w:noProof/>
            <w:webHidden/>
          </w:rPr>
          <w:fldChar w:fldCharType="begin"/>
        </w:r>
        <w:r w:rsidR="000633B1">
          <w:rPr>
            <w:noProof/>
            <w:webHidden/>
          </w:rPr>
          <w:instrText xml:space="preserve"> PAGEREF _Toc430078880 \h </w:instrText>
        </w:r>
      </w:ins>
      <w:r>
        <w:rPr>
          <w:noProof/>
          <w:webHidden/>
        </w:rPr>
      </w:r>
      <w:r>
        <w:rPr>
          <w:noProof/>
          <w:webHidden/>
        </w:rPr>
        <w:fldChar w:fldCharType="separate"/>
      </w:r>
      <w:ins w:id="122"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123" w:author="Holger Eichelberger" w:date="2015-09-15T11:12:00Z"/>
          <w:rFonts w:asciiTheme="minorHAnsi" w:eastAsiaTheme="minorEastAsia" w:hAnsiTheme="minorHAnsi" w:cstheme="minorBidi"/>
          <w:noProof/>
          <w:sz w:val="22"/>
          <w:szCs w:val="22"/>
        </w:rPr>
      </w:pPr>
      <w:ins w:id="12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3.1.9.8</w:t>
        </w:r>
        <w:r w:rsidR="000633B1">
          <w:rPr>
            <w:rFonts w:asciiTheme="minorHAnsi" w:eastAsiaTheme="minorEastAsia" w:hAnsiTheme="minorHAnsi" w:cstheme="minorBidi"/>
            <w:noProof/>
            <w:sz w:val="22"/>
            <w:szCs w:val="22"/>
          </w:rPr>
          <w:tab/>
        </w:r>
        <w:r w:rsidR="000633B1" w:rsidRPr="00062CEF">
          <w:rPr>
            <w:rStyle w:val="Hyperlink"/>
            <w:noProof/>
            <w:lang w:val="en-GB"/>
          </w:rPr>
          <w:t>Instantiate Expression</w:t>
        </w:r>
        <w:r w:rsidR="000633B1">
          <w:rPr>
            <w:noProof/>
            <w:webHidden/>
          </w:rPr>
          <w:tab/>
        </w:r>
        <w:r>
          <w:rPr>
            <w:noProof/>
            <w:webHidden/>
          </w:rPr>
          <w:fldChar w:fldCharType="begin"/>
        </w:r>
        <w:r w:rsidR="000633B1">
          <w:rPr>
            <w:noProof/>
            <w:webHidden/>
          </w:rPr>
          <w:instrText xml:space="preserve"> PAGEREF _Toc430078881 \h </w:instrText>
        </w:r>
      </w:ins>
      <w:r>
        <w:rPr>
          <w:noProof/>
          <w:webHidden/>
        </w:rPr>
      </w:r>
      <w:r>
        <w:rPr>
          <w:noProof/>
          <w:webHidden/>
        </w:rPr>
        <w:fldChar w:fldCharType="separate"/>
      </w:r>
      <w:ins w:id="125" w:author="Holger Eichelberger" w:date="2015-09-15T11:12:00Z">
        <w:r w:rsidR="000633B1">
          <w:rPr>
            <w:noProof/>
            <w:webHidden/>
          </w:rPr>
          <w:t>33</w:t>
        </w:r>
        <w:r>
          <w:rPr>
            <w:noProof/>
            <w:webHidden/>
          </w:rPr>
          <w:fldChar w:fldCharType="end"/>
        </w:r>
        <w:r w:rsidRPr="00062CEF">
          <w:rPr>
            <w:rStyle w:val="Hyperlink"/>
            <w:noProof/>
          </w:rPr>
          <w:fldChar w:fldCharType="end"/>
        </w:r>
      </w:ins>
    </w:p>
    <w:p w:rsidR="000633B1" w:rsidRDefault="00FF39BE">
      <w:pPr>
        <w:pStyle w:val="TOC2"/>
        <w:tabs>
          <w:tab w:val="left" w:pos="960"/>
          <w:tab w:val="right" w:leader="dot" w:pos="8302"/>
        </w:tabs>
        <w:rPr>
          <w:ins w:id="126" w:author="Holger Eichelberger" w:date="2015-09-15T11:12:00Z"/>
          <w:rFonts w:asciiTheme="minorHAnsi" w:eastAsiaTheme="minorEastAsia" w:hAnsiTheme="minorHAnsi" w:cstheme="minorBidi"/>
          <w:noProof/>
          <w:sz w:val="22"/>
          <w:szCs w:val="22"/>
        </w:rPr>
      </w:pPr>
      <w:ins w:id="12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_Toc430078882 \h </w:instrText>
        </w:r>
      </w:ins>
      <w:r>
        <w:rPr>
          <w:noProof/>
          <w:webHidden/>
        </w:rPr>
      </w:r>
      <w:r>
        <w:rPr>
          <w:noProof/>
          <w:webHidden/>
        </w:rPr>
        <w:fldChar w:fldCharType="separate"/>
      </w:r>
      <w:ins w:id="128"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129" w:author="Holger Eichelberger" w:date="2015-09-15T11:12:00Z"/>
          <w:rFonts w:asciiTheme="minorHAnsi" w:eastAsiaTheme="minorEastAsia" w:hAnsiTheme="minorHAnsi" w:cstheme="minorBidi"/>
          <w:noProof/>
          <w:sz w:val="22"/>
          <w:szCs w:val="22"/>
        </w:rPr>
      </w:pPr>
      <w:ins w:id="13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_Toc430078883 \h </w:instrText>
        </w:r>
      </w:ins>
      <w:r>
        <w:rPr>
          <w:noProof/>
          <w:webHidden/>
        </w:rPr>
      </w:r>
      <w:r>
        <w:rPr>
          <w:noProof/>
          <w:webHidden/>
        </w:rPr>
        <w:fldChar w:fldCharType="separate"/>
      </w:r>
      <w:ins w:id="131"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132" w:author="Holger Eichelberger" w:date="2015-09-15T11:12:00Z"/>
          <w:rFonts w:asciiTheme="minorHAnsi" w:eastAsiaTheme="minorEastAsia" w:hAnsiTheme="minorHAnsi" w:cstheme="minorBidi"/>
          <w:noProof/>
          <w:sz w:val="22"/>
          <w:szCs w:val="22"/>
        </w:rPr>
      </w:pPr>
      <w:ins w:id="13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3.2.2</w:t>
        </w:r>
        <w:r w:rsidR="000633B1">
          <w:rPr>
            <w:rFonts w:asciiTheme="minorHAnsi" w:eastAsiaTheme="minorEastAsia" w:hAnsiTheme="minorHAnsi" w:cstheme="minorBidi"/>
            <w:noProof/>
            <w:sz w:val="22"/>
            <w:szCs w:val="22"/>
          </w:rPr>
          <w:tab/>
        </w:r>
        <w:r w:rsidR="000633B1" w:rsidRPr="00062CEF">
          <w:rPr>
            <w:rStyle w:val="Hyperlink"/>
            <w:noProof/>
            <w:lang w:val="en-GB"/>
          </w:rPr>
          <w:t>Template</w:t>
        </w:r>
        <w:r w:rsidR="000633B1">
          <w:rPr>
            <w:noProof/>
            <w:webHidden/>
          </w:rPr>
          <w:tab/>
        </w:r>
        <w:r>
          <w:rPr>
            <w:noProof/>
            <w:webHidden/>
          </w:rPr>
          <w:fldChar w:fldCharType="begin"/>
        </w:r>
        <w:r w:rsidR="000633B1">
          <w:rPr>
            <w:noProof/>
            <w:webHidden/>
          </w:rPr>
          <w:instrText xml:space="preserve"> PAGEREF _Toc430078884 \h </w:instrText>
        </w:r>
      </w:ins>
      <w:r>
        <w:rPr>
          <w:noProof/>
          <w:webHidden/>
        </w:rPr>
      </w:r>
      <w:r>
        <w:rPr>
          <w:noProof/>
          <w:webHidden/>
        </w:rPr>
        <w:fldChar w:fldCharType="separate"/>
      </w:r>
      <w:ins w:id="134" w:author="Holger Eichelberger" w:date="2015-09-15T11:12:00Z">
        <w:r w:rsidR="000633B1">
          <w:rPr>
            <w:noProof/>
            <w:webHidden/>
          </w:rPr>
          <w:t>35</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135" w:author="Holger Eichelberger" w:date="2015-09-15T11:12:00Z"/>
          <w:rFonts w:asciiTheme="minorHAnsi" w:eastAsiaTheme="minorEastAsia" w:hAnsiTheme="minorHAnsi" w:cstheme="minorBidi"/>
          <w:noProof/>
          <w:sz w:val="22"/>
          <w:szCs w:val="22"/>
        </w:rPr>
      </w:pPr>
      <w:ins w:id="13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3.2.3</w:t>
        </w:r>
        <w:r w:rsidR="000633B1">
          <w:rPr>
            <w:rFonts w:asciiTheme="minorHAnsi" w:eastAsiaTheme="minorEastAsia" w:hAnsiTheme="minorHAnsi" w:cstheme="minorBidi"/>
            <w:noProof/>
            <w:sz w:val="22"/>
            <w:szCs w:val="22"/>
          </w:rPr>
          <w:tab/>
        </w:r>
        <w:r w:rsidR="000633B1" w:rsidRPr="00062CEF">
          <w:rPr>
            <w:rStyle w:val="Hyperlink"/>
            <w:noProof/>
            <w:lang w:val="en-GB"/>
          </w:rPr>
          <w:t>Version</w:t>
        </w:r>
        <w:r w:rsidR="000633B1">
          <w:rPr>
            <w:noProof/>
            <w:webHidden/>
          </w:rPr>
          <w:tab/>
        </w:r>
        <w:r>
          <w:rPr>
            <w:noProof/>
            <w:webHidden/>
          </w:rPr>
          <w:fldChar w:fldCharType="begin"/>
        </w:r>
        <w:r w:rsidR="000633B1">
          <w:rPr>
            <w:noProof/>
            <w:webHidden/>
          </w:rPr>
          <w:instrText xml:space="preserve"> PAGEREF _Toc430078885 \h </w:instrText>
        </w:r>
      </w:ins>
      <w:r>
        <w:rPr>
          <w:noProof/>
          <w:webHidden/>
        </w:rPr>
      </w:r>
      <w:r>
        <w:rPr>
          <w:noProof/>
          <w:webHidden/>
        </w:rPr>
        <w:fldChar w:fldCharType="separate"/>
      </w:r>
      <w:ins w:id="137"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138" w:author="Holger Eichelberger" w:date="2015-09-15T11:12:00Z"/>
          <w:rFonts w:asciiTheme="minorHAnsi" w:eastAsiaTheme="minorEastAsia" w:hAnsiTheme="minorHAnsi" w:cstheme="minorBidi"/>
          <w:noProof/>
          <w:sz w:val="22"/>
          <w:szCs w:val="22"/>
        </w:rPr>
      </w:pPr>
      <w:ins w:id="13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3.2.4</w:t>
        </w:r>
        <w:r w:rsidR="000633B1">
          <w:rPr>
            <w:rFonts w:asciiTheme="minorHAnsi" w:eastAsiaTheme="minorEastAsia" w:hAnsiTheme="minorHAnsi" w:cstheme="minorBidi"/>
            <w:noProof/>
            <w:sz w:val="22"/>
            <w:szCs w:val="22"/>
          </w:rPr>
          <w:tab/>
        </w:r>
        <w:r w:rsidR="000633B1" w:rsidRPr="00062CEF">
          <w:rPr>
            <w:rStyle w:val="Hyperlink"/>
            <w:noProof/>
            <w:lang w:val="en-GB"/>
          </w:rPr>
          <w:t>Imports</w:t>
        </w:r>
        <w:r w:rsidR="000633B1">
          <w:rPr>
            <w:noProof/>
            <w:webHidden/>
          </w:rPr>
          <w:tab/>
        </w:r>
        <w:r>
          <w:rPr>
            <w:noProof/>
            <w:webHidden/>
          </w:rPr>
          <w:fldChar w:fldCharType="begin"/>
        </w:r>
        <w:r w:rsidR="000633B1">
          <w:rPr>
            <w:noProof/>
            <w:webHidden/>
          </w:rPr>
          <w:instrText xml:space="preserve"> PAGEREF _Toc430078886 \h </w:instrText>
        </w:r>
      </w:ins>
      <w:r>
        <w:rPr>
          <w:noProof/>
          <w:webHidden/>
        </w:rPr>
      </w:r>
      <w:r>
        <w:rPr>
          <w:noProof/>
          <w:webHidden/>
        </w:rPr>
        <w:fldChar w:fldCharType="separate"/>
      </w:r>
      <w:ins w:id="140" w:author="Holger Eichelberger" w:date="2015-09-15T11:12:00Z">
        <w:r w:rsidR="000633B1">
          <w:rPr>
            <w:noProof/>
            <w:webHidden/>
          </w:rPr>
          <w:t>37</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141" w:author="Holger Eichelberger" w:date="2015-09-15T11:12:00Z"/>
          <w:rFonts w:asciiTheme="minorHAnsi" w:eastAsiaTheme="minorEastAsia" w:hAnsiTheme="minorHAnsi" w:cstheme="minorBidi"/>
          <w:noProof/>
          <w:sz w:val="22"/>
          <w:szCs w:val="22"/>
        </w:rPr>
      </w:pPr>
      <w:ins w:id="142"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"_Toc430078887"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3.2.5</w:t>
        </w:r>
        <w:r w:rsidR="000633B1">
          <w:rPr>
            <w:rFonts w:asciiTheme="minorHAnsi" w:eastAsiaTheme="minorEastAsia" w:hAnsiTheme="minorHAnsi" w:cstheme="minorBidi"/>
            <w:noProof/>
            <w:sz w:val="22"/>
            <w:szCs w:val="22"/>
          </w:rPr>
          <w:tab/>
        </w:r>
        <w:r w:rsidR="000633B1" w:rsidRPr="00062CEF">
          <w:rPr>
            <w:rStyle w:val="Hyperlink"/>
            <w:noProof/>
            <w:lang w:val="en-GB"/>
          </w:rPr>
          <w:t>Typedefs</w:t>
        </w:r>
        <w:r w:rsidR="000633B1">
          <w:rPr>
            <w:noProof/>
            <w:webHidden/>
          </w:rPr>
          <w:tab/>
        </w:r>
        <w:r>
          <w:rPr>
            <w:noProof/>
            <w:webHidden/>
          </w:rPr>
          <w:fldChar w:fldCharType="begin"/>
        </w:r>
        <w:r w:rsidR="000633B1">
          <w:rPr>
            <w:noProof/>
            <w:webHidden/>
          </w:rPr>
          <w:instrText xml:space="preserve"> PAGEREF _Toc430078887 \h </w:instrText>
        </w:r>
      </w:ins>
      <w:r>
        <w:rPr>
          <w:noProof/>
          <w:webHidden/>
        </w:rPr>
      </w:r>
      <w:r>
        <w:rPr>
          <w:noProof/>
          <w:webHidden/>
        </w:rPr>
        <w:fldChar w:fldCharType="separate"/>
      </w:r>
      <w:ins w:id="143"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144" w:author="Holger Eichelberger" w:date="2015-09-15T11:12:00Z"/>
          <w:rFonts w:asciiTheme="minorHAnsi" w:eastAsiaTheme="minorEastAsia" w:hAnsiTheme="minorHAnsi" w:cstheme="minorBidi"/>
          <w:noProof/>
          <w:sz w:val="22"/>
          <w:szCs w:val="22"/>
        </w:rPr>
      </w:pPr>
      <w:ins w:id="14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3.2.6</w:t>
        </w:r>
        <w:r w:rsidR="000633B1">
          <w:rPr>
            <w:rFonts w:asciiTheme="minorHAnsi" w:eastAsiaTheme="minorEastAsia" w:hAnsiTheme="minorHAnsi" w:cstheme="minorBidi"/>
            <w:noProof/>
            <w:sz w:val="22"/>
            <w:szCs w:val="22"/>
          </w:rPr>
          <w:tab/>
        </w:r>
        <w:r w:rsidR="000633B1" w:rsidRPr="00062CEF">
          <w:rPr>
            <w:rStyle w:val="Hyperlink"/>
            <w:noProof/>
            <w:lang w:val="en-GB"/>
          </w:rPr>
          <w:t>Functional Extension</w:t>
        </w:r>
        <w:r w:rsidR="000633B1">
          <w:rPr>
            <w:noProof/>
            <w:webHidden/>
          </w:rPr>
          <w:tab/>
        </w:r>
        <w:r>
          <w:rPr>
            <w:noProof/>
            <w:webHidden/>
          </w:rPr>
          <w:fldChar w:fldCharType="begin"/>
        </w:r>
        <w:r w:rsidR="000633B1">
          <w:rPr>
            <w:noProof/>
            <w:webHidden/>
          </w:rPr>
          <w:instrText xml:space="preserve"> PAGEREF _Toc430078889 \h </w:instrText>
        </w:r>
      </w:ins>
      <w:r>
        <w:rPr>
          <w:noProof/>
          <w:webHidden/>
        </w:rPr>
      </w:r>
      <w:r>
        <w:rPr>
          <w:noProof/>
          <w:webHidden/>
        </w:rPr>
        <w:fldChar w:fldCharType="separate"/>
      </w:r>
      <w:ins w:id="146" w:author="Holger Eichelberger" w:date="2015-09-15T11:12:00Z">
        <w:r w:rsidR="000633B1">
          <w:rPr>
            <w:noProof/>
            <w:webHidden/>
          </w:rPr>
          <w:t>38</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147" w:author="Holger Eichelberger" w:date="2015-09-15T11:12:00Z"/>
          <w:rFonts w:asciiTheme="minorHAnsi" w:eastAsiaTheme="minorEastAsia" w:hAnsiTheme="minorHAnsi" w:cstheme="minorBidi"/>
          <w:noProof/>
          <w:sz w:val="22"/>
          <w:szCs w:val="22"/>
        </w:rPr>
      </w:pPr>
      <w:ins w:id="1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3.2.7</w:t>
        </w:r>
        <w:r w:rsidR="000633B1">
          <w:rPr>
            <w:rFonts w:asciiTheme="minorHAnsi" w:eastAsiaTheme="minorEastAsia" w:hAnsiTheme="minorHAnsi" w:cstheme="minorBidi"/>
            <w:noProof/>
            <w:sz w:val="22"/>
            <w:szCs w:val="22"/>
          </w:rPr>
          <w:tab/>
        </w:r>
        <w:r w:rsidR="000633B1" w:rsidRPr="00062CEF">
          <w:rPr>
            <w:rStyle w:val="Hyperlink"/>
            <w:noProof/>
            <w:lang w:val="en-GB"/>
          </w:rPr>
          <w:t>Types</w:t>
        </w:r>
        <w:r w:rsidR="000633B1">
          <w:rPr>
            <w:noProof/>
            <w:webHidden/>
          </w:rPr>
          <w:tab/>
        </w:r>
        <w:r>
          <w:rPr>
            <w:noProof/>
            <w:webHidden/>
          </w:rPr>
          <w:fldChar w:fldCharType="begin"/>
        </w:r>
        <w:r w:rsidR="000633B1">
          <w:rPr>
            <w:noProof/>
            <w:webHidden/>
          </w:rPr>
          <w:instrText xml:space="preserve"> PAGEREF _Toc430078890 \h </w:instrText>
        </w:r>
      </w:ins>
      <w:r>
        <w:rPr>
          <w:noProof/>
          <w:webHidden/>
        </w:rPr>
      </w:r>
      <w:r>
        <w:rPr>
          <w:noProof/>
          <w:webHidden/>
        </w:rPr>
        <w:fldChar w:fldCharType="separate"/>
      </w:r>
      <w:ins w:id="149"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150" w:author="Holger Eichelberger" w:date="2015-09-15T11:12:00Z"/>
          <w:rFonts w:asciiTheme="minorHAnsi" w:eastAsiaTheme="minorEastAsia" w:hAnsiTheme="minorHAnsi" w:cstheme="minorBidi"/>
          <w:noProof/>
          <w:sz w:val="22"/>
          <w:szCs w:val="22"/>
        </w:rPr>
      </w:pPr>
      <w:ins w:id="1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3.2.8</w:t>
        </w:r>
        <w:r w:rsidR="000633B1">
          <w:rPr>
            <w:rFonts w:asciiTheme="minorHAnsi" w:eastAsiaTheme="minorEastAsia" w:hAnsiTheme="minorHAnsi" w:cstheme="minorBidi"/>
            <w:noProof/>
            <w:sz w:val="22"/>
            <w:szCs w:val="22"/>
          </w:rPr>
          <w:tab/>
        </w:r>
        <w:r w:rsidR="000633B1" w:rsidRPr="00062CEF">
          <w:rPr>
            <w:rStyle w:val="Hyperlink"/>
            <w:noProof/>
            <w:lang w:val="en-GB"/>
          </w:rPr>
          <w:t>Variables</w:t>
        </w:r>
        <w:r w:rsidR="000633B1">
          <w:rPr>
            <w:noProof/>
            <w:webHidden/>
          </w:rPr>
          <w:tab/>
        </w:r>
        <w:r>
          <w:rPr>
            <w:noProof/>
            <w:webHidden/>
          </w:rPr>
          <w:fldChar w:fldCharType="begin"/>
        </w:r>
        <w:r w:rsidR="000633B1">
          <w:rPr>
            <w:noProof/>
            <w:webHidden/>
          </w:rPr>
          <w:instrText xml:space="preserve"> PAGEREF _Toc430078891 \h </w:instrText>
        </w:r>
      </w:ins>
      <w:r>
        <w:rPr>
          <w:noProof/>
          <w:webHidden/>
        </w:rPr>
      </w:r>
      <w:r>
        <w:rPr>
          <w:noProof/>
          <w:webHidden/>
        </w:rPr>
        <w:fldChar w:fldCharType="separate"/>
      </w:r>
      <w:ins w:id="152"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153" w:author="Holger Eichelberger" w:date="2015-09-15T11:12:00Z"/>
          <w:rFonts w:asciiTheme="minorHAnsi" w:eastAsiaTheme="minorEastAsia" w:hAnsiTheme="minorHAnsi" w:cstheme="minorBidi"/>
          <w:noProof/>
          <w:sz w:val="22"/>
          <w:szCs w:val="22"/>
        </w:rPr>
      </w:pPr>
      <w:ins w:id="1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w:t>
        </w:r>
        <w:r w:rsidR="000633B1">
          <w:rPr>
            <w:rFonts w:asciiTheme="minorHAnsi" w:eastAsiaTheme="minorEastAsia" w:hAnsiTheme="minorHAnsi" w:cstheme="minorBidi"/>
            <w:noProof/>
            <w:sz w:val="22"/>
            <w:szCs w:val="22"/>
          </w:rPr>
          <w:tab/>
        </w:r>
        <w:r w:rsidR="000633B1" w:rsidRPr="00062CEF">
          <w:rPr>
            <w:rStyle w:val="Hyperlink"/>
            <w:noProof/>
            <w:lang w:val="en-GB"/>
          </w:rPr>
          <w:t>Sub-Templates (defs)</w:t>
        </w:r>
        <w:r w:rsidR="000633B1">
          <w:rPr>
            <w:noProof/>
            <w:webHidden/>
          </w:rPr>
          <w:tab/>
        </w:r>
        <w:r>
          <w:rPr>
            <w:noProof/>
            <w:webHidden/>
          </w:rPr>
          <w:fldChar w:fldCharType="begin"/>
        </w:r>
        <w:r w:rsidR="000633B1">
          <w:rPr>
            <w:noProof/>
            <w:webHidden/>
          </w:rPr>
          <w:instrText xml:space="preserve"> PAGEREF _Toc430078892 \h </w:instrText>
        </w:r>
      </w:ins>
      <w:r>
        <w:rPr>
          <w:noProof/>
          <w:webHidden/>
        </w:rPr>
      </w:r>
      <w:r>
        <w:rPr>
          <w:noProof/>
          <w:webHidden/>
        </w:rPr>
        <w:fldChar w:fldCharType="separate"/>
      </w:r>
      <w:ins w:id="155" w:author="Holger Eichelberger" w:date="2015-09-15T11:12:00Z">
        <w:r w:rsidR="000633B1">
          <w:rPr>
            <w:noProof/>
            <w:webHidden/>
          </w:rPr>
          <w:t>39</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156" w:author="Holger Eichelberger" w:date="2015-09-15T11:12:00Z"/>
          <w:rFonts w:asciiTheme="minorHAnsi" w:eastAsiaTheme="minorEastAsia" w:hAnsiTheme="minorHAnsi" w:cstheme="minorBidi"/>
          <w:noProof/>
          <w:sz w:val="22"/>
          <w:szCs w:val="22"/>
        </w:rPr>
      </w:pPr>
      <w:ins w:id="15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3.2.9.1</w:t>
        </w:r>
        <w:r w:rsidR="000633B1">
          <w:rPr>
            <w:rFonts w:asciiTheme="minorHAnsi" w:eastAsiaTheme="minorEastAsia" w:hAnsiTheme="minorHAnsi" w:cstheme="minorBidi"/>
            <w:noProof/>
            <w:sz w:val="22"/>
            <w:szCs w:val="22"/>
          </w:rPr>
          <w:tab/>
        </w:r>
        <w:r w:rsidR="000633B1" w:rsidRPr="00062CEF">
          <w:rPr>
            <w:rStyle w:val="Hyperlink"/>
            <w:noProof/>
            <w:lang w:val="en-GB"/>
          </w:rPr>
          <w:t>Variable Declaration</w:t>
        </w:r>
        <w:r w:rsidR="000633B1">
          <w:rPr>
            <w:noProof/>
            <w:webHidden/>
          </w:rPr>
          <w:tab/>
        </w:r>
        <w:r>
          <w:rPr>
            <w:noProof/>
            <w:webHidden/>
          </w:rPr>
          <w:fldChar w:fldCharType="begin"/>
        </w:r>
        <w:r w:rsidR="000633B1">
          <w:rPr>
            <w:noProof/>
            <w:webHidden/>
          </w:rPr>
          <w:instrText xml:space="preserve"> PAGEREF _Toc430078893 \h </w:instrText>
        </w:r>
      </w:ins>
      <w:r>
        <w:rPr>
          <w:noProof/>
          <w:webHidden/>
        </w:rPr>
      </w:r>
      <w:r>
        <w:rPr>
          <w:noProof/>
          <w:webHidden/>
        </w:rPr>
        <w:fldChar w:fldCharType="separate"/>
      </w:r>
      <w:ins w:id="158" w:author="Holger Eichelberger" w:date="2015-09-15T11:12:00Z">
        <w:r w:rsidR="000633B1">
          <w:rPr>
            <w:noProof/>
            <w:webHidden/>
          </w:rPr>
          <w:t>40</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159" w:author="Holger Eichelberger" w:date="2015-09-15T11:12:00Z"/>
          <w:rFonts w:asciiTheme="minorHAnsi" w:eastAsiaTheme="minorEastAsia" w:hAnsiTheme="minorHAnsi" w:cstheme="minorBidi"/>
          <w:noProof/>
          <w:sz w:val="22"/>
          <w:szCs w:val="22"/>
        </w:rPr>
      </w:pPr>
      <w:ins w:id="16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3.2.9.2</w:t>
        </w:r>
        <w:r w:rsidR="000633B1">
          <w:rPr>
            <w:rFonts w:asciiTheme="minorHAnsi" w:eastAsiaTheme="minorEastAsia" w:hAnsiTheme="minorHAnsi" w:cstheme="minorBidi"/>
            <w:noProof/>
            <w:sz w:val="22"/>
            <w:szCs w:val="22"/>
          </w:rPr>
          <w:tab/>
        </w:r>
        <w:r w:rsidR="000633B1" w:rsidRPr="00062CEF">
          <w:rPr>
            <w:rStyle w:val="Hyperlink"/>
            <w:noProof/>
            <w:lang w:val="en-GB"/>
          </w:rPr>
          <w:t>Expression Statement</w:t>
        </w:r>
        <w:r w:rsidR="000633B1">
          <w:rPr>
            <w:noProof/>
            <w:webHidden/>
          </w:rPr>
          <w:tab/>
        </w:r>
        <w:r>
          <w:rPr>
            <w:noProof/>
            <w:webHidden/>
          </w:rPr>
          <w:fldChar w:fldCharType="begin"/>
        </w:r>
        <w:r w:rsidR="000633B1">
          <w:rPr>
            <w:noProof/>
            <w:webHidden/>
          </w:rPr>
          <w:instrText xml:space="preserve"> PAGEREF _Toc430078894 \h </w:instrText>
        </w:r>
      </w:ins>
      <w:r>
        <w:rPr>
          <w:noProof/>
          <w:webHidden/>
        </w:rPr>
      </w:r>
      <w:r>
        <w:rPr>
          <w:noProof/>
          <w:webHidden/>
        </w:rPr>
        <w:fldChar w:fldCharType="separate"/>
      </w:r>
      <w:ins w:id="161"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162" w:author="Holger Eichelberger" w:date="2015-09-15T11:12:00Z"/>
          <w:rFonts w:asciiTheme="minorHAnsi" w:eastAsiaTheme="minorEastAsia" w:hAnsiTheme="minorHAnsi" w:cstheme="minorBidi"/>
          <w:noProof/>
          <w:sz w:val="22"/>
          <w:szCs w:val="22"/>
        </w:rPr>
      </w:pPr>
      <w:ins w:id="16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3.2.9.3</w:t>
        </w:r>
        <w:r w:rsidR="000633B1">
          <w:rPr>
            <w:rFonts w:asciiTheme="minorHAnsi" w:eastAsiaTheme="minorEastAsia" w:hAnsiTheme="minorHAnsi" w:cstheme="minorBidi"/>
            <w:noProof/>
            <w:sz w:val="22"/>
            <w:szCs w:val="22"/>
          </w:rPr>
          <w:tab/>
        </w:r>
        <w:r w:rsidR="000633B1" w:rsidRPr="00062CEF">
          <w:rPr>
            <w:rStyle w:val="Hyperlink"/>
            <w:noProof/>
            <w:lang w:val="en-GB"/>
          </w:rPr>
          <w:t>Alternative</w:t>
        </w:r>
        <w:r w:rsidR="000633B1">
          <w:rPr>
            <w:noProof/>
            <w:webHidden/>
          </w:rPr>
          <w:tab/>
        </w:r>
        <w:r>
          <w:rPr>
            <w:noProof/>
            <w:webHidden/>
          </w:rPr>
          <w:fldChar w:fldCharType="begin"/>
        </w:r>
        <w:r w:rsidR="000633B1">
          <w:rPr>
            <w:noProof/>
            <w:webHidden/>
          </w:rPr>
          <w:instrText xml:space="preserve"> PAGEREF _Toc430078895 \h </w:instrText>
        </w:r>
      </w:ins>
      <w:r>
        <w:rPr>
          <w:noProof/>
          <w:webHidden/>
        </w:rPr>
      </w:r>
      <w:r>
        <w:rPr>
          <w:noProof/>
          <w:webHidden/>
        </w:rPr>
        <w:fldChar w:fldCharType="separate"/>
      </w:r>
      <w:ins w:id="164" w:author="Holger Eichelberger" w:date="2015-09-15T11:12:00Z">
        <w:r w:rsidR="000633B1">
          <w:rPr>
            <w:noProof/>
            <w:webHidden/>
          </w:rPr>
          <w:t>41</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165" w:author="Holger Eichelberger" w:date="2015-09-15T11:12:00Z"/>
          <w:rFonts w:asciiTheme="minorHAnsi" w:eastAsiaTheme="minorEastAsia" w:hAnsiTheme="minorHAnsi" w:cstheme="minorBidi"/>
          <w:noProof/>
          <w:sz w:val="22"/>
          <w:szCs w:val="22"/>
        </w:rPr>
      </w:pPr>
      <w:ins w:id="16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3.2.9.4</w:t>
        </w:r>
        <w:r w:rsidR="000633B1">
          <w:rPr>
            <w:rFonts w:asciiTheme="minorHAnsi" w:eastAsiaTheme="minorEastAsia" w:hAnsiTheme="minorHAnsi" w:cstheme="minorBidi"/>
            <w:noProof/>
            <w:sz w:val="22"/>
            <w:szCs w:val="22"/>
          </w:rPr>
          <w:tab/>
        </w:r>
        <w:r w:rsidR="000633B1" w:rsidRPr="00062CEF">
          <w:rPr>
            <w:rStyle w:val="Hyperlink"/>
            <w:noProof/>
            <w:lang w:val="en-GB"/>
          </w:rPr>
          <w:t>Switch</w:t>
        </w:r>
        <w:r w:rsidR="000633B1">
          <w:rPr>
            <w:noProof/>
            <w:webHidden/>
          </w:rPr>
          <w:tab/>
        </w:r>
        <w:r>
          <w:rPr>
            <w:noProof/>
            <w:webHidden/>
          </w:rPr>
          <w:fldChar w:fldCharType="begin"/>
        </w:r>
        <w:r w:rsidR="000633B1">
          <w:rPr>
            <w:noProof/>
            <w:webHidden/>
          </w:rPr>
          <w:instrText xml:space="preserve"> PAGEREF _Toc430078896 \h </w:instrText>
        </w:r>
      </w:ins>
      <w:r>
        <w:rPr>
          <w:noProof/>
          <w:webHidden/>
        </w:rPr>
      </w:r>
      <w:r>
        <w:rPr>
          <w:noProof/>
          <w:webHidden/>
        </w:rPr>
        <w:fldChar w:fldCharType="separate"/>
      </w:r>
      <w:ins w:id="167" w:author="Holger Eichelberger" w:date="2015-09-15T11:12:00Z">
        <w:r w:rsidR="000633B1">
          <w:rPr>
            <w:noProof/>
            <w:webHidden/>
          </w:rPr>
          <w:t>42</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168" w:author="Holger Eichelberger" w:date="2015-09-15T11:12:00Z"/>
          <w:rFonts w:asciiTheme="minorHAnsi" w:eastAsiaTheme="minorEastAsia" w:hAnsiTheme="minorHAnsi" w:cstheme="minorBidi"/>
          <w:noProof/>
          <w:sz w:val="22"/>
          <w:szCs w:val="22"/>
        </w:rPr>
      </w:pPr>
      <w:ins w:id="16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3.2.9.5</w:t>
        </w:r>
        <w:r w:rsidR="000633B1">
          <w:rPr>
            <w:rFonts w:asciiTheme="minorHAnsi" w:eastAsiaTheme="minorEastAsia" w:hAnsiTheme="minorHAnsi" w:cstheme="minorBidi"/>
            <w:noProof/>
            <w:sz w:val="22"/>
            <w:szCs w:val="22"/>
          </w:rPr>
          <w:tab/>
        </w:r>
        <w:r w:rsidR="000633B1" w:rsidRPr="00062CEF">
          <w:rPr>
            <w:rStyle w:val="Hyperlink"/>
            <w:noProof/>
            <w:lang w:val="en-GB"/>
          </w:rPr>
          <w:t>Loop</w:t>
        </w:r>
        <w:r w:rsidR="000633B1">
          <w:rPr>
            <w:noProof/>
            <w:webHidden/>
          </w:rPr>
          <w:tab/>
        </w:r>
        <w:r>
          <w:rPr>
            <w:noProof/>
            <w:webHidden/>
          </w:rPr>
          <w:fldChar w:fldCharType="begin"/>
        </w:r>
        <w:r w:rsidR="000633B1">
          <w:rPr>
            <w:noProof/>
            <w:webHidden/>
          </w:rPr>
          <w:instrText xml:space="preserve"> PAGEREF _Toc430078897 \h </w:instrText>
        </w:r>
      </w:ins>
      <w:r>
        <w:rPr>
          <w:noProof/>
          <w:webHidden/>
        </w:rPr>
      </w:r>
      <w:r>
        <w:rPr>
          <w:noProof/>
          <w:webHidden/>
        </w:rPr>
        <w:fldChar w:fldCharType="separate"/>
      </w:r>
      <w:ins w:id="170" w:author="Holger Eichelberger" w:date="2015-09-15T11:12:00Z">
        <w:r w:rsidR="000633B1">
          <w:rPr>
            <w:noProof/>
            <w:webHidden/>
          </w:rPr>
          <w:t>43</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171" w:author="Holger Eichelberger" w:date="2015-09-15T11:12:00Z"/>
          <w:rFonts w:asciiTheme="minorHAnsi" w:eastAsiaTheme="minorEastAsia" w:hAnsiTheme="minorHAnsi" w:cstheme="minorBidi"/>
          <w:noProof/>
          <w:sz w:val="22"/>
          <w:szCs w:val="22"/>
        </w:rPr>
      </w:pPr>
      <w:ins w:id="17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3.2.9.6</w:t>
        </w:r>
        <w:r w:rsidR="000633B1">
          <w:rPr>
            <w:rFonts w:asciiTheme="minorHAnsi" w:eastAsiaTheme="minorEastAsia" w:hAnsiTheme="minorHAnsi" w:cstheme="minorBidi"/>
            <w:noProof/>
            <w:sz w:val="22"/>
            <w:szCs w:val="22"/>
          </w:rPr>
          <w:tab/>
        </w:r>
        <w:r w:rsidR="000633B1" w:rsidRPr="00062CEF">
          <w:rPr>
            <w:rStyle w:val="Hyperlink"/>
            <w:noProof/>
            <w:lang w:val="en-GB"/>
          </w:rPr>
          <w:t>Content</w:t>
        </w:r>
        <w:r w:rsidR="000633B1">
          <w:rPr>
            <w:noProof/>
            <w:webHidden/>
          </w:rPr>
          <w:tab/>
        </w:r>
        <w:r>
          <w:rPr>
            <w:noProof/>
            <w:webHidden/>
          </w:rPr>
          <w:fldChar w:fldCharType="begin"/>
        </w:r>
        <w:r w:rsidR="000633B1">
          <w:rPr>
            <w:noProof/>
            <w:webHidden/>
          </w:rPr>
          <w:instrText xml:space="preserve"> PAGEREF _Toc430078898 \h </w:instrText>
        </w:r>
      </w:ins>
      <w:r>
        <w:rPr>
          <w:noProof/>
          <w:webHidden/>
        </w:rPr>
      </w:r>
      <w:r>
        <w:rPr>
          <w:noProof/>
          <w:webHidden/>
        </w:rPr>
        <w:fldChar w:fldCharType="separate"/>
      </w:r>
      <w:ins w:id="173" w:author="Holger Eichelberger" w:date="2015-09-15T11:12:00Z">
        <w:r w:rsidR="000633B1">
          <w:rPr>
            <w:noProof/>
            <w:webHidden/>
          </w:rPr>
          <w:t>44</w:t>
        </w:r>
        <w:r>
          <w:rPr>
            <w:noProof/>
            <w:webHidden/>
          </w:rPr>
          <w:fldChar w:fldCharType="end"/>
        </w:r>
        <w:r w:rsidRPr="00062CEF">
          <w:rPr>
            <w:rStyle w:val="Hyperlink"/>
            <w:noProof/>
          </w:rPr>
          <w:fldChar w:fldCharType="end"/>
        </w:r>
      </w:ins>
    </w:p>
    <w:p w:rsidR="000633B1" w:rsidRDefault="00FF39BE">
      <w:pPr>
        <w:pStyle w:val="TOC2"/>
        <w:tabs>
          <w:tab w:val="left" w:pos="960"/>
          <w:tab w:val="right" w:leader="dot" w:pos="8302"/>
        </w:tabs>
        <w:rPr>
          <w:ins w:id="174" w:author="Holger Eichelberger" w:date="2015-09-15T11:12:00Z"/>
          <w:rFonts w:asciiTheme="minorHAnsi" w:eastAsiaTheme="minorEastAsia" w:hAnsiTheme="minorHAnsi" w:cstheme="minorBidi"/>
          <w:noProof/>
          <w:sz w:val="22"/>
          <w:szCs w:val="22"/>
        </w:rPr>
      </w:pPr>
      <w:ins w:id="17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"_Toc430078899"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w:t>
        </w:r>
        <w:r w:rsidR="000633B1">
          <w:rPr>
            <w:rFonts w:asciiTheme="minorHAnsi" w:eastAsiaTheme="minorEastAsia" w:hAnsiTheme="minorHAnsi" w:cstheme="minorBidi"/>
            <w:noProof/>
            <w:sz w:val="22"/>
            <w:szCs w:val="22"/>
          </w:rPr>
          <w:tab/>
        </w:r>
        <w:r w:rsidR="000633B1" w:rsidRPr="00062CEF">
          <w:rPr>
            <w:rStyle w:val="Hyperlink"/>
            <w:noProof/>
            <w:lang w:val="en-GB"/>
          </w:rPr>
          <w:t>VIL Expression Language</w:t>
        </w:r>
        <w:r w:rsidR="000633B1">
          <w:rPr>
            <w:noProof/>
            <w:webHidden/>
          </w:rPr>
          <w:tab/>
        </w:r>
        <w:r>
          <w:rPr>
            <w:noProof/>
            <w:webHidden/>
          </w:rPr>
          <w:fldChar w:fldCharType="begin"/>
        </w:r>
        <w:r w:rsidR="000633B1">
          <w:rPr>
            <w:noProof/>
            <w:webHidden/>
          </w:rPr>
          <w:instrText xml:space="preserve"> PAGEREF _Toc430078899 \h </w:instrText>
        </w:r>
      </w:ins>
      <w:r>
        <w:rPr>
          <w:noProof/>
          <w:webHidden/>
        </w:rPr>
      </w:r>
      <w:r>
        <w:rPr>
          <w:noProof/>
          <w:webHidden/>
        </w:rPr>
        <w:fldChar w:fldCharType="separate"/>
      </w:r>
      <w:ins w:id="176"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177" w:author="Holger Eichelberger" w:date="2015-09-15T11:12:00Z"/>
          <w:rFonts w:asciiTheme="minorHAnsi" w:eastAsiaTheme="minorEastAsia" w:hAnsiTheme="minorHAnsi" w:cstheme="minorBidi"/>
          <w:noProof/>
          <w:sz w:val="22"/>
          <w:szCs w:val="22"/>
        </w:rPr>
      </w:pPr>
      <w:ins w:id="17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_Toc430078900 \h </w:instrText>
        </w:r>
      </w:ins>
      <w:r>
        <w:rPr>
          <w:noProof/>
          <w:webHidden/>
        </w:rPr>
      </w:r>
      <w:r>
        <w:rPr>
          <w:noProof/>
          <w:webHidden/>
        </w:rPr>
        <w:fldChar w:fldCharType="separate"/>
      </w:r>
      <w:ins w:id="179"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180" w:author="Holger Eichelberger" w:date="2015-09-15T11:12:00Z"/>
          <w:rFonts w:asciiTheme="minorHAnsi" w:eastAsiaTheme="minorEastAsia" w:hAnsiTheme="minorHAnsi" w:cstheme="minorBidi"/>
          <w:noProof/>
          <w:sz w:val="22"/>
          <w:szCs w:val="22"/>
        </w:rPr>
      </w:pPr>
      <w:ins w:id="18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3.3.2</w:t>
        </w:r>
        <w:r w:rsidR="000633B1">
          <w:rPr>
            <w:rFonts w:asciiTheme="minorHAnsi" w:eastAsiaTheme="minorEastAsia" w:hAnsiTheme="minorHAnsi" w:cstheme="minorBidi"/>
            <w:noProof/>
            <w:sz w:val="22"/>
            <w:szCs w:val="22"/>
          </w:rPr>
          <w:tab/>
        </w:r>
        <w:r w:rsidR="000633B1" w:rsidRPr="00062CEF">
          <w:rPr>
            <w:rStyle w:val="Hyperlink"/>
            <w:noProof/>
            <w:lang w:val="en-GB"/>
          </w:rPr>
          <w:t>Prefix operators</w:t>
        </w:r>
        <w:r w:rsidR="000633B1">
          <w:rPr>
            <w:noProof/>
            <w:webHidden/>
          </w:rPr>
          <w:tab/>
        </w:r>
        <w:r>
          <w:rPr>
            <w:noProof/>
            <w:webHidden/>
          </w:rPr>
          <w:fldChar w:fldCharType="begin"/>
        </w:r>
        <w:r w:rsidR="000633B1">
          <w:rPr>
            <w:noProof/>
            <w:webHidden/>
          </w:rPr>
          <w:instrText xml:space="preserve"> PAGEREF _Toc430078901 \h </w:instrText>
        </w:r>
      </w:ins>
      <w:r>
        <w:rPr>
          <w:noProof/>
          <w:webHidden/>
        </w:rPr>
      </w:r>
      <w:r>
        <w:rPr>
          <w:noProof/>
          <w:webHidden/>
        </w:rPr>
        <w:fldChar w:fldCharType="separate"/>
      </w:r>
      <w:ins w:id="182"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183" w:author="Holger Eichelberger" w:date="2015-09-15T11:12:00Z"/>
          <w:rFonts w:asciiTheme="minorHAnsi" w:eastAsiaTheme="minorEastAsia" w:hAnsiTheme="minorHAnsi" w:cstheme="minorBidi"/>
          <w:noProof/>
          <w:sz w:val="22"/>
          <w:szCs w:val="22"/>
        </w:rPr>
      </w:pPr>
      <w:ins w:id="18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3.3.3</w:t>
        </w:r>
        <w:r w:rsidR="000633B1">
          <w:rPr>
            <w:rFonts w:asciiTheme="minorHAnsi" w:eastAsiaTheme="minorEastAsia" w:hAnsiTheme="minorHAnsi" w:cstheme="minorBidi"/>
            <w:noProof/>
            <w:sz w:val="22"/>
            <w:szCs w:val="22"/>
          </w:rPr>
          <w:tab/>
        </w:r>
        <w:r w:rsidR="000633B1" w:rsidRPr="00062CEF">
          <w:rPr>
            <w:rStyle w:val="Hyperlink"/>
            <w:noProof/>
            <w:lang w:val="en-GB"/>
          </w:rPr>
          <w:t>Infix operators</w:t>
        </w:r>
        <w:r w:rsidR="000633B1">
          <w:rPr>
            <w:noProof/>
            <w:webHidden/>
          </w:rPr>
          <w:tab/>
        </w:r>
        <w:r>
          <w:rPr>
            <w:noProof/>
            <w:webHidden/>
          </w:rPr>
          <w:fldChar w:fldCharType="begin"/>
        </w:r>
        <w:r w:rsidR="000633B1">
          <w:rPr>
            <w:noProof/>
            <w:webHidden/>
          </w:rPr>
          <w:instrText xml:space="preserve"> PAGEREF _Toc430078902 \h </w:instrText>
        </w:r>
      </w:ins>
      <w:r>
        <w:rPr>
          <w:noProof/>
          <w:webHidden/>
        </w:rPr>
      </w:r>
      <w:r>
        <w:rPr>
          <w:noProof/>
          <w:webHidden/>
        </w:rPr>
        <w:fldChar w:fldCharType="separate"/>
      </w:r>
      <w:ins w:id="185" w:author="Holger Eichelberger" w:date="2015-09-15T11:12:00Z">
        <w:r w:rsidR="000633B1">
          <w:rPr>
            <w:noProof/>
            <w:webHidden/>
          </w:rPr>
          <w:t>46</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186" w:author="Holger Eichelberger" w:date="2015-09-15T11:12:00Z"/>
          <w:rFonts w:asciiTheme="minorHAnsi" w:eastAsiaTheme="minorEastAsia" w:hAnsiTheme="minorHAnsi" w:cstheme="minorBidi"/>
          <w:noProof/>
          <w:sz w:val="22"/>
          <w:szCs w:val="22"/>
        </w:rPr>
      </w:pPr>
      <w:ins w:id="18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3.3.4</w:t>
        </w:r>
        <w:r w:rsidR="000633B1">
          <w:rPr>
            <w:rFonts w:asciiTheme="minorHAnsi" w:eastAsiaTheme="minorEastAsia" w:hAnsiTheme="minorHAnsi" w:cstheme="minorBidi"/>
            <w:noProof/>
            <w:sz w:val="22"/>
            <w:szCs w:val="22"/>
          </w:rPr>
          <w:tab/>
        </w:r>
        <w:r w:rsidR="000633B1" w:rsidRPr="00062CEF">
          <w:rPr>
            <w:rStyle w:val="Hyperlink"/>
            <w:noProof/>
            <w:lang w:val="en-GB"/>
          </w:rPr>
          <w:t>Precedence rules</w:t>
        </w:r>
        <w:r w:rsidR="000633B1">
          <w:rPr>
            <w:noProof/>
            <w:webHidden/>
          </w:rPr>
          <w:tab/>
        </w:r>
        <w:r>
          <w:rPr>
            <w:noProof/>
            <w:webHidden/>
          </w:rPr>
          <w:fldChar w:fldCharType="begin"/>
        </w:r>
        <w:r w:rsidR="000633B1">
          <w:rPr>
            <w:noProof/>
            <w:webHidden/>
          </w:rPr>
          <w:instrText xml:space="preserve"> PAGEREF _Toc430078903 \h </w:instrText>
        </w:r>
      </w:ins>
      <w:r>
        <w:rPr>
          <w:noProof/>
          <w:webHidden/>
        </w:rPr>
      </w:r>
      <w:r>
        <w:rPr>
          <w:noProof/>
          <w:webHidden/>
        </w:rPr>
        <w:fldChar w:fldCharType="separate"/>
      </w:r>
      <w:ins w:id="188"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189" w:author="Holger Eichelberger" w:date="2015-09-15T11:12:00Z"/>
          <w:rFonts w:asciiTheme="minorHAnsi" w:eastAsiaTheme="minorEastAsia" w:hAnsiTheme="minorHAnsi" w:cstheme="minorBidi"/>
          <w:noProof/>
          <w:sz w:val="22"/>
          <w:szCs w:val="22"/>
        </w:rPr>
      </w:pPr>
      <w:ins w:id="19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3.3.5</w:t>
        </w:r>
        <w:r w:rsidR="000633B1">
          <w:rPr>
            <w:rFonts w:asciiTheme="minorHAnsi" w:eastAsiaTheme="minorEastAsia" w:hAnsiTheme="minorHAnsi" w:cstheme="minorBidi"/>
            <w:noProof/>
            <w:sz w:val="22"/>
            <w:szCs w:val="22"/>
          </w:rPr>
          <w:tab/>
        </w:r>
        <w:r w:rsidR="000633B1" w:rsidRPr="00062CEF">
          <w:rPr>
            <w:rStyle w:val="Hyperlink"/>
            <w:noProof/>
            <w:lang w:val="en-GB"/>
          </w:rPr>
          <w:t>Datatypes</w:t>
        </w:r>
        <w:r w:rsidR="000633B1">
          <w:rPr>
            <w:noProof/>
            <w:webHidden/>
          </w:rPr>
          <w:tab/>
        </w:r>
        <w:r>
          <w:rPr>
            <w:noProof/>
            <w:webHidden/>
          </w:rPr>
          <w:fldChar w:fldCharType="begin"/>
        </w:r>
        <w:r w:rsidR="000633B1">
          <w:rPr>
            <w:noProof/>
            <w:webHidden/>
          </w:rPr>
          <w:instrText xml:space="preserve"> PAGEREF _Toc430078904 \h </w:instrText>
        </w:r>
      </w:ins>
      <w:r>
        <w:rPr>
          <w:noProof/>
          <w:webHidden/>
        </w:rPr>
      </w:r>
      <w:r>
        <w:rPr>
          <w:noProof/>
          <w:webHidden/>
        </w:rPr>
        <w:fldChar w:fldCharType="separate"/>
      </w:r>
      <w:ins w:id="191" w:author="Holger Eichelberger" w:date="2015-09-15T11:12:00Z">
        <w:r w:rsidR="000633B1">
          <w:rPr>
            <w:noProof/>
            <w:webHidden/>
          </w:rPr>
          <w:t>47</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192" w:author="Holger Eichelberger" w:date="2015-09-15T11:12:00Z"/>
          <w:rFonts w:asciiTheme="minorHAnsi" w:eastAsiaTheme="minorEastAsia" w:hAnsiTheme="minorHAnsi" w:cstheme="minorBidi"/>
          <w:noProof/>
          <w:sz w:val="22"/>
          <w:szCs w:val="22"/>
        </w:rPr>
      </w:pPr>
      <w:ins w:id="19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3.3.6</w:t>
        </w:r>
        <w:r w:rsidR="000633B1">
          <w:rPr>
            <w:rFonts w:asciiTheme="minorHAnsi" w:eastAsiaTheme="minorEastAsia" w:hAnsiTheme="minorHAnsi" w:cstheme="minorBidi"/>
            <w:noProof/>
            <w:sz w:val="22"/>
            <w:szCs w:val="22"/>
          </w:rPr>
          <w:tab/>
        </w:r>
        <w:r w:rsidR="000633B1" w:rsidRPr="00062CEF">
          <w:rPr>
            <w:rStyle w:val="Hyperlink"/>
            <w:noProof/>
            <w:lang w:val="en-GB"/>
          </w:rPr>
          <w:t>Type conformance</w:t>
        </w:r>
        <w:r w:rsidR="000633B1">
          <w:rPr>
            <w:noProof/>
            <w:webHidden/>
          </w:rPr>
          <w:tab/>
        </w:r>
        <w:r>
          <w:rPr>
            <w:noProof/>
            <w:webHidden/>
          </w:rPr>
          <w:fldChar w:fldCharType="begin"/>
        </w:r>
        <w:r w:rsidR="000633B1">
          <w:rPr>
            <w:noProof/>
            <w:webHidden/>
          </w:rPr>
          <w:instrText xml:space="preserve"> PAGEREF _Toc430078905 \h </w:instrText>
        </w:r>
      </w:ins>
      <w:r>
        <w:rPr>
          <w:noProof/>
          <w:webHidden/>
        </w:rPr>
      </w:r>
      <w:r>
        <w:rPr>
          <w:noProof/>
          <w:webHidden/>
        </w:rPr>
        <w:fldChar w:fldCharType="separate"/>
      </w:r>
      <w:ins w:id="194"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195" w:author="Holger Eichelberger" w:date="2015-09-15T11:12:00Z"/>
          <w:rFonts w:asciiTheme="minorHAnsi" w:eastAsiaTheme="minorEastAsia" w:hAnsiTheme="minorHAnsi" w:cstheme="minorBidi"/>
          <w:noProof/>
          <w:sz w:val="22"/>
          <w:szCs w:val="22"/>
        </w:rPr>
      </w:pPr>
      <w:ins w:id="19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3.3.7</w:t>
        </w:r>
        <w:r w:rsidR="000633B1">
          <w:rPr>
            <w:rFonts w:asciiTheme="minorHAnsi" w:eastAsiaTheme="minorEastAsia" w:hAnsiTheme="minorHAnsi" w:cstheme="minorBidi"/>
            <w:noProof/>
            <w:sz w:val="22"/>
            <w:szCs w:val="22"/>
          </w:rPr>
          <w:tab/>
        </w:r>
        <w:r w:rsidR="000633B1" w:rsidRPr="00062CEF">
          <w:rPr>
            <w:rStyle w:val="Hyperlink"/>
            <w:noProof/>
            <w:lang w:val="en-GB"/>
          </w:rPr>
          <w:t>Side effects</w:t>
        </w:r>
        <w:r w:rsidR="000633B1">
          <w:rPr>
            <w:noProof/>
            <w:webHidden/>
          </w:rPr>
          <w:tab/>
        </w:r>
        <w:r>
          <w:rPr>
            <w:noProof/>
            <w:webHidden/>
          </w:rPr>
          <w:fldChar w:fldCharType="begin"/>
        </w:r>
        <w:r w:rsidR="000633B1">
          <w:rPr>
            <w:noProof/>
            <w:webHidden/>
          </w:rPr>
          <w:instrText xml:space="preserve"> PAGEREF _Toc430078906 \h </w:instrText>
        </w:r>
      </w:ins>
      <w:r>
        <w:rPr>
          <w:noProof/>
          <w:webHidden/>
        </w:rPr>
      </w:r>
      <w:r>
        <w:rPr>
          <w:noProof/>
          <w:webHidden/>
        </w:rPr>
        <w:fldChar w:fldCharType="separate"/>
      </w:r>
      <w:ins w:id="197"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198" w:author="Holger Eichelberger" w:date="2015-09-15T11:12:00Z"/>
          <w:rFonts w:asciiTheme="minorHAnsi" w:eastAsiaTheme="minorEastAsia" w:hAnsiTheme="minorHAnsi" w:cstheme="minorBidi"/>
          <w:noProof/>
          <w:sz w:val="22"/>
          <w:szCs w:val="22"/>
        </w:rPr>
      </w:pPr>
      <w:ins w:id="19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3.3.8</w:t>
        </w:r>
        <w:r w:rsidR="000633B1">
          <w:rPr>
            <w:rFonts w:asciiTheme="minorHAnsi" w:eastAsiaTheme="minorEastAsia" w:hAnsiTheme="minorHAnsi" w:cstheme="minorBidi"/>
            <w:noProof/>
            <w:sz w:val="22"/>
            <w:szCs w:val="22"/>
          </w:rPr>
          <w:tab/>
        </w:r>
        <w:r w:rsidR="000633B1" w:rsidRPr="00062CEF">
          <w:rPr>
            <w:rStyle w:val="Hyperlink"/>
            <w:noProof/>
            <w:lang w:val="en-GB"/>
          </w:rPr>
          <w:t>Undefined values</w:t>
        </w:r>
        <w:r w:rsidR="000633B1">
          <w:rPr>
            <w:noProof/>
            <w:webHidden/>
          </w:rPr>
          <w:tab/>
        </w:r>
        <w:r>
          <w:rPr>
            <w:noProof/>
            <w:webHidden/>
          </w:rPr>
          <w:fldChar w:fldCharType="begin"/>
        </w:r>
        <w:r w:rsidR="000633B1">
          <w:rPr>
            <w:noProof/>
            <w:webHidden/>
          </w:rPr>
          <w:instrText xml:space="preserve"> PAGEREF _Toc430078907 \h </w:instrText>
        </w:r>
      </w:ins>
      <w:r>
        <w:rPr>
          <w:noProof/>
          <w:webHidden/>
        </w:rPr>
      </w:r>
      <w:r>
        <w:rPr>
          <w:noProof/>
          <w:webHidden/>
        </w:rPr>
        <w:fldChar w:fldCharType="separate"/>
      </w:r>
      <w:ins w:id="200" w:author="Holger Eichelberger" w:date="2015-09-15T11:12:00Z">
        <w:r w:rsidR="000633B1">
          <w:rPr>
            <w:noProof/>
            <w:webHidden/>
          </w:rPr>
          <w:t>48</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201" w:author="Holger Eichelberger" w:date="2015-09-15T11:12:00Z"/>
          <w:rFonts w:asciiTheme="minorHAnsi" w:eastAsiaTheme="minorEastAsia" w:hAnsiTheme="minorHAnsi" w:cstheme="minorBidi"/>
          <w:noProof/>
          <w:sz w:val="22"/>
          <w:szCs w:val="22"/>
        </w:rPr>
      </w:pPr>
      <w:ins w:id="20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3.3.9</w:t>
        </w:r>
        <w:r w:rsidR="000633B1">
          <w:rPr>
            <w:rFonts w:asciiTheme="minorHAnsi" w:eastAsiaTheme="minorEastAsia" w:hAnsiTheme="minorHAnsi" w:cstheme="minorBidi"/>
            <w:noProof/>
            <w:sz w:val="22"/>
            <w:szCs w:val="22"/>
          </w:rPr>
          <w:tab/>
        </w:r>
        <w:r w:rsidR="000633B1" w:rsidRPr="00062CEF">
          <w:rPr>
            <w:rStyle w:val="Hyperlink"/>
            <w:noProof/>
            <w:lang w:val="en-GB"/>
          </w:rPr>
          <w:t>Null</w:t>
        </w:r>
        <w:r w:rsidR="000633B1">
          <w:rPr>
            <w:noProof/>
            <w:webHidden/>
          </w:rPr>
          <w:tab/>
        </w:r>
        <w:r>
          <w:rPr>
            <w:noProof/>
            <w:webHidden/>
          </w:rPr>
          <w:fldChar w:fldCharType="begin"/>
        </w:r>
        <w:r w:rsidR="000633B1">
          <w:rPr>
            <w:noProof/>
            <w:webHidden/>
          </w:rPr>
          <w:instrText xml:space="preserve"> PAGEREF _Toc430078908 \h </w:instrText>
        </w:r>
      </w:ins>
      <w:r>
        <w:rPr>
          <w:noProof/>
          <w:webHidden/>
        </w:rPr>
      </w:r>
      <w:r>
        <w:rPr>
          <w:noProof/>
          <w:webHidden/>
        </w:rPr>
        <w:fldChar w:fldCharType="separate"/>
      </w:r>
      <w:ins w:id="203"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04" w:author="Holger Eichelberger" w:date="2015-09-15T11:12:00Z"/>
          <w:rFonts w:asciiTheme="minorHAnsi" w:eastAsiaTheme="minorEastAsia" w:hAnsiTheme="minorHAnsi" w:cstheme="minorBidi"/>
          <w:noProof/>
          <w:sz w:val="22"/>
          <w:szCs w:val="22"/>
        </w:rPr>
      </w:pPr>
      <w:ins w:id="20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"_Toc430078909"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3.3.10</w:t>
        </w:r>
        <w:r w:rsidR="000633B1">
          <w:rPr>
            <w:rFonts w:asciiTheme="minorHAnsi" w:eastAsiaTheme="minorEastAsia" w:hAnsiTheme="minorHAnsi" w:cstheme="minorBidi"/>
            <w:noProof/>
            <w:sz w:val="22"/>
            <w:szCs w:val="22"/>
          </w:rPr>
          <w:tab/>
        </w:r>
        <w:r w:rsidR="000633B1" w:rsidRPr="00062CEF">
          <w:rPr>
            <w:rStyle w:val="Hyperlink"/>
            <w:noProof/>
            <w:lang w:val="en-GB"/>
          </w:rPr>
          <w:t>Collection operations</w:t>
        </w:r>
        <w:r w:rsidR="000633B1">
          <w:rPr>
            <w:noProof/>
            <w:webHidden/>
          </w:rPr>
          <w:tab/>
        </w:r>
        <w:r>
          <w:rPr>
            <w:noProof/>
            <w:webHidden/>
          </w:rPr>
          <w:fldChar w:fldCharType="begin"/>
        </w:r>
        <w:r w:rsidR="000633B1">
          <w:rPr>
            <w:noProof/>
            <w:webHidden/>
          </w:rPr>
          <w:instrText xml:space="preserve"> PAGEREF _Toc430078909 \h </w:instrText>
        </w:r>
      </w:ins>
      <w:r>
        <w:rPr>
          <w:noProof/>
          <w:webHidden/>
        </w:rPr>
      </w:r>
      <w:r>
        <w:rPr>
          <w:noProof/>
          <w:webHidden/>
        </w:rPr>
        <w:fldChar w:fldCharType="separate"/>
      </w:r>
      <w:ins w:id="206" w:author="Holger Eichelberger" w:date="2015-09-15T11:12:00Z">
        <w:r w:rsidR="000633B1">
          <w:rPr>
            <w:noProof/>
            <w:webHidden/>
          </w:rPr>
          <w:t>49</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07" w:author="Holger Eichelberger" w:date="2015-09-15T11:12:00Z"/>
          <w:rFonts w:asciiTheme="minorHAnsi" w:eastAsiaTheme="minorEastAsia" w:hAnsiTheme="minorHAnsi" w:cstheme="minorBidi"/>
          <w:noProof/>
          <w:sz w:val="22"/>
          <w:szCs w:val="22"/>
        </w:rPr>
      </w:pPr>
      <w:ins w:id="20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3.3.11</w:t>
        </w:r>
        <w:r w:rsidR="000633B1">
          <w:rPr>
            <w:rFonts w:asciiTheme="minorHAnsi" w:eastAsiaTheme="minorEastAsia" w:hAnsiTheme="minorHAnsi" w:cstheme="minorBidi"/>
            <w:noProof/>
            <w:sz w:val="22"/>
            <w:szCs w:val="22"/>
          </w:rPr>
          <w:tab/>
        </w:r>
        <w:r w:rsidR="000633B1" w:rsidRPr="00062CEF">
          <w:rPr>
            <w:rStyle w:val="Hyperlink"/>
            <w:noProof/>
            <w:lang w:val="en-GB"/>
          </w:rPr>
          <w:t>Dynamic extension of the type system through IVML</w:t>
        </w:r>
        <w:r w:rsidR="000633B1">
          <w:rPr>
            <w:noProof/>
            <w:webHidden/>
          </w:rPr>
          <w:tab/>
        </w:r>
        <w:r>
          <w:rPr>
            <w:noProof/>
            <w:webHidden/>
          </w:rPr>
          <w:fldChar w:fldCharType="begin"/>
        </w:r>
        <w:r w:rsidR="000633B1">
          <w:rPr>
            <w:noProof/>
            <w:webHidden/>
          </w:rPr>
          <w:instrText xml:space="preserve"> PAGEREF _Toc430078910 \h </w:instrText>
        </w:r>
      </w:ins>
      <w:r>
        <w:rPr>
          <w:noProof/>
          <w:webHidden/>
        </w:rPr>
      </w:r>
      <w:r>
        <w:rPr>
          <w:noProof/>
          <w:webHidden/>
        </w:rPr>
        <w:fldChar w:fldCharType="separate"/>
      </w:r>
      <w:ins w:id="209" w:author="Holger Eichelberger" w:date="2015-09-15T11:12:00Z">
        <w:r w:rsidR="000633B1">
          <w:rPr>
            <w:noProof/>
            <w:webHidden/>
          </w:rPr>
          <w:t>50</w:t>
        </w:r>
        <w:r>
          <w:rPr>
            <w:noProof/>
            <w:webHidden/>
          </w:rPr>
          <w:fldChar w:fldCharType="end"/>
        </w:r>
        <w:r w:rsidRPr="00062CEF">
          <w:rPr>
            <w:rStyle w:val="Hyperlink"/>
            <w:noProof/>
          </w:rPr>
          <w:fldChar w:fldCharType="end"/>
        </w:r>
      </w:ins>
    </w:p>
    <w:p w:rsidR="000633B1" w:rsidRDefault="00FF39BE">
      <w:pPr>
        <w:pStyle w:val="TOC2"/>
        <w:tabs>
          <w:tab w:val="left" w:pos="960"/>
          <w:tab w:val="right" w:leader="dot" w:pos="8302"/>
        </w:tabs>
        <w:rPr>
          <w:ins w:id="210" w:author="Holger Eichelberger" w:date="2015-09-15T11:12:00Z"/>
          <w:rFonts w:asciiTheme="minorHAnsi" w:eastAsiaTheme="minorEastAsia" w:hAnsiTheme="minorHAnsi" w:cstheme="minorBidi"/>
          <w:noProof/>
          <w:sz w:val="22"/>
          <w:szCs w:val="22"/>
        </w:rPr>
      </w:pPr>
      <w:ins w:id="21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w:t>
        </w:r>
        <w:r w:rsidR="000633B1">
          <w:rPr>
            <w:rFonts w:asciiTheme="minorHAnsi" w:eastAsiaTheme="minorEastAsia" w:hAnsiTheme="minorHAnsi" w:cstheme="minorBidi"/>
            <w:noProof/>
            <w:sz w:val="22"/>
            <w:szCs w:val="22"/>
          </w:rPr>
          <w:tab/>
        </w:r>
        <w:r w:rsidR="000633B1" w:rsidRPr="00062CEF">
          <w:rPr>
            <w:rStyle w:val="Hyperlink"/>
            <w:noProof/>
            <w:lang w:val="en-GB"/>
          </w:rPr>
          <w:t>Built-in operations</w:t>
        </w:r>
        <w:r w:rsidR="000633B1">
          <w:rPr>
            <w:noProof/>
            <w:webHidden/>
          </w:rPr>
          <w:tab/>
        </w:r>
        <w:r>
          <w:rPr>
            <w:noProof/>
            <w:webHidden/>
          </w:rPr>
          <w:fldChar w:fldCharType="begin"/>
        </w:r>
        <w:r w:rsidR="000633B1">
          <w:rPr>
            <w:noProof/>
            <w:webHidden/>
          </w:rPr>
          <w:instrText xml:space="preserve"> PAGEREF _Toc430078911 \h </w:instrText>
        </w:r>
      </w:ins>
      <w:r>
        <w:rPr>
          <w:noProof/>
          <w:webHidden/>
        </w:rPr>
      </w:r>
      <w:r>
        <w:rPr>
          <w:noProof/>
          <w:webHidden/>
        </w:rPr>
        <w:fldChar w:fldCharType="separate"/>
      </w:r>
      <w:ins w:id="212"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213" w:author="Holger Eichelberger" w:date="2015-09-15T11:12:00Z"/>
          <w:rFonts w:asciiTheme="minorHAnsi" w:eastAsiaTheme="minorEastAsia" w:hAnsiTheme="minorHAnsi" w:cstheme="minorBidi"/>
          <w:noProof/>
          <w:sz w:val="22"/>
          <w:szCs w:val="22"/>
        </w:rPr>
      </w:pPr>
      <w:ins w:id="21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w:t>
        </w:r>
        <w:r w:rsidR="000633B1">
          <w:rPr>
            <w:rFonts w:asciiTheme="minorHAnsi" w:eastAsiaTheme="minorEastAsia" w:hAnsiTheme="minorHAnsi" w:cstheme="minorBidi"/>
            <w:noProof/>
            <w:sz w:val="22"/>
            <w:szCs w:val="22"/>
          </w:rPr>
          <w:tab/>
        </w:r>
        <w:r w:rsidR="000633B1" w:rsidRPr="00062CEF">
          <w:rPr>
            <w:rStyle w:val="Hyperlink"/>
            <w:noProof/>
            <w:lang w:val="en-GB"/>
          </w:rPr>
          <w:t>Internal Types</w:t>
        </w:r>
        <w:r w:rsidR="000633B1">
          <w:rPr>
            <w:noProof/>
            <w:webHidden/>
          </w:rPr>
          <w:tab/>
        </w:r>
        <w:r>
          <w:rPr>
            <w:noProof/>
            <w:webHidden/>
          </w:rPr>
          <w:fldChar w:fldCharType="begin"/>
        </w:r>
        <w:r w:rsidR="000633B1">
          <w:rPr>
            <w:noProof/>
            <w:webHidden/>
          </w:rPr>
          <w:instrText xml:space="preserve"> PAGEREF _Toc430078912 \h </w:instrText>
        </w:r>
      </w:ins>
      <w:r>
        <w:rPr>
          <w:noProof/>
          <w:webHidden/>
        </w:rPr>
      </w:r>
      <w:r>
        <w:rPr>
          <w:noProof/>
          <w:webHidden/>
        </w:rPr>
        <w:fldChar w:fldCharType="separate"/>
      </w:r>
      <w:ins w:id="215"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16" w:author="Holger Eichelberger" w:date="2015-09-15T11:12:00Z"/>
          <w:rFonts w:asciiTheme="minorHAnsi" w:eastAsiaTheme="minorEastAsia" w:hAnsiTheme="minorHAnsi" w:cstheme="minorBidi"/>
          <w:noProof/>
          <w:sz w:val="22"/>
          <w:szCs w:val="22"/>
        </w:rPr>
      </w:pPr>
      <w:ins w:id="21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3.4.1.1</w:t>
        </w:r>
        <w:r w:rsidR="000633B1">
          <w:rPr>
            <w:rFonts w:asciiTheme="minorHAnsi" w:eastAsiaTheme="minorEastAsia" w:hAnsiTheme="minorHAnsi" w:cstheme="minorBidi"/>
            <w:noProof/>
            <w:sz w:val="22"/>
            <w:szCs w:val="22"/>
          </w:rPr>
          <w:tab/>
        </w:r>
        <w:r w:rsidR="000633B1" w:rsidRPr="00062CEF">
          <w:rPr>
            <w:rStyle w:val="Hyperlink"/>
            <w:noProof/>
            <w:lang w:val="en-GB"/>
          </w:rPr>
          <w:t>Any</w:t>
        </w:r>
        <w:r w:rsidR="000633B1">
          <w:rPr>
            <w:noProof/>
            <w:webHidden/>
          </w:rPr>
          <w:tab/>
        </w:r>
        <w:r>
          <w:rPr>
            <w:noProof/>
            <w:webHidden/>
          </w:rPr>
          <w:fldChar w:fldCharType="begin"/>
        </w:r>
        <w:r w:rsidR="000633B1">
          <w:rPr>
            <w:noProof/>
            <w:webHidden/>
          </w:rPr>
          <w:instrText xml:space="preserve"> PAGEREF _Toc430078913 \h </w:instrText>
        </w:r>
      </w:ins>
      <w:r>
        <w:rPr>
          <w:noProof/>
          <w:webHidden/>
        </w:rPr>
      </w:r>
      <w:r>
        <w:rPr>
          <w:noProof/>
          <w:webHidden/>
        </w:rPr>
        <w:fldChar w:fldCharType="separate"/>
      </w:r>
      <w:ins w:id="218"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19" w:author="Holger Eichelberger" w:date="2015-09-15T11:12:00Z"/>
          <w:rFonts w:asciiTheme="minorHAnsi" w:eastAsiaTheme="minorEastAsia" w:hAnsiTheme="minorHAnsi" w:cstheme="minorBidi"/>
          <w:noProof/>
          <w:sz w:val="22"/>
          <w:szCs w:val="22"/>
        </w:rPr>
      </w:pPr>
      <w:ins w:id="22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3.4.1.2</w:t>
        </w:r>
        <w:r w:rsidR="000633B1">
          <w:rPr>
            <w:rFonts w:asciiTheme="minorHAnsi" w:eastAsiaTheme="minorEastAsia" w:hAnsiTheme="minorHAnsi" w:cstheme="minorBidi"/>
            <w:noProof/>
            <w:sz w:val="22"/>
            <w:szCs w:val="22"/>
          </w:rPr>
          <w:tab/>
        </w:r>
        <w:r w:rsidR="000633B1" w:rsidRPr="00062CEF">
          <w:rPr>
            <w:rStyle w:val="Hyperlink"/>
            <w:noProof/>
            <w:lang w:val="en-GB"/>
          </w:rPr>
          <w:t>Type</w:t>
        </w:r>
        <w:r w:rsidR="000633B1">
          <w:rPr>
            <w:noProof/>
            <w:webHidden/>
          </w:rPr>
          <w:tab/>
        </w:r>
        <w:r>
          <w:rPr>
            <w:noProof/>
            <w:webHidden/>
          </w:rPr>
          <w:fldChar w:fldCharType="begin"/>
        </w:r>
        <w:r w:rsidR="000633B1">
          <w:rPr>
            <w:noProof/>
            <w:webHidden/>
          </w:rPr>
          <w:instrText xml:space="preserve"> PAGEREF _Toc430078914 \h </w:instrText>
        </w:r>
      </w:ins>
      <w:r>
        <w:rPr>
          <w:noProof/>
          <w:webHidden/>
        </w:rPr>
      </w:r>
      <w:r>
        <w:rPr>
          <w:noProof/>
          <w:webHidden/>
        </w:rPr>
        <w:fldChar w:fldCharType="separate"/>
      </w:r>
      <w:ins w:id="221"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222" w:author="Holger Eichelberger" w:date="2015-09-15T11:12:00Z"/>
          <w:rFonts w:asciiTheme="minorHAnsi" w:eastAsiaTheme="minorEastAsia" w:hAnsiTheme="minorHAnsi" w:cstheme="minorBidi"/>
          <w:noProof/>
          <w:sz w:val="22"/>
          <w:szCs w:val="22"/>
        </w:rPr>
      </w:pPr>
      <w:ins w:id="22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w:t>
        </w:r>
        <w:r w:rsidR="000633B1">
          <w:rPr>
            <w:rFonts w:asciiTheme="minorHAnsi" w:eastAsiaTheme="minorEastAsia" w:hAnsiTheme="minorHAnsi" w:cstheme="minorBidi"/>
            <w:noProof/>
            <w:sz w:val="22"/>
            <w:szCs w:val="22"/>
          </w:rPr>
          <w:tab/>
        </w:r>
        <w:r w:rsidR="000633B1" w:rsidRPr="00062CEF">
          <w:rPr>
            <w:rStyle w:val="Hyperlink"/>
            <w:noProof/>
            <w:lang w:val="en-GB"/>
          </w:rPr>
          <w:t>Basic Types</w:t>
        </w:r>
        <w:r w:rsidR="000633B1">
          <w:rPr>
            <w:noProof/>
            <w:webHidden/>
          </w:rPr>
          <w:tab/>
        </w:r>
        <w:r>
          <w:rPr>
            <w:noProof/>
            <w:webHidden/>
          </w:rPr>
          <w:fldChar w:fldCharType="begin"/>
        </w:r>
        <w:r w:rsidR="000633B1">
          <w:rPr>
            <w:noProof/>
            <w:webHidden/>
          </w:rPr>
          <w:instrText xml:space="preserve"> PAGEREF _Toc430078915 \h </w:instrText>
        </w:r>
      </w:ins>
      <w:r>
        <w:rPr>
          <w:noProof/>
          <w:webHidden/>
        </w:rPr>
      </w:r>
      <w:r>
        <w:rPr>
          <w:noProof/>
          <w:webHidden/>
        </w:rPr>
        <w:fldChar w:fldCharType="separate"/>
      </w:r>
      <w:ins w:id="224"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25" w:author="Holger Eichelberger" w:date="2015-09-15T11:12:00Z"/>
          <w:rFonts w:asciiTheme="minorHAnsi" w:eastAsiaTheme="minorEastAsia" w:hAnsiTheme="minorHAnsi" w:cstheme="minorBidi"/>
          <w:noProof/>
          <w:sz w:val="22"/>
          <w:szCs w:val="22"/>
        </w:rPr>
      </w:pPr>
      <w:ins w:id="22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3.4.2.1</w:t>
        </w:r>
        <w:r w:rsidR="000633B1">
          <w:rPr>
            <w:rFonts w:asciiTheme="minorHAnsi" w:eastAsiaTheme="minorEastAsia" w:hAnsiTheme="minorHAnsi" w:cstheme="minorBidi"/>
            <w:noProof/>
            <w:sz w:val="22"/>
            <w:szCs w:val="22"/>
          </w:rPr>
          <w:tab/>
        </w:r>
        <w:r w:rsidR="000633B1" w:rsidRPr="00062CEF">
          <w:rPr>
            <w:rStyle w:val="Hyperlink"/>
            <w:noProof/>
            <w:lang w:val="en-GB"/>
          </w:rPr>
          <w:t>Real</w:t>
        </w:r>
        <w:r w:rsidR="000633B1">
          <w:rPr>
            <w:noProof/>
            <w:webHidden/>
          </w:rPr>
          <w:tab/>
        </w:r>
        <w:r>
          <w:rPr>
            <w:noProof/>
            <w:webHidden/>
          </w:rPr>
          <w:fldChar w:fldCharType="begin"/>
        </w:r>
        <w:r w:rsidR="000633B1">
          <w:rPr>
            <w:noProof/>
            <w:webHidden/>
          </w:rPr>
          <w:instrText xml:space="preserve"> PAGEREF _Toc430078916 \h </w:instrText>
        </w:r>
      </w:ins>
      <w:r>
        <w:rPr>
          <w:noProof/>
          <w:webHidden/>
        </w:rPr>
      </w:r>
      <w:r>
        <w:rPr>
          <w:noProof/>
          <w:webHidden/>
        </w:rPr>
        <w:fldChar w:fldCharType="separate"/>
      </w:r>
      <w:ins w:id="227" w:author="Holger Eichelberger" w:date="2015-09-15T11:12:00Z">
        <w:r w:rsidR="000633B1">
          <w:rPr>
            <w:noProof/>
            <w:webHidden/>
          </w:rPr>
          <w:t>52</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28" w:author="Holger Eichelberger" w:date="2015-09-15T11:12:00Z"/>
          <w:rFonts w:asciiTheme="minorHAnsi" w:eastAsiaTheme="minorEastAsia" w:hAnsiTheme="minorHAnsi" w:cstheme="minorBidi"/>
          <w:noProof/>
          <w:sz w:val="22"/>
          <w:szCs w:val="22"/>
        </w:rPr>
      </w:pPr>
      <w:ins w:id="22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3.4.2.2</w:t>
        </w:r>
        <w:r w:rsidR="000633B1">
          <w:rPr>
            <w:rFonts w:asciiTheme="minorHAnsi" w:eastAsiaTheme="minorEastAsia" w:hAnsiTheme="minorHAnsi" w:cstheme="minorBidi"/>
            <w:noProof/>
            <w:sz w:val="22"/>
            <w:szCs w:val="22"/>
          </w:rPr>
          <w:tab/>
        </w:r>
        <w:r w:rsidR="000633B1" w:rsidRPr="00062CEF">
          <w:rPr>
            <w:rStyle w:val="Hyperlink"/>
            <w:noProof/>
            <w:lang w:val="en-GB"/>
          </w:rPr>
          <w:t>Integer</w:t>
        </w:r>
        <w:r w:rsidR="000633B1">
          <w:rPr>
            <w:noProof/>
            <w:webHidden/>
          </w:rPr>
          <w:tab/>
        </w:r>
        <w:r>
          <w:rPr>
            <w:noProof/>
            <w:webHidden/>
          </w:rPr>
          <w:fldChar w:fldCharType="begin"/>
        </w:r>
        <w:r w:rsidR="000633B1">
          <w:rPr>
            <w:noProof/>
            <w:webHidden/>
          </w:rPr>
          <w:instrText xml:space="preserve"> PAGEREF _Toc430078917 \h </w:instrText>
        </w:r>
      </w:ins>
      <w:r>
        <w:rPr>
          <w:noProof/>
          <w:webHidden/>
        </w:rPr>
      </w:r>
      <w:r>
        <w:rPr>
          <w:noProof/>
          <w:webHidden/>
        </w:rPr>
        <w:fldChar w:fldCharType="separate"/>
      </w:r>
      <w:ins w:id="230" w:author="Holger Eichelberger" w:date="2015-09-15T11:12:00Z">
        <w:r w:rsidR="000633B1">
          <w:rPr>
            <w:noProof/>
            <w:webHidden/>
          </w:rPr>
          <w:t>53</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31" w:author="Holger Eichelberger" w:date="2015-09-15T11:12:00Z"/>
          <w:rFonts w:asciiTheme="minorHAnsi" w:eastAsiaTheme="minorEastAsia" w:hAnsiTheme="minorHAnsi" w:cstheme="minorBidi"/>
          <w:noProof/>
          <w:sz w:val="22"/>
          <w:szCs w:val="22"/>
        </w:rPr>
      </w:pPr>
      <w:ins w:id="23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3.4.2.3</w:t>
        </w:r>
        <w:r w:rsidR="000633B1">
          <w:rPr>
            <w:rFonts w:asciiTheme="minorHAnsi" w:eastAsiaTheme="minorEastAsia" w:hAnsiTheme="minorHAnsi" w:cstheme="minorBidi"/>
            <w:noProof/>
            <w:sz w:val="22"/>
            <w:szCs w:val="22"/>
          </w:rPr>
          <w:tab/>
        </w:r>
        <w:r w:rsidR="000633B1" w:rsidRPr="00062CEF">
          <w:rPr>
            <w:rStyle w:val="Hyperlink"/>
            <w:noProof/>
            <w:lang w:val="en-GB"/>
          </w:rPr>
          <w:t>String</w:t>
        </w:r>
        <w:r w:rsidR="000633B1">
          <w:rPr>
            <w:noProof/>
            <w:webHidden/>
          </w:rPr>
          <w:tab/>
        </w:r>
        <w:r>
          <w:rPr>
            <w:noProof/>
            <w:webHidden/>
          </w:rPr>
          <w:fldChar w:fldCharType="begin"/>
        </w:r>
        <w:r w:rsidR="000633B1">
          <w:rPr>
            <w:noProof/>
            <w:webHidden/>
          </w:rPr>
          <w:instrText xml:space="preserve"> PAGEREF _Toc430078918 \h </w:instrText>
        </w:r>
      </w:ins>
      <w:r>
        <w:rPr>
          <w:noProof/>
          <w:webHidden/>
        </w:rPr>
      </w:r>
      <w:r>
        <w:rPr>
          <w:noProof/>
          <w:webHidden/>
        </w:rPr>
        <w:fldChar w:fldCharType="separate"/>
      </w:r>
      <w:ins w:id="233" w:author="Holger Eichelberger" w:date="2015-09-15T11:12:00Z">
        <w:r w:rsidR="000633B1">
          <w:rPr>
            <w:noProof/>
            <w:webHidden/>
          </w:rPr>
          <w:t>55</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234" w:author="Holger Eichelberger" w:date="2015-09-15T11:12:00Z"/>
          <w:rFonts w:asciiTheme="minorHAnsi" w:eastAsiaTheme="minorEastAsia" w:hAnsiTheme="minorHAnsi" w:cstheme="minorBidi"/>
          <w:noProof/>
          <w:sz w:val="22"/>
          <w:szCs w:val="22"/>
        </w:rPr>
      </w:pPr>
      <w:ins w:id="23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"_Toc430078919"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w:t>
        </w:r>
        <w:r w:rsidR="000633B1">
          <w:rPr>
            <w:rFonts w:asciiTheme="minorHAnsi" w:eastAsiaTheme="minorEastAsia" w:hAnsiTheme="minorHAnsi" w:cstheme="minorBidi"/>
            <w:noProof/>
            <w:sz w:val="22"/>
            <w:szCs w:val="22"/>
          </w:rPr>
          <w:tab/>
        </w:r>
        <w:r w:rsidR="000633B1" w:rsidRPr="00062CEF">
          <w:rPr>
            <w:rStyle w:val="Hyperlink"/>
            <w:noProof/>
            <w:lang w:val="en-GB"/>
          </w:rPr>
          <w:t>Container Types</w:t>
        </w:r>
        <w:r w:rsidR="000633B1">
          <w:rPr>
            <w:noProof/>
            <w:webHidden/>
          </w:rPr>
          <w:tab/>
        </w:r>
        <w:r>
          <w:rPr>
            <w:noProof/>
            <w:webHidden/>
          </w:rPr>
          <w:fldChar w:fldCharType="begin"/>
        </w:r>
        <w:r w:rsidR="000633B1">
          <w:rPr>
            <w:noProof/>
            <w:webHidden/>
          </w:rPr>
          <w:instrText xml:space="preserve"> PAGEREF _Toc430078919 \h </w:instrText>
        </w:r>
      </w:ins>
      <w:r>
        <w:rPr>
          <w:noProof/>
          <w:webHidden/>
        </w:rPr>
      </w:r>
      <w:r>
        <w:rPr>
          <w:noProof/>
          <w:webHidden/>
        </w:rPr>
        <w:fldChar w:fldCharType="separate"/>
      </w:r>
      <w:ins w:id="236"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37" w:author="Holger Eichelberger" w:date="2015-09-15T11:12:00Z"/>
          <w:rFonts w:asciiTheme="minorHAnsi" w:eastAsiaTheme="minorEastAsia" w:hAnsiTheme="minorHAnsi" w:cstheme="minorBidi"/>
          <w:noProof/>
          <w:sz w:val="22"/>
          <w:szCs w:val="22"/>
        </w:rPr>
      </w:pPr>
      <w:ins w:id="23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3.4.3.1</w:t>
        </w:r>
        <w:r w:rsidR="000633B1">
          <w:rPr>
            <w:rFonts w:asciiTheme="minorHAnsi" w:eastAsiaTheme="minorEastAsia" w:hAnsiTheme="minorHAnsi" w:cstheme="minorBidi"/>
            <w:noProof/>
            <w:sz w:val="22"/>
            <w:szCs w:val="22"/>
          </w:rPr>
          <w:tab/>
        </w:r>
        <w:r w:rsidR="000633B1" w:rsidRPr="00062CEF">
          <w:rPr>
            <w:rStyle w:val="Hyperlink"/>
            <w:noProof/>
            <w:lang w:val="en-GB"/>
          </w:rPr>
          <w:t>Collection</w:t>
        </w:r>
        <w:r w:rsidR="000633B1">
          <w:rPr>
            <w:noProof/>
            <w:webHidden/>
          </w:rPr>
          <w:tab/>
        </w:r>
        <w:r>
          <w:rPr>
            <w:noProof/>
            <w:webHidden/>
          </w:rPr>
          <w:fldChar w:fldCharType="begin"/>
        </w:r>
        <w:r w:rsidR="000633B1">
          <w:rPr>
            <w:noProof/>
            <w:webHidden/>
          </w:rPr>
          <w:instrText xml:space="preserve"> PAGEREF _Toc430078920 \h </w:instrText>
        </w:r>
      </w:ins>
      <w:r>
        <w:rPr>
          <w:noProof/>
          <w:webHidden/>
        </w:rPr>
      </w:r>
      <w:r>
        <w:rPr>
          <w:noProof/>
          <w:webHidden/>
        </w:rPr>
        <w:fldChar w:fldCharType="separate"/>
      </w:r>
      <w:ins w:id="239"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40" w:author="Holger Eichelberger" w:date="2015-09-15T11:12:00Z"/>
          <w:rFonts w:asciiTheme="minorHAnsi" w:eastAsiaTheme="minorEastAsia" w:hAnsiTheme="minorHAnsi" w:cstheme="minorBidi"/>
          <w:noProof/>
          <w:sz w:val="22"/>
          <w:szCs w:val="22"/>
        </w:rPr>
      </w:pPr>
      <w:ins w:id="241"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"_Toc430078921"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3.4.3.2</w:t>
        </w:r>
        <w:r w:rsidR="000633B1">
          <w:rPr>
            <w:rFonts w:asciiTheme="minorHAnsi" w:eastAsiaTheme="minorEastAsia" w:hAnsiTheme="minorHAnsi" w:cstheme="minorBidi"/>
            <w:noProof/>
            <w:sz w:val="22"/>
            <w:szCs w:val="22"/>
          </w:rPr>
          <w:tab/>
        </w:r>
        <w:r w:rsidR="000633B1" w:rsidRPr="00062CEF">
          <w:rPr>
            <w:rStyle w:val="Hyperlink"/>
            <w:noProof/>
            <w:lang w:val="en-GB"/>
          </w:rPr>
          <w:t>Set</w:t>
        </w:r>
        <w:r w:rsidR="000633B1">
          <w:rPr>
            <w:noProof/>
            <w:webHidden/>
          </w:rPr>
          <w:tab/>
        </w:r>
        <w:r>
          <w:rPr>
            <w:noProof/>
            <w:webHidden/>
          </w:rPr>
          <w:fldChar w:fldCharType="begin"/>
        </w:r>
        <w:r w:rsidR="000633B1">
          <w:rPr>
            <w:noProof/>
            <w:webHidden/>
          </w:rPr>
          <w:instrText xml:space="preserve"> PAGEREF _Toc430078921 \h </w:instrText>
        </w:r>
      </w:ins>
      <w:r>
        <w:rPr>
          <w:noProof/>
          <w:webHidden/>
        </w:rPr>
      </w:r>
      <w:r>
        <w:rPr>
          <w:noProof/>
          <w:webHidden/>
        </w:rPr>
        <w:fldChar w:fldCharType="separate"/>
      </w:r>
      <w:ins w:id="242" w:author="Holger Eichelberger" w:date="2015-09-15T11:12:00Z">
        <w:r w:rsidR="000633B1">
          <w:rPr>
            <w:noProof/>
            <w:webHidden/>
          </w:rPr>
          <w:t>56</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43" w:author="Holger Eichelberger" w:date="2015-09-15T11:12:00Z"/>
          <w:rFonts w:asciiTheme="minorHAnsi" w:eastAsiaTheme="minorEastAsia" w:hAnsiTheme="minorHAnsi" w:cstheme="minorBidi"/>
          <w:noProof/>
          <w:sz w:val="22"/>
          <w:szCs w:val="22"/>
        </w:rPr>
      </w:pPr>
      <w:ins w:id="24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3.4.3.3</w:t>
        </w:r>
        <w:r w:rsidR="000633B1">
          <w:rPr>
            <w:rFonts w:asciiTheme="minorHAnsi" w:eastAsiaTheme="minorEastAsia" w:hAnsiTheme="minorHAnsi" w:cstheme="minorBidi"/>
            <w:noProof/>
            <w:sz w:val="22"/>
            <w:szCs w:val="22"/>
          </w:rPr>
          <w:tab/>
        </w:r>
        <w:r w:rsidR="000633B1" w:rsidRPr="00062CEF">
          <w:rPr>
            <w:rStyle w:val="Hyperlink"/>
            <w:noProof/>
            <w:lang w:val="en-GB"/>
          </w:rPr>
          <w:t>Sequence</w:t>
        </w:r>
        <w:r w:rsidR="000633B1">
          <w:rPr>
            <w:noProof/>
            <w:webHidden/>
          </w:rPr>
          <w:tab/>
        </w:r>
        <w:r>
          <w:rPr>
            <w:noProof/>
            <w:webHidden/>
          </w:rPr>
          <w:fldChar w:fldCharType="begin"/>
        </w:r>
        <w:r w:rsidR="000633B1">
          <w:rPr>
            <w:noProof/>
            <w:webHidden/>
          </w:rPr>
          <w:instrText xml:space="preserve"> PAGEREF _Toc430078923 \h </w:instrText>
        </w:r>
      </w:ins>
      <w:r>
        <w:rPr>
          <w:noProof/>
          <w:webHidden/>
        </w:rPr>
      </w:r>
      <w:r>
        <w:rPr>
          <w:noProof/>
          <w:webHidden/>
        </w:rPr>
        <w:fldChar w:fldCharType="separate"/>
      </w:r>
      <w:ins w:id="245" w:author="Holger Eichelberger" w:date="2015-09-15T11:12:00Z">
        <w:r w:rsidR="000633B1">
          <w:rPr>
            <w:noProof/>
            <w:webHidden/>
          </w:rPr>
          <w:t>57</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46" w:author="Holger Eichelberger" w:date="2015-09-15T11:12:00Z"/>
          <w:rFonts w:asciiTheme="minorHAnsi" w:eastAsiaTheme="minorEastAsia" w:hAnsiTheme="minorHAnsi" w:cstheme="minorBidi"/>
          <w:noProof/>
          <w:sz w:val="22"/>
          <w:szCs w:val="22"/>
        </w:rPr>
      </w:pPr>
      <w:ins w:id="24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3.4.3.4</w:t>
        </w:r>
        <w:r w:rsidR="000633B1">
          <w:rPr>
            <w:rFonts w:asciiTheme="minorHAnsi" w:eastAsiaTheme="minorEastAsia" w:hAnsiTheme="minorHAnsi" w:cstheme="minorBidi"/>
            <w:noProof/>
            <w:sz w:val="22"/>
            <w:szCs w:val="22"/>
          </w:rPr>
          <w:tab/>
        </w:r>
        <w:r w:rsidR="000633B1" w:rsidRPr="00062CEF">
          <w:rPr>
            <w:rStyle w:val="Hyperlink"/>
            <w:noProof/>
            <w:lang w:val="en-GB"/>
          </w:rPr>
          <w:t>Map</w:t>
        </w:r>
        <w:r w:rsidR="000633B1">
          <w:rPr>
            <w:noProof/>
            <w:webHidden/>
          </w:rPr>
          <w:tab/>
        </w:r>
        <w:r>
          <w:rPr>
            <w:noProof/>
            <w:webHidden/>
          </w:rPr>
          <w:fldChar w:fldCharType="begin"/>
        </w:r>
        <w:r w:rsidR="000633B1">
          <w:rPr>
            <w:noProof/>
            <w:webHidden/>
          </w:rPr>
          <w:instrText xml:space="preserve"> PAGEREF _Toc430078924 \h </w:instrText>
        </w:r>
      </w:ins>
      <w:r>
        <w:rPr>
          <w:noProof/>
          <w:webHidden/>
        </w:rPr>
      </w:r>
      <w:r>
        <w:rPr>
          <w:noProof/>
          <w:webHidden/>
        </w:rPr>
        <w:fldChar w:fldCharType="separate"/>
      </w:r>
      <w:ins w:id="248"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249" w:author="Holger Eichelberger" w:date="2015-09-15T11:12:00Z"/>
          <w:rFonts w:asciiTheme="minorHAnsi" w:eastAsiaTheme="minorEastAsia" w:hAnsiTheme="minorHAnsi" w:cstheme="minorBidi"/>
          <w:noProof/>
          <w:sz w:val="22"/>
          <w:szCs w:val="22"/>
        </w:rPr>
      </w:pPr>
      <w:ins w:id="25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3.4.4</w:t>
        </w:r>
        <w:r w:rsidR="000633B1">
          <w:rPr>
            <w:rFonts w:asciiTheme="minorHAnsi" w:eastAsiaTheme="minorEastAsia" w:hAnsiTheme="minorHAnsi" w:cstheme="minorBidi"/>
            <w:noProof/>
            <w:sz w:val="22"/>
            <w:szCs w:val="22"/>
          </w:rPr>
          <w:tab/>
        </w:r>
        <w:r w:rsidR="000633B1" w:rsidRPr="00062CEF">
          <w:rPr>
            <w:rStyle w:val="Hyperlink"/>
            <w:noProof/>
            <w:lang w:val="en-GB"/>
          </w:rPr>
          <w:t>Version Type</w:t>
        </w:r>
        <w:r w:rsidR="000633B1">
          <w:rPr>
            <w:noProof/>
            <w:webHidden/>
          </w:rPr>
          <w:tab/>
        </w:r>
        <w:r>
          <w:rPr>
            <w:noProof/>
            <w:webHidden/>
          </w:rPr>
          <w:fldChar w:fldCharType="begin"/>
        </w:r>
        <w:r w:rsidR="000633B1">
          <w:rPr>
            <w:noProof/>
            <w:webHidden/>
          </w:rPr>
          <w:instrText xml:space="preserve"> PAGEREF _Toc430078925 \h </w:instrText>
        </w:r>
      </w:ins>
      <w:r>
        <w:rPr>
          <w:noProof/>
          <w:webHidden/>
        </w:rPr>
      </w:r>
      <w:r>
        <w:rPr>
          <w:noProof/>
          <w:webHidden/>
        </w:rPr>
        <w:fldChar w:fldCharType="separate"/>
      </w:r>
      <w:ins w:id="251" w:author="Holger Eichelberger" w:date="2015-09-15T11:12:00Z">
        <w:r w:rsidR="000633B1">
          <w:rPr>
            <w:noProof/>
            <w:webHidden/>
          </w:rPr>
          <w:t>59</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252" w:author="Holger Eichelberger" w:date="2015-09-15T11:12:00Z"/>
          <w:rFonts w:asciiTheme="minorHAnsi" w:eastAsiaTheme="minorEastAsia" w:hAnsiTheme="minorHAnsi" w:cstheme="minorBidi"/>
          <w:noProof/>
          <w:sz w:val="22"/>
          <w:szCs w:val="22"/>
        </w:rPr>
      </w:pPr>
      <w:ins w:id="25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 Types</w:t>
        </w:r>
        <w:r w:rsidR="000633B1">
          <w:rPr>
            <w:noProof/>
            <w:webHidden/>
          </w:rPr>
          <w:tab/>
        </w:r>
        <w:r>
          <w:rPr>
            <w:noProof/>
            <w:webHidden/>
          </w:rPr>
          <w:fldChar w:fldCharType="begin"/>
        </w:r>
        <w:r w:rsidR="000633B1">
          <w:rPr>
            <w:noProof/>
            <w:webHidden/>
          </w:rPr>
          <w:instrText xml:space="preserve"> PAGEREF _Toc430078926 \h </w:instrText>
        </w:r>
      </w:ins>
      <w:r>
        <w:rPr>
          <w:noProof/>
          <w:webHidden/>
        </w:rPr>
      </w:r>
      <w:r>
        <w:rPr>
          <w:noProof/>
          <w:webHidden/>
        </w:rPr>
        <w:fldChar w:fldCharType="separate"/>
      </w:r>
      <w:ins w:id="254"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55" w:author="Holger Eichelberger" w:date="2015-09-15T11:12:00Z"/>
          <w:rFonts w:asciiTheme="minorHAnsi" w:eastAsiaTheme="minorEastAsia" w:hAnsiTheme="minorHAnsi" w:cstheme="minorBidi"/>
          <w:noProof/>
          <w:sz w:val="22"/>
          <w:szCs w:val="22"/>
        </w:rPr>
      </w:pPr>
      <w:ins w:id="25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3.4.5.1</w:t>
        </w:r>
        <w:r w:rsidR="000633B1">
          <w:rPr>
            <w:rFonts w:asciiTheme="minorHAnsi" w:eastAsiaTheme="minorEastAsia" w:hAnsiTheme="minorHAnsi" w:cstheme="minorBidi"/>
            <w:noProof/>
            <w:sz w:val="22"/>
            <w:szCs w:val="22"/>
          </w:rPr>
          <w:tab/>
        </w:r>
        <w:r w:rsidR="000633B1" w:rsidRPr="00062CEF">
          <w:rPr>
            <w:rStyle w:val="Hyperlink"/>
            <w:noProof/>
            <w:lang w:val="en-GB"/>
          </w:rPr>
          <w:t>IvmlElement</w:t>
        </w:r>
        <w:r w:rsidR="000633B1">
          <w:rPr>
            <w:noProof/>
            <w:webHidden/>
          </w:rPr>
          <w:tab/>
        </w:r>
        <w:r>
          <w:rPr>
            <w:noProof/>
            <w:webHidden/>
          </w:rPr>
          <w:fldChar w:fldCharType="begin"/>
        </w:r>
        <w:r w:rsidR="000633B1">
          <w:rPr>
            <w:noProof/>
            <w:webHidden/>
          </w:rPr>
          <w:instrText xml:space="preserve"> PAGEREF _Toc430078927 \h </w:instrText>
        </w:r>
      </w:ins>
      <w:r>
        <w:rPr>
          <w:noProof/>
          <w:webHidden/>
        </w:rPr>
      </w:r>
      <w:r>
        <w:rPr>
          <w:noProof/>
          <w:webHidden/>
        </w:rPr>
        <w:fldChar w:fldCharType="separate"/>
      </w:r>
      <w:ins w:id="257" w:author="Holger Eichelberger" w:date="2015-09-15T11:12:00Z">
        <w:r w:rsidR="000633B1">
          <w:rPr>
            <w:noProof/>
            <w:webHidden/>
          </w:rPr>
          <w:t>60</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58" w:author="Holger Eichelberger" w:date="2015-09-15T11:12:00Z"/>
          <w:rFonts w:asciiTheme="minorHAnsi" w:eastAsiaTheme="minorEastAsia" w:hAnsiTheme="minorHAnsi" w:cstheme="minorBidi"/>
          <w:noProof/>
          <w:sz w:val="22"/>
          <w:szCs w:val="22"/>
        </w:rPr>
      </w:pPr>
      <w:ins w:id="25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3.4.5.2</w:t>
        </w:r>
        <w:r w:rsidR="000633B1">
          <w:rPr>
            <w:rFonts w:asciiTheme="minorHAnsi" w:eastAsiaTheme="minorEastAsia" w:hAnsiTheme="minorHAnsi" w:cstheme="minorBidi"/>
            <w:noProof/>
            <w:sz w:val="22"/>
            <w:szCs w:val="22"/>
          </w:rPr>
          <w:tab/>
        </w:r>
        <w:r w:rsidR="000633B1" w:rsidRPr="00062CEF">
          <w:rPr>
            <w:rStyle w:val="Hyperlink"/>
            <w:noProof/>
            <w:lang w:val="en-GB"/>
          </w:rPr>
          <w:t>EnumValue</w:t>
        </w:r>
        <w:r w:rsidR="000633B1">
          <w:rPr>
            <w:noProof/>
            <w:webHidden/>
          </w:rPr>
          <w:tab/>
        </w:r>
        <w:r>
          <w:rPr>
            <w:noProof/>
            <w:webHidden/>
          </w:rPr>
          <w:fldChar w:fldCharType="begin"/>
        </w:r>
        <w:r w:rsidR="000633B1">
          <w:rPr>
            <w:noProof/>
            <w:webHidden/>
          </w:rPr>
          <w:instrText xml:space="preserve"> PAGEREF _Toc430078928 \h </w:instrText>
        </w:r>
      </w:ins>
      <w:r>
        <w:rPr>
          <w:noProof/>
          <w:webHidden/>
        </w:rPr>
      </w:r>
      <w:r>
        <w:rPr>
          <w:noProof/>
          <w:webHidden/>
        </w:rPr>
        <w:fldChar w:fldCharType="separate"/>
      </w:r>
      <w:ins w:id="260"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61" w:author="Holger Eichelberger" w:date="2015-09-15T11:12:00Z"/>
          <w:rFonts w:asciiTheme="minorHAnsi" w:eastAsiaTheme="minorEastAsia" w:hAnsiTheme="minorHAnsi" w:cstheme="minorBidi"/>
          <w:noProof/>
          <w:sz w:val="22"/>
          <w:szCs w:val="22"/>
        </w:rPr>
      </w:pPr>
      <w:ins w:id="26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"_Toc430078929"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3.4.5.3</w:t>
        </w:r>
        <w:r w:rsidR="000633B1">
          <w:rPr>
            <w:rFonts w:asciiTheme="minorHAnsi" w:eastAsiaTheme="minorEastAsia" w:hAnsiTheme="minorHAnsi" w:cstheme="minorBidi"/>
            <w:noProof/>
            <w:sz w:val="22"/>
            <w:szCs w:val="22"/>
          </w:rPr>
          <w:tab/>
        </w:r>
        <w:r w:rsidR="000633B1" w:rsidRPr="00062CEF">
          <w:rPr>
            <w:rStyle w:val="Hyperlink"/>
            <w:noProof/>
            <w:lang w:val="en-GB"/>
          </w:rPr>
          <w:t>DecisionVariable</w:t>
        </w:r>
        <w:r w:rsidR="000633B1">
          <w:rPr>
            <w:noProof/>
            <w:webHidden/>
          </w:rPr>
          <w:tab/>
        </w:r>
        <w:r>
          <w:rPr>
            <w:noProof/>
            <w:webHidden/>
          </w:rPr>
          <w:fldChar w:fldCharType="begin"/>
        </w:r>
        <w:r w:rsidR="000633B1">
          <w:rPr>
            <w:noProof/>
            <w:webHidden/>
          </w:rPr>
          <w:instrText xml:space="preserve"> PAGEREF _Toc430078929 \h </w:instrText>
        </w:r>
      </w:ins>
      <w:r>
        <w:rPr>
          <w:noProof/>
          <w:webHidden/>
        </w:rPr>
      </w:r>
      <w:r>
        <w:rPr>
          <w:noProof/>
          <w:webHidden/>
        </w:rPr>
        <w:fldChar w:fldCharType="separate"/>
      </w:r>
      <w:ins w:id="263" w:author="Holger Eichelberger" w:date="2015-09-15T11:12:00Z">
        <w:r w:rsidR="000633B1">
          <w:rPr>
            <w:noProof/>
            <w:webHidden/>
          </w:rPr>
          <w:t>61</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64" w:author="Holger Eichelberger" w:date="2015-09-15T11:12:00Z"/>
          <w:rFonts w:asciiTheme="minorHAnsi" w:eastAsiaTheme="minorEastAsia" w:hAnsiTheme="minorHAnsi" w:cstheme="minorBidi"/>
          <w:noProof/>
          <w:sz w:val="22"/>
          <w:szCs w:val="22"/>
        </w:rPr>
      </w:pPr>
      <w:ins w:id="26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3.4.5.4</w:t>
        </w:r>
        <w:r w:rsidR="000633B1">
          <w:rPr>
            <w:rFonts w:asciiTheme="minorHAnsi" w:eastAsiaTheme="minorEastAsia" w:hAnsiTheme="minorHAnsi" w:cstheme="minorBidi"/>
            <w:noProof/>
            <w:sz w:val="22"/>
            <w:szCs w:val="22"/>
          </w:rPr>
          <w:tab/>
        </w:r>
        <w:r w:rsidR="000633B1" w:rsidRPr="00062CEF">
          <w:rPr>
            <w:rStyle w:val="Hyperlink"/>
            <w:noProof/>
            <w:lang w:val="en-GB"/>
          </w:rPr>
          <w:t>Attribute</w:t>
        </w:r>
        <w:r w:rsidR="000633B1">
          <w:rPr>
            <w:noProof/>
            <w:webHidden/>
          </w:rPr>
          <w:tab/>
        </w:r>
        <w:r>
          <w:rPr>
            <w:noProof/>
            <w:webHidden/>
          </w:rPr>
          <w:fldChar w:fldCharType="begin"/>
        </w:r>
        <w:r w:rsidR="000633B1">
          <w:rPr>
            <w:noProof/>
            <w:webHidden/>
          </w:rPr>
          <w:instrText xml:space="preserve"> PAGEREF _Toc430078930 \h </w:instrText>
        </w:r>
      </w:ins>
      <w:r>
        <w:rPr>
          <w:noProof/>
          <w:webHidden/>
        </w:rPr>
      </w:r>
      <w:r>
        <w:rPr>
          <w:noProof/>
          <w:webHidden/>
        </w:rPr>
        <w:fldChar w:fldCharType="separate"/>
      </w:r>
      <w:ins w:id="266"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67" w:author="Holger Eichelberger" w:date="2015-09-15T11:12:00Z"/>
          <w:rFonts w:asciiTheme="minorHAnsi" w:eastAsiaTheme="minorEastAsia" w:hAnsiTheme="minorHAnsi" w:cstheme="minorBidi"/>
          <w:noProof/>
          <w:sz w:val="22"/>
          <w:szCs w:val="22"/>
        </w:rPr>
      </w:pPr>
      <w:ins w:id="26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3.4.5.5</w:t>
        </w:r>
        <w:r w:rsidR="000633B1">
          <w:rPr>
            <w:rFonts w:asciiTheme="minorHAnsi" w:eastAsiaTheme="minorEastAsia" w:hAnsiTheme="minorHAnsi" w:cstheme="minorBidi"/>
            <w:noProof/>
            <w:sz w:val="22"/>
            <w:szCs w:val="22"/>
          </w:rPr>
          <w:tab/>
        </w:r>
        <w:r w:rsidR="000633B1" w:rsidRPr="00062CEF">
          <w:rPr>
            <w:rStyle w:val="Hyperlink"/>
            <w:noProof/>
            <w:lang w:val="en-GB"/>
          </w:rPr>
          <w:t>IvmlDeclaration</w:t>
        </w:r>
        <w:r w:rsidR="000633B1">
          <w:rPr>
            <w:noProof/>
            <w:webHidden/>
          </w:rPr>
          <w:tab/>
        </w:r>
        <w:r>
          <w:rPr>
            <w:noProof/>
            <w:webHidden/>
          </w:rPr>
          <w:fldChar w:fldCharType="begin"/>
        </w:r>
        <w:r w:rsidR="000633B1">
          <w:rPr>
            <w:noProof/>
            <w:webHidden/>
          </w:rPr>
          <w:instrText xml:space="preserve"> PAGEREF _Toc430078931 \h </w:instrText>
        </w:r>
      </w:ins>
      <w:r>
        <w:rPr>
          <w:noProof/>
          <w:webHidden/>
        </w:rPr>
      </w:r>
      <w:r>
        <w:rPr>
          <w:noProof/>
          <w:webHidden/>
        </w:rPr>
        <w:fldChar w:fldCharType="separate"/>
      </w:r>
      <w:ins w:id="269" w:author="Holger Eichelberger" w:date="2015-09-15T11:12:00Z">
        <w:r w:rsidR="000633B1">
          <w:rPr>
            <w:noProof/>
            <w:webHidden/>
          </w:rPr>
          <w:t>62</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70" w:author="Holger Eichelberger" w:date="2015-09-15T11:12:00Z"/>
          <w:rFonts w:asciiTheme="minorHAnsi" w:eastAsiaTheme="minorEastAsia" w:hAnsiTheme="minorHAnsi" w:cstheme="minorBidi"/>
          <w:noProof/>
          <w:sz w:val="22"/>
          <w:szCs w:val="22"/>
        </w:rPr>
      </w:pPr>
      <w:ins w:id="27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3.4.5.6</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_Toc430078932 \h </w:instrText>
        </w:r>
      </w:ins>
      <w:r>
        <w:rPr>
          <w:noProof/>
          <w:webHidden/>
        </w:rPr>
      </w:r>
      <w:r>
        <w:rPr>
          <w:noProof/>
          <w:webHidden/>
        </w:rPr>
        <w:fldChar w:fldCharType="separate"/>
      </w:r>
      <w:ins w:id="272" w:author="Holger Eichelberger" w:date="2015-09-15T11:12:00Z">
        <w:r w:rsidR="000633B1">
          <w:rPr>
            <w:noProof/>
            <w:webHidden/>
          </w:rPr>
          <w:t>63</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273" w:author="Holger Eichelberger" w:date="2015-09-15T11:12:00Z"/>
          <w:rFonts w:asciiTheme="minorHAnsi" w:eastAsiaTheme="minorEastAsia" w:hAnsiTheme="minorHAnsi" w:cstheme="minorBidi"/>
          <w:noProof/>
          <w:sz w:val="22"/>
          <w:szCs w:val="22"/>
        </w:rPr>
      </w:pPr>
      <w:ins w:id="27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w:t>
        </w:r>
        <w:r w:rsidR="000633B1">
          <w:rPr>
            <w:rFonts w:asciiTheme="minorHAnsi" w:eastAsiaTheme="minorEastAsia" w:hAnsiTheme="minorHAnsi" w:cstheme="minorBidi"/>
            <w:noProof/>
            <w:sz w:val="22"/>
            <w:szCs w:val="22"/>
          </w:rPr>
          <w:tab/>
        </w:r>
        <w:r w:rsidR="000633B1" w:rsidRPr="00062CEF">
          <w:rPr>
            <w:rStyle w:val="Hyperlink"/>
            <w:noProof/>
            <w:lang w:val="en-GB"/>
          </w:rPr>
          <w:t>Built-in Artifact Types and Artifact-related Types</w:t>
        </w:r>
        <w:r w:rsidR="000633B1">
          <w:rPr>
            <w:noProof/>
            <w:webHidden/>
          </w:rPr>
          <w:tab/>
        </w:r>
        <w:r>
          <w:rPr>
            <w:noProof/>
            <w:webHidden/>
          </w:rPr>
          <w:fldChar w:fldCharType="begin"/>
        </w:r>
        <w:r w:rsidR="000633B1">
          <w:rPr>
            <w:noProof/>
            <w:webHidden/>
          </w:rPr>
          <w:instrText xml:space="preserve"> PAGEREF _Toc430078933 \h </w:instrText>
        </w:r>
      </w:ins>
      <w:r>
        <w:rPr>
          <w:noProof/>
          <w:webHidden/>
        </w:rPr>
      </w:r>
      <w:r>
        <w:rPr>
          <w:noProof/>
          <w:webHidden/>
        </w:rPr>
        <w:fldChar w:fldCharType="separate"/>
      </w:r>
      <w:ins w:id="275"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76" w:author="Holger Eichelberger" w:date="2015-09-15T11:12:00Z"/>
          <w:rFonts w:asciiTheme="minorHAnsi" w:eastAsiaTheme="minorEastAsia" w:hAnsiTheme="minorHAnsi" w:cstheme="minorBidi"/>
          <w:noProof/>
          <w:sz w:val="22"/>
          <w:szCs w:val="22"/>
        </w:rPr>
      </w:pPr>
      <w:ins w:id="27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w:t>
        </w:r>
        <w:r w:rsidR="000633B1">
          <w:rPr>
            <w:rFonts w:asciiTheme="minorHAnsi" w:eastAsiaTheme="minorEastAsia" w:hAnsiTheme="minorHAnsi" w:cstheme="minorBidi"/>
            <w:noProof/>
            <w:sz w:val="22"/>
            <w:szCs w:val="22"/>
          </w:rPr>
          <w:tab/>
        </w:r>
        <w:r w:rsidR="000633B1" w:rsidRPr="00062CEF">
          <w:rPr>
            <w:rStyle w:val="Hyperlink"/>
            <w:noProof/>
            <w:lang w:val="en-GB"/>
          </w:rPr>
          <w:t>Path</w:t>
        </w:r>
        <w:r w:rsidR="000633B1">
          <w:rPr>
            <w:noProof/>
            <w:webHidden/>
          </w:rPr>
          <w:tab/>
        </w:r>
        <w:r>
          <w:rPr>
            <w:noProof/>
            <w:webHidden/>
          </w:rPr>
          <w:fldChar w:fldCharType="begin"/>
        </w:r>
        <w:r w:rsidR="000633B1">
          <w:rPr>
            <w:noProof/>
            <w:webHidden/>
          </w:rPr>
          <w:instrText xml:space="preserve"> PAGEREF _Toc430078934 \h </w:instrText>
        </w:r>
      </w:ins>
      <w:r>
        <w:rPr>
          <w:noProof/>
          <w:webHidden/>
        </w:rPr>
      </w:r>
      <w:r>
        <w:rPr>
          <w:noProof/>
          <w:webHidden/>
        </w:rPr>
        <w:fldChar w:fldCharType="separate"/>
      </w:r>
      <w:ins w:id="278" w:author="Holger Eichelberger" w:date="2015-09-15T11:12:00Z">
        <w:r w:rsidR="000633B1">
          <w:rPr>
            <w:noProof/>
            <w:webHidden/>
          </w:rPr>
          <w:t>64</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79" w:author="Holger Eichelberger" w:date="2015-09-15T11:12:00Z"/>
          <w:rFonts w:asciiTheme="minorHAnsi" w:eastAsiaTheme="minorEastAsia" w:hAnsiTheme="minorHAnsi" w:cstheme="minorBidi"/>
          <w:noProof/>
          <w:sz w:val="22"/>
          <w:szCs w:val="22"/>
        </w:rPr>
      </w:pPr>
      <w:ins w:id="28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3.4.6.2</w:t>
        </w:r>
        <w:r w:rsidR="000633B1">
          <w:rPr>
            <w:rFonts w:asciiTheme="minorHAnsi" w:eastAsiaTheme="minorEastAsia" w:hAnsiTheme="minorHAnsi" w:cstheme="minorBidi"/>
            <w:noProof/>
            <w:sz w:val="22"/>
            <w:szCs w:val="22"/>
          </w:rPr>
          <w:tab/>
        </w:r>
        <w:r w:rsidR="000633B1" w:rsidRPr="00062CEF">
          <w:rPr>
            <w:rStyle w:val="Hyperlink"/>
            <w:noProof/>
            <w:lang w:val="en-GB"/>
          </w:rPr>
          <w:t>JavaPath</w:t>
        </w:r>
        <w:r w:rsidR="000633B1">
          <w:rPr>
            <w:noProof/>
            <w:webHidden/>
          </w:rPr>
          <w:tab/>
        </w:r>
        <w:r>
          <w:rPr>
            <w:noProof/>
            <w:webHidden/>
          </w:rPr>
          <w:fldChar w:fldCharType="begin"/>
        </w:r>
        <w:r w:rsidR="000633B1">
          <w:rPr>
            <w:noProof/>
            <w:webHidden/>
          </w:rPr>
          <w:instrText xml:space="preserve"> PAGEREF _Toc430078935 \h </w:instrText>
        </w:r>
      </w:ins>
      <w:r>
        <w:rPr>
          <w:noProof/>
          <w:webHidden/>
        </w:rPr>
      </w:r>
      <w:r>
        <w:rPr>
          <w:noProof/>
          <w:webHidden/>
        </w:rPr>
        <w:fldChar w:fldCharType="separate"/>
      </w:r>
      <w:ins w:id="281"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82" w:author="Holger Eichelberger" w:date="2015-09-15T11:12:00Z"/>
          <w:rFonts w:asciiTheme="minorHAnsi" w:eastAsiaTheme="minorEastAsia" w:hAnsiTheme="minorHAnsi" w:cstheme="minorBidi"/>
          <w:noProof/>
          <w:sz w:val="22"/>
          <w:szCs w:val="22"/>
        </w:rPr>
      </w:pPr>
      <w:ins w:id="28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3.4.6.3</w:t>
        </w:r>
        <w:r w:rsidR="000633B1">
          <w:rPr>
            <w:rFonts w:asciiTheme="minorHAnsi" w:eastAsiaTheme="minorEastAsia" w:hAnsiTheme="minorHAnsi" w:cstheme="minorBidi"/>
            <w:noProof/>
            <w:sz w:val="22"/>
            <w:szCs w:val="22"/>
          </w:rPr>
          <w:tab/>
        </w:r>
        <w:r w:rsidR="000633B1" w:rsidRPr="00062CEF">
          <w:rPr>
            <w:rStyle w:val="Hyperlink"/>
            <w:noProof/>
            <w:lang w:val="en-GB"/>
          </w:rPr>
          <w:t>Project</w:t>
        </w:r>
        <w:r w:rsidR="000633B1">
          <w:rPr>
            <w:noProof/>
            <w:webHidden/>
          </w:rPr>
          <w:tab/>
        </w:r>
        <w:r>
          <w:rPr>
            <w:noProof/>
            <w:webHidden/>
          </w:rPr>
          <w:fldChar w:fldCharType="begin"/>
        </w:r>
        <w:r w:rsidR="000633B1">
          <w:rPr>
            <w:noProof/>
            <w:webHidden/>
          </w:rPr>
          <w:instrText xml:space="preserve"> PAGEREF _Toc430078936 \h </w:instrText>
        </w:r>
      </w:ins>
      <w:r>
        <w:rPr>
          <w:noProof/>
          <w:webHidden/>
        </w:rPr>
      </w:r>
      <w:r>
        <w:rPr>
          <w:noProof/>
          <w:webHidden/>
        </w:rPr>
        <w:fldChar w:fldCharType="separate"/>
      </w:r>
      <w:ins w:id="284" w:author="Holger Eichelberger" w:date="2015-09-15T11:12:00Z">
        <w:r w:rsidR="000633B1">
          <w:rPr>
            <w:noProof/>
            <w:webHidden/>
          </w:rPr>
          <w:t>66</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85" w:author="Holger Eichelberger" w:date="2015-09-15T11:12:00Z"/>
          <w:rFonts w:asciiTheme="minorHAnsi" w:eastAsiaTheme="minorEastAsia" w:hAnsiTheme="minorHAnsi" w:cstheme="minorBidi"/>
          <w:noProof/>
          <w:sz w:val="22"/>
          <w:szCs w:val="22"/>
        </w:rPr>
      </w:pPr>
      <w:ins w:id="28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3.4.6.4</w:t>
        </w:r>
        <w:r w:rsidR="000633B1">
          <w:rPr>
            <w:rFonts w:asciiTheme="minorHAnsi" w:eastAsiaTheme="minorEastAsia" w:hAnsiTheme="minorHAnsi" w:cstheme="minorBidi"/>
            <w:noProof/>
            <w:sz w:val="22"/>
            <w:szCs w:val="22"/>
          </w:rPr>
          <w:tab/>
        </w:r>
        <w:r w:rsidR="000633B1" w:rsidRPr="00062CEF">
          <w:rPr>
            <w:rStyle w:val="Hyperlink"/>
            <w:noProof/>
            <w:lang w:val="en-GB"/>
          </w:rPr>
          <w:t>Text</w:t>
        </w:r>
        <w:r w:rsidR="000633B1">
          <w:rPr>
            <w:noProof/>
            <w:webHidden/>
          </w:rPr>
          <w:tab/>
        </w:r>
        <w:r>
          <w:rPr>
            <w:noProof/>
            <w:webHidden/>
          </w:rPr>
          <w:fldChar w:fldCharType="begin"/>
        </w:r>
        <w:r w:rsidR="000633B1">
          <w:rPr>
            <w:noProof/>
            <w:webHidden/>
          </w:rPr>
          <w:instrText xml:space="preserve"> PAGEREF _Toc430078937 \h </w:instrText>
        </w:r>
      </w:ins>
      <w:r>
        <w:rPr>
          <w:noProof/>
          <w:webHidden/>
        </w:rPr>
      </w:r>
      <w:r>
        <w:rPr>
          <w:noProof/>
          <w:webHidden/>
        </w:rPr>
        <w:fldChar w:fldCharType="separate"/>
      </w:r>
      <w:ins w:id="287" w:author="Holger Eichelberger" w:date="2015-09-15T11:12:00Z">
        <w:r w:rsidR="000633B1">
          <w:rPr>
            <w:noProof/>
            <w:webHidden/>
          </w:rPr>
          <w:t>67</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88" w:author="Holger Eichelberger" w:date="2015-09-15T11:12:00Z"/>
          <w:rFonts w:asciiTheme="minorHAnsi" w:eastAsiaTheme="minorEastAsia" w:hAnsiTheme="minorHAnsi" w:cstheme="minorBidi"/>
          <w:noProof/>
          <w:sz w:val="22"/>
          <w:szCs w:val="22"/>
        </w:rPr>
      </w:pPr>
      <w:ins w:id="28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3.4.6.5</w:t>
        </w:r>
        <w:r w:rsidR="000633B1">
          <w:rPr>
            <w:rFonts w:asciiTheme="minorHAnsi" w:eastAsiaTheme="minorEastAsia" w:hAnsiTheme="minorHAnsi" w:cstheme="minorBidi"/>
            <w:noProof/>
            <w:sz w:val="22"/>
            <w:szCs w:val="22"/>
          </w:rPr>
          <w:tab/>
        </w:r>
        <w:r w:rsidR="000633B1" w:rsidRPr="00062CEF">
          <w:rPr>
            <w:rStyle w:val="Hyperlink"/>
            <w:noProof/>
            <w:lang w:val="en-GB"/>
          </w:rPr>
          <w:t>Binary</w:t>
        </w:r>
        <w:r w:rsidR="000633B1">
          <w:rPr>
            <w:noProof/>
            <w:webHidden/>
          </w:rPr>
          <w:tab/>
        </w:r>
        <w:r>
          <w:rPr>
            <w:noProof/>
            <w:webHidden/>
          </w:rPr>
          <w:fldChar w:fldCharType="begin"/>
        </w:r>
        <w:r w:rsidR="000633B1">
          <w:rPr>
            <w:noProof/>
            <w:webHidden/>
          </w:rPr>
          <w:instrText xml:space="preserve"> PAGEREF _Toc430078938 \h </w:instrText>
        </w:r>
      </w:ins>
      <w:r>
        <w:rPr>
          <w:noProof/>
          <w:webHidden/>
        </w:rPr>
      </w:r>
      <w:r>
        <w:rPr>
          <w:noProof/>
          <w:webHidden/>
        </w:rPr>
        <w:fldChar w:fldCharType="separate"/>
      </w:r>
      <w:ins w:id="290"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91" w:author="Holger Eichelberger" w:date="2015-09-15T11:12:00Z"/>
          <w:rFonts w:asciiTheme="minorHAnsi" w:eastAsiaTheme="minorEastAsia" w:hAnsiTheme="minorHAnsi" w:cstheme="minorBidi"/>
          <w:noProof/>
          <w:sz w:val="22"/>
          <w:szCs w:val="22"/>
        </w:rPr>
      </w:pPr>
      <w:ins w:id="29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"_Toc430078939"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3.4.6.6</w:t>
        </w:r>
        <w:r w:rsidR="000633B1">
          <w:rPr>
            <w:rFonts w:asciiTheme="minorHAnsi" w:eastAsiaTheme="minorEastAsia" w:hAnsiTheme="minorHAnsi" w:cstheme="minorBidi"/>
            <w:noProof/>
            <w:sz w:val="22"/>
            <w:szCs w:val="22"/>
          </w:rPr>
          <w:tab/>
        </w:r>
        <w:r w:rsidR="000633B1" w:rsidRPr="00062CEF">
          <w:rPr>
            <w:rStyle w:val="Hyperlink"/>
            <w:noProof/>
            <w:lang w:val="en-GB"/>
          </w:rPr>
          <w:t>Artifact</w:t>
        </w:r>
        <w:r w:rsidR="000633B1">
          <w:rPr>
            <w:noProof/>
            <w:webHidden/>
          </w:rPr>
          <w:tab/>
        </w:r>
        <w:r>
          <w:rPr>
            <w:noProof/>
            <w:webHidden/>
          </w:rPr>
          <w:fldChar w:fldCharType="begin"/>
        </w:r>
        <w:r w:rsidR="000633B1">
          <w:rPr>
            <w:noProof/>
            <w:webHidden/>
          </w:rPr>
          <w:instrText xml:space="preserve"> PAGEREF _Toc430078939 \h </w:instrText>
        </w:r>
      </w:ins>
      <w:r>
        <w:rPr>
          <w:noProof/>
          <w:webHidden/>
        </w:rPr>
      </w:r>
      <w:r>
        <w:rPr>
          <w:noProof/>
          <w:webHidden/>
        </w:rPr>
        <w:fldChar w:fldCharType="separate"/>
      </w:r>
      <w:ins w:id="293"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94" w:author="Holger Eichelberger" w:date="2015-09-15T11:12:00Z"/>
          <w:rFonts w:asciiTheme="minorHAnsi" w:eastAsiaTheme="minorEastAsia" w:hAnsiTheme="minorHAnsi" w:cstheme="minorBidi"/>
          <w:noProof/>
          <w:sz w:val="22"/>
          <w:szCs w:val="22"/>
        </w:rPr>
      </w:pPr>
      <w:ins w:id="29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3.4.6.7</w:t>
        </w:r>
        <w:r w:rsidR="000633B1">
          <w:rPr>
            <w:rFonts w:asciiTheme="minorHAnsi" w:eastAsiaTheme="minorEastAsia" w:hAnsiTheme="minorHAnsi" w:cstheme="minorBidi"/>
            <w:noProof/>
            <w:sz w:val="22"/>
            <w:szCs w:val="22"/>
          </w:rPr>
          <w:tab/>
        </w:r>
        <w:r w:rsidR="000633B1" w:rsidRPr="00062CEF">
          <w:rPr>
            <w:rStyle w:val="Hyperlink"/>
            <w:noProof/>
            <w:lang w:val="en-GB"/>
          </w:rPr>
          <w:t>FileSystemArtifact</w:t>
        </w:r>
        <w:r w:rsidR="000633B1">
          <w:rPr>
            <w:noProof/>
            <w:webHidden/>
          </w:rPr>
          <w:tab/>
        </w:r>
        <w:r>
          <w:rPr>
            <w:noProof/>
            <w:webHidden/>
          </w:rPr>
          <w:fldChar w:fldCharType="begin"/>
        </w:r>
        <w:r w:rsidR="000633B1">
          <w:rPr>
            <w:noProof/>
            <w:webHidden/>
          </w:rPr>
          <w:instrText xml:space="preserve"> PAGEREF _Toc430078940 \h </w:instrText>
        </w:r>
      </w:ins>
      <w:r>
        <w:rPr>
          <w:noProof/>
          <w:webHidden/>
        </w:rPr>
      </w:r>
      <w:r>
        <w:rPr>
          <w:noProof/>
          <w:webHidden/>
        </w:rPr>
        <w:fldChar w:fldCharType="separate"/>
      </w:r>
      <w:ins w:id="296" w:author="Holger Eichelberger" w:date="2015-09-15T11:12:00Z">
        <w:r w:rsidR="000633B1">
          <w:rPr>
            <w:noProof/>
            <w:webHidden/>
          </w:rPr>
          <w:t>68</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297" w:author="Holger Eichelberger" w:date="2015-09-15T11:12:00Z"/>
          <w:rFonts w:asciiTheme="minorHAnsi" w:eastAsiaTheme="minorEastAsia" w:hAnsiTheme="minorHAnsi" w:cstheme="minorBidi"/>
          <w:noProof/>
          <w:sz w:val="22"/>
          <w:szCs w:val="22"/>
        </w:rPr>
      </w:pPr>
      <w:ins w:id="29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3.4.6.8</w:t>
        </w:r>
        <w:r w:rsidR="000633B1">
          <w:rPr>
            <w:rFonts w:asciiTheme="minorHAnsi" w:eastAsiaTheme="minorEastAsia" w:hAnsiTheme="minorHAnsi" w:cstheme="minorBidi"/>
            <w:noProof/>
            <w:sz w:val="22"/>
            <w:szCs w:val="22"/>
          </w:rPr>
          <w:tab/>
        </w:r>
        <w:r w:rsidR="000633B1" w:rsidRPr="00062CEF">
          <w:rPr>
            <w:rStyle w:val="Hyperlink"/>
            <w:noProof/>
            <w:lang w:val="en-GB"/>
          </w:rPr>
          <w:t>FolderArtifact</w:t>
        </w:r>
        <w:r w:rsidR="000633B1">
          <w:rPr>
            <w:noProof/>
            <w:webHidden/>
          </w:rPr>
          <w:tab/>
        </w:r>
        <w:r>
          <w:rPr>
            <w:noProof/>
            <w:webHidden/>
          </w:rPr>
          <w:fldChar w:fldCharType="begin"/>
        </w:r>
        <w:r w:rsidR="000633B1">
          <w:rPr>
            <w:noProof/>
            <w:webHidden/>
          </w:rPr>
          <w:instrText xml:space="preserve"> PAGEREF _Toc430078941 \h </w:instrText>
        </w:r>
      </w:ins>
      <w:r>
        <w:rPr>
          <w:noProof/>
          <w:webHidden/>
        </w:rPr>
      </w:r>
      <w:r>
        <w:rPr>
          <w:noProof/>
          <w:webHidden/>
        </w:rPr>
        <w:fldChar w:fldCharType="separate"/>
      </w:r>
      <w:ins w:id="299"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300" w:author="Holger Eichelberger" w:date="2015-09-15T11:12:00Z"/>
          <w:rFonts w:asciiTheme="minorHAnsi" w:eastAsiaTheme="minorEastAsia" w:hAnsiTheme="minorHAnsi" w:cstheme="minorBidi"/>
          <w:noProof/>
          <w:sz w:val="22"/>
          <w:szCs w:val="22"/>
        </w:rPr>
      </w:pPr>
      <w:ins w:id="30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3.4.6.9</w:t>
        </w:r>
        <w:r w:rsidR="000633B1">
          <w:rPr>
            <w:rFonts w:asciiTheme="minorHAnsi" w:eastAsiaTheme="minorEastAsia" w:hAnsiTheme="minorHAnsi" w:cstheme="minorBidi"/>
            <w:noProof/>
            <w:sz w:val="22"/>
            <w:szCs w:val="22"/>
          </w:rPr>
          <w:tab/>
        </w:r>
        <w:r w:rsidR="000633B1" w:rsidRPr="00062CEF">
          <w:rPr>
            <w:rStyle w:val="Hyperlink"/>
            <w:noProof/>
            <w:lang w:val="en-GB"/>
          </w:rPr>
          <w:t>FileArtifact</w:t>
        </w:r>
        <w:r w:rsidR="000633B1">
          <w:rPr>
            <w:noProof/>
            <w:webHidden/>
          </w:rPr>
          <w:tab/>
        </w:r>
        <w:r>
          <w:rPr>
            <w:noProof/>
            <w:webHidden/>
          </w:rPr>
          <w:fldChar w:fldCharType="begin"/>
        </w:r>
        <w:r w:rsidR="000633B1">
          <w:rPr>
            <w:noProof/>
            <w:webHidden/>
          </w:rPr>
          <w:instrText xml:space="preserve"> PAGEREF _Toc430078942 \h </w:instrText>
        </w:r>
      </w:ins>
      <w:r>
        <w:rPr>
          <w:noProof/>
          <w:webHidden/>
        </w:rPr>
      </w:r>
      <w:r>
        <w:rPr>
          <w:noProof/>
          <w:webHidden/>
        </w:rPr>
        <w:fldChar w:fldCharType="separate"/>
      </w:r>
      <w:ins w:id="302"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FF39BE">
      <w:pPr>
        <w:pStyle w:val="TOC3"/>
        <w:tabs>
          <w:tab w:val="left" w:pos="1680"/>
          <w:tab w:val="right" w:leader="dot" w:pos="8302"/>
        </w:tabs>
        <w:rPr>
          <w:ins w:id="303" w:author="Holger Eichelberger" w:date="2015-09-15T11:12:00Z"/>
          <w:rFonts w:asciiTheme="minorHAnsi" w:eastAsiaTheme="minorEastAsia" w:hAnsiTheme="minorHAnsi" w:cstheme="minorBidi"/>
          <w:noProof/>
          <w:sz w:val="22"/>
          <w:szCs w:val="22"/>
        </w:rPr>
      </w:pPr>
      <w:ins w:id="30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3.4.6.10</w:t>
        </w:r>
        <w:r w:rsidR="000633B1">
          <w:rPr>
            <w:rFonts w:asciiTheme="minorHAnsi" w:eastAsiaTheme="minorEastAsia" w:hAnsiTheme="minorHAnsi" w:cstheme="minorBidi"/>
            <w:noProof/>
            <w:sz w:val="22"/>
            <w:szCs w:val="22"/>
          </w:rPr>
          <w:tab/>
        </w:r>
        <w:r w:rsidR="000633B1" w:rsidRPr="00062CEF">
          <w:rPr>
            <w:rStyle w:val="Hyperlink"/>
            <w:noProof/>
            <w:lang w:val="en-GB"/>
          </w:rPr>
          <w:t>VtlFileArtifact</w:t>
        </w:r>
        <w:r w:rsidR="000633B1">
          <w:rPr>
            <w:noProof/>
            <w:webHidden/>
          </w:rPr>
          <w:tab/>
        </w:r>
        <w:r>
          <w:rPr>
            <w:noProof/>
            <w:webHidden/>
          </w:rPr>
          <w:fldChar w:fldCharType="begin"/>
        </w:r>
        <w:r w:rsidR="000633B1">
          <w:rPr>
            <w:noProof/>
            <w:webHidden/>
          </w:rPr>
          <w:instrText xml:space="preserve"> PAGEREF _Toc430078943 \h </w:instrText>
        </w:r>
      </w:ins>
      <w:r>
        <w:rPr>
          <w:noProof/>
          <w:webHidden/>
        </w:rPr>
      </w:r>
      <w:r>
        <w:rPr>
          <w:noProof/>
          <w:webHidden/>
        </w:rPr>
        <w:fldChar w:fldCharType="separate"/>
      </w:r>
      <w:ins w:id="305"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FF39BE">
      <w:pPr>
        <w:pStyle w:val="TOC3"/>
        <w:tabs>
          <w:tab w:val="left" w:pos="1680"/>
          <w:tab w:val="right" w:leader="dot" w:pos="8302"/>
        </w:tabs>
        <w:rPr>
          <w:ins w:id="306" w:author="Holger Eichelberger" w:date="2015-09-15T11:12:00Z"/>
          <w:rFonts w:asciiTheme="minorHAnsi" w:eastAsiaTheme="minorEastAsia" w:hAnsiTheme="minorHAnsi" w:cstheme="minorBidi"/>
          <w:noProof/>
          <w:sz w:val="22"/>
          <w:szCs w:val="22"/>
        </w:rPr>
      </w:pPr>
      <w:ins w:id="30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3.4.6.11</w:t>
        </w:r>
        <w:r w:rsidR="000633B1">
          <w:rPr>
            <w:rFonts w:asciiTheme="minorHAnsi" w:eastAsiaTheme="minorEastAsia" w:hAnsiTheme="minorHAnsi" w:cstheme="minorBidi"/>
            <w:noProof/>
            <w:sz w:val="22"/>
            <w:szCs w:val="22"/>
          </w:rPr>
          <w:tab/>
        </w:r>
        <w:r w:rsidR="000633B1" w:rsidRPr="00062CEF">
          <w:rPr>
            <w:rStyle w:val="Hyperlink"/>
            <w:noProof/>
            <w:lang w:val="en-GB"/>
          </w:rPr>
          <w:t>XmlFileArtifact</w:t>
        </w:r>
        <w:r w:rsidR="000633B1">
          <w:rPr>
            <w:noProof/>
            <w:webHidden/>
          </w:rPr>
          <w:tab/>
        </w:r>
        <w:r>
          <w:rPr>
            <w:noProof/>
            <w:webHidden/>
          </w:rPr>
          <w:fldChar w:fldCharType="begin"/>
        </w:r>
        <w:r w:rsidR="000633B1">
          <w:rPr>
            <w:noProof/>
            <w:webHidden/>
          </w:rPr>
          <w:instrText xml:space="preserve"> PAGEREF _Toc430078944 \h </w:instrText>
        </w:r>
      </w:ins>
      <w:r>
        <w:rPr>
          <w:noProof/>
          <w:webHidden/>
        </w:rPr>
      </w:r>
      <w:r>
        <w:rPr>
          <w:noProof/>
          <w:webHidden/>
        </w:rPr>
        <w:fldChar w:fldCharType="separate"/>
      </w:r>
      <w:ins w:id="308" w:author="Holger Eichelberger" w:date="2015-09-15T11:12:00Z">
        <w:r w:rsidR="000633B1">
          <w:rPr>
            <w:noProof/>
            <w:webHidden/>
          </w:rPr>
          <w:t>69</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309" w:author="Holger Eichelberger" w:date="2015-09-15T11:12:00Z"/>
          <w:rFonts w:asciiTheme="minorHAnsi" w:eastAsiaTheme="minorEastAsia" w:hAnsiTheme="minorHAnsi" w:cstheme="minorBidi"/>
          <w:noProof/>
          <w:sz w:val="22"/>
          <w:szCs w:val="22"/>
        </w:rPr>
      </w:pPr>
      <w:ins w:id="31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w:t>
        </w:r>
        <w:r w:rsidR="000633B1">
          <w:rPr>
            <w:rFonts w:asciiTheme="minorHAnsi" w:eastAsiaTheme="minorEastAsia" w:hAnsiTheme="minorHAnsi" w:cstheme="minorBidi"/>
            <w:noProof/>
            <w:sz w:val="22"/>
            <w:szCs w:val="22"/>
          </w:rPr>
          <w:tab/>
        </w:r>
        <w:r w:rsidR="000633B1" w:rsidRPr="00062CEF">
          <w:rPr>
            <w:rStyle w:val="Hyperlink"/>
            <w:noProof/>
            <w:lang w:val="en-GB"/>
          </w:rPr>
          <w:t>Built-in Instantiators</w:t>
        </w:r>
        <w:r w:rsidR="000633B1">
          <w:rPr>
            <w:noProof/>
            <w:webHidden/>
          </w:rPr>
          <w:tab/>
        </w:r>
        <w:r>
          <w:rPr>
            <w:noProof/>
            <w:webHidden/>
          </w:rPr>
          <w:fldChar w:fldCharType="begin"/>
        </w:r>
        <w:r w:rsidR="000633B1">
          <w:rPr>
            <w:noProof/>
            <w:webHidden/>
          </w:rPr>
          <w:instrText xml:space="preserve"> PAGEREF _Toc430078945 \h </w:instrText>
        </w:r>
      </w:ins>
      <w:r>
        <w:rPr>
          <w:noProof/>
          <w:webHidden/>
        </w:rPr>
      </w:r>
      <w:r>
        <w:rPr>
          <w:noProof/>
          <w:webHidden/>
        </w:rPr>
        <w:fldChar w:fldCharType="separate"/>
      </w:r>
      <w:ins w:id="311"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312" w:author="Holger Eichelberger" w:date="2015-09-15T11:12:00Z"/>
          <w:rFonts w:asciiTheme="minorHAnsi" w:eastAsiaTheme="minorEastAsia" w:hAnsiTheme="minorHAnsi" w:cstheme="minorBidi"/>
          <w:noProof/>
          <w:sz w:val="22"/>
          <w:szCs w:val="22"/>
        </w:rPr>
      </w:pPr>
      <w:ins w:id="31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3.4.7.1</w:t>
        </w:r>
        <w:r w:rsidR="000633B1">
          <w:rPr>
            <w:rFonts w:asciiTheme="minorHAnsi" w:eastAsiaTheme="minorEastAsia" w:hAnsiTheme="minorHAnsi" w:cstheme="minorBidi"/>
            <w:noProof/>
            <w:sz w:val="22"/>
            <w:szCs w:val="22"/>
          </w:rPr>
          <w:tab/>
        </w:r>
        <w:r w:rsidR="000633B1" w:rsidRPr="00062CEF">
          <w:rPr>
            <w:rStyle w:val="Hyperlink"/>
            <w:noProof/>
            <w:lang w:val="en-GB"/>
          </w:rPr>
          <w:t>VIL Template Processor</w:t>
        </w:r>
        <w:r w:rsidR="000633B1">
          <w:rPr>
            <w:noProof/>
            <w:webHidden/>
          </w:rPr>
          <w:tab/>
        </w:r>
        <w:r>
          <w:rPr>
            <w:noProof/>
            <w:webHidden/>
          </w:rPr>
          <w:fldChar w:fldCharType="begin"/>
        </w:r>
        <w:r w:rsidR="000633B1">
          <w:rPr>
            <w:noProof/>
            <w:webHidden/>
          </w:rPr>
          <w:instrText xml:space="preserve"> PAGEREF _Toc430078946 \h </w:instrText>
        </w:r>
      </w:ins>
      <w:r>
        <w:rPr>
          <w:noProof/>
          <w:webHidden/>
        </w:rPr>
      </w:r>
      <w:r>
        <w:rPr>
          <w:noProof/>
          <w:webHidden/>
        </w:rPr>
        <w:fldChar w:fldCharType="separate"/>
      </w:r>
      <w:ins w:id="314" w:author="Holger Eichelberger" w:date="2015-09-15T11:12:00Z">
        <w:r w:rsidR="000633B1">
          <w:rPr>
            <w:noProof/>
            <w:webHidden/>
          </w:rPr>
          <w:t>72</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315" w:author="Holger Eichelberger" w:date="2015-09-15T11:12:00Z"/>
          <w:rFonts w:asciiTheme="minorHAnsi" w:eastAsiaTheme="minorEastAsia" w:hAnsiTheme="minorHAnsi" w:cstheme="minorBidi"/>
          <w:noProof/>
          <w:sz w:val="22"/>
          <w:szCs w:val="22"/>
        </w:rPr>
      </w:pPr>
      <w:ins w:id="31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3.4.7.2</w:t>
        </w:r>
        <w:r w:rsidR="000633B1">
          <w:rPr>
            <w:rFonts w:asciiTheme="minorHAnsi" w:eastAsiaTheme="minorEastAsia" w:hAnsiTheme="minorHAnsi" w:cstheme="minorBidi"/>
            <w:noProof/>
            <w:sz w:val="22"/>
            <w:szCs w:val="22"/>
          </w:rPr>
          <w:tab/>
        </w:r>
        <w:r w:rsidR="000633B1" w:rsidRPr="00062CEF">
          <w:rPr>
            <w:rStyle w:val="Hyperlink"/>
            <w:noProof/>
            <w:lang w:val="en-GB"/>
          </w:rPr>
          <w:t>ZIP File Instantiator</w:t>
        </w:r>
        <w:r w:rsidR="000633B1">
          <w:rPr>
            <w:noProof/>
            <w:webHidden/>
          </w:rPr>
          <w:tab/>
        </w:r>
        <w:r>
          <w:rPr>
            <w:noProof/>
            <w:webHidden/>
          </w:rPr>
          <w:fldChar w:fldCharType="begin"/>
        </w:r>
        <w:r w:rsidR="000633B1">
          <w:rPr>
            <w:noProof/>
            <w:webHidden/>
          </w:rPr>
          <w:instrText xml:space="preserve"> PAGEREF _Toc430078947 \h </w:instrText>
        </w:r>
      </w:ins>
      <w:r>
        <w:rPr>
          <w:noProof/>
          <w:webHidden/>
        </w:rPr>
      </w:r>
      <w:r>
        <w:rPr>
          <w:noProof/>
          <w:webHidden/>
        </w:rPr>
        <w:fldChar w:fldCharType="separate"/>
      </w:r>
      <w:ins w:id="317"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FF39BE">
      <w:pPr>
        <w:pStyle w:val="TOC2"/>
        <w:tabs>
          <w:tab w:val="left" w:pos="960"/>
          <w:tab w:val="right" w:leader="dot" w:pos="8302"/>
        </w:tabs>
        <w:rPr>
          <w:ins w:id="318" w:author="Holger Eichelberger" w:date="2015-09-15T11:12:00Z"/>
          <w:rFonts w:asciiTheme="minorHAnsi" w:eastAsiaTheme="minorEastAsia" w:hAnsiTheme="minorHAnsi" w:cstheme="minorBidi"/>
          <w:noProof/>
          <w:sz w:val="22"/>
          <w:szCs w:val="22"/>
        </w:rPr>
      </w:pPr>
      <w:ins w:id="31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"_Toc430078949"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3.5</w:t>
        </w:r>
        <w:r w:rsidR="000633B1">
          <w:rPr>
            <w:rFonts w:asciiTheme="minorHAnsi" w:eastAsiaTheme="minorEastAsia" w:hAnsiTheme="minorHAnsi" w:cstheme="minorBidi"/>
            <w:noProof/>
            <w:sz w:val="22"/>
            <w:szCs w:val="22"/>
          </w:rPr>
          <w:tab/>
        </w:r>
        <w:r w:rsidR="000633B1" w:rsidRPr="00062CEF">
          <w:rPr>
            <w:rStyle w:val="Hyperlink"/>
            <w:noProof/>
            <w:lang w:val="en-GB"/>
          </w:rPr>
          <w:t>Default Extensions</w:t>
        </w:r>
        <w:r w:rsidR="000633B1">
          <w:rPr>
            <w:noProof/>
            <w:webHidden/>
          </w:rPr>
          <w:tab/>
        </w:r>
        <w:r>
          <w:rPr>
            <w:noProof/>
            <w:webHidden/>
          </w:rPr>
          <w:fldChar w:fldCharType="begin"/>
        </w:r>
        <w:r w:rsidR="000633B1">
          <w:rPr>
            <w:noProof/>
            <w:webHidden/>
          </w:rPr>
          <w:instrText xml:space="preserve"> PAGEREF _Toc430078949 \h </w:instrText>
        </w:r>
      </w:ins>
      <w:r>
        <w:rPr>
          <w:noProof/>
          <w:webHidden/>
        </w:rPr>
      </w:r>
      <w:r>
        <w:rPr>
          <w:noProof/>
          <w:webHidden/>
        </w:rPr>
        <w:fldChar w:fldCharType="separate"/>
      </w:r>
      <w:ins w:id="320" w:author="Holger Eichelberger" w:date="2015-09-15T11:12:00Z">
        <w:r w:rsidR="000633B1">
          <w:rPr>
            <w:noProof/>
            <w:webHidden/>
          </w:rPr>
          <w:t>73</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321" w:author="Holger Eichelberger" w:date="2015-09-15T11:12:00Z"/>
          <w:rFonts w:asciiTheme="minorHAnsi" w:eastAsiaTheme="minorEastAsia" w:hAnsiTheme="minorHAnsi" w:cstheme="minorBidi"/>
          <w:noProof/>
          <w:sz w:val="22"/>
          <w:szCs w:val="22"/>
        </w:rPr>
      </w:pPr>
      <w:ins w:id="32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3.5.1</w:t>
        </w:r>
        <w:r w:rsidR="000633B1">
          <w:rPr>
            <w:rFonts w:asciiTheme="minorHAnsi" w:eastAsiaTheme="minorEastAsia" w:hAnsiTheme="minorHAnsi" w:cstheme="minorBidi"/>
            <w:noProof/>
            <w:sz w:val="22"/>
            <w:szCs w:val="22"/>
          </w:rPr>
          <w:tab/>
        </w:r>
        <w:r w:rsidR="000633B1" w:rsidRPr="00062CEF">
          <w:rPr>
            <w:rStyle w:val="Hyperlink"/>
            <w:noProof/>
          </w:rPr>
          <w:t>Velocity</w:t>
        </w:r>
        <w:r w:rsidR="000633B1">
          <w:rPr>
            <w:noProof/>
            <w:webHidden/>
          </w:rPr>
          <w:tab/>
        </w:r>
        <w:r>
          <w:rPr>
            <w:noProof/>
            <w:webHidden/>
          </w:rPr>
          <w:fldChar w:fldCharType="begin"/>
        </w:r>
        <w:r w:rsidR="000633B1">
          <w:rPr>
            <w:noProof/>
            <w:webHidden/>
          </w:rPr>
          <w:instrText xml:space="preserve"> PAGEREF _Toc430078950 \h </w:instrText>
        </w:r>
      </w:ins>
      <w:r>
        <w:rPr>
          <w:noProof/>
          <w:webHidden/>
        </w:rPr>
      </w:r>
      <w:r>
        <w:rPr>
          <w:noProof/>
          <w:webHidden/>
        </w:rPr>
        <w:fldChar w:fldCharType="separate"/>
      </w:r>
      <w:ins w:id="323" w:author="Holger Eichelberger" w:date="2015-09-15T11:12:00Z">
        <w:r w:rsidR="000633B1">
          <w:rPr>
            <w:noProof/>
            <w:webHidden/>
          </w:rPr>
          <w:t>74</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324" w:author="Holger Eichelberger" w:date="2015-09-15T11:12:00Z"/>
          <w:rFonts w:asciiTheme="minorHAnsi" w:eastAsiaTheme="minorEastAsia" w:hAnsiTheme="minorHAnsi" w:cstheme="minorBidi"/>
          <w:noProof/>
          <w:sz w:val="22"/>
          <w:szCs w:val="22"/>
        </w:rPr>
      </w:pPr>
      <w:ins w:id="32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3.5.2</w:t>
        </w:r>
        <w:r w:rsidR="000633B1">
          <w:rPr>
            <w:rFonts w:asciiTheme="minorHAnsi" w:eastAsiaTheme="minorEastAsia" w:hAnsiTheme="minorHAnsi" w:cstheme="minorBidi"/>
            <w:noProof/>
            <w:sz w:val="22"/>
            <w:szCs w:val="22"/>
          </w:rPr>
          <w:tab/>
        </w:r>
        <w:r w:rsidR="000633B1" w:rsidRPr="00062CEF">
          <w:rPr>
            <w:rStyle w:val="Hyperlink"/>
            <w:noProof/>
          </w:rPr>
          <w:t>Java</w:t>
        </w:r>
        <w:r w:rsidR="000633B1">
          <w:rPr>
            <w:noProof/>
            <w:webHidden/>
          </w:rPr>
          <w:tab/>
        </w:r>
        <w:r>
          <w:rPr>
            <w:noProof/>
            <w:webHidden/>
          </w:rPr>
          <w:fldChar w:fldCharType="begin"/>
        </w:r>
        <w:r w:rsidR="000633B1">
          <w:rPr>
            <w:noProof/>
            <w:webHidden/>
          </w:rPr>
          <w:instrText xml:space="preserve"> PAGEREF _Toc430078951 \h </w:instrText>
        </w:r>
      </w:ins>
      <w:r>
        <w:rPr>
          <w:noProof/>
          <w:webHidden/>
        </w:rPr>
      </w:r>
      <w:r>
        <w:rPr>
          <w:noProof/>
          <w:webHidden/>
        </w:rPr>
        <w:fldChar w:fldCharType="separate"/>
      </w:r>
      <w:ins w:id="326" w:author="Holger Eichelberger" w:date="2015-09-15T11:12:00Z">
        <w:r w:rsidR="000633B1">
          <w:rPr>
            <w:noProof/>
            <w:webHidden/>
          </w:rPr>
          <w:t>75</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327" w:author="Holger Eichelberger" w:date="2015-09-15T11:12:00Z"/>
          <w:rFonts w:asciiTheme="minorHAnsi" w:eastAsiaTheme="minorEastAsia" w:hAnsiTheme="minorHAnsi" w:cstheme="minorBidi"/>
          <w:noProof/>
          <w:sz w:val="22"/>
          <w:szCs w:val="22"/>
        </w:rPr>
      </w:pPr>
      <w:ins w:id="32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3.5.3</w:t>
        </w:r>
        <w:r w:rsidR="000633B1">
          <w:rPr>
            <w:rFonts w:asciiTheme="minorHAnsi" w:eastAsiaTheme="minorEastAsia" w:hAnsiTheme="minorHAnsi" w:cstheme="minorBidi"/>
            <w:noProof/>
            <w:sz w:val="22"/>
            <w:szCs w:val="22"/>
          </w:rPr>
          <w:tab/>
        </w:r>
        <w:r w:rsidR="000633B1" w:rsidRPr="00062CEF">
          <w:rPr>
            <w:rStyle w:val="Hyperlink"/>
            <w:noProof/>
          </w:rPr>
          <w:t>XVCL</w:t>
        </w:r>
        <w:r w:rsidR="000633B1">
          <w:rPr>
            <w:noProof/>
            <w:webHidden/>
          </w:rPr>
          <w:tab/>
        </w:r>
        <w:r>
          <w:rPr>
            <w:noProof/>
            <w:webHidden/>
          </w:rPr>
          <w:fldChar w:fldCharType="begin"/>
        </w:r>
        <w:r w:rsidR="000633B1">
          <w:rPr>
            <w:noProof/>
            <w:webHidden/>
          </w:rPr>
          <w:instrText xml:space="preserve"> PAGEREF _Toc430078952 \h </w:instrText>
        </w:r>
      </w:ins>
      <w:r>
        <w:rPr>
          <w:noProof/>
          <w:webHidden/>
        </w:rPr>
      </w:r>
      <w:r>
        <w:rPr>
          <w:noProof/>
          <w:webHidden/>
        </w:rPr>
        <w:fldChar w:fldCharType="separate"/>
      </w:r>
      <w:ins w:id="329" w:author="Holger Eichelberger" w:date="2015-09-15T11:12:00Z">
        <w:r w:rsidR="000633B1">
          <w:rPr>
            <w:noProof/>
            <w:webHidden/>
          </w:rPr>
          <w:t>80</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330" w:author="Holger Eichelberger" w:date="2015-09-15T11:12:00Z"/>
          <w:rFonts w:asciiTheme="minorHAnsi" w:eastAsiaTheme="minorEastAsia" w:hAnsiTheme="minorHAnsi" w:cstheme="minorBidi"/>
          <w:noProof/>
          <w:sz w:val="22"/>
          <w:szCs w:val="22"/>
        </w:rPr>
      </w:pPr>
      <w:ins w:id="33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3.5.4</w:t>
        </w:r>
        <w:r w:rsidR="000633B1">
          <w:rPr>
            <w:rFonts w:asciiTheme="minorHAnsi" w:eastAsiaTheme="minorEastAsia" w:hAnsiTheme="minorHAnsi" w:cstheme="minorBidi"/>
            <w:noProof/>
            <w:sz w:val="22"/>
            <w:szCs w:val="22"/>
          </w:rPr>
          <w:tab/>
        </w:r>
        <w:r w:rsidR="000633B1" w:rsidRPr="00062CEF">
          <w:rPr>
            <w:rStyle w:val="Hyperlink"/>
            <w:noProof/>
          </w:rPr>
          <w:t>ANT / Make</w:t>
        </w:r>
        <w:r w:rsidR="000633B1">
          <w:rPr>
            <w:noProof/>
            <w:webHidden/>
          </w:rPr>
          <w:tab/>
        </w:r>
        <w:r>
          <w:rPr>
            <w:noProof/>
            <w:webHidden/>
          </w:rPr>
          <w:fldChar w:fldCharType="begin"/>
        </w:r>
        <w:r w:rsidR="000633B1">
          <w:rPr>
            <w:noProof/>
            <w:webHidden/>
          </w:rPr>
          <w:instrText xml:space="preserve"> PAGEREF _Toc430078953 \h </w:instrText>
        </w:r>
      </w:ins>
      <w:r>
        <w:rPr>
          <w:noProof/>
          <w:webHidden/>
        </w:rPr>
      </w:r>
      <w:r>
        <w:rPr>
          <w:noProof/>
          <w:webHidden/>
        </w:rPr>
        <w:fldChar w:fldCharType="separate"/>
      </w:r>
      <w:ins w:id="332" w:author="Holger Eichelberger" w:date="2015-09-15T11:12:00Z">
        <w:r w:rsidR="000633B1">
          <w:rPr>
            <w:noProof/>
            <w:webHidden/>
          </w:rPr>
          <w:t>81</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333" w:author="Holger Eichelberger" w:date="2015-09-15T11:12:00Z"/>
          <w:rFonts w:asciiTheme="minorHAnsi" w:eastAsiaTheme="minorEastAsia" w:hAnsiTheme="minorHAnsi" w:cstheme="minorBidi"/>
          <w:noProof/>
          <w:sz w:val="22"/>
          <w:szCs w:val="22"/>
        </w:rPr>
      </w:pPr>
      <w:ins w:id="33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rPr>
          <w:t>3.5.5</w:t>
        </w:r>
        <w:r w:rsidR="000633B1">
          <w:rPr>
            <w:rFonts w:asciiTheme="minorHAnsi" w:eastAsiaTheme="minorEastAsia" w:hAnsiTheme="minorHAnsi" w:cstheme="minorBidi"/>
            <w:noProof/>
            <w:sz w:val="22"/>
            <w:szCs w:val="22"/>
          </w:rPr>
          <w:tab/>
        </w:r>
        <w:r w:rsidR="000633B1" w:rsidRPr="00062CEF">
          <w:rPr>
            <w:rStyle w:val="Hyperlink"/>
            <w:noProof/>
          </w:rPr>
          <w:t>Maven</w:t>
        </w:r>
        <w:r w:rsidR="000633B1">
          <w:rPr>
            <w:noProof/>
            <w:webHidden/>
          </w:rPr>
          <w:tab/>
        </w:r>
        <w:r>
          <w:rPr>
            <w:noProof/>
            <w:webHidden/>
          </w:rPr>
          <w:fldChar w:fldCharType="begin"/>
        </w:r>
        <w:r w:rsidR="000633B1">
          <w:rPr>
            <w:noProof/>
            <w:webHidden/>
          </w:rPr>
          <w:instrText xml:space="preserve"> PAGEREF _Toc430078954 \h </w:instrText>
        </w:r>
      </w:ins>
      <w:r>
        <w:rPr>
          <w:noProof/>
          <w:webHidden/>
        </w:rPr>
      </w:r>
      <w:r>
        <w:rPr>
          <w:noProof/>
          <w:webHidden/>
        </w:rPr>
        <w:fldChar w:fldCharType="separate"/>
      </w:r>
      <w:ins w:id="335" w:author="Holger Eichelberger" w:date="2015-09-15T11:12:00Z">
        <w:r w:rsidR="000633B1">
          <w:rPr>
            <w:noProof/>
            <w:webHidden/>
          </w:rPr>
          <w:t>82</w:t>
        </w:r>
        <w:r>
          <w:rPr>
            <w:noProof/>
            <w:webHidden/>
          </w:rPr>
          <w:fldChar w:fldCharType="end"/>
        </w:r>
        <w:r w:rsidRPr="00062CEF">
          <w:rPr>
            <w:rStyle w:val="Hyperlink"/>
            <w:noProof/>
          </w:rPr>
          <w:fldChar w:fldCharType="end"/>
        </w:r>
      </w:ins>
    </w:p>
    <w:p w:rsidR="000633B1" w:rsidRDefault="00FF39BE">
      <w:pPr>
        <w:pStyle w:val="TOC2"/>
        <w:tabs>
          <w:tab w:val="left" w:pos="960"/>
          <w:tab w:val="right" w:leader="dot" w:pos="8302"/>
        </w:tabs>
        <w:rPr>
          <w:ins w:id="336" w:author="Holger Eichelberger" w:date="2015-09-15T11:12:00Z"/>
          <w:rFonts w:asciiTheme="minorHAnsi" w:eastAsiaTheme="minorEastAsia" w:hAnsiTheme="minorHAnsi" w:cstheme="minorBidi"/>
          <w:noProof/>
          <w:sz w:val="22"/>
          <w:szCs w:val="22"/>
        </w:rPr>
      </w:pPr>
      <w:ins w:id="33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w:t>
        </w:r>
        <w:r w:rsidR="000633B1">
          <w:rPr>
            <w:rFonts w:asciiTheme="minorHAnsi" w:eastAsiaTheme="minorEastAsia" w:hAnsiTheme="minorHAnsi" w:cstheme="minorBidi"/>
            <w:noProof/>
            <w:sz w:val="22"/>
            <w:szCs w:val="22"/>
          </w:rPr>
          <w:tab/>
        </w:r>
        <w:r w:rsidR="000633B1" w:rsidRPr="00062CEF">
          <w:rPr>
            <w:rStyle w:val="Hyperlink"/>
            <w:noProof/>
            <w:lang w:val="en-GB"/>
          </w:rPr>
          <w:t>Runtime Variability Instantiation Language</w:t>
        </w:r>
        <w:r w:rsidR="000633B1">
          <w:rPr>
            <w:noProof/>
            <w:webHidden/>
          </w:rPr>
          <w:tab/>
        </w:r>
        <w:r>
          <w:rPr>
            <w:noProof/>
            <w:webHidden/>
          </w:rPr>
          <w:fldChar w:fldCharType="begin"/>
        </w:r>
        <w:r w:rsidR="000633B1">
          <w:rPr>
            <w:noProof/>
            <w:webHidden/>
          </w:rPr>
          <w:instrText xml:space="preserve"> PAGEREF _Toc430078955 \h </w:instrText>
        </w:r>
      </w:ins>
      <w:r>
        <w:rPr>
          <w:noProof/>
          <w:webHidden/>
        </w:rPr>
      </w:r>
      <w:r>
        <w:rPr>
          <w:noProof/>
          <w:webHidden/>
        </w:rPr>
        <w:fldChar w:fldCharType="separate"/>
      </w:r>
      <w:ins w:id="338"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339" w:author="Holger Eichelberger" w:date="2015-09-15T11:12:00Z"/>
          <w:rFonts w:asciiTheme="minorHAnsi" w:eastAsiaTheme="minorEastAsia" w:hAnsiTheme="minorHAnsi" w:cstheme="minorBidi"/>
          <w:noProof/>
          <w:sz w:val="22"/>
          <w:szCs w:val="22"/>
        </w:rPr>
      </w:pPr>
      <w:ins w:id="340"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"_Toc430078956"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3.6.1</w:t>
        </w:r>
        <w:r w:rsidR="000633B1">
          <w:rPr>
            <w:rFonts w:asciiTheme="minorHAnsi" w:eastAsiaTheme="minorEastAsia" w:hAnsiTheme="minorHAnsi" w:cstheme="minorBidi"/>
            <w:noProof/>
            <w:sz w:val="22"/>
            <w:szCs w:val="22"/>
          </w:rPr>
          <w:tab/>
        </w:r>
        <w:r w:rsidR="000633B1" w:rsidRPr="00062CEF">
          <w:rPr>
            <w:rStyle w:val="Hyperlink"/>
            <w:noProof/>
            <w:lang w:val="en-GB"/>
          </w:rPr>
          <w:t>Reserved Keywords</w:t>
        </w:r>
        <w:r w:rsidR="000633B1">
          <w:rPr>
            <w:noProof/>
            <w:webHidden/>
          </w:rPr>
          <w:tab/>
        </w:r>
        <w:r>
          <w:rPr>
            <w:noProof/>
            <w:webHidden/>
          </w:rPr>
          <w:fldChar w:fldCharType="begin"/>
        </w:r>
        <w:r w:rsidR="000633B1">
          <w:rPr>
            <w:noProof/>
            <w:webHidden/>
          </w:rPr>
          <w:instrText xml:space="preserve"> PAGEREF _Toc430078956 \h </w:instrText>
        </w:r>
      </w:ins>
      <w:r>
        <w:rPr>
          <w:noProof/>
          <w:webHidden/>
        </w:rPr>
      </w:r>
      <w:r>
        <w:rPr>
          <w:noProof/>
          <w:webHidden/>
        </w:rPr>
        <w:fldChar w:fldCharType="separate"/>
      </w:r>
      <w:ins w:id="341"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342" w:author="Holger Eichelberger" w:date="2015-09-15T11:12:00Z"/>
          <w:rFonts w:asciiTheme="minorHAnsi" w:eastAsiaTheme="minorEastAsia" w:hAnsiTheme="minorHAnsi" w:cstheme="minorBidi"/>
          <w:noProof/>
          <w:sz w:val="22"/>
          <w:szCs w:val="22"/>
        </w:rPr>
      </w:pPr>
      <w:ins w:id="34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3.6.2</w:t>
        </w:r>
        <w:r w:rsidR="000633B1">
          <w:rPr>
            <w:rFonts w:asciiTheme="minorHAnsi" w:eastAsiaTheme="minorEastAsia" w:hAnsiTheme="minorHAnsi" w:cstheme="minorBidi"/>
            <w:noProof/>
            <w:sz w:val="22"/>
            <w:szCs w:val="22"/>
          </w:rPr>
          <w:tab/>
        </w:r>
        <w:r w:rsidR="000633B1" w:rsidRPr="00062CEF">
          <w:rPr>
            <w:rStyle w:val="Hyperlink"/>
            <w:noProof/>
            <w:lang w:val="en-GB"/>
          </w:rPr>
          <w:t>rt-VIL Script</w:t>
        </w:r>
        <w:r w:rsidR="000633B1">
          <w:rPr>
            <w:noProof/>
            <w:webHidden/>
          </w:rPr>
          <w:tab/>
        </w:r>
        <w:r>
          <w:rPr>
            <w:noProof/>
            <w:webHidden/>
          </w:rPr>
          <w:fldChar w:fldCharType="begin"/>
        </w:r>
        <w:r w:rsidR="000633B1">
          <w:rPr>
            <w:noProof/>
            <w:webHidden/>
          </w:rPr>
          <w:instrText xml:space="preserve"> PAGEREF _Toc430078957 \h </w:instrText>
        </w:r>
      </w:ins>
      <w:r>
        <w:rPr>
          <w:noProof/>
          <w:webHidden/>
        </w:rPr>
      </w:r>
      <w:r>
        <w:rPr>
          <w:noProof/>
          <w:webHidden/>
        </w:rPr>
        <w:fldChar w:fldCharType="separate"/>
      </w:r>
      <w:ins w:id="344" w:author="Holger Eichelberger" w:date="2015-09-15T11:12:00Z">
        <w:r w:rsidR="000633B1">
          <w:rPr>
            <w:noProof/>
            <w:webHidden/>
          </w:rPr>
          <w:t>83</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345" w:author="Holger Eichelberger" w:date="2015-09-15T11:12:00Z"/>
          <w:rFonts w:asciiTheme="minorHAnsi" w:eastAsiaTheme="minorEastAsia" w:hAnsiTheme="minorHAnsi" w:cstheme="minorBidi"/>
          <w:noProof/>
          <w:sz w:val="22"/>
          <w:szCs w:val="22"/>
        </w:rPr>
      </w:pPr>
      <w:ins w:id="34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3.6.3</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_Toc430078958 \h </w:instrText>
        </w:r>
      </w:ins>
      <w:r>
        <w:rPr>
          <w:noProof/>
          <w:webHidden/>
        </w:rPr>
      </w:r>
      <w:r>
        <w:rPr>
          <w:noProof/>
          <w:webHidden/>
        </w:rPr>
        <w:fldChar w:fldCharType="separate"/>
      </w:r>
      <w:ins w:id="347" w:author="Holger Eichelberger" w:date="2015-09-15T11:12:00Z">
        <w:r w:rsidR="000633B1">
          <w:rPr>
            <w:noProof/>
            <w:webHidden/>
          </w:rPr>
          <w:t>85</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348" w:author="Holger Eichelberger" w:date="2015-09-15T11:12:00Z"/>
          <w:rFonts w:asciiTheme="minorHAnsi" w:eastAsiaTheme="minorEastAsia" w:hAnsiTheme="minorHAnsi" w:cstheme="minorBidi"/>
          <w:noProof/>
          <w:sz w:val="22"/>
          <w:szCs w:val="22"/>
        </w:rPr>
      </w:pPr>
      <w:ins w:id="34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"_Toc430078959"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3.6.4</w:t>
        </w:r>
        <w:r w:rsidR="000633B1">
          <w:rPr>
            <w:rFonts w:asciiTheme="minorHAnsi" w:eastAsiaTheme="minorEastAsia" w:hAnsiTheme="minorHAnsi" w:cstheme="minorBidi"/>
            <w:noProof/>
            <w:sz w:val="22"/>
            <w:szCs w:val="22"/>
          </w:rPr>
          <w:tab/>
        </w:r>
        <w:r w:rsidR="000633B1" w:rsidRPr="00062CEF">
          <w:rPr>
            <w:rStyle w:val="Hyperlink"/>
            <w:noProof/>
            <w:lang w:val="en-US"/>
          </w:rPr>
          <w:t>Tactic</w:t>
        </w:r>
        <w:r w:rsidR="000633B1">
          <w:rPr>
            <w:noProof/>
            <w:webHidden/>
          </w:rPr>
          <w:tab/>
        </w:r>
        <w:r>
          <w:rPr>
            <w:noProof/>
            <w:webHidden/>
          </w:rPr>
          <w:fldChar w:fldCharType="begin"/>
        </w:r>
        <w:r w:rsidR="000633B1">
          <w:rPr>
            <w:noProof/>
            <w:webHidden/>
          </w:rPr>
          <w:instrText xml:space="preserve"> PAGEREF _Toc430078959 \h </w:instrText>
        </w:r>
      </w:ins>
      <w:r>
        <w:rPr>
          <w:noProof/>
          <w:webHidden/>
        </w:rPr>
      </w:r>
      <w:r>
        <w:rPr>
          <w:noProof/>
          <w:webHidden/>
        </w:rPr>
        <w:fldChar w:fldCharType="separate"/>
      </w:r>
      <w:ins w:id="350" w:author="Holger Eichelberger" w:date="2015-09-15T11:12:00Z">
        <w:r w:rsidR="000633B1">
          <w:rPr>
            <w:noProof/>
            <w:webHidden/>
          </w:rPr>
          <w:t>90</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351" w:author="Holger Eichelberger" w:date="2015-09-15T11:12:00Z"/>
          <w:rFonts w:asciiTheme="minorHAnsi" w:eastAsiaTheme="minorEastAsia" w:hAnsiTheme="minorHAnsi" w:cstheme="minorBidi"/>
          <w:noProof/>
          <w:sz w:val="22"/>
          <w:szCs w:val="22"/>
        </w:rPr>
      </w:pPr>
      <w:ins w:id="35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3.6.5</w:t>
        </w:r>
        <w:r w:rsidR="000633B1">
          <w:rPr>
            <w:rFonts w:asciiTheme="minorHAnsi" w:eastAsiaTheme="minorEastAsia" w:hAnsiTheme="minorHAnsi" w:cstheme="minorBidi"/>
            <w:noProof/>
            <w:sz w:val="22"/>
            <w:szCs w:val="22"/>
          </w:rPr>
          <w:tab/>
        </w:r>
        <w:r w:rsidR="000633B1" w:rsidRPr="00062CEF">
          <w:rPr>
            <w:rStyle w:val="Hyperlink"/>
            <w:noProof/>
            <w:lang w:val="en-US"/>
          </w:rPr>
          <w:t>Enactment</w:t>
        </w:r>
        <w:r w:rsidR="000633B1">
          <w:rPr>
            <w:noProof/>
            <w:webHidden/>
          </w:rPr>
          <w:tab/>
        </w:r>
        <w:r>
          <w:rPr>
            <w:noProof/>
            <w:webHidden/>
          </w:rPr>
          <w:fldChar w:fldCharType="begin"/>
        </w:r>
        <w:r w:rsidR="000633B1">
          <w:rPr>
            <w:noProof/>
            <w:webHidden/>
          </w:rPr>
          <w:instrText xml:space="preserve"> PAGEREF _Toc430078960 \h </w:instrText>
        </w:r>
      </w:ins>
      <w:r>
        <w:rPr>
          <w:noProof/>
          <w:webHidden/>
        </w:rPr>
      </w:r>
      <w:r>
        <w:rPr>
          <w:noProof/>
          <w:webHidden/>
        </w:rPr>
        <w:fldChar w:fldCharType="separate"/>
      </w:r>
      <w:ins w:id="353" w:author="Holger Eichelberger" w:date="2015-09-15T11:12:00Z">
        <w:r w:rsidR="000633B1">
          <w:rPr>
            <w:noProof/>
            <w:webHidden/>
          </w:rPr>
          <w:t>92</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354" w:author="Holger Eichelberger" w:date="2015-09-15T11:12:00Z"/>
          <w:rFonts w:asciiTheme="minorHAnsi" w:eastAsiaTheme="minorEastAsia" w:hAnsiTheme="minorHAnsi" w:cstheme="minorBidi"/>
          <w:noProof/>
          <w:sz w:val="22"/>
          <w:szCs w:val="22"/>
        </w:rPr>
      </w:pPr>
      <w:ins w:id="35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US"/>
          </w:rPr>
          <w:t>3.6.6</w:t>
        </w:r>
        <w:r w:rsidR="000633B1">
          <w:rPr>
            <w:rFonts w:asciiTheme="minorHAnsi" w:eastAsiaTheme="minorEastAsia" w:hAnsiTheme="minorHAnsi" w:cstheme="minorBidi"/>
            <w:noProof/>
            <w:sz w:val="22"/>
            <w:szCs w:val="22"/>
          </w:rPr>
          <w:tab/>
        </w:r>
        <w:r w:rsidR="000633B1" w:rsidRPr="00062CEF">
          <w:rPr>
            <w:rStyle w:val="Hyperlink"/>
            <w:noProof/>
            <w:lang w:val="en-US"/>
          </w:rPr>
          <w:t>Binding Runtime Variables</w:t>
        </w:r>
        <w:r w:rsidR="000633B1">
          <w:rPr>
            <w:noProof/>
            <w:webHidden/>
          </w:rPr>
          <w:tab/>
        </w:r>
        <w:r>
          <w:rPr>
            <w:noProof/>
            <w:webHidden/>
          </w:rPr>
          <w:fldChar w:fldCharType="begin"/>
        </w:r>
        <w:r w:rsidR="000633B1">
          <w:rPr>
            <w:noProof/>
            <w:webHidden/>
          </w:rPr>
          <w:instrText xml:space="preserve"> PAGEREF _Toc430078961 \h </w:instrText>
        </w:r>
      </w:ins>
      <w:r>
        <w:rPr>
          <w:noProof/>
          <w:webHidden/>
        </w:rPr>
      </w:r>
      <w:r>
        <w:rPr>
          <w:noProof/>
          <w:webHidden/>
        </w:rPr>
        <w:fldChar w:fldCharType="separate"/>
      </w:r>
      <w:ins w:id="356" w:author="Holger Eichelberger" w:date="2015-09-15T11:12:00Z">
        <w:r w:rsidR="000633B1">
          <w:rPr>
            <w:noProof/>
            <w:webHidden/>
          </w:rPr>
          <w:t>93</w:t>
        </w:r>
        <w:r>
          <w:rPr>
            <w:noProof/>
            <w:webHidden/>
          </w:rPr>
          <w:fldChar w:fldCharType="end"/>
        </w:r>
        <w:r w:rsidRPr="00062CEF">
          <w:rPr>
            <w:rStyle w:val="Hyperlink"/>
            <w:noProof/>
          </w:rPr>
          <w:fldChar w:fldCharType="end"/>
        </w:r>
      </w:ins>
    </w:p>
    <w:p w:rsidR="000633B1" w:rsidRDefault="00FF39BE">
      <w:pPr>
        <w:pStyle w:val="TOC2"/>
        <w:tabs>
          <w:tab w:val="left" w:pos="960"/>
          <w:tab w:val="right" w:leader="dot" w:pos="8302"/>
        </w:tabs>
        <w:rPr>
          <w:ins w:id="357" w:author="Holger Eichelberger" w:date="2015-09-15T11:12:00Z"/>
          <w:rFonts w:asciiTheme="minorHAnsi" w:eastAsiaTheme="minorEastAsia" w:hAnsiTheme="minorHAnsi" w:cstheme="minorBidi"/>
          <w:noProof/>
          <w:sz w:val="22"/>
          <w:szCs w:val="22"/>
        </w:rPr>
      </w:pPr>
      <w:ins w:id="35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w:t>
        </w:r>
        <w:r w:rsidR="000633B1">
          <w:rPr>
            <w:rFonts w:asciiTheme="minorHAnsi" w:eastAsiaTheme="minorEastAsia" w:hAnsiTheme="minorHAnsi" w:cstheme="minorBidi"/>
            <w:noProof/>
            <w:sz w:val="22"/>
            <w:szCs w:val="22"/>
          </w:rPr>
          <w:tab/>
        </w:r>
        <w:r w:rsidR="000633B1" w:rsidRPr="00062CEF">
          <w:rPr>
            <w:rStyle w:val="Hyperlink"/>
            <w:noProof/>
            <w:lang w:val="en-GB"/>
          </w:rPr>
          <w:t>Built-in types and operations of rt-VIL</w:t>
        </w:r>
        <w:r w:rsidR="000633B1">
          <w:rPr>
            <w:noProof/>
            <w:webHidden/>
          </w:rPr>
          <w:tab/>
        </w:r>
        <w:r>
          <w:rPr>
            <w:noProof/>
            <w:webHidden/>
          </w:rPr>
          <w:fldChar w:fldCharType="begin"/>
        </w:r>
        <w:r w:rsidR="000633B1">
          <w:rPr>
            <w:noProof/>
            <w:webHidden/>
          </w:rPr>
          <w:instrText xml:space="preserve"> PAGEREF _Toc430078962 \h </w:instrText>
        </w:r>
      </w:ins>
      <w:r>
        <w:rPr>
          <w:noProof/>
          <w:webHidden/>
        </w:rPr>
      </w:r>
      <w:r>
        <w:rPr>
          <w:noProof/>
          <w:webHidden/>
        </w:rPr>
        <w:fldChar w:fldCharType="separate"/>
      </w:r>
      <w:ins w:id="359"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360" w:author="Holger Eichelberger" w:date="2015-09-15T11:12:00Z"/>
          <w:rFonts w:asciiTheme="minorHAnsi" w:eastAsiaTheme="minorEastAsia" w:hAnsiTheme="minorHAnsi" w:cstheme="minorBidi"/>
          <w:noProof/>
          <w:sz w:val="22"/>
          <w:szCs w:val="22"/>
        </w:rPr>
      </w:pPr>
      <w:ins w:id="36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w:t>
        </w:r>
        <w:r w:rsidR="000633B1">
          <w:rPr>
            <w:rFonts w:asciiTheme="minorHAnsi" w:eastAsiaTheme="minorEastAsia" w:hAnsiTheme="minorHAnsi" w:cstheme="minorBidi"/>
            <w:noProof/>
            <w:sz w:val="22"/>
            <w:szCs w:val="22"/>
          </w:rPr>
          <w:tab/>
        </w:r>
        <w:r w:rsidR="000633B1" w:rsidRPr="00062CEF">
          <w:rPr>
            <w:rStyle w:val="Hyperlink"/>
            <w:noProof/>
            <w:lang w:val="en-GB"/>
          </w:rPr>
          <w:t>rt-VIL types</w:t>
        </w:r>
        <w:r w:rsidR="000633B1">
          <w:rPr>
            <w:noProof/>
            <w:webHidden/>
          </w:rPr>
          <w:tab/>
        </w:r>
        <w:r>
          <w:rPr>
            <w:noProof/>
            <w:webHidden/>
          </w:rPr>
          <w:fldChar w:fldCharType="begin"/>
        </w:r>
        <w:r w:rsidR="000633B1">
          <w:rPr>
            <w:noProof/>
            <w:webHidden/>
          </w:rPr>
          <w:instrText xml:space="preserve"> PAGEREF _Toc430078963 \h </w:instrText>
        </w:r>
      </w:ins>
      <w:r>
        <w:rPr>
          <w:noProof/>
          <w:webHidden/>
        </w:rPr>
      </w:r>
      <w:r>
        <w:rPr>
          <w:noProof/>
          <w:webHidden/>
        </w:rPr>
        <w:fldChar w:fldCharType="separate"/>
      </w:r>
      <w:ins w:id="362"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363" w:author="Holger Eichelberger" w:date="2015-09-15T11:12:00Z"/>
          <w:rFonts w:asciiTheme="minorHAnsi" w:eastAsiaTheme="minorEastAsia" w:hAnsiTheme="minorHAnsi" w:cstheme="minorBidi"/>
          <w:noProof/>
          <w:sz w:val="22"/>
          <w:szCs w:val="22"/>
        </w:rPr>
      </w:pPr>
      <w:ins w:id="36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3.7.1.1</w:t>
        </w:r>
        <w:r w:rsidR="000633B1">
          <w:rPr>
            <w:rFonts w:asciiTheme="minorHAnsi" w:eastAsiaTheme="minorEastAsia" w:hAnsiTheme="minorHAnsi" w:cstheme="minorBidi"/>
            <w:noProof/>
            <w:sz w:val="22"/>
            <w:szCs w:val="22"/>
          </w:rPr>
          <w:tab/>
        </w:r>
        <w:r w:rsidR="000633B1" w:rsidRPr="00062CEF">
          <w:rPr>
            <w:rStyle w:val="Hyperlink"/>
            <w:noProof/>
            <w:lang w:val="en-GB"/>
          </w:rPr>
          <w:t>RtVilConcept</w:t>
        </w:r>
        <w:r w:rsidR="000633B1">
          <w:rPr>
            <w:noProof/>
            <w:webHidden/>
          </w:rPr>
          <w:tab/>
        </w:r>
        <w:r>
          <w:rPr>
            <w:noProof/>
            <w:webHidden/>
          </w:rPr>
          <w:fldChar w:fldCharType="begin"/>
        </w:r>
        <w:r w:rsidR="000633B1">
          <w:rPr>
            <w:noProof/>
            <w:webHidden/>
          </w:rPr>
          <w:instrText xml:space="preserve"> PAGEREF _Toc430078964 \h </w:instrText>
        </w:r>
      </w:ins>
      <w:r>
        <w:rPr>
          <w:noProof/>
          <w:webHidden/>
        </w:rPr>
      </w:r>
      <w:r>
        <w:rPr>
          <w:noProof/>
          <w:webHidden/>
        </w:rPr>
        <w:fldChar w:fldCharType="separate"/>
      </w:r>
      <w:ins w:id="365"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366" w:author="Holger Eichelberger" w:date="2015-09-15T11:12:00Z"/>
          <w:rFonts w:asciiTheme="minorHAnsi" w:eastAsiaTheme="minorEastAsia" w:hAnsiTheme="minorHAnsi" w:cstheme="minorBidi"/>
          <w:noProof/>
          <w:sz w:val="22"/>
          <w:szCs w:val="22"/>
        </w:rPr>
      </w:pPr>
      <w:ins w:id="36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3.7.1.2</w:t>
        </w:r>
        <w:r w:rsidR="000633B1">
          <w:rPr>
            <w:rFonts w:asciiTheme="minorHAnsi" w:eastAsiaTheme="minorEastAsia" w:hAnsiTheme="minorHAnsi" w:cstheme="minorBidi"/>
            <w:noProof/>
            <w:sz w:val="22"/>
            <w:szCs w:val="22"/>
          </w:rPr>
          <w:tab/>
        </w:r>
        <w:r w:rsidR="000633B1" w:rsidRPr="00062CEF">
          <w:rPr>
            <w:rStyle w:val="Hyperlink"/>
            <w:noProof/>
            <w:lang w:val="en-GB"/>
          </w:rPr>
          <w:t>Strategy</w:t>
        </w:r>
        <w:r w:rsidR="000633B1">
          <w:rPr>
            <w:noProof/>
            <w:webHidden/>
          </w:rPr>
          <w:tab/>
        </w:r>
        <w:r>
          <w:rPr>
            <w:noProof/>
            <w:webHidden/>
          </w:rPr>
          <w:fldChar w:fldCharType="begin"/>
        </w:r>
        <w:r w:rsidR="000633B1">
          <w:rPr>
            <w:noProof/>
            <w:webHidden/>
          </w:rPr>
          <w:instrText xml:space="preserve"> PAGEREF _Toc430078965 \h </w:instrText>
        </w:r>
      </w:ins>
      <w:r>
        <w:rPr>
          <w:noProof/>
          <w:webHidden/>
        </w:rPr>
      </w:r>
      <w:r>
        <w:rPr>
          <w:noProof/>
          <w:webHidden/>
        </w:rPr>
        <w:fldChar w:fldCharType="separate"/>
      </w:r>
      <w:ins w:id="368"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369" w:author="Holger Eichelberger" w:date="2015-09-15T11:12:00Z"/>
          <w:rFonts w:asciiTheme="minorHAnsi" w:eastAsiaTheme="minorEastAsia" w:hAnsiTheme="minorHAnsi" w:cstheme="minorBidi"/>
          <w:noProof/>
          <w:sz w:val="22"/>
          <w:szCs w:val="22"/>
        </w:rPr>
      </w:pPr>
      <w:ins w:id="37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3.7.1.3</w:t>
        </w:r>
        <w:r w:rsidR="000633B1">
          <w:rPr>
            <w:rFonts w:asciiTheme="minorHAnsi" w:eastAsiaTheme="minorEastAsia" w:hAnsiTheme="minorHAnsi" w:cstheme="minorBidi"/>
            <w:noProof/>
            <w:sz w:val="22"/>
            <w:szCs w:val="22"/>
          </w:rPr>
          <w:tab/>
        </w:r>
        <w:r w:rsidR="000633B1" w:rsidRPr="00062CEF">
          <w:rPr>
            <w:rStyle w:val="Hyperlink"/>
            <w:noProof/>
            <w:lang w:val="en-GB"/>
          </w:rPr>
          <w:t>Tactic</w:t>
        </w:r>
        <w:r w:rsidR="000633B1">
          <w:rPr>
            <w:noProof/>
            <w:webHidden/>
          </w:rPr>
          <w:tab/>
        </w:r>
        <w:r>
          <w:rPr>
            <w:noProof/>
            <w:webHidden/>
          </w:rPr>
          <w:fldChar w:fldCharType="begin"/>
        </w:r>
        <w:r w:rsidR="000633B1">
          <w:rPr>
            <w:noProof/>
            <w:webHidden/>
          </w:rPr>
          <w:instrText xml:space="preserve"> PAGEREF _Toc430078966 \h </w:instrText>
        </w:r>
      </w:ins>
      <w:r>
        <w:rPr>
          <w:noProof/>
          <w:webHidden/>
        </w:rPr>
      </w:r>
      <w:r>
        <w:rPr>
          <w:noProof/>
          <w:webHidden/>
        </w:rPr>
        <w:fldChar w:fldCharType="separate"/>
      </w:r>
      <w:ins w:id="371"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372" w:author="Holger Eichelberger" w:date="2015-09-15T11:12:00Z"/>
          <w:rFonts w:asciiTheme="minorHAnsi" w:eastAsiaTheme="minorEastAsia" w:hAnsiTheme="minorHAnsi" w:cstheme="minorBidi"/>
          <w:noProof/>
          <w:sz w:val="22"/>
          <w:szCs w:val="22"/>
        </w:rPr>
      </w:pPr>
      <w:ins w:id="37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3.7.1.4</w:t>
        </w:r>
        <w:r w:rsidR="000633B1">
          <w:rPr>
            <w:rFonts w:asciiTheme="minorHAnsi" w:eastAsiaTheme="minorEastAsia" w:hAnsiTheme="minorHAnsi" w:cstheme="minorBidi"/>
            <w:noProof/>
            <w:sz w:val="22"/>
            <w:szCs w:val="22"/>
          </w:rPr>
          <w:tab/>
        </w:r>
        <w:r w:rsidR="000633B1" w:rsidRPr="00062CEF">
          <w:rPr>
            <w:rStyle w:val="Hyperlink"/>
            <w:noProof/>
            <w:lang w:val="en-GB"/>
          </w:rPr>
          <w:t>ChangeHistory</w:t>
        </w:r>
        <w:r w:rsidR="000633B1">
          <w:rPr>
            <w:noProof/>
            <w:webHidden/>
          </w:rPr>
          <w:tab/>
        </w:r>
        <w:r>
          <w:rPr>
            <w:noProof/>
            <w:webHidden/>
          </w:rPr>
          <w:fldChar w:fldCharType="begin"/>
        </w:r>
        <w:r w:rsidR="000633B1">
          <w:rPr>
            <w:noProof/>
            <w:webHidden/>
          </w:rPr>
          <w:instrText xml:space="preserve"> PAGEREF _Toc430078967 \h </w:instrText>
        </w:r>
      </w:ins>
      <w:r>
        <w:rPr>
          <w:noProof/>
          <w:webHidden/>
        </w:rPr>
      </w:r>
      <w:r>
        <w:rPr>
          <w:noProof/>
          <w:webHidden/>
        </w:rPr>
        <w:fldChar w:fldCharType="separate"/>
      </w:r>
      <w:ins w:id="374" w:author="Holger Eichelberger" w:date="2015-09-15T11:12:00Z">
        <w:r w:rsidR="000633B1">
          <w:rPr>
            <w:noProof/>
            <w:webHidden/>
          </w:rPr>
          <w:t>95</w:t>
        </w:r>
        <w:r>
          <w:rPr>
            <w:noProof/>
            <w:webHidden/>
          </w:rPr>
          <w:fldChar w:fldCharType="end"/>
        </w:r>
        <w:r w:rsidRPr="00062CEF">
          <w:rPr>
            <w:rStyle w:val="Hyperlink"/>
            <w:noProof/>
          </w:rPr>
          <w:fldChar w:fldCharType="end"/>
        </w:r>
      </w:ins>
    </w:p>
    <w:p w:rsidR="000633B1" w:rsidRDefault="00FF39BE">
      <w:pPr>
        <w:pStyle w:val="TOC3"/>
        <w:tabs>
          <w:tab w:val="left" w:pos="1440"/>
          <w:tab w:val="right" w:leader="dot" w:pos="8302"/>
        </w:tabs>
        <w:rPr>
          <w:ins w:id="375" w:author="Holger Eichelberger" w:date="2015-09-15T11:12:00Z"/>
          <w:rFonts w:asciiTheme="minorHAnsi" w:eastAsiaTheme="minorEastAsia" w:hAnsiTheme="minorHAnsi" w:cstheme="minorBidi"/>
          <w:noProof/>
          <w:sz w:val="22"/>
          <w:szCs w:val="22"/>
        </w:rPr>
      </w:pPr>
      <w:ins w:id="37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3.7.1.5</w:t>
        </w:r>
        <w:r w:rsidR="000633B1">
          <w:rPr>
            <w:rFonts w:asciiTheme="minorHAnsi" w:eastAsiaTheme="minorEastAsia" w:hAnsiTheme="minorHAnsi" w:cstheme="minorBidi"/>
            <w:noProof/>
            <w:sz w:val="22"/>
            <w:szCs w:val="22"/>
          </w:rPr>
          <w:tab/>
        </w:r>
        <w:r w:rsidR="000633B1" w:rsidRPr="00062CEF">
          <w:rPr>
            <w:rStyle w:val="Hyperlink"/>
            <w:noProof/>
            <w:lang w:val="en-GB"/>
          </w:rPr>
          <w:t>Configuration</w:t>
        </w:r>
        <w:r w:rsidR="000633B1">
          <w:rPr>
            <w:noProof/>
            <w:webHidden/>
          </w:rPr>
          <w:tab/>
        </w:r>
        <w:r>
          <w:rPr>
            <w:noProof/>
            <w:webHidden/>
          </w:rPr>
          <w:fldChar w:fldCharType="begin"/>
        </w:r>
        <w:r w:rsidR="000633B1">
          <w:rPr>
            <w:noProof/>
            <w:webHidden/>
          </w:rPr>
          <w:instrText xml:space="preserve"> PAGEREF _Toc430078968 \h </w:instrText>
        </w:r>
      </w:ins>
      <w:r>
        <w:rPr>
          <w:noProof/>
          <w:webHidden/>
        </w:rPr>
      </w:r>
      <w:r>
        <w:rPr>
          <w:noProof/>
          <w:webHidden/>
        </w:rPr>
        <w:fldChar w:fldCharType="separate"/>
      </w:r>
      <w:ins w:id="377"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378" w:author="Holger Eichelberger" w:date="2015-09-15T11:12:00Z"/>
          <w:rFonts w:asciiTheme="minorHAnsi" w:eastAsiaTheme="minorEastAsia" w:hAnsiTheme="minorHAnsi" w:cstheme="minorBidi"/>
          <w:noProof/>
          <w:sz w:val="22"/>
          <w:szCs w:val="22"/>
        </w:rPr>
      </w:pPr>
      <w:ins w:id="37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"_Toc430078969"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3.7.2</w:t>
        </w:r>
        <w:r w:rsidR="000633B1">
          <w:rPr>
            <w:rFonts w:asciiTheme="minorHAnsi" w:eastAsiaTheme="minorEastAsia" w:hAnsiTheme="minorHAnsi" w:cstheme="minorBidi"/>
            <w:noProof/>
            <w:sz w:val="22"/>
            <w:szCs w:val="22"/>
          </w:rPr>
          <w:tab/>
        </w:r>
        <w:r w:rsidR="000633B1" w:rsidRPr="00062CEF">
          <w:rPr>
            <w:rStyle w:val="Hyperlink"/>
            <w:noProof/>
            <w:lang w:val="en-GB"/>
          </w:rPr>
          <w:t>Types of the underlying adaptive system</w:t>
        </w:r>
        <w:r w:rsidR="000633B1">
          <w:rPr>
            <w:noProof/>
            <w:webHidden/>
          </w:rPr>
          <w:tab/>
        </w:r>
        <w:r>
          <w:rPr>
            <w:noProof/>
            <w:webHidden/>
          </w:rPr>
          <w:fldChar w:fldCharType="begin"/>
        </w:r>
        <w:r w:rsidR="000633B1">
          <w:rPr>
            <w:noProof/>
            <w:webHidden/>
          </w:rPr>
          <w:instrText xml:space="preserve"> PAGEREF _Toc430078969 \h </w:instrText>
        </w:r>
      </w:ins>
      <w:r>
        <w:rPr>
          <w:noProof/>
          <w:webHidden/>
        </w:rPr>
      </w:r>
      <w:r>
        <w:rPr>
          <w:noProof/>
          <w:webHidden/>
        </w:rPr>
        <w:fldChar w:fldCharType="separate"/>
      </w:r>
      <w:ins w:id="380" w:author="Holger Eichelberger" w:date="2015-09-15T11:12:00Z">
        <w:r w:rsidR="000633B1">
          <w:rPr>
            <w:noProof/>
            <w:webHidden/>
          </w:rPr>
          <w:t>96</w:t>
        </w:r>
        <w:r>
          <w:rPr>
            <w:noProof/>
            <w:webHidden/>
          </w:rPr>
          <w:fldChar w:fldCharType="end"/>
        </w:r>
        <w:r w:rsidRPr="00062CEF">
          <w:rPr>
            <w:rStyle w:val="Hyperlink"/>
            <w:noProof/>
          </w:rPr>
          <w:fldChar w:fldCharType="end"/>
        </w:r>
      </w:ins>
    </w:p>
    <w:p w:rsidR="000633B1" w:rsidRDefault="00FF39BE">
      <w:pPr>
        <w:pStyle w:val="TOC1"/>
        <w:tabs>
          <w:tab w:val="left" w:pos="480"/>
          <w:tab w:val="right" w:leader="dot" w:pos="8302"/>
        </w:tabs>
        <w:rPr>
          <w:ins w:id="381" w:author="Holger Eichelberger" w:date="2015-09-15T11:12:00Z"/>
          <w:rFonts w:asciiTheme="minorHAnsi" w:eastAsiaTheme="minorEastAsia" w:hAnsiTheme="minorHAnsi" w:cstheme="minorBidi"/>
          <w:noProof/>
          <w:sz w:val="22"/>
          <w:szCs w:val="22"/>
        </w:rPr>
      </w:pPr>
      <w:ins w:id="38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w:t>
        </w:r>
        <w:r w:rsidR="000633B1">
          <w:rPr>
            <w:rFonts w:asciiTheme="minorHAnsi" w:eastAsiaTheme="minorEastAsia" w:hAnsiTheme="minorHAnsi" w:cstheme="minorBidi"/>
            <w:noProof/>
            <w:sz w:val="22"/>
            <w:szCs w:val="22"/>
          </w:rPr>
          <w:tab/>
        </w:r>
        <w:r w:rsidR="000633B1" w:rsidRPr="00062CEF">
          <w:rPr>
            <w:rStyle w:val="Hyperlink"/>
            <w:noProof/>
            <w:lang w:val="en-GB"/>
          </w:rPr>
          <w:t>How to ...?</w:t>
        </w:r>
        <w:r w:rsidR="000633B1">
          <w:rPr>
            <w:noProof/>
            <w:webHidden/>
          </w:rPr>
          <w:tab/>
        </w:r>
        <w:r>
          <w:rPr>
            <w:noProof/>
            <w:webHidden/>
          </w:rPr>
          <w:fldChar w:fldCharType="begin"/>
        </w:r>
        <w:r w:rsidR="000633B1">
          <w:rPr>
            <w:noProof/>
            <w:webHidden/>
          </w:rPr>
          <w:instrText xml:space="preserve"> PAGEREF _Toc430078970 \h </w:instrText>
        </w:r>
      </w:ins>
      <w:r>
        <w:rPr>
          <w:noProof/>
          <w:webHidden/>
        </w:rPr>
      </w:r>
      <w:r>
        <w:rPr>
          <w:noProof/>
          <w:webHidden/>
        </w:rPr>
        <w:fldChar w:fldCharType="separate"/>
      </w:r>
      <w:ins w:id="383"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FF39BE">
      <w:pPr>
        <w:pStyle w:val="TOC2"/>
        <w:tabs>
          <w:tab w:val="left" w:pos="960"/>
          <w:tab w:val="right" w:leader="dot" w:pos="8302"/>
        </w:tabs>
        <w:rPr>
          <w:ins w:id="384" w:author="Holger Eichelberger" w:date="2015-09-15T11:12:00Z"/>
          <w:rFonts w:asciiTheme="minorHAnsi" w:eastAsiaTheme="minorEastAsia" w:hAnsiTheme="minorHAnsi" w:cstheme="minorBidi"/>
          <w:noProof/>
          <w:sz w:val="22"/>
          <w:szCs w:val="22"/>
        </w:rPr>
      </w:pPr>
      <w:ins w:id="38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w:t>
        </w:r>
        <w:r w:rsidR="000633B1">
          <w:rPr>
            <w:noProof/>
            <w:webHidden/>
          </w:rPr>
          <w:tab/>
        </w:r>
        <w:r>
          <w:rPr>
            <w:noProof/>
            <w:webHidden/>
          </w:rPr>
          <w:fldChar w:fldCharType="begin"/>
        </w:r>
        <w:r w:rsidR="000633B1">
          <w:rPr>
            <w:noProof/>
            <w:webHidden/>
          </w:rPr>
          <w:instrText xml:space="preserve"> PAGEREF _Toc430078971 \h </w:instrText>
        </w:r>
      </w:ins>
      <w:r>
        <w:rPr>
          <w:noProof/>
          <w:webHidden/>
        </w:rPr>
      </w:r>
      <w:r>
        <w:rPr>
          <w:noProof/>
          <w:webHidden/>
        </w:rPr>
        <w:fldChar w:fldCharType="separate"/>
      </w:r>
      <w:ins w:id="386"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387" w:author="Holger Eichelberger" w:date="2015-09-15T11:12:00Z"/>
          <w:rFonts w:asciiTheme="minorHAnsi" w:eastAsiaTheme="minorEastAsia" w:hAnsiTheme="minorHAnsi" w:cstheme="minorBidi"/>
          <w:noProof/>
          <w:sz w:val="22"/>
          <w:szCs w:val="22"/>
        </w:rPr>
      </w:pPr>
      <w:ins w:id="38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4.1.1</w:t>
        </w:r>
        <w:r w:rsidR="000633B1">
          <w:rPr>
            <w:rFonts w:asciiTheme="minorHAnsi" w:eastAsiaTheme="minorEastAsia" w:hAnsiTheme="minorHAnsi" w:cstheme="minorBidi"/>
            <w:noProof/>
            <w:sz w:val="22"/>
            <w:szCs w:val="22"/>
          </w:rPr>
          <w:tab/>
        </w:r>
        <w:r w:rsidR="000633B1" w:rsidRPr="00062CEF">
          <w:rPr>
            <w:rStyle w:val="Hyperlink"/>
            <w:noProof/>
            <w:lang w:val="en-GB"/>
          </w:rPr>
          <w:t>Copy Multiple Files</w:t>
        </w:r>
        <w:r w:rsidR="000633B1">
          <w:rPr>
            <w:noProof/>
            <w:webHidden/>
          </w:rPr>
          <w:tab/>
        </w:r>
        <w:r>
          <w:rPr>
            <w:noProof/>
            <w:webHidden/>
          </w:rPr>
          <w:fldChar w:fldCharType="begin"/>
        </w:r>
        <w:r w:rsidR="000633B1">
          <w:rPr>
            <w:noProof/>
            <w:webHidden/>
          </w:rPr>
          <w:instrText xml:space="preserve"> PAGEREF _Toc430078972 \h </w:instrText>
        </w:r>
      </w:ins>
      <w:r>
        <w:rPr>
          <w:noProof/>
          <w:webHidden/>
        </w:rPr>
      </w:r>
      <w:r>
        <w:rPr>
          <w:noProof/>
          <w:webHidden/>
        </w:rPr>
        <w:fldChar w:fldCharType="separate"/>
      </w:r>
      <w:ins w:id="389" w:author="Holger Eichelberger" w:date="2015-09-15T11:12:00Z">
        <w:r w:rsidR="000633B1">
          <w:rPr>
            <w:noProof/>
            <w:webHidden/>
          </w:rPr>
          <w:t>97</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390" w:author="Holger Eichelberger" w:date="2015-09-15T11:12:00Z"/>
          <w:rFonts w:asciiTheme="minorHAnsi" w:eastAsiaTheme="minorEastAsia" w:hAnsiTheme="minorHAnsi" w:cstheme="minorBidi"/>
          <w:noProof/>
          <w:sz w:val="22"/>
          <w:szCs w:val="22"/>
        </w:rPr>
      </w:pPr>
      <w:ins w:id="39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4.1.2</w:t>
        </w:r>
        <w:r w:rsidR="000633B1">
          <w:rPr>
            <w:rFonts w:asciiTheme="minorHAnsi" w:eastAsiaTheme="minorEastAsia" w:hAnsiTheme="minorHAnsi" w:cstheme="minorBidi"/>
            <w:noProof/>
            <w:sz w:val="22"/>
            <w:szCs w:val="22"/>
          </w:rPr>
          <w:tab/>
        </w:r>
        <w:r w:rsidR="000633B1" w:rsidRPr="00062CEF">
          <w:rPr>
            <w:rStyle w:val="Hyperlink"/>
            <w:noProof/>
          </w:rPr>
          <w:t>Modifying</w:t>
        </w:r>
        <w:r w:rsidR="000633B1" w:rsidRPr="00062CEF">
          <w:rPr>
            <w:rStyle w:val="Hyperlink"/>
            <w:noProof/>
            <w:lang w:val="en-US"/>
          </w:rPr>
          <w:t xml:space="preserve"> namespaces</w:t>
        </w:r>
        <w:r w:rsidR="000633B1">
          <w:rPr>
            <w:noProof/>
            <w:webHidden/>
          </w:rPr>
          <w:tab/>
        </w:r>
        <w:r>
          <w:rPr>
            <w:noProof/>
            <w:webHidden/>
          </w:rPr>
          <w:fldChar w:fldCharType="begin"/>
        </w:r>
        <w:r w:rsidR="000633B1">
          <w:rPr>
            <w:noProof/>
            <w:webHidden/>
          </w:rPr>
          <w:instrText xml:space="preserve"> PAGEREF _Toc430078973 \h </w:instrText>
        </w:r>
      </w:ins>
      <w:r>
        <w:rPr>
          <w:noProof/>
          <w:webHidden/>
        </w:rPr>
      </w:r>
      <w:r>
        <w:rPr>
          <w:noProof/>
          <w:webHidden/>
        </w:rPr>
        <w:fldChar w:fldCharType="separate"/>
      </w:r>
      <w:ins w:id="392"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393" w:author="Holger Eichelberger" w:date="2015-09-15T11:12:00Z"/>
          <w:rFonts w:asciiTheme="minorHAnsi" w:eastAsiaTheme="minorEastAsia" w:hAnsiTheme="minorHAnsi" w:cstheme="minorBidi"/>
          <w:noProof/>
          <w:sz w:val="22"/>
          <w:szCs w:val="22"/>
        </w:rPr>
      </w:pPr>
      <w:ins w:id="39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4.1.3</w:t>
        </w:r>
        <w:r w:rsidR="000633B1">
          <w:rPr>
            <w:rFonts w:asciiTheme="minorHAnsi" w:eastAsiaTheme="minorEastAsia" w:hAnsiTheme="minorHAnsi" w:cstheme="minorBidi"/>
            <w:noProof/>
            <w:sz w:val="22"/>
            <w:szCs w:val="22"/>
          </w:rPr>
          <w:tab/>
        </w:r>
        <w:r w:rsidR="000633B1" w:rsidRPr="00062CEF">
          <w:rPr>
            <w:rStyle w:val="Hyperlink"/>
            <w:noProof/>
            <w:lang w:val="en-GB"/>
          </w:rPr>
          <w:t>Convenient Shortcuts</w:t>
        </w:r>
        <w:r w:rsidR="000633B1">
          <w:rPr>
            <w:noProof/>
            <w:webHidden/>
          </w:rPr>
          <w:tab/>
        </w:r>
        <w:r>
          <w:rPr>
            <w:noProof/>
            <w:webHidden/>
          </w:rPr>
          <w:fldChar w:fldCharType="begin"/>
        </w:r>
        <w:r w:rsidR="000633B1">
          <w:rPr>
            <w:noProof/>
            <w:webHidden/>
          </w:rPr>
          <w:instrText xml:space="preserve"> PAGEREF _Toc430078974 \h </w:instrText>
        </w:r>
      </w:ins>
      <w:r>
        <w:rPr>
          <w:noProof/>
          <w:webHidden/>
        </w:rPr>
      </w:r>
      <w:r>
        <w:rPr>
          <w:noProof/>
          <w:webHidden/>
        </w:rPr>
        <w:fldChar w:fldCharType="separate"/>
      </w:r>
      <w:ins w:id="395"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396" w:author="Holger Eichelberger" w:date="2015-09-15T11:12:00Z"/>
          <w:rFonts w:asciiTheme="minorHAnsi" w:eastAsiaTheme="minorEastAsia" w:hAnsiTheme="minorHAnsi" w:cstheme="minorBidi"/>
          <w:noProof/>
          <w:sz w:val="22"/>
          <w:szCs w:val="22"/>
        </w:rPr>
      </w:pPr>
      <w:ins w:id="39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4.1.4</w:t>
        </w:r>
        <w:r w:rsidR="000633B1">
          <w:rPr>
            <w:rFonts w:asciiTheme="minorHAnsi" w:eastAsiaTheme="minorEastAsia" w:hAnsiTheme="minorHAnsi" w:cstheme="minorBidi"/>
            <w:noProof/>
            <w:sz w:val="22"/>
            <w:szCs w:val="22"/>
          </w:rPr>
          <w:tab/>
        </w:r>
        <w:r w:rsidR="000633B1" w:rsidRPr="00062CEF">
          <w:rPr>
            <w:rStyle w:val="Hyperlink"/>
            <w:noProof/>
            <w:lang w:val="en-GB"/>
          </w:rPr>
          <w:t>Projected Configurations</w:t>
        </w:r>
        <w:r w:rsidR="000633B1">
          <w:rPr>
            <w:noProof/>
            <w:webHidden/>
          </w:rPr>
          <w:tab/>
        </w:r>
        <w:r>
          <w:rPr>
            <w:noProof/>
            <w:webHidden/>
          </w:rPr>
          <w:fldChar w:fldCharType="begin"/>
        </w:r>
        <w:r w:rsidR="000633B1">
          <w:rPr>
            <w:noProof/>
            <w:webHidden/>
          </w:rPr>
          <w:instrText xml:space="preserve"> PAGEREF _Toc430078975 \h </w:instrText>
        </w:r>
      </w:ins>
      <w:r>
        <w:rPr>
          <w:noProof/>
          <w:webHidden/>
        </w:rPr>
      </w:r>
      <w:r>
        <w:rPr>
          <w:noProof/>
          <w:webHidden/>
        </w:rPr>
        <w:fldChar w:fldCharType="separate"/>
      </w:r>
      <w:ins w:id="398" w:author="Holger Eichelberger" w:date="2015-09-15T11:12:00Z">
        <w:r w:rsidR="000633B1">
          <w:rPr>
            <w:noProof/>
            <w:webHidden/>
          </w:rPr>
          <w:t>98</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399" w:author="Holger Eichelberger" w:date="2015-09-15T11:12:00Z"/>
          <w:rFonts w:asciiTheme="minorHAnsi" w:eastAsiaTheme="minorEastAsia" w:hAnsiTheme="minorHAnsi" w:cstheme="minorBidi"/>
          <w:noProof/>
          <w:sz w:val="22"/>
          <w:szCs w:val="22"/>
        </w:rPr>
      </w:pPr>
      <w:ins w:id="40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4.1.5</w:t>
        </w:r>
        <w:r w:rsidR="000633B1">
          <w:rPr>
            <w:rFonts w:asciiTheme="minorHAnsi" w:eastAsiaTheme="minorEastAsia" w:hAnsiTheme="minorHAnsi" w:cstheme="minorBidi"/>
            <w:noProof/>
            <w:sz w:val="22"/>
            <w:szCs w:val="22"/>
          </w:rPr>
          <w:tab/>
        </w:r>
        <w:r w:rsidR="000633B1" w:rsidRPr="00062CEF">
          <w:rPr>
            <w:rStyle w:val="Hyperlink"/>
            <w:noProof/>
            <w:lang w:val="en-GB"/>
          </w:rPr>
          <w:t>Running XVCL</w:t>
        </w:r>
        <w:r w:rsidR="000633B1">
          <w:rPr>
            <w:noProof/>
            <w:webHidden/>
          </w:rPr>
          <w:tab/>
        </w:r>
        <w:r>
          <w:rPr>
            <w:noProof/>
            <w:webHidden/>
          </w:rPr>
          <w:fldChar w:fldCharType="begin"/>
        </w:r>
        <w:r w:rsidR="000633B1">
          <w:rPr>
            <w:noProof/>
            <w:webHidden/>
          </w:rPr>
          <w:instrText xml:space="preserve"> PAGEREF _Toc430078976 \h </w:instrText>
        </w:r>
      </w:ins>
      <w:r>
        <w:rPr>
          <w:noProof/>
          <w:webHidden/>
        </w:rPr>
      </w:r>
      <w:r>
        <w:rPr>
          <w:noProof/>
          <w:webHidden/>
        </w:rPr>
        <w:fldChar w:fldCharType="separate"/>
      </w:r>
      <w:ins w:id="401" w:author="Holger Eichelberger" w:date="2015-09-15T11:12:00Z">
        <w:r w:rsidR="000633B1">
          <w:rPr>
            <w:noProof/>
            <w:webHidden/>
          </w:rPr>
          <w:t>99</w:t>
        </w:r>
        <w:r>
          <w:rPr>
            <w:noProof/>
            <w:webHidden/>
          </w:rPr>
          <w:fldChar w:fldCharType="end"/>
        </w:r>
        <w:r w:rsidRPr="00062CEF">
          <w:rPr>
            <w:rStyle w:val="Hyperlink"/>
            <w:noProof/>
          </w:rPr>
          <w:fldChar w:fldCharType="end"/>
        </w:r>
      </w:ins>
    </w:p>
    <w:p w:rsidR="000633B1" w:rsidRDefault="00FF39BE">
      <w:pPr>
        <w:pStyle w:val="TOC2"/>
        <w:tabs>
          <w:tab w:val="left" w:pos="960"/>
          <w:tab w:val="right" w:leader="dot" w:pos="8302"/>
        </w:tabs>
        <w:rPr>
          <w:ins w:id="402" w:author="Holger Eichelberger" w:date="2015-09-15T11:12:00Z"/>
          <w:rFonts w:asciiTheme="minorHAnsi" w:eastAsiaTheme="minorEastAsia" w:hAnsiTheme="minorHAnsi" w:cstheme="minorBidi"/>
          <w:noProof/>
          <w:sz w:val="22"/>
          <w:szCs w:val="22"/>
        </w:rPr>
      </w:pPr>
      <w:ins w:id="40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w:t>
        </w:r>
        <w:r w:rsidR="000633B1">
          <w:rPr>
            <w:noProof/>
            <w:webHidden/>
          </w:rPr>
          <w:tab/>
        </w:r>
        <w:r>
          <w:rPr>
            <w:noProof/>
            <w:webHidden/>
          </w:rPr>
          <w:fldChar w:fldCharType="begin"/>
        </w:r>
        <w:r w:rsidR="000633B1">
          <w:rPr>
            <w:noProof/>
            <w:webHidden/>
          </w:rPr>
          <w:instrText xml:space="preserve"> PAGEREF _Toc430078977 \h </w:instrText>
        </w:r>
      </w:ins>
      <w:r>
        <w:rPr>
          <w:noProof/>
          <w:webHidden/>
        </w:rPr>
      </w:r>
      <w:r>
        <w:rPr>
          <w:noProof/>
          <w:webHidden/>
        </w:rPr>
        <w:fldChar w:fldCharType="separate"/>
      </w:r>
      <w:ins w:id="404"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405" w:author="Holger Eichelberger" w:date="2015-09-15T11:12:00Z"/>
          <w:rFonts w:asciiTheme="minorHAnsi" w:eastAsiaTheme="minorEastAsia" w:hAnsiTheme="minorHAnsi" w:cstheme="minorBidi"/>
          <w:noProof/>
          <w:sz w:val="22"/>
          <w:szCs w:val="22"/>
        </w:rPr>
      </w:pPr>
      <w:ins w:id="40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4.2.1</w:t>
        </w:r>
        <w:r w:rsidR="000633B1">
          <w:rPr>
            <w:rFonts w:asciiTheme="minorHAnsi" w:eastAsiaTheme="minorEastAsia" w:hAnsiTheme="minorHAnsi" w:cstheme="minorBidi"/>
            <w:noProof/>
            <w:sz w:val="22"/>
            <w:szCs w:val="22"/>
          </w:rPr>
          <w:tab/>
        </w:r>
        <w:r w:rsidR="000633B1" w:rsidRPr="00062CEF">
          <w:rPr>
            <w:rStyle w:val="Hyperlink"/>
            <w:noProof/>
            <w:lang w:val="en-GB"/>
          </w:rPr>
          <w:t>Don’t fear named parameters</w:t>
        </w:r>
        <w:r w:rsidR="000633B1">
          <w:rPr>
            <w:noProof/>
            <w:webHidden/>
          </w:rPr>
          <w:tab/>
        </w:r>
        <w:r>
          <w:rPr>
            <w:noProof/>
            <w:webHidden/>
          </w:rPr>
          <w:fldChar w:fldCharType="begin"/>
        </w:r>
        <w:r w:rsidR="000633B1">
          <w:rPr>
            <w:noProof/>
            <w:webHidden/>
          </w:rPr>
          <w:instrText xml:space="preserve"> PAGEREF _Toc430078978 \h </w:instrText>
        </w:r>
      </w:ins>
      <w:r>
        <w:rPr>
          <w:noProof/>
          <w:webHidden/>
        </w:rPr>
      </w:r>
      <w:r>
        <w:rPr>
          <w:noProof/>
          <w:webHidden/>
        </w:rPr>
        <w:fldChar w:fldCharType="separate"/>
      </w:r>
      <w:ins w:id="407" w:author="Holger Eichelberger" w:date="2015-09-15T11:12:00Z">
        <w:r w:rsidR="000633B1">
          <w:rPr>
            <w:noProof/>
            <w:webHidden/>
          </w:rPr>
          <w:t>100</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408" w:author="Holger Eichelberger" w:date="2015-09-15T11:12:00Z"/>
          <w:rFonts w:asciiTheme="minorHAnsi" w:eastAsiaTheme="minorEastAsia" w:hAnsiTheme="minorHAnsi" w:cstheme="minorBidi"/>
          <w:noProof/>
          <w:sz w:val="22"/>
          <w:szCs w:val="22"/>
        </w:rPr>
      </w:pPr>
      <w:ins w:id="409"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"_Toc430078979"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4.2.2</w:t>
        </w:r>
        <w:r w:rsidR="000633B1">
          <w:rPr>
            <w:rFonts w:asciiTheme="minorHAnsi" w:eastAsiaTheme="minorEastAsia" w:hAnsiTheme="minorHAnsi" w:cstheme="minorBidi"/>
            <w:noProof/>
            <w:sz w:val="22"/>
            <w:szCs w:val="22"/>
          </w:rPr>
          <w:tab/>
        </w:r>
        <w:r w:rsidR="000633B1" w:rsidRPr="00062CEF">
          <w:rPr>
            <w:rStyle w:val="Hyperlink"/>
            <w:noProof/>
            <w:lang w:val="en-GB"/>
          </w:rPr>
          <w:t>Appending or Prepending</w:t>
        </w:r>
        <w:r w:rsidR="000633B1">
          <w:rPr>
            <w:noProof/>
            <w:webHidden/>
          </w:rPr>
          <w:tab/>
        </w:r>
        <w:r>
          <w:rPr>
            <w:noProof/>
            <w:webHidden/>
          </w:rPr>
          <w:fldChar w:fldCharType="begin"/>
        </w:r>
        <w:r w:rsidR="000633B1">
          <w:rPr>
            <w:noProof/>
            <w:webHidden/>
          </w:rPr>
          <w:instrText xml:space="preserve"> PAGEREF _Toc430078979 \h </w:instrText>
        </w:r>
      </w:ins>
      <w:r>
        <w:rPr>
          <w:noProof/>
          <w:webHidden/>
        </w:rPr>
      </w:r>
      <w:r>
        <w:rPr>
          <w:noProof/>
          <w:webHidden/>
        </w:rPr>
        <w:fldChar w:fldCharType="separate"/>
      </w:r>
      <w:ins w:id="410"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FF39BE">
      <w:pPr>
        <w:pStyle w:val="TOC2"/>
        <w:tabs>
          <w:tab w:val="left" w:pos="960"/>
          <w:tab w:val="right" w:leader="dot" w:pos="8302"/>
        </w:tabs>
        <w:rPr>
          <w:ins w:id="411" w:author="Holger Eichelberger" w:date="2015-09-15T11:12:00Z"/>
          <w:rFonts w:asciiTheme="minorHAnsi" w:eastAsiaTheme="minorEastAsia" w:hAnsiTheme="minorHAnsi" w:cstheme="minorBidi"/>
          <w:noProof/>
          <w:sz w:val="22"/>
          <w:szCs w:val="22"/>
        </w:rPr>
      </w:pPr>
      <w:ins w:id="41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w:t>
        </w:r>
        <w:r w:rsidR="000633B1">
          <w:rPr>
            <w:rFonts w:asciiTheme="minorHAnsi" w:eastAsiaTheme="minorEastAsia" w:hAnsiTheme="minorHAnsi" w:cstheme="minorBidi"/>
            <w:noProof/>
            <w:sz w:val="22"/>
            <w:szCs w:val="22"/>
          </w:rPr>
          <w:tab/>
        </w:r>
        <w:r w:rsidR="000633B1" w:rsidRPr="00062CEF">
          <w:rPr>
            <w:rStyle w:val="Hyperlink"/>
            <w:noProof/>
            <w:lang w:val="en-GB"/>
          </w:rPr>
          <w:t>All VIL languages</w:t>
        </w:r>
        <w:r w:rsidR="000633B1">
          <w:rPr>
            <w:noProof/>
            <w:webHidden/>
          </w:rPr>
          <w:tab/>
        </w:r>
        <w:r>
          <w:rPr>
            <w:noProof/>
            <w:webHidden/>
          </w:rPr>
          <w:fldChar w:fldCharType="begin"/>
        </w:r>
        <w:r w:rsidR="000633B1">
          <w:rPr>
            <w:noProof/>
            <w:webHidden/>
          </w:rPr>
          <w:instrText xml:space="preserve"> PAGEREF _Toc430078980 \h </w:instrText>
        </w:r>
      </w:ins>
      <w:r>
        <w:rPr>
          <w:noProof/>
          <w:webHidden/>
        </w:rPr>
      </w:r>
      <w:r>
        <w:rPr>
          <w:noProof/>
          <w:webHidden/>
        </w:rPr>
        <w:fldChar w:fldCharType="separate"/>
      </w:r>
      <w:ins w:id="413"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414" w:author="Holger Eichelberger" w:date="2015-09-15T11:12:00Z"/>
          <w:rFonts w:asciiTheme="minorHAnsi" w:eastAsiaTheme="minorEastAsia" w:hAnsiTheme="minorHAnsi" w:cstheme="minorBidi"/>
          <w:noProof/>
          <w:sz w:val="22"/>
          <w:szCs w:val="22"/>
        </w:rPr>
      </w:pPr>
      <w:ins w:id="41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4.3.1</w:t>
        </w:r>
        <w:r w:rsidR="000633B1">
          <w:rPr>
            <w:rFonts w:asciiTheme="minorHAnsi" w:eastAsiaTheme="minorEastAsia" w:hAnsiTheme="minorHAnsi" w:cstheme="minorBidi"/>
            <w:noProof/>
            <w:sz w:val="22"/>
            <w:szCs w:val="22"/>
          </w:rPr>
          <w:tab/>
        </w:r>
        <w:r w:rsidR="000633B1" w:rsidRPr="00062CEF">
          <w:rPr>
            <w:rStyle w:val="Hyperlink"/>
            <w:noProof/>
            <w:lang w:val="en-GB"/>
          </w:rPr>
          <w:t>Rely on Automatic Conversions</w:t>
        </w:r>
        <w:r w:rsidR="000633B1">
          <w:rPr>
            <w:noProof/>
            <w:webHidden/>
          </w:rPr>
          <w:tab/>
        </w:r>
        <w:r>
          <w:rPr>
            <w:noProof/>
            <w:webHidden/>
          </w:rPr>
          <w:fldChar w:fldCharType="begin"/>
        </w:r>
        <w:r w:rsidR="000633B1">
          <w:rPr>
            <w:noProof/>
            <w:webHidden/>
          </w:rPr>
          <w:instrText xml:space="preserve"> PAGEREF _Toc430078981 \h </w:instrText>
        </w:r>
      </w:ins>
      <w:r>
        <w:rPr>
          <w:noProof/>
          <w:webHidden/>
        </w:rPr>
      </w:r>
      <w:r>
        <w:rPr>
          <w:noProof/>
          <w:webHidden/>
        </w:rPr>
        <w:fldChar w:fldCharType="separate"/>
      </w:r>
      <w:ins w:id="416" w:author="Holger Eichelberger" w:date="2015-09-15T11:12:00Z">
        <w:r w:rsidR="000633B1">
          <w:rPr>
            <w:noProof/>
            <w:webHidden/>
          </w:rPr>
          <w:t>101</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417" w:author="Holger Eichelberger" w:date="2015-09-15T11:12:00Z"/>
          <w:rFonts w:asciiTheme="minorHAnsi" w:eastAsiaTheme="minorEastAsia" w:hAnsiTheme="minorHAnsi" w:cstheme="minorBidi"/>
          <w:noProof/>
          <w:sz w:val="22"/>
          <w:szCs w:val="22"/>
        </w:rPr>
      </w:pPr>
      <w:ins w:id="41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4.3.2</w:t>
        </w:r>
        <w:r w:rsidR="000633B1">
          <w:rPr>
            <w:rFonts w:asciiTheme="minorHAnsi" w:eastAsiaTheme="minorEastAsia" w:hAnsiTheme="minorHAnsi" w:cstheme="minorBidi"/>
            <w:noProof/>
            <w:sz w:val="22"/>
            <w:szCs w:val="22"/>
          </w:rPr>
          <w:tab/>
        </w:r>
        <w:r w:rsidR="000633B1" w:rsidRPr="00062CEF">
          <w:rPr>
            <w:rStyle w:val="Hyperlink"/>
            <w:noProof/>
            <w:lang w:val="en-GB"/>
          </w:rPr>
          <w:t>Use Dynamic Dispatch</w:t>
        </w:r>
        <w:r w:rsidR="000633B1">
          <w:rPr>
            <w:noProof/>
            <w:webHidden/>
          </w:rPr>
          <w:tab/>
        </w:r>
        <w:r>
          <w:rPr>
            <w:noProof/>
            <w:webHidden/>
          </w:rPr>
          <w:fldChar w:fldCharType="begin"/>
        </w:r>
        <w:r w:rsidR="000633B1">
          <w:rPr>
            <w:noProof/>
            <w:webHidden/>
          </w:rPr>
          <w:instrText xml:space="preserve"> PAGEREF _Toc430078982 \h </w:instrText>
        </w:r>
      </w:ins>
      <w:r>
        <w:rPr>
          <w:noProof/>
          <w:webHidden/>
        </w:rPr>
      </w:r>
      <w:r>
        <w:rPr>
          <w:noProof/>
          <w:webHidden/>
        </w:rPr>
        <w:fldChar w:fldCharType="separate"/>
      </w:r>
      <w:ins w:id="419"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420" w:author="Holger Eichelberger" w:date="2015-09-15T11:12:00Z"/>
          <w:rFonts w:asciiTheme="minorHAnsi" w:eastAsiaTheme="minorEastAsia" w:hAnsiTheme="minorHAnsi" w:cstheme="minorBidi"/>
          <w:noProof/>
          <w:sz w:val="22"/>
          <w:szCs w:val="22"/>
        </w:rPr>
      </w:pPr>
      <w:ins w:id="42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4.3.3</w:t>
        </w:r>
        <w:r w:rsidR="000633B1">
          <w:rPr>
            <w:rFonts w:asciiTheme="minorHAnsi" w:eastAsiaTheme="minorEastAsia" w:hAnsiTheme="minorHAnsi" w:cstheme="minorBidi"/>
            <w:noProof/>
            <w:sz w:val="22"/>
            <w:szCs w:val="22"/>
          </w:rPr>
          <w:tab/>
        </w:r>
        <w:r w:rsidR="000633B1" w:rsidRPr="00062CEF">
          <w:rPr>
            <w:rStyle w:val="Hyperlink"/>
            <w:noProof/>
            <w:lang w:val="en-GB"/>
          </w:rPr>
          <w:t>For-loop</w:t>
        </w:r>
        <w:r w:rsidR="000633B1">
          <w:rPr>
            <w:noProof/>
            <w:webHidden/>
          </w:rPr>
          <w:tab/>
        </w:r>
        <w:r>
          <w:rPr>
            <w:noProof/>
            <w:webHidden/>
          </w:rPr>
          <w:fldChar w:fldCharType="begin"/>
        </w:r>
        <w:r w:rsidR="000633B1">
          <w:rPr>
            <w:noProof/>
            <w:webHidden/>
          </w:rPr>
          <w:instrText xml:space="preserve"> PAGEREF _Toc430078983 \h </w:instrText>
        </w:r>
      </w:ins>
      <w:r>
        <w:rPr>
          <w:noProof/>
          <w:webHidden/>
        </w:rPr>
      </w:r>
      <w:r>
        <w:rPr>
          <w:noProof/>
          <w:webHidden/>
        </w:rPr>
        <w:fldChar w:fldCharType="separate"/>
      </w:r>
      <w:ins w:id="422" w:author="Holger Eichelberger" w:date="2015-09-15T11:12:00Z">
        <w:r w:rsidR="000633B1">
          <w:rPr>
            <w:noProof/>
            <w:webHidden/>
          </w:rPr>
          <w:t>102</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423" w:author="Holger Eichelberger" w:date="2015-09-15T11:12:00Z"/>
          <w:rFonts w:asciiTheme="minorHAnsi" w:eastAsiaTheme="minorEastAsia" w:hAnsiTheme="minorHAnsi" w:cstheme="minorBidi"/>
          <w:noProof/>
          <w:sz w:val="22"/>
          <w:szCs w:val="22"/>
        </w:rPr>
      </w:pPr>
      <w:ins w:id="42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4.3.4</w:t>
        </w:r>
        <w:r w:rsidR="000633B1">
          <w:rPr>
            <w:rFonts w:asciiTheme="minorHAnsi" w:eastAsiaTheme="minorEastAsia" w:hAnsiTheme="minorHAnsi" w:cstheme="minorBidi"/>
            <w:noProof/>
            <w:sz w:val="22"/>
            <w:szCs w:val="22"/>
          </w:rPr>
          <w:tab/>
        </w:r>
        <w:r w:rsidR="000633B1" w:rsidRPr="00062CEF">
          <w:rPr>
            <w:rStyle w:val="Hyperlink"/>
            <w:noProof/>
            <w:lang w:val="en-GB"/>
          </w:rPr>
          <w:t>Create XML File / XML elements / XML attributes</w:t>
        </w:r>
        <w:r w:rsidR="000633B1">
          <w:rPr>
            <w:noProof/>
            <w:webHidden/>
          </w:rPr>
          <w:tab/>
        </w:r>
        <w:r>
          <w:rPr>
            <w:noProof/>
            <w:webHidden/>
          </w:rPr>
          <w:fldChar w:fldCharType="begin"/>
        </w:r>
        <w:r w:rsidR="000633B1">
          <w:rPr>
            <w:noProof/>
            <w:webHidden/>
          </w:rPr>
          <w:instrText xml:space="preserve"> PAGEREF _Toc430078984 \h </w:instrText>
        </w:r>
      </w:ins>
      <w:r>
        <w:rPr>
          <w:noProof/>
          <w:webHidden/>
        </w:rPr>
      </w:r>
      <w:r>
        <w:rPr>
          <w:noProof/>
          <w:webHidden/>
        </w:rPr>
        <w:fldChar w:fldCharType="separate"/>
      </w:r>
      <w:ins w:id="425"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426" w:author="Holger Eichelberger" w:date="2015-09-15T11:12:00Z"/>
          <w:rFonts w:asciiTheme="minorHAnsi" w:eastAsiaTheme="minorEastAsia" w:hAnsiTheme="minorHAnsi" w:cstheme="minorBidi"/>
          <w:noProof/>
          <w:sz w:val="22"/>
          <w:szCs w:val="22"/>
        </w:rPr>
      </w:pPr>
      <w:ins w:id="427"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"_Toc430078985"</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4.3.5</w:t>
        </w:r>
        <w:r w:rsidR="000633B1">
          <w:rPr>
            <w:rFonts w:asciiTheme="minorHAnsi" w:eastAsiaTheme="minorEastAsia" w:hAnsiTheme="minorHAnsi" w:cstheme="minorBidi"/>
            <w:noProof/>
            <w:sz w:val="22"/>
            <w:szCs w:val="22"/>
          </w:rPr>
          <w:tab/>
        </w:r>
        <w:r w:rsidR="000633B1" w:rsidRPr="00062CEF">
          <w:rPr>
            <w:rStyle w:val="Hyperlink"/>
            <w:noProof/>
            <w:lang w:val="en-GB"/>
          </w:rPr>
          <w:t>Overriding / Reinstantiating an XML File</w:t>
        </w:r>
        <w:r w:rsidR="000633B1">
          <w:rPr>
            <w:noProof/>
            <w:webHidden/>
          </w:rPr>
          <w:tab/>
        </w:r>
        <w:r>
          <w:rPr>
            <w:noProof/>
            <w:webHidden/>
          </w:rPr>
          <w:fldChar w:fldCharType="begin"/>
        </w:r>
        <w:r w:rsidR="000633B1">
          <w:rPr>
            <w:noProof/>
            <w:webHidden/>
          </w:rPr>
          <w:instrText xml:space="preserve"> PAGEREF _Toc430078985 \h </w:instrText>
        </w:r>
      </w:ins>
      <w:r>
        <w:rPr>
          <w:noProof/>
          <w:webHidden/>
        </w:rPr>
      </w:r>
      <w:r>
        <w:rPr>
          <w:noProof/>
          <w:webHidden/>
        </w:rPr>
        <w:fldChar w:fldCharType="separate"/>
      </w:r>
      <w:ins w:id="428"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FF39BE">
      <w:pPr>
        <w:pStyle w:val="TOC3"/>
        <w:tabs>
          <w:tab w:val="left" w:pos="1200"/>
          <w:tab w:val="right" w:leader="dot" w:pos="8302"/>
        </w:tabs>
        <w:rPr>
          <w:ins w:id="429" w:author="Holger Eichelberger" w:date="2015-09-15T11:12:00Z"/>
          <w:rFonts w:asciiTheme="minorHAnsi" w:eastAsiaTheme="minorEastAsia" w:hAnsiTheme="minorHAnsi" w:cstheme="minorBidi"/>
          <w:noProof/>
          <w:sz w:val="22"/>
          <w:szCs w:val="22"/>
        </w:rPr>
      </w:pPr>
      <w:ins w:id="430"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"_Toc430078986"</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4.3.6</w:t>
        </w:r>
        <w:r w:rsidR="000633B1">
          <w:rPr>
            <w:rFonts w:asciiTheme="minorHAnsi" w:eastAsiaTheme="minorEastAsia" w:hAnsiTheme="minorHAnsi" w:cstheme="minorBidi"/>
            <w:noProof/>
            <w:sz w:val="22"/>
            <w:szCs w:val="22"/>
          </w:rPr>
          <w:tab/>
        </w:r>
        <w:r w:rsidR="000633B1" w:rsidRPr="00062CEF">
          <w:rPr>
            <w:rStyle w:val="Hyperlink"/>
            <w:noProof/>
            <w:lang w:val="en-GB"/>
          </w:rPr>
          <w:t>Print some debugging information</w:t>
        </w:r>
        <w:r w:rsidR="000633B1">
          <w:rPr>
            <w:noProof/>
            <w:webHidden/>
          </w:rPr>
          <w:tab/>
        </w:r>
        <w:r>
          <w:rPr>
            <w:noProof/>
            <w:webHidden/>
          </w:rPr>
          <w:fldChar w:fldCharType="begin"/>
        </w:r>
        <w:r w:rsidR="000633B1">
          <w:rPr>
            <w:noProof/>
            <w:webHidden/>
          </w:rPr>
          <w:instrText xml:space="preserve"> PAGEREF _Toc430078986 \h </w:instrText>
        </w:r>
      </w:ins>
      <w:r>
        <w:rPr>
          <w:noProof/>
          <w:webHidden/>
        </w:rPr>
      </w:r>
      <w:r>
        <w:rPr>
          <w:noProof/>
          <w:webHidden/>
        </w:rPr>
        <w:fldChar w:fldCharType="separate"/>
      </w:r>
      <w:ins w:id="431" w:author="Holger Eichelberger" w:date="2015-09-15T11:12:00Z">
        <w:r w:rsidR="000633B1">
          <w:rPr>
            <w:noProof/>
            <w:webHidden/>
          </w:rPr>
          <w:t>103</w:t>
        </w:r>
        <w:r>
          <w:rPr>
            <w:noProof/>
            <w:webHidden/>
          </w:rPr>
          <w:fldChar w:fldCharType="end"/>
        </w:r>
        <w:r w:rsidRPr="00062CEF">
          <w:rPr>
            <w:rStyle w:val="Hyperlink"/>
            <w:noProof/>
          </w:rPr>
          <w:fldChar w:fldCharType="end"/>
        </w:r>
      </w:ins>
    </w:p>
    <w:p w:rsidR="000633B1" w:rsidRDefault="00FF39BE">
      <w:pPr>
        <w:pStyle w:val="TOC1"/>
        <w:tabs>
          <w:tab w:val="left" w:pos="480"/>
          <w:tab w:val="right" w:leader="dot" w:pos="8302"/>
        </w:tabs>
        <w:rPr>
          <w:ins w:id="432" w:author="Holger Eichelberger" w:date="2015-09-15T11:12:00Z"/>
          <w:rFonts w:asciiTheme="minorHAnsi" w:eastAsiaTheme="minorEastAsia" w:hAnsiTheme="minorHAnsi" w:cstheme="minorBidi"/>
          <w:noProof/>
          <w:sz w:val="22"/>
          <w:szCs w:val="22"/>
        </w:rPr>
      </w:pPr>
      <w:ins w:id="433"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"_Toc430078987"</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5</w:t>
        </w:r>
        <w:r w:rsidR="000633B1">
          <w:rPr>
            <w:rFonts w:asciiTheme="minorHAnsi" w:eastAsiaTheme="minorEastAsia" w:hAnsiTheme="minorHAnsi" w:cstheme="minorBidi"/>
            <w:noProof/>
            <w:sz w:val="22"/>
            <w:szCs w:val="22"/>
          </w:rPr>
          <w:tab/>
        </w:r>
        <w:r w:rsidR="000633B1" w:rsidRPr="00062CEF">
          <w:rPr>
            <w:rStyle w:val="Hyperlink"/>
            <w:noProof/>
            <w:lang w:val="en-GB"/>
          </w:rPr>
          <w:t>Implementation Status</w:t>
        </w:r>
        <w:r w:rsidR="000633B1">
          <w:rPr>
            <w:noProof/>
            <w:webHidden/>
          </w:rPr>
          <w:tab/>
        </w:r>
        <w:r>
          <w:rPr>
            <w:noProof/>
            <w:webHidden/>
          </w:rPr>
          <w:fldChar w:fldCharType="begin"/>
        </w:r>
        <w:r w:rsidR="000633B1">
          <w:rPr>
            <w:noProof/>
            <w:webHidden/>
          </w:rPr>
          <w:instrText xml:space="preserve"> PAGEREF _Toc430078987 \h </w:instrText>
        </w:r>
      </w:ins>
      <w:r>
        <w:rPr>
          <w:noProof/>
          <w:webHidden/>
        </w:rPr>
      </w:r>
      <w:r>
        <w:rPr>
          <w:noProof/>
          <w:webHidden/>
        </w:rPr>
        <w:fldChar w:fldCharType="separate"/>
      </w:r>
      <w:ins w:id="434"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FF39BE">
      <w:pPr>
        <w:pStyle w:val="TOC1"/>
        <w:tabs>
          <w:tab w:val="right" w:leader="dot" w:pos="8302"/>
        </w:tabs>
        <w:rPr>
          <w:ins w:id="435" w:author="Holger Eichelberger" w:date="2015-09-15T11:12:00Z"/>
          <w:rFonts w:asciiTheme="minorHAnsi" w:eastAsiaTheme="minorEastAsia" w:hAnsiTheme="minorHAnsi" w:cstheme="minorBidi"/>
          <w:noProof/>
          <w:sz w:val="22"/>
          <w:szCs w:val="22"/>
        </w:rPr>
      </w:pPr>
      <w:ins w:id="436"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"_Toc430078988"</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Missing / incomplete functionality</w:t>
        </w:r>
        <w:r w:rsidR="000633B1">
          <w:rPr>
            <w:noProof/>
            <w:webHidden/>
          </w:rPr>
          <w:tab/>
        </w:r>
        <w:r>
          <w:rPr>
            <w:noProof/>
            <w:webHidden/>
          </w:rPr>
          <w:fldChar w:fldCharType="begin"/>
        </w:r>
        <w:r w:rsidR="000633B1">
          <w:rPr>
            <w:noProof/>
            <w:webHidden/>
          </w:rPr>
          <w:instrText xml:space="preserve"> PAGEREF _Toc430078988 \h </w:instrText>
        </w:r>
      </w:ins>
      <w:r>
        <w:rPr>
          <w:noProof/>
          <w:webHidden/>
        </w:rPr>
      </w:r>
      <w:r>
        <w:rPr>
          <w:noProof/>
          <w:webHidden/>
        </w:rPr>
        <w:fldChar w:fldCharType="separate"/>
      </w:r>
      <w:ins w:id="437" w:author="Holger Eichelberger" w:date="2015-09-15T11:12:00Z">
        <w:r w:rsidR="000633B1">
          <w:rPr>
            <w:noProof/>
            <w:webHidden/>
          </w:rPr>
          <w:t>104</w:t>
        </w:r>
        <w:r>
          <w:rPr>
            <w:noProof/>
            <w:webHidden/>
          </w:rPr>
          <w:fldChar w:fldCharType="end"/>
        </w:r>
        <w:r w:rsidRPr="00062CEF">
          <w:rPr>
            <w:rStyle w:val="Hyperlink"/>
            <w:noProof/>
          </w:rPr>
          <w:fldChar w:fldCharType="end"/>
        </w:r>
      </w:ins>
    </w:p>
    <w:p w:rsidR="000633B1" w:rsidRDefault="00FF39BE">
      <w:pPr>
        <w:pStyle w:val="TOC1"/>
        <w:tabs>
          <w:tab w:val="left" w:pos="480"/>
          <w:tab w:val="right" w:leader="dot" w:pos="8302"/>
        </w:tabs>
        <w:rPr>
          <w:ins w:id="438" w:author="Holger Eichelberger" w:date="2015-09-15T11:12:00Z"/>
          <w:rFonts w:asciiTheme="minorHAnsi" w:eastAsiaTheme="minorEastAsia" w:hAnsiTheme="minorHAnsi" w:cstheme="minorBidi"/>
          <w:noProof/>
          <w:sz w:val="22"/>
          <w:szCs w:val="22"/>
        </w:rPr>
      </w:pPr>
      <w:ins w:id="439" w:author="Holger Eichelberger" w:date="2015-09-15T11:12:00Z">
        <w:r w:rsidRPr="00062CEF">
          <w:rPr>
            <w:rStyle w:val="Hyperlink"/>
            <w:noProof/>
          </w:rPr>
          <w:lastRenderedPageBreak/>
          <w:fldChar w:fldCharType="begin"/>
        </w:r>
        <w:r w:rsidR="000633B1" w:rsidRPr="00062CEF">
          <w:rPr>
            <w:rStyle w:val="Hyperlink"/>
            <w:noProof/>
          </w:rPr>
          <w:instrText xml:space="preserve"> </w:instrText>
        </w:r>
        <w:r w:rsidR="000633B1">
          <w:rPr>
            <w:noProof/>
          </w:rPr>
          <w:instrText>HYPERLINK \l "_Toc430078989"</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w:t>
        </w:r>
        <w:r w:rsidR="000633B1">
          <w:rPr>
            <w:rFonts w:asciiTheme="minorHAnsi" w:eastAsiaTheme="minorEastAsia" w:hAnsiTheme="minorHAnsi" w:cstheme="minorBidi"/>
            <w:noProof/>
            <w:sz w:val="22"/>
            <w:szCs w:val="22"/>
          </w:rPr>
          <w:tab/>
        </w:r>
        <w:r w:rsidR="000633B1" w:rsidRPr="00062CEF">
          <w:rPr>
            <w:rStyle w:val="Hyperlink"/>
            <w:noProof/>
            <w:lang w:val="en-GB"/>
          </w:rPr>
          <w:t>VIL Grammars</w:t>
        </w:r>
        <w:r w:rsidR="000633B1">
          <w:rPr>
            <w:noProof/>
            <w:webHidden/>
          </w:rPr>
          <w:tab/>
        </w:r>
        <w:r>
          <w:rPr>
            <w:noProof/>
            <w:webHidden/>
          </w:rPr>
          <w:fldChar w:fldCharType="begin"/>
        </w:r>
        <w:r w:rsidR="000633B1">
          <w:rPr>
            <w:noProof/>
            <w:webHidden/>
          </w:rPr>
          <w:instrText xml:space="preserve"> PAGEREF _Toc430078989 \h </w:instrText>
        </w:r>
      </w:ins>
      <w:r>
        <w:rPr>
          <w:noProof/>
          <w:webHidden/>
        </w:rPr>
      </w:r>
      <w:r>
        <w:rPr>
          <w:noProof/>
          <w:webHidden/>
        </w:rPr>
        <w:fldChar w:fldCharType="separate"/>
      </w:r>
      <w:ins w:id="440"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FF39BE">
      <w:pPr>
        <w:pStyle w:val="TOC2"/>
        <w:tabs>
          <w:tab w:val="left" w:pos="960"/>
          <w:tab w:val="right" w:leader="dot" w:pos="8302"/>
        </w:tabs>
        <w:rPr>
          <w:ins w:id="441" w:author="Holger Eichelberger" w:date="2015-09-15T11:12:00Z"/>
          <w:rFonts w:asciiTheme="minorHAnsi" w:eastAsiaTheme="minorEastAsia" w:hAnsiTheme="minorHAnsi" w:cstheme="minorBidi"/>
          <w:noProof/>
          <w:sz w:val="22"/>
          <w:szCs w:val="22"/>
        </w:rPr>
      </w:pPr>
      <w:ins w:id="442"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"_Toc430078990"</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6.1</w:t>
        </w:r>
        <w:r w:rsidR="000633B1">
          <w:rPr>
            <w:rFonts w:asciiTheme="minorHAnsi" w:eastAsiaTheme="minorEastAsia" w:hAnsiTheme="minorHAnsi" w:cstheme="minorBidi"/>
            <w:noProof/>
            <w:sz w:val="22"/>
            <w:szCs w:val="22"/>
          </w:rPr>
          <w:tab/>
        </w:r>
        <w:r w:rsidR="000633B1" w:rsidRPr="00062CEF">
          <w:rPr>
            <w:rStyle w:val="Hyperlink"/>
            <w:noProof/>
            <w:lang w:val="en-GB"/>
          </w:rPr>
          <w:t>VIL Build Language Grammar</w:t>
        </w:r>
        <w:r w:rsidR="000633B1">
          <w:rPr>
            <w:noProof/>
            <w:webHidden/>
          </w:rPr>
          <w:tab/>
        </w:r>
        <w:r>
          <w:rPr>
            <w:noProof/>
            <w:webHidden/>
          </w:rPr>
          <w:fldChar w:fldCharType="begin"/>
        </w:r>
        <w:r w:rsidR="000633B1">
          <w:rPr>
            <w:noProof/>
            <w:webHidden/>
          </w:rPr>
          <w:instrText xml:space="preserve"> PAGEREF _Toc430078990 \h </w:instrText>
        </w:r>
      </w:ins>
      <w:r>
        <w:rPr>
          <w:noProof/>
          <w:webHidden/>
        </w:rPr>
      </w:r>
      <w:r>
        <w:rPr>
          <w:noProof/>
          <w:webHidden/>
        </w:rPr>
        <w:fldChar w:fldCharType="separate"/>
      </w:r>
      <w:ins w:id="443" w:author="Holger Eichelberger" w:date="2015-09-15T11:12:00Z">
        <w:r w:rsidR="000633B1">
          <w:rPr>
            <w:noProof/>
            <w:webHidden/>
          </w:rPr>
          <w:t>105</w:t>
        </w:r>
        <w:r>
          <w:rPr>
            <w:noProof/>
            <w:webHidden/>
          </w:rPr>
          <w:fldChar w:fldCharType="end"/>
        </w:r>
        <w:r w:rsidRPr="00062CEF">
          <w:rPr>
            <w:rStyle w:val="Hyperlink"/>
            <w:noProof/>
          </w:rPr>
          <w:fldChar w:fldCharType="end"/>
        </w:r>
      </w:ins>
    </w:p>
    <w:p w:rsidR="000633B1" w:rsidRDefault="00FF39BE">
      <w:pPr>
        <w:pStyle w:val="TOC2"/>
        <w:tabs>
          <w:tab w:val="left" w:pos="960"/>
          <w:tab w:val="right" w:leader="dot" w:pos="8302"/>
        </w:tabs>
        <w:rPr>
          <w:ins w:id="444" w:author="Holger Eichelberger" w:date="2015-09-15T11:12:00Z"/>
          <w:rFonts w:asciiTheme="minorHAnsi" w:eastAsiaTheme="minorEastAsia" w:hAnsiTheme="minorHAnsi" w:cstheme="minorBidi"/>
          <w:noProof/>
          <w:sz w:val="22"/>
          <w:szCs w:val="22"/>
        </w:rPr>
      </w:pPr>
      <w:ins w:id="445"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"_Toc430078991"</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6.2</w:t>
        </w:r>
        <w:r w:rsidR="000633B1">
          <w:rPr>
            <w:rFonts w:asciiTheme="minorHAnsi" w:eastAsiaTheme="minorEastAsia" w:hAnsiTheme="minorHAnsi" w:cstheme="minorBidi"/>
            <w:noProof/>
            <w:sz w:val="22"/>
            <w:szCs w:val="22"/>
          </w:rPr>
          <w:tab/>
        </w:r>
        <w:r w:rsidR="000633B1" w:rsidRPr="00062CEF">
          <w:rPr>
            <w:rStyle w:val="Hyperlink"/>
            <w:noProof/>
            <w:lang w:val="en-GB"/>
          </w:rPr>
          <w:t>VIL Template Language Grammar</w:t>
        </w:r>
        <w:r w:rsidR="000633B1">
          <w:rPr>
            <w:noProof/>
            <w:webHidden/>
          </w:rPr>
          <w:tab/>
        </w:r>
        <w:r>
          <w:rPr>
            <w:noProof/>
            <w:webHidden/>
          </w:rPr>
          <w:fldChar w:fldCharType="begin"/>
        </w:r>
        <w:r w:rsidR="000633B1">
          <w:rPr>
            <w:noProof/>
            <w:webHidden/>
          </w:rPr>
          <w:instrText xml:space="preserve"> PAGEREF _Toc430078991 \h </w:instrText>
        </w:r>
      </w:ins>
      <w:r>
        <w:rPr>
          <w:noProof/>
          <w:webHidden/>
        </w:rPr>
      </w:r>
      <w:r>
        <w:rPr>
          <w:noProof/>
          <w:webHidden/>
        </w:rPr>
        <w:fldChar w:fldCharType="separate"/>
      </w:r>
      <w:ins w:id="446" w:author="Holger Eichelberger" w:date="2015-09-15T11:12:00Z">
        <w:r w:rsidR="000633B1">
          <w:rPr>
            <w:noProof/>
            <w:webHidden/>
          </w:rPr>
          <w:t>107</w:t>
        </w:r>
        <w:r>
          <w:rPr>
            <w:noProof/>
            <w:webHidden/>
          </w:rPr>
          <w:fldChar w:fldCharType="end"/>
        </w:r>
        <w:r w:rsidRPr="00062CEF">
          <w:rPr>
            <w:rStyle w:val="Hyperlink"/>
            <w:noProof/>
          </w:rPr>
          <w:fldChar w:fldCharType="end"/>
        </w:r>
      </w:ins>
    </w:p>
    <w:p w:rsidR="000633B1" w:rsidRDefault="00FF39BE">
      <w:pPr>
        <w:pStyle w:val="TOC2"/>
        <w:tabs>
          <w:tab w:val="left" w:pos="960"/>
          <w:tab w:val="right" w:leader="dot" w:pos="8302"/>
        </w:tabs>
        <w:rPr>
          <w:ins w:id="447" w:author="Holger Eichelberger" w:date="2015-09-15T11:12:00Z"/>
          <w:rFonts w:asciiTheme="minorHAnsi" w:eastAsiaTheme="minorEastAsia" w:hAnsiTheme="minorHAnsi" w:cstheme="minorBidi"/>
          <w:noProof/>
          <w:sz w:val="22"/>
          <w:szCs w:val="22"/>
        </w:rPr>
      </w:pPr>
      <w:ins w:id="448"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"_Toc430078992"</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6.3</w:t>
        </w:r>
        <w:r w:rsidR="000633B1">
          <w:rPr>
            <w:rFonts w:asciiTheme="minorHAnsi" w:eastAsiaTheme="minorEastAsia" w:hAnsiTheme="minorHAnsi" w:cstheme="minorBidi"/>
            <w:noProof/>
            <w:sz w:val="22"/>
            <w:szCs w:val="22"/>
          </w:rPr>
          <w:tab/>
        </w:r>
        <w:r w:rsidR="000633B1" w:rsidRPr="00062CEF">
          <w:rPr>
            <w:rStyle w:val="Hyperlink"/>
            <w:noProof/>
            <w:lang w:val="en-GB"/>
          </w:rPr>
          <w:t>Common Expression Language Grammar</w:t>
        </w:r>
        <w:r w:rsidR="000633B1">
          <w:rPr>
            <w:noProof/>
            <w:webHidden/>
          </w:rPr>
          <w:tab/>
        </w:r>
        <w:r>
          <w:rPr>
            <w:noProof/>
            <w:webHidden/>
          </w:rPr>
          <w:fldChar w:fldCharType="begin"/>
        </w:r>
        <w:r w:rsidR="000633B1">
          <w:rPr>
            <w:noProof/>
            <w:webHidden/>
          </w:rPr>
          <w:instrText xml:space="preserve"> PAGEREF _Toc430078992 \h </w:instrText>
        </w:r>
      </w:ins>
      <w:r>
        <w:rPr>
          <w:noProof/>
          <w:webHidden/>
        </w:rPr>
      </w:r>
      <w:r>
        <w:rPr>
          <w:noProof/>
          <w:webHidden/>
        </w:rPr>
        <w:fldChar w:fldCharType="separate"/>
      </w:r>
      <w:ins w:id="449" w:author="Holger Eichelberger" w:date="2015-09-15T11:12:00Z">
        <w:r w:rsidR="000633B1">
          <w:rPr>
            <w:noProof/>
            <w:webHidden/>
          </w:rPr>
          <w:t>108</w:t>
        </w:r>
        <w:r>
          <w:rPr>
            <w:noProof/>
            <w:webHidden/>
          </w:rPr>
          <w:fldChar w:fldCharType="end"/>
        </w:r>
        <w:r w:rsidRPr="00062CEF">
          <w:rPr>
            <w:rStyle w:val="Hyperlink"/>
            <w:noProof/>
          </w:rPr>
          <w:fldChar w:fldCharType="end"/>
        </w:r>
      </w:ins>
    </w:p>
    <w:p w:rsidR="000633B1" w:rsidRDefault="00FF39BE">
      <w:pPr>
        <w:pStyle w:val="TOC2"/>
        <w:tabs>
          <w:tab w:val="left" w:pos="960"/>
          <w:tab w:val="right" w:leader="dot" w:pos="8302"/>
        </w:tabs>
        <w:rPr>
          <w:ins w:id="450" w:author="Holger Eichelberger" w:date="2015-09-15T11:12:00Z"/>
          <w:rFonts w:asciiTheme="minorHAnsi" w:eastAsiaTheme="minorEastAsia" w:hAnsiTheme="minorHAnsi" w:cstheme="minorBidi"/>
          <w:noProof/>
          <w:sz w:val="22"/>
          <w:szCs w:val="22"/>
        </w:rPr>
      </w:pPr>
      <w:ins w:id="451"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"_Toc430078993"</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6.4</w:t>
        </w:r>
        <w:r w:rsidR="000633B1">
          <w:rPr>
            <w:rFonts w:asciiTheme="minorHAnsi" w:eastAsiaTheme="minorEastAsia" w:hAnsiTheme="minorHAnsi" w:cstheme="minorBidi"/>
            <w:noProof/>
            <w:sz w:val="22"/>
            <w:szCs w:val="22"/>
          </w:rPr>
          <w:tab/>
        </w:r>
        <w:r w:rsidR="000633B1" w:rsidRPr="00062CEF">
          <w:rPr>
            <w:rStyle w:val="Hyperlink"/>
            <w:noProof/>
            <w:lang w:val="en-GB"/>
          </w:rPr>
          <w:t>rt-VIL Grammar</w:t>
        </w:r>
        <w:r w:rsidR="000633B1">
          <w:rPr>
            <w:noProof/>
            <w:webHidden/>
          </w:rPr>
          <w:tab/>
        </w:r>
        <w:r>
          <w:rPr>
            <w:noProof/>
            <w:webHidden/>
          </w:rPr>
          <w:fldChar w:fldCharType="begin"/>
        </w:r>
        <w:r w:rsidR="000633B1">
          <w:rPr>
            <w:noProof/>
            <w:webHidden/>
          </w:rPr>
          <w:instrText xml:space="preserve"> PAGEREF _Toc430078993 \h </w:instrText>
        </w:r>
      </w:ins>
      <w:r>
        <w:rPr>
          <w:noProof/>
          <w:webHidden/>
        </w:rPr>
      </w:r>
      <w:r>
        <w:rPr>
          <w:noProof/>
          <w:webHidden/>
        </w:rPr>
        <w:fldChar w:fldCharType="separate"/>
      </w:r>
      <w:ins w:id="452" w:author="Holger Eichelberger" w:date="2015-09-15T11:12:00Z">
        <w:r w:rsidR="000633B1">
          <w:rPr>
            <w:noProof/>
            <w:webHidden/>
          </w:rPr>
          <w:t>112</w:t>
        </w:r>
        <w:r>
          <w:rPr>
            <w:noProof/>
            <w:webHidden/>
          </w:rPr>
          <w:fldChar w:fldCharType="end"/>
        </w:r>
        <w:r w:rsidRPr="00062CEF">
          <w:rPr>
            <w:rStyle w:val="Hyperlink"/>
            <w:noProof/>
          </w:rPr>
          <w:fldChar w:fldCharType="end"/>
        </w:r>
      </w:ins>
    </w:p>
    <w:p w:rsidR="000633B1" w:rsidRDefault="00FF39BE">
      <w:pPr>
        <w:pStyle w:val="TOC1"/>
        <w:tabs>
          <w:tab w:val="right" w:leader="dot" w:pos="8302"/>
        </w:tabs>
        <w:rPr>
          <w:ins w:id="453" w:author="Holger Eichelberger" w:date="2015-09-15T11:12:00Z"/>
          <w:rFonts w:asciiTheme="minorHAnsi" w:eastAsiaTheme="minorEastAsia" w:hAnsiTheme="minorHAnsi" w:cstheme="minorBidi"/>
          <w:noProof/>
          <w:sz w:val="22"/>
          <w:szCs w:val="22"/>
        </w:rPr>
      </w:pPr>
      <w:ins w:id="454" w:author="Holger Eichelberger" w:date="2015-09-15T11:12:00Z">
        <w:r w:rsidRPr="00062CEF">
          <w:rPr>
            <w:rStyle w:val="Hyperlink"/>
            <w:noProof/>
          </w:rPr>
          <w:fldChar w:fldCharType="begin"/>
        </w:r>
        <w:r w:rsidR="000633B1" w:rsidRPr="00062CEF">
          <w:rPr>
            <w:rStyle w:val="Hyperlink"/>
            <w:noProof/>
          </w:rPr>
          <w:instrText xml:space="preserve"> </w:instrText>
        </w:r>
        <w:r w:rsidR="000633B1">
          <w:rPr>
            <w:noProof/>
          </w:rPr>
          <w:instrText>HYPERLINK \l "_Toc430078994"</w:instrText>
        </w:r>
        <w:r w:rsidR="000633B1" w:rsidRPr="00062CEF">
          <w:rPr>
            <w:rStyle w:val="Hyperlink"/>
            <w:noProof/>
          </w:rPr>
          <w:instrText xml:space="preserve"> </w:instrText>
        </w:r>
        <w:r w:rsidRPr="00062CEF">
          <w:rPr>
            <w:rStyle w:val="Hyperlink"/>
            <w:noProof/>
          </w:rPr>
          <w:fldChar w:fldCharType="separate"/>
        </w:r>
        <w:r w:rsidR="000633B1" w:rsidRPr="00062CEF">
          <w:rPr>
            <w:rStyle w:val="Hyperlink"/>
            <w:noProof/>
            <w:lang w:val="en-GB"/>
          </w:rPr>
          <w:t>References</w:t>
        </w:r>
        <w:r w:rsidR="000633B1">
          <w:rPr>
            <w:noProof/>
            <w:webHidden/>
          </w:rPr>
          <w:tab/>
        </w:r>
        <w:r>
          <w:rPr>
            <w:noProof/>
            <w:webHidden/>
          </w:rPr>
          <w:fldChar w:fldCharType="begin"/>
        </w:r>
        <w:r w:rsidR="000633B1">
          <w:rPr>
            <w:noProof/>
            <w:webHidden/>
          </w:rPr>
          <w:instrText xml:space="preserve"> PAGEREF _Toc430078994 \h </w:instrText>
        </w:r>
      </w:ins>
      <w:r>
        <w:rPr>
          <w:noProof/>
          <w:webHidden/>
        </w:rPr>
      </w:r>
      <w:r>
        <w:rPr>
          <w:noProof/>
          <w:webHidden/>
        </w:rPr>
        <w:fldChar w:fldCharType="separate"/>
      </w:r>
      <w:ins w:id="455" w:author="Holger Eichelberger" w:date="2015-09-15T11:12:00Z">
        <w:r w:rsidR="000633B1">
          <w:rPr>
            <w:noProof/>
            <w:webHidden/>
          </w:rPr>
          <w:t>114</w:t>
        </w:r>
        <w:r>
          <w:rPr>
            <w:noProof/>
            <w:webHidden/>
          </w:rPr>
          <w:fldChar w:fldCharType="end"/>
        </w:r>
        <w:r w:rsidRPr="00062CEF">
          <w:rPr>
            <w:rStyle w:val="Hyperlink"/>
            <w:noProof/>
          </w:rPr>
          <w:fldChar w:fldCharType="end"/>
        </w:r>
      </w:ins>
    </w:p>
    <w:p w:rsidR="004439D8" w:rsidDel="003C33EF" w:rsidRDefault="00FF39BE">
      <w:pPr>
        <w:pStyle w:val="TOC1"/>
        <w:tabs>
          <w:tab w:val="right" w:leader="dot" w:pos="8302"/>
        </w:tabs>
        <w:rPr>
          <w:del w:id="456" w:author="Holger Eichelberger" w:date="2015-08-10T17:26:00Z"/>
          <w:rFonts w:asciiTheme="minorHAnsi" w:eastAsiaTheme="minorEastAsia" w:hAnsiTheme="minorHAnsi" w:cstheme="minorBidi"/>
          <w:noProof/>
          <w:sz w:val="22"/>
          <w:szCs w:val="22"/>
        </w:rPr>
      </w:pPr>
      <w:del w:id="457" w:author="Holger Eichelberger" w:date="2015-08-10T17:26:00Z">
        <w:r w:rsidRPr="00FF39BE">
          <w:rPr>
            <w:rPrChange w:id="458" w:author="Holger Eichelberger" w:date="2015-08-10T17:26:00Z">
              <w:rPr>
                <w:rStyle w:val="Hyperlink"/>
                <w:b/>
                <w:noProof/>
                <w:lang w:val="en-GB"/>
              </w:rPr>
            </w:rPrChange>
          </w:rPr>
          <w:delText>Table of Contents</w:delText>
        </w:r>
        <w:r w:rsidR="004439D8" w:rsidDel="003C33EF">
          <w:rPr>
            <w:noProof/>
            <w:webHidden/>
          </w:rPr>
          <w:tab/>
        </w:r>
        <w:r w:rsidR="00AA153B" w:rsidDel="003C33EF">
          <w:rPr>
            <w:noProof/>
            <w:webHidden/>
          </w:rPr>
          <w:delText>4</w:delText>
        </w:r>
      </w:del>
    </w:p>
    <w:p w:rsidR="004439D8" w:rsidDel="003C33EF" w:rsidRDefault="00FF39BE">
      <w:pPr>
        <w:pStyle w:val="TOC1"/>
        <w:tabs>
          <w:tab w:val="right" w:leader="dot" w:pos="8302"/>
        </w:tabs>
        <w:rPr>
          <w:del w:id="459" w:author="Holger Eichelberger" w:date="2015-08-10T17:26:00Z"/>
          <w:rFonts w:asciiTheme="minorHAnsi" w:eastAsiaTheme="minorEastAsia" w:hAnsiTheme="minorHAnsi" w:cstheme="minorBidi"/>
          <w:noProof/>
          <w:sz w:val="22"/>
          <w:szCs w:val="22"/>
        </w:rPr>
      </w:pPr>
      <w:del w:id="460" w:author="Holger Eichelberger" w:date="2015-08-10T17:26:00Z">
        <w:r w:rsidRPr="00FF39BE">
          <w:rPr>
            <w:rPrChange w:id="461" w:author="Holger Eichelberger" w:date="2015-08-10T17:26:00Z">
              <w:rPr>
                <w:rStyle w:val="Hyperlink"/>
                <w:b/>
                <w:noProof/>
                <w:lang w:val="en-GB"/>
              </w:rPr>
            </w:rPrChange>
          </w:rPr>
          <w:delText>Table of Figures</w:delText>
        </w:r>
        <w:r w:rsidR="004439D8" w:rsidDel="003C33EF">
          <w:rPr>
            <w:noProof/>
            <w:webHidden/>
          </w:rPr>
          <w:tab/>
        </w:r>
        <w:r w:rsidR="00AA153B" w:rsidDel="003C33EF">
          <w:rPr>
            <w:noProof/>
            <w:webHidden/>
          </w:rPr>
          <w:delText>9</w:delText>
        </w:r>
      </w:del>
    </w:p>
    <w:p w:rsidR="004439D8" w:rsidDel="003C33EF" w:rsidRDefault="00FF39BE">
      <w:pPr>
        <w:pStyle w:val="TOC1"/>
        <w:tabs>
          <w:tab w:val="left" w:pos="480"/>
          <w:tab w:val="right" w:leader="dot" w:pos="8302"/>
        </w:tabs>
        <w:rPr>
          <w:del w:id="462" w:author="Holger Eichelberger" w:date="2015-08-10T17:26:00Z"/>
          <w:rFonts w:asciiTheme="minorHAnsi" w:eastAsiaTheme="minorEastAsia" w:hAnsiTheme="minorHAnsi" w:cstheme="minorBidi"/>
          <w:noProof/>
          <w:sz w:val="22"/>
          <w:szCs w:val="22"/>
        </w:rPr>
      </w:pPr>
      <w:del w:id="463" w:author="Holger Eichelberger" w:date="2015-08-10T17:26:00Z">
        <w:r w:rsidRPr="00FF39BE">
          <w:rPr>
            <w:rPrChange w:id="464" w:author="Holger Eichelberger" w:date="2015-08-10T17:26:00Z">
              <w:rPr>
                <w:rStyle w:val="Hyperlink"/>
                <w:noProof/>
                <w:lang w:val="en-GB"/>
              </w:rPr>
            </w:rPrChange>
          </w:rPr>
          <w:delText>1</w:delText>
        </w:r>
        <w:r w:rsidR="004439D8" w:rsidDel="003C33EF">
          <w:rPr>
            <w:rFonts w:asciiTheme="minorHAnsi" w:eastAsiaTheme="minorEastAsia" w:hAnsiTheme="minorHAnsi" w:cstheme="minorBidi"/>
            <w:noProof/>
            <w:sz w:val="22"/>
            <w:szCs w:val="22"/>
          </w:rPr>
          <w:tab/>
        </w:r>
        <w:r w:rsidRPr="00FF39BE">
          <w:rPr>
            <w:rPrChange w:id="465" w:author="Holger Eichelberger" w:date="2015-08-10T17:26:00Z">
              <w:rPr>
                <w:rStyle w:val="Hyperlink"/>
                <w:noProof/>
                <w:lang w:val="en-GB"/>
              </w:rPr>
            </w:rPrChange>
          </w:rPr>
          <w:delText>Introduction</w:delText>
        </w:r>
        <w:r w:rsidR="004439D8" w:rsidDel="003C33EF">
          <w:rPr>
            <w:noProof/>
            <w:webHidden/>
          </w:rPr>
          <w:tab/>
        </w:r>
        <w:r w:rsidR="00AA153B" w:rsidDel="003C33EF">
          <w:rPr>
            <w:noProof/>
            <w:webHidden/>
          </w:rPr>
          <w:delText>10</w:delText>
        </w:r>
      </w:del>
    </w:p>
    <w:p w:rsidR="004439D8" w:rsidDel="003C33EF" w:rsidRDefault="00FF39BE">
      <w:pPr>
        <w:pStyle w:val="TOC1"/>
        <w:tabs>
          <w:tab w:val="left" w:pos="480"/>
          <w:tab w:val="right" w:leader="dot" w:pos="8302"/>
        </w:tabs>
        <w:rPr>
          <w:del w:id="466" w:author="Holger Eichelberger" w:date="2015-08-10T17:26:00Z"/>
          <w:rFonts w:asciiTheme="minorHAnsi" w:eastAsiaTheme="minorEastAsia" w:hAnsiTheme="minorHAnsi" w:cstheme="minorBidi"/>
          <w:noProof/>
          <w:sz w:val="22"/>
          <w:szCs w:val="22"/>
        </w:rPr>
      </w:pPr>
      <w:del w:id="467" w:author="Holger Eichelberger" w:date="2015-08-10T17:26:00Z">
        <w:r w:rsidRPr="00FF39BE">
          <w:rPr>
            <w:rPrChange w:id="468" w:author="Holger Eichelberger" w:date="2015-08-10T17:26:00Z">
              <w:rPr>
                <w:rStyle w:val="Hyperlink"/>
                <w:noProof/>
                <w:lang w:val="en-GB"/>
              </w:rPr>
            </w:rPrChange>
          </w:rPr>
          <w:delText>2</w:delText>
        </w:r>
        <w:r w:rsidR="004439D8" w:rsidDel="003C33EF">
          <w:rPr>
            <w:rFonts w:asciiTheme="minorHAnsi" w:eastAsiaTheme="minorEastAsia" w:hAnsiTheme="minorHAnsi" w:cstheme="minorBidi"/>
            <w:noProof/>
            <w:sz w:val="22"/>
            <w:szCs w:val="22"/>
          </w:rPr>
          <w:tab/>
        </w:r>
        <w:r w:rsidRPr="00FF39BE">
          <w:rPr>
            <w:rPrChange w:id="469" w:author="Holger Eichelberger" w:date="2015-08-10T17:26:00Z">
              <w:rPr>
                <w:rStyle w:val="Hyperlink"/>
                <w:noProof/>
                <w:lang w:val="en-GB"/>
              </w:rPr>
            </w:rPrChange>
          </w:rPr>
          <w:delText>The INDENICA Variability Implementation Approach</w:delText>
        </w:r>
        <w:r w:rsidR="004439D8" w:rsidDel="003C33EF">
          <w:rPr>
            <w:noProof/>
            <w:webHidden/>
          </w:rPr>
          <w:tab/>
        </w:r>
        <w:r w:rsidR="00AA153B" w:rsidDel="003C33EF">
          <w:rPr>
            <w:noProof/>
            <w:webHidden/>
          </w:rPr>
          <w:delText>11</w:delText>
        </w:r>
      </w:del>
    </w:p>
    <w:p w:rsidR="004439D8" w:rsidDel="003C33EF" w:rsidRDefault="00FF39BE">
      <w:pPr>
        <w:pStyle w:val="TOC1"/>
        <w:tabs>
          <w:tab w:val="left" w:pos="480"/>
          <w:tab w:val="right" w:leader="dot" w:pos="8302"/>
        </w:tabs>
        <w:rPr>
          <w:del w:id="470" w:author="Holger Eichelberger" w:date="2015-08-10T17:26:00Z"/>
          <w:rFonts w:asciiTheme="minorHAnsi" w:eastAsiaTheme="minorEastAsia" w:hAnsiTheme="minorHAnsi" w:cstheme="minorBidi"/>
          <w:noProof/>
          <w:sz w:val="22"/>
          <w:szCs w:val="22"/>
        </w:rPr>
      </w:pPr>
      <w:del w:id="471" w:author="Holger Eichelberger" w:date="2015-08-10T17:26:00Z">
        <w:r w:rsidRPr="00FF39BE">
          <w:rPr>
            <w:rPrChange w:id="472" w:author="Holger Eichelberger" w:date="2015-08-10T17:26:00Z">
              <w:rPr>
                <w:rStyle w:val="Hyperlink"/>
                <w:noProof/>
                <w:lang w:val="en-GB"/>
              </w:rPr>
            </w:rPrChange>
          </w:rPr>
          <w:delText>3</w:delText>
        </w:r>
        <w:r w:rsidR="004439D8" w:rsidDel="003C33EF">
          <w:rPr>
            <w:rFonts w:asciiTheme="minorHAnsi" w:eastAsiaTheme="minorEastAsia" w:hAnsiTheme="minorHAnsi" w:cstheme="minorBidi"/>
            <w:noProof/>
            <w:sz w:val="22"/>
            <w:szCs w:val="22"/>
          </w:rPr>
          <w:tab/>
        </w:r>
        <w:r w:rsidRPr="00FF39BE">
          <w:rPr>
            <w:rPrChange w:id="473" w:author="Holger Eichelberger" w:date="2015-08-10T17:26:00Z">
              <w:rPr>
                <w:rStyle w:val="Hyperlink"/>
                <w:noProof/>
                <w:lang w:val="en-GB"/>
              </w:rPr>
            </w:rPrChange>
          </w:rPr>
          <w:delText>The VIL Languages</w:delText>
        </w:r>
        <w:r w:rsidR="004439D8" w:rsidDel="003C33EF">
          <w:rPr>
            <w:noProof/>
            <w:webHidden/>
          </w:rPr>
          <w:tab/>
        </w:r>
        <w:r w:rsidR="00AA153B" w:rsidDel="003C33EF">
          <w:rPr>
            <w:noProof/>
            <w:webHidden/>
          </w:rPr>
          <w:delText>13</w:delText>
        </w:r>
      </w:del>
    </w:p>
    <w:p w:rsidR="004439D8" w:rsidDel="003C33EF" w:rsidRDefault="00FF39BE">
      <w:pPr>
        <w:pStyle w:val="TOC2"/>
        <w:tabs>
          <w:tab w:val="left" w:pos="960"/>
          <w:tab w:val="right" w:leader="dot" w:pos="8302"/>
        </w:tabs>
        <w:rPr>
          <w:del w:id="474" w:author="Holger Eichelberger" w:date="2015-08-10T17:26:00Z"/>
          <w:rFonts w:asciiTheme="minorHAnsi" w:eastAsiaTheme="minorEastAsia" w:hAnsiTheme="minorHAnsi" w:cstheme="minorBidi"/>
          <w:noProof/>
          <w:sz w:val="22"/>
          <w:szCs w:val="22"/>
        </w:rPr>
      </w:pPr>
      <w:del w:id="475" w:author="Holger Eichelberger" w:date="2015-08-10T17:26:00Z">
        <w:r w:rsidRPr="00FF39BE">
          <w:rPr>
            <w:rPrChange w:id="476" w:author="Holger Eichelberger" w:date="2015-08-10T17:26:00Z">
              <w:rPr>
                <w:rStyle w:val="Hyperlink"/>
                <w:noProof/>
                <w:lang w:val="en-GB"/>
              </w:rPr>
            </w:rPrChange>
          </w:rPr>
          <w:delText>3.1</w:delText>
        </w:r>
        <w:r w:rsidR="004439D8" w:rsidDel="003C33EF">
          <w:rPr>
            <w:rFonts w:asciiTheme="minorHAnsi" w:eastAsiaTheme="minorEastAsia" w:hAnsiTheme="minorHAnsi" w:cstheme="minorBidi"/>
            <w:noProof/>
            <w:sz w:val="22"/>
            <w:szCs w:val="22"/>
          </w:rPr>
          <w:tab/>
        </w:r>
        <w:r w:rsidRPr="00FF39BE">
          <w:rPr>
            <w:rPrChange w:id="477" w:author="Holger Eichelberger" w:date="2015-08-10T17:26:00Z">
              <w:rPr>
                <w:rStyle w:val="Hyperlink"/>
                <w:noProof/>
                <w:lang w:val="en-GB"/>
              </w:rPr>
            </w:rPrChange>
          </w:rPr>
          <w:delText>INDENICA Variability Build Language</w:delText>
        </w:r>
        <w:r w:rsidR="004439D8" w:rsidDel="003C33EF">
          <w:rPr>
            <w:noProof/>
            <w:webHidden/>
          </w:rPr>
          <w:tab/>
        </w:r>
        <w:r w:rsidR="00AA153B" w:rsidDel="003C33EF">
          <w:rPr>
            <w:noProof/>
            <w:webHidden/>
          </w:rPr>
          <w:delText>14</w:delText>
        </w:r>
      </w:del>
    </w:p>
    <w:p w:rsidR="004439D8" w:rsidDel="003C33EF" w:rsidRDefault="00FF39BE">
      <w:pPr>
        <w:pStyle w:val="TOC3"/>
        <w:tabs>
          <w:tab w:val="left" w:pos="1200"/>
          <w:tab w:val="right" w:leader="dot" w:pos="8302"/>
        </w:tabs>
        <w:rPr>
          <w:del w:id="478" w:author="Holger Eichelberger" w:date="2015-08-10T17:26:00Z"/>
          <w:rFonts w:asciiTheme="minorHAnsi" w:eastAsiaTheme="minorEastAsia" w:hAnsiTheme="minorHAnsi" w:cstheme="minorBidi"/>
          <w:noProof/>
          <w:sz w:val="22"/>
          <w:szCs w:val="22"/>
        </w:rPr>
      </w:pPr>
      <w:del w:id="479" w:author="Holger Eichelberger" w:date="2015-08-10T17:26:00Z">
        <w:r w:rsidRPr="00FF39BE">
          <w:rPr>
            <w:rPrChange w:id="480" w:author="Holger Eichelberger" w:date="2015-08-10T17:26:00Z">
              <w:rPr>
                <w:rStyle w:val="Hyperlink"/>
                <w:noProof/>
                <w:lang w:val="en-GB"/>
              </w:rPr>
            </w:rPrChange>
          </w:rPr>
          <w:delText>3.1.1</w:delText>
        </w:r>
        <w:r w:rsidR="004439D8" w:rsidDel="003C33EF">
          <w:rPr>
            <w:rFonts w:asciiTheme="minorHAnsi" w:eastAsiaTheme="minorEastAsia" w:hAnsiTheme="minorHAnsi" w:cstheme="minorBidi"/>
            <w:noProof/>
            <w:sz w:val="22"/>
            <w:szCs w:val="22"/>
          </w:rPr>
          <w:tab/>
        </w:r>
        <w:r w:rsidRPr="00FF39BE">
          <w:rPr>
            <w:rPrChange w:id="481"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15</w:delText>
        </w:r>
      </w:del>
    </w:p>
    <w:p w:rsidR="004439D8" w:rsidDel="003C33EF" w:rsidRDefault="00FF39BE">
      <w:pPr>
        <w:pStyle w:val="TOC3"/>
        <w:tabs>
          <w:tab w:val="left" w:pos="1200"/>
          <w:tab w:val="right" w:leader="dot" w:pos="8302"/>
        </w:tabs>
        <w:rPr>
          <w:del w:id="482" w:author="Holger Eichelberger" w:date="2015-08-10T17:26:00Z"/>
          <w:rFonts w:asciiTheme="minorHAnsi" w:eastAsiaTheme="minorEastAsia" w:hAnsiTheme="minorHAnsi" w:cstheme="minorBidi"/>
          <w:noProof/>
          <w:sz w:val="22"/>
          <w:szCs w:val="22"/>
        </w:rPr>
      </w:pPr>
      <w:del w:id="483" w:author="Holger Eichelberger" w:date="2015-08-10T17:26:00Z">
        <w:r w:rsidRPr="00FF39BE">
          <w:rPr>
            <w:rPrChange w:id="484" w:author="Holger Eichelberger" w:date="2015-08-10T17:26:00Z">
              <w:rPr>
                <w:rStyle w:val="Hyperlink"/>
                <w:noProof/>
                <w:lang w:val="en-GB"/>
              </w:rPr>
            </w:rPrChange>
          </w:rPr>
          <w:delText>3.1.2</w:delText>
        </w:r>
        <w:r w:rsidR="004439D8" w:rsidDel="003C33EF">
          <w:rPr>
            <w:rFonts w:asciiTheme="minorHAnsi" w:eastAsiaTheme="minorEastAsia" w:hAnsiTheme="minorHAnsi" w:cstheme="minorBidi"/>
            <w:noProof/>
            <w:sz w:val="22"/>
            <w:szCs w:val="22"/>
          </w:rPr>
          <w:tab/>
        </w:r>
        <w:r w:rsidRPr="00FF39BE">
          <w:rPr>
            <w:rPrChange w:id="485" w:author="Holger Eichelberger" w:date="2015-08-10T17:26:00Z">
              <w:rPr>
                <w:rStyle w:val="Hyperlink"/>
                <w:noProof/>
                <w:lang w:val="en-GB"/>
              </w:rPr>
            </w:rPrChange>
          </w:rPr>
          <w:delText>Scripts</w:delText>
        </w:r>
        <w:r w:rsidR="004439D8" w:rsidDel="003C33EF">
          <w:rPr>
            <w:noProof/>
            <w:webHidden/>
          </w:rPr>
          <w:tab/>
        </w:r>
        <w:r w:rsidR="00AA153B" w:rsidDel="003C33EF">
          <w:rPr>
            <w:noProof/>
            <w:webHidden/>
          </w:rPr>
          <w:delText>15</w:delText>
        </w:r>
      </w:del>
    </w:p>
    <w:p w:rsidR="004439D8" w:rsidDel="003C33EF" w:rsidRDefault="00FF39BE">
      <w:pPr>
        <w:pStyle w:val="TOC3"/>
        <w:tabs>
          <w:tab w:val="left" w:pos="1200"/>
          <w:tab w:val="right" w:leader="dot" w:pos="8302"/>
        </w:tabs>
        <w:rPr>
          <w:del w:id="486" w:author="Holger Eichelberger" w:date="2015-08-10T17:26:00Z"/>
          <w:rFonts w:asciiTheme="minorHAnsi" w:eastAsiaTheme="minorEastAsia" w:hAnsiTheme="minorHAnsi" w:cstheme="minorBidi"/>
          <w:noProof/>
          <w:sz w:val="22"/>
          <w:szCs w:val="22"/>
        </w:rPr>
      </w:pPr>
      <w:del w:id="487" w:author="Holger Eichelberger" w:date="2015-08-10T17:26:00Z">
        <w:r w:rsidRPr="00FF39BE">
          <w:rPr>
            <w:rPrChange w:id="488" w:author="Holger Eichelberger" w:date="2015-08-10T17:26:00Z">
              <w:rPr>
                <w:rStyle w:val="Hyperlink"/>
                <w:noProof/>
                <w:lang w:val="en-GB"/>
              </w:rPr>
            </w:rPrChange>
          </w:rPr>
          <w:delText>3.1.3</w:delText>
        </w:r>
        <w:r w:rsidR="004439D8" w:rsidDel="003C33EF">
          <w:rPr>
            <w:rFonts w:asciiTheme="minorHAnsi" w:eastAsiaTheme="minorEastAsia" w:hAnsiTheme="minorHAnsi" w:cstheme="minorBidi"/>
            <w:noProof/>
            <w:sz w:val="22"/>
            <w:szCs w:val="22"/>
          </w:rPr>
          <w:tab/>
        </w:r>
        <w:r w:rsidRPr="00FF39BE">
          <w:rPr>
            <w:rPrChange w:id="489"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17</w:delText>
        </w:r>
      </w:del>
    </w:p>
    <w:p w:rsidR="004439D8" w:rsidDel="003C33EF" w:rsidRDefault="00FF39BE">
      <w:pPr>
        <w:pStyle w:val="TOC3"/>
        <w:tabs>
          <w:tab w:val="left" w:pos="1200"/>
          <w:tab w:val="right" w:leader="dot" w:pos="8302"/>
        </w:tabs>
        <w:rPr>
          <w:del w:id="490" w:author="Holger Eichelberger" w:date="2015-08-10T17:26:00Z"/>
          <w:rFonts w:asciiTheme="minorHAnsi" w:eastAsiaTheme="minorEastAsia" w:hAnsiTheme="minorHAnsi" w:cstheme="minorBidi"/>
          <w:noProof/>
          <w:sz w:val="22"/>
          <w:szCs w:val="22"/>
        </w:rPr>
      </w:pPr>
      <w:del w:id="491" w:author="Holger Eichelberger" w:date="2015-08-10T17:26:00Z">
        <w:r w:rsidRPr="00FF39BE">
          <w:rPr>
            <w:rPrChange w:id="492" w:author="Holger Eichelberger" w:date="2015-08-10T17:26:00Z">
              <w:rPr>
                <w:rStyle w:val="Hyperlink"/>
                <w:noProof/>
                <w:lang w:val="en-GB"/>
              </w:rPr>
            </w:rPrChange>
          </w:rPr>
          <w:delText>3.1.4</w:delText>
        </w:r>
        <w:r w:rsidR="004439D8" w:rsidDel="003C33EF">
          <w:rPr>
            <w:rFonts w:asciiTheme="minorHAnsi" w:eastAsiaTheme="minorEastAsia" w:hAnsiTheme="minorHAnsi" w:cstheme="minorBidi"/>
            <w:noProof/>
            <w:sz w:val="22"/>
            <w:szCs w:val="22"/>
          </w:rPr>
          <w:tab/>
        </w:r>
        <w:r w:rsidRPr="00FF39BE">
          <w:rPr>
            <w:rPrChange w:id="493"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18</w:delText>
        </w:r>
      </w:del>
    </w:p>
    <w:p w:rsidR="004439D8" w:rsidDel="003C33EF" w:rsidRDefault="00FF39BE">
      <w:pPr>
        <w:pStyle w:val="TOC3"/>
        <w:tabs>
          <w:tab w:val="left" w:pos="1200"/>
          <w:tab w:val="right" w:leader="dot" w:pos="8302"/>
        </w:tabs>
        <w:rPr>
          <w:del w:id="494" w:author="Holger Eichelberger" w:date="2015-08-10T17:26:00Z"/>
          <w:rFonts w:asciiTheme="minorHAnsi" w:eastAsiaTheme="minorEastAsia" w:hAnsiTheme="minorHAnsi" w:cstheme="minorBidi"/>
          <w:noProof/>
          <w:sz w:val="22"/>
          <w:szCs w:val="22"/>
        </w:rPr>
      </w:pPr>
      <w:del w:id="495" w:author="Holger Eichelberger" w:date="2015-08-10T17:26:00Z">
        <w:r w:rsidRPr="00FF39BE">
          <w:rPr>
            <w:rPrChange w:id="496" w:author="Holger Eichelberger" w:date="2015-08-10T17:26:00Z">
              <w:rPr>
                <w:rStyle w:val="Hyperlink"/>
                <w:noProof/>
                <w:lang w:val="en-GB"/>
              </w:rPr>
            </w:rPrChange>
          </w:rPr>
          <w:delText>3.1.5</w:delText>
        </w:r>
        <w:r w:rsidR="004439D8" w:rsidDel="003C33EF">
          <w:rPr>
            <w:rFonts w:asciiTheme="minorHAnsi" w:eastAsiaTheme="minorEastAsia" w:hAnsiTheme="minorHAnsi" w:cstheme="minorBidi"/>
            <w:noProof/>
            <w:sz w:val="22"/>
            <w:szCs w:val="22"/>
          </w:rPr>
          <w:tab/>
        </w:r>
        <w:r w:rsidRPr="00FF39BE">
          <w:rPr>
            <w:rPrChange w:id="497"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19</w:delText>
        </w:r>
      </w:del>
    </w:p>
    <w:p w:rsidR="004439D8" w:rsidDel="003C33EF" w:rsidRDefault="00FF39BE">
      <w:pPr>
        <w:pStyle w:val="TOC3"/>
        <w:tabs>
          <w:tab w:val="left" w:pos="1440"/>
          <w:tab w:val="right" w:leader="dot" w:pos="8302"/>
        </w:tabs>
        <w:rPr>
          <w:del w:id="498" w:author="Holger Eichelberger" w:date="2015-08-10T17:26:00Z"/>
          <w:rFonts w:asciiTheme="minorHAnsi" w:eastAsiaTheme="minorEastAsia" w:hAnsiTheme="minorHAnsi" w:cstheme="minorBidi"/>
          <w:noProof/>
          <w:sz w:val="22"/>
          <w:szCs w:val="22"/>
        </w:rPr>
      </w:pPr>
      <w:del w:id="499" w:author="Holger Eichelberger" w:date="2015-08-10T17:26:00Z">
        <w:r w:rsidRPr="00FF39BE">
          <w:rPr>
            <w:rPrChange w:id="500" w:author="Holger Eichelberger" w:date="2015-08-10T17:26:00Z">
              <w:rPr>
                <w:rStyle w:val="Hyperlink"/>
                <w:noProof/>
                <w:lang w:val="en-GB"/>
              </w:rPr>
            </w:rPrChange>
          </w:rPr>
          <w:delText>3.1.5.1</w:delText>
        </w:r>
        <w:r w:rsidR="004439D8" w:rsidDel="003C33EF">
          <w:rPr>
            <w:rFonts w:asciiTheme="minorHAnsi" w:eastAsiaTheme="minorEastAsia" w:hAnsiTheme="minorHAnsi" w:cstheme="minorBidi"/>
            <w:noProof/>
            <w:sz w:val="22"/>
            <w:szCs w:val="22"/>
          </w:rPr>
          <w:tab/>
        </w:r>
        <w:r w:rsidRPr="00FF39BE">
          <w:rPr>
            <w:rPrChange w:id="501"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19</w:delText>
        </w:r>
      </w:del>
    </w:p>
    <w:p w:rsidR="004439D8" w:rsidDel="003C33EF" w:rsidRDefault="00FF39BE">
      <w:pPr>
        <w:pStyle w:val="TOC3"/>
        <w:tabs>
          <w:tab w:val="left" w:pos="1440"/>
          <w:tab w:val="right" w:leader="dot" w:pos="8302"/>
        </w:tabs>
        <w:rPr>
          <w:del w:id="502" w:author="Holger Eichelberger" w:date="2015-08-10T17:26:00Z"/>
          <w:rFonts w:asciiTheme="minorHAnsi" w:eastAsiaTheme="minorEastAsia" w:hAnsiTheme="minorHAnsi" w:cstheme="minorBidi"/>
          <w:noProof/>
          <w:sz w:val="22"/>
          <w:szCs w:val="22"/>
        </w:rPr>
      </w:pPr>
      <w:del w:id="503" w:author="Holger Eichelberger" w:date="2015-08-10T17:26:00Z">
        <w:r w:rsidRPr="00FF39BE">
          <w:rPr>
            <w:rPrChange w:id="504" w:author="Holger Eichelberger" w:date="2015-08-10T17:26:00Z">
              <w:rPr>
                <w:rStyle w:val="Hyperlink"/>
                <w:noProof/>
                <w:lang w:val="en-GB"/>
              </w:rPr>
            </w:rPrChange>
          </w:rPr>
          <w:delText>3.1.5.2</w:delText>
        </w:r>
        <w:r w:rsidR="004439D8" w:rsidDel="003C33EF">
          <w:rPr>
            <w:rFonts w:asciiTheme="minorHAnsi" w:eastAsiaTheme="minorEastAsia" w:hAnsiTheme="minorHAnsi" w:cstheme="minorBidi"/>
            <w:noProof/>
            <w:sz w:val="22"/>
            <w:szCs w:val="22"/>
          </w:rPr>
          <w:tab/>
        </w:r>
        <w:r w:rsidRPr="00FF39BE">
          <w:rPr>
            <w:rPrChange w:id="505"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20</w:delText>
        </w:r>
      </w:del>
    </w:p>
    <w:p w:rsidR="004439D8" w:rsidDel="003C33EF" w:rsidRDefault="00FF39BE">
      <w:pPr>
        <w:pStyle w:val="TOC3"/>
        <w:tabs>
          <w:tab w:val="left" w:pos="1440"/>
          <w:tab w:val="right" w:leader="dot" w:pos="8302"/>
        </w:tabs>
        <w:rPr>
          <w:del w:id="506" w:author="Holger Eichelberger" w:date="2015-08-10T17:26:00Z"/>
          <w:rFonts w:asciiTheme="minorHAnsi" w:eastAsiaTheme="minorEastAsia" w:hAnsiTheme="minorHAnsi" w:cstheme="minorBidi"/>
          <w:noProof/>
          <w:sz w:val="22"/>
          <w:szCs w:val="22"/>
        </w:rPr>
      </w:pPr>
      <w:del w:id="507" w:author="Holger Eichelberger" w:date="2015-08-10T17:26:00Z">
        <w:r w:rsidRPr="00FF39BE">
          <w:rPr>
            <w:rPrChange w:id="508" w:author="Holger Eichelberger" w:date="2015-08-10T17:26:00Z">
              <w:rPr>
                <w:rStyle w:val="Hyperlink"/>
                <w:noProof/>
                <w:lang w:val="en-GB"/>
              </w:rPr>
            </w:rPrChange>
          </w:rPr>
          <w:delText>3.1.5.3</w:delText>
        </w:r>
        <w:r w:rsidR="004439D8" w:rsidDel="003C33EF">
          <w:rPr>
            <w:rFonts w:asciiTheme="minorHAnsi" w:eastAsiaTheme="minorEastAsia" w:hAnsiTheme="minorHAnsi" w:cstheme="minorBidi"/>
            <w:noProof/>
            <w:sz w:val="22"/>
            <w:szCs w:val="22"/>
          </w:rPr>
          <w:tab/>
        </w:r>
        <w:r w:rsidRPr="00FF39BE">
          <w:rPr>
            <w:rPrChange w:id="509" w:author="Holger Eichelberger" w:date="2015-08-10T17:26:00Z">
              <w:rPr>
                <w:rStyle w:val="Hyperlink"/>
                <w:noProof/>
                <w:lang w:val="en-GB"/>
              </w:rPr>
            </w:rPrChange>
          </w:rPr>
          <w:delText>Artefact Types</w:delText>
        </w:r>
        <w:r w:rsidR="004439D8" w:rsidDel="003C33EF">
          <w:rPr>
            <w:noProof/>
            <w:webHidden/>
          </w:rPr>
          <w:tab/>
        </w:r>
        <w:r w:rsidR="00AA153B" w:rsidDel="003C33EF">
          <w:rPr>
            <w:noProof/>
            <w:webHidden/>
          </w:rPr>
          <w:delText>20</w:delText>
        </w:r>
      </w:del>
    </w:p>
    <w:p w:rsidR="004439D8" w:rsidDel="003C33EF" w:rsidRDefault="00FF39BE">
      <w:pPr>
        <w:pStyle w:val="TOC3"/>
        <w:tabs>
          <w:tab w:val="left" w:pos="1440"/>
          <w:tab w:val="right" w:leader="dot" w:pos="8302"/>
        </w:tabs>
        <w:rPr>
          <w:del w:id="510" w:author="Holger Eichelberger" w:date="2015-08-10T17:26:00Z"/>
          <w:rFonts w:asciiTheme="minorHAnsi" w:eastAsiaTheme="minorEastAsia" w:hAnsiTheme="minorHAnsi" w:cstheme="minorBidi"/>
          <w:noProof/>
          <w:sz w:val="22"/>
          <w:szCs w:val="22"/>
        </w:rPr>
      </w:pPr>
      <w:del w:id="511" w:author="Holger Eichelberger" w:date="2015-08-10T17:26:00Z">
        <w:r w:rsidRPr="00FF39BE">
          <w:rPr>
            <w:rPrChange w:id="512" w:author="Holger Eichelberger" w:date="2015-08-10T17:26:00Z">
              <w:rPr>
                <w:rStyle w:val="Hyperlink"/>
                <w:noProof/>
                <w:lang w:val="en-GB"/>
              </w:rPr>
            </w:rPrChange>
          </w:rPr>
          <w:delText>3.1.5.4</w:delText>
        </w:r>
        <w:r w:rsidR="004439D8" w:rsidDel="003C33EF">
          <w:rPr>
            <w:rFonts w:asciiTheme="minorHAnsi" w:eastAsiaTheme="minorEastAsia" w:hAnsiTheme="minorHAnsi" w:cstheme="minorBidi"/>
            <w:noProof/>
            <w:sz w:val="22"/>
            <w:szCs w:val="22"/>
          </w:rPr>
          <w:tab/>
        </w:r>
        <w:r w:rsidRPr="00FF39BE">
          <w:rPr>
            <w:rPrChange w:id="513"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21</w:delText>
        </w:r>
      </w:del>
    </w:p>
    <w:p w:rsidR="004439D8" w:rsidDel="003C33EF" w:rsidRDefault="00FF39BE">
      <w:pPr>
        <w:pStyle w:val="TOC3"/>
        <w:tabs>
          <w:tab w:val="left" w:pos="1200"/>
          <w:tab w:val="right" w:leader="dot" w:pos="8302"/>
        </w:tabs>
        <w:rPr>
          <w:del w:id="514" w:author="Holger Eichelberger" w:date="2015-08-10T17:26:00Z"/>
          <w:rFonts w:asciiTheme="minorHAnsi" w:eastAsiaTheme="minorEastAsia" w:hAnsiTheme="minorHAnsi" w:cstheme="minorBidi"/>
          <w:noProof/>
          <w:sz w:val="22"/>
          <w:szCs w:val="22"/>
        </w:rPr>
      </w:pPr>
      <w:del w:id="515" w:author="Holger Eichelberger" w:date="2015-08-10T17:26:00Z">
        <w:r w:rsidRPr="00FF39BE">
          <w:rPr>
            <w:rPrChange w:id="516" w:author="Holger Eichelberger" w:date="2015-08-10T17:26:00Z">
              <w:rPr>
                <w:rStyle w:val="Hyperlink"/>
                <w:noProof/>
                <w:lang w:val="en-GB"/>
              </w:rPr>
            </w:rPrChange>
          </w:rPr>
          <w:delText>3.1.6</w:delText>
        </w:r>
        <w:r w:rsidR="004439D8" w:rsidDel="003C33EF">
          <w:rPr>
            <w:rFonts w:asciiTheme="minorHAnsi" w:eastAsiaTheme="minorEastAsia" w:hAnsiTheme="minorHAnsi" w:cstheme="minorBidi"/>
            <w:noProof/>
            <w:sz w:val="22"/>
            <w:szCs w:val="22"/>
          </w:rPr>
          <w:tab/>
        </w:r>
        <w:r w:rsidRPr="00FF39BE">
          <w:rPr>
            <w:rPrChange w:id="517"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22</w:delText>
        </w:r>
      </w:del>
    </w:p>
    <w:p w:rsidR="004439D8" w:rsidDel="003C33EF" w:rsidRDefault="00FF39BE">
      <w:pPr>
        <w:pStyle w:val="TOC3"/>
        <w:tabs>
          <w:tab w:val="left" w:pos="1200"/>
          <w:tab w:val="right" w:leader="dot" w:pos="8302"/>
        </w:tabs>
        <w:rPr>
          <w:del w:id="518" w:author="Holger Eichelberger" w:date="2015-08-10T17:26:00Z"/>
          <w:rFonts w:asciiTheme="minorHAnsi" w:eastAsiaTheme="minorEastAsia" w:hAnsiTheme="minorHAnsi" w:cstheme="minorBidi"/>
          <w:noProof/>
          <w:sz w:val="22"/>
          <w:szCs w:val="22"/>
        </w:rPr>
      </w:pPr>
      <w:del w:id="519" w:author="Holger Eichelberger" w:date="2015-08-10T17:26:00Z">
        <w:r w:rsidRPr="00FF39BE">
          <w:rPr>
            <w:rPrChange w:id="520" w:author="Holger Eichelberger" w:date="2015-08-10T17:26:00Z">
              <w:rPr>
                <w:rStyle w:val="Hyperlink"/>
                <w:noProof/>
                <w:lang w:val="en-GB"/>
              </w:rPr>
            </w:rPrChange>
          </w:rPr>
          <w:delText>3.1.7</w:delText>
        </w:r>
        <w:r w:rsidR="004439D8" w:rsidDel="003C33EF">
          <w:rPr>
            <w:rFonts w:asciiTheme="minorHAnsi" w:eastAsiaTheme="minorEastAsia" w:hAnsiTheme="minorHAnsi" w:cstheme="minorBidi"/>
            <w:noProof/>
            <w:sz w:val="22"/>
            <w:szCs w:val="22"/>
          </w:rPr>
          <w:tab/>
        </w:r>
        <w:r w:rsidRPr="00FF39BE">
          <w:rPr>
            <w:rPrChange w:id="521" w:author="Holger Eichelberger" w:date="2015-08-10T17:26:00Z">
              <w:rPr>
                <w:rStyle w:val="Hyperlink"/>
                <w:noProof/>
                <w:lang w:val="en-GB"/>
              </w:rPr>
            </w:rPrChange>
          </w:rPr>
          <w:delText>Externally Defined Values of Global Variables</w:delText>
        </w:r>
        <w:r w:rsidR="004439D8" w:rsidDel="003C33EF">
          <w:rPr>
            <w:noProof/>
            <w:webHidden/>
          </w:rPr>
          <w:tab/>
        </w:r>
        <w:r w:rsidR="00AA153B" w:rsidDel="003C33EF">
          <w:rPr>
            <w:noProof/>
            <w:webHidden/>
          </w:rPr>
          <w:delText>22</w:delText>
        </w:r>
      </w:del>
    </w:p>
    <w:p w:rsidR="004439D8" w:rsidDel="003C33EF" w:rsidRDefault="00FF39BE">
      <w:pPr>
        <w:pStyle w:val="TOC3"/>
        <w:tabs>
          <w:tab w:val="left" w:pos="1200"/>
          <w:tab w:val="right" w:leader="dot" w:pos="8302"/>
        </w:tabs>
        <w:rPr>
          <w:del w:id="522" w:author="Holger Eichelberger" w:date="2015-08-10T17:26:00Z"/>
          <w:rFonts w:asciiTheme="minorHAnsi" w:eastAsiaTheme="minorEastAsia" w:hAnsiTheme="minorHAnsi" w:cstheme="minorBidi"/>
          <w:noProof/>
          <w:sz w:val="22"/>
          <w:szCs w:val="22"/>
        </w:rPr>
      </w:pPr>
      <w:del w:id="523" w:author="Holger Eichelberger" w:date="2015-08-10T17:26:00Z">
        <w:r w:rsidRPr="00FF39BE">
          <w:rPr>
            <w:rPrChange w:id="524" w:author="Holger Eichelberger" w:date="2015-08-10T17:26:00Z">
              <w:rPr>
                <w:rStyle w:val="Hyperlink"/>
                <w:noProof/>
                <w:lang w:val="en-GB"/>
              </w:rPr>
            </w:rPrChange>
          </w:rPr>
          <w:delText>3.1.8</w:delText>
        </w:r>
        <w:r w:rsidR="004439D8" w:rsidDel="003C33EF">
          <w:rPr>
            <w:rFonts w:asciiTheme="minorHAnsi" w:eastAsiaTheme="minorEastAsia" w:hAnsiTheme="minorHAnsi" w:cstheme="minorBidi"/>
            <w:noProof/>
            <w:sz w:val="22"/>
            <w:szCs w:val="22"/>
          </w:rPr>
          <w:tab/>
        </w:r>
        <w:r w:rsidRPr="00FF39BE">
          <w:rPr>
            <w:rPrChange w:id="525" w:author="Holger Eichelberger" w:date="2015-08-10T17:26:00Z">
              <w:rPr>
                <w:rStyle w:val="Hyperlink"/>
                <w:noProof/>
                <w:lang w:val="en-GB"/>
              </w:rPr>
            </w:rPrChange>
          </w:rPr>
          <w:delText>Rules</w:delText>
        </w:r>
        <w:r w:rsidR="004439D8" w:rsidDel="003C33EF">
          <w:rPr>
            <w:noProof/>
            <w:webHidden/>
          </w:rPr>
          <w:tab/>
        </w:r>
        <w:r w:rsidR="00AA153B" w:rsidDel="003C33EF">
          <w:rPr>
            <w:noProof/>
            <w:webHidden/>
          </w:rPr>
          <w:delText>24</w:delText>
        </w:r>
      </w:del>
    </w:p>
    <w:p w:rsidR="004439D8" w:rsidDel="003C33EF" w:rsidRDefault="00FF39BE">
      <w:pPr>
        <w:pStyle w:val="TOC3"/>
        <w:tabs>
          <w:tab w:val="left" w:pos="1440"/>
          <w:tab w:val="right" w:leader="dot" w:pos="8302"/>
        </w:tabs>
        <w:rPr>
          <w:del w:id="526" w:author="Holger Eichelberger" w:date="2015-08-10T17:26:00Z"/>
          <w:rFonts w:asciiTheme="minorHAnsi" w:eastAsiaTheme="minorEastAsia" w:hAnsiTheme="minorHAnsi" w:cstheme="minorBidi"/>
          <w:noProof/>
          <w:sz w:val="22"/>
          <w:szCs w:val="22"/>
        </w:rPr>
      </w:pPr>
      <w:del w:id="527" w:author="Holger Eichelberger" w:date="2015-08-10T17:26:00Z">
        <w:r w:rsidRPr="00FF39BE">
          <w:rPr>
            <w:rPrChange w:id="528" w:author="Holger Eichelberger" w:date="2015-08-10T17:26:00Z">
              <w:rPr>
                <w:rStyle w:val="Hyperlink"/>
                <w:noProof/>
                <w:lang w:val="en-GB"/>
              </w:rPr>
            </w:rPrChange>
          </w:rPr>
          <w:delText>3.1.8.1</w:delText>
        </w:r>
        <w:r w:rsidR="004439D8" w:rsidDel="003C33EF">
          <w:rPr>
            <w:rFonts w:asciiTheme="minorHAnsi" w:eastAsiaTheme="minorEastAsia" w:hAnsiTheme="minorHAnsi" w:cstheme="minorBidi"/>
            <w:noProof/>
            <w:sz w:val="22"/>
            <w:szCs w:val="22"/>
          </w:rPr>
          <w:tab/>
        </w:r>
        <w:r w:rsidRPr="00FF39BE">
          <w:rPr>
            <w:rPrChange w:id="529" w:author="Holger Eichelberger" w:date="2015-08-10T17:26:00Z">
              <w:rPr>
                <w:rStyle w:val="Hyperlink"/>
                <w:noProof/>
                <w:lang w:val="en-GB"/>
              </w:rPr>
            </w:rPrChange>
          </w:rPr>
          <w:delText>Variable Declarations</w:delText>
        </w:r>
        <w:r w:rsidR="004439D8" w:rsidDel="003C33EF">
          <w:rPr>
            <w:noProof/>
            <w:webHidden/>
          </w:rPr>
          <w:tab/>
        </w:r>
        <w:r w:rsidR="00AA153B" w:rsidDel="003C33EF">
          <w:rPr>
            <w:noProof/>
            <w:webHidden/>
          </w:rPr>
          <w:delText>27</w:delText>
        </w:r>
      </w:del>
    </w:p>
    <w:p w:rsidR="004439D8" w:rsidDel="003C33EF" w:rsidRDefault="00FF39BE">
      <w:pPr>
        <w:pStyle w:val="TOC3"/>
        <w:tabs>
          <w:tab w:val="left" w:pos="1440"/>
          <w:tab w:val="right" w:leader="dot" w:pos="8302"/>
        </w:tabs>
        <w:rPr>
          <w:del w:id="530" w:author="Holger Eichelberger" w:date="2015-08-10T17:26:00Z"/>
          <w:rFonts w:asciiTheme="minorHAnsi" w:eastAsiaTheme="minorEastAsia" w:hAnsiTheme="minorHAnsi" w:cstheme="minorBidi"/>
          <w:noProof/>
          <w:sz w:val="22"/>
          <w:szCs w:val="22"/>
        </w:rPr>
      </w:pPr>
      <w:del w:id="531" w:author="Holger Eichelberger" w:date="2015-08-10T17:26:00Z">
        <w:r w:rsidRPr="00FF39BE">
          <w:rPr>
            <w:rPrChange w:id="532" w:author="Holger Eichelberger" w:date="2015-08-10T17:26:00Z">
              <w:rPr>
                <w:rStyle w:val="Hyperlink"/>
                <w:noProof/>
                <w:lang w:val="en-GB"/>
              </w:rPr>
            </w:rPrChange>
          </w:rPr>
          <w:delText>3.1.8.2</w:delText>
        </w:r>
        <w:r w:rsidR="004439D8" w:rsidDel="003C33EF">
          <w:rPr>
            <w:rFonts w:asciiTheme="minorHAnsi" w:eastAsiaTheme="minorEastAsia" w:hAnsiTheme="minorHAnsi" w:cstheme="minorBidi"/>
            <w:noProof/>
            <w:sz w:val="22"/>
            <w:szCs w:val="22"/>
          </w:rPr>
          <w:tab/>
        </w:r>
        <w:r w:rsidRPr="00FF39BE">
          <w:rPr>
            <w:rPrChange w:id="533" w:author="Holger Eichelberger" w:date="2015-08-10T17:26:00Z">
              <w:rPr>
                <w:rStyle w:val="Hyperlink"/>
                <w:noProof/>
                <w:lang w:val="en-GB"/>
              </w:rPr>
            </w:rPrChange>
          </w:rPr>
          <w:delText>Expressions</w:delText>
        </w:r>
        <w:r w:rsidR="004439D8" w:rsidDel="003C33EF">
          <w:rPr>
            <w:noProof/>
            <w:webHidden/>
          </w:rPr>
          <w:tab/>
        </w:r>
        <w:r w:rsidR="00AA153B" w:rsidDel="003C33EF">
          <w:rPr>
            <w:noProof/>
            <w:webHidden/>
          </w:rPr>
          <w:delText>27</w:delText>
        </w:r>
      </w:del>
    </w:p>
    <w:p w:rsidR="004439D8" w:rsidDel="003C33EF" w:rsidRDefault="00FF39BE">
      <w:pPr>
        <w:pStyle w:val="TOC3"/>
        <w:tabs>
          <w:tab w:val="left" w:pos="1440"/>
          <w:tab w:val="right" w:leader="dot" w:pos="8302"/>
        </w:tabs>
        <w:rPr>
          <w:del w:id="534" w:author="Holger Eichelberger" w:date="2015-08-10T17:26:00Z"/>
          <w:rFonts w:asciiTheme="minorHAnsi" w:eastAsiaTheme="minorEastAsia" w:hAnsiTheme="minorHAnsi" w:cstheme="minorBidi"/>
          <w:noProof/>
          <w:sz w:val="22"/>
          <w:szCs w:val="22"/>
        </w:rPr>
      </w:pPr>
      <w:del w:id="535" w:author="Holger Eichelberger" w:date="2015-08-10T17:26:00Z">
        <w:r w:rsidRPr="00FF39BE">
          <w:rPr>
            <w:rPrChange w:id="536" w:author="Holger Eichelberger" w:date="2015-08-10T17:26:00Z">
              <w:rPr>
                <w:rStyle w:val="Hyperlink"/>
                <w:noProof/>
                <w:lang w:val="en-GB"/>
              </w:rPr>
            </w:rPrChange>
          </w:rPr>
          <w:delText>3.1.8.3</w:delText>
        </w:r>
        <w:r w:rsidR="004439D8" w:rsidDel="003C33EF">
          <w:rPr>
            <w:rFonts w:asciiTheme="minorHAnsi" w:eastAsiaTheme="minorEastAsia" w:hAnsiTheme="minorHAnsi" w:cstheme="minorBidi"/>
            <w:noProof/>
            <w:sz w:val="22"/>
            <w:szCs w:val="22"/>
          </w:rPr>
          <w:tab/>
        </w:r>
        <w:r w:rsidRPr="00FF39BE">
          <w:rPr>
            <w:rPrChange w:id="537" w:author="Holger Eichelberger" w:date="2015-08-10T17:26:00Z">
              <w:rPr>
                <w:rStyle w:val="Hyperlink"/>
                <w:noProof/>
                <w:lang w:val="en-GB"/>
              </w:rPr>
            </w:rPrChange>
          </w:rPr>
          <w:delText>Calls</w:delText>
        </w:r>
        <w:r w:rsidR="004439D8" w:rsidDel="003C33EF">
          <w:rPr>
            <w:noProof/>
            <w:webHidden/>
          </w:rPr>
          <w:tab/>
        </w:r>
        <w:r w:rsidR="00AA153B" w:rsidDel="003C33EF">
          <w:rPr>
            <w:noProof/>
            <w:webHidden/>
          </w:rPr>
          <w:delText>28</w:delText>
        </w:r>
      </w:del>
    </w:p>
    <w:p w:rsidR="004439D8" w:rsidDel="003C33EF" w:rsidRDefault="00FF39BE">
      <w:pPr>
        <w:pStyle w:val="TOC3"/>
        <w:tabs>
          <w:tab w:val="left" w:pos="1440"/>
          <w:tab w:val="right" w:leader="dot" w:pos="8302"/>
        </w:tabs>
        <w:rPr>
          <w:del w:id="538" w:author="Holger Eichelberger" w:date="2015-08-10T17:26:00Z"/>
          <w:rFonts w:asciiTheme="minorHAnsi" w:eastAsiaTheme="minorEastAsia" w:hAnsiTheme="minorHAnsi" w:cstheme="minorBidi"/>
          <w:noProof/>
          <w:sz w:val="22"/>
          <w:szCs w:val="22"/>
        </w:rPr>
      </w:pPr>
      <w:del w:id="539" w:author="Holger Eichelberger" w:date="2015-08-10T17:26:00Z">
        <w:r w:rsidRPr="00FF39BE">
          <w:rPr>
            <w:rPrChange w:id="540" w:author="Holger Eichelberger" w:date="2015-08-10T17:26:00Z">
              <w:rPr>
                <w:rStyle w:val="Hyperlink"/>
                <w:noProof/>
                <w:lang w:val="en-GB"/>
              </w:rPr>
            </w:rPrChange>
          </w:rPr>
          <w:delText>3.1.8.4</w:delText>
        </w:r>
        <w:r w:rsidR="004439D8" w:rsidDel="003C33EF">
          <w:rPr>
            <w:rFonts w:asciiTheme="minorHAnsi" w:eastAsiaTheme="minorEastAsia" w:hAnsiTheme="minorHAnsi" w:cstheme="minorBidi"/>
            <w:noProof/>
            <w:sz w:val="22"/>
            <w:szCs w:val="22"/>
          </w:rPr>
          <w:tab/>
        </w:r>
        <w:r w:rsidRPr="00FF39BE">
          <w:rPr>
            <w:rPrChange w:id="541" w:author="Holger Eichelberger" w:date="2015-08-10T17:26:00Z">
              <w:rPr>
                <w:rStyle w:val="Hyperlink"/>
                <w:noProof/>
                <w:lang w:val="en-GB"/>
              </w:rPr>
            </w:rPrChange>
          </w:rPr>
          <w:delText>Operating System Commands</w:delText>
        </w:r>
        <w:r w:rsidR="004439D8" w:rsidDel="003C33EF">
          <w:rPr>
            <w:noProof/>
            <w:webHidden/>
          </w:rPr>
          <w:tab/>
        </w:r>
        <w:r w:rsidR="00AA153B" w:rsidDel="003C33EF">
          <w:rPr>
            <w:noProof/>
            <w:webHidden/>
          </w:rPr>
          <w:delText>30</w:delText>
        </w:r>
      </w:del>
    </w:p>
    <w:p w:rsidR="004439D8" w:rsidDel="003C33EF" w:rsidRDefault="00FF39BE">
      <w:pPr>
        <w:pStyle w:val="TOC3"/>
        <w:tabs>
          <w:tab w:val="left" w:pos="1440"/>
          <w:tab w:val="right" w:leader="dot" w:pos="8302"/>
        </w:tabs>
        <w:rPr>
          <w:del w:id="542" w:author="Holger Eichelberger" w:date="2015-08-10T17:26:00Z"/>
          <w:rFonts w:asciiTheme="minorHAnsi" w:eastAsiaTheme="minorEastAsia" w:hAnsiTheme="minorHAnsi" w:cstheme="minorBidi"/>
          <w:noProof/>
          <w:sz w:val="22"/>
          <w:szCs w:val="22"/>
        </w:rPr>
      </w:pPr>
      <w:del w:id="543" w:author="Holger Eichelberger" w:date="2015-08-10T17:26:00Z">
        <w:r w:rsidRPr="00FF39BE">
          <w:rPr>
            <w:rPrChange w:id="544" w:author="Holger Eichelberger" w:date="2015-08-10T17:26:00Z">
              <w:rPr>
                <w:rStyle w:val="Hyperlink"/>
                <w:noProof/>
                <w:lang w:val="en-GB"/>
              </w:rPr>
            </w:rPrChange>
          </w:rPr>
          <w:delText>3.1.8.5</w:delText>
        </w:r>
        <w:r w:rsidR="004439D8" w:rsidDel="003C33EF">
          <w:rPr>
            <w:rFonts w:asciiTheme="minorHAnsi" w:eastAsiaTheme="minorEastAsia" w:hAnsiTheme="minorHAnsi" w:cstheme="minorBidi"/>
            <w:noProof/>
            <w:sz w:val="22"/>
            <w:szCs w:val="22"/>
          </w:rPr>
          <w:tab/>
        </w:r>
        <w:r w:rsidRPr="00FF39BE">
          <w:rPr>
            <w:rPrChange w:id="545" w:author="Holger Eichelberger" w:date="2015-08-10T17:26:00Z">
              <w:rPr>
                <w:rStyle w:val="Hyperlink"/>
                <w:noProof/>
                <w:lang w:val="en-GB"/>
              </w:rPr>
            </w:rPrChange>
          </w:rPr>
          <w:delText>Alternative Execution</w:delText>
        </w:r>
        <w:r w:rsidR="004439D8" w:rsidDel="003C33EF">
          <w:rPr>
            <w:noProof/>
            <w:webHidden/>
          </w:rPr>
          <w:tab/>
        </w:r>
        <w:r w:rsidR="00AA153B" w:rsidDel="003C33EF">
          <w:rPr>
            <w:noProof/>
            <w:webHidden/>
          </w:rPr>
          <w:delText>31</w:delText>
        </w:r>
      </w:del>
    </w:p>
    <w:p w:rsidR="004439D8" w:rsidDel="003C33EF" w:rsidRDefault="00FF39BE">
      <w:pPr>
        <w:pStyle w:val="TOC3"/>
        <w:tabs>
          <w:tab w:val="left" w:pos="1440"/>
          <w:tab w:val="right" w:leader="dot" w:pos="8302"/>
        </w:tabs>
        <w:rPr>
          <w:del w:id="546" w:author="Holger Eichelberger" w:date="2015-08-10T17:26:00Z"/>
          <w:rFonts w:asciiTheme="minorHAnsi" w:eastAsiaTheme="minorEastAsia" w:hAnsiTheme="minorHAnsi" w:cstheme="minorBidi"/>
          <w:noProof/>
          <w:sz w:val="22"/>
          <w:szCs w:val="22"/>
        </w:rPr>
      </w:pPr>
      <w:del w:id="547" w:author="Holger Eichelberger" w:date="2015-08-10T17:26:00Z">
        <w:r w:rsidRPr="00FF39BE">
          <w:rPr>
            <w:rPrChange w:id="548" w:author="Holger Eichelberger" w:date="2015-08-10T17:26:00Z">
              <w:rPr>
                <w:rStyle w:val="Hyperlink"/>
                <w:noProof/>
                <w:lang w:val="en-GB"/>
              </w:rPr>
            </w:rPrChange>
          </w:rPr>
          <w:delText>3.1.8.6</w:delText>
        </w:r>
        <w:r w:rsidR="004439D8" w:rsidDel="003C33EF">
          <w:rPr>
            <w:rFonts w:asciiTheme="minorHAnsi" w:eastAsiaTheme="minorEastAsia" w:hAnsiTheme="minorHAnsi" w:cstheme="minorBidi"/>
            <w:noProof/>
            <w:sz w:val="22"/>
            <w:szCs w:val="22"/>
          </w:rPr>
          <w:tab/>
        </w:r>
        <w:r w:rsidRPr="00FF39BE">
          <w:rPr>
            <w:rPrChange w:id="549" w:author="Holger Eichelberger" w:date="2015-08-10T17:26:00Z">
              <w:rPr>
                <w:rStyle w:val="Hyperlink"/>
                <w:noProof/>
                <w:lang w:val="en-GB"/>
              </w:rPr>
            </w:rPrChange>
          </w:rPr>
          <w:delText>Iterated Execution</w:delText>
        </w:r>
        <w:r w:rsidR="004439D8" w:rsidDel="003C33EF">
          <w:rPr>
            <w:noProof/>
            <w:webHidden/>
          </w:rPr>
          <w:tab/>
        </w:r>
        <w:r w:rsidR="00AA153B" w:rsidDel="003C33EF">
          <w:rPr>
            <w:noProof/>
            <w:webHidden/>
          </w:rPr>
          <w:delText>31</w:delText>
        </w:r>
      </w:del>
    </w:p>
    <w:p w:rsidR="004439D8" w:rsidDel="003C33EF" w:rsidRDefault="00FF39BE">
      <w:pPr>
        <w:pStyle w:val="TOC3"/>
        <w:tabs>
          <w:tab w:val="left" w:pos="1440"/>
          <w:tab w:val="right" w:leader="dot" w:pos="8302"/>
        </w:tabs>
        <w:rPr>
          <w:del w:id="550" w:author="Holger Eichelberger" w:date="2015-08-10T17:26:00Z"/>
          <w:rFonts w:asciiTheme="minorHAnsi" w:eastAsiaTheme="minorEastAsia" w:hAnsiTheme="minorHAnsi" w:cstheme="minorBidi"/>
          <w:noProof/>
          <w:sz w:val="22"/>
          <w:szCs w:val="22"/>
        </w:rPr>
      </w:pPr>
      <w:del w:id="551" w:author="Holger Eichelberger" w:date="2015-08-10T17:26:00Z">
        <w:r w:rsidRPr="00FF39BE">
          <w:rPr>
            <w:rPrChange w:id="552" w:author="Holger Eichelberger" w:date="2015-08-10T17:26:00Z">
              <w:rPr>
                <w:rStyle w:val="Hyperlink"/>
                <w:noProof/>
                <w:lang w:val="en-GB"/>
              </w:rPr>
            </w:rPrChange>
          </w:rPr>
          <w:delText>3.1.8.7</w:delText>
        </w:r>
        <w:r w:rsidR="004439D8" w:rsidDel="003C33EF">
          <w:rPr>
            <w:rFonts w:asciiTheme="minorHAnsi" w:eastAsiaTheme="minorEastAsia" w:hAnsiTheme="minorHAnsi" w:cstheme="minorBidi"/>
            <w:noProof/>
            <w:sz w:val="22"/>
            <w:szCs w:val="22"/>
          </w:rPr>
          <w:tab/>
        </w:r>
        <w:r w:rsidRPr="00FF39BE">
          <w:rPr>
            <w:rPrChange w:id="553" w:author="Holger Eichelberger" w:date="2015-08-10T17:26:00Z">
              <w:rPr>
                <w:rStyle w:val="Hyperlink"/>
                <w:noProof/>
                <w:lang w:val="en-GB"/>
              </w:rPr>
            </w:rPrChange>
          </w:rPr>
          <w:delText>Join Expression</w:delText>
        </w:r>
        <w:r w:rsidR="004439D8" w:rsidDel="003C33EF">
          <w:rPr>
            <w:noProof/>
            <w:webHidden/>
          </w:rPr>
          <w:tab/>
        </w:r>
        <w:r w:rsidR="00AA153B" w:rsidDel="003C33EF">
          <w:rPr>
            <w:noProof/>
            <w:webHidden/>
          </w:rPr>
          <w:delText>33</w:delText>
        </w:r>
      </w:del>
    </w:p>
    <w:p w:rsidR="004439D8" w:rsidDel="003C33EF" w:rsidRDefault="00FF39BE">
      <w:pPr>
        <w:pStyle w:val="TOC3"/>
        <w:tabs>
          <w:tab w:val="left" w:pos="1440"/>
          <w:tab w:val="right" w:leader="dot" w:pos="8302"/>
        </w:tabs>
        <w:rPr>
          <w:del w:id="554" w:author="Holger Eichelberger" w:date="2015-08-10T17:26:00Z"/>
          <w:rFonts w:asciiTheme="minorHAnsi" w:eastAsiaTheme="minorEastAsia" w:hAnsiTheme="minorHAnsi" w:cstheme="minorBidi"/>
          <w:noProof/>
          <w:sz w:val="22"/>
          <w:szCs w:val="22"/>
        </w:rPr>
      </w:pPr>
      <w:del w:id="555" w:author="Holger Eichelberger" w:date="2015-08-10T17:26:00Z">
        <w:r w:rsidRPr="00FF39BE">
          <w:rPr>
            <w:rPrChange w:id="556" w:author="Holger Eichelberger" w:date="2015-08-10T17:26:00Z">
              <w:rPr>
                <w:rStyle w:val="Hyperlink"/>
                <w:noProof/>
                <w:lang w:val="en-GB"/>
              </w:rPr>
            </w:rPrChange>
          </w:rPr>
          <w:delText>3.1.8.8</w:delText>
        </w:r>
        <w:r w:rsidR="004439D8" w:rsidDel="003C33EF">
          <w:rPr>
            <w:rFonts w:asciiTheme="minorHAnsi" w:eastAsiaTheme="minorEastAsia" w:hAnsiTheme="minorHAnsi" w:cstheme="minorBidi"/>
            <w:noProof/>
            <w:sz w:val="22"/>
            <w:szCs w:val="22"/>
          </w:rPr>
          <w:tab/>
        </w:r>
        <w:r w:rsidRPr="00FF39BE">
          <w:rPr>
            <w:rPrChange w:id="557" w:author="Holger Eichelberger" w:date="2015-08-10T17:26:00Z">
              <w:rPr>
                <w:rStyle w:val="Hyperlink"/>
                <w:noProof/>
                <w:lang w:val="en-GB"/>
              </w:rPr>
            </w:rPrChange>
          </w:rPr>
          <w:delText xml:space="preserve">Instantiate Expression </w:delText>
        </w:r>
        <w:r w:rsidR="004439D8" w:rsidDel="003C33EF">
          <w:rPr>
            <w:noProof/>
            <w:webHidden/>
          </w:rPr>
          <w:tab/>
        </w:r>
        <w:r w:rsidR="00AA153B" w:rsidDel="003C33EF">
          <w:rPr>
            <w:noProof/>
            <w:webHidden/>
          </w:rPr>
          <w:delText>34</w:delText>
        </w:r>
      </w:del>
    </w:p>
    <w:p w:rsidR="004439D8" w:rsidDel="003C33EF" w:rsidRDefault="00FF39BE">
      <w:pPr>
        <w:pStyle w:val="TOC2"/>
        <w:tabs>
          <w:tab w:val="left" w:pos="960"/>
          <w:tab w:val="right" w:leader="dot" w:pos="8302"/>
        </w:tabs>
        <w:rPr>
          <w:del w:id="558" w:author="Holger Eichelberger" w:date="2015-08-10T17:26:00Z"/>
          <w:rFonts w:asciiTheme="minorHAnsi" w:eastAsiaTheme="minorEastAsia" w:hAnsiTheme="minorHAnsi" w:cstheme="minorBidi"/>
          <w:noProof/>
          <w:sz w:val="22"/>
          <w:szCs w:val="22"/>
        </w:rPr>
      </w:pPr>
      <w:del w:id="559" w:author="Holger Eichelberger" w:date="2015-08-10T17:26:00Z">
        <w:r w:rsidRPr="00FF39BE">
          <w:rPr>
            <w:rPrChange w:id="560" w:author="Holger Eichelberger" w:date="2015-08-10T17:26:00Z">
              <w:rPr>
                <w:rStyle w:val="Hyperlink"/>
                <w:noProof/>
                <w:lang w:val="en-GB"/>
              </w:rPr>
            </w:rPrChange>
          </w:rPr>
          <w:delText>3.2</w:delText>
        </w:r>
        <w:r w:rsidR="004439D8" w:rsidDel="003C33EF">
          <w:rPr>
            <w:rFonts w:asciiTheme="minorHAnsi" w:eastAsiaTheme="minorEastAsia" w:hAnsiTheme="minorHAnsi" w:cstheme="minorBidi"/>
            <w:noProof/>
            <w:sz w:val="22"/>
            <w:szCs w:val="22"/>
          </w:rPr>
          <w:tab/>
        </w:r>
        <w:r w:rsidRPr="00FF39BE">
          <w:rPr>
            <w:rPrChange w:id="561"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36</w:delText>
        </w:r>
      </w:del>
    </w:p>
    <w:p w:rsidR="004439D8" w:rsidDel="003C33EF" w:rsidRDefault="00FF39BE">
      <w:pPr>
        <w:pStyle w:val="TOC3"/>
        <w:tabs>
          <w:tab w:val="left" w:pos="1200"/>
          <w:tab w:val="right" w:leader="dot" w:pos="8302"/>
        </w:tabs>
        <w:rPr>
          <w:del w:id="562" w:author="Holger Eichelberger" w:date="2015-08-10T17:26:00Z"/>
          <w:rFonts w:asciiTheme="minorHAnsi" w:eastAsiaTheme="minorEastAsia" w:hAnsiTheme="minorHAnsi" w:cstheme="minorBidi"/>
          <w:noProof/>
          <w:sz w:val="22"/>
          <w:szCs w:val="22"/>
        </w:rPr>
      </w:pPr>
      <w:del w:id="563" w:author="Holger Eichelberger" w:date="2015-08-10T17:26:00Z">
        <w:r w:rsidRPr="00FF39BE">
          <w:rPr>
            <w:rPrChange w:id="564" w:author="Holger Eichelberger" w:date="2015-08-10T17:26:00Z">
              <w:rPr>
                <w:rStyle w:val="Hyperlink"/>
                <w:noProof/>
                <w:lang w:val="en-GB"/>
              </w:rPr>
            </w:rPrChange>
          </w:rPr>
          <w:delText>3.2.1</w:delText>
        </w:r>
        <w:r w:rsidR="004439D8" w:rsidDel="003C33EF">
          <w:rPr>
            <w:rFonts w:asciiTheme="minorHAnsi" w:eastAsiaTheme="minorEastAsia" w:hAnsiTheme="minorHAnsi" w:cstheme="minorBidi"/>
            <w:noProof/>
            <w:sz w:val="22"/>
            <w:szCs w:val="22"/>
          </w:rPr>
          <w:tab/>
        </w:r>
        <w:r w:rsidRPr="00FF39BE">
          <w:rPr>
            <w:rPrChange w:id="565"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36</w:delText>
        </w:r>
      </w:del>
    </w:p>
    <w:p w:rsidR="004439D8" w:rsidDel="003C33EF" w:rsidRDefault="00FF39BE">
      <w:pPr>
        <w:pStyle w:val="TOC3"/>
        <w:tabs>
          <w:tab w:val="left" w:pos="1200"/>
          <w:tab w:val="right" w:leader="dot" w:pos="8302"/>
        </w:tabs>
        <w:rPr>
          <w:del w:id="566" w:author="Holger Eichelberger" w:date="2015-08-10T17:26:00Z"/>
          <w:rFonts w:asciiTheme="minorHAnsi" w:eastAsiaTheme="minorEastAsia" w:hAnsiTheme="minorHAnsi" w:cstheme="minorBidi"/>
          <w:noProof/>
          <w:sz w:val="22"/>
          <w:szCs w:val="22"/>
        </w:rPr>
      </w:pPr>
      <w:del w:id="567" w:author="Holger Eichelberger" w:date="2015-08-10T17:26:00Z">
        <w:r w:rsidRPr="00FF39BE">
          <w:rPr>
            <w:rPrChange w:id="568" w:author="Holger Eichelberger" w:date="2015-08-10T17:26:00Z">
              <w:rPr>
                <w:rStyle w:val="Hyperlink"/>
                <w:noProof/>
                <w:lang w:val="en-GB"/>
              </w:rPr>
            </w:rPrChange>
          </w:rPr>
          <w:delText>3.2.2</w:delText>
        </w:r>
        <w:r w:rsidR="004439D8" w:rsidDel="003C33EF">
          <w:rPr>
            <w:rFonts w:asciiTheme="minorHAnsi" w:eastAsiaTheme="minorEastAsia" w:hAnsiTheme="minorHAnsi" w:cstheme="minorBidi"/>
            <w:noProof/>
            <w:sz w:val="22"/>
            <w:szCs w:val="22"/>
          </w:rPr>
          <w:tab/>
        </w:r>
        <w:r w:rsidRPr="00FF39BE">
          <w:rPr>
            <w:rPrChange w:id="569" w:author="Holger Eichelberger" w:date="2015-08-10T17:26:00Z">
              <w:rPr>
                <w:rStyle w:val="Hyperlink"/>
                <w:noProof/>
                <w:lang w:val="en-GB"/>
              </w:rPr>
            </w:rPrChange>
          </w:rPr>
          <w:delText>Template</w:delText>
        </w:r>
        <w:r w:rsidR="004439D8" w:rsidDel="003C33EF">
          <w:rPr>
            <w:noProof/>
            <w:webHidden/>
          </w:rPr>
          <w:tab/>
        </w:r>
        <w:r w:rsidR="00AA153B" w:rsidDel="003C33EF">
          <w:rPr>
            <w:noProof/>
            <w:webHidden/>
          </w:rPr>
          <w:delText>36</w:delText>
        </w:r>
      </w:del>
    </w:p>
    <w:p w:rsidR="004439D8" w:rsidDel="003C33EF" w:rsidRDefault="00FF39BE">
      <w:pPr>
        <w:pStyle w:val="TOC3"/>
        <w:tabs>
          <w:tab w:val="left" w:pos="1200"/>
          <w:tab w:val="right" w:leader="dot" w:pos="8302"/>
        </w:tabs>
        <w:rPr>
          <w:del w:id="570" w:author="Holger Eichelberger" w:date="2015-08-10T17:26:00Z"/>
          <w:rFonts w:asciiTheme="minorHAnsi" w:eastAsiaTheme="minorEastAsia" w:hAnsiTheme="minorHAnsi" w:cstheme="minorBidi"/>
          <w:noProof/>
          <w:sz w:val="22"/>
          <w:szCs w:val="22"/>
        </w:rPr>
      </w:pPr>
      <w:del w:id="571" w:author="Holger Eichelberger" w:date="2015-08-10T17:26:00Z">
        <w:r w:rsidRPr="00FF39BE">
          <w:rPr>
            <w:rPrChange w:id="572" w:author="Holger Eichelberger" w:date="2015-08-10T17:26:00Z">
              <w:rPr>
                <w:rStyle w:val="Hyperlink"/>
                <w:noProof/>
                <w:lang w:val="en-GB"/>
              </w:rPr>
            </w:rPrChange>
          </w:rPr>
          <w:delText>3.2.3</w:delText>
        </w:r>
        <w:r w:rsidR="004439D8" w:rsidDel="003C33EF">
          <w:rPr>
            <w:rFonts w:asciiTheme="minorHAnsi" w:eastAsiaTheme="minorEastAsia" w:hAnsiTheme="minorHAnsi" w:cstheme="minorBidi"/>
            <w:noProof/>
            <w:sz w:val="22"/>
            <w:szCs w:val="22"/>
          </w:rPr>
          <w:tab/>
        </w:r>
        <w:r w:rsidRPr="00FF39BE">
          <w:rPr>
            <w:rPrChange w:id="573" w:author="Holger Eichelberger" w:date="2015-08-10T17:26:00Z">
              <w:rPr>
                <w:rStyle w:val="Hyperlink"/>
                <w:noProof/>
                <w:lang w:val="en-GB"/>
              </w:rPr>
            </w:rPrChange>
          </w:rPr>
          <w:delText>Version</w:delText>
        </w:r>
        <w:r w:rsidR="004439D8" w:rsidDel="003C33EF">
          <w:rPr>
            <w:noProof/>
            <w:webHidden/>
          </w:rPr>
          <w:tab/>
        </w:r>
        <w:r w:rsidR="00AA153B" w:rsidDel="003C33EF">
          <w:rPr>
            <w:noProof/>
            <w:webHidden/>
          </w:rPr>
          <w:delText>38</w:delText>
        </w:r>
      </w:del>
    </w:p>
    <w:p w:rsidR="004439D8" w:rsidDel="003C33EF" w:rsidRDefault="00FF39BE">
      <w:pPr>
        <w:pStyle w:val="TOC3"/>
        <w:tabs>
          <w:tab w:val="left" w:pos="1200"/>
          <w:tab w:val="right" w:leader="dot" w:pos="8302"/>
        </w:tabs>
        <w:rPr>
          <w:del w:id="574" w:author="Holger Eichelberger" w:date="2015-08-10T17:26:00Z"/>
          <w:rFonts w:asciiTheme="minorHAnsi" w:eastAsiaTheme="minorEastAsia" w:hAnsiTheme="minorHAnsi" w:cstheme="minorBidi"/>
          <w:noProof/>
          <w:sz w:val="22"/>
          <w:szCs w:val="22"/>
        </w:rPr>
      </w:pPr>
      <w:del w:id="575" w:author="Holger Eichelberger" w:date="2015-08-10T17:26:00Z">
        <w:r w:rsidRPr="00FF39BE">
          <w:rPr>
            <w:rPrChange w:id="576" w:author="Holger Eichelberger" w:date="2015-08-10T17:26:00Z">
              <w:rPr>
                <w:rStyle w:val="Hyperlink"/>
                <w:noProof/>
                <w:lang w:val="en-GB"/>
              </w:rPr>
            </w:rPrChange>
          </w:rPr>
          <w:delText>3.2.4</w:delText>
        </w:r>
        <w:r w:rsidR="004439D8" w:rsidDel="003C33EF">
          <w:rPr>
            <w:rFonts w:asciiTheme="minorHAnsi" w:eastAsiaTheme="minorEastAsia" w:hAnsiTheme="minorHAnsi" w:cstheme="minorBidi"/>
            <w:noProof/>
            <w:sz w:val="22"/>
            <w:szCs w:val="22"/>
          </w:rPr>
          <w:tab/>
        </w:r>
        <w:r w:rsidRPr="00FF39BE">
          <w:rPr>
            <w:rPrChange w:id="577" w:author="Holger Eichelberger" w:date="2015-08-10T17:26:00Z">
              <w:rPr>
                <w:rStyle w:val="Hyperlink"/>
                <w:noProof/>
                <w:lang w:val="en-GB"/>
              </w:rPr>
            </w:rPrChange>
          </w:rPr>
          <w:delText>Imports</w:delText>
        </w:r>
        <w:r w:rsidR="004439D8" w:rsidDel="003C33EF">
          <w:rPr>
            <w:noProof/>
            <w:webHidden/>
          </w:rPr>
          <w:tab/>
        </w:r>
        <w:r w:rsidR="00AA153B" w:rsidDel="003C33EF">
          <w:rPr>
            <w:noProof/>
            <w:webHidden/>
          </w:rPr>
          <w:delText>38</w:delText>
        </w:r>
      </w:del>
    </w:p>
    <w:p w:rsidR="004439D8" w:rsidDel="003C33EF" w:rsidRDefault="00FF39BE">
      <w:pPr>
        <w:pStyle w:val="TOC3"/>
        <w:tabs>
          <w:tab w:val="left" w:pos="1200"/>
          <w:tab w:val="right" w:leader="dot" w:pos="8302"/>
        </w:tabs>
        <w:rPr>
          <w:del w:id="578" w:author="Holger Eichelberger" w:date="2015-08-10T17:26:00Z"/>
          <w:rFonts w:asciiTheme="minorHAnsi" w:eastAsiaTheme="minorEastAsia" w:hAnsiTheme="minorHAnsi" w:cstheme="minorBidi"/>
          <w:noProof/>
          <w:sz w:val="22"/>
          <w:szCs w:val="22"/>
        </w:rPr>
      </w:pPr>
      <w:del w:id="579" w:author="Holger Eichelberger" w:date="2015-08-10T17:26:00Z">
        <w:r w:rsidRPr="00FF39BE">
          <w:rPr>
            <w:rPrChange w:id="580" w:author="Holger Eichelberger" w:date="2015-08-10T17:26:00Z">
              <w:rPr>
                <w:rStyle w:val="Hyperlink"/>
                <w:noProof/>
                <w:lang w:val="en-GB"/>
              </w:rPr>
            </w:rPrChange>
          </w:rPr>
          <w:delText>3.2.5</w:delText>
        </w:r>
        <w:r w:rsidR="004439D8" w:rsidDel="003C33EF">
          <w:rPr>
            <w:rFonts w:asciiTheme="minorHAnsi" w:eastAsiaTheme="minorEastAsia" w:hAnsiTheme="minorHAnsi" w:cstheme="minorBidi"/>
            <w:noProof/>
            <w:sz w:val="22"/>
            <w:szCs w:val="22"/>
          </w:rPr>
          <w:tab/>
        </w:r>
        <w:r w:rsidRPr="00FF39BE">
          <w:rPr>
            <w:rPrChange w:id="581" w:author="Holger Eichelberger" w:date="2015-08-10T17:26:00Z">
              <w:rPr>
                <w:rStyle w:val="Hyperlink"/>
                <w:noProof/>
                <w:lang w:val="en-GB"/>
              </w:rPr>
            </w:rPrChange>
          </w:rPr>
          <w:delText>Functional Extension</w:delText>
        </w:r>
        <w:r w:rsidR="004439D8" w:rsidDel="003C33EF">
          <w:rPr>
            <w:noProof/>
            <w:webHidden/>
          </w:rPr>
          <w:tab/>
        </w:r>
        <w:r w:rsidR="00AA153B" w:rsidDel="003C33EF">
          <w:rPr>
            <w:noProof/>
            <w:webHidden/>
          </w:rPr>
          <w:delText>39</w:delText>
        </w:r>
      </w:del>
    </w:p>
    <w:p w:rsidR="004439D8" w:rsidDel="003C33EF" w:rsidRDefault="00FF39BE">
      <w:pPr>
        <w:pStyle w:val="TOC3"/>
        <w:tabs>
          <w:tab w:val="left" w:pos="1200"/>
          <w:tab w:val="right" w:leader="dot" w:pos="8302"/>
        </w:tabs>
        <w:rPr>
          <w:del w:id="582" w:author="Holger Eichelberger" w:date="2015-08-10T17:26:00Z"/>
          <w:rFonts w:asciiTheme="minorHAnsi" w:eastAsiaTheme="minorEastAsia" w:hAnsiTheme="minorHAnsi" w:cstheme="minorBidi"/>
          <w:noProof/>
          <w:sz w:val="22"/>
          <w:szCs w:val="22"/>
        </w:rPr>
      </w:pPr>
      <w:del w:id="583" w:author="Holger Eichelberger" w:date="2015-08-10T17:26:00Z">
        <w:r w:rsidRPr="00FF39BE">
          <w:rPr>
            <w:rPrChange w:id="584" w:author="Holger Eichelberger" w:date="2015-08-10T17:26:00Z">
              <w:rPr>
                <w:rStyle w:val="Hyperlink"/>
                <w:noProof/>
                <w:lang w:val="en-GB"/>
              </w:rPr>
            </w:rPrChange>
          </w:rPr>
          <w:delText>3.2.6</w:delText>
        </w:r>
        <w:r w:rsidR="004439D8" w:rsidDel="003C33EF">
          <w:rPr>
            <w:rFonts w:asciiTheme="minorHAnsi" w:eastAsiaTheme="minorEastAsia" w:hAnsiTheme="minorHAnsi" w:cstheme="minorBidi"/>
            <w:noProof/>
            <w:sz w:val="22"/>
            <w:szCs w:val="22"/>
          </w:rPr>
          <w:tab/>
        </w:r>
        <w:r w:rsidRPr="00FF39BE">
          <w:rPr>
            <w:rPrChange w:id="585" w:author="Holger Eichelberger" w:date="2015-08-10T17:26:00Z">
              <w:rPr>
                <w:rStyle w:val="Hyperlink"/>
                <w:noProof/>
                <w:lang w:val="en-GB"/>
              </w:rPr>
            </w:rPrChange>
          </w:rPr>
          <w:delText>Types</w:delText>
        </w:r>
        <w:r w:rsidR="004439D8" w:rsidDel="003C33EF">
          <w:rPr>
            <w:noProof/>
            <w:webHidden/>
          </w:rPr>
          <w:tab/>
        </w:r>
        <w:r w:rsidR="00AA153B" w:rsidDel="003C33EF">
          <w:rPr>
            <w:noProof/>
            <w:webHidden/>
          </w:rPr>
          <w:delText>39</w:delText>
        </w:r>
      </w:del>
    </w:p>
    <w:p w:rsidR="004439D8" w:rsidDel="003C33EF" w:rsidRDefault="00FF39BE">
      <w:pPr>
        <w:pStyle w:val="TOC3"/>
        <w:tabs>
          <w:tab w:val="left" w:pos="1200"/>
          <w:tab w:val="right" w:leader="dot" w:pos="8302"/>
        </w:tabs>
        <w:rPr>
          <w:del w:id="586" w:author="Holger Eichelberger" w:date="2015-08-10T17:26:00Z"/>
          <w:rFonts w:asciiTheme="minorHAnsi" w:eastAsiaTheme="minorEastAsia" w:hAnsiTheme="minorHAnsi" w:cstheme="minorBidi"/>
          <w:noProof/>
          <w:sz w:val="22"/>
          <w:szCs w:val="22"/>
        </w:rPr>
      </w:pPr>
      <w:del w:id="587" w:author="Holger Eichelberger" w:date="2015-08-10T17:26:00Z">
        <w:r w:rsidRPr="00FF39BE">
          <w:rPr>
            <w:rPrChange w:id="588" w:author="Holger Eichelberger" w:date="2015-08-10T17:26:00Z">
              <w:rPr>
                <w:rStyle w:val="Hyperlink"/>
                <w:noProof/>
                <w:lang w:val="en-GB"/>
              </w:rPr>
            </w:rPrChange>
          </w:rPr>
          <w:delText>3.2.7</w:delText>
        </w:r>
        <w:r w:rsidR="004439D8" w:rsidDel="003C33EF">
          <w:rPr>
            <w:rFonts w:asciiTheme="minorHAnsi" w:eastAsiaTheme="minorEastAsia" w:hAnsiTheme="minorHAnsi" w:cstheme="minorBidi"/>
            <w:noProof/>
            <w:sz w:val="22"/>
            <w:szCs w:val="22"/>
          </w:rPr>
          <w:tab/>
        </w:r>
        <w:r w:rsidRPr="00FF39BE">
          <w:rPr>
            <w:rPrChange w:id="589" w:author="Holger Eichelberger" w:date="2015-08-10T17:26:00Z">
              <w:rPr>
                <w:rStyle w:val="Hyperlink"/>
                <w:noProof/>
                <w:lang w:val="en-GB"/>
              </w:rPr>
            </w:rPrChange>
          </w:rPr>
          <w:delText>Variables</w:delText>
        </w:r>
        <w:r w:rsidR="004439D8" w:rsidDel="003C33EF">
          <w:rPr>
            <w:noProof/>
            <w:webHidden/>
          </w:rPr>
          <w:tab/>
        </w:r>
        <w:r w:rsidR="00AA153B" w:rsidDel="003C33EF">
          <w:rPr>
            <w:noProof/>
            <w:webHidden/>
          </w:rPr>
          <w:delText>40</w:delText>
        </w:r>
      </w:del>
    </w:p>
    <w:p w:rsidR="004439D8" w:rsidDel="003C33EF" w:rsidRDefault="00FF39BE">
      <w:pPr>
        <w:pStyle w:val="TOC3"/>
        <w:tabs>
          <w:tab w:val="left" w:pos="1200"/>
          <w:tab w:val="right" w:leader="dot" w:pos="8302"/>
        </w:tabs>
        <w:rPr>
          <w:del w:id="590" w:author="Holger Eichelberger" w:date="2015-08-10T17:26:00Z"/>
          <w:rFonts w:asciiTheme="minorHAnsi" w:eastAsiaTheme="minorEastAsia" w:hAnsiTheme="minorHAnsi" w:cstheme="minorBidi"/>
          <w:noProof/>
          <w:sz w:val="22"/>
          <w:szCs w:val="22"/>
        </w:rPr>
      </w:pPr>
      <w:del w:id="591" w:author="Holger Eichelberger" w:date="2015-08-10T17:26:00Z">
        <w:r w:rsidRPr="00FF39BE">
          <w:rPr>
            <w:rPrChange w:id="592" w:author="Holger Eichelberger" w:date="2015-08-10T17:26:00Z">
              <w:rPr>
                <w:rStyle w:val="Hyperlink"/>
                <w:noProof/>
                <w:lang w:val="en-GB"/>
              </w:rPr>
            </w:rPrChange>
          </w:rPr>
          <w:delText>3.2.8</w:delText>
        </w:r>
        <w:r w:rsidR="004439D8" w:rsidDel="003C33EF">
          <w:rPr>
            <w:rFonts w:asciiTheme="minorHAnsi" w:eastAsiaTheme="minorEastAsia" w:hAnsiTheme="minorHAnsi" w:cstheme="minorBidi"/>
            <w:noProof/>
            <w:sz w:val="22"/>
            <w:szCs w:val="22"/>
          </w:rPr>
          <w:tab/>
        </w:r>
        <w:r w:rsidRPr="00FF39BE">
          <w:rPr>
            <w:rPrChange w:id="593" w:author="Holger Eichelberger" w:date="2015-08-10T17:26:00Z">
              <w:rPr>
                <w:rStyle w:val="Hyperlink"/>
                <w:noProof/>
                <w:lang w:val="en-GB"/>
              </w:rPr>
            </w:rPrChange>
          </w:rPr>
          <w:delText>Sub-Templates (defs)</w:delText>
        </w:r>
        <w:r w:rsidR="004439D8" w:rsidDel="003C33EF">
          <w:rPr>
            <w:noProof/>
            <w:webHidden/>
          </w:rPr>
          <w:tab/>
        </w:r>
        <w:r w:rsidR="00AA153B" w:rsidDel="003C33EF">
          <w:rPr>
            <w:noProof/>
            <w:webHidden/>
          </w:rPr>
          <w:delText>40</w:delText>
        </w:r>
      </w:del>
    </w:p>
    <w:p w:rsidR="004439D8" w:rsidDel="003C33EF" w:rsidRDefault="00FF39BE">
      <w:pPr>
        <w:pStyle w:val="TOC3"/>
        <w:tabs>
          <w:tab w:val="left" w:pos="1440"/>
          <w:tab w:val="right" w:leader="dot" w:pos="8302"/>
        </w:tabs>
        <w:rPr>
          <w:del w:id="594" w:author="Holger Eichelberger" w:date="2015-08-10T17:26:00Z"/>
          <w:rFonts w:asciiTheme="minorHAnsi" w:eastAsiaTheme="minorEastAsia" w:hAnsiTheme="minorHAnsi" w:cstheme="minorBidi"/>
          <w:noProof/>
          <w:sz w:val="22"/>
          <w:szCs w:val="22"/>
        </w:rPr>
      </w:pPr>
      <w:del w:id="595" w:author="Holger Eichelberger" w:date="2015-08-10T17:26:00Z">
        <w:r w:rsidRPr="00FF39BE">
          <w:rPr>
            <w:rPrChange w:id="596" w:author="Holger Eichelberger" w:date="2015-08-10T17:26:00Z">
              <w:rPr>
                <w:rStyle w:val="Hyperlink"/>
                <w:noProof/>
                <w:lang w:val="en-GB"/>
              </w:rPr>
            </w:rPrChange>
          </w:rPr>
          <w:delText>3.2.8.1</w:delText>
        </w:r>
        <w:r w:rsidR="004439D8" w:rsidDel="003C33EF">
          <w:rPr>
            <w:rFonts w:asciiTheme="minorHAnsi" w:eastAsiaTheme="minorEastAsia" w:hAnsiTheme="minorHAnsi" w:cstheme="minorBidi"/>
            <w:noProof/>
            <w:sz w:val="22"/>
            <w:szCs w:val="22"/>
          </w:rPr>
          <w:tab/>
        </w:r>
        <w:r w:rsidRPr="00FF39BE">
          <w:rPr>
            <w:rPrChange w:id="597" w:author="Holger Eichelberger" w:date="2015-08-10T17:26:00Z">
              <w:rPr>
                <w:rStyle w:val="Hyperlink"/>
                <w:noProof/>
                <w:lang w:val="en-GB"/>
              </w:rPr>
            </w:rPrChange>
          </w:rPr>
          <w:delText>Variable Declaration</w:delText>
        </w:r>
        <w:r w:rsidR="004439D8" w:rsidDel="003C33EF">
          <w:rPr>
            <w:noProof/>
            <w:webHidden/>
          </w:rPr>
          <w:tab/>
        </w:r>
        <w:r w:rsidR="00AA153B" w:rsidDel="003C33EF">
          <w:rPr>
            <w:noProof/>
            <w:webHidden/>
          </w:rPr>
          <w:delText>41</w:delText>
        </w:r>
      </w:del>
    </w:p>
    <w:p w:rsidR="004439D8" w:rsidDel="003C33EF" w:rsidRDefault="00FF39BE">
      <w:pPr>
        <w:pStyle w:val="TOC3"/>
        <w:tabs>
          <w:tab w:val="left" w:pos="1440"/>
          <w:tab w:val="right" w:leader="dot" w:pos="8302"/>
        </w:tabs>
        <w:rPr>
          <w:del w:id="598" w:author="Holger Eichelberger" w:date="2015-08-10T17:26:00Z"/>
          <w:rFonts w:asciiTheme="minorHAnsi" w:eastAsiaTheme="minorEastAsia" w:hAnsiTheme="minorHAnsi" w:cstheme="minorBidi"/>
          <w:noProof/>
          <w:sz w:val="22"/>
          <w:szCs w:val="22"/>
        </w:rPr>
      </w:pPr>
      <w:del w:id="599" w:author="Holger Eichelberger" w:date="2015-08-10T17:26:00Z">
        <w:r w:rsidRPr="00FF39BE">
          <w:rPr>
            <w:rPrChange w:id="600" w:author="Holger Eichelberger" w:date="2015-08-10T17:26:00Z">
              <w:rPr>
                <w:rStyle w:val="Hyperlink"/>
                <w:noProof/>
                <w:lang w:val="en-GB"/>
              </w:rPr>
            </w:rPrChange>
          </w:rPr>
          <w:delText>3.2.8.2</w:delText>
        </w:r>
        <w:r w:rsidR="004439D8" w:rsidDel="003C33EF">
          <w:rPr>
            <w:rFonts w:asciiTheme="minorHAnsi" w:eastAsiaTheme="minorEastAsia" w:hAnsiTheme="minorHAnsi" w:cstheme="minorBidi"/>
            <w:noProof/>
            <w:sz w:val="22"/>
            <w:szCs w:val="22"/>
          </w:rPr>
          <w:tab/>
        </w:r>
        <w:r w:rsidRPr="00FF39BE">
          <w:rPr>
            <w:rPrChange w:id="601" w:author="Holger Eichelberger" w:date="2015-08-10T17:26:00Z">
              <w:rPr>
                <w:rStyle w:val="Hyperlink"/>
                <w:noProof/>
                <w:lang w:val="en-GB"/>
              </w:rPr>
            </w:rPrChange>
          </w:rPr>
          <w:delText>Expression Statement</w:delText>
        </w:r>
        <w:r w:rsidR="004439D8" w:rsidDel="003C33EF">
          <w:rPr>
            <w:noProof/>
            <w:webHidden/>
          </w:rPr>
          <w:tab/>
        </w:r>
        <w:r w:rsidR="00AA153B" w:rsidDel="003C33EF">
          <w:rPr>
            <w:noProof/>
            <w:webHidden/>
          </w:rPr>
          <w:delText>42</w:delText>
        </w:r>
      </w:del>
    </w:p>
    <w:p w:rsidR="004439D8" w:rsidDel="003C33EF" w:rsidRDefault="00FF39BE">
      <w:pPr>
        <w:pStyle w:val="TOC3"/>
        <w:tabs>
          <w:tab w:val="left" w:pos="1440"/>
          <w:tab w:val="right" w:leader="dot" w:pos="8302"/>
        </w:tabs>
        <w:rPr>
          <w:del w:id="602" w:author="Holger Eichelberger" w:date="2015-08-10T17:26:00Z"/>
          <w:rFonts w:asciiTheme="minorHAnsi" w:eastAsiaTheme="minorEastAsia" w:hAnsiTheme="minorHAnsi" w:cstheme="minorBidi"/>
          <w:noProof/>
          <w:sz w:val="22"/>
          <w:szCs w:val="22"/>
        </w:rPr>
      </w:pPr>
      <w:del w:id="603" w:author="Holger Eichelberger" w:date="2015-08-10T17:26:00Z">
        <w:r w:rsidRPr="00FF39BE">
          <w:rPr>
            <w:rPrChange w:id="604" w:author="Holger Eichelberger" w:date="2015-08-10T17:26:00Z">
              <w:rPr>
                <w:rStyle w:val="Hyperlink"/>
                <w:noProof/>
                <w:lang w:val="en-GB"/>
              </w:rPr>
            </w:rPrChange>
          </w:rPr>
          <w:delText>3.2.8.3</w:delText>
        </w:r>
        <w:r w:rsidR="004439D8" w:rsidDel="003C33EF">
          <w:rPr>
            <w:rFonts w:asciiTheme="minorHAnsi" w:eastAsiaTheme="minorEastAsia" w:hAnsiTheme="minorHAnsi" w:cstheme="minorBidi"/>
            <w:noProof/>
            <w:sz w:val="22"/>
            <w:szCs w:val="22"/>
          </w:rPr>
          <w:tab/>
        </w:r>
        <w:r w:rsidRPr="00FF39BE">
          <w:rPr>
            <w:rPrChange w:id="605" w:author="Holger Eichelberger" w:date="2015-08-10T17:26:00Z">
              <w:rPr>
                <w:rStyle w:val="Hyperlink"/>
                <w:noProof/>
                <w:lang w:val="en-GB"/>
              </w:rPr>
            </w:rPrChange>
          </w:rPr>
          <w:delText>Alternative</w:delText>
        </w:r>
        <w:r w:rsidR="004439D8" w:rsidDel="003C33EF">
          <w:rPr>
            <w:noProof/>
            <w:webHidden/>
          </w:rPr>
          <w:tab/>
        </w:r>
        <w:r w:rsidR="00AA153B" w:rsidDel="003C33EF">
          <w:rPr>
            <w:noProof/>
            <w:webHidden/>
          </w:rPr>
          <w:delText>42</w:delText>
        </w:r>
      </w:del>
    </w:p>
    <w:p w:rsidR="004439D8" w:rsidDel="003C33EF" w:rsidRDefault="00FF39BE">
      <w:pPr>
        <w:pStyle w:val="TOC3"/>
        <w:tabs>
          <w:tab w:val="left" w:pos="1440"/>
          <w:tab w:val="right" w:leader="dot" w:pos="8302"/>
        </w:tabs>
        <w:rPr>
          <w:del w:id="606" w:author="Holger Eichelberger" w:date="2015-08-10T17:26:00Z"/>
          <w:rFonts w:asciiTheme="minorHAnsi" w:eastAsiaTheme="minorEastAsia" w:hAnsiTheme="minorHAnsi" w:cstheme="minorBidi"/>
          <w:noProof/>
          <w:sz w:val="22"/>
          <w:szCs w:val="22"/>
        </w:rPr>
      </w:pPr>
      <w:del w:id="607" w:author="Holger Eichelberger" w:date="2015-08-10T17:26:00Z">
        <w:r w:rsidRPr="00FF39BE">
          <w:rPr>
            <w:rPrChange w:id="608" w:author="Holger Eichelberger" w:date="2015-08-10T17:26:00Z">
              <w:rPr>
                <w:rStyle w:val="Hyperlink"/>
                <w:noProof/>
                <w:lang w:val="en-GB"/>
              </w:rPr>
            </w:rPrChange>
          </w:rPr>
          <w:delText>3.2.8.4</w:delText>
        </w:r>
        <w:r w:rsidR="004439D8" w:rsidDel="003C33EF">
          <w:rPr>
            <w:rFonts w:asciiTheme="minorHAnsi" w:eastAsiaTheme="minorEastAsia" w:hAnsiTheme="minorHAnsi" w:cstheme="minorBidi"/>
            <w:noProof/>
            <w:sz w:val="22"/>
            <w:szCs w:val="22"/>
          </w:rPr>
          <w:tab/>
        </w:r>
        <w:r w:rsidRPr="00FF39BE">
          <w:rPr>
            <w:rPrChange w:id="609" w:author="Holger Eichelberger" w:date="2015-08-10T17:26:00Z">
              <w:rPr>
                <w:rStyle w:val="Hyperlink"/>
                <w:noProof/>
                <w:lang w:val="en-GB"/>
              </w:rPr>
            </w:rPrChange>
          </w:rPr>
          <w:delText>Switch</w:delText>
        </w:r>
        <w:r w:rsidR="004439D8" w:rsidDel="003C33EF">
          <w:rPr>
            <w:noProof/>
            <w:webHidden/>
          </w:rPr>
          <w:tab/>
        </w:r>
        <w:r w:rsidR="00AA153B" w:rsidDel="003C33EF">
          <w:rPr>
            <w:noProof/>
            <w:webHidden/>
          </w:rPr>
          <w:delText>43</w:delText>
        </w:r>
      </w:del>
    </w:p>
    <w:p w:rsidR="004439D8" w:rsidDel="003C33EF" w:rsidRDefault="00FF39BE">
      <w:pPr>
        <w:pStyle w:val="TOC3"/>
        <w:tabs>
          <w:tab w:val="left" w:pos="1440"/>
          <w:tab w:val="right" w:leader="dot" w:pos="8302"/>
        </w:tabs>
        <w:rPr>
          <w:del w:id="610" w:author="Holger Eichelberger" w:date="2015-08-10T17:26:00Z"/>
          <w:rFonts w:asciiTheme="minorHAnsi" w:eastAsiaTheme="minorEastAsia" w:hAnsiTheme="minorHAnsi" w:cstheme="minorBidi"/>
          <w:noProof/>
          <w:sz w:val="22"/>
          <w:szCs w:val="22"/>
        </w:rPr>
      </w:pPr>
      <w:del w:id="611" w:author="Holger Eichelberger" w:date="2015-08-10T17:26:00Z">
        <w:r w:rsidRPr="00FF39BE">
          <w:rPr>
            <w:rPrChange w:id="612" w:author="Holger Eichelberger" w:date="2015-08-10T17:26:00Z">
              <w:rPr>
                <w:rStyle w:val="Hyperlink"/>
                <w:noProof/>
                <w:lang w:val="en-GB"/>
              </w:rPr>
            </w:rPrChange>
          </w:rPr>
          <w:delText>3.2.8.5</w:delText>
        </w:r>
        <w:r w:rsidR="004439D8" w:rsidDel="003C33EF">
          <w:rPr>
            <w:rFonts w:asciiTheme="minorHAnsi" w:eastAsiaTheme="minorEastAsia" w:hAnsiTheme="minorHAnsi" w:cstheme="minorBidi"/>
            <w:noProof/>
            <w:sz w:val="22"/>
            <w:szCs w:val="22"/>
          </w:rPr>
          <w:tab/>
        </w:r>
        <w:r w:rsidRPr="00FF39BE">
          <w:rPr>
            <w:rPrChange w:id="613" w:author="Holger Eichelberger" w:date="2015-08-10T17:26:00Z">
              <w:rPr>
                <w:rStyle w:val="Hyperlink"/>
                <w:noProof/>
                <w:lang w:val="en-GB"/>
              </w:rPr>
            </w:rPrChange>
          </w:rPr>
          <w:delText>Loop</w:delText>
        </w:r>
        <w:r w:rsidR="004439D8" w:rsidDel="003C33EF">
          <w:rPr>
            <w:noProof/>
            <w:webHidden/>
          </w:rPr>
          <w:tab/>
        </w:r>
        <w:r w:rsidR="00AA153B" w:rsidDel="003C33EF">
          <w:rPr>
            <w:noProof/>
            <w:webHidden/>
          </w:rPr>
          <w:delText>44</w:delText>
        </w:r>
      </w:del>
    </w:p>
    <w:p w:rsidR="004439D8" w:rsidDel="003C33EF" w:rsidRDefault="00FF39BE">
      <w:pPr>
        <w:pStyle w:val="TOC3"/>
        <w:tabs>
          <w:tab w:val="left" w:pos="1440"/>
          <w:tab w:val="right" w:leader="dot" w:pos="8302"/>
        </w:tabs>
        <w:rPr>
          <w:del w:id="614" w:author="Holger Eichelberger" w:date="2015-08-10T17:26:00Z"/>
          <w:rFonts w:asciiTheme="minorHAnsi" w:eastAsiaTheme="minorEastAsia" w:hAnsiTheme="minorHAnsi" w:cstheme="minorBidi"/>
          <w:noProof/>
          <w:sz w:val="22"/>
          <w:szCs w:val="22"/>
        </w:rPr>
      </w:pPr>
      <w:del w:id="615" w:author="Holger Eichelberger" w:date="2015-08-10T17:26:00Z">
        <w:r w:rsidRPr="00FF39BE">
          <w:rPr>
            <w:rPrChange w:id="616" w:author="Holger Eichelberger" w:date="2015-08-10T17:26:00Z">
              <w:rPr>
                <w:rStyle w:val="Hyperlink"/>
                <w:noProof/>
                <w:lang w:val="en-GB"/>
              </w:rPr>
            </w:rPrChange>
          </w:rPr>
          <w:delText>3.2.8.6</w:delText>
        </w:r>
        <w:r w:rsidR="004439D8" w:rsidDel="003C33EF">
          <w:rPr>
            <w:rFonts w:asciiTheme="minorHAnsi" w:eastAsiaTheme="minorEastAsia" w:hAnsiTheme="minorHAnsi" w:cstheme="minorBidi"/>
            <w:noProof/>
            <w:sz w:val="22"/>
            <w:szCs w:val="22"/>
          </w:rPr>
          <w:tab/>
        </w:r>
        <w:r w:rsidRPr="00FF39BE">
          <w:rPr>
            <w:rPrChange w:id="617" w:author="Holger Eichelberger" w:date="2015-08-10T17:26:00Z">
              <w:rPr>
                <w:rStyle w:val="Hyperlink"/>
                <w:noProof/>
                <w:lang w:val="en-GB"/>
              </w:rPr>
            </w:rPrChange>
          </w:rPr>
          <w:delText>Content</w:delText>
        </w:r>
        <w:r w:rsidR="004439D8" w:rsidDel="003C33EF">
          <w:rPr>
            <w:noProof/>
            <w:webHidden/>
          </w:rPr>
          <w:tab/>
        </w:r>
        <w:r w:rsidR="00AA153B" w:rsidDel="003C33EF">
          <w:rPr>
            <w:noProof/>
            <w:webHidden/>
          </w:rPr>
          <w:delText>45</w:delText>
        </w:r>
      </w:del>
    </w:p>
    <w:p w:rsidR="004439D8" w:rsidDel="003C33EF" w:rsidRDefault="00FF39BE">
      <w:pPr>
        <w:pStyle w:val="TOC2"/>
        <w:tabs>
          <w:tab w:val="left" w:pos="960"/>
          <w:tab w:val="right" w:leader="dot" w:pos="8302"/>
        </w:tabs>
        <w:rPr>
          <w:del w:id="618" w:author="Holger Eichelberger" w:date="2015-08-10T17:26:00Z"/>
          <w:rFonts w:asciiTheme="minorHAnsi" w:eastAsiaTheme="minorEastAsia" w:hAnsiTheme="minorHAnsi" w:cstheme="minorBidi"/>
          <w:noProof/>
          <w:sz w:val="22"/>
          <w:szCs w:val="22"/>
        </w:rPr>
      </w:pPr>
      <w:del w:id="619" w:author="Holger Eichelberger" w:date="2015-08-10T17:26:00Z">
        <w:r w:rsidRPr="00FF39BE">
          <w:rPr>
            <w:rPrChange w:id="620" w:author="Holger Eichelberger" w:date="2015-08-10T17:26:00Z">
              <w:rPr>
                <w:rStyle w:val="Hyperlink"/>
                <w:noProof/>
                <w:lang w:val="en-GB"/>
              </w:rPr>
            </w:rPrChange>
          </w:rPr>
          <w:delText>3.3</w:delText>
        </w:r>
        <w:r w:rsidR="004439D8" w:rsidDel="003C33EF">
          <w:rPr>
            <w:rFonts w:asciiTheme="minorHAnsi" w:eastAsiaTheme="minorEastAsia" w:hAnsiTheme="minorHAnsi" w:cstheme="minorBidi"/>
            <w:noProof/>
            <w:sz w:val="22"/>
            <w:szCs w:val="22"/>
          </w:rPr>
          <w:tab/>
        </w:r>
        <w:r w:rsidRPr="00FF39BE">
          <w:rPr>
            <w:rPrChange w:id="621" w:author="Holger Eichelberger" w:date="2015-08-10T17:26:00Z">
              <w:rPr>
                <w:rStyle w:val="Hyperlink"/>
                <w:noProof/>
                <w:lang w:val="en-GB"/>
              </w:rPr>
            </w:rPrChange>
          </w:rPr>
          <w:delText>VIL Expression Language</w:delText>
        </w:r>
        <w:r w:rsidR="004439D8" w:rsidDel="003C33EF">
          <w:rPr>
            <w:noProof/>
            <w:webHidden/>
          </w:rPr>
          <w:tab/>
        </w:r>
        <w:r w:rsidR="00AA153B" w:rsidDel="003C33EF">
          <w:rPr>
            <w:noProof/>
            <w:webHidden/>
          </w:rPr>
          <w:delText>47</w:delText>
        </w:r>
      </w:del>
    </w:p>
    <w:p w:rsidR="004439D8" w:rsidDel="003C33EF" w:rsidRDefault="00FF39BE">
      <w:pPr>
        <w:pStyle w:val="TOC3"/>
        <w:tabs>
          <w:tab w:val="left" w:pos="1200"/>
          <w:tab w:val="right" w:leader="dot" w:pos="8302"/>
        </w:tabs>
        <w:rPr>
          <w:del w:id="622" w:author="Holger Eichelberger" w:date="2015-08-10T17:26:00Z"/>
          <w:rFonts w:asciiTheme="minorHAnsi" w:eastAsiaTheme="minorEastAsia" w:hAnsiTheme="minorHAnsi" w:cstheme="minorBidi"/>
          <w:noProof/>
          <w:sz w:val="22"/>
          <w:szCs w:val="22"/>
        </w:rPr>
      </w:pPr>
      <w:del w:id="623" w:author="Holger Eichelberger" w:date="2015-08-10T17:26:00Z">
        <w:r w:rsidRPr="00FF39BE">
          <w:rPr>
            <w:rPrChange w:id="624" w:author="Holger Eichelberger" w:date="2015-08-10T17:26:00Z">
              <w:rPr>
                <w:rStyle w:val="Hyperlink"/>
                <w:noProof/>
                <w:lang w:val="en-GB"/>
              </w:rPr>
            </w:rPrChange>
          </w:rPr>
          <w:delText>3.3.1</w:delText>
        </w:r>
        <w:r w:rsidR="004439D8" w:rsidDel="003C33EF">
          <w:rPr>
            <w:rFonts w:asciiTheme="minorHAnsi" w:eastAsiaTheme="minorEastAsia" w:hAnsiTheme="minorHAnsi" w:cstheme="minorBidi"/>
            <w:noProof/>
            <w:sz w:val="22"/>
            <w:szCs w:val="22"/>
          </w:rPr>
          <w:tab/>
        </w:r>
        <w:r w:rsidRPr="00FF39BE">
          <w:rPr>
            <w:rPrChange w:id="625"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47</w:delText>
        </w:r>
      </w:del>
    </w:p>
    <w:p w:rsidR="004439D8" w:rsidDel="003C33EF" w:rsidRDefault="00FF39BE">
      <w:pPr>
        <w:pStyle w:val="TOC3"/>
        <w:tabs>
          <w:tab w:val="left" w:pos="1200"/>
          <w:tab w:val="right" w:leader="dot" w:pos="8302"/>
        </w:tabs>
        <w:rPr>
          <w:del w:id="626" w:author="Holger Eichelberger" w:date="2015-08-10T17:26:00Z"/>
          <w:rFonts w:asciiTheme="minorHAnsi" w:eastAsiaTheme="minorEastAsia" w:hAnsiTheme="minorHAnsi" w:cstheme="minorBidi"/>
          <w:noProof/>
          <w:sz w:val="22"/>
          <w:szCs w:val="22"/>
        </w:rPr>
      </w:pPr>
      <w:del w:id="627" w:author="Holger Eichelberger" w:date="2015-08-10T17:26:00Z">
        <w:r w:rsidRPr="00FF39BE">
          <w:rPr>
            <w:rPrChange w:id="628" w:author="Holger Eichelberger" w:date="2015-08-10T17:26:00Z">
              <w:rPr>
                <w:rStyle w:val="Hyperlink"/>
                <w:noProof/>
                <w:lang w:val="en-GB"/>
              </w:rPr>
            </w:rPrChange>
          </w:rPr>
          <w:delText>3.3.2</w:delText>
        </w:r>
        <w:r w:rsidR="004439D8" w:rsidDel="003C33EF">
          <w:rPr>
            <w:rFonts w:asciiTheme="minorHAnsi" w:eastAsiaTheme="minorEastAsia" w:hAnsiTheme="minorHAnsi" w:cstheme="minorBidi"/>
            <w:noProof/>
            <w:sz w:val="22"/>
            <w:szCs w:val="22"/>
          </w:rPr>
          <w:tab/>
        </w:r>
        <w:r w:rsidRPr="00FF39BE">
          <w:rPr>
            <w:rPrChange w:id="629" w:author="Holger Eichelberger" w:date="2015-08-10T17:26:00Z">
              <w:rPr>
                <w:rStyle w:val="Hyperlink"/>
                <w:noProof/>
                <w:lang w:val="en-GB"/>
              </w:rPr>
            </w:rPrChange>
          </w:rPr>
          <w:delText>Prefix operators</w:delText>
        </w:r>
        <w:r w:rsidR="004439D8" w:rsidDel="003C33EF">
          <w:rPr>
            <w:noProof/>
            <w:webHidden/>
          </w:rPr>
          <w:tab/>
        </w:r>
        <w:r w:rsidR="00AA153B" w:rsidDel="003C33EF">
          <w:rPr>
            <w:noProof/>
            <w:webHidden/>
          </w:rPr>
          <w:delText>47</w:delText>
        </w:r>
      </w:del>
    </w:p>
    <w:p w:rsidR="004439D8" w:rsidDel="003C33EF" w:rsidRDefault="00FF39BE">
      <w:pPr>
        <w:pStyle w:val="TOC3"/>
        <w:tabs>
          <w:tab w:val="left" w:pos="1200"/>
          <w:tab w:val="right" w:leader="dot" w:pos="8302"/>
        </w:tabs>
        <w:rPr>
          <w:del w:id="630" w:author="Holger Eichelberger" w:date="2015-08-10T17:26:00Z"/>
          <w:rFonts w:asciiTheme="minorHAnsi" w:eastAsiaTheme="minorEastAsia" w:hAnsiTheme="minorHAnsi" w:cstheme="minorBidi"/>
          <w:noProof/>
          <w:sz w:val="22"/>
          <w:szCs w:val="22"/>
        </w:rPr>
      </w:pPr>
      <w:del w:id="631" w:author="Holger Eichelberger" w:date="2015-08-10T17:26:00Z">
        <w:r w:rsidRPr="00FF39BE">
          <w:rPr>
            <w:rPrChange w:id="632" w:author="Holger Eichelberger" w:date="2015-08-10T17:26:00Z">
              <w:rPr>
                <w:rStyle w:val="Hyperlink"/>
                <w:noProof/>
                <w:lang w:val="en-GB"/>
              </w:rPr>
            </w:rPrChange>
          </w:rPr>
          <w:delText>3.3.3</w:delText>
        </w:r>
        <w:r w:rsidR="004439D8" w:rsidDel="003C33EF">
          <w:rPr>
            <w:rFonts w:asciiTheme="minorHAnsi" w:eastAsiaTheme="minorEastAsia" w:hAnsiTheme="minorHAnsi" w:cstheme="minorBidi"/>
            <w:noProof/>
            <w:sz w:val="22"/>
            <w:szCs w:val="22"/>
          </w:rPr>
          <w:tab/>
        </w:r>
        <w:r w:rsidRPr="00FF39BE">
          <w:rPr>
            <w:rPrChange w:id="633" w:author="Holger Eichelberger" w:date="2015-08-10T17:26:00Z">
              <w:rPr>
                <w:rStyle w:val="Hyperlink"/>
                <w:noProof/>
                <w:lang w:val="en-GB"/>
              </w:rPr>
            </w:rPrChange>
          </w:rPr>
          <w:delText>Infix operators</w:delText>
        </w:r>
        <w:r w:rsidR="004439D8" w:rsidDel="003C33EF">
          <w:rPr>
            <w:noProof/>
            <w:webHidden/>
          </w:rPr>
          <w:tab/>
        </w:r>
        <w:r w:rsidR="00AA153B" w:rsidDel="003C33EF">
          <w:rPr>
            <w:noProof/>
            <w:webHidden/>
          </w:rPr>
          <w:delText>47</w:delText>
        </w:r>
      </w:del>
    </w:p>
    <w:p w:rsidR="004439D8" w:rsidDel="003C33EF" w:rsidRDefault="00FF39BE">
      <w:pPr>
        <w:pStyle w:val="TOC3"/>
        <w:tabs>
          <w:tab w:val="left" w:pos="1200"/>
          <w:tab w:val="right" w:leader="dot" w:pos="8302"/>
        </w:tabs>
        <w:rPr>
          <w:del w:id="634" w:author="Holger Eichelberger" w:date="2015-08-10T17:26:00Z"/>
          <w:rFonts w:asciiTheme="minorHAnsi" w:eastAsiaTheme="minorEastAsia" w:hAnsiTheme="minorHAnsi" w:cstheme="minorBidi"/>
          <w:noProof/>
          <w:sz w:val="22"/>
          <w:szCs w:val="22"/>
        </w:rPr>
      </w:pPr>
      <w:del w:id="635" w:author="Holger Eichelberger" w:date="2015-08-10T17:26:00Z">
        <w:r w:rsidRPr="00FF39BE">
          <w:rPr>
            <w:rPrChange w:id="636" w:author="Holger Eichelberger" w:date="2015-08-10T17:26:00Z">
              <w:rPr>
                <w:rStyle w:val="Hyperlink"/>
                <w:noProof/>
                <w:lang w:val="en-GB"/>
              </w:rPr>
            </w:rPrChange>
          </w:rPr>
          <w:delText>3.3.4</w:delText>
        </w:r>
        <w:r w:rsidR="004439D8" w:rsidDel="003C33EF">
          <w:rPr>
            <w:rFonts w:asciiTheme="minorHAnsi" w:eastAsiaTheme="minorEastAsia" w:hAnsiTheme="minorHAnsi" w:cstheme="minorBidi"/>
            <w:noProof/>
            <w:sz w:val="22"/>
            <w:szCs w:val="22"/>
          </w:rPr>
          <w:tab/>
        </w:r>
        <w:r w:rsidRPr="00FF39BE">
          <w:rPr>
            <w:rPrChange w:id="637" w:author="Holger Eichelberger" w:date="2015-08-10T17:26:00Z">
              <w:rPr>
                <w:rStyle w:val="Hyperlink"/>
                <w:noProof/>
                <w:lang w:val="en-GB"/>
              </w:rPr>
            </w:rPrChange>
          </w:rPr>
          <w:delText>Precedence rules</w:delText>
        </w:r>
        <w:r w:rsidR="004439D8" w:rsidDel="003C33EF">
          <w:rPr>
            <w:noProof/>
            <w:webHidden/>
          </w:rPr>
          <w:tab/>
        </w:r>
        <w:r w:rsidR="00AA153B" w:rsidDel="003C33EF">
          <w:rPr>
            <w:noProof/>
            <w:webHidden/>
          </w:rPr>
          <w:delText>48</w:delText>
        </w:r>
      </w:del>
    </w:p>
    <w:p w:rsidR="004439D8" w:rsidDel="003C33EF" w:rsidRDefault="00FF39BE">
      <w:pPr>
        <w:pStyle w:val="TOC3"/>
        <w:tabs>
          <w:tab w:val="left" w:pos="1200"/>
          <w:tab w:val="right" w:leader="dot" w:pos="8302"/>
        </w:tabs>
        <w:rPr>
          <w:del w:id="638" w:author="Holger Eichelberger" w:date="2015-08-10T17:26:00Z"/>
          <w:rFonts w:asciiTheme="minorHAnsi" w:eastAsiaTheme="minorEastAsia" w:hAnsiTheme="minorHAnsi" w:cstheme="minorBidi"/>
          <w:noProof/>
          <w:sz w:val="22"/>
          <w:szCs w:val="22"/>
        </w:rPr>
      </w:pPr>
      <w:del w:id="639" w:author="Holger Eichelberger" w:date="2015-08-10T17:26:00Z">
        <w:r w:rsidRPr="00FF39BE">
          <w:rPr>
            <w:rPrChange w:id="640" w:author="Holger Eichelberger" w:date="2015-08-10T17:26:00Z">
              <w:rPr>
                <w:rStyle w:val="Hyperlink"/>
                <w:noProof/>
                <w:lang w:val="en-GB"/>
              </w:rPr>
            </w:rPrChange>
          </w:rPr>
          <w:delText>3.3.5</w:delText>
        </w:r>
        <w:r w:rsidR="004439D8" w:rsidDel="003C33EF">
          <w:rPr>
            <w:rFonts w:asciiTheme="minorHAnsi" w:eastAsiaTheme="minorEastAsia" w:hAnsiTheme="minorHAnsi" w:cstheme="minorBidi"/>
            <w:noProof/>
            <w:sz w:val="22"/>
            <w:szCs w:val="22"/>
          </w:rPr>
          <w:tab/>
        </w:r>
        <w:r w:rsidRPr="00FF39BE">
          <w:rPr>
            <w:rPrChange w:id="641" w:author="Holger Eichelberger" w:date="2015-08-10T17:26:00Z">
              <w:rPr>
                <w:rStyle w:val="Hyperlink"/>
                <w:noProof/>
                <w:lang w:val="en-GB"/>
              </w:rPr>
            </w:rPrChange>
          </w:rPr>
          <w:delText>Datatypes</w:delText>
        </w:r>
        <w:r w:rsidR="004439D8" w:rsidDel="003C33EF">
          <w:rPr>
            <w:noProof/>
            <w:webHidden/>
          </w:rPr>
          <w:tab/>
        </w:r>
        <w:r w:rsidR="00AA153B" w:rsidDel="003C33EF">
          <w:rPr>
            <w:noProof/>
            <w:webHidden/>
          </w:rPr>
          <w:delText>48</w:delText>
        </w:r>
      </w:del>
    </w:p>
    <w:p w:rsidR="004439D8" w:rsidDel="003C33EF" w:rsidRDefault="00FF39BE">
      <w:pPr>
        <w:pStyle w:val="TOC3"/>
        <w:tabs>
          <w:tab w:val="left" w:pos="1200"/>
          <w:tab w:val="right" w:leader="dot" w:pos="8302"/>
        </w:tabs>
        <w:rPr>
          <w:del w:id="642" w:author="Holger Eichelberger" w:date="2015-08-10T17:26:00Z"/>
          <w:rFonts w:asciiTheme="minorHAnsi" w:eastAsiaTheme="minorEastAsia" w:hAnsiTheme="minorHAnsi" w:cstheme="minorBidi"/>
          <w:noProof/>
          <w:sz w:val="22"/>
          <w:szCs w:val="22"/>
        </w:rPr>
      </w:pPr>
      <w:del w:id="643" w:author="Holger Eichelberger" w:date="2015-08-10T17:26:00Z">
        <w:r w:rsidRPr="00FF39BE">
          <w:rPr>
            <w:rPrChange w:id="644" w:author="Holger Eichelberger" w:date="2015-08-10T17:26:00Z">
              <w:rPr>
                <w:rStyle w:val="Hyperlink"/>
                <w:noProof/>
                <w:lang w:val="en-GB"/>
              </w:rPr>
            </w:rPrChange>
          </w:rPr>
          <w:delText>3.3.6</w:delText>
        </w:r>
        <w:r w:rsidR="004439D8" w:rsidDel="003C33EF">
          <w:rPr>
            <w:rFonts w:asciiTheme="minorHAnsi" w:eastAsiaTheme="minorEastAsia" w:hAnsiTheme="minorHAnsi" w:cstheme="minorBidi"/>
            <w:noProof/>
            <w:sz w:val="22"/>
            <w:szCs w:val="22"/>
          </w:rPr>
          <w:tab/>
        </w:r>
        <w:r w:rsidRPr="00FF39BE">
          <w:rPr>
            <w:rPrChange w:id="645" w:author="Holger Eichelberger" w:date="2015-08-10T17:26:00Z">
              <w:rPr>
                <w:rStyle w:val="Hyperlink"/>
                <w:noProof/>
                <w:lang w:val="en-GB"/>
              </w:rPr>
            </w:rPrChange>
          </w:rPr>
          <w:delText>Type conformance</w:delText>
        </w:r>
        <w:r w:rsidR="004439D8" w:rsidDel="003C33EF">
          <w:rPr>
            <w:noProof/>
            <w:webHidden/>
          </w:rPr>
          <w:tab/>
        </w:r>
        <w:r w:rsidR="00AA153B" w:rsidDel="003C33EF">
          <w:rPr>
            <w:noProof/>
            <w:webHidden/>
          </w:rPr>
          <w:delText>49</w:delText>
        </w:r>
      </w:del>
    </w:p>
    <w:p w:rsidR="004439D8" w:rsidDel="003C33EF" w:rsidRDefault="00FF39BE">
      <w:pPr>
        <w:pStyle w:val="TOC3"/>
        <w:tabs>
          <w:tab w:val="left" w:pos="1200"/>
          <w:tab w:val="right" w:leader="dot" w:pos="8302"/>
        </w:tabs>
        <w:rPr>
          <w:del w:id="646" w:author="Holger Eichelberger" w:date="2015-08-10T17:26:00Z"/>
          <w:rFonts w:asciiTheme="minorHAnsi" w:eastAsiaTheme="minorEastAsia" w:hAnsiTheme="minorHAnsi" w:cstheme="minorBidi"/>
          <w:noProof/>
          <w:sz w:val="22"/>
          <w:szCs w:val="22"/>
        </w:rPr>
      </w:pPr>
      <w:del w:id="647" w:author="Holger Eichelberger" w:date="2015-08-10T17:26:00Z">
        <w:r w:rsidRPr="00FF39BE">
          <w:rPr>
            <w:rPrChange w:id="648" w:author="Holger Eichelberger" w:date="2015-08-10T17:26:00Z">
              <w:rPr>
                <w:rStyle w:val="Hyperlink"/>
                <w:noProof/>
                <w:lang w:val="en-GB"/>
              </w:rPr>
            </w:rPrChange>
          </w:rPr>
          <w:delText>3.3.7</w:delText>
        </w:r>
        <w:r w:rsidR="004439D8" w:rsidDel="003C33EF">
          <w:rPr>
            <w:rFonts w:asciiTheme="minorHAnsi" w:eastAsiaTheme="minorEastAsia" w:hAnsiTheme="minorHAnsi" w:cstheme="minorBidi"/>
            <w:noProof/>
            <w:sz w:val="22"/>
            <w:szCs w:val="22"/>
          </w:rPr>
          <w:tab/>
        </w:r>
        <w:r w:rsidRPr="00FF39BE">
          <w:rPr>
            <w:rPrChange w:id="649" w:author="Holger Eichelberger" w:date="2015-08-10T17:26:00Z">
              <w:rPr>
                <w:rStyle w:val="Hyperlink"/>
                <w:noProof/>
                <w:lang w:val="en-GB"/>
              </w:rPr>
            </w:rPrChange>
          </w:rPr>
          <w:delText>Side effects</w:delText>
        </w:r>
        <w:r w:rsidR="004439D8" w:rsidDel="003C33EF">
          <w:rPr>
            <w:noProof/>
            <w:webHidden/>
          </w:rPr>
          <w:tab/>
        </w:r>
        <w:r w:rsidR="00AA153B" w:rsidDel="003C33EF">
          <w:rPr>
            <w:noProof/>
            <w:webHidden/>
          </w:rPr>
          <w:delText>49</w:delText>
        </w:r>
      </w:del>
    </w:p>
    <w:p w:rsidR="004439D8" w:rsidDel="003C33EF" w:rsidRDefault="00FF39BE">
      <w:pPr>
        <w:pStyle w:val="TOC3"/>
        <w:tabs>
          <w:tab w:val="left" w:pos="1200"/>
          <w:tab w:val="right" w:leader="dot" w:pos="8302"/>
        </w:tabs>
        <w:rPr>
          <w:del w:id="650" w:author="Holger Eichelberger" w:date="2015-08-10T17:26:00Z"/>
          <w:rFonts w:asciiTheme="minorHAnsi" w:eastAsiaTheme="minorEastAsia" w:hAnsiTheme="minorHAnsi" w:cstheme="minorBidi"/>
          <w:noProof/>
          <w:sz w:val="22"/>
          <w:szCs w:val="22"/>
        </w:rPr>
      </w:pPr>
      <w:del w:id="651" w:author="Holger Eichelberger" w:date="2015-08-10T17:26:00Z">
        <w:r w:rsidRPr="00FF39BE">
          <w:rPr>
            <w:rPrChange w:id="652" w:author="Holger Eichelberger" w:date="2015-08-10T17:26:00Z">
              <w:rPr>
                <w:rStyle w:val="Hyperlink"/>
                <w:noProof/>
                <w:lang w:val="en-GB"/>
              </w:rPr>
            </w:rPrChange>
          </w:rPr>
          <w:delText>3.3.8</w:delText>
        </w:r>
        <w:r w:rsidR="004439D8" w:rsidDel="003C33EF">
          <w:rPr>
            <w:rFonts w:asciiTheme="minorHAnsi" w:eastAsiaTheme="minorEastAsia" w:hAnsiTheme="minorHAnsi" w:cstheme="minorBidi"/>
            <w:noProof/>
            <w:sz w:val="22"/>
            <w:szCs w:val="22"/>
          </w:rPr>
          <w:tab/>
        </w:r>
        <w:r w:rsidRPr="00FF39BE">
          <w:rPr>
            <w:rPrChange w:id="653" w:author="Holger Eichelberger" w:date="2015-08-10T17:26:00Z">
              <w:rPr>
                <w:rStyle w:val="Hyperlink"/>
                <w:noProof/>
                <w:lang w:val="en-GB"/>
              </w:rPr>
            </w:rPrChange>
          </w:rPr>
          <w:delText>Undefined values</w:delText>
        </w:r>
        <w:r w:rsidR="004439D8" w:rsidDel="003C33EF">
          <w:rPr>
            <w:noProof/>
            <w:webHidden/>
          </w:rPr>
          <w:tab/>
        </w:r>
        <w:r w:rsidR="00AA153B" w:rsidDel="003C33EF">
          <w:rPr>
            <w:noProof/>
            <w:webHidden/>
          </w:rPr>
          <w:delText>49</w:delText>
        </w:r>
      </w:del>
    </w:p>
    <w:p w:rsidR="004439D8" w:rsidDel="003C33EF" w:rsidRDefault="00FF39BE">
      <w:pPr>
        <w:pStyle w:val="TOC3"/>
        <w:tabs>
          <w:tab w:val="left" w:pos="1200"/>
          <w:tab w:val="right" w:leader="dot" w:pos="8302"/>
        </w:tabs>
        <w:rPr>
          <w:del w:id="654" w:author="Holger Eichelberger" w:date="2015-08-10T17:26:00Z"/>
          <w:rFonts w:asciiTheme="minorHAnsi" w:eastAsiaTheme="minorEastAsia" w:hAnsiTheme="minorHAnsi" w:cstheme="minorBidi"/>
          <w:noProof/>
          <w:sz w:val="22"/>
          <w:szCs w:val="22"/>
        </w:rPr>
      </w:pPr>
      <w:del w:id="655" w:author="Holger Eichelberger" w:date="2015-08-10T17:26:00Z">
        <w:r w:rsidRPr="00FF39BE">
          <w:rPr>
            <w:rPrChange w:id="656" w:author="Holger Eichelberger" w:date="2015-08-10T17:26:00Z">
              <w:rPr>
                <w:rStyle w:val="Hyperlink"/>
                <w:noProof/>
                <w:lang w:val="en-GB"/>
              </w:rPr>
            </w:rPrChange>
          </w:rPr>
          <w:delText>3.3.9</w:delText>
        </w:r>
        <w:r w:rsidR="004439D8" w:rsidDel="003C33EF">
          <w:rPr>
            <w:rFonts w:asciiTheme="minorHAnsi" w:eastAsiaTheme="minorEastAsia" w:hAnsiTheme="minorHAnsi" w:cstheme="minorBidi"/>
            <w:noProof/>
            <w:sz w:val="22"/>
            <w:szCs w:val="22"/>
          </w:rPr>
          <w:tab/>
        </w:r>
        <w:r w:rsidRPr="00FF39BE">
          <w:rPr>
            <w:rPrChange w:id="657" w:author="Holger Eichelberger" w:date="2015-08-10T17:26:00Z">
              <w:rPr>
                <w:rStyle w:val="Hyperlink"/>
                <w:noProof/>
                <w:lang w:val="en-GB"/>
              </w:rPr>
            </w:rPrChange>
          </w:rPr>
          <w:delText>Null</w:delText>
        </w:r>
        <w:r w:rsidR="004439D8" w:rsidDel="003C33EF">
          <w:rPr>
            <w:noProof/>
            <w:webHidden/>
          </w:rPr>
          <w:tab/>
        </w:r>
        <w:r w:rsidR="00AA153B" w:rsidDel="003C33EF">
          <w:rPr>
            <w:noProof/>
            <w:webHidden/>
          </w:rPr>
          <w:delText>50</w:delText>
        </w:r>
      </w:del>
    </w:p>
    <w:p w:rsidR="004439D8" w:rsidDel="003C33EF" w:rsidRDefault="00FF39BE">
      <w:pPr>
        <w:pStyle w:val="TOC3"/>
        <w:tabs>
          <w:tab w:val="left" w:pos="1440"/>
          <w:tab w:val="right" w:leader="dot" w:pos="8302"/>
        </w:tabs>
        <w:rPr>
          <w:del w:id="658" w:author="Holger Eichelberger" w:date="2015-08-10T17:26:00Z"/>
          <w:rFonts w:asciiTheme="minorHAnsi" w:eastAsiaTheme="minorEastAsia" w:hAnsiTheme="minorHAnsi" w:cstheme="minorBidi"/>
          <w:noProof/>
          <w:sz w:val="22"/>
          <w:szCs w:val="22"/>
        </w:rPr>
      </w:pPr>
      <w:del w:id="659" w:author="Holger Eichelberger" w:date="2015-08-10T17:26:00Z">
        <w:r w:rsidRPr="00FF39BE">
          <w:rPr>
            <w:rPrChange w:id="660" w:author="Holger Eichelberger" w:date="2015-08-10T17:26:00Z">
              <w:rPr>
                <w:rStyle w:val="Hyperlink"/>
                <w:noProof/>
                <w:lang w:val="en-GB"/>
              </w:rPr>
            </w:rPrChange>
          </w:rPr>
          <w:delText>3.3.10</w:delText>
        </w:r>
        <w:r w:rsidR="004439D8" w:rsidDel="003C33EF">
          <w:rPr>
            <w:rFonts w:asciiTheme="minorHAnsi" w:eastAsiaTheme="minorEastAsia" w:hAnsiTheme="minorHAnsi" w:cstheme="minorBidi"/>
            <w:noProof/>
            <w:sz w:val="22"/>
            <w:szCs w:val="22"/>
          </w:rPr>
          <w:tab/>
        </w:r>
        <w:r w:rsidRPr="00FF39BE">
          <w:rPr>
            <w:rPrChange w:id="661" w:author="Holger Eichelberger" w:date="2015-08-10T17:26:00Z">
              <w:rPr>
                <w:rStyle w:val="Hyperlink"/>
                <w:noProof/>
                <w:lang w:val="en-GB"/>
              </w:rPr>
            </w:rPrChange>
          </w:rPr>
          <w:delText>Collection operations</w:delText>
        </w:r>
        <w:r w:rsidR="004439D8" w:rsidDel="003C33EF">
          <w:rPr>
            <w:noProof/>
            <w:webHidden/>
          </w:rPr>
          <w:tab/>
        </w:r>
        <w:r w:rsidR="00AA153B" w:rsidDel="003C33EF">
          <w:rPr>
            <w:noProof/>
            <w:webHidden/>
          </w:rPr>
          <w:delText>50</w:delText>
        </w:r>
      </w:del>
    </w:p>
    <w:p w:rsidR="004439D8" w:rsidDel="003C33EF" w:rsidRDefault="00FF39BE">
      <w:pPr>
        <w:pStyle w:val="TOC3"/>
        <w:tabs>
          <w:tab w:val="left" w:pos="1440"/>
          <w:tab w:val="right" w:leader="dot" w:pos="8302"/>
        </w:tabs>
        <w:rPr>
          <w:del w:id="662" w:author="Holger Eichelberger" w:date="2015-08-10T17:26:00Z"/>
          <w:rFonts w:asciiTheme="minorHAnsi" w:eastAsiaTheme="minorEastAsia" w:hAnsiTheme="minorHAnsi" w:cstheme="minorBidi"/>
          <w:noProof/>
          <w:sz w:val="22"/>
          <w:szCs w:val="22"/>
        </w:rPr>
      </w:pPr>
      <w:del w:id="663" w:author="Holger Eichelberger" w:date="2015-08-10T17:26:00Z">
        <w:r w:rsidRPr="00FF39BE">
          <w:rPr>
            <w:rPrChange w:id="664" w:author="Holger Eichelberger" w:date="2015-08-10T17:26:00Z">
              <w:rPr>
                <w:rStyle w:val="Hyperlink"/>
                <w:noProof/>
                <w:lang w:val="en-GB"/>
              </w:rPr>
            </w:rPrChange>
          </w:rPr>
          <w:delText>3.3.11</w:delText>
        </w:r>
        <w:r w:rsidR="004439D8" w:rsidDel="003C33EF">
          <w:rPr>
            <w:rFonts w:asciiTheme="minorHAnsi" w:eastAsiaTheme="minorEastAsia" w:hAnsiTheme="minorHAnsi" w:cstheme="minorBidi"/>
            <w:noProof/>
            <w:sz w:val="22"/>
            <w:szCs w:val="22"/>
          </w:rPr>
          <w:tab/>
        </w:r>
        <w:r w:rsidRPr="00FF39BE">
          <w:rPr>
            <w:rPrChange w:id="665" w:author="Holger Eichelberger" w:date="2015-08-10T17:26:00Z">
              <w:rPr>
                <w:rStyle w:val="Hyperlink"/>
                <w:noProof/>
                <w:lang w:val="en-GB"/>
              </w:rPr>
            </w:rPrChange>
          </w:rPr>
          <w:delText>Dynamic extension of the type system through IVML</w:delText>
        </w:r>
        <w:r w:rsidR="004439D8" w:rsidDel="003C33EF">
          <w:rPr>
            <w:noProof/>
            <w:webHidden/>
          </w:rPr>
          <w:tab/>
        </w:r>
        <w:r w:rsidR="00AA153B" w:rsidDel="003C33EF">
          <w:rPr>
            <w:noProof/>
            <w:webHidden/>
          </w:rPr>
          <w:delText>51</w:delText>
        </w:r>
      </w:del>
    </w:p>
    <w:p w:rsidR="004439D8" w:rsidDel="003C33EF" w:rsidRDefault="00FF39BE">
      <w:pPr>
        <w:pStyle w:val="TOC2"/>
        <w:tabs>
          <w:tab w:val="left" w:pos="960"/>
          <w:tab w:val="right" w:leader="dot" w:pos="8302"/>
        </w:tabs>
        <w:rPr>
          <w:del w:id="666" w:author="Holger Eichelberger" w:date="2015-08-10T17:26:00Z"/>
          <w:rFonts w:asciiTheme="minorHAnsi" w:eastAsiaTheme="minorEastAsia" w:hAnsiTheme="minorHAnsi" w:cstheme="minorBidi"/>
          <w:noProof/>
          <w:sz w:val="22"/>
          <w:szCs w:val="22"/>
        </w:rPr>
      </w:pPr>
      <w:del w:id="667" w:author="Holger Eichelberger" w:date="2015-08-10T17:26:00Z">
        <w:r w:rsidRPr="00FF39BE">
          <w:rPr>
            <w:rPrChange w:id="668" w:author="Holger Eichelberger" w:date="2015-08-10T17:26:00Z">
              <w:rPr>
                <w:rStyle w:val="Hyperlink"/>
                <w:noProof/>
                <w:lang w:val="en-GB"/>
              </w:rPr>
            </w:rPrChange>
          </w:rPr>
          <w:delText>3.4</w:delText>
        </w:r>
        <w:r w:rsidR="004439D8" w:rsidDel="003C33EF">
          <w:rPr>
            <w:rFonts w:asciiTheme="minorHAnsi" w:eastAsiaTheme="minorEastAsia" w:hAnsiTheme="minorHAnsi" w:cstheme="minorBidi"/>
            <w:noProof/>
            <w:sz w:val="22"/>
            <w:szCs w:val="22"/>
          </w:rPr>
          <w:tab/>
        </w:r>
        <w:r w:rsidRPr="00FF39BE">
          <w:rPr>
            <w:rPrChange w:id="669" w:author="Holger Eichelberger" w:date="2015-08-10T17:26:00Z">
              <w:rPr>
                <w:rStyle w:val="Hyperlink"/>
                <w:noProof/>
                <w:lang w:val="en-GB"/>
              </w:rPr>
            </w:rPrChange>
          </w:rPr>
          <w:delText>Built-in operations</w:delText>
        </w:r>
        <w:r w:rsidR="004439D8" w:rsidDel="003C33EF">
          <w:rPr>
            <w:noProof/>
            <w:webHidden/>
          </w:rPr>
          <w:tab/>
        </w:r>
        <w:r w:rsidR="00AA153B" w:rsidDel="003C33EF">
          <w:rPr>
            <w:noProof/>
            <w:webHidden/>
          </w:rPr>
          <w:delText>52</w:delText>
        </w:r>
      </w:del>
    </w:p>
    <w:p w:rsidR="004439D8" w:rsidDel="003C33EF" w:rsidRDefault="00FF39BE">
      <w:pPr>
        <w:pStyle w:val="TOC3"/>
        <w:tabs>
          <w:tab w:val="left" w:pos="1200"/>
          <w:tab w:val="right" w:leader="dot" w:pos="8302"/>
        </w:tabs>
        <w:rPr>
          <w:del w:id="670" w:author="Holger Eichelberger" w:date="2015-08-10T17:26:00Z"/>
          <w:rFonts w:asciiTheme="minorHAnsi" w:eastAsiaTheme="minorEastAsia" w:hAnsiTheme="minorHAnsi" w:cstheme="minorBidi"/>
          <w:noProof/>
          <w:sz w:val="22"/>
          <w:szCs w:val="22"/>
        </w:rPr>
      </w:pPr>
      <w:del w:id="671" w:author="Holger Eichelberger" w:date="2015-08-10T17:26:00Z">
        <w:r w:rsidRPr="00FF39BE">
          <w:rPr>
            <w:rPrChange w:id="672" w:author="Holger Eichelberger" w:date="2015-08-10T17:26:00Z">
              <w:rPr>
                <w:rStyle w:val="Hyperlink"/>
                <w:noProof/>
                <w:lang w:val="en-GB"/>
              </w:rPr>
            </w:rPrChange>
          </w:rPr>
          <w:delText>3.4.1</w:delText>
        </w:r>
        <w:r w:rsidR="004439D8" w:rsidDel="003C33EF">
          <w:rPr>
            <w:rFonts w:asciiTheme="minorHAnsi" w:eastAsiaTheme="minorEastAsia" w:hAnsiTheme="minorHAnsi" w:cstheme="minorBidi"/>
            <w:noProof/>
            <w:sz w:val="22"/>
            <w:szCs w:val="22"/>
          </w:rPr>
          <w:tab/>
        </w:r>
        <w:r w:rsidRPr="00FF39BE">
          <w:rPr>
            <w:rPrChange w:id="673" w:author="Holger Eichelberger" w:date="2015-08-10T17:26:00Z">
              <w:rPr>
                <w:rStyle w:val="Hyperlink"/>
                <w:noProof/>
                <w:lang w:val="en-GB"/>
              </w:rPr>
            </w:rPrChange>
          </w:rPr>
          <w:delText>Internal Types</w:delText>
        </w:r>
        <w:r w:rsidR="004439D8" w:rsidDel="003C33EF">
          <w:rPr>
            <w:noProof/>
            <w:webHidden/>
          </w:rPr>
          <w:tab/>
        </w:r>
        <w:r w:rsidR="00AA153B" w:rsidDel="003C33EF">
          <w:rPr>
            <w:noProof/>
            <w:webHidden/>
          </w:rPr>
          <w:delText>53</w:delText>
        </w:r>
      </w:del>
    </w:p>
    <w:p w:rsidR="004439D8" w:rsidDel="003C33EF" w:rsidRDefault="00FF39BE">
      <w:pPr>
        <w:pStyle w:val="TOC3"/>
        <w:tabs>
          <w:tab w:val="left" w:pos="1440"/>
          <w:tab w:val="right" w:leader="dot" w:pos="8302"/>
        </w:tabs>
        <w:rPr>
          <w:del w:id="674" w:author="Holger Eichelberger" w:date="2015-08-10T17:26:00Z"/>
          <w:rFonts w:asciiTheme="minorHAnsi" w:eastAsiaTheme="minorEastAsia" w:hAnsiTheme="minorHAnsi" w:cstheme="minorBidi"/>
          <w:noProof/>
          <w:sz w:val="22"/>
          <w:szCs w:val="22"/>
        </w:rPr>
      </w:pPr>
      <w:del w:id="675" w:author="Holger Eichelberger" w:date="2015-08-10T17:26:00Z">
        <w:r w:rsidRPr="00FF39BE">
          <w:rPr>
            <w:rPrChange w:id="676" w:author="Holger Eichelberger" w:date="2015-08-10T17:26:00Z">
              <w:rPr>
                <w:rStyle w:val="Hyperlink"/>
                <w:noProof/>
                <w:lang w:val="en-GB"/>
              </w:rPr>
            </w:rPrChange>
          </w:rPr>
          <w:delText>3.4.1.1</w:delText>
        </w:r>
        <w:r w:rsidR="004439D8" w:rsidDel="003C33EF">
          <w:rPr>
            <w:rFonts w:asciiTheme="minorHAnsi" w:eastAsiaTheme="minorEastAsia" w:hAnsiTheme="minorHAnsi" w:cstheme="minorBidi"/>
            <w:noProof/>
            <w:sz w:val="22"/>
            <w:szCs w:val="22"/>
          </w:rPr>
          <w:tab/>
        </w:r>
        <w:r w:rsidRPr="00FF39BE">
          <w:rPr>
            <w:rPrChange w:id="677" w:author="Holger Eichelberger" w:date="2015-08-10T17:26:00Z">
              <w:rPr>
                <w:rStyle w:val="Hyperlink"/>
                <w:noProof/>
                <w:lang w:val="en-GB"/>
              </w:rPr>
            </w:rPrChange>
          </w:rPr>
          <w:delText>Any</w:delText>
        </w:r>
        <w:r w:rsidR="004439D8" w:rsidDel="003C33EF">
          <w:rPr>
            <w:noProof/>
            <w:webHidden/>
          </w:rPr>
          <w:tab/>
        </w:r>
        <w:r w:rsidR="00AA153B" w:rsidDel="003C33EF">
          <w:rPr>
            <w:noProof/>
            <w:webHidden/>
          </w:rPr>
          <w:delText>53</w:delText>
        </w:r>
      </w:del>
    </w:p>
    <w:p w:rsidR="004439D8" w:rsidDel="003C33EF" w:rsidRDefault="00FF39BE">
      <w:pPr>
        <w:pStyle w:val="TOC3"/>
        <w:tabs>
          <w:tab w:val="left" w:pos="1440"/>
          <w:tab w:val="right" w:leader="dot" w:pos="8302"/>
        </w:tabs>
        <w:rPr>
          <w:del w:id="678" w:author="Holger Eichelberger" w:date="2015-08-10T17:26:00Z"/>
          <w:rFonts w:asciiTheme="minorHAnsi" w:eastAsiaTheme="minorEastAsia" w:hAnsiTheme="minorHAnsi" w:cstheme="minorBidi"/>
          <w:noProof/>
          <w:sz w:val="22"/>
          <w:szCs w:val="22"/>
        </w:rPr>
      </w:pPr>
      <w:del w:id="679" w:author="Holger Eichelberger" w:date="2015-08-10T17:26:00Z">
        <w:r w:rsidRPr="00FF39BE">
          <w:rPr>
            <w:rPrChange w:id="680" w:author="Holger Eichelberger" w:date="2015-08-10T17:26:00Z">
              <w:rPr>
                <w:rStyle w:val="Hyperlink"/>
                <w:noProof/>
                <w:lang w:val="en-GB"/>
              </w:rPr>
            </w:rPrChange>
          </w:rPr>
          <w:delText>3.4.1.2</w:delText>
        </w:r>
        <w:r w:rsidR="004439D8" w:rsidDel="003C33EF">
          <w:rPr>
            <w:rFonts w:asciiTheme="minorHAnsi" w:eastAsiaTheme="minorEastAsia" w:hAnsiTheme="minorHAnsi" w:cstheme="minorBidi"/>
            <w:noProof/>
            <w:sz w:val="22"/>
            <w:szCs w:val="22"/>
          </w:rPr>
          <w:tab/>
        </w:r>
        <w:r w:rsidRPr="00FF39BE">
          <w:rPr>
            <w:rPrChange w:id="681" w:author="Holger Eichelberger" w:date="2015-08-10T17:26:00Z">
              <w:rPr>
                <w:rStyle w:val="Hyperlink"/>
                <w:noProof/>
                <w:lang w:val="en-GB"/>
              </w:rPr>
            </w:rPrChange>
          </w:rPr>
          <w:delText>Type</w:delText>
        </w:r>
        <w:r w:rsidR="004439D8" w:rsidDel="003C33EF">
          <w:rPr>
            <w:noProof/>
            <w:webHidden/>
          </w:rPr>
          <w:tab/>
        </w:r>
        <w:r w:rsidR="00AA153B" w:rsidDel="003C33EF">
          <w:rPr>
            <w:noProof/>
            <w:webHidden/>
          </w:rPr>
          <w:delText>53</w:delText>
        </w:r>
      </w:del>
    </w:p>
    <w:p w:rsidR="004439D8" w:rsidDel="003C33EF" w:rsidRDefault="00FF39BE">
      <w:pPr>
        <w:pStyle w:val="TOC3"/>
        <w:tabs>
          <w:tab w:val="left" w:pos="1200"/>
          <w:tab w:val="right" w:leader="dot" w:pos="8302"/>
        </w:tabs>
        <w:rPr>
          <w:del w:id="682" w:author="Holger Eichelberger" w:date="2015-08-10T17:26:00Z"/>
          <w:rFonts w:asciiTheme="minorHAnsi" w:eastAsiaTheme="minorEastAsia" w:hAnsiTheme="minorHAnsi" w:cstheme="minorBidi"/>
          <w:noProof/>
          <w:sz w:val="22"/>
          <w:szCs w:val="22"/>
        </w:rPr>
      </w:pPr>
      <w:del w:id="683" w:author="Holger Eichelberger" w:date="2015-08-10T17:26:00Z">
        <w:r w:rsidRPr="00FF39BE">
          <w:rPr>
            <w:rPrChange w:id="684" w:author="Holger Eichelberger" w:date="2015-08-10T17:26:00Z">
              <w:rPr>
                <w:rStyle w:val="Hyperlink"/>
                <w:noProof/>
                <w:lang w:val="en-GB"/>
              </w:rPr>
            </w:rPrChange>
          </w:rPr>
          <w:delText>3.4.2</w:delText>
        </w:r>
        <w:r w:rsidR="004439D8" w:rsidDel="003C33EF">
          <w:rPr>
            <w:rFonts w:asciiTheme="minorHAnsi" w:eastAsiaTheme="minorEastAsia" w:hAnsiTheme="minorHAnsi" w:cstheme="minorBidi"/>
            <w:noProof/>
            <w:sz w:val="22"/>
            <w:szCs w:val="22"/>
          </w:rPr>
          <w:tab/>
        </w:r>
        <w:r w:rsidRPr="00FF39BE">
          <w:rPr>
            <w:rPrChange w:id="685" w:author="Holger Eichelberger" w:date="2015-08-10T17:26:00Z">
              <w:rPr>
                <w:rStyle w:val="Hyperlink"/>
                <w:noProof/>
                <w:lang w:val="en-GB"/>
              </w:rPr>
            </w:rPrChange>
          </w:rPr>
          <w:delText>Basic Types</w:delText>
        </w:r>
        <w:r w:rsidR="004439D8" w:rsidDel="003C33EF">
          <w:rPr>
            <w:noProof/>
            <w:webHidden/>
          </w:rPr>
          <w:tab/>
        </w:r>
        <w:r w:rsidR="00AA153B" w:rsidDel="003C33EF">
          <w:rPr>
            <w:noProof/>
            <w:webHidden/>
          </w:rPr>
          <w:delText>53</w:delText>
        </w:r>
      </w:del>
    </w:p>
    <w:p w:rsidR="004439D8" w:rsidDel="003C33EF" w:rsidRDefault="00FF39BE">
      <w:pPr>
        <w:pStyle w:val="TOC3"/>
        <w:tabs>
          <w:tab w:val="left" w:pos="1440"/>
          <w:tab w:val="right" w:leader="dot" w:pos="8302"/>
        </w:tabs>
        <w:rPr>
          <w:del w:id="686" w:author="Holger Eichelberger" w:date="2015-08-10T17:26:00Z"/>
          <w:rFonts w:asciiTheme="minorHAnsi" w:eastAsiaTheme="minorEastAsia" w:hAnsiTheme="minorHAnsi" w:cstheme="minorBidi"/>
          <w:noProof/>
          <w:sz w:val="22"/>
          <w:szCs w:val="22"/>
        </w:rPr>
      </w:pPr>
      <w:del w:id="687" w:author="Holger Eichelberger" w:date="2015-08-10T17:26:00Z">
        <w:r w:rsidRPr="00FF39BE">
          <w:rPr>
            <w:rPrChange w:id="688" w:author="Holger Eichelberger" w:date="2015-08-10T17:26:00Z">
              <w:rPr>
                <w:rStyle w:val="Hyperlink"/>
                <w:noProof/>
                <w:lang w:val="en-GB"/>
              </w:rPr>
            </w:rPrChange>
          </w:rPr>
          <w:delText>3.4.2.1</w:delText>
        </w:r>
        <w:r w:rsidR="004439D8" w:rsidDel="003C33EF">
          <w:rPr>
            <w:rFonts w:asciiTheme="minorHAnsi" w:eastAsiaTheme="minorEastAsia" w:hAnsiTheme="minorHAnsi" w:cstheme="minorBidi"/>
            <w:noProof/>
            <w:sz w:val="22"/>
            <w:szCs w:val="22"/>
          </w:rPr>
          <w:tab/>
        </w:r>
        <w:r w:rsidRPr="00FF39BE">
          <w:rPr>
            <w:rPrChange w:id="689" w:author="Holger Eichelberger" w:date="2015-08-10T17:26:00Z">
              <w:rPr>
                <w:rStyle w:val="Hyperlink"/>
                <w:noProof/>
                <w:lang w:val="en-GB"/>
              </w:rPr>
            </w:rPrChange>
          </w:rPr>
          <w:delText>Real</w:delText>
        </w:r>
        <w:r w:rsidR="004439D8" w:rsidDel="003C33EF">
          <w:rPr>
            <w:noProof/>
            <w:webHidden/>
          </w:rPr>
          <w:tab/>
        </w:r>
        <w:r w:rsidR="00AA153B" w:rsidDel="003C33EF">
          <w:rPr>
            <w:noProof/>
            <w:webHidden/>
          </w:rPr>
          <w:delText>53</w:delText>
        </w:r>
      </w:del>
    </w:p>
    <w:p w:rsidR="004439D8" w:rsidDel="003C33EF" w:rsidRDefault="00FF39BE">
      <w:pPr>
        <w:pStyle w:val="TOC3"/>
        <w:tabs>
          <w:tab w:val="left" w:pos="1440"/>
          <w:tab w:val="right" w:leader="dot" w:pos="8302"/>
        </w:tabs>
        <w:rPr>
          <w:del w:id="690" w:author="Holger Eichelberger" w:date="2015-08-10T17:26:00Z"/>
          <w:rFonts w:asciiTheme="minorHAnsi" w:eastAsiaTheme="minorEastAsia" w:hAnsiTheme="minorHAnsi" w:cstheme="minorBidi"/>
          <w:noProof/>
          <w:sz w:val="22"/>
          <w:szCs w:val="22"/>
        </w:rPr>
      </w:pPr>
      <w:del w:id="691" w:author="Holger Eichelberger" w:date="2015-08-10T17:26:00Z">
        <w:r w:rsidRPr="00FF39BE">
          <w:rPr>
            <w:rPrChange w:id="692" w:author="Holger Eichelberger" w:date="2015-08-10T17:26:00Z">
              <w:rPr>
                <w:rStyle w:val="Hyperlink"/>
                <w:noProof/>
                <w:lang w:val="en-GB"/>
              </w:rPr>
            </w:rPrChange>
          </w:rPr>
          <w:delText>3.4.2.2</w:delText>
        </w:r>
        <w:r w:rsidR="004439D8" w:rsidDel="003C33EF">
          <w:rPr>
            <w:rFonts w:asciiTheme="minorHAnsi" w:eastAsiaTheme="minorEastAsia" w:hAnsiTheme="minorHAnsi" w:cstheme="minorBidi"/>
            <w:noProof/>
            <w:sz w:val="22"/>
            <w:szCs w:val="22"/>
          </w:rPr>
          <w:tab/>
        </w:r>
        <w:r w:rsidRPr="00FF39BE">
          <w:rPr>
            <w:rPrChange w:id="693" w:author="Holger Eichelberger" w:date="2015-08-10T17:26:00Z">
              <w:rPr>
                <w:rStyle w:val="Hyperlink"/>
                <w:noProof/>
                <w:lang w:val="en-GB"/>
              </w:rPr>
            </w:rPrChange>
          </w:rPr>
          <w:delText>Integer</w:delText>
        </w:r>
        <w:r w:rsidR="004439D8" w:rsidDel="003C33EF">
          <w:rPr>
            <w:noProof/>
            <w:webHidden/>
          </w:rPr>
          <w:tab/>
        </w:r>
        <w:r w:rsidR="00AA153B" w:rsidDel="003C33EF">
          <w:rPr>
            <w:noProof/>
            <w:webHidden/>
          </w:rPr>
          <w:delText>54</w:delText>
        </w:r>
      </w:del>
    </w:p>
    <w:p w:rsidR="004439D8" w:rsidDel="003C33EF" w:rsidRDefault="00FF39BE">
      <w:pPr>
        <w:pStyle w:val="TOC3"/>
        <w:tabs>
          <w:tab w:val="left" w:pos="1440"/>
          <w:tab w:val="right" w:leader="dot" w:pos="8302"/>
        </w:tabs>
        <w:rPr>
          <w:del w:id="694" w:author="Holger Eichelberger" w:date="2015-08-10T17:26:00Z"/>
          <w:rFonts w:asciiTheme="minorHAnsi" w:eastAsiaTheme="minorEastAsia" w:hAnsiTheme="minorHAnsi" w:cstheme="minorBidi"/>
          <w:noProof/>
          <w:sz w:val="22"/>
          <w:szCs w:val="22"/>
        </w:rPr>
      </w:pPr>
      <w:del w:id="695" w:author="Holger Eichelberger" w:date="2015-08-10T17:26:00Z">
        <w:r w:rsidRPr="00FF39BE">
          <w:rPr>
            <w:rPrChange w:id="696" w:author="Holger Eichelberger" w:date="2015-08-10T17:26:00Z">
              <w:rPr>
                <w:rStyle w:val="Hyperlink"/>
                <w:noProof/>
                <w:lang w:val="en-GB"/>
              </w:rPr>
            </w:rPrChange>
          </w:rPr>
          <w:delText>3.4.2.3</w:delText>
        </w:r>
        <w:r w:rsidR="004439D8" w:rsidDel="003C33EF">
          <w:rPr>
            <w:rFonts w:asciiTheme="minorHAnsi" w:eastAsiaTheme="minorEastAsia" w:hAnsiTheme="minorHAnsi" w:cstheme="minorBidi"/>
            <w:noProof/>
            <w:sz w:val="22"/>
            <w:szCs w:val="22"/>
          </w:rPr>
          <w:tab/>
        </w:r>
        <w:r w:rsidRPr="00FF39BE">
          <w:rPr>
            <w:rPrChange w:id="697" w:author="Holger Eichelberger" w:date="2015-08-10T17:26:00Z">
              <w:rPr>
                <w:rStyle w:val="Hyperlink"/>
                <w:noProof/>
                <w:lang w:val="en-GB"/>
              </w:rPr>
            </w:rPrChange>
          </w:rPr>
          <w:delText>String</w:delText>
        </w:r>
        <w:r w:rsidR="004439D8" w:rsidDel="003C33EF">
          <w:rPr>
            <w:noProof/>
            <w:webHidden/>
          </w:rPr>
          <w:tab/>
        </w:r>
        <w:r w:rsidR="00AA153B" w:rsidDel="003C33EF">
          <w:rPr>
            <w:noProof/>
            <w:webHidden/>
          </w:rPr>
          <w:delText>55</w:delText>
        </w:r>
      </w:del>
    </w:p>
    <w:p w:rsidR="004439D8" w:rsidDel="003C33EF" w:rsidRDefault="00FF39BE">
      <w:pPr>
        <w:pStyle w:val="TOC3"/>
        <w:tabs>
          <w:tab w:val="left" w:pos="1200"/>
          <w:tab w:val="right" w:leader="dot" w:pos="8302"/>
        </w:tabs>
        <w:rPr>
          <w:del w:id="698" w:author="Holger Eichelberger" w:date="2015-08-10T17:26:00Z"/>
          <w:rFonts w:asciiTheme="minorHAnsi" w:eastAsiaTheme="minorEastAsia" w:hAnsiTheme="minorHAnsi" w:cstheme="minorBidi"/>
          <w:noProof/>
          <w:sz w:val="22"/>
          <w:szCs w:val="22"/>
        </w:rPr>
      </w:pPr>
      <w:del w:id="699" w:author="Holger Eichelberger" w:date="2015-08-10T17:26:00Z">
        <w:r w:rsidRPr="00FF39BE">
          <w:rPr>
            <w:rPrChange w:id="700" w:author="Holger Eichelberger" w:date="2015-08-10T17:26:00Z">
              <w:rPr>
                <w:rStyle w:val="Hyperlink"/>
                <w:noProof/>
                <w:lang w:val="en-GB"/>
              </w:rPr>
            </w:rPrChange>
          </w:rPr>
          <w:delText>3.4.3</w:delText>
        </w:r>
        <w:r w:rsidR="004439D8" w:rsidDel="003C33EF">
          <w:rPr>
            <w:rFonts w:asciiTheme="minorHAnsi" w:eastAsiaTheme="minorEastAsia" w:hAnsiTheme="minorHAnsi" w:cstheme="minorBidi"/>
            <w:noProof/>
            <w:sz w:val="22"/>
            <w:szCs w:val="22"/>
          </w:rPr>
          <w:tab/>
        </w:r>
        <w:r w:rsidRPr="00FF39BE">
          <w:rPr>
            <w:rPrChange w:id="701" w:author="Holger Eichelberger" w:date="2015-08-10T17:26:00Z">
              <w:rPr>
                <w:rStyle w:val="Hyperlink"/>
                <w:noProof/>
                <w:lang w:val="en-GB"/>
              </w:rPr>
            </w:rPrChange>
          </w:rPr>
          <w:delText>Container Types</w:delText>
        </w:r>
        <w:r w:rsidR="004439D8" w:rsidDel="003C33EF">
          <w:rPr>
            <w:noProof/>
            <w:webHidden/>
          </w:rPr>
          <w:tab/>
        </w:r>
        <w:r w:rsidR="00AA153B" w:rsidDel="003C33EF">
          <w:rPr>
            <w:noProof/>
            <w:webHidden/>
          </w:rPr>
          <w:delText>56</w:delText>
        </w:r>
      </w:del>
    </w:p>
    <w:p w:rsidR="004439D8" w:rsidDel="003C33EF" w:rsidRDefault="00FF39BE">
      <w:pPr>
        <w:pStyle w:val="TOC3"/>
        <w:tabs>
          <w:tab w:val="left" w:pos="1440"/>
          <w:tab w:val="right" w:leader="dot" w:pos="8302"/>
        </w:tabs>
        <w:rPr>
          <w:del w:id="702" w:author="Holger Eichelberger" w:date="2015-08-10T17:26:00Z"/>
          <w:rFonts w:asciiTheme="minorHAnsi" w:eastAsiaTheme="minorEastAsia" w:hAnsiTheme="minorHAnsi" w:cstheme="minorBidi"/>
          <w:noProof/>
          <w:sz w:val="22"/>
          <w:szCs w:val="22"/>
        </w:rPr>
      </w:pPr>
      <w:del w:id="703" w:author="Holger Eichelberger" w:date="2015-08-10T17:26:00Z">
        <w:r w:rsidRPr="00FF39BE">
          <w:rPr>
            <w:rPrChange w:id="704" w:author="Holger Eichelberger" w:date="2015-08-10T17:26:00Z">
              <w:rPr>
                <w:rStyle w:val="Hyperlink"/>
                <w:noProof/>
                <w:lang w:val="en-GB"/>
              </w:rPr>
            </w:rPrChange>
          </w:rPr>
          <w:delText>3.4.3.1</w:delText>
        </w:r>
        <w:r w:rsidR="004439D8" w:rsidDel="003C33EF">
          <w:rPr>
            <w:rFonts w:asciiTheme="minorHAnsi" w:eastAsiaTheme="minorEastAsia" w:hAnsiTheme="minorHAnsi" w:cstheme="minorBidi"/>
            <w:noProof/>
            <w:sz w:val="22"/>
            <w:szCs w:val="22"/>
          </w:rPr>
          <w:tab/>
        </w:r>
        <w:r w:rsidRPr="00FF39BE">
          <w:rPr>
            <w:rPrChange w:id="705" w:author="Holger Eichelberger" w:date="2015-08-10T17:26:00Z">
              <w:rPr>
                <w:rStyle w:val="Hyperlink"/>
                <w:noProof/>
                <w:lang w:val="en-GB"/>
              </w:rPr>
            </w:rPrChange>
          </w:rPr>
          <w:delText>Collection</w:delText>
        </w:r>
        <w:r w:rsidR="004439D8" w:rsidDel="003C33EF">
          <w:rPr>
            <w:noProof/>
            <w:webHidden/>
          </w:rPr>
          <w:tab/>
        </w:r>
        <w:r w:rsidR="00AA153B" w:rsidDel="003C33EF">
          <w:rPr>
            <w:noProof/>
            <w:webHidden/>
          </w:rPr>
          <w:delText>56</w:delText>
        </w:r>
      </w:del>
    </w:p>
    <w:p w:rsidR="004439D8" w:rsidDel="003C33EF" w:rsidRDefault="00FF39BE">
      <w:pPr>
        <w:pStyle w:val="TOC3"/>
        <w:tabs>
          <w:tab w:val="left" w:pos="1440"/>
          <w:tab w:val="right" w:leader="dot" w:pos="8302"/>
        </w:tabs>
        <w:rPr>
          <w:del w:id="706" w:author="Holger Eichelberger" w:date="2015-08-10T17:26:00Z"/>
          <w:rFonts w:asciiTheme="minorHAnsi" w:eastAsiaTheme="minorEastAsia" w:hAnsiTheme="minorHAnsi" w:cstheme="minorBidi"/>
          <w:noProof/>
          <w:sz w:val="22"/>
          <w:szCs w:val="22"/>
        </w:rPr>
      </w:pPr>
      <w:del w:id="707" w:author="Holger Eichelberger" w:date="2015-08-10T17:26:00Z">
        <w:r w:rsidRPr="00FF39BE">
          <w:rPr>
            <w:rPrChange w:id="708" w:author="Holger Eichelberger" w:date="2015-08-10T17:26:00Z">
              <w:rPr>
                <w:rStyle w:val="Hyperlink"/>
                <w:noProof/>
                <w:lang w:val="en-GB"/>
              </w:rPr>
            </w:rPrChange>
          </w:rPr>
          <w:delText>3.4.3.2</w:delText>
        </w:r>
        <w:r w:rsidR="004439D8" w:rsidDel="003C33EF">
          <w:rPr>
            <w:rFonts w:asciiTheme="minorHAnsi" w:eastAsiaTheme="minorEastAsia" w:hAnsiTheme="minorHAnsi" w:cstheme="minorBidi"/>
            <w:noProof/>
            <w:sz w:val="22"/>
            <w:szCs w:val="22"/>
          </w:rPr>
          <w:tab/>
        </w:r>
        <w:r w:rsidRPr="00FF39BE">
          <w:rPr>
            <w:rPrChange w:id="709" w:author="Holger Eichelberger" w:date="2015-08-10T17:26:00Z">
              <w:rPr>
                <w:rStyle w:val="Hyperlink"/>
                <w:noProof/>
                <w:lang w:val="en-GB"/>
              </w:rPr>
            </w:rPrChange>
          </w:rPr>
          <w:delText>Set</w:delText>
        </w:r>
        <w:r w:rsidR="004439D8" w:rsidDel="003C33EF">
          <w:rPr>
            <w:noProof/>
            <w:webHidden/>
          </w:rPr>
          <w:tab/>
        </w:r>
        <w:r w:rsidR="00AA153B" w:rsidDel="003C33EF">
          <w:rPr>
            <w:noProof/>
            <w:webHidden/>
          </w:rPr>
          <w:delText>57</w:delText>
        </w:r>
      </w:del>
    </w:p>
    <w:p w:rsidR="004439D8" w:rsidDel="003C33EF" w:rsidRDefault="00FF39BE">
      <w:pPr>
        <w:pStyle w:val="TOC3"/>
        <w:tabs>
          <w:tab w:val="left" w:pos="1440"/>
          <w:tab w:val="right" w:leader="dot" w:pos="8302"/>
        </w:tabs>
        <w:rPr>
          <w:del w:id="710" w:author="Holger Eichelberger" w:date="2015-08-10T17:26:00Z"/>
          <w:rFonts w:asciiTheme="minorHAnsi" w:eastAsiaTheme="minorEastAsia" w:hAnsiTheme="minorHAnsi" w:cstheme="minorBidi"/>
          <w:noProof/>
          <w:sz w:val="22"/>
          <w:szCs w:val="22"/>
        </w:rPr>
      </w:pPr>
      <w:del w:id="711" w:author="Holger Eichelberger" w:date="2015-08-10T17:26:00Z">
        <w:r w:rsidRPr="00FF39BE">
          <w:rPr>
            <w:rPrChange w:id="712" w:author="Holger Eichelberger" w:date="2015-08-10T17:26:00Z">
              <w:rPr>
                <w:rStyle w:val="Hyperlink"/>
                <w:noProof/>
                <w:lang w:val="en-GB"/>
              </w:rPr>
            </w:rPrChange>
          </w:rPr>
          <w:delText>3.4.3.3</w:delText>
        </w:r>
        <w:r w:rsidR="004439D8" w:rsidDel="003C33EF">
          <w:rPr>
            <w:rFonts w:asciiTheme="minorHAnsi" w:eastAsiaTheme="minorEastAsia" w:hAnsiTheme="minorHAnsi" w:cstheme="minorBidi"/>
            <w:noProof/>
            <w:sz w:val="22"/>
            <w:szCs w:val="22"/>
          </w:rPr>
          <w:tab/>
        </w:r>
        <w:r w:rsidRPr="00FF39BE">
          <w:rPr>
            <w:rPrChange w:id="713" w:author="Holger Eichelberger" w:date="2015-08-10T17:26:00Z">
              <w:rPr>
                <w:rStyle w:val="Hyperlink"/>
                <w:noProof/>
                <w:lang w:val="en-GB"/>
              </w:rPr>
            </w:rPrChange>
          </w:rPr>
          <w:delText>Sequence</w:delText>
        </w:r>
        <w:r w:rsidR="004439D8" w:rsidDel="003C33EF">
          <w:rPr>
            <w:noProof/>
            <w:webHidden/>
          </w:rPr>
          <w:tab/>
        </w:r>
        <w:r w:rsidR="00AA153B" w:rsidDel="003C33EF">
          <w:rPr>
            <w:noProof/>
            <w:webHidden/>
          </w:rPr>
          <w:delText>58</w:delText>
        </w:r>
      </w:del>
    </w:p>
    <w:p w:rsidR="004439D8" w:rsidDel="003C33EF" w:rsidRDefault="00FF39BE">
      <w:pPr>
        <w:pStyle w:val="TOC3"/>
        <w:tabs>
          <w:tab w:val="left" w:pos="1440"/>
          <w:tab w:val="right" w:leader="dot" w:pos="8302"/>
        </w:tabs>
        <w:rPr>
          <w:del w:id="714" w:author="Holger Eichelberger" w:date="2015-08-10T17:26:00Z"/>
          <w:rFonts w:asciiTheme="minorHAnsi" w:eastAsiaTheme="minorEastAsia" w:hAnsiTheme="minorHAnsi" w:cstheme="minorBidi"/>
          <w:noProof/>
          <w:sz w:val="22"/>
          <w:szCs w:val="22"/>
        </w:rPr>
      </w:pPr>
      <w:del w:id="715" w:author="Holger Eichelberger" w:date="2015-08-10T17:26:00Z">
        <w:r w:rsidRPr="00FF39BE">
          <w:rPr>
            <w:rPrChange w:id="716" w:author="Holger Eichelberger" w:date="2015-08-10T17:26:00Z">
              <w:rPr>
                <w:rStyle w:val="Hyperlink"/>
                <w:noProof/>
                <w:lang w:val="en-GB"/>
              </w:rPr>
            </w:rPrChange>
          </w:rPr>
          <w:delText>3.4.3.4</w:delText>
        </w:r>
        <w:r w:rsidR="004439D8" w:rsidDel="003C33EF">
          <w:rPr>
            <w:rFonts w:asciiTheme="minorHAnsi" w:eastAsiaTheme="minorEastAsia" w:hAnsiTheme="minorHAnsi" w:cstheme="minorBidi"/>
            <w:noProof/>
            <w:sz w:val="22"/>
            <w:szCs w:val="22"/>
          </w:rPr>
          <w:tab/>
        </w:r>
        <w:r w:rsidRPr="00FF39BE">
          <w:rPr>
            <w:rPrChange w:id="717" w:author="Holger Eichelberger" w:date="2015-08-10T17:26:00Z">
              <w:rPr>
                <w:rStyle w:val="Hyperlink"/>
                <w:noProof/>
                <w:lang w:val="en-GB"/>
              </w:rPr>
            </w:rPrChange>
          </w:rPr>
          <w:delText>Map</w:delText>
        </w:r>
        <w:r w:rsidR="004439D8" w:rsidDel="003C33EF">
          <w:rPr>
            <w:noProof/>
            <w:webHidden/>
          </w:rPr>
          <w:tab/>
        </w:r>
        <w:r w:rsidR="00AA153B" w:rsidDel="003C33EF">
          <w:rPr>
            <w:noProof/>
            <w:webHidden/>
          </w:rPr>
          <w:delText>59</w:delText>
        </w:r>
      </w:del>
    </w:p>
    <w:p w:rsidR="004439D8" w:rsidDel="003C33EF" w:rsidRDefault="00FF39BE">
      <w:pPr>
        <w:pStyle w:val="TOC3"/>
        <w:tabs>
          <w:tab w:val="left" w:pos="1200"/>
          <w:tab w:val="right" w:leader="dot" w:pos="8302"/>
        </w:tabs>
        <w:rPr>
          <w:del w:id="718" w:author="Holger Eichelberger" w:date="2015-08-10T17:26:00Z"/>
          <w:rFonts w:asciiTheme="minorHAnsi" w:eastAsiaTheme="minorEastAsia" w:hAnsiTheme="minorHAnsi" w:cstheme="minorBidi"/>
          <w:noProof/>
          <w:sz w:val="22"/>
          <w:szCs w:val="22"/>
        </w:rPr>
      </w:pPr>
      <w:del w:id="719" w:author="Holger Eichelberger" w:date="2015-08-10T17:26:00Z">
        <w:r w:rsidRPr="00FF39BE">
          <w:rPr>
            <w:rPrChange w:id="720" w:author="Holger Eichelberger" w:date="2015-08-10T17:26:00Z">
              <w:rPr>
                <w:rStyle w:val="Hyperlink"/>
                <w:noProof/>
                <w:lang w:val="en-GB"/>
              </w:rPr>
            </w:rPrChange>
          </w:rPr>
          <w:delText>3.4.4</w:delText>
        </w:r>
        <w:r w:rsidR="004439D8" w:rsidDel="003C33EF">
          <w:rPr>
            <w:rFonts w:asciiTheme="minorHAnsi" w:eastAsiaTheme="minorEastAsia" w:hAnsiTheme="minorHAnsi" w:cstheme="minorBidi"/>
            <w:noProof/>
            <w:sz w:val="22"/>
            <w:szCs w:val="22"/>
          </w:rPr>
          <w:tab/>
        </w:r>
        <w:r w:rsidRPr="00FF39BE">
          <w:rPr>
            <w:rPrChange w:id="721" w:author="Holger Eichelberger" w:date="2015-08-10T17:26:00Z">
              <w:rPr>
                <w:rStyle w:val="Hyperlink"/>
                <w:noProof/>
                <w:lang w:val="en-GB"/>
              </w:rPr>
            </w:rPrChange>
          </w:rPr>
          <w:delText>Version Type</w:delText>
        </w:r>
        <w:r w:rsidR="004439D8" w:rsidDel="003C33EF">
          <w:rPr>
            <w:noProof/>
            <w:webHidden/>
          </w:rPr>
          <w:tab/>
        </w:r>
        <w:r w:rsidR="00AA153B" w:rsidDel="003C33EF">
          <w:rPr>
            <w:noProof/>
            <w:webHidden/>
          </w:rPr>
          <w:delText>60</w:delText>
        </w:r>
      </w:del>
    </w:p>
    <w:p w:rsidR="004439D8" w:rsidDel="003C33EF" w:rsidRDefault="00FF39BE">
      <w:pPr>
        <w:pStyle w:val="TOC3"/>
        <w:tabs>
          <w:tab w:val="left" w:pos="1200"/>
          <w:tab w:val="right" w:leader="dot" w:pos="8302"/>
        </w:tabs>
        <w:rPr>
          <w:del w:id="722" w:author="Holger Eichelberger" w:date="2015-08-10T17:26:00Z"/>
          <w:rFonts w:asciiTheme="minorHAnsi" w:eastAsiaTheme="minorEastAsia" w:hAnsiTheme="minorHAnsi" w:cstheme="minorBidi"/>
          <w:noProof/>
          <w:sz w:val="22"/>
          <w:szCs w:val="22"/>
        </w:rPr>
      </w:pPr>
      <w:del w:id="723" w:author="Holger Eichelberger" w:date="2015-08-10T17:26:00Z">
        <w:r w:rsidRPr="00FF39BE">
          <w:rPr>
            <w:rPrChange w:id="724" w:author="Holger Eichelberger" w:date="2015-08-10T17:26:00Z">
              <w:rPr>
                <w:rStyle w:val="Hyperlink"/>
                <w:noProof/>
                <w:lang w:val="en-GB"/>
              </w:rPr>
            </w:rPrChange>
          </w:rPr>
          <w:delText>3.4.5</w:delText>
        </w:r>
        <w:r w:rsidR="004439D8" w:rsidDel="003C33EF">
          <w:rPr>
            <w:rFonts w:asciiTheme="minorHAnsi" w:eastAsiaTheme="minorEastAsia" w:hAnsiTheme="minorHAnsi" w:cstheme="minorBidi"/>
            <w:noProof/>
            <w:sz w:val="22"/>
            <w:szCs w:val="22"/>
          </w:rPr>
          <w:tab/>
        </w:r>
        <w:r w:rsidRPr="00FF39BE">
          <w:rPr>
            <w:rPrChange w:id="725" w:author="Holger Eichelberger" w:date="2015-08-10T17:26:00Z">
              <w:rPr>
                <w:rStyle w:val="Hyperlink"/>
                <w:noProof/>
                <w:lang w:val="en-GB"/>
              </w:rPr>
            </w:rPrChange>
          </w:rPr>
          <w:delText>Configuration Types</w:delText>
        </w:r>
        <w:r w:rsidR="004439D8" w:rsidDel="003C33EF">
          <w:rPr>
            <w:noProof/>
            <w:webHidden/>
          </w:rPr>
          <w:tab/>
        </w:r>
        <w:r w:rsidR="00AA153B" w:rsidDel="003C33EF">
          <w:rPr>
            <w:noProof/>
            <w:webHidden/>
          </w:rPr>
          <w:delText>60</w:delText>
        </w:r>
      </w:del>
    </w:p>
    <w:p w:rsidR="004439D8" w:rsidDel="003C33EF" w:rsidRDefault="00FF39BE">
      <w:pPr>
        <w:pStyle w:val="TOC3"/>
        <w:tabs>
          <w:tab w:val="left" w:pos="1440"/>
          <w:tab w:val="right" w:leader="dot" w:pos="8302"/>
        </w:tabs>
        <w:rPr>
          <w:del w:id="726" w:author="Holger Eichelberger" w:date="2015-08-10T17:26:00Z"/>
          <w:rFonts w:asciiTheme="minorHAnsi" w:eastAsiaTheme="minorEastAsia" w:hAnsiTheme="minorHAnsi" w:cstheme="minorBidi"/>
          <w:noProof/>
          <w:sz w:val="22"/>
          <w:szCs w:val="22"/>
        </w:rPr>
      </w:pPr>
      <w:del w:id="727" w:author="Holger Eichelberger" w:date="2015-08-10T17:26:00Z">
        <w:r w:rsidRPr="00FF39BE">
          <w:rPr>
            <w:rPrChange w:id="728" w:author="Holger Eichelberger" w:date="2015-08-10T17:26:00Z">
              <w:rPr>
                <w:rStyle w:val="Hyperlink"/>
                <w:noProof/>
                <w:lang w:val="en-GB"/>
              </w:rPr>
            </w:rPrChange>
          </w:rPr>
          <w:delText>3.4.5.1</w:delText>
        </w:r>
        <w:r w:rsidR="004439D8" w:rsidDel="003C33EF">
          <w:rPr>
            <w:rFonts w:asciiTheme="minorHAnsi" w:eastAsiaTheme="minorEastAsia" w:hAnsiTheme="minorHAnsi" w:cstheme="minorBidi"/>
            <w:noProof/>
            <w:sz w:val="22"/>
            <w:szCs w:val="22"/>
          </w:rPr>
          <w:tab/>
        </w:r>
        <w:r w:rsidRPr="00FF39BE">
          <w:rPr>
            <w:rPrChange w:id="729" w:author="Holger Eichelberger" w:date="2015-08-10T17:26:00Z">
              <w:rPr>
                <w:rStyle w:val="Hyperlink"/>
                <w:noProof/>
                <w:lang w:val="en-GB"/>
              </w:rPr>
            </w:rPrChange>
          </w:rPr>
          <w:delText>IvmlElement</w:delText>
        </w:r>
        <w:r w:rsidR="004439D8" w:rsidDel="003C33EF">
          <w:rPr>
            <w:noProof/>
            <w:webHidden/>
          </w:rPr>
          <w:tab/>
        </w:r>
        <w:r w:rsidR="00AA153B" w:rsidDel="003C33EF">
          <w:rPr>
            <w:noProof/>
            <w:webHidden/>
          </w:rPr>
          <w:delText>60</w:delText>
        </w:r>
      </w:del>
    </w:p>
    <w:p w:rsidR="004439D8" w:rsidDel="003C33EF" w:rsidRDefault="00FF39BE">
      <w:pPr>
        <w:pStyle w:val="TOC3"/>
        <w:tabs>
          <w:tab w:val="left" w:pos="1440"/>
          <w:tab w:val="right" w:leader="dot" w:pos="8302"/>
        </w:tabs>
        <w:rPr>
          <w:del w:id="730" w:author="Holger Eichelberger" w:date="2015-08-10T17:26:00Z"/>
          <w:rFonts w:asciiTheme="minorHAnsi" w:eastAsiaTheme="minorEastAsia" w:hAnsiTheme="minorHAnsi" w:cstheme="minorBidi"/>
          <w:noProof/>
          <w:sz w:val="22"/>
          <w:szCs w:val="22"/>
        </w:rPr>
      </w:pPr>
      <w:del w:id="731" w:author="Holger Eichelberger" w:date="2015-08-10T17:26:00Z">
        <w:r w:rsidRPr="00FF39BE">
          <w:rPr>
            <w:rPrChange w:id="732" w:author="Holger Eichelberger" w:date="2015-08-10T17:26:00Z">
              <w:rPr>
                <w:rStyle w:val="Hyperlink"/>
                <w:noProof/>
                <w:lang w:val="en-GB"/>
              </w:rPr>
            </w:rPrChange>
          </w:rPr>
          <w:delText>3.4.5.2</w:delText>
        </w:r>
        <w:r w:rsidR="004439D8" w:rsidDel="003C33EF">
          <w:rPr>
            <w:rFonts w:asciiTheme="minorHAnsi" w:eastAsiaTheme="minorEastAsia" w:hAnsiTheme="minorHAnsi" w:cstheme="minorBidi"/>
            <w:noProof/>
            <w:sz w:val="22"/>
            <w:szCs w:val="22"/>
          </w:rPr>
          <w:tab/>
        </w:r>
        <w:r w:rsidRPr="00FF39BE">
          <w:rPr>
            <w:rPrChange w:id="733" w:author="Holger Eichelberger" w:date="2015-08-10T17:26:00Z">
              <w:rPr>
                <w:rStyle w:val="Hyperlink"/>
                <w:noProof/>
                <w:lang w:val="en-GB"/>
              </w:rPr>
            </w:rPrChange>
          </w:rPr>
          <w:delText>EnumValue</w:delText>
        </w:r>
        <w:r w:rsidR="004439D8" w:rsidDel="003C33EF">
          <w:rPr>
            <w:noProof/>
            <w:webHidden/>
          </w:rPr>
          <w:tab/>
        </w:r>
        <w:r w:rsidR="00AA153B" w:rsidDel="003C33EF">
          <w:rPr>
            <w:noProof/>
            <w:webHidden/>
          </w:rPr>
          <w:delText>61</w:delText>
        </w:r>
      </w:del>
    </w:p>
    <w:p w:rsidR="004439D8" w:rsidDel="003C33EF" w:rsidRDefault="00FF39BE">
      <w:pPr>
        <w:pStyle w:val="TOC3"/>
        <w:tabs>
          <w:tab w:val="left" w:pos="1440"/>
          <w:tab w:val="right" w:leader="dot" w:pos="8302"/>
        </w:tabs>
        <w:rPr>
          <w:del w:id="734" w:author="Holger Eichelberger" w:date="2015-08-10T17:26:00Z"/>
          <w:rFonts w:asciiTheme="minorHAnsi" w:eastAsiaTheme="minorEastAsia" w:hAnsiTheme="minorHAnsi" w:cstheme="minorBidi"/>
          <w:noProof/>
          <w:sz w:val="22"/>
          <w:szCs w:val="22"/>
        </w:rPr>
      </w:pPr>
      <w:del w:id="735" w:author="Holger Eichelberger" w:date="2015-08-10T17:26:00Z">
        <w:r w:rsidRPr="00FF39BE">
          <w:rPr>
            <w:rPrChange w:id="736" w:author="Holger Eichelberger" w:date="2015-08-10T17:26:00Z">
              <w:rPr>
                <w:rStyle w:val="Hyperlink"/>
                <w:noProof/>
                <w:lang w:val="en-GB"/>
              </w:rPr>
            </w:rPrChange>
          </w:rPr>
          <w:delText>3.4.5.3</w:delText>
        </w:r>
        <w:r w:rsidR="004439D8" w:rsidDel="003C33EF">
          <w:rPr>
            <w:rFonts w:asciiTheme="minorHAnsi" w:eastAsiaTheme="minorEastAsia" w:hAnsiTheme="minorHAnsi" w:cstheme="minorBidi"/>
            <w:noProof/>
            <w:sz w:val="22"/>
            <w:szCs w:val="22"/>
          </w:rPr>
          <w:tab/>
        </w:r>
        <w:r w:rsidRPr="00FF39BE">
          <w:rPr>
            <w:rPrChange w:id="737" w:author="Holger Eichelberger" w:date="2015-08-10T17:26:00Z">
              <w:rPr>
                <w:rStyle w:val="Hyperlink"/>
                <w:noProof/>
                <w:lang w:val="en-GB"/>
              </w:rPr>
            </w:rPrChange>
          </w:rPr>
          <w:delText>DecisionVariable</w:delText>
        </w:r>
        <w:r w:rsidR="004439D8" w:rsidDel="003C33EF">
          <w:rPr>
            <w:noProof/>
            <w:webHidden/>
          </w:rPr>
          <w:tab/>
        </w:r>
        <w:r w:rsidR="00AA153B" w:rsidDel="003C33EF">
          <w:rPr>
            <w:noProof/>
            <w:webHidden/>
          </w:rPr>
          <w:delText>62</w:delText>
        </w:r>
      </w:del>
    </w:p>
    <w:p w:rsidR="004439D8" w:rsidDel="003C33EF" w:rsidRDefault="00FF39BE">
      <w:pPr>
        <w:pStyle w:val="TOC3"/>
        <w:tabs>
          <w:tab w:val="left" w:pos="1440"/>
          <w:tab w:val="right" w:leader="dot" w:pos="8302"/>
        </w:tabs>
        <w:rPr>
          <w:del w:id="738" w:author="Holger Eichelberger" w:date="2015-08-10T17:26:00Z"/>
          <w:rFonts w:asciiTheme="minorHAnsi" w:eastAsiaTheme="minorEastAsia" w:hAnsiTheme="minorHAnsi" w:cstheme="minorBidi"/>
          <w:noProof/>
          <w:sz w:val="22"/>
          <w:szCs w:val="22"/>
        </w:rPr>
      </w:pPr>
      <w:del w:id="739" w:author="Holger Eichelberger" w:date="2015-08-10T17:26:00Z">
        <w:r w:rsidRPr="00FF39BE">
          <w:rPr>
            <w:rPrChange w:id="740" w:author="Holger Eichelberger" w:date="2015-08-10T17:26:00Z">
              <w:rPr>
                <w:rStyle w:val="Hyperlink"/>
                <w:noProof/>
                <w:lang w:val="en-GB"/>
              </w:rPr>
            </w:rPrChange>
          </w:rPr>
          <w:delText>3.4.5.4</w:delText>
        </w:r>
        <w:r w:rsidR="004439D8" w:rsidDel="003C33EF">
          <w:rPr>
            <w:rFonts w:asciiTheme="minorHAnsi" w:eastAsiaTheme="minorEastAsia" w:hAnsiTheme="minorHAnsi" w:cstheme="minorBidi"/>
            <w:noProof/>
            <w:sz w:val="22"/>
            <w:szCs w:val="22"/>
          </w:rPr>
          <w:tab/>
        </w:r>
        <w:r w:rsidRPr="00FF39BE">
          <w:rPr>
            <w:rPrChange w:id="741" w:author="Holger Eichelberger" w:date="2015-08-10T17:26:00Z">
              <w:rPr>
                <w:rStyle w:val="Hyperlink"/>
                <w:noProof/>
                <w:lang w:val="en-GB"/>
              </w:rPr>
            </w:rPrChange>
          </w:rPr>
          <w:delText>Attribute</w:delText>
        </w:r>
        <w:r w:rsidR="004439D8" w:rsidDel="003C33EF">
          <w:rPr>
            <w:noProof/>
            <w:webHidden/>
          </w:rPr>
          <w:tab/>
        </w:r>
        <w:r w:rsidR="00AA153B" w:rsidDel="003C33EF">
          <w:rPr>
            <w:noProof/>
            <w:webHidden/>
          </w:rPr>
          <w:delText>63</w:delText>
        </w:r>
      </w:del>
    </w:p>
    <w:p w:rsidR="004439D8" w:rsidDel="003C33EF" w:rsidRDefault="00FF39BE">
      <w:pPr>
        <w:pStyle w:val="TOC3"/>
        <w:tabs>
          <w:tab w:val="left" w:pos="1440"/>
          <w:tab w:val="right" w:leader="dot" w:pos="8302"/>
        </w:tabs>
        <w:rPr>
          <w:del w:id="742" w:author="Holger Eichelberger" w:date="2015-08-10T17:26:00Z"/>
          <w:rFonts w:asciiTheme="minorHAnsi" w:eastAsiaTheme="minorEastAsia" w:hAnsiTheme="minorHAnsi" w:cstheme="minorBidi"/>
          <w:noProof/>
          <w:sz w:val="22"/>
          <w:szCs w:val="22"/>
        </w:rPr>
      </w:pPr>
      <w:del w:id="743" w:author="Holger Eichelberger" w:date="2015-08-10T17:26:00Z">
        <w:r w:rsidRPr="00FF39BE">
          <w:rPr>
            <w:rPrChange w:id="744" w:author="Holger Eichelberger" w:date="2015-08-10T17:26:00Z">
              <w:rPr>
                <w:rStyle w:val="Hyperlink"/>
                <w:noProof/>
                <w:lang w:val="en-GB"/>
              </w:rPr>
            </w:rPrChange>
          </w:rPr>
          <w:delText>3.4.5.5</w:delText>
        </w:r>
        <w:r w:rsidR="004439D8" w:rsidDel="003C33EF">
          <w:rPr>
            <w:rFonts w:asciiTheme="minorHAnsi" w:eastAsiaTheme="minorEastAsia" w:hAnsiTheme="minorHAnsi" w:cstheme="minorBidi"/>
            <w:noProof/>
            <w:sz w:val="22"/>
            <w:szCs w:val="22"/>
          </w:rPr>
          <w:tab/>
        </w:r>
        <w:r w:rsidRPr="00FF39BE">
          <w:rPr>
            <w:rPrChange w:id="745" w:author="Holger Eichelberger" w:date="2015-08-10T17:26:00Z">
              <w:rPr>
                <w:rStyle w:val="Hyperlink"/>
                <w:noProof/>
                <w:lang w:val="en-GB"/>
              </w:rPr>
            </w:rPrChange>
          </w:rPr>
          <w:delText>IvmlDeclaration</w:delText>
        </w:r>
        <w:r w:rsidR="004439D8" w:rsidDel="003C33EF">
          <w:rPr>
            <w:noProof/>
            <w:webHidden/>
          </w:rPr>
          <w:tab/>
        </w:r>
        <w:r w:rsidR="00AA153B" w:rsidDel="003C33EF">
          <w:rPr>
            <w:noProof/>
            <w:webHidden/>
          </w:rPr>
          <w:delText>63</w:delText>
        </w:r>
      </w:del>
    </w:p>
    <w:p w:rsidR="004439D8" w:rsidDel="003C33EF" w:rsidRDefault="00FF39BE">
      <w:pPr>
        <w:pStyle w:val="TOC3"/>
        <w:tabs>
          <w:tab w:val="left" w:pos="1440"/>
          <w:tab w:val="right" w:leader="dot" w:pos="8302"/>
        </w:tabs>
        <w:rPr>
          <w:del w:id="746" w:author="Holger Eichelberger" w:date="2015-08-10T17:26:00Z"/>
          <w:rFonts w:asciiTheme="minorHAnsi" w:eastAsiaTheme="minorEastAsia" w:hAnsiTheme="minorHAnsi" w:cstheme="minorBidi"/>
          <w:noProof/>
          <w:sz w:val="22"/>
          <w:szCs w:val="22"/>
        </w:rPr>
      </w:pPr>
      <w:del w:id="747" w:author="Holger Eichelberger" w:date="2015-08-10T17:26:00Z">
        <w:r w:rsidRPr="00FF39BE">
          <w:rPr>
            <w:rPrChange w:id="748" w:author="Holger Eichelberger" w:date="2015-08-10T17:26:00Z">
              <w:rPr>
                <w:rStyle w:val="Hyperlink"/>
                <w:noProof/>
                <w:lang w:val="en-GB"/>
              </w:rPr>
            </w:rPrChange>
          </w:rPr>
          <w:delText>3.4.5.6</w:delText>
        </w:r>
        <w:r w:rsidR="004439D8" w:rsidDel="003C33EF">
          <w:rPr>
            <w:rFonts w:asciiTheme="minorHAnsi" w:eastAsiaTheme="minorEastAsia" w:hAnsiTheme="minorHAnsi" w:cstheme="minorBidi"/>
            <w:noProof/>
            <w:sz w:val="22"/>
            <w:szCs w:val="22"/>
          </w:rPr>
          <w:tab/>
        </w:r>
        <w:r w:rsidRPr="00FF39BE">
          <w:rPr>
            <w:rPrChange w:id="749"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63</w:delText>
        </w:r>
      </w:del>
    </w:p>
    <w:p w:rsidR="004439D8" w:rsidDel="003C33EF" w:rsidRDefault="00FF39BE">
      <w:pPr>
        <w:pStyle w:val="TOC3"/>
        <w:tabs>
          <w:tab w:val="left" w:pos="1200"/>
          <w:tab w:val="right" w:leader="dot" w:pos="8302"/>
        </w:tabs>
        <w:rPr>
          <w:del w:id="750" w:author="Holger Eichelberger" w:date="2015-08-10T17:26:00Z"/>
          <w:rFonts w:asciiTheme="minorHAnsi" w:eastAsiaTheme="minorEastAsia" w:hAnsiTheme="minorHAnsi" w:cstheme="minorBidi"/>
          <w:noProof/>
          <w:sz w:val="22"/>
          <w:szCs w:val="22"/>
        </w:rPr>
      </w:pPr>
      <w:del w:id="751" w:author="Holger Eichelberger" w:date="2015-08-10T17:26:00Z">
        <w:r w:rsidRPr="00FF39BE">
          <w:rPr>
            <w:rPrChange w:id="752" w:author="Holger Eichelberger" w:date="2015-08-10T17:26:00Z">
              <w:rPr>
                <w:rStyle w:val="Hyperlink"/>
                <w:noProof/>
                <w:lang w:val="en-GB"/>
              </w:rPr>
            </w:rPrChange>
          </w:rPr>
          <w:delText>3.4.6</w:delText>
        </w:r>
        <w:r w:rsidR="004439D8" w:rsidDel="003C33EF">
          <w:rPr>
            <w:rFonts w:asciiTheme="minorHAnsi" w:eastAsiaTheme="minorEastAsia" w:hAnsiTheme="minorHAnsi" w:cstheme="minorBidi"/>
            <w:noProof/>
            <w:sz w:val="22"/>
            <w:szCs w:val="22"/>
          </w:rPr>
          <w:tab/>
        </w:r>
        <w:r w:rsidRPr="00FF39BE">
          <w:rPr>
            <w:rPrChange w:id="753" w:author="Holger Eichelberger" w:date="2015-08-10T17:26:00Z">
              <w:rPr>
                <w:rStyle w:val="Hyperlink"/>
                <w:noProof/>
                <w:lang w:val="en-GB"/>
              </w:rPr>
            </w:rPrChange>
          </w:rPr>
          <w:delText>Built-in Artefact Types and Artefact-related Types</w:delText>
        </w:r>
        <w:r w:rsidR="004439D8" w:rsidDel="003C33EF">
          <w:rPr>
            <w:noProof/>
            <w:webHidden/>
          </w:rPr>
          <w:tab/>
        </w:r>
        <w:r w:rsidR="00AA153B" w:rsidDel="003C33EF">
          <w:rPr>
            <w:noProof/>
            <w:webHidden/>
          </w:rPr>
          <w:delText>65</w:delText>
        </w:r>
      </w:del>
    </w:p>
    <w:p w:rsidR="004439D8" w:rsidDel="003C33EF" w:rsidRDefault="00FF39BE">
      <w:pPr>
        <w:pStyle w:val="TOC3"/>
        <w:tabs>
          <w:tab w:val="left" w:pos="1440"/>
          <w:tab w:val="right" w:leader="dot" w:pos="8302"/>
        </w:tabs>
        <w:rPr>
          <w:del w:id="754" w:author="Holger Eichelberger" w:date="2015-08-10T17:26:00Z"/>
          <w:rFonts w:asciiTheme="minorHAnsi" w:eastAsiaTheme="minorEastAsia" w:hAnsiTheme="minorHAnsi" w:cstheme="minorBidi"/>
          <w:noProof/>
          <w:sz w:val="22"/>
          <w:szCs w:val="22"/>
        </w:rPr>
      </w:pPr>
      <w:del w:id="755" w:author="Holger Eichelberger" w:date="2015-08-10T17:26:00Z">
        <w:r w:rsidRPr="00FF39BE">
          <w:rPr>
            <w:rPrChange w:id="756" w:author="Holger Eichelberger" w:date="2015-08-10T17:26:00Z">
              <w:rPr>
                <w:rStyle w:val="Hyperlink"/>
                <w:noProof/>
                <w:lang w:val="en-GB"/>
              </w:rPr>
            </w:rPrChange>
          </w:rPr>
          <w:delText>3.4.6.1</w:delText>
        </w:r>
        <w:r w:rsidR="004439D8" w:rsidDel="003C33EF">
          <w:rPr>
            <w:rFonts w:asciiTheme="minorHAnsi" w:eastAsiaTheme="minorEastAsia" w:hAnsiTheme="minorHAnsi" w:cstheme="minorBidi"/>
            <w:noProof/>
            <w:sz w:val="22"/>
            <w:szCs w:val="22"/>
          </w:rPr>
          <w:tab/>
        </w:r>
        <w:r w:rsidRPr="00FF39BE">
          <w:rPr>
            <w:rPrChange w:id="757" w:author="Holger Eichelberger" w:date="2015-08-10T17:26:00Z">
              <w:rPr>
                <w:rStyle w:val="Hyperlink"/>
                <w:noProof/>
                <w:lang w:val="en-GB"/>
              </w:rPr>
            </w:rPrChange>
          </w:rPr>
          <w:delText>Path</w:delText>
        </w:r>
        <w:r w:rsidR="004439D8" w:rsidDel="003C33EF">
          <w:rPr>
            <w:noProof/>
            <w:webHidden/>
          </w:rPr>
          <w:tab/>
        </w:r>
        <w:r w:rsidR="00AA153B" w:rsidDel="003C33EF">
          <w:rPr>
            <w:noProof/>
            <w:webHidden/>
          </w:rPr>
          <w:delText>65</w:delText>
        </w:r>
      </w:del>
    </w:p>
    <w:p w:rsidR="004439D8" w:rsidDel="003C33EF" w:rsidRDefault="00FF39BE">
      <w:pPr>
        <w:pStyle w:val="TOC3"/>
        <w:tabs>
          <w:tab w:val="left" w:pos="1440"/>
          <w:tab w:val="right" w:leader="dot" w:pos="8302"/>
        </w:tabs>
        <w:rPr>
          <w:del w:id="758" w:author="Holger Eichelberger" w:date="2015-08-10T17:26:00Z"/>
          <w:rFonts w:asciiTheme="minorHAnsi" w:eastAsiaTheme="minorEastAsia" w:hAnsiTheme="minorHAnsi" w:cstheme="minorBidi"/>
          <w:noProof/>
          <w:sz w:val="22"/>
          <w:szCs w:val="22"/>
        </w:rPr>
      </w:pPr>
      <w:del w:id="759" w:author="Holger Eichelberger" w:date="2015-08-10T17:26:00Z">
        <w:r w:rsidRPr="00FF39BE">
          <w:rPr>
            <w:rPrChange w:id="760" w:author="Holger Eichelberger" w:date="2015-08-10T17:26:00Z">
              <w:rPr>
                <w:rStyle w:val="Hyperlink"/>
                <w:noProof/>
                <w:lang w:val="en-GB"/>
              </w:rPr>
            </w:rPrChange>
          </w:rPr>
          <w:delText>3.4.6.2</w:delText>
        </w:r>
        <w:r w:rsidR="004439D8" w:rsidDel="003C33EF">
          <w:rPr>
            <w:rFonts w:asciiTheme="minorHAnsi" w:eastAsiaTheme="minorEastAsia" w:hAnsiTheme="minorHAnsi" w:cstheme="minorBidi"/>
            <w:noProof/>
            <w:sz w:val="22"/>
            <w:szCs w:val="22"/>
          </w:rPr>
          <w:tab/>
        </w:r>
        <w:r w:rsidRPr="00FF39BE">
          <w:rPr>
            <w:rPrChange w:id="761" w:author="Holger Eichelberger" w:date="2015-08-10T17:26:00Z">
              <w:rPr>
                <w:rStyle w:val="Hyperlink"/>
                <w:noProof/>
                <w:lang w:val="en-GB"/>
              </w:rPr>
            </w:rPrChange>
          </w:rPr>
          <w:delText>JavaPath</w:delText>
        </w:r>
        <w:r w:rsidR="004439D8" w:rsidDel="003C33EF">
          <w:rPr>
            <w:noProof/>
            <w:webHidden/>
          </w:rPr>
          <w:tab/>
        </w:r>
        <w:r w:rsidR="00AA153B" w:rsidDel="003C33EF">
          <w:rPr>
            <w:noProof/>
            <w:webHidden/>
          </w:rPr>
          <w:delText>66</w:delText>
        </w:r>
      </w:del>
    </w:p>
    <w:p w:rsidR="004439D8" w:rsidDel="003C33EF" w:rsidRDefault="00FF39BE">
      <w:pPr>
        <w:pStyle w:val="TOC3"/>
        <w:tabs>
          <w:tab w:val="left" w:pos="1440"/>
          <w:tab w:val="right" w:leader="dot" w:pos="8302"/>
        </w:tabs>
        <w:rPr>
          <w:del w:id="762" w:author="Holger Eichelberger" w:date="2015-08-10T17:26:00Z"/>
          <w:rFonts w:asciiTheme="minorHAnsi" w:eastAsiaTheme="minorEastAsia" w:hAnsiTheme="minorHAnsi" w:cstheme="minorBidi"/>
          <w:noProof/>
          <w:sz w:val="22"/>
          <w:szCs w:val="22"/>
        </w:rPr>
      </w:pPr>
      <w:del w:id="763" w:author="Holger Eichelberger" w:date="2015-08-10T17:26:00Z">
        <w:r w:rsidRPr="00FF39BE">
          <w:rPr>
            <w:rPrChange w:id="764" w:author="Holger Eichelberger" w:date="2015-08-10T17:26:00Z">
              <w:rPr>
                <w:rStyle w:val="Hyperlink"/>
                <w:noProof/>
                <w:lang w:val="en-GB"/>
              </w:rPr>
            </w:rPrChange>
          </w:rPr>
          <w:delText>3.4.6.3</w:delText>
        </w:r>
        <w:r w:rsidR="004439D8" w:rsidDel="003C33EF">
          <w:rPr>
            <w:rFonts w:asciiTheme="minorHAnsi" w:eastAsiaTheme="minorEastAsia" w:hAnsiTheme="minorHAnsi" w:cstheme="minorBidi"/>
            <w:noProof/>
            <w:sz w:val="22"/>
            <w:szCs w:val="22"/>
          </w:rPr>
          <w:tab/>
        </w:r>
        <w:r w:rsidRPr="00FF39BE">
          <w:rPr>
            <w:rPrChange w:id="765" w:author="Holger Eichelberger" w:date="2015-08-10T17:26:00Z">
              <w:rPr>
                <w:rStyle w:val="Hyperlink"/>
                <w:noProof/>
                <w:lang w:val="en-GB"/>
              </w:rPr>
            </w:rPrChange>
          </w:rPr>
          <w:delText>Project</w:delText>
        </w:r>
        <w:r w:rsidR="004439D8" w:rsidDel="003C33EF">
          <w:rPr>
            <w:noProof/>
            <w:webHidden/>
          </w:rPr>
          <w:tab/>
        </w:r>
        <w:r w:rsidR="00AA153B" w:rsidDel="003C33EF">
          <w:rPr>
            <w:noProof/>
            <w:webHidden/>
          </w:rPr>
          <w:delText>66</w:delText>
        </w:r>
      </w:del>
    </w:p>
    <w:p w:rsidR="004439D8" w:rsidDel="003C33EF" w:rsidRDefault="00FF39BE">
      <w:pPr>
        <w:pStyle w:val="TOC3"/>
        <w:tabs>
          <w:tab w:val="left" w:pos="1440"/>
          <w:tab w:val="right" w:leader="dot" w:pos="8302"/>
        </w:tabs>
        <w:rPr>
          <w:del w:id="766" w:author="Holger Eichelberger" w:date="2015-08-10T17:26:00Z"/>
          <w:rFonts w:asciiTheme="minorHAnsi" w:eastAsiaTheme="minorEastAsia" w:hAnsiTheme="minorHAnsi" w:cstheme="minorBidi"/>
          <w:noProof/>
          <w:sz w:val="22"/>
          <w:szCs w:val="22"/>
        </w:rPr>
      </w:pPr>
      <w:del w:id="767" w:author="Holger Eichelberger" w:date="2015-08-10T17:26:00Z">
        <w:r w:rsidRPr="00FF39BE">
          <w:rPr>
            <w:rPrChange w:id="768" w:author="Holger Eichelberger" w:date="2015-08-10T17:26:00Z">
              <w:rPr>
                <w:rStyle w:val="Hyperlink"/>
                <w:noProof/>
                <w:lang w:val="en-GB"/>
              </w:rPr>
            </w:rPrChange>
          </w:rPr>
          <w:delText>3.4.6.4</w:delText>
        </w:r>
        <w:r w:rsidR="004439D8" w:rsidDel="003C33EF">
          <w:rPr>
            <w:rFonts w:asciiTheme="minorHAnsi" w:eastAsiaTheme="minorEastAsia" w:hAnsiTheme="minorHAnsi" w:cstheme="minorBidi"/>
            <w:noProof/>
            <w:sz w:val="22"/>
            <w:szCs w:val="22"/>
          </w:rPr>
          <w:tab/>
        </w:r>
        <w:r w:rsidRPr="00FF39BE">
          <w:rPr>
            <w:rPrChange w:id="769" w:author="Holger Eichelberger" w:date="2015-08-10T17:26:00Z">
              <w:rPr>
                <w:rStyle w:val="Hyperlink"/>
                <w:noProof/>
                <w:lang w:val="en-GB"/>
              </w:rPr>
            </w:rPrChange>
          </w:rPr>
          <w:delText>Text</w:delText>
        </w:r>
        <w:r w:rsidR="004439D8" w:rsidDel="003C33EF">
          <w:rPr>
            <w:noProof/>
            <w:webHidden/>
          </w:rPr>
          <w:tab/>
        </w:r>
        <w:r w:rsidR="00AA153B" w:rsidDel="003C33EF">
          <w:rPr>
            <w:noProof/>
            <w:webHidden/>
          </w:rPr>
          <w:delText>67</w:delText>
        </w:r>
      </w:del>
    </w:p>
    <w:p w:rsidR="004439D8" w:rsidDel="003C33EF" w:rsidRDefault="00FF39BE">
      <w:pPr>
        <w:pStyle w:val="TOC3"/>
        <w:tabs>
          <w:tab w:val="left" w:pos="1440"/>
          <w:tab w:val="right" w:leader="dot" w:pos="8302"/>
        </w:tabs>
        <w:rPr>
          <w:del w:id="770" w:author="Holger Eichelberger" w:date="2015-08-10T17:26:00Z"/>
          <w:rFonts w:asciiTheme="minorHAnsi" w:eastAsiaTheme="minorEastAsia" w:hAnsiTheme="minorHAnsi" w:cstheme="minorBidi"/>
          <w:noProof/>
          <w:sz w:val="22"/>
          <w:szCs w:val="22"/>
        </w:rPr>
      </w:pPr>
      <w:del w:id="771" w:author="Holger Eichelberger" w:date="2015-08-10T17:26:00Z">
        <w:r w:rsidRPr="00FF39BE">
          <w:rPr>
            <w:rPrChange w:id="772" w:author="Holger Eichelberger" w:date="2015-08-10T17:26:00Z">
              <w:rPr>
                <w:rStyle w:val="Hyperlink"/>
                <w:noProof/>
                <w:lang w:val="en-GB"/>
              </w:rPr>
            </w:rPrChange>
          </w:rPr>
          <w:delText>3.4.6.5</w:delText>
        </w:r>
        <w:r w:rsidR="004439D8" w:rsidDel="003C33EF">
          <w:rPr>
            <w:rFonts w:asciiTheme="minorHAnsi" w:eastAsiaTheme="minorEastAsia" w:hAnsiTheme="minorHAnsi" w:cstheme="minorBidi"/>
            <w:noProof/>
            <w:sz w:val="22"/>
            <w:szCs w:val="22"/>
          </w:rPr>
          <w:tab/>
        </w:r>
        <w:r w:rsidRPr="00FF39BE">
          <w:rPr>
            <w:rPrChange w:id="773" w:author="Holger Eichelberger" w:date="2015-08-10T17:26:00Z">
              <w:rPr>
                <w:rStyle w:val="Hyperlink"/>
                <w:noProof/>
                <w:lang w:val="en-GB"/>
              </w:rPr>
            </w:rPrChange>
          </w:rPr>
          <w:delText>Binary</w:delText>
        </w:r>
        <w:r w:rsidR="004439D8" w:rsidDel="003C33EF">
          <w:rPr>
            <w:noProof/>
            <w:webHidden/>
          </w:rPr>
          <w:tab/>
        </w:r>
        <w:r w:rsidR="00AA153B" w:rsidDel="003C33EF">
          <w:rPr>
            <w:noProof/>
            <w:webHidden/>
          </w:rPr>
          <w:delText>68</w:delText>
        </w:r>
      </w:del>
    </w:p>
    <w:p w:rsidR="004439D8" w:rsidDel="003C33EF" w:rsidRDefault="00FF39BE">
      <w:pPr>
        <w:pStyle w:val="TOC3"/>
        <w:tabs>
          <w:tab w:val="left" w:pos="1440"/>
          <w:tab w:val="right" w:leader="dot" w:pos="8302"/>
        </w:tabs>
        <w:rPr>
          <w:del w:id="774" w:author="Holger Eichelberger" w:date="2015-08-10T17:26:00Z"/>
          <w:rFonts w:asciiTheme="minorHAnsi" w:eastAsiaTheme="minorEastAsia" w:hAnsiTheme="minorHAnsi" w:cstheme="minorBidi"/>
          <w:noProof/>
          <w:sz w:val="22"/>
          <w:szCs w:val="22"/>
        </w:rPr>
      </w:pPr>
      <w:del w:id="775" w:author="Holger Eichelberger" w:date="2015-08-10T17:26:00Z">
        <w:r w:rsidRPr="00FF39BE">
          <w:rPr>
            <w:rPrChange w:id="776" w:author="Holger Eichelberger" w:date="2015-08-10T17:26:00Z">
              <w:rPr>
                <w:rStyle w:val="Hyperlink"/>
                <w:noProof/>
                <w:lang w:val="en-GB"/>
              </w:rPr>
            </w:rPrChange>
          </w:rPr>
          <w:delText>3.4.6.6</w:delText>
        </w:r>
        <w:r w:rsidR="004439D8" w:rsidDel="003C33EF">
          <w:rPr>
            <w:rFonts w:asciiTheme="minorHAnsi" w:eastAsiaTheme="minorEastAsia" w:hAnsiTheme="minorHAnsi" w:cstheme="minorBidi"/>
            <w:noProof/>
            <w:sz w:val="22"/>
            <w:szCs w:val="22"/>
          </w:rPr>
          <w:tab/>
        </w:r>
        <w:r w:rsidRPr="00FF39BE">
          <w:rPr>
            <w:rPrChange w:id="777" w:author="Holger Eichelberger" w:date="2015-08-10T17:26:00Z">
              <w:rPr>
                <w:rStyle w:val="Hyperlink"/>
                <w:noProof/>
                <w:lang w:val="en-GB"/>
              </w:rPr>
            </w:rPrChange>
          </w:rPr>
          <w:delText>Artifact</w:delText>
        </w:r>
        <w:r w:rsidR="004439D8" w:rsidDel="003C33EF">
          <w:rPr>
            <w:noProof/>
            <w:webHidden/>
          </w:rPr>
          <w:tab/>
        </w:r>
        <w:r w:rsidR="00AA153B" w:rsidDel="003C33EF">
          <w:rPr>
            <w:noProof/>
            <w:webHidden/>
          </w:rPr>
          <w:delText>68</w:delText>
        </w:r>
      </w:del>
    </w:p>
    <w:p w:rsidR="004439D8" w:rsidDel="003C33EF" w:rsidRDefault="00FF39BE">
      <w:pPr>
        <w:pStyle w:val="TOC3"/>
        <w:tabs>
          <w:tab w:val="left" w:pos="1440"/>
          <w:tab w:val="right" w:leader="dot" w:pos="8302"/>
        </w:tabs>
        <w:rPr>
          <w:del w:id="778" w:author="Holger Eichelberger" w:date="2015-08-10T17:26:00Z"/>
          <w:rFonts w:asciiTheme="minorHAnsi" w:eastAsiaTheme="minorEastAsia" w:hAnsiTheme="minorHAnsi" w:cstheme="minorBidi"/>
          <w:noProof/>
          <w:sz w:val="22"/>
          <w:szCs w:val="22"/>
        </w:rPr>
      </w:pPr>
      <w:del w:id="779" w:author="Holger Eichelberger" w:date="2015-08-10T17:26:00Z">
        <w:r w:rsidRPr="00FF39BE">
          <w:rPr>
            <w:rPrChange w:id="780" w:author="Holger Eichelberger" w:date="2015-08-10T17:26:00Z">
              <w:rPr>
                <w:rStyle w:val="Hyperlink"/>
                <w:noProof/>
                <w:lang w:val="en-GB"/>
              </w:rPr>
            </w:rPrChange>
          </w:rPr>
          <w:delText>3.4.6.7</w:delText>
        </w:r>
        <w:r w:rsidR="004439D8" w:rsidDel="003C33EF">
          <w:rPr>
            <w:rFonts w:asciiTheme="minorHAnsi" w:eastAsiaTheme="minorEastAsia" w:hAnsiTheme="minorHAnsi" w:cstheme="minorBidi"/>
            <w:noProof/>
            <w:sz w:val="22"/>
            <w:szCs w:val="22"/>
          </w:rPr>
          <w:tab/>
        </w:r>
        <w:r w:rsidRPr="00FF39BE">
          <w:rPr>
            <w:rPrChange w:id="781" w:author="Holger Eichelberger" w:date="2015-08-10T17:26:00Z">
              <w:rPr>
                <w:rStyle w:val="Hyperlink"/>
                <w:noProof/>
                <w:lang w:val="en-GB"/>
              </w:rPr>
            </w:rPrChange>
          </w:rPr>
          <w:delText>FileSystemArtifact</w:delText>
        </w:r>
        <w:r w:rsidR="004439D8" w:rsidDel="003C33EF">
          <w:rPr>
            <w:noProof/>
            <w:webHidden/>
          </w:rPr>
          <w:tab/>
        </w:r>
        <w:r w:rsidR="00AA153B" w:rsidDel="003C33EF">
          <w:rPr>
            <w:noProof/>
            <w:webHidden/>
          </w:rPr>
          <w:delText>69</w:delText>
        </w:r>
      </w:del>
    </w:p>
    <w:p w:rsidR="004439D8" w:rsidDel="003C33EF" w:rsidRDefault="00FF39BE">
      <w:pPr>
        <w:pStyle w:val="TOC3"/>
        <w:tabs>
          <w:tab w:val="left" w:pos="1440"/>
          <w:tab w:val="right" w:leader="dot" w:pos="8302"/>
        </w:tabs>
        <w:rPr>
          <w:del w:id="782" w:author="Holger Eichelberger" w:date="2015-08-10T17:26:00Z"/>
          <w:rFonts w:asciiTheme="minorHAnsi" w:eastAsiaTheme="minorEastAsia" w:hAnsiTheme="minorHAnsi" w:cstheme="minorBidi"/>
          <w:noProof/>
          <w:sz w:val="22"/>
          <w:szCs w:val="22"/>
        </w:rPr>
      </w:pPr>
      <w:del w:id="783" w:author="Holger Eichelberger" w:date="2015-08-10T17:26:00Z">
        <w:r w:rsidRPr="00FF39BE">
          <w:rPr>
            <w:rPrChange w:id="784" w:author="Holger Eichelberger" w:date="2015-08-10T17:26:00Z">
              <w:rPr>
                <w:rStyle w:val="Hyperlink"/>
                <w:noProof/>
                <w:lang w:val="en-GB"/>
              </w:rPr>
            </w:rPrChange>
          </w:rPr>
          <w:delText>3.4.6.8</w:delText>
        </w:r>
        <w:r w:rsidR="004439D8" w:rsidDel="003C33EF">
          <w:rPr>
            <w:rFonts w:asciiTheme="minorHAnsi" w:eastAsiaTheme="minorEastAsia" w:hAnsiTheme="minorHAnsi" w:cstheme="minorBidi"/>
            <w:noProof/>
            <w:sz w:val="22"/>
            <w:szCs w:val="22"/>
          </w:rPr>
          <w:tab/>
        </w:r>
        <w:r w:rsidRPr="00FF39BE">
          <w:rPr>
            <w:rPrChange w:id="785" w:author="Holger Eichelberger" w:date="2015-08-10T17:26:00Z">
              <w:rPr>
                <w:rStyle w:val="Hyperlink"/>
                <w:noProof/>
                <w:lang w:val="en-GB"/>
              </w:rPr>
            </w:rPrChange>
          </w:rPr>
          <w:delText>FolderArtifact</w:delText>
        </w:r>
        <w:r w:rsidR="004439D8" w:rsidDel="003C33EF">
          <w:rPr>
            <w:noProof/>
            <w:webHidden/>
          </w:rPr>
          <w:tab/>
        </w:r>
        <w:r w:rsidR="00AA153B" w:rsidDel="003C33EF">
          <w:rPr>
            <w:noProof/>
            <w:webHidden/>
          </w:rPr>
          <w:delText>69</w:delText>
        </w:r>
      </w:del>
    </w:p>
    <w:p w:rsidR="004439D8" w:rsidDel="003C33EF" w:rsidRDefault="00FF39BE">
      <w:pPr>
        <w:pStyle w:val="TOC3"/>
        <w:tabs>
          <w:tab w:val="left" w:pos="1440"/>
          <w:tab w:val="right" w:leader="dot" w:pos="8302"/>
        </w:tabs>
        <w:rPr>
          <w:del w:id="786" w:author="Holger Eichelberger" w:date="2015-08-10T17:26:00Z"/>
          <w:rFonts w:asciiTheme="minorHAnsi" w:eastAsiaTheme="minorEastAsia" w:hAnsiTheme="minorHAnsi" w:cstheme="minorBidi"/>
          <w:noProof/>
          <w:sz w:val="22"/>
          <w:szCs w:val="22"/>
        </w:rPr>
      </w:pPr>
      <w:del w:id="787" w:author="Holger Eichelberger" w:date="2015-08-10T17:26:00Z">
        <w:r w:rsidRPr="00FF39BE">
          <w:rPr>
            <w:rPrChange w:id="788" w:author="Holger Eichelberger" w:date="2015-08-10T17:26:00Z">
              <w:rPr>
                <w:rStyle w:val="Hyperlink"/>
                <w:noProof/>
                <w:lang w:val="en-GB"/>
              </w:rPr>
            </w:rPrChange>
          </w:rPr>
          <w:delText>3.4.6.9</w:delText>
        </w:r>
        <w:r w:rsidR="004439D8" w:rsidDel="003C33EF">
          <w:rPr>
            <w:rFonts w:asciiTheme="minorHAnsi" w:eastAsiaTheme="minorEastAsia" w:hAnsiTheme="minorHAnsi" w:cstheme="minorBidi"/>
            <w:noProof/>
            <w:sz w:val="22"/>
            <w:szCs w:val="22"/>
          </w:rPr>
          <w:tab/>
        </w:r>
        <w:r w:rsidRPr="00FF39BE">
          <w:rPr>
            <w:rPrChange w:id="789" w:author="Holger Eichelberger" w:date="2015-08-10T17:26:00Z">
              <w:rPr>
                <w:rStyle w:val="Hyperlink"/>
                <w:noProof/>
                <w:lang w:val="en-GB"/>
              </w:rPr>
            </w:rPrChange>
          </w:rPr>
          <w:delText>FileArtifact</w:delText>
        </w:r>
        <w:r w:rsidR="004439D8" w:rsidDel="003C33EF">
          <w:rPr>
            <w:noProof/>
            <w:webHidden/>
          </w:rPr>
          <w:tab/>
        </w:r>
        <w:r w:rsidR="00AA153B" w:rsidDel="003C33EF">
          <w:rPr>
            <w:noProof/>
            <w:webHidden/>
          </w:rPr>
          <w:delText>69</w:delText>
        </w:r>
      </w:del>
    </w:p>
    <w:p w:rsidR="004439D8" w:rsidDel="003C33EF" w:rsidRDefault="00FF39BE">
      <w:pPr>
        <w:pStyle w:val="TOC3"/>
        <w:tabs>
          <w:tab w:val="left" w:pos="1680"/>
          <w:tab w:val="right" w:leader="dot" w:pos="8302"/>
        </w:tabs>
        <w:rPr>
          <w:del w:id="790" w:author="Holger Eichelberger" w:date="2015-08-10T17:26:00Z"/>
          <w:rFonts w:asciiTheme="minorHAnsi" w:eastAsiaTheme="minorEastAsia" w:hAnsiTheme="minorHAnsi" w:cstheme="minorBidi"/>
          <w:noProof/>
          <w:sz w:val="22"/>
          <w:szCs w:val="22"/>
        </w:rPr>
      </w:pPr>
      <w:del w:id="791" w:author="Holger Eichelberger" w:date="2015-08-10T17:26:00Z">
        <w:r w:rsidRPr="00FF39BE">
          <w:rPr>
            <w:rPrChange w:id="792" w:author="Holger Eichelberger" w:date="2015-08-10T17:26:00Z">
              <w:rPr>
                <w:rStyle w:val="Hyperlink"/>
                <w:noProof/>
                <w:lang w:val="en-GB"/>
              </w:rPr>
            </w:rPrChange>
          </w:rPr>
          <w:delText>3.4.6.10</w:delText>
        </w:r>
        <w:r w:rsidR="004439D8" w:rsidDel="003C33EF">
          <w:rPr>
            <w:rFonts w:asciiTheme="minorHAnsi" w:eastAsiaTheme="minorEastAsia" w:hAnsiTheme="minorHAnsi" w:cstheme="minorBidi"/>
            <w:noProof/>
            <w:sz w:val="22"/>
            <w:szCs w:val="22"/>
          </w:rPr>
          <w:tab/>
        </w:r>
        <w:r w:rsidRPr="00FF39BE">
          <w:rPr>
            <w:rPrChange w:id="793" w:author="Holger Eichelberger" w:date="2015-08-10T17:26:00Z">
              <w:rPr>
                <w:rStyle w:val="Hyperlink"/>
                <w:noProof/>
                <w:lang w:val="en-GB"/>
              </w:rPr>
            </w:rPrChange>
          </w:rPr>
          <w:delText>VtlFileArtifact</w:delText>
        </w:r>
        <w:r w:rsidR="004439D8" w:rsidDel="003C33EF">
          <w:rPr>
            <w:noProof/>
            <w:webHidden/>
          </w:rPr>
          <w:tab/>
        </w:r>
        <w:r w:rsidR="00AA153B" w:rsidDel="003C33EF">
          <w:rPr>
            <w:noProof/>
            <w:webHidden/>
          </w:rPr>
          <w:delText>70</w:delText>
        </w:r>
      </w:del>
    </w:p>
    <w:p w:rsidR="004439D8" w:rsidDel="003C33EF" w:rsidRDefault="00FF39BE">
      <w:pPr>
        <w:pStyle w:val="TOC3"/>
        <w:tabs>
          <w:tab w:val="left" w:pos="1680"/>
          <w:tab w:val="right" w:leader="dot" w:pos="8302"/>
        </w:tabs>
        <w:rPr>
          <w:del w:id="794" w:author="Holger Eichelberger" w:date="2015-08-10T17:26:00Z"/>
          <w:rFonts w:asciiTheme="minorHAnsi" w:eastAsiaTheme="minorEastAsia" w:hAnsiTheme="minorHAnsi" w:cstheme="minorBidi"/>
          <w:noProof/>
          <w:sz w:val="22"/>
          <w:szCs w:val="22"/>
        </w:rPr>
      </w:pPr>
      <w:del w:id="795" w:author="Holger Eichelberger" w:date="2015-08-10T17:26:00Z">
        <w:r w:rsidRPr="00FF39BE">
          <w:rPr>
            <w:rPrChange w:id="796" w:author="Holger Eichelberger" w:date="2015-08-10T17:26:00Z">
              <w:rPr>
                <w:rStyle w:val="Hyperlink"/>
                <w:noProof/>
                <w:lang w:val="en-GB"/>
              </w:rPr>
            </w:rPrChange>
          </w:rPr>
          <w:delText>3.4.6.11</w:delText>
        </w:r>
        <w:r w:rsidR="004439D8" w:rsidDel="003C33EF">
          <w:rPr>
            <w:rFonts w:asciiTheme="minorHAnsi" w:eastAsiaTheme="minorEastAsia" w:hAnsiTheme="minorHAnsi" w:cstheme="minorBidi"/>
            <w:noProof/>
            <w:sz w:val="22"/>
            <w:szCs w:val="22"/>
          </w:rPr>
          <w:tab/>
        </w:r>
        <w:r w:rsidRPr="00FF39BE">
          <w:rPr>
            <w:rPrChange w:id="797" w:author="Holger Eichelberger" w:date="2015-08-10T17:26:00Z">
              <w:rPr>
                <w:rStyle w:val="Hyperlink"/>
                <w:noProof/>
                <w:lang w:val="en-GB"/>
              </w:rPr>
            </w:rPrChange>
          </w:rPr>
          <w:delText>XmlFileArtifact</w:delText>
        </w:r>
        <w:r w:rsidR="004439D8" w:rsidDel="003C33EF">
          <w:rPr>
            <w:noProof/>
            <w:webHidden/>
          </w:rPr>
          <w:tab/>
        </w:r>
        <w:r w:rsidR="00AA153B" w:rsidDel="003C33EF">
          <w:rPr>
            <w:noProof/>
            <w:webHidden/>
          </w:rPr>
          <w:delText>70</w:delText>
        </w:r>
      </w:del>
    </w:p>
    <w:p w:rsidR="004439D8" w:rsidDel="003C33EF" w:rsidRDefault="00FF39BE">
      <w:pPr>
        <w:pStyle w:val="TOC3"/>
        <w:tabs>
          <w:tab w:val="left" w:pos="1200"/>
          <w:tab w:val="right" w:leader="dot" w:pos="8302"/>
        </w:tabs>
        <w:rPr>
          <w:del w:id="798" w:author="Holger Eichelberger" w:date="2015-08-10T17:26:00Z"/>
          <w:rFonts w:asciiTheme="minorHAnsi" w:eastAsiaTheme="minorEastAsia" w:hAnsiTheme="minorHAnsi" w:cstheme="minorBidi"/>
          <w:noProof/>
          <w:sz w:val="22"/>
          <w:szCs w:val="22"/>
        </w:rPr>
      </w:pPr>
      <w:del w:id="799" w:author="Holger Eichelberger" w:date="2015-08-10T17:26:00Z">
        <w:r w:rsidRPr="00FF39BE">
          <w:rPr>
            <w:rPrChange w:id="800" w:author="Holger Eichelberger" w:date="2015-08-10T17:26:00Z">
              <w:rPr>
                <w:rStyle w:val="Hyperlink"/>
                <w:noProof/>
                <w:lang w:val="en-GB"/>
              </w:rPr>
            </w:rPrChange>
          </w:rPr>
          <w:delText>3.4.7</w:delText>
        </w:r>
        <w:r w:rsidR="004439D8" w:rsidDel="003C33EF">
          <w:rPr>
            <w:rFonts w:asciiTheme="minorHAnsi" w:eastAsiaTheme="minorEastAsia" w:hAnsiTheme="minorHAnsi" w:cstheme="minorBidi"/>
            <w:noProof/>
            <w:sz w:val="22"/>
            <w:szCs w:val="22"/>
          </w:rPr>
          <w:tab/>
        </w:r>
        <w:r w:rsidRPr="00FF39BE">
          <w:rPr>
            <w:rPrChange w:id="801" w:author="Holger Eichelberger" w:date="2015-08-10T17:26:00Z">
              <w:rPr>
                <w:rStyle w:val="Hyperlink"/>
                <w:noProof/>
                <w:lang w:val="en-GB"/>
              </w:rPr>
            </w:rPrChange>
          </w:rPr>
          <w:delText>Built-in Instantiators</w:delText>
        </w:r>
        <w:r w:rsidR="004439D8" w:rsidDel="003C33EF">
          <w:rPr>
            <w:noProof/>
            <w:webHidden/>
          </w:rPr>
          <w:tab/>
        </w:r>
        <w:r w:rsidR="00AA153B" w:rsidDel="003C33EF">
          <w:rPr>
            <w:noProof/>
            <w:webHidden/>
          </w:rPr>
          <w:delText>72</w:delText>
        </w:r>
      </w:del>
    </w:p>
    <w:p w:rsidR="004439D8" w:rsidDel="003C33EF" w:rsidRDefault="00FF39BE">
      <w:pPr>
        <w:pStyle w:val="TOC3"/>
        <w:tabs>
          <w:tab w:val="left" w:pos="1440"/>
          <w:tab w:val="right" w:leader="dot" w:pos="8302"/>
        </w:tabs>
        <w:rPr>
          <w:del w:id="802" w:author="Holger Eichelberger" w:date="2015-08-10T17:26:00Z"/>
          <w:rFonts w:asciiTheme="minorHAnsi" w:eastAsiaTheme="minorEastAsia" w:hAnsiTheme="minorHAnsi" w:cstheme="minorBidi"/>
          <w:noProof/>
          <w:sz w:val="22"/>
          <w:szCs w:val="22"/>
        </w:rPr>
      </w:pPr>
      <w:del w:id="803" w:author="Holger Eichelberger" w:date="2015-08-10T17:26:00Z">
        <w:r w:rsidRPr="00FF39BE">
          <w:rPr>
            <w:rPrChange w:id="804" w:author="Holger Eichelberger" w:date="2015-08-10T17:26:00Z">
              <w:rPr>
                <w:rStyle w:val="Hyperlink"/>
                <w:noProof/>
                <w:lang w:val="en-GB"/>
              </w:rPr>
            </w:rPrChange>
          </w:rPr>
          <w:delText>3.4.7.1</w:delText>
        </w:r>
        <w:r w:rsidR="004439D8" w:rsidDel="003C33EF">
          <w:rPr>
            <w:rFonts w:asciiTheme="minorHAnsi" w:eastAsiaTheme="minorEastAsia" w:hAnsiTheme="minorHAnsi" w:cstheme="minorBidi"/>
            <w:noProof/>
            <w:sz w:val="22"/>
            <w:szCs w:val="22"/>
          </w:rPr>
          <w:tab/>
        </w:r>
        <w:r w:rsidRPr="00FF39BE">
          <w:rPr>
            <w:rPrChange w:id="805" w:author="Holger Eichelberger" w:date="2015-08-10T17:26:00Z">
              <w:rPr>
                <w:rStyle w:val="Hyperlink"/>
                <w:noProof/>
                <w:lang w:val="en-GB"/>
              </w:rPr>
            </w:rPrChange>
          </w:rPr>
          <w:delText>VIL Template Processor</w:delText>
        </w:r>
        <w:r w:rsidR="004439D8" w:rsidDel="003C33EF">
          <w:rPr>
            <w:noProof/>
            <w:webHidden/>
          </w:rPr>
          <w:tab/>
        </w:r>
        <w:r w:rsidR="00AA153B" w:rsidDel="003C33EF">
          <w:rPr>
            <w:noProof/>
            <w:webHidden/>
          </w:rPr>
          <w:delText>72</w:delText>
        </w:r>
      </w:del>
    </w:p>
    <w:p w:rsidR="004439D8" w:rsidDel="003C33EF" w:rsidRDefault="00FF39BE">
      <w:pPr>
        <w:pStyle w:val="TOC3"/>
        <w:tabs>
          <w:tab w:val="left" w:pos="1440"/>
          <w:tab w:val="right" w:leader="dot" w:pos="8302"/>
        </w:tabs>
        <w:rPr>
          <w:del w:id="806" w:author="Holger Eichelberger" w:date="2015-08-10T17:26:00Z"/>
          <w:rFonts w:asciiTheme="minorHAnsi" w:eastAsiaTheme="minorEastAsia" w:hAnsiTheme="minorHAnsi" w:cstheme="minorBidi"/>
          <w:noProof/>
          <w:sz w:val="22"/>
          <w:szCs w:val="22"/>
        </w:rPr>
      </w:pPr>
      <w:del w:id="807" w:author="Holger Eichelberger" w:date="2015-08-10T17:26:00Z">
        <w:r w:rsidRPr="00FF39BE">
          <w:rPr>
            <w:rPrChange w:id="808" w:author="Holger Eichelberger" w:date="2015-08-10T17:26:00Z">
              <w:rPr>
                <w:rStyle w:val="Hyperlink"/>
                <w:noProof/>
                <w:lang w:val="en-GB"/>
              </w:rPr>
            </w:rPrChange>
          </w:rPr>
          <w:delText>3.4.7.2</w:delText>
        </w:r>
        <w:r w:rsidR="004439D8" w:rsidDel="003C33EF">
          <w:rPr>
            <w:rFonts w:asciiTheme="minorHAnsi" w:eastAsiaTheme="minorEastAsia" w:hAnsiTheme="minorHAnsi" w:cstheme="minorBidi"/>
            <w:noProof/>
            <w:sz w:val="22"/>
            <w:szCs w:val="22"/>
          </w:rPr>
          <w:tab/>
        </w:r>
        <w:r w:rsidRPr="00FF39BE">
          <w:rPr>
            <w:rPrChange w:id="809" w:author="Holger Eichelberger" w:date="2015-08-10T17:26:00Z">
              <w:rPr>
                <w:rStyle w:val="Hyperlink"/>
                <w:noProof/>
                <w:lang w:val="en-GB"/>
              </w:rPr>
            </w:rPrChange>
          </w:rPr>
          <w:delText>ZIP File Instantiator</w:delText>
        </w:r>
        <w:r w:rsidR="004439D8" w:rsidDel="003C33EF">
          <w:rPr>
            <w:noProof/>
            <w:webHidden/>
          </w:rPr>
          <w:tab/>
        </w:r>
        <w:r w:rsidR="00AA153B" w:rsidDel="003C33EF">
          <w:rPr>
            <w:noProof/>
            <w:webHidden/>
          </w:rPr>
          <w:delText>73</w:delText>
        </w:r>
      </w:del>
    </w:p>
    <w:p w:rsidR="004439D8" w:rsidDel="003C33EF" w:rsidRDefault="00FF39BE">
      <w:pPr>
        <w:pStyle w:val="TOC2"/>
        <w:tabs>
          <w:tab w:val="left" w:pos="960"/>
          <w:tab w:val="right" w:leader="dot" w:pos="8302"/>
        </w:tabs>
        <w:rPr>
          <w:del w:id="810" w:author="Holger Eichelberger" w:date="2015-08-10T17:26:00Z"/>
          <w:rFonts w:asciiTheme="minorHAnsi" w:eastAsiaTheme="minorEastAsia" w:hAnsiTheme="minorHAnsi" w:cstheme="minorBidi"/>
          <w:noProof/>
          <w:sz w:val="22"/>
          <w:szCs w:val="22"/>
        </w:rPr>
      </w:pPr>
      <w:del w:id="811" w:author="Holger Eichelberger" w:date="2015-08-10T17:26:00Z">
        <w:r w:rsidRPr="00FF39BE">
          <w:rPr>
            <w:rPrChange w:id="812" w:author="Holger Eichelberger" w:date="2015-08-10T17:26:00Z">
              <w:rPr>
                <w:rStyle w:val="Hyperlink"/>
                <w:noProof/>
                <w:lang w:val="en-GB"/>
              </w:rPr>
            </w:rPrChange>
          </w:rPr>
          <w:delText>3.5</w:delText>
        </w:r>
        <w:r w:rsidR="004439D8" w:rsidDel="003C33EF">
          <w:rPr>
            <w:rFonts w:asciiTheme="minorHAnsi" w:eastAsiaTheme="minorEastAsia" w:hAnsiTheme="minorHAnsi" w:cstheme="minorBidi"/>
            <w:noProof/>
            <w:sz w:val="22"/>
            <w:szCs w:val="22"/>
          </w:rPr>
          <w:tab/>
        </w:r>
        <w:r w:rsidRPr="00FF39BE">
          <w:rPr>
            <w:rPrChange w:id="813" w:author="Holger Eichelberger" w:date="2015-08-10T17:26:00Z">
              <w:rPr>
                <w:rStyle w:val="Hyperlink"/>
                <w:noProof/>
                <w:lang w:val="en-GB"/>
              </w:rPr>
            </w:rPrChange>
          </w:rPr>
          <w:delText>Default Extensions</w:delText>
        </w:r>
        <w:r w:rsidR="004439D8" w:rsidDel="003C33EF">
          <w:rPr>
            <w:noProof/>
            <w:webHidden/>
          </w:rPr>
          <w:tab/>
        </w:r>
        <w:r w:rsidR="00AA153B" w:rsidDel="003C33EF">
          <w:rPr>
            <w:noProof/>
            <w:webHidden/>
          </w:rPr>
          <w:delText>74</w:delText>
        </w:r>
      </w:del>
    </w:p>
    <w:p w:rsidR="004439D8" w:rsidDel="003C33EF" w:rsidRDefault="00FF39BE">
      <w:pPr>
        <w:pStyle w:val="TOC3"/>
        <w:tabs>
          <w:tab w:val="left" w:pos="1200"/>
          <w:tab w:val="right" w:leader="dot" w:pos="8302"/>
        </w:tabs>
        <w:rPr>
          <w:del w:id="814" w:author="Holger Eichelberger" w:date="2015-08-10T17:26:00Z"/>
          <w:rFonts w:asciiTheme="minorHAnsi" w:eastAsiaTheme="minorEastAsia" w:hAnsiTheme="minorHAnsi" w:cstheme="minorBidi"/>
          <w:noProof/>
          <w:sz w:val="22"/>
          <w:szCs w:val="22"/>
        </w:rPr>
      </w:pPr>
      <w:del w:id="815" w:author="Holger Eichelberger" w:date="2015-08-10T17:26:00Z">
        <w:r w:rsidRPr="00FF39BE">
          <w:rPr>
            <w:rPrChange w:id="816" w:author="Holger Eichelberger" w:date="2015-08-10T17:26:00Z">
              <w:rPr>
                <w:rStyle w:val="Hyperlink"/>
                <w:noProof/>
              </w:rPr>
            </w:rPrChange>
          </w:rPr>
          <w:delText>3.5.1</w:delText>
        </w:r>
        <w:r w:rsidR="004439D8" w:rsidDel="003C33EF">
          <w:rPr>
            <w:rFonts w:asciiTheme="minorHAnsi" w:eastAsiaTheme="minorEastAsia" w:hAnsiTheme="minorHAnsi" w:cstheme="minorBidi"/>
            <w:noProof/>
            <w:sz w:val="22"/>
            <w:szCs w:val="22"/>
          </w:rPr>
          <w:tab/>
        </w:r>
        <w:r w:rsidRPr="00FF39BE">
          <w:rPr>
            <w:rPrChange w:id="817" w:author="Holger Eichelberger" w:date="2015-08-10T17:26:00Z">
              <w:rPr>
                <w:rStyle w:val="Hyperlink"/>
                <w:noProof/>
              </w:rPr>
            </w:rPrChange>
          </w:rPr>
          <w:delText>Velocity</w:delText>
        </w:r>
        <w:r w:rsidR="004439D8" w:rsidDel="003C33EF">
          <w:rPr>
            <w:noProof/>
            <w:webHidden/>
          </w:rPr>
          <w:tab/>
        </w:r>
        <w:r w:rsidR="00AA153B" w:rsidDel="003C33EF">
          <w:rPr>
            <w:noProof/>
            <w:webHidden/>
          </w:rPr>
          <w:delText>74</w:delText>
        </w:r>
      </w:del>
    </w:p>
    <w:p w:rsidR="004439D8" w:rsidDel="003C33EF" w:rsidRDefault="00FF39BE">
      <w:pPr>
        <w:pStyle w:val="TOC3"/>
        <w:tabs>
          <w:tab w:val="left" w:pos="1200"/>
          <w:tab w:val="right" w:leader="dot" w:pos="8302"/>
        </w:tabs>
        <w:rPr>
          <w:del w:id="818" w:author="Holger Eichelberger" w:date="2015-08-10T17:26:00Z"/>
          <w:rFonts w:asciiTheme="minorHAnsi" w:eastAsiaTheme="minorEastAsia" w:hAnsiTheme="minorHAnsi" w:cstheme="minorBidi"/>
          <w:noProof/>
          <w:sz w:val="22"/>
          <w:szCs w:val="22"/>
        </w:rPr>
      </w:pPr>
      <w:del w:id="819" w:author="Holger Eichelberger" w:date="2015-08-10T17:26:00Z">
        <w:r w:rsidRPr="00FF39BE">
          <w:rPr>
            <w:rPrChange w:id="820" w:author="Holger Eichelberger" w:date="2015-08-10T17:26:00Z">
              <w:rPr>
                <w:rStyle w:val="Hyperlink"/>
                <w:noProof/>
              </w:rPr>
            </w:rPrChange>
          </w:rPr>
          <w:delText>3.5.2</w:delText>
        </w:r>
        <w:r w:rsidR="004439D8" w:rsidDel="003C33EF">
          <w:rPr>
            <w:rFonts w:asciiTheme="minorHAnsi" w:eastAsiaTheme="minorEastAsia" w:hAnsiTheme="minorHAnsi" w:cstheme="minorBidi"/>
            <w:noProof/>
            <w:sz w:val="22"/>
            <w:szCs w:val="22"/>
          </w:rPr>
          <w:tab/>
        </w:r>
        <w:r w:rsidRPr="00FF39BE">
          <w:rPr>
            <w:rPrChange w:id="821" w:author="Holger Eichelberger" w:date="2015-08-10T17:26:00Z">
              <w:rPr>
                <w:rStyle w:val="Hyperlink"/>
                <w:noProof/>
              </w:rPr>
            </w:rPrChange>
          </w:rPr>
          <w:delText>Java</w:delText>
        </w:r>
        <w:r w:rsidR="004439D8" w:rsidDel="003C33EF">
          <w:rPr>
            <w:noProof/>
            <w:webHidden/>
          </w:rPr>
          <w:tab/>
        </w:r>
        <w:r w:rsidR="00AA153B" w:rsidDel="003C33EF">
          <w:rPr>
            <w:noProof/>
            <w:webHidden/>
          </w:rPr>
          <w:delText>75</w:delText>
        </w:r>
      </w:del>
    </w:p>
    <w:p w:rsidR="004439D8" w:rsidDel="003C33EF" w:rsidRDefault="00FF39BE">
      <w:pPr>
        <w:pStyle w:val="TOC3"/>
        <w:tabs>
          <w:tab w:val="left" w:pos="1200"/>
          <w:tab w:val="right" w:leader="dot" w:pos="8302"/>
        </w:tabs>
        <w:rPr>
          <w:del w:id="822" w:author="Holger Eichelberger" w:date="2015-08-10T17:26:00Z"/>
          <w:rFonts w:asciiTheme="minorHAnsi" w:eastAsiaTheme="minorEastAsia" w:hAnsiTheme="minorHAnsi" w:cstheme="minorBidi"/>
          <w:noProof/>
          <w:sz w:val="22"/>
          <w:szCs w:val="22"/>
        </w:rPr>
      </w:pPr>
      <w:del w:id="823" w:author="Holger Eichelberger" w:date="2015-08-10T17:26:00Z">
        <w:r w:rsidRPr="00FF39BE">
          <w:rPr>
            <w:rPrChange w:id="824" w:author="Holger Eichelberger" w:date="2015-08-10T17:26:00Z">
              <w:rPr>
                <w:rStyle w:val="Hyperlink"/>
                <w:noProof/>
              </w:rPr>
            </w:rPrChange>
          </w:rPr>
          <w:delText>3.5.3</w:delText>
        </w:r>
        <w:r w:rsidR="004439D8" w:rsidDel="003C33EF">
          <w:rPr>
            <w:rFonts w:asciiTheme="minorHAnsi" w:eastAsiaTheme="minorEastAsia" w:hAnsiTheme="minorHAnsi" w:cstheme="minorBidi"/>
            <w:noProof/>
            <w:sz w:val="22"/>
            <w:szCs w:val="22"/>
          </w:rPr>
          <w:tab/>
        </w:r>
        <w:r w:rsidRPr="00FF39BE">
          <w:rPr>
            <w:rPrChange w:id="825" w:author="Holger Eichelberger" w:date="2015-08-10T17:26:00Z">
              <w:rPr>
                <w:rStyle w:val="Hyperlink"/>
                <w:noProof/>
              </w:rPr>
            </w:rPrChange>
          </w:rPr>
          <w:delText>AspectJ</w:delText>
        </w:r>
        <w:r w:rsidR="004439D8" w:rsidDel="003C33EF">
          <w:rPr>
            <w:noProof/>
            <w:webHidden/>
          </w:rPr>
          <w:tab/>
        </w:r>
        <w:r w:rsidR="00AA153B" w:rsidDel="003C33EF">
          <w:rPr>
            <w:noProof/>
            <w:webHidden/>
          </w:rPr>
          <w:delText>80</w:delText>
        </w:r>
      </w:del>
    </w:p>
    <w:p w:rsidR="004439D8" w:rsidDel="003C33EF" w:rsidRDefault="00FF39BE">
      <w:pPr>
        <w:pStyle w:val="TOC3"/>
        <w:tabs>
          <w:tab w:val="left" w:pos="1200"/>
          <w:tab w:val="right" w:leader="dot" w:pos="8302"/>
        </w:tabs>
        <w:rPr>
          <w:del w:id="826" w:author="Holger Eichelberger" w:date="2015-08-10T17:26:00Z"/>
          <w:rFonts w:asciiTheme="minorHAnsi" w:eastAsiaTheme="minorEastAsia" w:hAnsiTheme="minorHAnsi" w:cstheme="minorBidi"/>
          <w:noProof/>
          <w:sz w:val="22"/>
          <w:szCs w:val="22"/>
        </w:rPr>
      </w:pPr>
      <w:del w:id="827" w:author="Holger Eichelberger" w:date="2015-08-10T17:26:00Z">
        <w:r w:rsidRPr="00FF39BE">
          <w:rPr>
            <w:rPrChange w:id="828" w:author="Holger Eichelberger" w:date="2015-08-10T17:26:00Z">
              <w:rPr>
                <w:rStyle w:val="Hyperlink"/>
                <w:noProof/>
              </w:rPr>
            </w:rPrChange>
          </w:rPr>
          <w:delText>3.5.4</w:delText>
        </w:r>
        <w:r w:rsidR="004439D8" w:rsidDel="003C33EF">
          <w:rPr>
            <w:rFonts w:asciiTheme="minorHAnsi" w:eastAsiaTheme="minorEastAsia" w:hAnsiTheme="minorHAnsi" w:cstheme="minorBidi"/>
            <w:noProof/>
            <w:sz w:val="22"/>
            <w:szCs w:val="22"/>
          </w:rPr>
          <w:tab/>
        </w:r>
        <w:r w:rsidRPr="00FF39BE">
          <w:rPr>
            <w:rPrChange w:id="829" w:author="Holger Eichelberger" w:date="2015-08-10T17:26:00Z">
              <w:rPr>
                <w:rStyle w:val="Hyperlink"/>
                <w:noProof/>
              </w:rPr>
            </w:rPrChange>
          </w:rPr>
          <w:delText>XVCL</w:delText>
        </w:r>
        <w:r w:rsidR="004439D8" w:rsidDel="003C33EF">
          <w:rPr>
            <w:noProof/>
            <w:webHidden/>
          </w:rPr>
          <w:tab/>
        </w:r>
        <w:r w:rsidR="00AA153B" w:rsidDel="003C33EF">
          <w:rPr>
            <w:noProof/>
            <w:webHidden/>
          </w:rPr>
          <w:delText>80</w:delText>
        </w:r>
      </w:del>
    </w:p>
    <w:p w:rsidR="004439D8" w:rsidDel="003C33EF" w:rsidRDefault="00FF39BE">
      <w:pPr>
        <w:pStyle w:val="TOC3"/>
        <w:tabs>
          <w:tab w:val="left" w:pos="1200"/>
          <w:tab w:val="right" w:leader="dot" w:pos="8302"/>
        </w:tabs>
        <w:rPr>
          <w:del w:id="830" w:author="Holger Eichelberger" w:date="2015-08-10T17:26:00Z"/>
          <w:rFonts w:asciiTheme="minorHAnsi" w:eastAsiaTheme="minorEastAsia" w:hAnsiTheme="minorHAnsi" w:cstheme="minorBidi"/>
          <w:noProof/>
          <w:sz w:val="22"/>
          <w:szCs w:val="22"/>
        </w:rPr>
      </w:pPr>
      <w:del w:id="831" w:author="Holger Eichelberger" w:date="2015-08-10T17:26:00Z">
        <w:r w:rsidRPr="00FF39BE">
          <w:rPr>
            <w:rPrChange w:id="832" w:author="Holger Eichelberger" w:date="2015-08-10T17:26:00Z">
              <w:rPr>
                <w:rStyle w:val="Hyperlink"/>
                <w:noProof/>
              </w:rPr>
            </w:rPrChange>
          </w:rPr>
          <w:delText>3.5.5</w:delText>
        </w:r>
        <w:r w:rsidR="004439D8" w:rsidDel="003C33EF">
          <w:rPr>
            <w:rFonts w:asciiTheme="minorHAnsi" w:eastAsiaTheme="minorEastAsia" w:hAnsiTheme="minorHAnsi" w:cstheme="minorBidi"/>
            <w:noProof/>
            <w:sz w:val="22"/>
            <w:szCs w:val="22"/>
          </w:rPr>
          <w:tab/>
        </w:r>
        <w:r w:rsidRPr="00FF39BE">
          <w:rPr>
            <w:rPrChange w:id="833" w:author="Holger Eichelberger" w:date="2015-08-10T17:26:00Z">
              <w:rPr>
                <w:rStyle w:val="Hyperlink"/>
                <w:noProof/>
              </w:rPr>
            </w:rPrChange>
          </w:rPr>
          <w:delText>ANT / Make</w:delText>
        </w:r>
        <w:r w:rsidR="004439D8" w:rsidDel="003C33EF">
          <w:rPr>
            <w:noProof/>
            <w:webHidden/>
          </w:rPr>
          <w:tab/>
        </w:r>
        <w:r w:rsidR="00AA153B" w:rsidDel="003C33EF">
          <w:rPr>
            <w:noProof/>
            <w:webHidden/>
          </w:rPr>
          <w:delText>81</w:delText>
        </w:r>
      </w:del>
    </w:p>
    <w:p w:rsidR="004439D8" w:rsidDel="003C33EF" w:rsidRDefault="00FF39BE">
      <w:pPr>
        <w:pStyle w:val="TOC3"/>
        <w:tabs>
          <w:tab w:val="left" w:pos="1200"/>
          <w:tab w:val="right" w:leader="dot" w:pos="8302"/>
        </w:tabs>
        <w:rPr>
          <w:del w:id="834" w:author="Holger Eichelberger" w:date="2015-08-10T17:26:00Z"/>
          <w:rFonts w:asciiTheme="minorHAnsi" w:eastAsiaTheme="minorEastAsia" w:hAnsiTheme="minorHAnsi" w:cstheme="minorBidi"/>
          <w:noProof/>
          <w:sz w:val="22"/>
          <w:szCs w:val="22"/>
        </w:rPr>
      </w:pPr>
      <w:del w:id="835" w:author="Holger Eichelberger" w:date="2015-08-10T17:26:00Z">
        <w:r w:rsidRPr="00FF39BE">
          <w:rPr>
            <w:rPrChange w:id="836" w:author="Holger Eichelberger" w:date="2015-08-10T17:26:00Z">
              <w:rPr>
                <w:rStyle w:val="Hyperlink"/>
                <w:noProof/>
              </w:rPr>
            </w:rPrChange>
          </w:rPr>
          <w:delText>3.5.6</w:delText>
        </w:r>
        <w:r w:rsidR="004439D8" w:rsidDel="003C33EF">
          <w:rPr>
            <w:rFonts w:asciiTheme="minorHAnsi" w:eastAsiaTheme="minorEastAsia" w:hAnsiTheme="minorHAnsi" w:cstheme="minorBidi"/>
            <w:noProof/>
            <w:sz w:val="22"/>
            <w:szCs w:val="22"/>
          </w:rPr>
          <w:tab/>
        </w:r>
        <w:r w:rsidRPr="00FF39BE">
          <w:rPr>
            <w:rPrChange w:id="837" w:author="Holger Eichelberger" w:date="2015-08-10T17:26:00Z">
              <w:rPr>
                <w:rStyle w:val="Hyperlink"/>
                <w:noProof/>
              </w:rPr>
            </w:rPrChange>
          </w:rPr>
          <w:delText>Maven</w:delText>
        </w:r>
        <w:r w:rsidR="004439D8" w:rsidDel="003C33EF">
          <w:rPr>
            <w:noProof/>
            <w:webHidden/>
          </w:rPr>
          <w:tab/>
        </w:r>
        <w:r w:rsidR="00AA153B" w:rsidDel="003C33EF">
          <w:rPr>
            <w:noProof/>
            <w:webHidden/>
          </w:rPr>
          <w:delText>82</w:delText>
        </w:r>
      </w:del>
    </w:p>
    <w:p w:rsidR="004439D8" w:rsidDel="003C33EF" w:rsidRDefault="00FF39BE">
      <w:pPr>
        <w:pStyle w:val="TOC2"/>
        <w:tabs>
          <w:tab w:val="left" w:pos="960"/>
          <w:tab w:val="right" w:leader="dot" w:pos="8302"/>
        </w:tabs>
        <w:rPr>
          <w:del w:id="838" w:author="Holger Eichelberger" w:date="2015-08-10T17:26:00Z"/>
          <w:rFonts w:asciiTheme="minorHAnsi" w:eastAsiaTheme="minorEastAsia" w:hAnsiTheme="minorHAnsi" w:cstheme="minorBidi"/>
          <w:noProof/>
          <w:sz w:val="22"/>
          <w:szCs w:val="22"/>
        </w:rPr>
      </w:pPr>
      <w:del w:id="839" w:author="Holger Eichelberger" w:date="2015-08-10T17:26:00Z">
        <w:r w:rsidRPr="00FF39BE">
          <w:rPr>
            <w:rPrChange w:id="840" w:author="Holger Eichelberger" w:date="2015-08-10T17:26:00Z">
              <w:rPr>
                <w:rStyle w:val="Hyperlink"/>
                <w:noProof/>
                <w:lang w:val="en-GB"/>
              </w:rPr>
            </w:rPrChange>
          </w:rPr>
          <w:delText>3.6</w:delText>
        </w:r>
        <w:r w:rsidR="004439D8" w:rsidDel="003C33EF">
          <w:rPr>
            <w:rFonts w:asciiTheme="minorHAnsi" w:eastAsiaTheme="minorEastAsia" w:hAnsiTheme="minorHAnsi" w:cstheme="minorBidi"/>
            <w:noProof/>
            <w:sz w:val="22"/>
            <w:szCs w:val="22"/>
          </w:rPr>
          <w:tab/>
        </w:r>
        <w:r w:rsidRPr="00FF39BE">
          <w:rPr>
            <w:rPrChange w:id="841" w:author="Holger Eichelberger" w:date="2015-08-10T17:26:00Z">
              <w:rPr>
                <w:rStyle w:val="Hyperlink"/>
                <w:noProof/>
                <w:lang w:val="en-GB"/>
              </w:rPr>
            </w:rPrChange>
          </w:rPr>
          <w:delText>Runtime Variability Instantiation Language</w:delText>
        </w:r>
        <w:r w:rsidR="004439D8" w:rsidDel="003C33EF">
          <w:rPr>
            <w:noProof/>
            <w:webHidden/>
          </w:rPr>
          <w:tab/>
        </w:r>
        <w:r w:rsidR="00AA153B" w:rsidDel="003C33EF">
          <w:rPr>
            <w:noProof/>
            <w:webHidden/>
          </w:rPr>
          <w:delText>83</w:delText>
        </w:r>
      </w:del>
    </w:p>
    <w:p w:rsidR="004439D8" w:rsidDel="003C33EF" w:rsidRDefault="00FF39BE">
      <w:pPr>
        <w:pStyle w:val="TOC3"/>
        <w:tabs>
          <w:tab w:val="left" w:pos="1200"/>
          <w:tab w:val="right" w:leader="dot" w:pos="8302"/>
        </w:tabs>
        <w:rPr>
          <w:del w:id="842" w:author="Holger Eichelberger" w:date="2015-08-10T17:26:00Z"/>
          <w:rFonts w:asciiTheme="minorHAnsi" w:eastAsiaTheme="minorEastAsia" w:hAnsiTheme="minorHAnsi" w:cstheme="minorBidi"/>
          <w:noProof/>
          <w:sz w:val="22"/>
          <w:szCs w:val="22"/>
        </w:rPr>
      </w:pPr>
      <w:del w:id="843" w:author="Holger Eichelberger" w:date="2015-08-10T17:26:00Z">
        <w:r w:rsidRPr="00FF39BE">
          <w:rPr>
            <w:rPrChange w:id="844" w:author="Holger Eichelberger" w:date="2015-08-10T17:26:00Z">
              <w:rPr>
                <w:rStyle w:val="Hyperlink"/>
                <w:noProof/>
                <w:lang w:val="en-GB"/>
              </w:rPr>
            </w:rPrChange>
          </w:rPr>
          <w:delText>3.6.1</w:delText>
        </w:r>
        <w:r w:rsidR="004439D8" w:rsidDel="003C33EF">
          <w:rPr>
            <w:rFonts w:asciiTheme="minorHAnsi" w:eastAsiaTheme="minorEastAsia" w:hAnsiTheme="minorHAnsi" w:cstheme="minorBidi"/>
            <w:noProof/>
            <w:sz w:val="22"/>
            <w:szCs w:val="22"/>
          </w:rPr>
          <w:tab/>
        </w:r>
        <w:r w:rsidRPr="00FF39BE">
          <w:rPr>
            <w:rPrChange w:id="845" w:author="Holger Eichelberger" w:date="2015-08-10T17:26:00Z">
              <w:rPr>
                <w:rStyle w:val="Hyperlink"/>
                <w:noProof/>
                <w:lang w:val="en-GB"/>
              </w:rPr>
            </w:rPrChange>
          </w:rPr>
          <w:delText>Reserved Keywords</w:delText>
        </w:r>
        <w:r w:rsidR="004439D8" w:rsidDel="003C33EF">
          <w:rPr>
            <w:noProof/>
            <w:webHidden/>
          </w:rPr>
          <w:tab/>
        </w:r>
        <w:r w:rsidR="00AA153B" w:rsidDel="003C33EF">
          <w:rPr>
            <w:noProof/>
            <w:webHidden/>
          </w:rPr>
          <w:delText>83</w:delText>
        </w:r>
      </w:del>
    </w:p>
    <w:p w:rsidR="004439D8" w:rsidDel="003C33EF" w:rsidRDefault="00FF39BE">
      <w:pPr>
        <w:pStyle w:val="TOC3"/>
        <w:tabs>
          <w:tab w:val="left" w:pos="1200"/>
          <w:tab w:val="right" w:leader="dot" w:pos="8302"/>
        </w:tabs>
        <w:rPr>
          <w:del w:id="846" w:author="Holger Eichelberger" w:date="2015-08-10T17:26:00Z"/>
          <w:rFonts w:asciiTheme="minorHAnsi" w:eastAsiaTheme="minorEastAsia" w:hAnsiTheme="minorHAnsi" w:cstheme="minorBidi"/>
          <w:noProof/>
          <w:sz w:val="22"/>
          <w:szCs w:val="22"/>
        </w:rPr>
      </w:pPr>
      <w:del w:id="847" w:author="Holger Eichelberger" w:date="2015-08-10T17:26:00Z">
        <w:r w:rsidRPr="00FF39BE">
          <w:rPr>
            <w:rPrChange w:id="848" w:author="Holger Eichelberger" w:date="2015-08-10T17:26:00Z">
              <w:rPr>
                <w:rStyle w:val="Hyperlink"/>
                <w:noProof/>
                <w:lang w:val="en-GB"/>
              </w:rPr>
            </w:rPrChange>
          </w:rPr>
          <w:delText>3.6.2</w:delText>
        </w:r>
        <w:r w:rsidR="004439D8" w:rsidDel="003C33EF">
          <w:rPr>
            <w:rFonts w:asciiTheme="minorHAnsi" w:eastAsiaTheme="minorEastAsia" w:hAnsiTheme="minorHAnsi" w:cstheme="minorBidi"/>
            <w:noProof/>
            <w:sz w:val="22"/>
            <w:szCs w:val="22"/>
          </w:rPr>
          <w:tab/>
        </w:r>
        <w:r w:rsidRPr="00FF39BE">
          <w:rPr>
            <w:rPrChange w:id="849" w:author="Holger Eichelberger" w:date="2015-08-10T17:26:00Z">
              <w:rPr>
                <w:rStyle w:val="Hyperlink"/>
                <w:noProof/>
                <w:lang w:val="en-GB"/>
              </w:rPr>
            </w:rPrChange>
          </w:rPr>
          <w:delText>rt-VIL Script</w:delText>
        </w:r>
        <w:r w:rsidR="004439D8" w:rsidDel="003C33EF">
          <w:rPr>
            <w:noProof/>
            <w:webHidden/>
          </w:rPr>
          <w:tab/>
        </w:r>
        <w:r w:rsidR="00AA153B" w:rsidDel="003C33EF">
          <w:rPr>
            <w:noProof/>
            <w:webHidden/>
          </w:rPr>
          <w:delText>83</w:delText>
        </w:r>
      </w:del>
    </w:p>
    <w:p w:rsidR="004439D8" w:rsidDel="003C33EF" w:rsidRDefault="00FF39BE">
      <w:pPr>
        <w:pStyle w:val="TOC3"/>
        <w:tabs>
          <w:tab w:val="left" w:pos="1200"/>
          <w:tab w:val="right" w:leader="dot" w:pos="8302"/>
        </w:tabs>
        <w:rPr>
          <w:del w:id="850" w:author="Holger Eichelberger" w:date="2015-08-10T17:26:00Z"/>
          <w:rFonts w:asciiTheme="minorHAnsi" w:eastAsiaTheme="minorEastAsia" w:hAnsiTheme="minorHAnsi" w:cstheme="minorBidi"/>
          <w:noProof/>
          <w:sz w:val="22"/>
          <w:szCs w:val="22"/>
        </w:rPr>
      </w:pPr>
      <w:del w:id="851" w:author="Holger Eichelberger" w:date="2015-08-10T17:26:00Z">
        <w:r w:rsidRPr="00FF39BE">
          <w:rPr>
            <w:rPrChange w:id="852" w:author="Holger Eichelberger" w:date="2015-08-10T17:26:00Z">
              <w:rPr>
                <w:rStyle w:val="Hyperlink"/>
                <w:noProof/>
                <w:lang w:val="en-GB"/>
              </w:rPr>
            </w:rPrChange>
          </w:rPr>
          <w:delText>3.6.3</w:delText>
        </w:r>
        <w:r w:rsidR="004439D8" w:rsidDel="003C33EF">
          <w:rPr>
            <w:rFonts w:asciiTheme="minorHAnsi" w:eastAsiaTheme="minorEastAsia" w:hAnsiTheme="minorHAnsi" w:cstheme="minorBidi"/>
            <w:noProof/>
            <w:sz w:val="22"/>
            <w:szCs w:val="22"/>
          </w:rPr>
          <w:tab/>
        </w:r>
        <w:r w:rsidRPr="00FF39BE">
          <w:rPr>
            <w:rPrChange w:id="853"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85</w:delText>
        </w:r>
      </w:del>
    </w:p>
    <w:p w:rsidR="004439D8" w:rsidDel="003C33EF" w:rsidRDefault="00FF39BE">
      <w:pPr>
        <w:pStyle w:val="TOC3"/>
        <w:tabs>
          <w:tab w:val="left" w:pos="1200"/>
          <w:tab w:val="right" w:leader="dot" w:pos="8302"/>
        </w:tabs>
        <w:rPr>
          <w:del w:id="854" w:author="Holger Eichelberger" w:date="2015-08-10T17:26:00Z"/>
          <w:rFonts w:asciiTheme="minorHAnsi" w:eastAsiaTheme="minorEastAsia" w:hAnsiTheme="minorHAnsi" w:cstheme="minorBidi"/>
          <w:noProof/>
          <w:sz w:val="22"/>
          <w:szCs w:val="22"/>
        </w:rPr>
      </w:pPr>
      <w:del w:id="855" w:author="Holger Eichelberger" w:date="2015-08-10T17:26:00Z">
        <w:r w:rsidRPr="00FF39BE">
          <w:rPr>
            <w:rPrChange w:id="856" w:author="Holger Eichelberger" w:date="2015-08-10T17:26:00Z">
              <w:rPr>
                <w:rStyle w:val="Hyperlink"/>
                <w:noProof/>
                <w:lang w:val="en-US"/>
              </w:rPr>
            </w:rPrChange>
          </w:rPr>
          <w:delText>3.6.4</w:delText>
        </w:r>
        <w:r w:rsidR="004439D8" w:rsidDel="003C33EF">
          <w:rPr>
            <w:rFonts w:asciiTheme="minorHAnsi" w:eastAsiaTheme="minorEastAsia" w:hAnsiTheme="minorHAnsi" w:cstheme="minorBidi"/>
            <w:noProof/>
            <w:sz w:val="22"/>
            <w:szCs w:val="22"/>
          </w:rPr>
          <w:tab/>
        </w:r>
        <w:r w:rsidRPr="00FF39BE">
          <w:rPr>
            <w:rPrChange w:id="857" w:author="Holger Eichelberger" w:date="2015-08-10T17:26:00Z">
              <w:rPr>
                <w:rStyle w:val="Hyperlink"/>
                <w:noProof/>
                <w:lang w:val="en-US"/>
              </w:rPr>
            </w:rPrChange>
          </w:rPr>
          <w:delText>Tactic</w:delText>
        </w:r>
        <w:r w:rsidR="004439D8" w:rsidDel="003C33EF">
          <w:rPr>
            <w:noProof/>
            <w:webHidden/>
          </w:rPr>
          <w:tab/>
        </w:r>
        <w:r w:rsidR="00AA153B" w:rsidDel="003C33EF">
          <w:rPr>
            <w:noProof/>
            <w:webHidden/>
          </w:rPr>
          <w:delText>91</w:delText>
        </w:r>
      </w:del>
    </w:p>
    <w:p w:rsidR="004439D8" w:rsidDel="003C33EF" w:rsidRDefault="00FF39BE">
      <w:pPr>
        <w:pStyle w:val="TOC3"/>
        <w:tabs>
          <w:tab w:val="left" w:pos="1200"/>
          <w:tab w:val="right" w:leader="dot" w:pos="8302"/>
        </w:tabs>
        <w:rPr>
          <w:del w:id="858" w:author="Holger Eichelberger" w:date="2015-08-10T17:26:00Z"/>
          <w:rFonts w:asciiTheme="minorHAnsi" w:eastAsiaTheme="minorEastAsia" w:hAnsiTheme="minorHAnsi" w:cstheme="minorBidi"/>
          <w:noProof/>
          <w:sz w:val="22"/>
          <w:szCs w:val="22"/>
        </w:rPr>
      </w:pPr>
      <w:del w:id="859" w:author="Holger Eichelberger" w:date="2015-08-10T17:26:00Z">
        <w:r w:rsidRPr="00FF39BE">
          <w:rPr>
            <w:rPrChange w:id="860" w:author="Holger Eichelberger" w:date="2015-08-10T17:26:00Z">
              <w:rPr>
                <w:rStyle w:val="Hyperlink"/>
                <w:noProof/>
                <w:lang w:val="en-US"/>
              </w:rPr>
            </w:rPrChange>
          </w:rPr>
          <w:delText>3.6.5</w:delText>
        </w:r>
        <w:r w:rsidR="004439D8" w:rsidDel="003C33EF">
          <w:rPr>
            <w:rFonts w:asciiTheme="minorHAnsi" w:eastAsiaTheme="minorEastAsia" w:hAnsiTheme="minorHAnsi" w:cstheme="minorBidi"/>
            <w:noProof/>
            <w:sz w:val="22"/>
            <w:szCs w:val="22"/>
          </w:rPr>
          <w:tab/>
        </w:r>
        <w:r w:rsidRPr="00FF39BE">
          <w:rPr>
            <w:rPrChange w:id="861" w:author="Holger Eichelberger" w:date="2015-08-10T17:26:00Z">
              <w:rPr>
                <w:rStyle w:val="Hyperlink"/>
                <w:noProof/>
                <w:lang w:val="en-US"/>
              </w:rPr>
            </w:rPrChange>
          </w:rPr>
          <w:delText>Enactment</w:delText>
        </w:r>
        <w:r w:rsidR="004439D8" w:rsidDel="003C33EF">
          <w:rPr>
            <w:noProof/>
            <w:webHidden/>
          </w:rPr>
          <w:tab/>
        </w:r>
        <w:r w:rsidR="00AA153B" w:rsidDel="003C33EF">
          <w:rPr>
            <w:noProof/>
            <w:webHidden/>
          </w:rPr>
          <w:delText>92</w:delText>
        </w:r>
      </w:del>
    </w:p>
    <w:p w:rsidR="004439D8" w:rsidDel="003C33EF" w:rsidRDefault="00FF39BE">
      <w:pPr>
        <w:pStyle w:val="TOC3"/>
        <w:tabs>
          <w:tab w:val="left" w:pos="1200"/>
          <w:tab w:val="right" w:leader="dot" w:pos="8302"/>
        </w:tabs>
        <w:rPr>
          <w:del w:id="862" w:author="Holger Eichelberger" w:date="2015-08-10T17:26:00Z"/>
          <w:rFonts w:asciiTheme="minorHAnsi" w:eastAsiaTheme="minorEastAsia" w:hAnsiTheme="minorHAnsi" w:cstheme="minorBidi"/>
          <w:noProof/>
          <w:sz w:val="22"/>
          <w:szCs w:val="22"/>
        </w:rPr>
      </w:pPr>
      <w:del w:id="863" w:author="Holger Eichelberger" w:date="2015-08-10T17:26:00Z">
        <w:r w:rsidRPr="00FF39BE">
          <w:rPr>
            <w:rPrChange w:id="864" w:author="Holger Eichelberger" w:date="2015-08-10T17:26:00Z">
              <w:rPr>
                <w:rStyle w:val="Hyperlink"/>
                <w:noProof/>
                <w:lang w:val="en-US"/>
              </w:rPr>
            </w:rPrChange>
          </w:rPr>
          <w:delText>3.6.6</w:delText>
        </w:r>
        <w:r w:rsidR="004439D8" w:rsidDel="003C33EF">
          <w:rPr>
            <w:rFonts w:asciiTheme="minorHAnsi" w:eastAsiaTheme="minorEastAsia" w:hAnsiTheme="minorHAnsi" w:cstheme="minorBidi"/>
            <w:noProof/>
            <w:sz w:val="22"/>
            <w:szCs w:val="22"/>
          </w:rPr>
          <w:tab/>
        </w:r>
        <w:r w:rsidRPr="00FF39BE">
          <w:rPr>
            <w:rPrChange w:id="865" w:author="Holger Eichelberger" w:date="2015-08-10T17:26:00Z">
              <w:rPr>
                <w:rStyle w:val="Hyperlink"/>
                <w:noProof/>
                <w:lang w:val="en-US"/>
              </w:rPr>
            </w:rPrChange>
          </w:rPr>
          <w:delText>Binding Runtime Variables</w:delText>
        </w:r>
        <w:r w:rsidR="004439D8" w:rsidDel="003C33EF">
          <w:rPr>
            <w:noProof/>
            <w:webHidden/>
          </w:rPr>
          <w:tab/>
        </w:r>
        <w:r w:rsidR="00AA153B" w:rsidDel="003C33EF">
          <w:rPr>
            <w:noProof/>
            <w:webHidden/>
          </w:rPr>
          <w:delText>94</w:delText>
        </w:r>
      </w:del>
    </w:p>
    <w:p w:rsidR="004439D8" w:rsidDel="003C33EF" w:rsidRDefault="00FF39BE">
      <w:pPr>
        <w:pStyle w:val="TOC2"/>
        <w:tabs>
          <w:tab w:val="left" w:pos="960"/>
          <w:tab w:val="right" w:leader="dot" w:pos="8302"/>
        </w:tabs>
        <w:rPr>
          <w:del w:id="866" w:author="Holger Eichelberger" w:date="2015-08-10T17:26:00Z"/>
          <w:rFonts w:asciiTheme="minorHAnsi" w:eastAsiaTheme="minorEastAsia" w:hAnsiTheme="minorHAnsi" w:cstheme="minorBidi"/>
          <w:noProof/>
          <w:sz w:val="22"/>
          <w:szCs w:val="22"/>
        </w:rPr>
      </w:pPr>
      <w:del w:id="867" w:author="Holger Eichelberger" w:date="2015-08-10T17:26:00Z">
        <w:r w:rsidRPr="00FF39BE">
          <w:rPr>
            <w:rPrChange w:id="868" w:author="Holger Eichelberger" w:date="2015-08-10T17:26:00Z">
              <w:rPr>
                <w:rStyle w:val="Hyperlink"/>
                <w:noProof/>
                <w:lang w:val="en-GB"/>
              </w:rPr>
            </w:rPrChange>
          </w:rPr>
          <w:delText>3.7</w:delText>
        </w:r>
        <w:r w:rsidR="004439D8" w:rsidDel="003C33EF">
          <w:rPr>
            <w:rFonts w:asciiTheme="minorHAnsi" w:eastAsiaTheme="minorEastAsia" w:hAnsiTheme="minorHAnsi" w:cstheme="minorBidi"/>
            <w:noProof/>
            <w:sz w:val="22"/>
            <w:szCs w:val="22"/>
          </w:rPr>
          <w:tab/>
        </w:r>
        <w:r w:rsidRPr="00FF39BE">
          <w:rPr>
            <w:rPrChange w:id="869" w:author="Holger Eichelberger" w:date="2015-08-10T17:26:00Z">
              <w:rPr>
                <w:rStyle w:val="Hyperlink"/>
                <w:noProof/>
                <w:lang w:val="en-GB"/>
              </w:rPr>
            </w:rPrChange>
          </w:rPr>
          <w:delText>Built-in types and operations of rt-VIL</w:delText>
        </w:r>
        <w:r w:rsidR="004439D8" w:rsidDel="003C33EF">
          <w:rPr>
            <w:noProof/>
            <w:webHidden/>
          </w:rPr>
          <w:tab/>
        </w:r>
        <w:r w:rsidR="00AA153B" w:rsidDel="003C33EF">
          <w:rPr>
            <w:noProof/>
            <w:webHidden/>
          </w:rPr>
          <w:delText>95</w:delText>
        </w:r>
      </w:del>
    </w:p>
    <w:p w:rsidR="004439D8" w:rsidDel="003C33EF" w:rsidRDefault="00FF39BE">
      <w:pPr>
        <w:pStyle w:val="TOC3"/>
        <w:tabs>
          <w:tab w:val="left" w:pos="1200"/>
          <w:tab w:val="right" w:leader="dot" w:pos="8302"/>
        </w:tabs>
        <w:rPr>
          <w:del w:id="870" w:author="Holger Eichelberger" w:date="2015-08-10T17:26:00Z"/>
          <w:rFonts w:asciiTheme="minorHAnsi" w:eastAsiaTheme="minorEastAsia" w:hAnsiTheme="minorHAnsi" w:cstheme="minorBidi"/>
          <w:noProof/>
          <w:sz w:val="22"/>
          <w:szCs w:val="22"/>
        </w:rPr>
      </w:pPr>
      <w:del w:id="871" w:author="Holger Eichelberger" w:date="2015-08-10T17:26:00Z">
        <w:r w:rsidRPr="00FF39BE">
          <w:rPr>
            <w:rPrChange w:id="872" w:author="Holger Eichelberger" w:date="2015-08-10T17:26:00Z">
              <w:rPr>
                <w:rStyle w:val="Hyperlink"/>
                <w:noProof/>
                <w:lang w:val="en-GB"/>
              </w:rPr>
            </w:rPrChange>
          </w:rPr>
          <w:delText>3.7.1</w:delText>
        </w:r>
        <w:r w:rsidR="004439D8" w:rsidDel="003C33EF">
          <w:rPr>
            <w:rFonts w:asciiTheme="minorHAnsi" w:eastAsiaTheme="minorEastAsia" w:hAnsiTheme="minorHAnsi" w:cstheme="minorBidi"/>
            <w:noProof/>
            <w:sz w:val="22"/>
            <w:szCs w:val="22"/>
          </w:rPr>
          <w:tab/>
        </w:r>
        <w:r w:rsidRPr="00FF39BE">
          <w:rPr>
            <w:rPrChange w:id="873" w:author="Holger Eichelberger" w:date="2015-08-10T17:26:00Z">
              <w:rPr>
                <w:rStyle w:val="Hyperlink"/>
                <w:noProof/>
                <w:lang w:val="en-GB"/>
              </w:rPr>
            </w:rPrChange>
          </w:rPr>
          <w:delText>rt-VIL types</w:delText>
        </w:r>
        <w:r w:rsidR="004439D8" w:rsidDel="003C33EF">
          <w:rPr>
            <w:noProof/>
            <w:webHidden/>
          </w:rPr>
          <w:tab/>
        </w:r>
        <w:r w:rsidR="00AA153B" w:rsidDel="003C33EF">
          <w:rPr>
            <w:noProof/>
            <w:webHidden/>
          </w:rPr>
          <w:delText>95</w:delText>
        </w:r>
      </w:del>
    </w:p>
    <w:p w:rsidR="004439D8" w:rsidDel="003C33EF" w:rsidRDefault="00FF39BE">
      <w:pPr>
        <w:pStyle w:val="TOC3"/>
        <w:tabs>
          <w:tab w:val="left" w:pos="1440"/>
          <w:tab w:val="right" w:leader="dot" w:pos="8302"/>
        </w:tabs>
        <w:rPr>
          <w:del w:id="874" w:author="Holger Eichelberger" w:date="2015-08-10T17:26:00Z"/>
          <w:rFonts w:asciiTheme="minorHAnsi" w:eastAsiaTheme="minorEastAsia" w:hAnsiTheme="minorHAnsi" w:cstheme="minorBidi"/>
          <w:noProof/>
          <w:sz w:val="22"/>
          <w:szCs w:val="22"/>
        </w:rPr>
      </w:pPr>
      <w:del w:id="875" w:author="Holger Eichelberger" w:date="2015-08-10T17:26:00Z">
        <w:r w:rsidRPr="00FF39BE">
          <w:rPr>
            <w:rPrChange w:id="876" w:author="Holger Eichelberger" w:date="2015-08-10T17:26:00Z">
              <w:rPr>
                <w:rStyle w:val="Hyperlink"/>
                <w:noProof/>
                <w:lang w:val="en-GB"/>
              </w:rPr>
            </w:rPrChange>
          </w:rPr>
          <w:delText>3.7.1.1</w:delText>
        </w:r>
        <w:r w:rsidR="004439D8" w:rsidDel="003C33EF">
          <w:rPr>
            <w:rFonts w:asciiTheme="minorHAnsi" w:eastAsiaTheme="minorEastAsia" w:hAnsiTheme="minorHAnsi" w:cstheme="minorBidi"/>
            <w:noProof/>
            <w:sz w:val="22"/>
            <w:szCs w:val="22"/>
          </w:rPr>
          <w:tab/>
        </w:r>
        <w:r w:rsidRPr="00FF39BE">
          <w:rPr>
            <w:rPrChange w:id="877" w:author="Holger Eichelberger" w:date="2015-08-10T17:26:00Z">
              <w:rPr>
                <w:rStyle w:val="Hyperlink"/>
                <w:noProof/>
                <w:lang w:val="en-GB"/>
              </w:rPr>
            </w:rPrChange>
          </w:rPr>
          <w:delText>RtVilConcept</w:delText>
        </w:r>
        <w:r w:rsidR="004439D8" w:rsidDel="003C33EF">
          <w:rPr>
            <w:noProof/>
            <w:webHidden/>
          </w:rPr>
          <w:tab/>
        </w:r>
        <w:r w:rsidR="00AA153B" w:rsidDel="003C33EF">
          <w:rPr>
            <w:noProof/>
            <w:webHidden/>
          </w:rPr>
          <w:delText>95</w:delText>
        </w:r>
      </w:del>
    </w:p>
    <w:p w:rsidR="004439D8" w:rsidDel="003C33EF" w:rsidRDefault="00FF39BE">
      <w:pPr>
        <w:pStyle w:val="TOC3"/>
        <w:tabs>
          <w:tab w:val="left" w:pos="1440"/>
          <w:tab w:val="right" w:leader="dot" w:pos="8302"/>
        </w:tabs>
        <w:rPr>
          <w:del w:id="878" w:author="Holger Eichelberger" w:date="2015-08-10T17:26:00Z"/>
          <w:rFonts w:asciiTheme="minorHAnsi" w:eastAsiaTheme="minorEastAsia" w:hAnsiTheme="minorHAnsi" w:cstheme="minorBidi"/>
          <w:noProof/>
          <w:sz w:val="22"/>
          <w:szCs w:val="22"/>
        </w:rPr>
      </w:pPr>
      <w:del w:id="879" w:author="Holger Eichelberger" w:date="2015-08-10T17:26:00Z">
        <w:r w:rsidRPr="00FF39BE">
          <w:rPr>
            <w:rPrChange w:id="880" w:author="Holger Eichelberger" w:date="2015-08-10T17:26:00Z">
              <w:rPr>
                <w:rStyle w:val="Hyperlink"/>
                <w:noProof/>
                <w:lang w:val="en-GB"/>
              </w:rPr>
            </w:rPrChange>
          </w:rPr>
          <w:delText>3.7.1.2</w:delText>
        </w:r>
        <w:r w:rsidR="004439D8" w:rsidDel="003C33EF">
          <w:rPr>
            <w:rFonts w:asciiTheme="minorHAnsi" w:eastAsiaTheme="minorEastAsia" w:hAnsiTheme="minorHAnsi" w:cstheme="minorBidi"/>
            <w:noProof/>
            <w:sz w:val="22"/>
            <w:szCs w:val="22"/>
          </w:rPr>
          <w:tab/>
        </w:r>
        <w:r w:rsidRPr="00FF39BE">
          <w:rPr>
            <w:rPrChange w:id="881" w:author="Holger Eichelberger" w:date="2015-08-10T17:26:00Z">
              <w:rPr>
                <w:rStyle w:val="Hyperlink"/>
                <w:noProof/>
                <w:lang w:val="en-GB"/>
              </w:rPr>
            </w:rPrChange>
          </w:rPr>
          <w:delText>Strategy</w:delText>
        </w:r>
        <w:r w:rsidR="004439D8" w:rsidDel="003C33EF">
          <w:rPr>
            <w:noProof/>
            <w:webHidden/>
          </w:rPr>
          <w:tab/>
        </w:r>
        <w:r w:rsidR="00AA153B" w:rsidDel="003C33EF">
          <w:rPr>
            <w:noProof/>
            <w:webHidden/>
          </w:rPr>
          <w:delText>95</w:delText>
        </w:r>
      </w:del>
    </w:p>
    <w:p w:rsidR="004439D8" w:rsidDel="003C33EF" w:rsidRDefault="00FF39BE">
      <w:pPr>
        <w:pStyle w:val="TOC3"/>
        <w:tabs>
          <w:tab w:val="left" w:pos="1440"/>
          <w:tab w:val="right" w:leader="dot" w:pos="8302"/>
        </w:tabs>
        <w:rPr>
          <w:del w:id="882" w:author="Holger Eichelberger" w:date="2015-08-10T17:26:00Z"/>
          <w:rFonts w:asciiTheme="minorHAnsi" w:eastAsiaTheme="minorEastAsia" w:hAnsiTheme="minorHAnsi" w:cstheme="minorBidi"/>
          <w:noProof/>
          <w:sz w:val="22"/>
          <w:szCs w:val="22"/>
        </w:rPr>
      </w:pPr>
      <w:del w:id="883" w:author="Holger Eichelberger" w:date="2015-08-10T17:26:00Z">
        <w:r w:rsidRPr="00FF39BE">
          <w:rPr>
            <w:rPrChange w:id="884" w:author="Holger Eichelberger" w:date="2015-08-10T17:26:00Z">
              <w:rPr>
                <w:rStyle w:val="Hyperlink"/>
                <w:noProof/>
                <w:lang w:val="en-GB"/>
              </w:rPr>
            </w:rPrChange>
          </w:rPr>
          <w:delText>3.7.1.3</w:delText>
        </w:r>
        <w:r w:rsidR="004439D8" w:rsidDel="003C33EF">
          <w:rPr>
            <w:rFonts w:asciiTheme="minorHAnsi" w:eastAsiaTheme="minorEastAsia" w:hAnsiTheme="minorHAnsi" w:cstheme="minorBidi"/>
            <w:noProof/>
            <w:sz w:val="22"/>
            <w:szCs w:val="22"/>
          </w:rPr>
          <w:tab/>
        </w:r>
        <w:r w:rsidRPr="00FF39BE">
          <w:rPr>
            <w:rPrChange w:id="885" w:author="Holger Eichelberger" w:date="2015-08-10T17:26:00Z">
              <w:rPr>
                <w:rStyle w:val="Hyperlink"/>
                <w:noProof/>
                <w:lang w:val="en-GB"/>
              </w:rPr>
            </w:rPrChange>
          </w:rPr>
          <w:delText>Tactic</w:delText>
        </w:r>
        <w:r w:rsidR="004439D8" w:rsidDel="003C33EF">
          <w:rPr>
            <w:noProof/>
            <w:webHidden/>
          </w:rPr>
          <w:tab/>
        </w:r>
        <w:r w:rsidR="00AA153B" w:rsidDel="003C33EF">
          <w:rPr>
            <w:noProof/>
            <w:webHidden/>
          </w:rPr>
          <w:delText>95</w:delText>
        </w:r>
      </w:del>
    </w:p>
    <w:p w:rsidR="004439D8" w:rsidDel="003C33EF" w:rsidRDefault="00FF39BE">
      <w:pPr>
        <w:pStyle w:val="TOC3"/>
        <w:tabs>
          <w:tab w:val="left" w:pos="1440"/>
          <w:tab w:val="right" w:leader="dot" w:pos="8302"/>
        </w:tabs>
        <w:rPr>
          <w:del w:id="886" w:author="Holger Eichelberger" w:date="2015-08-10T17:26:00Z"/>
          <w:rFonts w:asciiTheme="minorHAnsi" w:eastAsiaTheme="minorEastAsia" w:hAnsiTheme="minorHAnsi" w:cstheme="minorBidi"/>
          <w:noProof/>
          <w:sz w:val="22"/>
          <w:szCs w:val="22"/>
        </w:rPr>
      </w:pPr>
      <w:del w:id="887" w:author="Holger Eichelberger" w:date="2015-08-10T17:26:00Z">
        <w:r w:rsidRPr="00FF39BE">
          <w:rPr>
            <w:rPrChange w:id="888" w:author="Holger Eichelberger" w:date="2015-08-10T17:26:00Z">
              <w:rPr>
                <w:rStyle w:val="Hyperlink"/>
                <w:noProof/>
                <w:lang w:val="en-GB"/>
              </w:rPr>
            </w:rPrChange>
          </w:rPr>
          <w:delText>3.7.1.4</w:delText>
        </w:r>
        <w:r w:rsidR="004439D8" w:rsidDel="003C33EF">
          <w:rPr>
            <w:rFonts w:asciiTheme="minorHAnsi" w:eastAsiaTheme="minorEastAsia" w:hAnsiTheme="minorHAnsi" w:cstheme="minorBidi"/>
            <w:noProof/>
            <w:sz w:val="22"/>
            <w:szCs w:val="22"/>
          </w:rPr>
          <w:tab/>
        </w:r>
        <w:r w:rsidRPr="00FF39BE">
          <w:rPr>
            <w:rPrChange w:id="889" w:author="Holger Eichelberger" w:date="2015-08-10T17:26:00Z">
              <w:rPr>
                <w:rStyle w:val="Hyperlink"/>
                <w:noProof/>
                <w:lang w:val="en-GB"/>
              </w:rPr>
            </w:rPrChange>
          </w:rPr>
          <w:delText>ChangeHistory</w:delText>
        </w:r>
        <w:r w:rsidR="004439D8" w:rsidDel="003C33EF">
          <w:rPr>
            <w:noProof/>
            <w:webHidden/>
          </w:rPr>
          <w:tab/>
        </w:r>
        <w:r w:rsidR="00AA153B" w:rsidDel="003C33EF">
          <w:rPr>
            <w:noProof/>
            <w:webHidden/>
          </w:rPr>
          <w:delText>96</w:delText>
        </w:r>
      </w:del>
    </w:p>
    <w:p w:rsidR="004439D8" w:rsidDel="003C33EF" w:rsidRDefault="00FF39BE">
      <w:pPr>
        <w:pStyle w:val="TOC3"/>
        <w:tabs>
          <w:tab w:val="left" w:pos="1440"/>
          <w:tab w:val="right" w:leader="dot" w:pos="8302"/>
        </w:tabs>
        <w:rPr>
          <w:del w:id="890" w:author="Holger Eichelberger" w:date="2015-08-10T17:26:00Z"/>
          <w:rFonts w:asciiTheme="minorHAnsi" w:eastAsiaTheme="minorEastAsia" w:hAnsiTheme="minorHAnsi" w:cstheme="minorBidi"/>
          <w:noProof/>
          <w:sz w:val="22"/>
          <w:szCs w:val="22"/>
        </w:rPr>
      </w:pPr>
      <w:del w:id="891" w:author="Holger Eichelberger" w:date="2015-08-10T17:26:00Z">
        <w:r w:rsidRPr="00FF39BE">
          <w:rPr>
            <w:rPrChange w:id="892" w:author="Holger Eichelberger" w:date="2015-08-10T17:26:00Z">
              <w:rPr>
                <w:rStyle w:val="Hyperlink"/>
                <w:noProof/>
                <w:lang w:val="en-GB"/>
              </w:rPr>
            </w:rPrChange>
          </w:rPr>
          <w:delText>3.7.1.5</w:delText>
        </w:r>
        <w:r w:rsidR="004439D8" w:rsidDel="003C33EF">
          <w:rPr>
            <w:rFonts w:asciiTheme="minorHAnsi" w:eastAsiaTheme="minorEastAsia" w:hAnsiTheme="minorHAnsi" w:cstheme="minorBidi"/>
            <w:noProof/>
            <w:sz w:val="22"/>
            <w:szCs w:val="22"/>
          </w:rPr>
          <w:tab/>
        </w:r>
        <w:r w:rsidRPr="00FF39BE">
          <w:rPr>
            <w:rPrChange w:id="893" w:author="Holger Eichelberger" w:date="2015-08-10T17:26:00Z">
              <w:rPr>
                <w:rStyle w:val="Hyperlink"/>
                <w:noProof/>
                <w:lang w:val="en-GB"/>
              </w:rPr>
            </w:rPrChange>
          </w:rPr>
          <w:delText>Configuration</w:delText>
        </w:r>
        <w:r w:rsidR="004439D8" w:rsidDel="003C33EF">
          <w:rPr>
            <w:noProof/>
            <w:webHidden/>
          </w:rPr>
          <w:tab/>
        </w:r>
        <w:r w:rsidR="00AA153B" w:rsidDel="003C33EF">
          <w:rPr>
            <w:noProof/>
            <w:webHidden/>
          </w:rPr>
          <w:delText>96</w:delText>
        </w:r>
      </w:del>
    </w:p>
    <w:p w:rsidR="004439D8" w:rsidDel="003C33EF" w:rsidRDefault="00FF39BE">
      <w:pPr>
        <w:pStyle w:val="TOC3"/>
        <w:tabs>
          <w:tab w:val="left" w:pos="1200"/>
          <w:tab w:val="right" w:leader="dot" w:pos="8302"/>
        </w:tabs>
        <w:rPr>
          <w:del w:id="894" w:author="Holger Eichelberger" w:date="2015-08-10T17:26:00Z"/>
          <w:rFonts w:asciiTheme="minorHAnsi" w:eastAsiaTheme="minorEastAsia" w:hAnsiTheme="minorHAnsi" w:cstheme="minorBidi"/>
          <w:noProof/>
          <w:sz w:val="22"/>
          <w:szCs w:val="22"/>
        </w:rPr>
      </w:pPr>
      <w:del w:id="895" w:author="Holger Eichelberger" w:date="2015-08-10T17:26:00Z">
        <w:r w:rsidRPr="00FF39BE">
          <w:rPr>
            <w:rPrChange w:id="896" w:author="Holger Eichelberger" w:date="2015-08-10T17:26:00Z">
              <w:rPr>
                <w:rStyle w:val="Hyperlink"/>
                <w:noProof/>
                <w:lang w:val="en-GB"/>
              </w:rPr>
            </w:rPrChange>
          </w:rPr>
          <w:delText>3.7.2</w:delText>
        </w:r>
        <w:r w:rsidR="004439D8" w:rsidDel="003C33EF">
          <w:rPr>
            <w:rFonts w:asciiTheme="minorHAnsi" w:eastAsiaTheme="minorEastAsia" w:hAnsiTheme="minorHAnsi" w:cstheme="minorBidi"/>
            <w:noProof/>
            <w:sz w:val="22"/>
            <w:szCs w:val="22"/>
          </w:rPr>
          <w:tab/>
        </w:r>
        <w:r w:rsidRPr="00FF39BE">
          <w:rPr>
            <w:rPrChange w:id="897" w:author="Holger Eichelberger" w:date="2015-08-10T17:26:00Z">
              <w:rPr>
                <w:rStyle w:val="Hyperlink"/>
                <w:noProof/>
                <w:lang w:val="en-GB"/>
              </w:rPr>
            </w:rPrChange>
          </w:rPr>
          <w:delText>Types of the underlying adaptive system</w:delText>
        </w:r>
        <w:r w:rsidR="004439D8" w:rsidDel="003C33EF">
          <w:rPr>
            <w:noProof/>
            <w:webHidden/>
          </w:rPr>
          <w:tab/>
        </w:r>
        <w:r w:rsidR="00AA153B" w:rsidDel="003C33EF">
          <w:rPr>
            <w:noProof/>
            <w:webHidden/>
          </w:rPr>
          <w:delText>97</w:delText>
        </w:r>
      </w:del>
    </w:p>
    <w:p w:rsidR="004439D8" w:rsidDel="003C33EF" w:rsidRDefault="00FF39BE">
      <w:pPr>
        <w:pStyle w:val="TOC1"/>
        <w:tabs>
          <w:tab w:val="left" w:pos="480"/>
          <w:tab w:val="right" w:leader="dot" w:pos="8302"/>
        </w:tabs>
        <w:rPr>
          <w:del w:id="898" w:author="Holger Eichelberger" w:date="2015-08-10T17:26:00Z"/>
          <w:rFonts w:asciiTheme="minorHAnsi" w:eastAsiaTheme="minorEastAsia" w:hAnsiTheme="minorHAnsi" w:cstheme="minorBidi"/>
          <w:noProof/>
          <w:sz w:val="22"/>
          <w:szCs w:val="22"/>
        </w:rPr>
      </w:pPr>
      <w:del w:id="899" w:author="Holger Eichelberger" w:date="2015-08-10T17:26:00Z">
        <w:r w:rsidRPr="00FF39BE">
          <w:rPr>
            <w:rPrChange w:id="900" w:author="Holger Eichelberger" w:date="2015-08-10T17:26:00Z">
              <w:rPr>
                <w:rStyle w:val="Hyperlink"/>
                <w:noProof/>
                <w:lang w:val="en-GB"/>
              </w:rPr>
            </w:rPrChange>
          </w:rPr>
          <w:delText>4</w:delText>
        </w:r>
        <w:r w:rsidR="004439D8" w:rsidDel="003C33EF">
          <w:rPr>
            <w:rFonts w:asciiTheme="minorHAnsi" w:eastAsiaTheme="minorEastAsia" w:hAnsiTheme="minorHAnsi" w:cstheme="minorBidi"/>
            <w:noProof/>
            <w:sz w:val="22"/>
            <w:szCs w:val="22"/>
          </w:rPr>
          <w:tab/>
        </w:r>
        <w:r w:rsidRPr="00FF39BE">
          <w:rPr>
            <w:rPrChange w:id="901" w:author="Holger Eichelberger" w:date="2015-08-10T17:26:00Z">
              <w:rPr>
                <w:rStyle w:val="Hyperlink"/>
                <w:noProof/>
                <w:lang w:val="en-GB"/>
              </w:rPr>
            </w:rPrChange>
          </w:rPr>
          <w:delText>How to ...?</w:delText>
        </w:r>
        <w:r w:rsidR="004439D8" w:rsidDel="003C33EF">
          <w:rPr>
            <w:noProof/>
            <w:webHidden/>
          </w:rPr>
          <w:tab/>
        </w:r>
        <w:r w:rsidR="00AA153B" w:rsidDel="003C33EF">
          <w:rPr>
            <w:noProof/>
            <w:webHidden/>
          </w:rPr>
          <w:delText>98</w:delText>
        </w:r>
      </w:del>
    </w:p>
    <w:p w:rsidR="004439D8" w:rsidDel="003C33EF" w:rsidRDefault="00FF39BE">
      <w:pPr>
        <w:pStyle w:val="TOC2"/>
        <w:tabs>
          <w:tab w:val="left" w:pos="960"/>
          <w:tab w:val="right" w:leader="dot" w:pos="8302"/>
        </w:tabs>
        <w:rPr>
          <w:del w:id="902" w:author="Holger Eichelberger" w:date="2015-08-10T17:26:00Z"/>
          <w:rFonts w:asciiTheme="minorHAnsi" w:eastAsiaTheme="minorEastAsia" w:hAnsiTheme="minorHAnsi" w:cstheme="minorBidi"/>
          <w:noProof/>
          <w:sz w:val="22"/>
          <w:szCs w:val="22"/>
        </w:rPr>
      </w:pPr>
      <w:del w:id="903" w:author="Holger Eichelberger" w:date="2015-08-10T17:26:00Z">
        <w:r w:rsidRPr="00FF39BE">
          <w:rPr>
            <w:rPrChange w:id="904" w:author="Holger Eichelberger" w:date="2015-08-10T17:26:00Z">
              <w:rPr>
                <w:rStyle w:val="Hyperlink"/>
                <w:noProof/>
                <w:lang w:val="en-GB"/>
              </w:rPr>
            </w:rPrChange>
          </w:rPr>
          <w:delText>4.1</w:delText>
        </w:r>
        <w:r w:rsidR="004439D8" w:rsidDel="003C33EF">
          <w:rPr>
            <w:rFonts w:asciiTheme="minorHAnsi" w:eastAsiaTheme="minorEastAsia" w:hAnsiTheme="minorHAnsi" w:cstheme="minorBidi"/>
            <w:noProof/>
            <w:sz w:val="22"/>
            <w:szCs w:val="22"/>
          </w:rPr>
          <w:tab/>
        </w:r>
        <w:r w:rsidRPr="00FF39BE">
          <w:rPr>
            <w:rPrChange w:id="905" w:author="Holger Eichelberger" w:date="2015-08-10T17:26:00Z">
              <w:rPr>
                <w:rStyle w:val="Hyperlink"/>
                <w:noProof/>
                <w:lang w:val="en-GB"/>
              </w:rPr>
            </w:rPrChange>
          </w:rPr>
          <w:delText>VIL Build Language</w:delText>
        </w:r>
        <w:r w:rsidR="004439D8" w:rsidDel="003C33EF">
          <w:rPr>
            <w:noProof/>
            <w:webHidden/>
          </w:rPr>
          <w:tab/>
        </w:r>
        <w:r w:rsidR="00AA153B" w:rsidDel="003C33EF">
          <w:rPr>
            <w:noProof/>
            <w:webHidden/>
          </w:rPr>
          <w:delText>98</w:delText>
        </w:r>
      </w:del>
    </w:p>
    <w:p w:rsidR="004439D8" w:rsidDel="003C33EF" w:rsidRDefault="00FF39BE">
      <w:pPr>
        <w:pStyle w:val="TOC3"/>
        <w:tabs>
          <w:tab w:val="left" w:pos="1200"/>
          <w:tab w:val="right" w:leader="dot" w:pos="8302"/>
        </w:tabs>
        <w:rPr>
          <w:del w:id="906" w:author="Holger Eichelberger" w:date="2015-08-10T17:26:00Z"/>
          <w:rFonts w:asciiTheme="minorHAnsi" w:eastAsiaTheme="minorEastAsia" w:hAnsiTheme="minorHAnsi" w:cstheme="minorBidi"/>
          <w:noProof/>
          <w:sz w:val="22"/>
          <w:szCs w:val="22"/>
        </w:rPr>
      </w:pPr>
      <w:del w:id="907" w:author="Holger Eichelberger" w:date="2015-08-10T17:26:00Z">
        <w:r w:rsidRPr="00FF39BE">
          <w:rPr>
            <w:rPrChange w:id="908" w:author="Holger Eichelberger" w:date="2015-08-10T17:26:00Z">
              <w:rPr>
                <w:rStyle w:val="Hyperlink"/>
                <w:noProof/>
                <w:lang w:val="en-GB"/>
              </w:rPr>
            </w:rPrChange>
          </w:rPr>
          <w:delText>4.1.1</w:delText>
        </w:r>
        <w:r w:rsidR="004439D8" w:rsidDel="003C33EF">
          <w:rPr>
            <w:rFonts w:asciiTheme="minorHAnsi" w:eastAsiaTheme="minorEastAsia" w:hAnsiTheme="minorHAnsi" w:cstheme="minorBidi"/>
            <w:noProof/>
            <w:sz w:val="22"/>
            <w:szCs w:val="22"/>
          </w:rPr>
          <w:tab/>
        </w:r>
        <w:r w:rsidRPr="00FF39BE">
          <w:rPr>
            <w:rPrChange w:id="909" w:author="Holger Eichelberger" w:date="2015-08-10T17:26:00Z">
              <w:rPr>
                <w:rStyle w:val="Hyperlink"/>
                <w:noProof/>
                <w:lang w:val="en-GB"/>
              </w:rPr>
            </w:rPrChange>
          </w:rPr>
          <w:delText>Copy Multiple Files</w:delText>
        </w:r>
        <w:r w:rsidR="004439D8" w:rsidDel="003C33EF">
          <w:rPr>
            <w:noProof/>
            <w:webHidden/>
          </w:rPr>
          <w:tab/>
        </w:r>
        <w:r w:rsidR="00AA153B" w:rsidDel="003C33EF">
          <w:rPr>
            <w:noProof/>
            <w:webHidden/>
          </w:rPr>
          <w:delText>98</w:delText>
        </w:r>
      </w:del>
    </w:p>
    <w:p w:rsidR="004439D8" w:rsidDel="003C33EF" w:rsidRDefault="00FF39BE">
      <w:pPr>
        <w:pStyle w:val="TOC3"/>
        <w:tabs>
          <w:tab w:val="left" w:pos="1200"/>
          <w:tab w:val="right" w:leader="dot" w:pos="8302"/>
        </w:tabs>
        <w:rPr>
          <w:del w:id="910" w:author="Holger Eichelberger" w:date="2015-08-10T17:26:00Z"/>
          <w:rFonts w:asciiTheme="minorHAnsi" w:eastAsiaTheme="minorEastAsia" w:hAnsiTheme="minorHAnsi" w:cstheme="minorBidi"/>
          <w:noProof/>
          <w:sz w:val="22"/>
          <w:szCs w:val="22"/>
        </w:rPr>
      </w:pPr>
      <w:del w:id="911" w:author="Holger Eichelberger" w:date="2015-08-10T17:26:00Z">
        <w:r w:rsidRPr="00FF39BE">
          <w:rPr>
            <w:rPrChange w:id="912" w:author="Holger Eichelberger" w:date="2015-08-10T17:26:00Z">
              <w:rPr>
                <w:rStyle w:val="Hyperlink"/>
                <w:noProof/>
                <w:lang w:val="en-GB"/>
              </w:rPr>
            </w:rPrChange>
          </w:rPr>
          <w:delText>4.1.2</w:delText>
        </w:r>
        <w:r w:rsidR="004439D8" w:rsidDel="003C33EF">
          <w:rPr>
            <w:rFonts w:asciiTheme="minorHAnsi" w:eastAsiaTheme="minorEastAsia" w:hAnsiTheme="minorHAnsi" w:cstheme="minorBidi"/>
            <w:noProof/>
            <w:sz w:val="22"/>
            <w:szCs w:val="22"/>
          </w:rPr>
          <w:tab/>
        </w:r>
        <w:r w:rsidRPr="00FF39BE">
          <w:rPr>
            <w:rPrChange w:id="913" w:author="Holger Eichelberger" w:date="2015-08-10T17:26:00Z">
              <w:rPr>
                <w:rStyle w:val="Hyperlink"/>
                <w:noProof/>
              </w:rPr>
            </w:rPrChange>
          </w:rPr>
          <w:delText>Modifying namespaces</w:delText>
        </w:r>
        <w:r w:rsidR="004439D8" w:rsidDel="003C33EF">
          <w:rPr>
            <w:noProof/>
            <w:webHidden/>
          </w:rPr>
          <w:tab/>
        </w:r>
        <w:r w:rsidR="00AA153B" w:rsidDel="003C33EF">
          <w:rPr>
            <w:noProof/>
            <w:webHidden/>
          </w:rPr>
          <w:delText>99</w:delText>
        </w:r>
      </w:del>
    </w:p>
    <w:p w:rsidR="004439D8" w:rsidDel="003C33EF" w:rsidRDefault="00FF39BE">
      <w:pPr>
        <w:pStyle w:val="TOC3"/>
        <w:tabs>
          <w:tab w:val="left" w:pos="1200"/>
          <w:tab w:val="right" w:leader="dot" w:pos="8302"/>
        </w:tabs>
        <w:rPr>
          <w:del w:id="914" w:author="Holger Eichelberger" w:date="2015-08-10T17:26:00Z"/>
          <w:rFonts w:asciiTheme="minorHAnsi" w:eastAsiaTheme="minorEastAsia" w:hAnsiTheme="minorHAnsi" w:cstheme="minorBidi"/>
          <w:noProof/>
          <w:sz w:val="22"/>
          <w:szCs w:val="22"/>
        </w:rPr>
      </w:pPr>
      <w:del w:id="915" w:author="Holger Eichelberger" w:date="2015-08-10T17:26:00Z">
        <w:r w:rsidRPr="00FF39BE">
          <w:rPr>
            <w:rPrChange w:id="916" w:author="Holger Eichelberger" w:date="2015-08-10T17:26:00Z">
              <w:rPr>
                <w:rStyle w:val="Hyperlink"/>
                <w:noProof/>
                <w:lang w:val="en-GB"/>
              </w:rPr>
            </w:rPrChange>
          </w:rPr>
          <w:delText>4.1.3</w:delText>
        </w:r>
        <w:r w:rsidR="004439D8" w:rsidDel="003C33EF">
          <w:rPr>
            <w:rFonts w:asciiTheme="minorHAnsi" w:eastAsiaTheme="minorEastAsia" w:hAnsiTheme="minorHAnsi" w:cstheme="minorBidi"/>
            <w:noProof/>
            <w:sz w:val="22"/>
            <w:szCs w:val="22"/>
          </w:rPr>
          <w:tab/>
        </w:r>
        <w:r w:rsidRPr="00FF39BE">
          <w:rPr>
            <w:rPrChange w:id="917" w:author="Holger Eichelberger" w:date="2015-08-10T17:26:00Z">
              <w:rPr>
                <w:rStyle w:val="Hyperlink"/>
                <w:noProof/>
                <w:lang w:val="en-GB"/>
              </w:rPr>
            </w:rPrChange>
          </w:rPr>
          <w:delText>Convenient Shortcuts</w:delText>
        </w:r>
        <w:r w:rsidR="004439D8" w:rsidDel="003C33EF">
          <w:rPr>
            <w:noProof/>
            <w:webHidden/>
          </w:rPr>
          <w:tab/>
        </w:r>
        <w:r w:rsidR="00AA153B" w:rsidDel="003C33EF">
          <w:rPr>
            <w:noProof/>
            <w:webHidden/>
          </w:rPr>
          <w:delText>99</w:delText>
        </w:r>
      </w:del>
    </w:p>
    <w:p w:rsidR="004439D8" w:rsidDel="003C33EF" w:rsidRDefault="00FF39BE">
      <w:pPr>
        <w:pStyle w:val="TOC3"/>
        <w:tabs>
          <w:tab w:val="left" w:pos="1200"/>
          <w:tab w:val="right" w:leader="dot" w:pos="8302"/>
        </w:tabs>
        <w:rPr>
          <w:del w:id="918" w:author="Holger Eichelberger" w:date="2015-08-10T17:26:00Z"/>
          <w:rFonts w:asciiTheme="minorHAnsi" w:eastAsiaTheme="minorEastAsia" w:hAnsiTheme="minorHAnsi" w:cstheme="minorBidi"/>
          <w:noProof/>
          <w:sz w:val="22"/>
          <w:szCs w:val="22"/>
        </w:rPr>
      </w:pPr>
      <w:del w:id="919" w:author="Holger Eichelberger" w:date="2015-08-10T17:26:00Z">
        <w:r w:rsidRPr="00FF39BE">
          <w:rPr>
            <w:rPrChange w:id="920" w:author="Holger Eichelberger" w:date="2015-08-10T17:26:00Z">
              <w:rPr>
                <w:rStyle w:val="Hyperlink"/>
                <w:noProof/>
                <w:lang w:val="en-GB"/>
              </w:rPr>
            </w:rPrChange>
          </w:rPr>
          <w:delText>4.1.4</w:delText>
        </w:r>
        <w:r w:rsidR="004439D8" w:rsidDel="003C33EF">
          <w:rPr>
            <w:rFonts w:asciiTheme="minorHAnsi" w:eastAsiaTheme="minorEastAsia" w:hAnsiTheme="minorHAnsi" w:cstheme="minorBidi"/>
            <w:noProof/>
            <w:sz w:val="22"/>
            <w:szCs w:val="22"/>
          </w:rPr>
          <w:tab/>
        </w:r>
        <w:r w:rsidRPr="00FF39BE">
          <w:rPr>
            <w:rPrChange w:id="921" w:author="Holger Eichelberger" w:date="2015-08-10T17:26:00Z">
              <w:rPr>
                <w:rStyle w:val="Hyperlink"/>
                <w:noProof/>
                <w:lang w:val="en-GB"/>
              </w:rPr>
            </w:rPrChange>
          </w:rPr>
          <w:delText>Projected Configurations</w:delText>
        </w:r>
        <w:r w:rsidR="004439D8" w:rsidDel="003C33EF">
          <w:rPr>
            <w:noProof/>
            <w:webHidden/>
          </w:rPr>
          <w:tab/>
        </w:r>
        <w:r w:rsidR="00AA153B" w:rsidDel="003C33EF">
          <w:rPr>
            <w:noProof/>
            <w:webHidden/>
          </w:rPr>
          <w:delText>99</w:delText>
        </w:r>
      </w:del>
    </w:p>
    <w:p w:rsidR="004439D8" w:rsidDel="003C33EF" w:rsidRDefault="00FF39BE">
      <w:pPr>
        <w:pStyle w:val="TOC3"/>
        <w:tabs>
          <w:tab w:val="left" w:pos="1200"/>
          <w:tab w:val="right" w:leader="dot" w:pos="8302"/>
        </w:tabs>
        <w:rPr>
          <w:del w:id="922" w:author="Holger Eichelberger" w:date="2015-08-10T17:26:00Z"/>
          <w:rFonts w:asciiTheme="minorHAnsi" w:eastAsiaTheme="minorEastAsia" w:hAnsiTheme="minorHAnsi" w:cstheme="minorBidi"/>
          <w:noProof/>
          <w:sz w:val="22"/>
          <w:szCs w:val="22"/>
        </w:rPr>
      </w:pPr>
      <w:del w:id="923" w:author="Holger Eichelberger" w:date="2015-08-10T17:26:00Z">
        <w:r w:rsidRPr="00FF39BE">
          <w:rPr>
            <w:rPrChange w:id="924" w:author="Holger Eichelberger" w:date="2015-08-10T17:26:00Z">
              <w:rPr>
                <w:rStyle w:val="Hyperlink"/>
                <w:noProof/>
                <w:lang w:val="en-GB"/>
              </w:rPr>
            </w:rPrChange>
          </w:rPr>
          <w:delText>4.1.5</w:delText>
        </w:r>
        <w:r w:rsidR="004439D8" w:rsidDel="003C33EF">
          <w:rPr>
            <w:rFonts w:asciiTheme="minorHAnsi" w:eastAsiaTheme="minorEastAsia" w:hAnsiTheme="minorHAnsi" w:cstheme="minorBidi"/>
            <w:noProof/>
            <w:sz w:val="22"/>
            <w:szCs w:val="22"/>
          </w:rPr>
          <w:tab/>
        </w:r>
        <w:r w:rsidRPr="00FF39BE">
          <w:rPr>
            <w:rPrChange w:id="925" w:author="Holger Eichelberger" w:date="2015-08-10T17:26:00Z">
              <w:rPr>
                <w:rStyle w:val="Hyperlink"/>
                <w:noProof/>
                <w:lang w:val="en-GB"/>
              </w:rPr>
            </w:rPrChange>
          </w:rPr>
          <w:delText>Running XVCL</w:delText>
        </w:r>
        <w:r w:rsidR="004439D8" w:rsidDel="003C33EF">
          <w:rPr>
            <w:noProof/>
            <w:webHidden/>
          </w:rPr>
          <w:tab/>
        </w:r>
        <w:r w:rsidR="00AA153B" w:rsidDel="003C33EF">
          <w:rPr>
            <w:noProof/>
            <w:webHidden/>
          </w:rPr>
          <w:delText>100</w:delText>
        </w:r>
      </w:del>
    </w:p>
    <w:p w:rsidR="004439D8" w:rsidDel="003C33EF" w:rsidRDefault="00FF39BE">
      <w:pPr>
        <w:pStyle w:val="TOC3"/>
        <w:tabs>
          <w:tab w:val="left" w:pos="1200"/>
          <w:tab w:val="right" w:leader="dot" w:pos="8302"/>
        </w:tabs>
        <w:rPr>
          <w:del w:id="926" w:author="Holger Eichelberger" w:date="2015-08-10T17:26:00Z"/>
          <w:rFonts w:asciiTheme="minorHAnsi" w:eastAsiaTheme="minorEastAsia" w:hAnsiTheme="minorHAnsi" w:cstheme="minorBidi"/>
          <w:noProof/>
          <w:sz w:val="22"/>
          <w:szCs w:val="22"/>
        </w:rPr>
      </w:pPr>
      <w:del w:id="927" w:author="Holger Eichelberger" w:date="2015-08-10T17:26:00Z">
        <w:r w:rsidRPr="00FF39BE">
          <w:rPr>
            <w:rPrChange w:id="928" w:author="Holger Eichelberger" w:date="2015-08-10T17:26:00Z">
              <w:rPr>
                <w:rStyle w:val="Hyperlink"/>
                <w:noProof/>
                <w:lang w:val="en-GB"/>
              </w:rPr>
            </w:rPrChange>
          </w:rPr>
          <w:delText>4.1.6</w:delText>
        </w:r>
        <w:r w:rsidR="004439D8" w:rsidDel="003C33EF">
          <w:rPr>
            <w:rFonts w:asciiTheme="minorHAnsi" w:eastAsiaTheme="minorEastAsia" w:hAnsiTheme="minorHAnsi" w:cstheme="minorBidi"/>
            <w:noProof/>
            <w:sz w:val="22"/>
            <w:szCs w:val="22"/>
          </w:rPr>
          <w:tab/>
        </w:r>
        <w:r w:rsidRPr="00FF39BE">
          <w:rPr>
            <w:rPrChange w:id="929" w:author="Holger Eichelberger" w:date="2015-08-10T17:26:00Z">
              <w:rPr>
                <w:rStyle w:val="Hyperlink"/>
                <w:noProof/>
                <w:lang w:val="en-GB"/>
              </w:rPr>
            </w:rPrChange>
          </w:rPr>
          <w:delText>Print some debugging information</w:delText>
        </w:r>
        <w:r w:rsidR="004439D8" w:rsidDel="003C33EF">
          <w:rPr>
            <w:noProof/>
            <w:webHidden/>
          </w:rPr>
          <w:tab/>
        </w:r>
        <w:r w:rsidR="00AA153B" w:rsidDel="003C33EF">
          <w:rPr>
            <w:noProof/>
            <w:webHidden/>
          </w:rPr>
          <w:delText>104</w:delText>
        </w:r>
      </w:del>
    </w:p>
    <w:p w:rsidR="004439D8" w:rsidDel="003C33EF" w:rsidRDefault="00FF39BE">
      <w:pPr>
        <w:pStyle w:val="TOC2"/>
        <w:tabs>
          <w:tab w:val="left" w:pos="960"/>
          <w:tab w:val="right" w:leader="dot" w:pos="8302"/>
        </w:tabs>
        <w:rPr>
          <w:del w:id="930" w:author="Holger Eichelberger" w:date="2015-08-10T17:26:00Z"/>
          <w:rFonts w:asciiTheme="minorHAnsi" w:eastAsiaTheme="minorEastAsia" w:hAnsiTheme="minorHAnsi" w:cstheme="minorBidi"/>
          <w:noProof/>
          <w:sz w:val="22"/>
          <w:szCs w:val="22"/>
        </w:rPr>
      </w:pPr>
      <w:del w:id="931" w:author="Holger Eichelberger" w:date="2015-08-10T17:26:00Z">
        <w:r w:rsidRPr="00FF39BE">
          <w:rPr>
            <w:rPrChange w:id="932" w:author="Holger Eichelberger" w:date="2015-08-10T17:26:00Z">
              <w:rPr>
                <w:rStyle w:val="Hyperlink"/>
                <w:noProof/>
                <w:lang w:val="en-GB"/>
              </w:rPr>
            </w:rPrChange>
          </w:rPr>
          <w:delText>4.2</w:delText>
        </w:r>
        <w:r w:rsidR="004439D8" w:rsidDel="003C33EF">
          <w:rPr>
            <w:rFonts w:asciiTheme="minorHAnsi" w:eastAsiaTheme="minorEastAsia" w:hAnsiTheme="minorHAnsi" w:cstheme="minorBidi"/>
            <w:noProof/>
            <w:sz w:val="22"/>
            <w:szCs w:val="22"/>
          </w:rPr>
          <w:tab/>
        </w:r>
        <w:r w:rsidRPr="00FF39BE">
          <w:rPr>
            <w:rPrChange w:id="933" w:author="Holger Eichelberger" w:date="2015-08-10T17:26:00Z">
              <w:rPr>
                <w:rStyle w:val="Hyperlink"/>
                <w:noProof/>
                <w:lang w:val="en-GB"/>
              </w:rPr>
            </w:rPrChange>
          </w:rPr>
          <w:delText>VIL Template Language</w:delText>
        </w:r>
        <w:r w:rsidR="004439D8" w:rsidDel="003C33EF">
          <w:rPr>
            <w:noProof/>
            <w:webHidden/>
          </w:rPr>
          <w:tab/>
        </w:r>
        <w:r w:rsidR="00AA153B" w:rsidDel="003C33EF">
          <w:rPr>
            <w:noProof/>
            <w:webHidden/>
          </w:rPr>
          <w:delText>101</w:delText>
        </w:r>
      </w:del>
    </w:p>
    <w:p w:rsidR="004439D8" w:rsidDel="003C33EF" w:rsidRDefault="00FF39BE">
      <w:pPr>
        <w:pStyle w:val="TOC3"/>
        <w:tabs>
          <w:tab w:val="left" w:pos="1200"/>
          <w:tab w:val="right" w:leader="dot" w:pos="8302"/>
        </w:tabs>
        <w:rPr>
          <w:del w:id="934" w:author="Holger Eichelberger" w:date="2015-08-10T17:26:00Z"/>
          <w:rFonts w:asciiTheme="minorHAnsi" w:eastAsiaTheme="minorEastAsia" w:hAnsiTheme="minorHAnsi" w:cstheme="minorBidi"/>
          <w:noProof/>
          <w:sz w:val="22"/>
          <w:szCs w:val="22"/>
        </w:rPr>
      </w:pPr>
      <w:del w:id="935" w:author="Holger Eichelberger" w:date="2015-08-10T17:26:00Z">
        <w:r w:rsidRPr="00FF39BE">
          <w:rPr>
            <w:rPrChange w:id="936" w:author="Holger Eichelberger" w:date="2015-08-10T17:26:00Z">
              <w:rPr>
                <w:rStyle w:val="Hyperlink"/>
                <w:noProof/>
                <w:lang w:val="en-GB"/>
              </w:rPr>
            </w:rPrChange>
          </w:rPr>
          <w:delText>4.2.1</w:delText>
        </w:r>
        <w:r w:rsidR="004439D8" w:rsidDel="003C33EF">
          <w:rPr>
            <w:rFonts w:asciiTheme="minorHAnsi" w:eastAsiaTheme="minorEastAsia" w:hAnsiTheme="minorHAnsi" w:cstheme="minorBidi"/>
            <w:noProof/>
            <w:sz w:val="22"/>
            <w:szCs w:val="22"/>
          </w:rPr>
          <w:tab/>
        </w:r>
        <w:r w:rsidRPr="00FF39BE">
          <w:rPr>
            <w:rPrChange w:id="937" w:author="Holger Eichelberger" w:date="2015-08-10T17:26:00Z">
              <w:rPr>
                <w:rStyle w:val="Hyperlink"/>
                <w:noProof/>
                <w:lang w:val="en-GB"/>
              </w:rPr>
            </w:rPrChange>
          </w:rPr>
          <w:delText>Don’t fear named parameters</w:delText>
        </w:r>
        <w:r w:rsidR="004439D8" w:rsidDel="003C33EF">
          <w:rPr>
            <w:noProof/>
            <w:webHidden/>
          </w:rPr>
          <w:tab/>
        </w:r>
        <w:r w:rsidR="00AA153B" w:rsidDel="003C33EF">
          <w:rPr>
            <w:noProof/>
            <w:webHidden/>
          </w:rPr>
          <w:delText>101</w:delText>
        </w:r>
      </w:del>
    </w:p>
    <w:p w:rsidR="004439D8" w:rsidDel="003C33EF" w:rsidRDefault="00FF39BE">
      <w:pPr>
        <w:pStyle w:val="TOC3"/>
        <w:tabs>
          <w:tab w:val="left" w:pos="1200"/>
          <w:tab w:val="right" w:leader="dot" w:pos="8302"/>
        </w:tabs>
        <w:rPr>
          <w:del w:id="938" w:author="Holger Eichelberger" w:date="2015-08-10T17:26:00Z"/>
          <w:rFonts w:asciiTheme="minorHAnsi" w:eastAsiaTheme="minorEastAsia" w:hAnsiTheme="minorHAnsi" w:cstheme="minorBidi"/>
          <w:noProof/>
          <w:sz w:val="22"/>
          <w:szCs w:val="22"/>
        </w:rPr>
      </w:pPr>
      <w:del w:id="939" w:author="Holger Eichelberger" w:date="2015-08-10T17:26:00Z">
        <w:r w:rsidRPr="00FF39BE">
          <w:rPr>
            <w:rPrChange w:id="940" w:author="Holger Eichelberger" w:date="2015-08-10T17:26:00Z">
              <w:rPr>
                <w:rStyle w:val="Hyperlink"/>
                <w:noProof/>
                <w:lang w:val="en-GB"/>
              </w:rPr>
            </w:rPrChange>
          </w:rPr>
          <w:delText>4.2.2</w:delText>
        </w:r>
        <w:r w:rsidR="004439D8" w:rsidDel="003C33EF">
          <w:rPr>
            <w:rFonts w:asciiTheme="minorHAnsi" w:eastAsiaTheme="minorEastAsia" w:hAnsiTheme="minorHAnsi" w:cstheme="minorBidi"/>
            <w:noProof/>
            <w:sz w:val="22"/>
            <w:szCs w:val="22"/>
          </w:rPr>
          <w:tab/>
        </w:r>
        <w:r w:rsidRPr="00FF39BE">
          <w:rPr>
            <w:rPrChange w:id="941" w:author="Holger Eichelberger" w:date="2015-08-10T17:26:00Z">
              <w:rPr>
                <w:rStyle w:val="Hyperlink"/>
                <w:noProof/>
                <w:lang w:val="en-GB"/>
              </w:rPr>
            </w:rPrChange>
          </w:rPr>
          <w:delText>Appending or Prepending</w:delText>
        </w:r>
        <w:r w:rsidR="004439D8" w:rsidDel="003C33EF">
          <w:rPr>
            <w:noProof/>
            <w:webHidden/>
          </w:rPr>
          <w:tab/>
        </w:r>
        <w:r w:rsidR="00AA153B" w:rsidDel="003C33EF">
          <w:rPr>
            <w:noProof/>
            <w:webHidden/>
          </w:rPr>
          <w:delText>102</w:delText>
        </w:r>
      </w:del>
    </w:p>
    <w:p w:rsidR="004439D8" w:rsidDel="003C33EF" w:rsidRDefault="00FF39BE">
      <w:pPr>
        <w:pStyle w:val="TOC2"/>
        <w:tabs>
          <w:tab w:val="left" w:pos="960"/>
          <w:tab w:val="right" w:leader="dot" w:pos="8302"/>
        </w:tabs>
        <w:rPr>
          <w:del w:id="942" w:author="Holger Eichelberger" w:date="2015-08-10T17:26:00Z"/>
          <w:rFonts w:asciiTheme="minorHAnsi" w:eastAsiaTheme="minorEastAsia" w:hAnsiTheme="minorHAnsi" w:cstheme="minorBidi"/>
          <w:noProof/>
          <w:sz w:val="22"/>
          <w:szCs w:val="22"/>
        </w:rPr>
      </w:pPr>
      <w:del w:id="943" w:author="Holger Eichelberger" w:date="2015-08-10T17:26:00Z">
        <w:r w:rsidRPr="00FF39BE">
          <w:rPr>
            <w:rPrChange w:id="944" w:author="Holger Eichelberger" w:date="2015-08-10T17:26:00Z">
              <w:rPr>
                <w:rStyle w:val="Hyperlink"/>
                <w:noProof/>
                <w:lang w:val="en-GB"/>
              </w:rPr>
            </w:rPrChange>
          </w:rPr>
          <w:delText>4.3</w:delText>
        </w:r>
        <w:r w:rsidR="004439D8" w:rsidDel="003C33EF">
          <w:rPr>
            <w:rFonts w:asciiTheme="minorHAnsi" w:eastAsiaTheme="minorEastAsia" w:hAnsiTheme="minorHAnsi" w:cstheme="minorBidi"/>
            <w:noProof/>
            <w:sz w:val="22"/>
            <w:szCs w:val="22"/>
          </w:rPr>
          <w:tab/>
        </w:r>
        <w:r w:rsidRPr="00FF39BE">
          <w:rPr>
            <w:rPrChange w:id="945" w:author="Holger Eichelberger" w:date="2015-08-10T17:26:00Z">
              <w:rPr>
                <w:rStyle w:val="Hyperlink"/>
                <w:noProof/>
                <w:lang w:val="en-GB"/>
              </w:rPr>
            </w:rPrChange>
          </w:rPr>
          <w:delText>All VIL languages</w:delText>
        </w:r>
        <w:r w:rsidR="004439D8" w:rsidDel="003C33EF">
          <w:rPr>
            <w:noProof/>
            <w:webHidden/>
          </w:rPr>
          <w:tab/>
        </w:r>
        <w:r w:rsidR="00AA153B" w:rsidDel="003C33EF">
          <w:rPr>
            <w:noProof/>
            <w:webHidden/>
          </w:rPr>
          <w:delText>102</w:delText>
        </w:r>
      </w:del>
    </w:p>
    <w:p w:rsidR="004439D8" w:rsidDel="003C33EF" w:rsidRDefault="00FF39BE">
      <w:pPr>
        <w:pStyle w:val="TOC3"/>
        <w:tabs>
          <w:tab w:val="left" w:pos="1200"/>
          <w:tab w:val="right" w:leader="dot" w:pos="8302"/>
        </w:tabs>
        <w:rPr>
          <w:del w:id="946" w:author="Holger Eichelberger" w:date="2015-08-10T17:26:00Z"/>
          <w:rFonts w:asciiTheme="minorHAnsi" w:eastAsiaTheme="minorEastAsia" w:hAnsiTheme="minorHAnsi" w:cstheme="minorBidi"/>
          <w:noProof/>
          <w:sz w:val="22"/>
          <w:szCs w:val="22"/>
        </w:rPr>
      </w:pPr>
      <w:del w:id="947" w:author="Holger Eichelberger" w:date="2015-08-10T17:26:00Z">
        <w:r w:rsidRPr="00FF39BE">
          <w:rPr>
            <w:rPrChange w:id="948" w:author="Holger Eichelberger" w:date="2015-08-10T17:26:00Z">
              <w:rPr>
                <w:rStyle w:val="Hyperlink"/>
                <w:noProof/>
                <w:lang w:val="en-GB"/>
              </w:rPr>
            </w:rPrChange>
          </w:rPr>
          <w:delText>4.3.1</w:delText>
        </w:r>
        <w:r w:rsidR="004439D8" w:rsidDel="003C33EF">
          <w:rPr>
            <w:rFonts w:asciiTheme="minorHAnsi" w:eastAsiaTheme="minorEastAsia" w:hAnsiTheme="minorHAnsi" w:cstheme="minorBidi"/>
            <w:noProof/>
            <w:sz w:val="22"/>
            <w:szCs w:val="22"/>
          </w:rPr>
          <w:tab/>
        </w:r>
        <w:r w:rsidRPr="00FF39BE">
          <w:rPr>
            <w:rPrChange w:id="949" w:author="Holger Eichelberger" w:date="2015-08-10T17:26:00Z">
              <w:rPr>
                <w:rStyle w:val="Hyperlink"/>
                <w:noProof/>
                <w:lang w:val="en-GB"/>
              </w:rPr>
            </w:rPrChange>
          </w:rPr>
          <w:delText>Rely on Automatic Conversions</w:delText>
        </w:r>
        <w:r w:rsidR="004439D8" w:rsidDel="003C33EF">
          <w:rPr>
            <w:noProof/>
            <w:webHidden/>
          </w:rPr>
          <w:tab/>
        </w:r>
        <w:r w:rsidR="00AA153B" w:rsidDel="003C33EF">
          <w:rPr>
            <w:noProof/>
            <w:webHidden/>
          </w:rPr>
          <w:delText>102</w:delText>
        </w:r>
      </w:del>
    </w:p>
    <w:p w:rsidR="004439D8" w:rsidDel="003C33EF" w:rsidRDefault="00FF39BE">
      <w:pPr>
        <w:pStyle w:val="TOC3"/>
        <w:tabs>
          <w:tab w:val="left" w:pos="1200"/>
          <w:tab w:val="right" w:leader="dot" w:pos="8302"/>
        </w:tabs>
        <w:rPr>
          <w:del w:id="950" w:author="Holger Eichelberger" w:date="2015-08-10T17:26:00Z"/>
          <w:rFonts w:asciiTheme="minorHAnsi" w:eastAsiaTheme="minorEastAsia" w:hAnsiTheme="minorHAnsi" w:cstheme="minorBidi"/>
          <w:noProof/>
          <w:sz w:val="22"/>
          <w:szCs w:val="22"/>
        </w:rPr>
      </w:pPr>
      <w:del w:id="951" w:author="Holger Eichelberger" w:date="2015-08-10T17:26:00Z">
        <w:r w:rsidRPr="00FF39BE">
          <w:rPr>
            <w:rPrChange w:id="952" w:author="Holger Eichelberger" w:date="2015-08-10T17:26:00Z">
              <w:rPr>
                <w:rStyle w:val="Hyperlink"/>
                <w:noProof/>
                <w:lang w:val="en-GB"/>
              </w:rPr>
            </w:rPrChange>
          </w:rPr>
          <w:delText>4.3.2</w:delText>
        </w:r>
        <w:r w:rsidR="004439D8" w:rsidDel="003C33EF">
          <w:rPr>
            <w:rFonts w:asciiTheme="minorHAnsi" w:eastAsiaTheme="minorEastAsia" w:hAnsiTheme="minorHAnsi" w:cstheme="minorBidi"/>
            <w:noProof/>
            <w:sz w:val="22"/>
            <w:szCs w:val="22"/>
          </w:rPr>
          <w:tab/>
        </w:r>
        <w:r w:rsidRPr="00FF39BE">
          <w:rPr>
            <w:rPrChange w:id="953" w:author="Holger Eichelberger" w:date="2015-08-10T17:26:00Z">
              <w:rPr>
                <w:rStyle w:val="Hyperlink"/>
                <w:noProof/>
                <w:lang w:val="en-GB"/>
              </w:rPr>
            </w:rPrChange>
          </w:rPr>
          <w:delText>Use Dynamic Dispatch</w:delText>
        </w:r>
        <w:r w:rsidR="004439D8" w:rsidDel="003C33EF">
          <w:rPr>
            <w:noProof/>
            <w:webHidden/>
          </w:rPr>
          <w:tab/>
        </w:r>
        <w:r w:rsidR="00AA153B" w:rsidDel="003C33EF">
          <w:rPr>
            <w:noProof/>
            <w:webHidden/>
          </w:rPr>
          <w:delText>103</w:delText>
        </w:r>
      </w:del>
    </w:p>
    <w:p w:rsidR="004439D8" w:rsidDel="003C33EF" w:rsidRDefault="00FF39BE">
      <w:pPr>
        <w:pStyle w:val="TOC3"/>
        <w:tabs>
          <w:tab w:val="left" w:pos="1200"/>
          <w:tab w:val="right" w:leader="dot" w:pos="8302"/>
        </w:tabs>
        <w:rPr>
          <w:del w:id="954" w:author="Holger Eichelberger" w:date="2015-08-10T17:26:00Z"/>
          <w:rFonts w:asciiTheme="minorHAnsi" w:eastAsiaTheme="minorEastAsia" w:hAnsiTheme="minorHAnsi" w:cstheme="minorBidi"/>
          <w:noProof/>
          <w:sz w:val="22"/>
          <w:szCs w:val="22"/>
        </w:rPr>
      </w:pPr>
      <w:del w:id="955" w:author="Holger Eichelberger" w:date="2015-08-10T17:26:00Z">
        <w:r w:rsidRPr="00FF39BE">
          <w:rPr>
            <w:rPrChange w:id="956" w:author="Holger Eichelberger" w:date="2015-08-10T17:26:00Z">
              <w:rPr>
                <w:rStyle w:val="Hyperlink"/>
                <w:noProof/>
                <w:lang w:val="en-GB"/>
              </w:rPr>
            </w:rPrChange>
          </w:rPr>
          <w:delText>4.3.3</w:delText>
        </w:r>
        <w:r w:rsidR="004439D8" w:rsidDel="003C33EF">
          <w:rPr>
            <w:rFonts w:asciiTheme="minorHAnsi" w:eastAsiaTheme="minorEastAsia" w:hAnsiTheme="minorHAnsi" w:cstheme="minorBidi"/>
            <w:noProof/>
            <w:sz w:val="22"/>
            <w:szCs w:val="22"/>
          </w:rPr>
          <w:tab/>
        </w:r>
        <w:r w:rsidRPr="00FF39BE">
          <w:rPr>
            <w:rPrChange w:id="957" w:author="Holger Eichelberger" w:date="2015-08-10T17:26:00Z">
              <w:rPr>
                <w:rStyle w:val="Hyperlink"/>
                <w:noProof/>
                <w:lang w:val="en-GB"/>
              </w:rPr>
            </w:rPrChange>
          </w:rPr>
          <w:delText>For-loop</w:delText>
        </w:r>
        <w:r w:rsidR="004439D8" w:rsidDel="003C33EF">
          <w:rPr>
            <w:noProof/>
            <w:webHidden/>
          </w:rPr>
          <w:tab/>
        </w:r>
        <w:r w:rsidR="00AA153B" w:rsidDel="003C33EF">
          <w:rPr>
            <w:noProof/>
            <w:webHidden/>
          </w:rPr>
          <w:delText>103</w:delText>
        </w:r>
      </w:del>
    </w:p>
    <w:p w:rsidR="004439D8" w:rsidDel="003C33EF" w:rsidRDefault="00FF39BE">
      <w:pPr>
        <w:pStyle w:val="TOC3"/>
        <w:tabs>
          <w:tab w:val="left" w:pos="1200"/>
          <w:tab w:val="right" w:leader="dot" w:pos="8302"/>
        </w:tabs>
        <w:rPr>
          <w:del w:id="958" w:author="Holger Eichelberger" w:date="2015-08-10T17:26:00Z"/>
          <w:rFonts w:asciiTheme="minorHAnsi" w:eastAsiaTheme="minorEastAsia" w:hAnsiTheme="minorHAnsi" w:cstheme="minorBidi"/>
          <w:noProof/>
          <w:sz w:val="22"/>
          <w:szCs w:val="22"/>
        </w:rPr>
      </w:pPr>
      <w:del w:id="959" w:author="Holger Eichelberger" w:date="2015-08-10T17:26:00Z">
        <w:r w:rsidRPr="00FF39BE">
          <w:rPr>
            <w:rPrChange w:id="960" w:author="Holger Eichelberger" w:date="2015-08-10T17:26:00Z">
              <w:rPr>
                <w:rStyle w:val="Hyperlink"/>
                <w:noProof/>
                <w:lang w:val="en-GB"/>
              </w:rPr>
            </w:rPrChange>
          </w:rPr>
          <w:delText>4.3.4</w:delText>
        </w:r>
        <w:r w:rsidR="004439D8" w:rsidDel="003C33EF">
          <w:rPr>
            <w:rFonts w:asciiTheme="minorHAnsi" w:eastAsiaTheme="minorEastAsia" w:hAnsiTheme="minorHAnsi" w:cstheme="minorBidi"/>
            <w:noProof/>
            <w:sz w:val="22"/>
            <w:szCs w:val="22"/>
          </w:rPr>
          <w:tab/>
        </w:r>
        <w:r w:rsidRPr="00FF39BE">
          <w:rPr>
            <w:rPrChange w:id="961" w:author="Holger Eichelberger" w:date="2015-08-10T17:26:00Z">
              <w:rPr>
                <w:rStyle w:val="Hyperlink"/>
                <w:noProof/>
                <w:lang w:val="en-GB"/>
              </w:rPr>
            </w:rPrChange>
          </w:rPr>
          <w:delText>Create XML File / XML elements / XML attributes</w:delText>
        </w:r>
        <w:r w:rsidR="004439D8" w:rsidDel="003C33EF">
          <w:rPr>
            <w:noProof/>
            <w:webHidden/>
          </w:rPr>
          <w:tab/>
        </w:r>
        <w:r w:rsidR="00AA153B" w:rsidDel="003C33EF">
          <w:rPr>
            <w:noProof/>
            <w:webHidden/>
          </w:rPr>
          <w:delText>104</w:delText>
        </w:r>
      </w:del>
    </w:p>
    <w:p w:rsidR="004439D8" w:rsidDel="003C33EF" w:rsidRDefault="00FF39BE">
      <w:pPr>
        <w:pStyle w:val="TOC3"/>
        <w:tabs>
          <w:tab w:val="left" w:pos="1200"/>
          <w:tab w:val="right" w:leader="dot" w:pos="8302"/>
        </w:tabs>
        <w:rPr>
          <w:del w:id="962" w:author="Holger Eichelberger" w:date="2015-08-10T17:26:00Z"/>
          <w:rFonts w:asciiTheme="minorHAnsi" w:eastAsiaTheme="minorEastAsia" w:hAnsiTheme="minorHAnsi" w:cstheme="minorBidi"/>
          <w:noProof/>
          <w:sz w:val="22"/>
          <w:szCs w:val="22"/>
        </w:rPr>
      </w:pPr>
      <w:del w:id="963" w:author="Holger Eichelberger" w:date="2015-08-10T17:26:00Z">
        <w:r w:rsidRPr="00FF39BE">
          <w:rPr>
            <w:rPrChange w:id="964" w:author="Holger Eichelberger" w:date="2015-08-10T17:26:00Z">
              <w:rPr>
                <w:rStyle w:val="Hyperlink"/>
                <w:noProof/>
                <w:lang w:val="en-GB"/>
              </w:rPr>
            </w:rPrChange>
          </w:rPr>
          <w:delText>4.3.5</w:delText>
        </w:r>
        <w:r w:rsidR="004439D8" w:rsidDel="003C33EF">
          <w:rPr>
            <w:rFonts w:asciiTheme="minorHAnsi" w:eastAsiaTheme="minorEastAsia" w:hAnsiTheme="minorHAnsi" w:cstheme="minorBidi"/>
            <w:noProof/>
            <w:sz w:val="22"/>
            <w:szCs w:val="22"/>
          </w:rPr>
          <w:tab/>
        </w:r>
        <w:r w:rsidRPr="00FF39BE">
          <w:rPr>
            <w:rPrChange w:id="965" w:author="Holger Eichelberger" w:date="2015-08-10T17:26:00Z">
              <w:rPr>
                <w:rStyle w:val="Hyperlink"/>
                <w:noProof/>
                <w:lang w:val="en-GB"/>
              </w:rPr>
            </w:rPrChange>
          </w:rPr>
          <w:delText>Overriding / Reinstantiating an XML File</w:delText>
        </w:r>
        <w:r w:rsidR="004439D8" w:rsidDel="003C33EF">
          <w:rPr>
            <w:noProof/>
            <w:webHidden/>
          </w:rPr>
          <w:tab/>
        </w:r>
        <w:r w:rsidR="00AA153B" w:rsidDel="003C33EF">
          <w:rPr>
            <w:noProof/>
            <w:webHidden/>
          </w:rPr>
          <w:delText>104</w:delText>
        </w:r>
      </w:del>
    </w:p>
    <w:p w:rsidR="004439D8" w:rsidDel="003C33EF" w:rsidRDefault="00FF39BE">
      <w:pPr>
        <w:pStyle w:val="TOC1"/>
        <w:tabs>
          <w:tab w:val="left" w:pos="480"/>
          <w:tab w:val="right" w:leader="dot" w:pos="8302"/>
        </w:tabs>
        <w:rPr>
          <w:del w:id="966" w:author="Holger Eichelberger" w:date="2015-08-10T17:26:00Z"/>
          <w:rFonts w:asciiTheme="minorHAnsi" w:eastAsiaTheme="minorEastAsia" w:hAnsiTheme="minorHAnsi" w:cstheme="minorBidi"/>
          <w:noProof/>
          <w:sz w:val="22"/>
          <w:szCs w:val="22"/>
        </w:rPr>
      </w:pPr>
      <w:del w:id="967" w:author="Holger Eichelberger" w:date="2015-08-10T17:26:00Z">
        <w:r w:rsidRPr="00FF39BE">
          <w:rPr>
            <w:rPrChange w:id="968" w:author="Holger Eichelberger" w:date="2015-08-10T17:26:00Z">
              <w:rPr>
                <w:rStyle w:val="Hyperlink"/>
                <w:noProof/>
                <w:lang w:val="en-GB"/>
              </w:rPr>
            </w:rPrChange>
          </w:rPr>
          <w:delText>5</w:delText>
        </w:r>
        <w:r w:rsidR="004439D8" w:rsidDel="003C33EF">
          <w:rPr>
            <w:rFonts w:asciiTheme="minorHAnsi" w:eastAsiaTheme="minorEastAsia" w:hAnsiTheme="minorHAnsi" w:cstheme="minorBidi"/>
            <w:noProof/>
            <w:sz w:val="22"/>
            <w:szCs w:val="22"/>
          </w:rPr>
          <w:tab/>
        </w:r>
        <w:r w:rsidRPr="00FF39BE">
          <w:rPr>
            <w:rPrChange w:id="969" w:author="Holger Eichelberger" w:date="2015-08-10T17:26:00Z">
              <w:rPr>
                <w:rStyle w:val="Hyperlink"/>
                <w:noProof/>
                <w:lang w:val="en-GB"/>
              </w:rPr>
            </w:rPrChange>
          </w:rPr>
          <w:delText>Implementation Status</w:delText>
        </w:r>
        <w:r w:rsidR="004439D8" w:rsidDel="003C33EF">
          <w:rPr>
            <w:noProof/>
            <w:webHidden/>
          </w:rPr>
          <w:tab/>
        </w:r>
        <w:r w:rsidR="00AA153B" w:rsidDel="003C33EF">
          <w:rPr>
            <w:noProof/>
            <w:webHidden/>
          </w:rPr>
          <w:delText>105</w:delText>
        </w:r>
      </w:del>
    </w:p>
    <w:p w:rsidR="004439D8" w:rsidDel="003C33EF" w:rsidRDefault="00FF39BE">
      <w:pPr>
        <w:pStyle w:val="TOC1"/>
        <w:tabs>
          <w:tab w:val="right" w:leader="dot" w:pos="8302"/>
        </w:tabs>
        <w:rPr>
          <w:del w:id="970" w:author="Holger Eichelberger" w:date="2015-08-10T17:26:00Z"/>
          <w:rFonts w:asciiTheme="minorHAnsi" w:eastAsiaTheme="minorEastAsia" w:hAnsiTheme="minorHAnsi" w:cstheme="minorBidi"/>
          <w:noProof/>
          <w:sz w:val="22"/>
          <w:szCs w:val="22"/>
        </w:rPr>
      </w:pPr>
      <w:del w:id="971" w:author="Holger Eichelberger" w:date="2015-08-10T17:26:00Z">
        <w:r w:rsidRPr="00FF39BE">
          <w:rPr>
            <w:rPrChange w:id="972" w:author="Holger Eichelberger" w:date="2015-08-10T17:26:00Z">
              <w:rPr>
                <w:rStyle w:val="Hyperlink"/>
                <w:noProof/>
                <w:lang w:val="en-GB"/>
              </w:rPr>
            </w:rPrChange>
          </w:rPr>
          <w:delText>Missing / incomplete functionality</w:delText>
        </w:r>
        <w:r w:rsidR="004439D8" w:rsidDel="003C33EF">
          <w:rPr>
            <w:noProof/>
            <w:webHidden/>
          </w:rPr>
          <w:tab/>
        </w:r>
        <w:r w:rsidR="00AA153B" w:rsidDel="003C33EF">
          <w:rPr>
            <w:noProof/>
            <w:webHidden/>
          </w:rPr>
          <w:delText>105</w:delText>
        </w:r>
      </w:del>
    </w:p>
    <w:p w:rsidR="004439D8" w:rsidDel="003C33EF" w:rsidRDefault="00FF39BE">
      <w:pPr>
        <w:pStyle w:val="TOC1"/>
        <w:tabs>
          <w:tab w:val="left" w:pos="480"/>
          <w:tab w:val="right" w:leader="dot" w:pos="8302"/>
        </w:tabs>
        <w:rPr>
          <w:del w:id="973" w:author="Holger Eichelberger" w:date="2015-08-10T17:26:00Z"/>
          <w:rFonts w:asciiTheme="minorHAnsi" w:eastAsiaTheme="minorEastAsia" w:hAnsiTheme="minorHAnsi" w:cstheme="minorBidi"/>
          <w:noProof/>
          <w:sz w:val="22"/>
          <w:szCs w:val="22"/>
        </w:rPr>
      </w:pPr>
      <w:del w:id="974" w:author="Holger Eichelberger" w:date="2015-08-10T17:26:00Z">
        <w:r w:rsidRPr="00FF39BE">
          <w:rPr>
            <w:rPrChange w:id="975" w:author="Holger Eichelberger" w:date="2015-08-10T17:26:00Z">
              <w:rPr>
                <w:rStyle w:val="Hyperlink"/>
                <w:noProof/>
                <w:lang w:val="en-GB"/>
              </w:rPr>
            </w:rPrChange>
          </w:rPr>
          <w:delText>6</w:delText>
        </w:r>
        <w:r w:rsidR="004439D8" w:rsidDel="003C33EF">
          <w:rPr>
            <w:rFonts w:asciiTheme="minorHAnsi" w:eastAsiaTheme="minorEastAsia" w:hAnsiTheme="minorHAnsi" w:cstheme="minorBidi"/>
            <w:noProof/>
            <w:sz w:val="22"/>
            <w:szCs w:val="22"/>
          </w:rPr>
          <w:tab/>
        </w:r>
        <w:r w:rsidRPr="00FF39BE">
          <w:rPr>
            <w:rPrChange w:id="976" w:author="Holger Eichelberger" w:date="2015-08-10T17:26:00Z">
              <w:rPr>
                <w:rStyle w:val="Hyperlink"/>
                <w:noProof/>
                <w:lang w:val="en-GB"/>
              </w:rPr>
            </w:rPrChange>
          </w:rPr>
          <w:delText>VIL Grammars</w:delText>
        </w:r>
        <w:r w:rsidR="004439D8" w:rsidDel="003C33EF">
          <w:rPr>
            <w:noProof/>
            <w:webHidden/>
          </w:rPr>
          <w:tab/>
        </w:r>
        <w:r w:rsidR="00AA153B" w:rsidDel="003C33EF">
          <w:rPr>
            <w:noProof/>
            <w:webHidden/>
          </w:rPr>
          <w:delText>106</w:delText>
        </w:r>
      </w:del>
    </w:p>
    <w:p w:rsidR="004439D8" w:rsidDel="003C33EF" w:rsidRDefault="00FF39BE">
      <w:pPr>
        <w:pStyle w:val="TOC2"/>
        <w:tabs>
          <w:tab w:val="left" w:pos="960"/>
          <w:tab w:val="right" w:leader="dot" w:pos="8302"/>
        </w:tabs>
        <w:rPr>
          <w:del w:id="977" w:author="Holger Eichelberger" w:date="2015-08-10T17:26:00Z"/>
          <w:rFonts w:asciiTheme="minorHAnsi" w:eastAsiaTheme="minorEastAsia" w:hAnsiTheme="minorHAnsi" w:cstheme="minorBidi"/>
          <w:noProof/>
          <w:sz w:val="22"/>
          <w:szCs w:val="22"/>
        </w:rPr>
      </w:pPr>
      <w:del w:id="978" w:author="Holger Eichelberger" w:date="2015-08-10T17:26:00Z">
        <w:r w:rsidRPr="00FF39BE">
          <w:rPr>
            <w:rPrChange w:id="979" w:author="Holger Eichelberger" w:date="2015-08-10T17:26:00Z">
              <w:rPr>
                <w:rStyle w:val="Hyperlink"/>
                <w:noProof/>
                <w:lang w:val="en-GB"/>
              </w:rPr>
            </w:rPrChange>
          </w:rPr>
          <w:delText>6.1</w:delText>
        </w:r>
        <w:r w:rsidR="004439D8" w:rsidDel="003C33EF">
          <w:rPr>
            <w:rFonts w:asciiTheme="minorHAnsi" w:eastAsiaTheme="minorEastAsia" w:hAnsiTheme="minorHAnsi" w:cstheme="minorBidi"/>
            <w:noProof/>
            <w:sz w:val="22"/>
            <w:szCs w:val="22"/>
          </w:rPr>
          <w:tab/>
        </w:r>
        <w:r w:rsidRPr="00FF39BE">
          <w:rPr>
            <w:rPrChange w:id="980" w:author="Holger Eichelberger" w:date="2015-08-10T17:26:00Z">
              <w:rPr>
                <w:rStyle w:val="Hyperlink"/>
                <w:noProof/>
                <w:lang w:val="en-GB"/>
              </w:rPr>
            </w:rPrChange>
          </w:rPr>
          <w:delText>VIL Build Language Grammar</w:delText>
        </w:r>
        <w:r w:rsidR="004439D8" w:rsidDel="003C33EF">
          <w:rPr>
            <w:noProof/>
            <w:webHidden/>
          </w:rPr>
          <w:tab/>
        </w:r>
        <w:r w:rsidR="00AA153B" w:rsidDel="003C33EF">
          <w:rPr>
            <w:noProof/>
            <w:webHidden/>
          </w:rPr>
          <w:delText>106</w:delText>
        </w:r>
      </w:del>
    </w:p>
    <w:p w:rsidR="004439D8" w:rsidDel="003C33EF" w:rsidRDefault="00FF39BE">
      <w:pPr>
        <w:pStyle w:val="TOC2"/>
        <w:tabs>
          <w:tab w:val="left" w:pos="960"/>
          <w:tab w:val="right" w:leader="dot" w:pos="8302"/>
        </w:tabs>
        <w:rPr>
          <w:del w:id="981" w:author="Holger Eichelberger" w:date="2015-08-10T17:26:00Z"/>
          <w:rFonts w:asciiTheme="minorHAnsi" w:eastAsiaTheme="minorEastAsia" w:hAnsiTheme="minorHAnsi" w:cstheme="minorBidi"/>
          <w:noProof/>
          <w:sz w:val="22"/>
          <w:szCs w:val="22"/>
        </w:rPr>
      </w:pPr>
      <w:del w:id="982" w:author="Holger Eichelberger" w:date="2015-08-10T17:26:00Z">
        <w:r w:rsidRPr="00FF39BE">
          <w:rPr>
            <w:rPrChange w:id="983" w:author="Holger Eichelberger" w:date="2015-08-10T17:26:00Z">
              <w:rPr>
                <w:rStyle w:val="Hyperlink"/>
                <w:noProof/>
                <w:lang w:val="en-GB"/>
              </w:rPr>
            </w:rPrChange>
          </w:rPr>
          <w:delText>6.2</w:delText>
        </w:r>
        <w:r w:rsidR="004439D8" w:rsidDel="003C33EF">
          <w:rPr>
            <w:rFonts w:asciiTheme="minorHAnsi" w:eastAsiaTheme="minorEastAsia" w:hAnsiTheme="minorHAnsi" w:cstheme="minorBidi"/>
            <w:noProof/>
            <w:sz w:val="22"/>
            <w:szCs w:val="22"/>
          </w:rPr>
          <w:tab/>
        </w:r>
        <w:r w:rsidRPr="00FF39BE">
          <w:rPr>
            <w:rPrChange w:id="984" w:author="Holger Eichelberger" w:date="2015-08-10T17:26:00Z">
              <w:rPr>
                <w:rStyle w:val="Hyperlink"/>
                <w:noProof/>
                <w:lang w:val="en-GB"/>
              </w:rPr>
            </w:rPrChange>
          </w:rPr>
          <w:delText>VIL Template Language Grammar</w:delText>
        </w:r>
        <w:r w:rsidR="004439D8" w:rsidDel="003C33EF">
          <w:rPr>
            <w:noProof/>
            <w:webHidden/>
          </w:rPr>
          <w:tab/>
        </w:r>
        <w:r w:rsidR="00AA153B" w:rsidDel="003C33EF">
          <w:rPr>
            <w:noProof/>
            <w:webHidden/>
          </w:rPr>
          <w:delText>108</w:delText>
        </w:r>
      </w:del>
    </w:p>
    <w:p w:rsidR="004439D8" w:rsidDel="003C33EF" w:rsidRDefault="00FF39BE">
      <w:pPr>
        <w:pStyle w:val="TOC2"/>
        <w:tabs>
          <w:tab w:val="left" w:pos="960"/>
          <w:tab w:val="right" w:leader="dot" w:pos="8302"/>
        </w:tabs>
        <w:rPr>
          <w:del w:id="985" w:author="Holger Eichelberger" w:date="2015-08-10T17:26:00Z"/>
          <w:rFonts w:asciiTheme="minorHAnsi" w:eastAsiaTheme="minorEastAsia" w:hAnsiTheme="minorHAnsi" w:cstheme="minorBidi"/>
          <w:noProof/>
          <w:sz w:val="22"/>
          <w:szCs w:val="22"/>
        </w:rPr>
      </w:pPr>
      <w:del w:id="986" w:author="Holger Eichelberger" w:date="2015-08-10T17:26:00Z">
        <w:r w:rsidRPr="00FF39BE">
          <w:rPr>
            <w:rPrChange w:id="987" w:author="Holger Eichelberger" w:date="2015-08-10T17:26:00Z">
              <w:rPr>
                <w:rStyle w:val="Hyperlink"/>
                <w:noProof/>
                <w:lang w:val="en-GB"/>
              </w:rPr>
            </w:rPrChange>
          </w:rPr>
          <w:delText>6.3</w:delText>
        </w:r>
        <w:r w:rsidR="004439D8" w:rsidDel="003C33EF">
          <w:rPr>
            <w:rFonts w:asciiTheme="minorHAnsi" w:eastAsiaTheme="minorEastAsia" w:hAnsiTheme="minorHAnsi" w:cstheme="minorBidi"/>
            <w:noProof/>
            <w:sz w:val="22"/>
            <w:szCs w:val="22"/>
          </w:rPr>
          <w:tab/>
        </w:r>
        <w:r w:rsidRPr="00FF39BE">
          <w:rPr>
            <w:rPrChange w:id="988" w:author="Holger Eichelberger" w:date="2015-08-10T17:26:00Z">
              <w:rPr>
                <w:rStyle w:val="Hyperlink"/>
                <w:noProof/>
                <w:lang w:val="en-GB"/>
              </w:rPr>
            </w:rPrChange>
          </w:rPr>
          <w:delText>Common Expression Language Grammar</w:delText>
        </w:r>
        <w:r w:rsidR="004439D8" w:rsidDel="003C33EF">
          <w:rPr>
            <w:noProof/>
            <w:webHidden/>
          </w:rPr>
          <w:tab/>
        </w:r>
        <w:r w:rsidR="00AA153B" w:rsidDel="003C33EF">
          <w:rPr>
            <w:noProof/>
            <w:webHidden/>
          </w:rPr>
          <w:delText>109</w:delText>
        </w:r>
      </w:del>
    </w:p>
    <w:p w:rsidR="004439D8" w:rsidDel="003C33EF" w:rsidRDefault="00FF39BE">
      <w:pPr>
        <w:pStyle w:val="TOC2"/>
        <w:tabs>
          <w:tab w:val="left" w:pos="960"/>
          <w:tab w:val="right" w:leader="dot" w:pos="8302"/>
        </w:tabs>
        <w:rPr>
          <w:del w:id="989" w:author="Holger Eichelberger" w:date="2015-08-10T17:26:00Z"/>
          <w:rFonts w:asciiTheme="minorHAnsi" w:eastAsiaTheme="minorEastAsia" w:hAnsiTheme="minorHAnsi" w:cstheme="minorBidi"/>
          <w:noProof/>
          <w:sz w:val="22"/>
          <w:szCs w:val="22"/>
        </w:rPr>
      </w:pPr>
      <w:del w:id="990" w:author="Holger Eichelberger" w:date="2015-08-10T17:26:00Z">
        <w:r w:rsidRPr="00FF39BE">
          <w:rPr>
            <w:rPrChange w:id="991" w:author="Holger Eichelberger" w:date="2015-08-10T17:26:00Z">
              <w:rPr>
                <w:rStyle w:val="Hyperlink"/>
                <w:noProof/>
                <w:lang w:val="en-GB"/>
              </w:rPr>
            </w:rPrChange>
          </w:rPr>
          <w:delText>6.4</w:delText>
        </w:r>
        <w:r w:rsidR="004439D8" w:rsidDel="003C33EF">
          <w:rPr>
            <w:rFonts w:asciiTheme="minorHAnsi" w:eastAsiaTheme="minorEastAsia" w:hAnsiTheme="minorHAnsi" w:cstheme="minorBidi"/>
            <w:noProof/>
            <w:sz w:val="22"/>
            <w:szCs w:val="22"/>
          </w:rPr>
          <w:tab/>
        </w:r>
        <w:r w:rsidRPr="00FF39BE">
          <w:rPr>
            <w:rPrChange w:id="992" w:author="Holger Eichelberger" w:date="2015-08-10T17:26:00Z">
              <w:rPr>
                <w:rStyle w:val="Hyperlink"/>
                <w:noProof/>
                <w:lang w:val="en-GB"/>
              </w:rPr>
            </w:rPrChange>
          </w:rPr>
          <w:delText>rt-VIL Grammar</w:delText>
        </w:r>
        <w:r w:rsidR="004439D8" w:rsidDel="003C33EF">
          <w:rPr>
            <w:noProof/>
            <w:webHidden/>
          </w:rPr>
          <w:tab/>
        </w:r>
        <w:r w:rsidR="00AA153B" w:rsidDel="003C33EF">
          <w:rPr>
            <w:noProof/>
            <w:webHidden/>
          </w:rPr>
          <w:delText>112</w:delText>
        </w:r>
      </w:del>
    </w:p>
    <w:p w:rsidR="004439D8" w:rsidDel="003C33EF" w:rsidRDefault="00FF39BE">
      <w:pPr>
        <w:pStyle w:val="TOC1"/>
        <w:tabs>
          <w:tab w:val="right" w:leader="dot" w:pos="8302"/>
        </w:tabs>
        <w:rPr>
          <w:del w:id="993" w:author="Holger Eichelberger" w:date="2015-08-10T17:26:00Z"/>
          <w:rFonts w:asciiTheme="minorHAnsi" w:eastAsiaTheme="minorEastAsia" w:hAnsiTheme="minorHAnsi" w:cstheme="minorBidi"/>
          <w:noProof/>
          <w:sz w:val="22"/>
          <w:szCs w:val="22"/>
        </w:rPr>
      </w:pPr>
      <w:del w:id="994" w:author="Holger Eichelberger" w:date="2015-08-10T17:26:00Z">
        <w:r w:rsidRPr="00FF39BE">
          <w:rPr>
            <w:rPrChange w:id="995" w:author="Holger Eichelberger" w:date="2015-08-10T17:26:00Z">
              <w:rPr>
                <w:rStyle w:val="Hyperlink"/>
                <w:noProof/>
                <w:lang w:val="en-GB"/>
              </w:rPr>
            </w:rPrChange>
          </w:rPr>
          <w:delText>References</w:delText>
        </w:r>
        <w:r w:rsidR="004439D8" w:rsidDel="003C33EF">
          <w:rPr>
            <w:noProof/>
            <w:webHidden/>
          </w:rPr>
          <w:tab/>
        </w:r>
        <w:r w:rsidR="00AA153B" w:rsidDel="003C33EF">
          <w:rPr>
            <w:noProof/>
            <w:webHidden/>
          </w:rPr>
          <w:delText>115</w:delText>
        </w:r>
      </w:del>
    </w:p>
    <w:p w:rsidR="00897124" w:rsidRPr="00725A64" w:rsidRDefault="00FF39BE" w:rsidP="00A429C8">
      <w:pPr>
        <w:rPr>
          <w:b/>
          <w:sz w:val="32"/>
          <w:szCs w:val="32"/>
          <w:lang w:val="en-GB"/>
        </w:rPr>
      </w:pPr>
      <w:r w:rsidRPr="00725A64">
        <w:rPr>
          <w:lang w:val="en-GB"/>
        </w:rPr>
        <w:fldChar w:fldCharType="end"/>
      </w:r>
      <w:r w:rsidR="00897124" w:rsidRPr="00725A64">
        <w:rPr>
          <w:b/>
          <w:sz w:val="32"/>
          <w:szCs w:val="32"/>
          <w:lang w:val="en-GB"/>
        </w:rPr>
        <w:br w:type="page"/>
      </w:r>
    </w:p>
    <w:p w:rsidR="001D20E4" w:rsidRPr="00725A64" w:rsidRDefault="001D20E4" w:rsidP="00EA17BB">
      <w:pPr>
        <w:outlineLvl w:val="0"/>
        <w:rPr>
          <w:b/>
          <w:sz w:val="32"/>
          <w:szCs w:val="32"/>
          <w:lang w:val="en-GB"/>
        </w:rPr>
      </w:pPr>
      <w:bookmarkStart w:id="996" w:name="_Toc430078856"/>
      <w:r w:rsidRPr="00725A64">
        <w:rPr>
          <w:b/>
          <w:sz w:val="32"/>
          <w:szCs w:val="32"/>
          <w:lang w:val="en-GB"/>
        </w:rPr>
        <w:lastRenderedPageBreak/>
        <w:t>Table of Figures</w:t>
      </w:r>
      <w:bookmarkEnd w:id="996"/>
    </w:p>
    <w:p w:rsidR="00A24F50" w:rsidRDefault="00FF39BE">
      <w:pPr>
        <w:pStyle w:val="TableofFigures"/>
        <w:tabs>
          <w:tab w:val="right" w:leader="dot" w:pos="8302"/>
        </w:tabs>
        <w:rPr>
          <w:rFonts w:asciiTheme="minorHAnsi" w:eastAsiaTheme="minorEastAsia" w:hAnsiTheme="minorHAnsi" w:cstheme="minorBidi"/>
          <w:noProof/>
          <w:sz w:val="22"/>
          <w:szCs w:val="22"/>
        </w:rPr>
      </w:pPr>
      <w:r w:rsidRPr="00725A64">
        <w:rPr>
          <w:lang w:val="en-GB"/>
        </w:rPr>
        <w:fldChar w:fldCharType="begin"/>
      </w:r>
      <w:r w:rsidR="00426147" w:rsidRPr="00725A64">
        <w:rPr>
          <w:lang w:val="en-GB"/>
        </w:rPr>
        <w:instrText>TOC</w:instrText>
      </w:r>
      <w:r w:rsidR="003D1965" w:rsidRPr="00725A64">
        <w:rPr>
          <w:lang w:val="en-GB"/>
        </w:rPr>
        <w:instrText xml:space="preserve"> \h \z \c "Figure" </w:instrText>
      </w:r>
      <w:r w:rsidRPr="00725A64">
        <w:rPr>
          <w:lang w:val="en-GB"/>
        </w:rPr>
        <w:fldChar w:fldCharType="separate"/>
      </w:r>
      <w:hyperlink w:anchor="_Toc412823149" w:history="1">
        <w:r w:rsidR="00A24F50" w:rsidRPr="0026722B">
          <w:rPr>
            <w:rStyle w:val="Hyperlink"/>
            <w:noProof/>
            <w:lang w:val="en-GB"/>
          </w:rPr>
          <w:t>Figure 1: Overview of the VIL type system</w:t>
        </w:r>
        <w:r w:rsidR="00A24F50">
          <w:rPr>
            <w:noProof/>
            <w:webHidden/>
          </w:rPr>
          <w:tab/>
        </w:r>
        <w:r>
          <w:rPr>
            <w:noProof/>
            <w:webHidden/>
          </w:rPr>
          <w:fldChar w:fldCharType="begin"/>
        </w:r>
        <w:r w:rsidR="00A24F50">
          <w:rPr>
            <w:noProof/>
            <w:webHidden/>
          </w:rPr>
          <w:instrText xml:space="preserve"> PAGEREF _Toc412823149 \h </w:instrText>
        </w:r>
        <w:r>
          <w:rPr>
            <w:noProof/>
            <w:webHidden/>
          </w:rPr>
        </w:r>
        <w:r>
          <w:rPr>
            <w:noProof/>
            <w:webHidden/>
          </w:rPr>
          <w:fldChar w:fldCharType="separate"/>
        </w:r>
        <w:r w:rsidR="00AA153B">
          <w:rPr>
            <w:noProof/>
            <w:webHidden/>
          </w:rPr>
          <w:t>49</w:t>
        </w:r>
        <w:r>
          <w:rPr>
            <w:noProof/>
            <w:webHidden/>
          </w:rPr>
          <w:fldChar w:fldCharType="end"/>
        </w:r>
      </w:hyperlink>
    </w:p>
    <w:p w:rsidR="002F20C6" w:rsidRPr="00725A64" w:rsidRDefault="00FF39BE" w:rsidP="003D1965">
      <w:pPr>
        <w:rPr>
          <w:lang w:val="en-GB"/>
        </w:rPr>
      </w:pPr>
      <w:r w:rsidRPr="00725A64">
        <w:rPr>
          <w:lang w:val="en-GB"/>
        </w:rPr>
        <w:fldChar w:fldCharType="end"/>
      </w:r>
    </w:p>
    <w:p w:rsidR="000547E2" w:rsidRPr="00725A64" w:rsidRDefault="000547E2" w:rsidP="00EA17BB">
      <w:pPr>
        <w:pStyle w:val="Heading1"/>
        <w:ind w:hanging="792"/>
        <w:rPr>
          <w:lang w:val="en-GB"/>
        </w:rPr>
      </w:pPr>
      <w:bookmarkStart w:id="997" w:name="_Toc186688504"/>
      <w:bookmarkStart w:id="998" w:name="_Toc313096720"/>
      <w:bookmarkStart w:id="999" w:name="_Ref368048271"/>
      <w:bookmarkStart w:id="1000" w:name="_Ref368048275"/>
      <w:bookmarkStart w:id="1001" w:name="_Ref402953001"/>
      <w:bookmarkStart w:id="1002" w:name="_Ref402953004"/>
      <w:bookmarkStart w:id="1003" w:name="_Ref402953008"/>
      <w:bookmarkStart w:id="1004" w:name="_Toc430078857"/>
      <w:bookmarkStart w:id="1005" w:name="_Toc179456027"/>
      <w:r w:rsidRPr="00725A64">
        <w:rPr>
          <w:lang w:val="en-GB"/>
        </w:rPr>
        <w:lastRenderedPageBreak/>
        <w:t>Introduction</w:t>
      </w:r>
      <w:bookmarkEnd w:id="997"/>
      <w:bookmarkEnd w:id="998"/>
      <w:bookmarkEnd w:id="999"/>
      <w:bookmarkEnd w:id="1000"/>
      <w:bookmarkEnd w:id="1001"/>
      <w:bookmarkEnd w:id="1002"/>
      <w:bookmarkEnd w:id="1003"/>
      <w:bookmarkEnd w:id="1004"/>
    </w:p>
    <w:p w:rsidR="004363D9" w:rsidRPr="00725A64" w:rsidRDefault="004363D9" w:rsidP="004363D9">
      <w:pPr>
        <w:rPr>
          <w:lang w:val="en-GB"/>
        </w:rPr>
      </w:pPr>
      <w:r w:rsidRPr="00725A64">
        <w:rPr>
          <w:lang w:val="en-GB"/>
        </w:rPr>
        <w:t xml:space="preserve">This document </w:t>
      </w:r>
      <w:r w:rsidR="00EB6E0B" w:rsidRPr="00725A64">
        <w:rPr>
          <w:lang w:val="en-GB"/>
        </w:rPr>
        <w:t xml:space="preserve">specifies the </w:t>
      </w:r>
      <w:del w:id="1006" w:author="Holger Eichelberger" w:date="2015-08-10T17:29:00Z">
        <w:r w:rsidR="00EB6E0B" w:rsidRPr="00725A64" w:rsidDel="00D26940">
          <w:rPr>
            <w:lang w:val="en-GB"/>
          </w:rPr>
          <w:delText>INDENICA v</w:delText>
        </w:r>
      </w:del>
      <w:ins w:id="1007" w:author="Holger Eichelberger" w:date="2015-08-10T17:29:00Z">
        <w:r w:rsidR="00D26940">
          <w:rPr>
            <w:lang w:val="en-GB"/>
          </w:rPr>
          <w:t>V</w:t>
        </w:r>
      </w:ins>
      <w:r w:rsidR="00EB6E0B" w:rsidRPr="00725A64">
        <w:rPr>
          <w:lang w:val="en-GB"/>
        </w:rPr>
        <w:t xml:space="preserve">ariability </w:t>
      </w:r>
      <w:del w:id="1008" w:author="Holger Eichelberger" w:date="2015-08-10T17:29:00Z">
        <w:r w:rsidR="00FF65DE" w:rsidRPr="00725A64" w:rsidDel="00D26940">
          <w:rPr>
            <w:lang w:val="en-GB"/>
          </w:rPr>
          <w:delText>implementation</w:delText>
        </w:r>
        <w:r w:rsidR="00EB6E0B" w:rsidRPr="00725A64" w:rsidDel="00D26940">
          <w:rPr>
            <w:lang w:val="en-GB"/>
          </w:rPr>
          <w:delText xml:space="preserve"> </w:delText>
        </w:r>
      </w:del>
      <w:ins w:id="1009" w:author="Holger Eichelberger" w:date="2015-08-10T17:29:00Z">
        <w:r w:rsidR="00D26940">
          <w:rPr>
            <w:lang w:val="en-GB"/>
          </w:rPr>
          <w:t>I</w:t>
        </w:r>
        <w:r w:rsidR="00D26940" w:rsidRPr="00725A64">
          <w:rPr>
            <w:lang w:val="en-GB"/>
          </w:rPr>
          <w:t xml:space="preserve">mplementation </w:t>
        </w:r>
      </w:ins>
      <w:del w:id="1010" w:author="Holger Eichelberger" w:date="2015-08-10T17:29:00Z">
        <w:r w:rsidR="00EB6E0B" w:rsidRPr="00725A64" w:rsidDel="00D26940">
          <w:rPr>
            <w:lang w:val="en-GB"/>
          </w:rPr>
          <w:delText xml:space="preserve">language </w:delText>
        </w:r>
      </w:del>
      <w:ins w:id="1011" w:author="Holger Eichelberger" w:date="2015-08-10T17:29:00Z">
        <w:r w:rsidR="00D26940">
          <w:rPr>
            <w:lang w:val="en-GB"/>
          </w:rPr>
          <w:t>L</w:t>
        </w:r>
        <w:r w:rsidR="00D26940" w:rsidRPr="00725A64">
          <w:rPr>
            <w:lang w:val="en-GB"/>
          </w:rPr>
          <w:t xml:space="preserve">anguage </w:t>
        </w:r>
      </w:ins>
      <w:r w:rsidR="00EB6E0B" w:rsidRPr="00725A64">
        <w:rPr>
          <w:lang w:val="en-GB"/>
        </w:rPr>
        <w:t>(</w:t>
      </w:r>
      <w:r w:rsidR="00FF65DE" w:rsidRPr="00725A64">
        <w:rPr>
          <w:lang w:val="en-GB"/>
        </w:rPr>
        <w:t>VIL</w:t>
      </w:r>
      <w:r w:rsidR="00EB6E0B" w:rsidRPr="00725A64">
        <w:rPr>
          <w:lang w:val="en-GB"/>
        </w:rPr>
        <w:t xml:space="preserve">) </w:t>
      </w:r>
      <w:del w:id="1012" w:author="Holger Eichelberger" w:date="2015-09-15T08:24:00Z">
        <w:r w:rsidR="00EB6E0B" w:rsidRPr="00725A64" w:rsidDel="009125F0">
          <w:rPr>
            <w:lang w:val="en-GB"/>
          </w:rPr>
          <w:delText>in terms of a liv</w:delText>
        </w:r>
        <w:r w:rsidR="00A21FA1" w:rsidRPr="00725A64" w:rsidDel="009125F0">
          <w:rPr>
            <w:lang w:val="en-GB"/>
          </w:rPr>
          <w:delText>ing</w:delText>
        </w:r>
        <w:r w:rsidR="00EB6E0B" w:rsidRPr="00725A64" w:rsidDel="009125F0">
          <w:rPr>
            <w:lang w:val="en-GB"/>
          </w:rPr>
          <w:delText xml:space="preserve"> </w:delText>
        </w:r>
        <w:r w:rsidR="00EB6E0B" w:rsidRPr="00725A64" w:rsidDel="001F0B98">
          <w:rPr>
            <w:lang w:val="en-GB"/>
          </w:rPr>
          <w:delText>document</w:delText>
        </w:r>
      </w:del>
      <w:ins w:id="1013" w:author="Holger Eichelberger" w:date="2015-09-15T08:24:00Z">
        <w:r w:rsidR="001F0B98">
          <w:rPr>
            <w:lang w:val="en-GB"/>
          </w:rPr>
          <w:t xml:space="preserve">in terms of </w:t>
        </w:r>
      </w:ins>
      <w:del w:id="1014" w:author="Holger Eichelberger" w:date="2015-09-15T08:24:00Z">
        <w:r w:rsidR="00E10B07" w:rsidRPr="00725A64" w:rsidDel="001F0B98">
          <w:rPr>
            <w:lang w:val="en-GB"/>
          </w:rPr>
          <w:delText>,</w:delText>
        </w:r>
        <w:r w:rsidR="00EB6E0B" w:rsidRPr="00725A64" w:rsidDel="001F0B98">
          <w:rPr>
            <w:lang w:val="en-GB"/>
          </w:rPr>
          <w:delText xml:space="preserve"> </w:delText>
        </w:r>
        <w:r w:rsidR="00E10B07" w:rsidRPr="00725A64" w:rsidDel="001F0B98">
          <w:rPr>
            <w:lang w:val="en-GB"/>
          </w:rPr>
          <w:delText>which describes</w:delText>
        </w:r>
        <w:r w:rsidR="00EB6E0B" w:rsidRPr="00725A64" w:rsidDel="001F0B98">
          <w:rPr>
            <w:lang w:val="en-GB"/>
          </w:rPr>
          <w:delText xml:space="preserve"> </w:delText>
        </w:r>
      </w:del>
      <w:r w:rsidR="00EB6E0B" w:rsidRPr="00725A64">
        <w:rPr>
          <w:lang w:val="en-GB"/>
        </w:rPr>
        <w:t xml:space="preserve">the </w:t>
      </w:r>
      <w:r w:rsidR="00E10B07" w:rsidRPr="00725A64">
        <w:rPr>
          <w:lang w:val="en-GB"/>
        </w:rPr>
        <w:t xml:space="preserve">most </w:t>
      </w:r>
      <w:r w:rsidR="00EB6E0B" w:rsidRPr="00725A64">
        <w:rPr>
          <w:lang w:val="en-GB"/>
        </w:rPr>
        <w:t xml:space="preserve">current version </w:t>
      </w:r>
      <w:r w:rsidR="00E10B07" w:rsidRPr="00725A64">
        <w:rPr>
          <w:lang w:val="en-GB"/>
        </w:rPr>
        <w:t>of the language</w:t>
      </w:r>
      <w:del w:id="1015" w:author="Holger Eichelberger" w:date="2015-09-15T08:24:00Z">
        <w:r w:rsidR="00E10B07" w:rsidRPr="00725A64" w:rsidDel="00031A60">
          <w:rPr>
            <w:lang w:val="en-GB"/>
          </w:rPr>
          <w:delText xml:space="preserve"> </w:delText>
        </w:r>
        <w:r w:rsidR="00EB6E0B" w:rsidRPr="00725A64" w:rsidDel="00031A60">
          <w:rPr>
            <w:lang w:val="en-GB"/>
          </w:rPr>
          <w:delText>based on discussions with the partners and experiences made during the project</w:delText>
        </w:r>
      </w:del>
      <w:r w:rsidR="00EB6E0B" w:rsidRPr="00725A64">
        <w:rPr>
          <w:lang w:val="en-GB"/>
        </w:rPr>
        <w:t>.</w:t>
      </w:r>
    </w:p>
    <w:p w:rsidR="004E0D00" w:rsidRPr="00725A64" w:rsidRDefault="004E0D00" w:rsidP="004363D9">
      <w:pPr>
        <w:rPr>
          <w:lang w:val="en-GB"/>
        </w:rPr>
      </w:pPr>
      <w:r w:rsidRPr="00725A64">
        <w:rPr>
          <w:lang w:val="en-GB"/>
        </w:rPr>
        <w:t>VIL consists</w:t>
      </w:r>
      <w:r w:rsidR="00BB5BA7" w:rsidRPr="00725A64">
        <w:rPr>
          <w:lang w:val="en-GB"/>
        </w:rPr>
        <w:t xml:space="preserve"> </w:t>
      </w:r>
      <w:ins w:id="1016" w:author="Holger Eichelberger" w:date="2015-09-15T08:23:00Z">
        <w:r w:rsidR="009125F0">
          <w:rPr>
            <w:lang w:val="en-GB"/>
          </w:rPr>
          <w:t xml:space="preserve">of </w:t>
        </w:r>
      </w:ins>
      <w:r w:rsidR="00EA2611">
        <w:rPr>
          <w:lang w:val="en-GB"/>
        </w:rPr>
        <w:t>three</w:t>
      </w:r>
      <w:r w:rsidR="00EA2611" w:rsidRPr="00725A64">
        <w:rPr>
          <w:lang w:val="en-GB"/>
        </w:rPr>
        <w:t xml:space="preserve"> </w:t>
      </w:r>
      <w:r w:rsidR="00BB5BA7" w:rsidRPr="00725A64">
        <w:rPr>
          <w:lang w:val="en-GB"/>
        </w:rPr>
        <w:t xml:space="preserve">languages: </w:t>
      </w:r>
      <w:r w:rsidRPr="00725A64">
        <w:rPr>
          <w:lang w:val="en-GB"/>
        </w:rPr>
        <w:t>a build process description language</w:t>
      </w:r>
      <w:r w:rsidR="00EA2611">
        <w:rPr>
          <w:lang w:val="en-GB"/>
        </w:rPr>
        <w:t>,</w:t>
      </w:r>
      <w:r w:rsidRPr="00725A64">
        <w:rPr>
          <w:lang w:val="en-GB"/>
        </w:rPr>
        <w:t xml:space="preserve"> a template language</w:t>
      </w:r>
      <w:r w:rsidR="00EA2611">
        <w:rPr>
          <w:lang w:val="en-GB"/>
        </w:rPr>
        <w:t xml:space="preserve"> and a runtime instantiation language, actually an extension of the build process language</w:t>
      </w:r>
      <w:r w:rsidRPr="00725A64">
        <w:rPr>
          <w:lang w:val="en-GB"/>
        </w:rPr>
        <w:t xml:space="preserve">. The focus of </w:t>
      </w:r>
      <w:del w:id="1017" w:author="Holger Eichelberger" w:date="2015-09-15T08:04:00Z">
        <w:r w:rsidRPr="00725A64" w:rsidDel="00FA79C8">
          <w:rPr>
            <w:lang w:val="en-GB"/>
          </w:rPr>
          <w:delText xml:space="preserve">the </w:delText>
        </w:r>
      </w:del>
      <w:r w:rsidRPr="00725A64">
        <w:rPr>
          <w:lang w:val="en-GB"/>
        </w:rPr>
        <w:t xml:space="preserve">VIL </w:t>
      </w:r>
      <w:del w:id="1018" w:author="Holger Eichelberger" w:date="2015-09-15T08:04:00Z">
        <w:r w:rsidRPr="00725A64" w:rsidDel="00FA79C8">
          <w:rPr>
            <w:lang w:val="en-GB"/>
          </w:rPr>
          <w:delText xml:space="preserve">build language </w:delText>
        </w:r>
      </w:del>
      <w:r w:rsidRPr="00725A64">
        <w:rPr>
          <w:lang w:val="en-GB"/>
        </w:rPr>
        <w:t xml:space="preserve">is on instantiating </w:t>
      </w:r>
      <w:r w:rsidR="007248F7" w:rsidRPr="00725A64">
        <w:rPr>
          <w:lang w:val="en-GB"/>
        </w:rPr>
        <w:t xml:space="preserve">a whole </w:t>
      </w:r>
      <w:r w:rsidR="00ED357A">
        <w:rPr>
          <w:lang w:val="en-GB"/>
        </w:rPr>
        <w:t>product line</w:t>
      </w:r>
      <w:r w:rsidR="00F95592" w:rsidRPr="00725A64">
        <w:rPr>
          <w:lang w:val="en-GB"/>
        </w:rPr>
        <w:t>,</w:t>
      </w:r>
      <w:r w:rsidR="007248F7" w:rsidRPr="00725A64">
        <w:rPr>
          <w:lang w:val="en-GB"/>
        </w:rPr>
        <w:t xml:space="preserve"> while the template language focuses on the instantiation </w:t>
      </w:r>
      <w:r w:rsidR="00BB5BA7" w:rsidRPr="00725A64">
        <w:rPr>
          <w:lang w:val="en-GB"/>
        </w:rPr>
        <w:t xml:space="preserve">and creation </w:t>
      </w:r>
      <w:r w:rsidR="007248F7" w:rsidRPr="00725A64">
        <w:rPr>
          <w:lang w:val="en-GB"/>
        </w:rPr>
        <w:t>of individual art</w:t>
      </w:r>
      <w:ins w:id="1019" w:author="Holger Eichelberger" w:date="2015-09-15T09:57:00Z">
        <w:r w:rsidR="005057AD">
          <w:rPr>
            <w:lang w:val="en-GB"/>
          </w:rPr>
          <w:t>i</w:t>
        </w:r>
      </w:ins>
      <w:del w:id="1020" w:author="Holger Eichelberger" w:date="2015-09-15T09:57:00Z">
        <w:r w:rsidR="007248F7" w:rsidRPr="00725A64" w:rsidDel="005057AD">
          <w:rPr>
            <w:lang w:val="en-GB"/>
          </w:rPr>
          <w:delText>e</w:delText>
        </w:r>
      </w:del>
      <w:r w:rsidR="007248F7" w:rsidRPr="00725A64">
        <w:rPr>
          <w:lang w:val="en-GB"/>
        </w:rPr>
        <w:t>facts.</w:t>
      </w:r>
      <w:r w:rsidR="00AF5D0F" w:rsidRPr="00725A64">
        <w:rPr>
          <w:lang w:val="en-GB"/>
        </w:rPr>
        <w:t xml:space="preserve"> </w:t>
      </w:r>
      <w:r w:rsidR="00ED357A">
        <w:rPr>
          <w:lang w:val="en-GB"/>
        </w:rPr>
        <w:t>All</w:t>
      </w:r>
      <w:r w:rsidR="00ED357A" w:rsidRPr="00725A64">
        <w:rPr>
          <w:lang w:val="en-GB"/>
        </w:rPr>
        <w:t xml:space="preserve"> </w:t>
      </w:r>
      <w:r w:rsidR="00AF5D0F" w:rsidRPr="00725A64">
        <w:rPr>
          <w:lang w:val="en-GB"/>
        </w:rPr>
        <w:t>VIL languages are based on an explicit and extensible art</w:t>
      </w:r>
      <w:ins w:id="1021" w:author="Holger Eichelberger" w:date="2015-09-15T09:57:00Z">
        <w:r w:rsidR="005057AD">
          <w:rPr>
            <w:lang w:val="en-GB"/>
          </w:rPr>
          <w:t>i</w:t>
        </w:r>
      </w:ins>
      <w:del w:id="1022" w:author="Holger Eichelberger" w:date="2015-09-15T09:57:00Z">
        <w:r w:rsidR="00AF5D0F" w:rsidRPr="00725A64" w:rsidDel="005057AD">
          <w:rPr>
            <w:lang w:val="en-GB"/>
          </w:rPr>
          <w:delText>e</w:delText>
        </w:r>
      </w:del>
      <w:r w:rsidR="00AF5D0F" w:rsidRPr="00725A64">
        <w:rPr>
          <w:lang w:val="en-GB"/>
        </w:rPr>
        <w:t xml:space="preserve">fact model as well as a tight integration with the </w:t>
      </w:r>
      <w:del w:id="1023" w:author="Holger Eichelberger" w:date="2015-08-10T17:30:00Z">
        <w:r w:rsidR="00AF5D0F" w:rsidRPr="00725A64" w:rsidDel="00D26940">
          <w:rPr>
            <w:lang w:val="en-GB"/>
          </w:rPr>
          <w:delText xml:space="preserve">INDENICA </w:delText>
        </w:r>
      </w:del>
      <w:ins w:id="1024" w:author="Holger Eichelberger" w:date="2015-08-10T17:30:00Z">
        <w:r w:rsidR="00D26940">
          <w:rPr>
            <w:lang w:val="en-GB"/>
          </w:rPr>
          <w:t>Integrated</w:t>
        </w:r>
        <w:r w:rsidR="00D26940" w:rsidRPr="00725A64">
          <w:rPr>
            <w:lang w:val="en-GB"/>
          </w:rPr>
          <w:t xml:space="preserve"> </w:t>
        </w:r>
      </w:ins>
      <w:del w:id="1025" w:author="Holger Eichelberger" w:date="2015-08-10T17:30:00Z">
        <w:r w:rsidR="00AF5D0F" w:rsidRPr="00725A64" w:rsidDel="00D26940">
          <w:rPr>
            <w:lang w:val="en-GB"/>
          </w:rPr>
          <w:delText xml:space="preserve">variability </w:delText>
        </w:r>
      </w:del>
      <w:ins w:id="1026" w:author="Holger Eichelberger" w:date="2015-08-10T17:30:00Z">
        <w:r w:rsidR="00D26940">
          <w:rPr>
            <w:lang w:val="en-GB"/>
          </w:rPr>
          <w:t>V</w:t>
        </w:r>
        <w:r w:rsidR="00D26940" w:rsidRPr="00725A64">
          <w:rPr>
            <w:lang w:val="en-GB"/>
          </w:rPr>
          <w:t xml:space="preserve">ariability </w:t>
        </w:r>
      </w:ins>
      <w:del w:id="1027" w:author="Holger Eichelberger" w:date="2015-08-10T17:30:00Z">
        <w:r w:rsidR="000C379E" w:rsidRPr="00725A64" w:rsidDel="00D26940">
          <w:rPr>
            <w:lang w:val="en-GB"/>
          </w:rPr>
          <w:delText>modelling</w:delText>
        </w:r>
        <w:r w:rsidR="00AF5D0F" w:rsidRPr="00725A64" w:rsidDel="00D26940">
          <w:rPr>
            <w:lang w:val="en-GB"/>
          </w:rPr>
          <w:delText xml:space="preserve"> </w:delText>
        </w:r>
      </w:del>
      <w:ins w:id="1028" w:author="Holger Eichelberger" w:date="2015-08-10T17:30:00Z">
        <w:r w:rsidR="00D26940">
          <w:rPr>
            <w:lang w:val="en-GB"/>
          </w:rPr>
          <w:t>M</w:t>
        </w:r>
        <w:r w:rsidR="00D26940" w:rsidRPr="00725A64">
          <w:rPr>
            <w:lang w:val="en-GB"/>
          </w:rPr>
          <w:t xml:space="preserve">odelling </w:t>
        </w:r>
      </w:ins>
      <w:del w:id="1029" w:author="Holger Eichelberger" w:date="2015-08-10T17:30:00Z">
        <w:r w:rsidR="00AF5D0F" w:rsidRPr="00725A64" w:rsidDel="00D26940">
          <w:rPr>
            <w:lang w:val="en-GB"/>
          </w:rPr>
          <w:delText xml:space="preserve">language </w:delText>
        </w:r>
      </w:del>
      <w:ins w:id="1030" w:author="Holger Eichelberger" w:date="2015-08-10T17:30:00Z">
        <w:r w:rsidR="00D26940">
          <w:rPr>
            <w:lang w:val="en-GB"/>
          </w:rPr>
          <w:t>L</w:t>
        </w:r>
        <w:r w:rsidR="00D26940" w:rsidRPr="00725A64">
          <w:rPr>
            <w:lang w:val="en-GB"/>
          </w:rPr>
          <w:t xml:space="preserve">anguage </w:t>
        </w:r>
      </w:ins>
      <w:r w:rsidR="00AF5D0F" w:rsidRPr="00725A64">
        <w:rPr>
          <w:lang w:val="en-GB"/>
        </w:rPr>
        <w:t>IVML [</w:t>
      </w:r>
      <w:fldSimple w:instr=" REF BIB_d21 \* MERGEFORMAT ">
        <w:r w:rsidR="00AA153B" w:rsidRPr="001E46F3">
          <w:rPr>
            <w:lang w:val="en-GB"/>
          </w:rPr>
          <w:t>3</w:t>
        </w:r>
      </w:fldSimple>
      <w:r w:rsidR="00AF5D0F" w:rsidRPr="00725A64">
        <w:rPr>
          <w:lang w:val="en-GB"/>
        </w:rPr>
        <w:t xml:space="preserve">]. </w:t>
      </w:r>
    </w:p>
    <w:p w:rsidR="00267809" w:rsidRPr="00725A64" w:rsidRDefault="00F95592" w:rsidP="004363D9">
      <w:pPr>
        <w:rPr>
          <w:lang w:val="en-GB"/>
        </w:rPr>
      </w:pPr>
      <w:r w:rsidRPr="00725A64">
        <w:rPr>
          <w:lang w:val="en-GB"/>
        </w:rPr>
        <w:t>The remainder of this language specification is structured as follows: i</w:t>
      </w:r>
      <w:r w:rsidR="00267809" w:rsidRPr="00725A64">
        <w:rPr>
          <w:lang w:val="en-GB"/>
        </w:rPr>
        <w:t xml:space="preserve">n Section </w:t>
      </w:r>
      <w:r w:rsidR="00FF39BE" w:rsidRPr="00725A64">
        <w:rPr>
          <w:lang w:val="en-GB"/>
        </w:rPr>
        <w:fldChar w:fldCharType="begin"/>
      </w:r>
      <w:r w:rsidR="00267809" w:rsidRPr="00725A64">
        <w:rPr>
          <w:lang w:val="en-GB"/>
        </w:rPr>
        <w:instrText xml:space="preserve"> REF _Ref310321930 \r \h </w:instrText>
      </w:r>
      <w:r w:rsidR="00FF39BE" w:rsidRPr="00725A64">
        <w:rPr>
          <w:lang w:val="en-GB"/>
        </w:rPr>
      </w:r>
      <w:r w:rsidR="00FF39BE" w:rsidRPr="00725A64">
        <w:rPr>
          <w:lang w:val="en-GB"/>
        </w:rPr>
        <w:fldChar w:fldCharType="separate"/>
      </w:r>
      <w:r w:rsidR="00AA153B">
        <w:rPr>
          <w:lang w:val="en-GB"/>
        </w:rPr>
        <w:t>2</w:t>
      </w:r>
      <w:r w:rsidR="00FF39BE" w:rsidRPr="00725A64">
        <w:rPr>
          <w:lang w:val="en-GB"/>
        </w:rPr>
        <w:fldChar w:fldCharType="end"/>
      </w:r>
      <w:r w:rsidR="00267809" w:rsidRPr="00725A64">
        <w:rPr>
          <w:lang w:val="en-GB"/>
        </w:rPr>
        <w:t>, we briefly introduce the VIL approach.</w:t>
      </w:r>
      <w:r w:rsidR="001B1232" w:rsidRPr="00725A64">
        <w:rPr>
          <w:lang w:val="en-GB"/>
        </w:rPr>
        <w:t xml:space="preserve"> In Section </w:t>
      </w:r>
      <w:r w:rsidR="00FF39BE" w:rsidRPr="00725A64">
        <w:rPr>
          <w:lang w:val="en-GB"/>
        </w:rPr>
        <w:fldChar w:fldCharType="begin"/>
      </w:r>
      <w:r w:rsidR="001B1232" w:rsidRPr="00725A64">
        <w:rPr>
          <w:lang w:val="en-GB"/>
        </w:rPr>
        <w:instrText xml:space="preserve"> REF _Ref368648478 \r \h </w:instrText>
      </w:r>
      <w:r w:rsidR="00FF39BE" w:rsidRPr="00725A64">
        <w:rPr>
          <w:lang w:val="en-GB"/>
        </w:rPr>
      </w:r>
      <w:r w:rsidR="00FF39BE" w:rsidRPr="00725A64">
        <w:rPr>
          <w:lang w:val="en-GB"/>
        </w:rPr>
        <w:fldChar w:fldCharType="separate"/>
      </w:r>
      <w:r w:rsidR="00AA153B">
        <w:rPr>
          <w:lang w:val="en-GB"/>
        </w:rPr>
        <w:t>3</w:t>
      </w:r>
      <w:r w:rsidR="00FF39BE" w:rsidRPr="00725A64">
        <w:rPr>
          <w:lang w:val="en-GB"/>
        </w:rPr>
        <w:fldChar w:fldCharType="end"/>
      </w:r>
      <w:r w:rsidR="001B1232" w:rsidRPr="00725A64">
        <w:rPr>
          <w:lang w:val="en-GB"/>
        </w:rPr>
        <w:t xml:space="preserve">, we define the syntax and semantics of the aforementioned VIL languages, their common expression language as well as the underlying type system (including the </w:t>
      </w:r>
      <w:del w:id="1031" w:author="Holger Eichelberger" w:date="2015-09-15T09:58:00Z">
        <w:r w:rsidR="001B1232" w:rsidRPr="00725A64" w:rsidDel="005057AD">
          <w:rPr>
            <w:lang w:val="en-GB"/>
          </w:rPr>
          <w:delText xml:space="preserve">artefact </w:delText>
        </w:r>
      </w:del>
      <w:ins w:id="103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B1232" w:rsidRPr="00725A64">
        <w:rPr>
          <w:lang w:val="en-GB"/>
        </w:rPr>
        <w:t>model and the IVML integration).</w:t>
      </w:r>
      <w:r w:rsidR="00D56021" w:rsidRPr="00725A64">
        <w:rPr>
          <w:lang w:val="en-GB"/>
        </w:rPr>
        <w:t xml:space="preserve"> </w:t>
      </w:r>
      <w:r w:rsidR="00D00AE0">
        <w:rPr>
          <w:lang w:val="en-GB"/>
        </w:rPr>
        <w:t xml:space="preserve">In Section </w:t>
      </w:r>
      <w:r w:rsidR="00FF39BE" w:rsidRPr="00725A64">
        <w:rPr>
          <w:lang w:val="en-GB"/>
        </w:rPr>
        <w:fldChar w:fldCharType="begin"/>
      </w:r>
      <w:r w:rsidR="00D00AE0" w:rsidRPr="00725A64">
        <w:rPr>
          <w:lang w:val="en-GB"/>
        </w:rPr>
        <w:instrText xml:space="preserve"> REF _Ref368648541 \r \h </w:instrText>
      </w:r>
      <w:r w:rsidR="00FF39BE" w:rsidRPr="00725A64">
        <w:rPr>
          <w:lang w:val="en-GB"/>
        </w:rPr>
      </w:r>
      <w:r w:rsidR="00FF39BE" w:rsidRPr="00725A64">
        <w:rPr>
          <w:lang w:val="en-GB"/>
        </w:rPr>
        <w:fldChar w:fldCharType="separate"/>
      </w:r>
      <w:r w:rsidR="00AA153B">
        <w:rPr>
          <w:lang w:val="en-GB"/>
        </w:rPr>
        <w:t>4</w:t>
      </w:r>
      <w:r w:rsidR="00FF39BE" w:rsidRPr="00725A64">
        <w:rPr>
          <w:lang w:val="en-GB"/>
        </w:rPr>
        <w:fldChar w:fldCharType="end"/>
      </w:r>
      <w:r w:rsidR="00D00AE0">
        <w:rPr>
          <w:lang w:val="en-GB"/>
        </w:rPr>
        <w:t xml:space="preserve"> we provide answers to frequently asked questions in terms of a how-to collection. In Section </w:t>
      </w:r>
      <w:r w:rsidR="00FF39BE">
        <w:rPr>
          <w:lang w:val="en-GB"/>
        </w:rPr>
        <w:fldChar w:fldCharType="begin"/>
      </w:r>
      <w:r w:rsidR="00D00AE0">
        <w:rPr>
          <w:lang w:val="en-GB"/>
        </w:rPr>
        <w:instrText xml:space="preserve"> REF _Ref414440001 \r \h </w:instrText>
      </w:r>
      <w:r w:rsidR="00FF39BE">
        <w:rPr>
          <w:lang w:val="en-GB"/>
        </w:rPr>
      </w:r>
      <w:r w:rsidR="00FF39BE">
        <w:rPr>
          <w:lang w:val="en-GB"/>
        </w:rPr>
        <w:fldChar w:fldCharType="separate"/>
      </w:r>
      <w:r w:rsidR="00AA153B">
        <w:rPr>
          <w:lang w:val="en-GB"/>
        </w:rPr>
        <w:t>5</w:t>
      </w:r>
      <w:r w:rsidR="00FF39BE">
        <w:rPr>
          <w:lang w:val="en-GB"/>
        </w:rPr>
        <w:fldChar w:fldCharType="end"/>
      </w:r>
      <w:r w:rsidR="00D00AE0">
        <w:rPr>
          <w:lang w:val="en-GB"/>
        </w:rPr>
        <w:t xml:space="preserve"> we discuss the implementation status, in particular known deviations from this language specification. </w:t>
      </w:r>
      <w:r w:rsidR="00D56021" w:rsidRPr="00725A64">
        <w:rPr>
          <w:lang w:val="en-GB"/>
        </w:rPr>
        <w:t>Finally, in Section</w:t>
      </w:r>
      <w:r w:rsidR="00D00AE0">
        <w:rPr>
          <w:lang w:val="en-GB"/>
        </w:rPr>
        <w:t xml:space="preserve"> </w:t>
      </w:r>
      <w:r w:rsidR="00FF39BE">
        <w:rPr>
          <w:lang w:val="en-GB"/>
        </w:rPr>
        <w:fldChar w:fldCharType="begin"/>
      </w:r>
      <w:r w:rsidR="00D00AE0">
        <w:rPr>
          <w:lang w:val="en-GB"/>
        </w:rPr>
        <w:instrText xml:space="preserve"> REF _Ref414440033 \r \h </w:instrText>
      </w:r>
      <w:r w:rsidR="00FF39BE">
        <w:rPr>
          <w:lang w:val="en-GB"/>
        </w:rPr>
      </w:r>
      <w:r w:rsidR="00FF39BE">
        <w:rPr>
          <w:lang w:val="en-GB"/>
        </w:rPr>
        <w:fldChar w:fldCharType="separate"/>
      </w:r>
      <w:r w:rsidR="00AA153B">
        <w:rPr>
          <w:lang w:val="en-GB"/>
        </w:rPr>
        <w:t>6</w:t>
      </w:r>
      <w:r w:rsidR="00FF39BE">
        <w:rPr>
          <w:lang w:val="en-GB"/>
        </w:rPr>
        <w:fldChar w:fldCharType="end"/>
      </w:r>
      <w:r w:rsidR="00D56021" w:rsidRPr="00725A64">
        <w:rPr>
          <w:lang w:val="en-GB"/>
        </w:rPr>
        <w:t>, we provide the grammars of the VIL languages as a reference.</w:t>
      </w:r>
    </w:p>
    <w:p w:rsidR="007C3DBE" w:rsidRPr="00725A64" w:rsidRDefault="00506742" w:rsidP="00EA17BB">
      <w:pPr>
        <w:pStyle w:val="Heading1"/>
        <w:ind w:hanging="792"/>
        <w:rPr>
          <w:lang w:val="en-GB"/>
        </w:rPr>
      </w:pPr>
      <w:bookmarkStart w:id="1033" w:name="_Ref310321930"/>
      <w:bookmarkStart w:id="1034" w:name="_Ref310323511"/>
      <w:bookmarkStart w:id="1035" w:name="_Ref310325214"/>
      <w:bookmarkStart w:id="1036" w:name="_Toc313096741"/>
      <w:bookmarkStart w:id="1037" w:name="_Ref313551207"/>
      <w:bookmarkStart w:id="1038" w:name="_Ref314222993"/>
      <w:bookmarkStart w:id="1039" w:name="_Ref314557989"/>
      <w:bookmarkStart w:id="1040" w:name="_Ref314653731"/>
      <w:bookmarkStart w:id="1041" w:name="_Toc430078858"/>
      <w:bookmarkEnd w:id="1005"/>
      <w:r w:rsidRPr="00725A64">
        <w:rPr>
          <w:lang w:val="en-GB"/>
        </w:rPr>
        <w:lastRenderedPageBreak/>
        <w:t>The</w:t>
      </w:r>
      <w:r w:rsidR="00A7157B" w:rsidRPr="00725A64">
        <w:rPr>
          <w:lang w:val="en-GB"/>
        </w:rPr>
        <w:t xml:space="preserve"> </w:t>
      </w:r>
      <w:del w:id="1042" w:author="Holger Eichelberger" w:date="2015-08-10T17:27:00Z">
        <w:r w:rsidR="00A7157B" w:rsidRPr="00725A64" w:rsidDel="009B3443">
          <w:rPr>
            <w:lang w:val="en-GB"/>
          </w:rPr>
          <w:delText xml:space="preserve">INDENICA Variability </w:delText>
        </w:r>
        <w:r w:rsidR="004B72A8" w:rsidRPr="00725A64" w:rsidDel="009B3443">
          <w:rPr>
            <w:lang w:val="en-GB"/>
          </w:rPr>
          <w:delText>Implementation</w:delText>
        </w:r>
        <w:r w:rsidR="00A7157B" w:rsidRPr="00725A64" w:rsidDel="009B3443">
          <w:rPr>
            <w:lang w:val="en-GB"/>
          </w:rPr>
          <w:delText xml:space="preserve"> </w:delText>
        </w:r>
      </w:del>
      <w:r w:rsidR="00A7157B" w:rsidRPr="00725A64">
        <w:rPr>
          <w:lang w:val="en-GB"/>
        </w:rPr>
        <w:t>Approach</w:t>
      </w:r>
      <w:bookmarkEnd w:id="1033"/>
      <w:bookmarkEnd w:id="1034"/>
      <w:bookmarkEnd w:id="1035"/>
      <w:bookmarkEnd w:id="1036"/>
      <w:bookmarkEnd w:id="1037"/>
      <w:bookmarkEnd w:id="1038"/>
      <w:bookmarkEnd w:id="1039"/>
      <w:bookmarkEnd w:id="1040"/>
      <w:bookmarkEnd w:id="1041"/>
    </w:p>
    <w:p w:rsidR="004D27B2" w:rsidRPr="00725A64" w:rsidRDefault="004D27B2" w:rsidP="004D27B2">
      <w:pPr>
        <w:rPr>
          <w:lang w:val="en-GB"/>
        </w:rPr>
      </w:pPr>
      <w:r w:rsidRPr="00725A64">
        <w:rPr>
          <w:lang w:val="en-GB"/>
        </w:rPr>
        <w:t xml:space="preserve">In this </w:t>
      </w:r>
      <w:r w:rsidR="008E74F9" w:rsidRPr="00725A64">
        <w:rPr>
          <w:lang w:val="en-GB"/>
        </w:rPr>
        <w:t>s</w:t>
      </w:r>
      <w:r w:rsidRPr="00725A64">
        <w:rPr>
          <w:lang w:val="en-GB"/>
        </w:rPr>
        <w:t xml:space="preserve">ection, we describe the concepts of the </w:t>
      </w:r>
      <w:del w:id="1043" w:author="Holger Eichelberger" w:date="2015-08-10T17:27:00Z">
        <w:r w:rsidRPr="00725A64" w:rsidDel="00290CBE">
          <w:rPr>
            <w:lang w:val="en-GB"/>
          </w:rPr>
          <w:delText xml:space="preserve">INDENICA </w:delText>
        </w:r>
      </w:del>
      <w:r w:rsidRPr="00725A64">
        <w:rPr>
          <w:lang w:val="en-GB"/>
        </w:rPr>
        <w:t xml:space="preserve">Variability Implementation Language (VIL). VIL is designed to realize the instantiation of </w:t>
      </w:r>
      <w:del w:id="1044" w:author="Holger Eichelberger" w:date="2015-09-15T09:58:00Z">
        <w:r w:rsidR="008E74F9" w:rsidRPr="00725A64" w:rsidDel="005057AD">
          <w:rPr>
            <w:lang w:val="en-GB"/>
          </w:rPr>
          <w:delText>artefacts</w:delText>
        </w:r>
        <w:r w:rsidRPr="00725A64" w:rsidDel="005057AD">
          <w:rPr>
            <w:lang w:val="en-GB"/>
          </w:rPr>
          <w:delText xml:space="preserve"> </w:delText>
        </w:r>
      </w:del>
      <w:ins w:id="1045"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in a generic way, i.e., using </w:t>
      </w:r>
      <w:r w:rsidR="00BB1A2C" w:rsidRPr="00725A64">
        <w:rPr>
          <w:lang w:val="en-GB"/>
        </w:rPr>
        <w:t xml:space="preserve">a specification-based approach </w:t>
      </w:r>
      <w:r w:rsidRPr="00725A64">
        <w:rPr>
          <w:lang w:val="en-GB"/>
        </w:rPr>
        <w:t xml:space="preserve">instead of </w:t>
      </w:r>
      <w:r w:rsidR="00BB1A2C" w:rsidRPr="00725A64">
        <w:rPr>
          <w:lang w:val="en-GB"/>
        </w:rPr>
        <w:t xml:space="preserve">relying on </w:t>
      </w:r>
      <w:r w:rsidRPr="00725A64">
        <w:rPr>
          <w:lang w:val="en-GB"/>
        </w:rPr>
        <w:t>domain- or</w:t>
      </w:r>
      <w:r w:rsidR="00F565E2" w:rsidRPr="00725A64">
        <w:rPr>
          <w:lang w:val="en-GB"/>
        </w:rPr>
        <w:t xml:space="preserve"> product-</w:t>
      </w:r>
      <w:r w:rsidRPr="00725A64">
        <w:rPr>
          <w:lang w:val="en-GB"/>
        </w:rPr>
        <w:t>line</w:t>
      </w:r>
      <w:r w:rsidR="00F565E2" w:rsidRPr="00725A64">
        <w:rPr>
          <w:lang w:val="en-GB"/>
        </w:rPr>
        <w:t>-</w:t>
      </w:r>
      <w:r w:rsidRPr="00725A64">
        <w:rPr>
          <w:lang w:val="en-GB"/>
        </w:rPr>
        <w:t xml:space="preserve">specific </w:t>
      </w:r>
      <w:r w:rsidR="00BB1A2C" w:rsidRPr="00725A64">
        <w:rPr>
          <w:lang w:val="en-GB"/>
        </w:rPr>
        <w:t>implemented instantiation mechanisms</w:t>
      </w:r>
      <w:r w:rsidR="00FA6973" w:rsidRPr="00725A64">
        <w:rPr>
          <w:lang w:val="en-GB"/>
        </w:rPr>
        <w:t>.</w:t>
      </w:r>
      <w:r w:rsidR="006D6108" w:rsidRPr="00725A64">
        <w:rPr>
          <w:lang w:val="en-GB"/>
        </w:rPr>
        <w:t xml:space="preserve"> A </w:t>
      </w:r>
      <w:r w:rsidR="00D4213B" w:rsidRPr="00725A64">
        <w:rPr>
          <w:lang w:val="en-GB"/>
        </w:rPr>
        <w:t>more detailed</w:t>
      </w:r>
      <w:r w:rsidR="006D6108" w:rsidRPr="00725A64">
        <w:rPr>
          <w:lang w:val="en-GB"/>
        </w:rPr>
        <w:t xml:space="preserve"> </w:t>
      </w:r>
      <w:r w:rsidR="00873156">
        <w:rPr>
          <w:lang w:val="en-GB"/>
        </w:rPr>
        <w:t xml:space="preserve">discussion of the approach idea and its benefits for product line engineering </w:t>
      </w:r>
      <w:r w:rsidR="007B4077" w:rsidRPr="00FF7947">
        <w:rPr>
          <w:lang w:val="en-GB"/>
        </w:rPr>
        <w:t xml:space="preserve">can be found in </w:t>
      </w:r>
      <w:del w:id="1046" w:author="Holger Eichelberger" w:date="2015-08-10T17:28:00Z">
        <w:r w:rsidR="007B4077" w:rsidRPr="00FF7947" w:rsidDel="00536C81">
          <w:rPr>
            <w:lang w:val="en-GB"/>
          </w:rPr>
          <w:delText>D2.2</w:delText>
        </w:r>
        <w:r w:rsidR="00251A46" w:rsidRPr="00725A64" w:rsidDel="00536C81">
          <w:rPr>
            <w:lang w:val="en-GB"/>
          </w:rPr>
          <w:delText xml:space="preserve">.2 </w:delText>
        </w:r>
      </w:del>
      <w:r w:rsidR="00251A46" w:rsidRPr="00725A64">
        <w:rPr>
          <w:lang w:val="en-GB"/>
        </w:rPr>
        <w:t>[</w:t>
      </w:r>
      <w:fldSimple w:instr=" REF BIB_d222 \* MERGEFORMAT ">
        <w:r w:rsidR="00AA153B" w:rsidRPr="001E46F3">
          <w:rPr>
            <w:lang w:val="en-GB"/>
          </w:rPr>
          <w:t>5</w:t>
        </w:r>
      </w:fldSimple>
      <w:r w:rsidR="00251A46" w:rsidRPr="00725A64">
        <w:rPr>
          <w:lang w:val="en-GB"/>
        </w:rPr>
        <w:t>].</w:t>
      </w:r>
    </w:p>
    <w:p w:rsidR="004D27B2" w:rsidRPr="00725A64" w:rsidRDefault="00782E49" w:rsidP="008B6E04">
      <w:pPr>
        <w:rPr>
          <w:lang w:val="en-GB"/>
        </w:rPr>
      </w:pPr>
      <w:r w:rsidRPr="00FF7947">
        <w:rPr>
          <w:lang w:val="en-GB"/>
        </w:rPr>
        <w:t xml:space="preserve">The VIL is more than </w:t>
      </w:r>
      <w:r w:rsidR="004D27B2" w:rsidRPr="00725A64">
        <w:rPr>
          <w:lang w:val="en-GB"/>
        </w:rPr>
        <w:t xml:space="preserve">a single language. It consists of </w:t>
      </w:r>
      <w:r w:rsidR="00A468B3">
        <w:rPr>
          <w:lang w:val="en-GB"/>
        </w:rPr>
        <w:t>three</w:t>
      </w:r>
      <w:r w:rsidR="00A468B3" w:rsidRPr="00725A64">
        <w:rPr>
          <w:lang w:val="en-GB"/>
        </w:rPr>
        <w:t xml:space="preserve"> </w:t>
      </w:r>
      <w:r w:rsidR="0098516C" w:rsidRPr="00725A64">
        <w:rPr>
          <w:lang w:val="en-GB"/>
        </w:rPr>
        <w:t>languages and requires the understanding of additional core concepts</w:t>
      </w:r>
      <w:r w:rsidR="004D27B2" w:rsidRPr="00725A64">
        <w:rPr>
          <w:lang w:val="en-GB"/>
        </w:rPr>
        <w:t>:</w:t>
      </w:r>
    </w:p>
    <w:p w:rsidR="004D27B2" w:rsidRPr="00725A64" w:rsidRDefault="00DB04C5" w:rsidP="00845E9C">
      <w:pPr>
        <w:pStyle w:val="ListParagraph"/>
        <w:numPr>
          <w:ilvl w:val="0"/>
          <w:numId w:val="17"/>
        </w:numPr>
        <w:rPr>
          <w:lang w:val="en-GB"/>
        </w:rPr>
      </w:pPr>
      <w:del w:id="1047" w:author="Holger Eichelberger" w:date="2015-09-15T09:58:00Z">
        <w:r w:rsidRPr="00725A64" w:rsidDel="005057AD">
          <w:rPr>
            <w:b/>
            <w:lang w:val="en-GB"/>
          </w:rPr>
          <w:delText xml:space="preserve">Artefact </w:delText>
        </w:r>
      </w:del>
      <w:ins w:id="1048" w:author="Holger Eichelberger" w:date="2015-09-15T09:58:00Z">
        <w:r w:rsidR="005057AD" w:rsidRPr="00725A64">
          <w:rPr>
            <w:b/>
            <w:lang w:val="en-GB"/>
          </w:rPr>
          <w:t>Art</w:t>
        </w:r>
        <w:r w:rsidR="005057AD">
          <w:rPr>
            <w:b/>
            <w:lang w:val="en-GB"/>
          </w:rPr>
          <w:t>i</w:t>
        </w:r>
        <w:r w:rsidR="005057AD" w:rsidRPr="00725A64">
          <w:rPr>
            <w:b/>
            <w:lang w:val="en-GB"/>
          </w:rPr>
          <w:t xml:space="preserve">fact </w:t>
        </w:r>
      </w:ins>
      <w:r w:rsidR="0098516C" w:rsidRPr="00725A64">
        <w:rPr>
          <w:b/>
          <w:lang w:val="en-GB"/>
        </w:rPr>
        <w:t>meta-</w:t>
      </w:r>
      <w:r w:rsidR="004D27B2" w:rsidRPr="00725A64">
        <w:rPr>
          <w:b/>
          <w:lang w:val="en-GB"/>
        </w:rPr>
        <w:t>model:</w:t>
      </w:r>
      <w:r w:rsidR="004D27B2" w:rsidRPr="00725A64">
        <w:rPr>
          <w:lang w:val="en-GB"/>
        </w:rPr>
        <w:t xml:space="preserve"> </w:t>
      </w:r>
      <w:r w:rsidR="0098516C" w:rsidRPr="00725A64">
        <w:rPr>
          <w:lang w:val="en-GB"/>
        </w:rPr>
        <w:t>Everything that can be instantiated (transformed or generated)</w:t>
      </w:r>
      <w:r w:rsidR="00E73CD5" w:rsidRPr="00725A64">
        <w:rPr>
          <w:lang w:val="en-GB"/>
        </w:rPr>
        <w:t xml:space="preserve"> is regarded as</w:t>
      </w:r>
      <w:r w:rsidR="0098516C" w:rsidRPr="00725A64">
        <w:rPr>
          <w:lang w:val="en-GB"/>
        </w:rPr>
        <w:t xml:space="preserve"> an </w:t>
      </w:r>
      <w:del w:id="1049" w:author="Holger Eichelberger" w:date="2015-09-15T09:58:00Z">
        <w:r w:rsidR="0098516C" w:rsidRPr="00725A64" w:rsidDel="005057AD">
          <w:rPr>
            <w:lang w:val="en-GB"/>
          </w:rPr>
          <w:delText>artefact</w:delText>
        </w:r>
      </w:del>
      <w:ins w:id="1050" w:author="Holger Eichelberger" w:date="2015-09-15T09:58:00Z">
        <w:r w:rsidR="005057AD" w:rsidRPr="00725A64">
          <w:rPr>
            <w:lang w:val="en-GB"/>
          </w:rPr>
          <w:t>art</w:t>
        </w:r>
        <w:r w:rsidR="005057AD">
          <w:rPr>
            <w:lang w:val="en-GB"/>
          </w:rPr>
          <w:t>i</w:t>
        </w:r>
        <w:r w:rsidR="005057AD" w:rsidRPr="00725A64">
          <w:rPr>
            <w:lang w:val="en-GB"/>
          </w:rPr>
          <w:t>fact</w:t>
        </w:r>
      </w:ins>
      <w:r w:rsidR="0098516C" w:rsidRPr="00725A64">
        <w:rPr>
          <w:lang w:val="en-GB"/>
        </w:rPr>
        <w:t xml:space="preserve">. </w:t>
      </w:r>
      <w:r w:rsidR="00E73CD5" w:rsidRPr="00725A64">
        <w:rPr>
          <w:lang w:val="en-GB"/>
        </w:rPr>
        <w:t xml:space="preserve">The VIL approach relies on an </w:t>
      </w:r>
      <w:del w:id="1051" w:author="Holger Eichelberger" w:date="2015-09-15T09:58:00Z">
        <w:r w:rsidR="00E73CD5" w:rsidRPr="00725A64" w:rsidDel="005057AD">
          <w:rPr>
            <w:lang w:val="en-GB"/>
          </w:rPr>
          <w:delText xml:space="preserve">artefact </w:delText>
        </w:r>
      </w:del>
      <w:ins w:id="105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E73CD5" w:rsidRPr="00725A64">
        <w:rPr>
          <w:lang w:val="en-GB"/>
        </w:rPr>
        <w:t>meta-model as its foundation</w:t>
      </w:r>
      <w:r w:rsidR="00CF4D26" w:rsidRPr="00725A64">
        <w:rPr>
          <w:lang w:val="en-GB"/>
        </w:rPr>
        <w:t xml:space="preserve">. The </w:t>
      </w:r>
      <w:del w:id="1053" w:author="Holger Eichelberger" w:date="2015-09-15T09:58:00Z">
        <w:r w:rsidR="00CF4D26" w:rsidRPr="00725A64" w:rsidDel="005057AD">
          <w:rPr>
            <w:lang w:val="en-GB"/>
          </w:rPr>
          <w:delText xml:space="preserve">artefact </w:delText>
        </w:r>
      </w:del>
      <w:ins w:id="105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meta-model (or often </w:t>
      </w:r>
      <w:del w:id="1055" w:author="Holger Eichelberger" w:date="2015-09-15T09:58:00Z">
        <w:r w:rsidR="00CF4D26" w:rsidRPr="00725A64" w:rsidDel="005057AD">
          <w:rPr>
            <w:lang w:val="en-GB"/>
          </w:rPr>
          <w:delText xml:space="preserve">artefact </w:delText>
        </w:r>
      </w:del>
      <w:ins w:id="105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CF4D26" w:rsidRPr="00725A64">
        <w:rPr>
          <w:lang w:val="en-GB"/>
        </w:rPr>
        <w:t xml:space="preserve">model for short) describes what operations can be performed on certain types of </w:t>
      </w:r>
      <w:del w:id="1057" w:author="Holger Eichelberger" w:date="2015-09-15T09:58:00Z">
        <w:r w:rsidR="00CF4D26" w:rsidRPr="00725A64" w:rsidDel="005057AD">
          <w:rPr>
            <w:lang w:val="en-GB"/>
          </w:rPr>
          <w:delText>artefacts</w:delText>
        </w:r>
      </w:del>
      <w:ins w:id="1058" w:author="Holger Eichelberger" w:date="2015-09-15T09:58:00Z">
        <w:r w:rsidR="005057AD" w:rsidRPr="00725A64">
          <w:rPr>
            <w:lang w:val="en-GB"/>
          </w:rPr>
          <w:t>art</w:t>
        </w:r>
        <w:r w:rsidR="005057AD">
          <w:rPr>
            <w:lang w:val="en-GB"/>
          </w:rPr>
          <w:t>i</w:t>
        </w:r>
        <w:r w:rsidR="005057AD" w:rsidRPr="00725A64">
          <w:rPr>
            <w:lang w:val="en-GB"/>
          </w:rPr>
          <w:t>facts</w:t>
        </w:r>
      </w:ins>
      <w:r w:rsidR="004D27B2" w:rsidRPr="00725A64">
        <w:rPr>
          <w:lang w:val="en-GB"/>
        </w:rPr>
        <w:t xml:space="preserve">, such as Java source code, Java byte code, XML files but also components (for runtime variabilities), or elements of the file system such as files or folders. Production strategies are operations on the types of the input and output </w:t>
      </w:r>
      <w:del w:id="1059" w:author="Holger Eichelberger" w:date="2015-09-15T09:58:00Z">
        <w:r w:rsidR="004D27B2" w:rsidRPr="00725A64" w:rsidDel="005057AD">
          <w:rPr>
            <w:lang w:val="en-GB"/>
          </w:rPr>
          <w:delText xml:space="preserve">artefacts </w:delText>
        </w:r>
      </w:del>
      <w:ins w:id="1060"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4D27B2" w:rsidRPr="00725A64">
        <w:rPr>
          <w:lang w:val="en-GB"/>
        </w:rPr>
        <w:t>using the capabilities of the assets for specifying the instantiation.</w:t>
      </w:r>
    </w:p>
    <w:p w:rsidR="004D27B2" w:rsidRPr="00725A64" w:rsidRDefault="004D27B2" w:rsidP="00845E9C">
      <w:pPr>
        <w:pStyle w:val="ListParagraph"/>
        <w:numPr>
          <w:ilvl w:val="0"/>
          <w:numId w:val="17"/>
        </w:numPr>
        <w:rPr>
          <w:lang w:val="en-GB"/>
        </w:rPr>
      </w:pPr>
      <w:r w:rsidRPr="00725A64">
        <w:rPr>
          <w:b/>
          <w:lang w:val="en-GB"/>
        </w:rPr>
        <w:t xml:space="preserve">VIL template language </w:t>
      </w:r>
      <w:r w:rsidRPr="00725A64">
        <w:rPr>
          <w:lang w:val="en-GB"/>
        </w:rPr>
        <w:t>is used to</w:t>
      </w:r>
      <w:r w:rsidRPr="00725A64">
        <w:rPr>
          <w:b/>
          <w:lang w:val="en-GB"/>
        </w:rPr>
        <w:t xml:space="preserve"> </w:t>
      </w:r>
      <w:r w:rsidRPr="00725A64">
        <w:rPr>
          <w:lang w:val="en-GB"/>
        </w:rPr>
        <w:t xml:space="preserve">instantiate a certain type of target </w:t>
      </w:r>
      <w:del w:id="1061" w:author="Holger Eichelberger" w:date="2015-09-15T09:58:00Z">
        <w:r w:rsidRPr="00725A64" w:rsidDel="005057AD">
          <w:rPr>
            <w:lang w:val="en-GB"/>
          </w:rPr>
          <w:delText xml:space="preserve">artefact </w:delText>
        </w:r>
      </w:del>
      <w:ins w:id="1062" w:author="Holger Eichelberger" w:date="2015-09-15T09:58:00Z">
        <w:r w:rsidR="005057AD" w:rsidRPr="00725A64">
          <w:rPr>
            <w:lang w:val="en-GB"/>
          </w:rPr>
          <w:t>art</w:t>
        </w:r>
        <w:r w:rsidR="005057AD">
          <w:rPr>
            <w:lang w:val="en-GB"/>
          </w:rPr>
          <w:t>i</w:t>
        </w:r>
        <w:r w:rsidR="005057AD" w:rsidRPr="00725A64">
          <w:rPr>
            <w:lang w:val="en-GB"/>
          </w:rPr>
          <w:t xml:space="preserve">fact </w:t>
        </w:r>
      </w:ins>
      <w:r w:rsidRPr="00725A64">
        <w:rPr>
          <w:lang w:val="en-GB"/>
        </w:rPr>
        <w:t>in a reusable way. Basically, the VIL template language covers genera</w:t>
      </w:r>
      <w:r w:rsidRPr="00FF7947">
        <w:rPr>
          <w:lang w:val="en-GB"/>
        </w:rPr>
        <w:t>tion as well as transformation-based production strategies.</w:t>
      </w:r>
      <w:r w:rsidR="00C0399D" w:rsidRPr="00725A64">
        <w:rPr>
          <w:lang w:val="en-GB"/>
        </w:rPr>
        <w:t xml:space="preserve"> </w:t>
      </w:r>
    </w:p>
    <w:p w:rsidR="004D27B2" w:rsidRPr="00725A64" w:rsidRDefault="004D27B2" w:rsidP="00845E9C">
      <w:pPr>
        <w:pStyle w:val="ListParagraph"/>
        <w:numPr>
          <w:ilvl w:val="0"/>
          <w:numId w:val="17"/>
        </w:numPr>
        <w:rPr>
          <w:lang w:val="en-GB"/>
        </w:rPr>
      </w:pPr>
      <w:r w:rsidRPr="00725A64">
        <w:rPr>
          <w:b/>
          <w:lang w:val="en-GB"/>
        </w:rPr>
        <w:t>Blackbox instantiators:</w:t>
      </w:r>
      <w:r w:rsidRPr="00725A64">
        <w:rPr>
          <w:lang w:val="en-GB"/>
        </w:rPr>
        <w:t xml:space="preserve"> In some situations it might be difficult, inconvenient</w:t>
      </w:r>
      <w:r w:rsidR="008E4004" w:rsidRPr="00725A64">
        <w:rPr>
          <w:lang w:val="en-GB"/>
        </w:rPr>
        <w:t xml:space="preserve">, </w:t>
      </w:r>
      <w:r w:rsidRPr="00725A64">
        <w:rPr>
          <w:lang w:val="en-GB"/>
        </w:rPr>
        <w:t xml:space="preserve">or even impossible to describe a production strategy using the VIL template language. One example is the Cocktail instantiator discussed in </w:t>
      </w:r>
      <w:r w:rsidR="00C0399D" w:rsidRPr="00725A64">
        <w:rPr>
          <w:lang w:val="en-GB"/>
        </w:rPr>
        <w:t>Deliverable D2.2.2 [</w:t>
      </w:r>
      <w:fldSimple w:instr=" REF BIB_d222 \* MERGEFORMAT ">
        <w:r w:rsidR="00AA153B" w:rsidRPr="001E46F3">
          <w:rPr>
            <w:lang w:val="en-GB"/>
          </w:rPr>
          <w:t>5</w:t>
        </w:r>
      </w:fldSimple>
      <w:r w:rsidR="00C0399D" w:rsidRPr="00725A64">
        <w:rPr>
          <w:lang w:val="en-GB"/>
        </w:rPr>
        <w:t>]</w:t>
      </w:r>
      <w:r w:rsidRPr="00725A64">
        <w:rPr>
          <w:lang w:val="en-GB"/>
        </w:rPr>
        <w:t xml:space="preserve"> as it mainly modifies Java bytecode and, thus, it is easier to realize </w:t>
      </w:r>
      <w:r w:rsidR="008E4004" w:rsidRPr="00725A64">
        <w:rPr>
          <w:lang w:val="en-GB"/>
        </w:rPr>
        <w:t xml:space="preserve">(at least some part of </w:t>
      </w:r>
      <w:r w:rsidRPr="00725A64">
        <w:rPr>
          <w:lang w:val="en-GB"/>
        </w:rPr>
        <w:t>it</w:t>
      </w:r>
      <w:r w:rsidR="008E4004" w:rsidRPr="00725A64">
        <w:rPr>
          <w:lang w:val="en-GB"/>
        </w:rPr>
        <w:t>)</w:t>
      </w:r>
      <w:r w:rsidRPr="00725A64">
        <w:rPr>
          <w:lang w:val="en-GB"/>
        </w:rPr>
        <w:t xml:space="preserve"> in an usual programming language such as Java, i.e., from the point of view of VIL as a black box. </w:t>
      </w:r>
      <w:r w:rsidR="00E06558" w:rsidRPr="00725A64">
        <w:rPr>
          <w:lang w:val="en-GB"/>
        </w:rPr>
        <w:t xml:space="preserve">Another example is a programming language compiler or a </w:t>
      </w:r>
      <w:r w:rsidR="00DE433B" w:rsidRPr="00725A64">
        <w:rPr>
          <w:lang w:val="en-GB"/>
        </w:rPr>
        <w:t>linker, which</w:t>
      </w:r>
      <w:r w:rsidR="00E06558" w:rsidRPr="00725A64">
        <w:rPr>
          <w:lang w:val="en-GB"/>
        </w:rPr>
        <w:t xml:space="preserve"> </w:t>
      </w:r>
      <w:r w:rsidR="00DE433B" w:rsidRPr="00725A64">
        <w:rPr>
          <w:lang w:val="en-GB"/>
        </w:rPr>
        <w:t xml:space="preserve">should </w:t>
      </w:r>
      <w:r w:rsidR="00E06558" w:rsidRPr="00725A64">
        <w:rPr>
          <w:lang w:val="en-GB"/>
        </w:rPr>
        <w:t xml:space="preserve">not be </w:t>
      </w:r>
      <w:r w:rsidR="004C0C35" w:rsidRPr="00725A64">
        <w:rPr>
          <w:lang w:val="en-GB"/>
        </w:rPr>
        <w:t>re</w:t>
      </w:r>
      <w:r w:rsidR="00F55827" w:rsidRPr="00725A64">
        <w:rPr>
          <w:lang w:val="en-GB"/>
        </w:rPr>
        <w:t>-</w:t>
      </w:r>
      <w:r w:rsidR="00CF1D79" w:rsidRPr="00725A64">
        <w:rPr>
          <w:lang w:val="en-GB"/>
        </w:rPr>
        <w:t>developed</w:t>
      </w:r>
      <w:r w:rsidR="004C0C35" w:rsidRPr="00725A64">
        <w:rPr>
          <w:lang w:val="en-GB"/>
        </w:rPr>
        <w:t xml:space="preserve"> </w:t>
      </w:r>
      <w:r w:rsidR="00E06558" w:rsidRPr="00725A64">
        <w:rPr>
          <w:lang w:val="en-GB"/>
        </w:rPr>
        <w:t xml:space="preserve">using VIL </w:t>
      </w:r>
      <w:r w:rsidR="00DE433B" w:rsidRPr="00725A64">
        <w:rPr>
          <w:lang w:val="en-GB"/>
        </w:rPr>
        <w:t>but simply reused</w:t>
      </w:r>
      <w:r w:rsidR="00E06558" w:rsidRPr="00725A64">
        <w:rPr>
          <w:lang w:val="en-GB"/>
        </w:rPr>
        <w:t xml:space="preserve">. </w:t>
      </w:r>
      <w:r w:rsidRPr="00725A64">
        <w:rPr>
          <w:lang w:val="en-GB"/>
        </w:rPr>
        <w:t xml:space="preserve">In case of legacy product lines, an existing instantiator may be called or wrapped into a VIL extension. </w:t>
      </w:r>
    </w:p>
    <w:p w:rsidR="004D27B2" w:rsidRPr="00725A64" w:rsidRDefault="004D27B2" w:rsidP="00845E9C">
      <w:pPr>
        <w:pStyle w:val="ListParagraph"/>
        <w:numPr>
          <w:ilvl w:val="0"/>
          <w:numId w:val="17"/>
        </w:numPr>
        <w:rPr>
          <w:lang w:val="en-GB"/>
        </w:rPr>
      </w:pPr>
      <w:r w:rsidRPr="00725A64">
        <w:rPr>
          <w:b/>
          <w:lang w:val="en-GB"/>
        </w:rPr>
        <w:t xml:space="preserve">VIL </w:t>
      </w:r>
      <w:del w:id="1063" w:author="Holger Eichelberger" w:date="2015-09-15T08:04:00Z">
        <w:r w:rsidR="00C0399D" w:rsidRPr="00725A64" w:rsidDel="00FA79C8">
          <w:rPr>
            <w:b/>
            <w:lang w:val="en-GB"/>
          </w:rPr>
          <w:delText>build</w:delText>
        </w:r>
        <w:r w:rsidRPr="00725A64" w:rsidDel="00FA79C8">
          <w:rPr>
            <w:b/>
            <w:lang w:val="en-GB"/>
          </w:rPr>
          <w:delText xml:space="preserve"> </w:delText>
        </w:r>
      </w:del>
      <w:ins w:id="1064" w:author="Holger Eichelberger" w:date="2015-09-15T08:04:00Z">
        <w:r w:rsidR="00FA79C8">
          <w:rPr>
            <w:b/>
            <w:lang w:val="en-GB"/>
          </w:rPr>
          <w:t>control</w:t>
        </w:r>
        <w:r w:rsidR="00FA79C8" w:rsidRPr="00725A64">
          <w:rPr>
            <w:b/>
            <w:lang w:val="en-GB"/>
          </w:rPr>
          <w:t xml:space="preserve"> </w:t>
        </w:r>
      </w:ins>
      <w:r w:rsidRPr="00725A64">
        <w:rPr>
          <w:b/>
          <w:lang w:val="en-GB"/>
        </w:rPr>
        <w:t>language:</w:t>
      </w:r>
      <w:r w:rsidRPr="00725A64">
        <w:rPr>
          <w:lang w:val="en-GB"/>
        </w:rPr>
        <w:t xml:space="preserve"> </w:t>
      </w:r>
      <w:r w:rsidR="00DE433B" w:rsidRPr="00725A64">
        <w:rPr>
          <w:lang w:val="en-GB"/>
        </w:rPr>
        <w:t xml:space="preserve">This is the main part of </w:t>
      </w:r>
      <w:del w:id="1065" w:author="Holger Eichelberger" w:date="2015-09-15T08:06:00Z">
        <w:r w:rsidR="00DE433B" w:rsidRPr="00725A64" w:rsidDel="00FA79C8">
          <w:rPr>
            <w:lang w:val="en-GB"/>
          </w:rPr>
          <w:delText xml:space="preserve">the </w:delText>
        </w:r>
      </w:del>
      <w:r w:rsidR="00DE433B" w:rsidRPr="00725A64">
        <w:rPr>
          <w:lang w:val="en-GB"/>
        </w:rPr>
        <w:t xml:space="preserve">VIL </w:t>
      </w:r>
      <w:del w:id="1066" w:author="Holger Eichelberger" w:date="2015-09-15T08:06:00Z">
        <w:r w:rsidRPr="00725A64" w:rsidDel="00FA79C8">
          <w:rPr>
            <w:lang w:val="en-GB"/>
          </w:rPr>
          <w:delText xml:space="preserve">language </w:delText>
        </w:r>
      </w:del>
      <w:r w:rsidR="00DE433B" w:rsidRPr="00725A64">
        <w:rPr>
          <w:lang w:val="en-GB"/>
        </w:rPr>
        <w:t xml:space="preserve">as it binds all other pieces together. This is used </w:t>
      </w:r>
      <w:r w:rsidRPr="00725A64">
        <w:rPr>
          <w:lang w:val="en-GB"/>
        </w:rPr>
        <w:t xml:space="preserve">to define individual production strategies, i.e., to relate </w:t>
      </w:r>
      <w:del w:id="1067" w:author="Holger Eichelberger" w:date="2015-09-15T09:58:00Z">
        <w:r w:rsidRPr="00725A64" w:rsidDel="005057AD">
          <w:rPr>
            <w:lang w:val="en-GB"/>
          </w:rPr>
          <w:delText xml:space="preserve">artefacts </w:delText>
        </w:r>
      </w:del>
      <w:ins w:id="1068" w:author="Holger Eichelberger" w:date="2015-09-15T09:58: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and instantiation mechanisms, to combine production strategies </w:t>
      </w:r>
      <w:r w:rsidR="00C0399D" w:rsidRPr="00725A64">
        <w:rPr>
          <w:lang w:val="en-GB"/>
        </w:rPr>
        <w:t>in terms of rules</w:t>
      </w:r>
      <w:r w:rsidRPr="00725A64">
        <w:rPr>
          <w:lang w:val="en-GB"/>
        </w:rPr>
        <w:t xml:space="preserve"> and to specify the execution of </w:t>
      </w:r>
      <w:r w:rsidR="00C0399D" w:rsidRPr="00725A64">
        <w:rPr>
          <w:lang w:val="en-GB"/>
        </w:rPr>
        <w:t>the rules</w:t>
      </w:r>
      <w:r w:rsidRPr="00725A64">
        <w:rPr>
          <w:lang w:val="en-GB"/>
        </w:rPr>
        <w:t>.</w:t>
      </w:r>
      <w:r w:rsidR="00624D7F" w:rsidRPr="00725A64">
        <w:rPr>
          <w:lang w:val="en-GB"/>
        </w:rPr>
        <w:t xml:space="preserve"> Basically, it is a rule-based programming language as a foundation for describing product line instantiation processes. </w:t>
      </w:r>
      <w:ins w:id="1069" w:author="Holger Eichelberger" w:date="2015-09-15T08:06:00Z">
        <w:r w:rsidR="00FA79C8">
          <w:rPr>
            <w:lang w:val="en-GB"/>
          </w:rPr>
          <w:t>We will call this language for short VIL.</w:t>
        </w:r>
      </w:ins>
    </w:p>
    <w:p w:rsidR="002D358C" w:rsidRPr="00725A64" w:rsidRDefault="004D27B2" w:rsidP="0001457D">
      <w:pPr>
        <w:rPr>
          <w:lang w:val="en-GB"/>
        </w:rPr>
      </w:pPr>
      <w:r w:rsidRPr="00725A64">
        <w:rPr>
          <w:lang w:val="en-GB"/>
        </w:rPr>
        <w:t xml:space="preserve">VIL and its sublanguages </w:t>
      </w:r>
      <w:r w:rsidR="0001181B" w:rsidRPr="00725A64">
        <w:rPr>
          <w:lang w:val="en-GB"/>
        </w:rPr>
        <w:t>are</w:t>
      </w:r>
      <w:r w:rsidR="00192581" w:rsidRPr="00725A64">
        <w:rPr>
          <w:lang w:val="en-GB"/>
        </w:rPr>
        <w:t xml:space="preserve"> tight</w:t>
      </w:r>
      <w:r w:rsidR="0001181B" w:rsidRPr="00725A64">
        <w:rPr>
          <w:lang w:val="en-GB"/>
        </w:rPr>
        <w:t>ly</w:t>
      </w:r>
      <w:r w:rsidR="00192581" w:rsidRPr="00725A64">
        <w:rPr>
          <w:lang w:val="en-GB"/>
        </w:rPr>
        <w:t xml:space="preserve"> </w:t>
      </w:r>
      <w:r w:rsidR="0001181B" w:rsidRPr="00725A64">
        <w:rPr>
          <w:lang w:val="en-GB"/>
        </w:rPr>
        <w:t xml:space="preserve">integrated </w:t>
      </w:r>
      <w:r w:rsidR="00192581" w:rsidRPr="00725A64">
        <w:rPr>
          <w:lang w:val="en-GB"/>
        </w:rPr>
        <w:t>with IVML, i.e., IVML identifiers</w:t>
      </w:r>
      <w:r w:rsidR="000333A1">
        <w:rPr>
          <w:lang w:val="en-GB"/>
        </w:rPr>
        <w:t>,</w:t>
      </w:r>
      <w:r w:rsidR="00192581" w:rsidRPr="00725A64">
        <w:rPr>
          <w:lang w:val="en-GB"/>
        </w:rPr>
        <w:t xml:space="preserve"> configuration values</w:t>
      </w:r>
      <w:r w:rsidR="00A227B6">
        <w:rPr>
          <w:lang w:val="en-GB"/>
        </w:rPr>
        <w:t>,</w:t>
      </w:r>
      <w:r w:rsidR="00192581" w:rsidRPr="00725A64">
        <w:rPr>
          <w:lang w:val="en-GB"/>
        </w:rPr>
        <w:t xml:space="preserve"> </w:t>
      </w:r>
      <w:r w:rsidR="000333A1">
        <w:rPr>
          <w:lang w:val="en-GB"/>
        </w:rPr>
        <w:t xml:space="preserve">and types </w:t>
      </w:r>
      <w:r w:rsidR="00192581" w:rsidRPr="00725A64">
        <w:rPr>
          <w:lang w:val="en-GB"/>
        </w:rPr>
        <w:t>can be direct</w:t>
      </w:r>
      <w:r w:rsidR="009F0D7F" w:rsidRPr="00725A64">
        <w:rPr>
          <w:lang w:val="en-GB"/>
        </w:rPr>
        <w:t>ly</w:t>
      </w:r>
      <w:r w:rsidR="00192581" w:rsidRPr="00725A64">
        <w:rPr>
          <w:lang w:val="en-GB"/>
        </w:rPr>
        <w:t xml:space="preserve"> used in VIL. From a more general point of view, VIL and its sublanguages </w:t>
      </w:r>
      <w:r w:rsidRPr="00725A64">
        <w:rPr>
          <w:lang w:val="en-GB"/>
        </w:rPr>
        <w:t xml:space="preserve">rely on existing, practically proven concepts such as </w:t>
      </w:r>
      <w:r w:rsidR="0071017D" w:rsidRPr="00725A64">
        <w:rPr>
          <w:lang w:val="en-GB"/>
        </w:rPr>
        <w:t xml:space="preserve">build rules </w:t>
      </w:r>
      <w:r w:rsidRPr="00725A64">
        <w:rPr>
          <w:lang w:val="en-GB"/>
        </w:rPr>
        <w:t xml:space="preserve">or template languages </w:t>
      </w:r>
      <w:del w:id="1070" w:author="Holger Eichelberger" w:date="2015-08-10T17:29:00Z">
        <w:r w:rsidRPr="00725A64" w:rsidDel="00BC72E1">
          <w:rPr>
            <w:lang w:val="en-GB"/>
          </w:rPr>
          <w:delText xml:space="preserve">in order </w:delText>
        </w:r>
      </w:del>
      <w:r w:rsidRPr="00725A64">
        <w:rPr>
          <w:lang w:val="en-GB"/>
        </w:rPr>
        <w:t>to avoid reinventing the wheel. However, existing concepts as well as related tooling does not provide the full support for variability instantiation</w:t>
      </w:r>
      <w:r w:rsidR="009920C0" w:rsidRPr="00725A64">
        <w:rPr>
          <w:lang w:val="en-GB"/>
        </w:rPr>
        <w:t xml:space="preserve"> as we experienced in our analysis of related </w:t>
      </w:r>
      <w:r w:rsidR="00A92E93" w:rsidRPr="00725A64">
        <w:rPr>
          <w:lang w:val="en-GB"/>
        </w:rPr>
        <w:t>technologies</w:t>
      </w:r>
      <w:r w:rsidRPr="00725A64">
        <w:rPr>
          <w:lang w:val="en-GB"/>
        </w:rPr>
        <w:t xml:space="preserve">. Thus, we reuse and extend existing </w:t>
      </w:r>
      <w:r w:rsidR="00E81D73" w:rsidRPr="00725A64">
        <w:rPr>
          <w:lang w:val="en-GB"/>
        </w:rPr>
        <w:t xml:space="preserve">concepts </w:t>
      </w:r>
      <w:r w:rsidRPr="00725A64">
        <w:rPr>
          <w:lang w:val="en-GB"/>
        </w:rPr>
        <w:t>to apply it to variability realization</w:t>
      </w:r>
      <w:r w:rsidR="00E81D73" w:rsidRPr="00725A64">
        <w:rPr>
          <w:lang w:val="en-GB"/>
        </w:rPr>
        <w:t xml:space="preserve"> and created the VIL as </w:t>
      </w:r>
      <w:r w:rsidR="00582ECE" w:rsidRPr="00725A64">
        <w:rPr>
          <w:lang w:val="en-GB"/>
        </w:rPr>
        <w:t xml:space="preserve">a completely new language along with a </w:t>
      </w:r>
      <w:r w:rsidR="00CB10C9" w:rsidRPr="00725A64">
        <w:rPr>
          <w:lang w:val="en-GB"/>
        </w:rPr>
        <w:t>novel</w:t>
      </w:r>
      <w:r w:rsidR="00582ECE" w:rsidRPr="00725A64">
        <w:rPr>
          <w:lang w:val="en-GB"/>
        </w:rPr>
        <w:t xml:space="preserve"> implementation.</w:t>
      </w:r>
    </w:p>
    <w:p w:rsidR="00EB4BA2" w:rsidRPr="00725A64" w:rsidRDefault="00EB4BA2" w:rsidP="00EA17BB">
      <w:pPr>
        <w:pStyle w:val="Heading1"/>
        <w:tabs>
          <w:tab w:val="clear" w:pos="792"/>
          <w:tab w:val="num" w:pos="426"/>
        </w:tabs>
        <w:ind w:left="426" w:hanging="426"/>
        <w:rPr>
          <w:lang w:val="en-GB"/>
        </w:rPr>
      </w:pPr>
      <w:bookmarkStart w:id="1071" w:name="_Ref368648478"/>
      <w:bookmarkStart w:id="1072" w:name="_Toc430078859"/>
      <w:r w:rsidRPr="00725A64">
        <w:rPr>
          <w:lang w:val="en-GB"/>
        </w:rPr>
        <w:lastRenderedPageBreak/>
        <w:t>The VIL Languages</w:t>
      </w:r>
      <w:bookmarkEnd w:id="1071"/>
      <w:bookmarkEnd w:id="1072"/>
    </w:p>
    <w:p w:rsidR="00966921" w:rsidRDefault="00BF64C0">
      <w:pPr>
        <w:rPr>
          <w:del w:id="1073" w:author="Holger Eichelberger" w:date="2015-09-15T08:29:00Z"/>
          <w:lang w:val="en-GB"/>
        </w:rPr>
      </w:pPr>
      <w:r w:rsidRPr="00725A64">
        <w:rPr>
          <w:lang w:val="en-GB"/>
        </w:rPr>
        <w:t xml:space="preserve">In this section, we will describe the </w:t>
      </w:r>
      <w:r w:rsidR="00563354" w:rsidRPr="00725A64">
        <w:rPr>
          <w:lang w:val="en-GB"/>
        </w:rPr>
        <w:t xml:space="preserve">two </w:t>
      </w:r>
      <w:r w:rsidR="00F80790" w:rsidRPr="00725A64">
        <w:rPr>
          <w:lang w:val="en-GB"/>
        </w:rPr>
        <w:t xml:space="preserve">(sub) </w:t>
      </w:r>
      <w:r w:rsidR="001944E7" w:rsidRPr="00725A64">
        <w:rPr>
          <w:lang w:val="en-GB"/>
        </w:rPr>
        <w:t>languages</w:t>
      </w:r>
      <w:r w:rsidR="00563354" w:rsidRPr="00725A64">
        <w:rPr>
          <w:lang w:val="en-GB"/>
        </w:rPr>
        <w:t xml:space="preserve"> of VIL</w:t>
      </w:r>
      <w:r w:rsidR="001944E7" w:rsidRPr="00725A64">
        <w:rPr>
          <w:lang w:val="en-GB"/>
        </w:rPr>
        <w:t>, i.e., the VIL</w:t>
      </w:r>
      <w:del w:id="1074" w:author="Holger Eichelberger" w:date="2015-09-15T08:06:00Z">
        <w:r w:rsidR="001944E7" w:rsidRPr="00725A64" w:rsidDel="00DE5307">
          <w:rPr>
            <w:lang w:val="en-GB"/>
          </w:rPr>
          <w:delText xml:space="preserve"> </w:delText>
        </w:r>
      </w:del>
      <w:ins w:id="1075" w:author="Holger Eichelberger" w:date="2015-09-15T08:05:00Z">
        <w:r w:rsidR="00FA79C8">
          <w:rPr>
            <w:lang w:val="en-GB"/>
          </w:rPr>
          <w:t xml:space="preserve"> </w:t>
        </w:r>
      </w:ins>
      <w:ins w:id="1076" w:author="Holger Eichelberger" w:date="2015-09-15T08:07:00Z">
        <w:r w:rsidR="00EF7E06">
          <w:rPr>
            <w:lang w:val="en-GB"/>
          </w:rPr>
          <w:t xml:space="preserve">(control) </w:t>
        </w:r>
      </w:ins>
      <w:del w:id="1077" w:author="Holger Eichelberger" w:date="2015-09-15T08:05:00Z">
        <w:r w:rsidR="001944E7" w:rsidRPr="00725A64" w:rsidDel="00FA79C8">
          <w:rPr>
            <w:lang w:val="en-GB"/>
          </w:rPr>
          <w:delText xml:space="preserve">build </w:delText>
        </w:r>
      </w:del>
      <w:r w:rsidR="001944E7" w:rsidRPr="00725A64">
        <w:rPr>
          <w:lang w:val="en-GB"/>
        </w:rPr>
        <w:t>language and the VIL template language</w:t>
      </w:r>
      <w:ins w:id="1078" w:author="Holger Eichelberger" w:date="2015-09-15T08:25:00Z">
        <w:r w:rsidR="0057439C">
          <w:rPr>
            <w:lang w:val="en-GB"/>
          </w:rPr>
          <w:t xml:space="preserve"> (VTL)</w:t>
        </w:r>
      </w:ins>
      <w:r w:rsidR="001944E7" w:rsidRPr="00725A64">
        <w:rPr>
          <w:lang w:val="en-GB"/>
        </w:rPr>
        <w:t xml:space="preserve">, as well as their </w:t>
      </w:r>
      <w:r w:rsidR="00D0459A" w:rsidRPr="00725A64">
        <w:rPr>
          <w:lang w:val="en-GB"/>
        </w:rPr>
        <w:t xml:space="preserve">main </w:t>
      </w:r>
      <w:r w:rsidR="001944E7" w:rsidRPr="00725A64">
        <w:rPr>
          <w:lang w:val="en-GB"/>
        </w:rPr>
        <w:t xml:space="preserve">concepts. </w:t>
      </w:r>
      <w:ins w:id="1079" w:author="Holger Eichelberger" w:date="2015-09-15T08:25:00Z">
        <w:r w:rsidR="0057439C">
          <w:rPr>
            <w:lang w:val="en-GB"/>
          </w:rPr>
          <w:t xml:space="preserve">While VIL aims at defining the overall instantiation process for a software product line VTL specifically aims at </w:t>
        </w:r>
      </w:ins>
      <w:ins w:id="1080" w:author="Holger Eichelberger" w:date="2015-09-15T08:26:00Z">
        <w:r w:rsidR="0057439C">
          <w:rPr>
            <w:lang w:val="en-GB"/>
          </w:rPr>
          <w:t xml:space="preserve">supporting the </w:t>
        </w:r>
      </w:ins>
      <w:ins w:id="1081" w:author="Holger Eichelberger" w:date="2015-09-15T08:25:00Z">
        <w:r w:rsidR="0057439C">
          <w:rPr>
            <w:lang w:val="en-GB"/>
          </w:rPr>
          <w:t>generat</w:t>
        </w:r>
      </w:ins>
      <w:ins w:id="1082" w:author="Holger Eichelberger" w:date="2015-09-15T08:26:00Z">
        <w:r w:rsidR="0057439C">
          <w:rPr>
            <w:lang w:val="en-GB"/>
          </w:rPr>
          <w:t>ion</w:t>
        </w:r>
      </w:ins>
      <w:ins w:id="1083" w:author="Holger Eichelberger" w:date="2015-09-15T08:25:00Z">
        <w:r w:rsidR="0057439C">
          <w:rPr>
            <w:lang w:val="en-GB"/>
          </w:rPr>
          <w:t xml:space="preserve"> </w:t>
        </w:r>
      </w:ins>
      <w:ins w:id="1084" w:author="Holger Eichelberger" w:date="2015-09-15T08:26:00Z">
        <w:r w:rsidR="0057439C">
          <w:rPr>
            <w:lang w:val="en-GB"/>
          </w:rPr>
          <w:t xml:space="preserve">and instantiation of </w:t>
        </w:r>
      </w:ins>
      <w:ins w:id="1085" w:author="Holger Eichelberger" w:date="2015-09-15T08:25:00Z">
        <w:r w:rsidR="0057439C">
          <w:rPr>
            <w:lang w:val="en-GB"/>
          </w:rPr>
          <w:t>textual art</w:t>
        </w:r>
      </w:ins>
      <w:ins w:id="1086" w:author="Holger Eichelberger" w:date="2015-09-15T09:58:00Z">
        <w:r w:rsidR="005057AD">
          <w:rPr>
            <w:lang w:val="en-GB"/>
          </w:rPr>
          <w:t>i</w:t>
        </w:r>
      </w:ins>
      <w:ins w:id="1087" w:author="Holger Eichelberger" w:date="2015-09-15T08:25:00Z">
        <w:r w:rsidR="0057439C">
          <w:rPr>
            <w:lang w:val="en-GB"/>
          </w:rPr>
          <w:t>facts</w:t>
        </w:r>
      </w:ins>
      <w:ins w:id="1088" w:author="Holger Eichelberger" w:date="2015-09-15T08:26:00Z">
        <w:r w:rsidR="0057439C">
          <w:rPr>
            <w:lang w:val="en-GB"/>
          </w:rPr>
          <w:t>.</w:t>
        </w:r>
        <w:r w:rsidR="0041274B">
          <w:rPr>
            <w:lang w:val="en-GB"/>
          </w:rPr>
          <w:t xml:space="preserve"> </w:t>
        </w:r>
      </w:ins>
      <w:ins w:id="1089" w:author="Holger Eichelberger" w:date="2015-09-15T08:27:00Z">
        <w:r w:rsidR="0041274B">
          <w:rPr>
            <w:lang w:val="en-GB"/>
          </w:rPr>
          <w:t xml:space="preserve">We describe VIL in Section </w:t>
        </w:r>
      </w:ins>
      <w:ins w:id="1090" w:author="Holger Eichelberger" w:date="2015-09-15T08:28:00Z">
        <w:r w:rsidR="00FF39BE">
          <w:rPr>
            <w:lang w:val="en-GB"/>
          </w:rPr>
          <w:fldChar w:fldCharType="begin"/>
        </w:r>
        <w:r w:rsidR="0041274B">
          <w:rPr>
            <w:lang w:val="en-GB"/>
          </w:rPr>
          <w:instrText xml:space="preserve"> REF _Ref430069010 \r \h </w:instrText>
        </w:r>
      </w:ins>
      <w:r w:rsidR="00FF39BE">
        <w:rPr>
          <w:lang w:val="en-GB"/>
        </w:rPr>
      </w:r>
      <w:r w:rsidR="00FF39BE">
        <w:rPr>
          <w:lang w:val="en-GB"/>
        </w:rPr>
        <w:fldChar w:fldCharType="separate"/>
      </w:r>
      <w:ins w:id="1091" w:author="Holger Eichelberger" w:date="2015-09-15T08:28:00Z">
        <w:r w:rsidR="0041274B">
          <w:rPr>
            <w:lang w:val="en-GB"/>
          </w:rPr>
          <w:t>3.1</w:t>
        </w:r>
        <w:r w:rsidR="00FF39BE">
          <w:rPr>
            <w:lang w:val="en-GB"/>
          </w:rPr>
          <w:fldChar w:fldCharType="end"/>
        </w:r>
      </w:ins>
      <w:ins w:id="1092" w:author="Holger Eichelberger" w:date="2015-09-15T08:29:00Z">
        <w:r w:rsidR="00652C85">
          <w:rPr>
            <w:lang w:val="en-GB"/>
          </w:rPr>
          <w:t xml:space="preserve"> and</w:t>
        </w:r>
      </w:ins>
      <w:ins w:id="1093" w:author="Holger Eichelberger" w:date="2015-09-15T08:28:00Z">
        <w:r w:rsidR="0041274B">
          <w:rPr>
            <w:lang w:val="en-GB"/>
          </w:rPr>
          <w:t xml:space="preserve"> VTL in Section </w:t>
        </w:r>
        <w:r w:rsidR="00FF39BE">
          <w:rPr>
            <w:lang w:val="en-GB"/>
          </w:rPr>
          <w:fldChar w:fldCharType="begin"/>
        </w:r>
        <w:r w:rsidR="0041274B">
          <w:rPr>
            <w:lang w:val="en-GB"/>
          </w:rPr>
          <w:instrText xml:space="preserve"> REF _Ref368405170 \r \h </w:instrText>
        </w:r>
      </w:ins>
      <w:r w:rsidR="00FF39BE">
        <w:rPr>
          <w:lang w:val="en-GB"/>
        </w:rPr>
      </w:r>
      <w:r w:rsidR="00FF39BE">
        <w:rPr>
          <w:lang w:val="en-GB"/>
        </w:rPr>
        <w:fldChar w:fldCharType="separate"/>
      </w:r>
      <w:ins w:id="1094" w:author="Holger Eichelberger" w:date="2015-09-15T08:28:00Z">
        <w:r w:rsidR="0041274B">
          <w:rPr>
            <w:lang w:val="en-GB"/>
          </w:rPr>
          <w:t>3.2</w:t>
        </w:r>
        <w:r w:rsidR="00FF39BE">
          <w:rPr>
            <w:lang w:val="en-GB"/>
          </w:rPr>
          <w:fldChar w:fldCharType="end"/>
        </w:r>
      </w:ins>
      <w:ins w:id="1095" w:author="Holger Eichelberger" w:date="2015-09-15T08:29:00Z">
        <w:r w:rsidR="00652C85">
          <w:rPr>
            <w:lang w:val="en-GB"/>
          </w:rPr>
          <w:t>.</w:t>
        </w:r>
        <w:r w:rsidR="00652C85" w:rsidRPr="00652C85">
          <w:rPr>
            <w:lang w:val="en-GB"/>
          </w:rPr>
          <w:t xml:space="preserve"> </w:t>
        </w:r>
      </w:ins>
      <w:moveToRangeStart w:id="1096" w:author="Holger Eichelberger" w:date="2015-09-15T08:29:00Z" w:name="move430069098"/>
      <w:moveTo w:id="1097" w:author="Holger Eichelberger" w:date="2015-09-15T08:29:00Z">
        <w:r w:rsidR="00652C85" w:rsidRPr="00725A64">
          <w:rPr>
            <w:lang w:val="en-GB"/>
          </w:rPr>
          <w:t>Due to the nature of both languages as variability implementation languages, they share a common type system as well as a common expression language</w:t>
        </w:r>
      </w:moveTo>
      <w:ins w:id="1098" w:author="Holger Eichelberger" w:date="2015-09-15T08:30:00Z">
        <w:r w:rsidR="00652C85">
          <w:rPr>
            <w:lang w:val="en-GB"/>
          </w:rPr>
          <w:t xml:space="preserve">. </w:t>
        </w:r>
      </w:ins>
      <w:moveTo w:id="1099" w:author="Holger Eichelberger" w:date="2015-09-15T08:29:00Z">
        <w:del w:id="1100" w:author="Holger Eichelberger" w:date="2015-09-15T08:29:00Z">
          <w:r w:rsidR="00652C85" w:rsidRPr="00725A64" w:rsidDel="00652C85">
            <w:rPr>
              <w:lang w:val="en-GB"/>
            </w:rPr>
            <w:delText>.</w:delText>
          </w:r>
        </w:del>
      </w:moveTo>
    </w:p>
    <w:moveToRangeEnd w:id="1096"/>
    <w:p w:rsidR="00966921" w:rsidRDefault="00652C85">
      <w:pPr>
        <w:rPr>
          <w:ins w:id="1101" w:author="Holger Eichelberger" w:date="2015-09-15T08:30:00Z"/>
          <w:lang w:val="en-GB"/>
        </w:rPr>
      </w:pPr>
      <w:ins w:id="1102" w:author="Holger Eichelberger" w:date="2015-09-15T08:29:00Z">
        <w:r>
          <w:rPr>
            <w:lang w:val="en-GB"/>
          </w:rPr>
          <w:t>For working with different kinds of art</w:t>
        </w:r>
      </w:ins>
      <w:ins w:id="1103" w:author="Holger Eichelberger" w:date="2015-09-15T09:58:00Z">
        <w:r w:rsidR="005057AD">
          <w:rPr>
            <w:lang w:val="en-GB"/>
          </w:rPr>
          <w:t>i</w:t>
        </w:r>
      </w:ins>
      <w:ins w:id="1104" w:author="Holger Eichelberger" w:date="2015-09-15T08:29:00Z">
        <w:r>
          <w:rPr>
            <w:lang w:val="en-GB"/>
          </w:rPr>
          <w:t xml:space="preserve">facts and variabilities, </w:t>
        </w:r>
      </w:ins>
      <w:ins w:id="1105" w:author="Holger Eichelberger" w:date="2015-09-15T08:30:00Z">
        <w:r>
          <w:rPr>
            <w:lang w:val="en-GB"/>
          </w:rPr>
          <w:t>VIL provides an extensible type language</w:t>
        </w:r>
      </w:ins>
      <w:ins w:id="1106" w:author="Holger Eichelberger" w:date="2015-09-15T08:31:00Z">
        <w:r>
          <w:rPr>
            <w:lang w:val="en-GB"/>
          </w:rPr>
          <w:t>.</w:t>
        </w:r>
      </w:ins>
      <w:ins w:id="1107" w:author="Holger Eichelberger" w:date="2015-09-15T08:30:00Z">
        <w:r>
          <w:rPr>
            <w:lang w:val="en-GB"/>
          </w:rPr>
          <w:t xml:space="preserve"> We will describe the </w:t>
        </w:r>
      </w:ins>
      <w:ins w:id="1108" w:author="Holger Eichelberger" w:date="2015-09-15T08:31:00Z">
        <w:r>
          <w:rPr>
            <w:lang w:val="en-GB"/>
          </w:rPr>
          <w:t xml:space="preserve">expression language </w:t>
        </w:r>
      </w:ins>
      <w:ins w:id="1109" w:author="Holger Eichelberger" w:date="2015-09-15T08:30:00Z">
        <w:r>
          <w:rPr>
            <w:lang w:val="en-GB"/>
          </w:rPr>
          <w:t xml:space="preserve">in Section </w:t>
        </w:r>
        <w:r w:rsidR="00FF39BE">
          <w:rPr>
            <w:lang w:val="en-GB"/>
          </w:rPr>
          <w:fldChar w:fldCharType="begin"/>
        </w:r>
        <w:r>
          <w:rPr>
            <w:lang w:val="en-GB"/>
          </w:rPr>
          <w:instrText xml:space="preserve"> REF _Ref330727065 \r \h </w:instrText>
        </w:r>
      </w:ins>
      <w:r w:rsidR="00FF39BE">
        <w:rPr>
          <w:lang w:val="en-GB"/>
        </w:rPr>
      </w:r>
      <w:ins w:id="1110" w:author="Holger Eichelberger" w:date="2015-09-15T08:30:00Z">
        <w:r w:rsidR="00FF39BE">
          <w:rPr>
            <w:lang w:val="en-GB"/>
          </w:rPr>
          <w:fldChar w:fldCharType="separate"/>
        </w:r>
        <w:r>
          <w:rPr>
            <w:lang w:val="en-GB"/>
          </w:rPr>
          <w:t>3.3</w:t>
        </w:r>
        <w:r w:rsidR="00FF39BE">
          <w:rPr>
            <w:lang w:val="en-GB"/>
          </w:rPr>
          <w:fldChar w:fldCharType="end"/>
        </w:r>
      </w:ins>
      <w:ins w:id="1111" w:author="Holger Eichelberger" w:date="2015-09-15T08:31:00Z">
        <w:r>
          <w:rPr>
            <w:lang w:val="en-GB"/>
          </w:rPr>
          <w:t xml:space="preserve">, the type library in Section </w:t>
        </w:r>
        <w:r w:rsidR="00FF39BE">
          <w:rPr>
            <w:lang w:val="en-GB"/>
          </w:rPr>
          <w:fldChar w:fldCharType="begin"/>
        </w:r>
        <w:r>
          <w:rPr>
            <w:lang w:val="en-GB"/>
          </w:rPr>
          <w:instrText xml:space="preserve"> REF _Ref411839779 \r \h </w:instrText>
        </w:r>
      </w:ins>
      <w:r w:rsidR="00FF39BE">
        <w:rPr>
          <w:lang w:val="en-GB"/>
        </w:rPr>
      </w:r>
      <w:r w:rsidR="00FF39BE">
        <w:rPr>
          <w:lang w:val="en-GB"/>
        </w:rPr>
        <w:fldChar w:fldCharType="separate"/>
      </w:r>
      <w:ins w:id="1112" w:author="Holger Eichelberger" w:date="2015-09-15T08:31:00Z">
        <w:r>
          <w:rPr>
            <w:lang w:val="en-GB"/>
          </w:rPr>
          <w:t>3.4</w:t>
        </w:r>
        <w:r w:rsidR="00FF39BE">
          <w:rPr>
            <w:lang w:val="en-GB"/>
          </w:rPr>
          <w:fldChar w:fldCharType="end"/>
        </w:r>
        <w:r>
          <w:rPr>
            <w:lang w:val="en-GB"/>
          </w:rPr>
          <w:t xml:space="preserve"> and default extensions for specific programming languages in Section </w:t>
        </w:r>
        <w:r w:rsidR="00FF39BE">
          <w:rPr>
            <w:lang w:val="en-GB"/>
          </w:rPr>
          <w:fldChar w:fldCharType="begin"/>
        </w:r>
        <w:r>
          <w:rPr>
            <w:lang w:val="en-GB"/>
          </w:rPr>
          <w:instrText xml:space="preserve"> REF _Ref411839918 \r \h </w:instrText>
        </w:r>
      </w:ins>
      <w:r w:rsidR="00FF39BE">
        <w:rPr>
          <w:lang w:val="en-GB"/>
        </w:rPr>
      </w:r>
      <w:r w:rsidR="00FF39BE">
        <w:rPr>
          <w:lang w:val="en-GB"/>
        </w:rPr>
        <w:fldChar w:fldCharType="separate"/>
      </w:r>
      <w:ins w:id="1113" w:author="Holger Eichelberger" w:date="2015-09-15T08:31:00Z">
        <w:r>
          <w:rPr>
            <w:lang w:val="en-GB"/>
          </w:rPr>
          <w:t>3.5</w:t>
        </w:r>
        <w:r w:rsidR="00FF39BE">
          <w:rPr>
            <w:lang w:val="en-GB"/>
          </w:rPr>
          <w:fldChar w:fldCharType="end"/>
        </w:r>
      </w:ins>
      <w:ins w:id="1114" w:author="Holger Eichelberger" w:date="2015-09-15T08:30:00Z">
        <w:r>
          <w:rPr>
            <w:lang w:val="en-GB"/>
          </w:rPr>
          <w:t>.</w:t>
        </w:r>
      </w:ins>
      <w:ins w:id="1115" w:author="Holger Eichelberger" w:date="2015-09-15T08:31:00Z">
        <w:r>
          <w:rPr>
            <w:lang w:val="en-GB"/>
          </w:rPr>
          <w:t xml:space="preserve"> For performing reconfigurations at runtime, </w:t>
        </w:r>
      </w:ins>
      <w:ins w:id="1116" w:author="Holger Eichelberger" w:date="2015-09-15T08:32:00Z">
        <w:r>
          <w:rPr>
            <w:lang w:val="en-GB"/>
          </w:rPr>
          <w:t xml:space="preserve">VIL provides a specific set of concepts (we call this extending set runtime VIL, rt-VIL for short). We will describe rt-VIL in Section </w:t>
        </w:r>
      </w:ins>
      <w:ins w:id="1117" w:author="Holger Eichelberger" w:date="2015-09-15T08:33:00Z">
        <w:r w:rsidR="00FF39BE">
          <w:rPr>
            <w:lang w:val="en-GB"/>
          </w:rPr>
          <w:fldChar w:fldCharType="begin"/>
        </w:r>
        <w:r>
          <w:rPr>
            <w:lang w:val="en-GB"/>
          </w:rPr>
          <w:instrText xml:space="preserve"> REF _Ref411839911 \r \h </w:instrText>
        </w:r>
      </w:ins>
      <w:r w:rsidR="00FF39BE">
        <w:rPr>
          <w:lang w:val="en-GB"/>
        </w:rPr>
      </w:r>
      <w:r w:rsidR="00FF39BE">
        <w:rPr>
          <w:lang w:val="en-GB"/>
        </w:rPr>
        <w:fldChar w:fldCharType="separate"/>
      </w:r>
      <w:ins w:id="1118" w:author="Holger Eichelberger" w:date="2015-09-15T08:33:00Z">
        <w:r>
          <w:rPr>
            <w:lang w:val="en-GB"/>
          </w:rPr>
          <w:t>3.6</w:t>
        </w:r>
        <w:r w:rsidR="00FF39BE">
          <w:rPr>
            <w:lang w:val="en-GB"/>
          </w:rPr>
          <w:fldChar w:fldCharType="end"/>
        </w:r>
        <w:r>
          <w:rPr>
            <w:lang w:val="en-GB"/>
          </w:rPr>
          <w:t>.</w:t>
        </w:r>
      </w:ins>
    </w:p>
    <w:p w:rsidR="005521B4" w:rsidRPr="00725A64" w:rsidDel="00652C85" w:rsidRDefault="00563354" w:rsidP="00A7157B">
      <w:pPr>
        <w:rPr>
          <w:lang w:val="en-GB"/>
        </w:rPr>
      </w:pPr>
      <w:moveFromRangeStart w:id="1119" w:author="Holger Eichelberger" w:date="2015-09-15T08:29:00Z" w:name="move430069098"/>
      <w:moveFrom w:id="1120" w:author="Holger Eichelberger" w:date="2015-09-15T08:29:00Z">
        <w:r w:rsidRPr="00725A64" w:rsidDel="00652C85">
          <w:rPr>
            <w:lang w:val="en-GB"/>
          </w:rPr>
          <w:t>Due to the</w:t>
        </w:r>
        <w:r w:rsidR="00A85A94" w:rsidRPr="00725A64" w:rsidDel="00652C85">
          <w:rPr>
            <w:lang w:val="en-GB"/>
          </w:rPr>
          <w:t xml:space="preserve"> nature of both languages</w:t>
        </w:r>
        <w:r w:rsidRPr="00725A64" w:rsidDel="00652C85">
          <w:rPr>
            <w:lang w:val="en-GB"/>
          </w:rPr>
          <w:t xml:space="preserve"> as variability implementation languages</w:t>
        </w:r>
        <w:r w:rsidR="00A85A94" w:rsidRPr="00725A64" w:rsidDel="00652C85">
          <w:rPr>
            <w:lang w:val="en-GB"/>
          </w:rPr>
          <w:t xml:space="preserve">, they share </w:t>
        </w:r>
        <w:r w:rsidR="00383166" w:rsidRPr="00725A64" w:rsidDel="00652C85">
          <w:rPr>
            <w:lang w:val="en-GB"/>
          </w:rPr>
          <w:t>a common type system as well as a common expression language</w:t>
        </w:r>
        <w:r w:rsidR="00A85A94" w:rsidRPr="00725A64" w:rsidDel="00652C85">
          <w:rPr>
            <w:lang w:val="en-GB"/>
          </w:rPr>
          <w:t>.</w:t>
        </w:r>
      </w:moveFrom>
    </w:p>
    <w:moveFromRangeEnd w:id="1119"/>
    <w:p w:rsidR="008B6DD9" w:rsidRPr="00725A64" w:rsidRDefault="00143E64" w:rsidP="00383166">
      <w:pPr>
        <w:rPr>
          <w:lang w:val="en-GB"/>
        </w:rPr>
      </w:pPr>
      <w:r w:rsidRPr="00725A64">
        <w:rPr>
          <w:lang w:val="en-GB"/>
        </w:rPr>
        <w:t>The</w:t>
      </w:r>
      <w:r w:rsidR="00192581" w:rsidRPr="00725A64">
        <w:rPr>
          <w:lang w:val="en-GB"/>
        </w:rPr>
        <w:t xml:space="preserve"> </w:t>
      </w:r>
      <w:r w:rsidRPr="00725A64">
        <w:rPr>
          <w:b/>
          <w:lang w:val="en-GB"/>
        </w:rPr>
        <w:t xml:space="preserve">extensible VIL </w:t>
      </w:r>
      <w:r w:rsidR="00192581" w:rsidRPr="00725A64">
        <w:rPr>
          <w:b/>
          <w:lang w:val="en-GB"/>
        </w:rPr>
        <w:t>type system</w:t>
      </w:r>
      <w:r w:rsidR="00192581" w:rsidRPr="00725A64">
        <w:rPr>
          <w:lang w:val="en-GB"/>
        </w:rPr>
        <w:t xml:space="preserve"> is the foundation for both </w:t>
      </w:r>
      <w:r w:rsidR="00F80790" w:rsidRPr="00725A64">
        <w:rPr>
          <w:lang w:val="en-GB"/>
        </w:rPr>
        <w:t xml:space="preserve">VIL sub </w:t>
      </w:r>
      <w:r w:rsidR="00192581" w:rsidRPr="00725A64">
        <w:rPr>
          <w:lang w:val="en-GB"/>
        </w:rPr>
        <w:t xml:space="preserve">languages. The type system </w:t>
      </w:r>
      <w:r w:rsidR="00710DAD" w:rsidRPr="00725A64">
        <w:rPr>
          <w:lang w:val="en-GB"/>
        </w:rPr>
        <w:t xml:space="preserve">consists of </w:t>
      </w:r>
      <w:r w:rsidR="00192581" w:rsidRPr="00725A64">
        <w:rPr>
          <w:lang w:val="en-GB"/>
        </w:rPr>
        <w:t xml:space="preserve">basic types such as Integer or Boolean, </w:t>
      </w:r>
      <w:r w:rsidR="004A4006" w:rsidRPr="00725A64">
        <w:rPr>
          <w:lang w:val="en-GB"/>
        </w:rPr>
        <w:t>configuration-</w:t>
      </w:r>
      <w:r w:rsidR="00192581" w:rsidRPr="00725A64">
        <w:rPr>
          <w:lang w:val="en-GB"/>
        </w:rPr>
        <w:t>related types realizing the integration with an IVML [</w:t>
      </w:r>
      <w:fldSimple w:instr=" REF BIB_d21 \* MERGEFORMAT ">
        <w:r w:rsidR="00AA153B" w:rsidRPr="001E46F3">
          <w:rPr>
            <w:lang w:val="en-GB"/>
          </w:rPr>
          <w:t>3</w:t>
        </w:r>
      </w:fldSimple>
      <w:r w:rsidR="00286A9E" w:rsidRPr="00725A64">
        <w:rPr>
          <w:lang w:val="en-GB"/>
        </w:rPr>
        <w:t>]</w:t>
      </w:r>
      <w:r w:rsidR="00192581" w:rsidRPr="00FF7947">
        <w:rPr>
          <w:lang w:val="en-GB"/>
        </w:rPr>
        <w:t xml:space="preserve"> variability m</w:t>
      </w:r>
      <w:r w:rsidR="00192581" w:rsidRPr="00725A64">
        <w:rPr>
          <w:lang w:val="en-GB"/>
        </w:rPr>
        <w:t xml:space="preserve">odel, </w:t>
      </w:r>
      <w:del w:id="1121" w:author="Holger Eichelberger" w:date="2015-09-15T09:58:00Z">
        <w:r w:rsidR="004A4006" w:rsidRPr="00725A64" w:rsidDel="005057AD">
          <w:rPr>
            <w:lang w:val="en-GB"/>
          </w:rPr>
          <w:delText>artefact</w:delText>
        </w:r>
      </w:del>
      <w:ins w:id="1122" w:author="Holger Eichelberger" w:date="2015-09-15T09:58:00Z">
        <w:r w:rsidR="005057AD" w:rsidRPr="00725A64">
          <w:rPr>
            <w:lang w:val="en-GB"/>
          </w:rPr>
          <w:t>art</w:t>
        </w:r>
        <w:r w:rsidR="005057AD">
          <w:rPr>
            <w:lang w:val="en-GB"/>
          </w:rPr>
          <w:t>i</w:t>
        </w:r>
        <w:r w:rsidR="005057AD" w:rsidRPr="00725A64">
          <w:rPr>
            <w:lang w:val="en-GB"/>
          </w:rPr>
          <w:t>fact</w:t>
        </w:r>
      </w:ins>
      <w:r w:rsidR="004A4006" w:rsidRPr="00725A64">
        <w:rPr>
          <w:lang w:val="en-GB"/>
        </w:rPr>
        <w:t>-</w:t>
      </w:r>
      <w:r w:rsidR="00192581" w:rsidRPr="00725A64">
        <w:rPr>
          <w:lang w:val="en-GB"/>
        </w:rPr>
        <w:t xml:space="preserve">related types implementing the </w:t>
      </w:r>
      <w:del w:id="1123" w:author="Holger Eichelberger" w:date="2015-09-15T09:58:00Z">
        <w:r w:rsidR="00192581" w:rsidRPr="00725A64" w:rsidDel="005057AD">
          <w:rPr>
            <w:lang w:val="en-GB"/>
          </w:rPr>
          <w:delText xml:space="preserve">artefact </w:delText>
        </w:r>
      </w:del>
      <w:ins w:id="112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(meta) model, implicit types representing instantiators and derived types such as containers. </w:t>
      </w:r>
      <w:r w:rsidR="00395081" w:rsidRPr="00725A64">
        <w:rPr>
          <w:lang w:val="en-GB"/>
        </w:rPr>
        <w:t xml:space="preserve">In particular, the type system is extensible, i.e., additional or refining </w:t>
      </w:r>
      <w:del w:id="1125" w:author="Holger Eichelberger" w:date="2015-09-15T09:58:00Z">
        <w:r w:rsidR="00395081" w:rsidRPr="00725A64" w:rsidDel="005057AD">
          <w:rPr>
            <w:lang w:val="en-GB"/>
          </w:rPr>
          <w:delText xml:space="preserve">artefact </w:delText>
        </w:r>
      </w:del>
      <w:ins w:id="112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95081" w:rsidRPr="00725A64">
        <w:rPr>
          <w:lang w:val="en-GB"/>
        </w:rPr>
        <w:t xml:space="preserve">types or instantiators can easily be added (in terms of Java classes). </w:t>
      </w:r>
      <w:r w:rsidR="00192581" w:rsidRPr="00725A64">
        <w:rPr>
          <w:lang w:val="en-GB"/>
        </w:rPr>
        <w:t xml:space="preserve">If compared with an object-oriented language, the </w:t>
      </w:r>
      <w:del w:id="1127" w:author="Holger Eichelberger" w:date="2015-09-15T09:58:00Z">
        <w:r w:rsidR="00192581" w:rsidRPr="00725A64" w:rsidDel="005057AD">
          <w:rPr>
            <w:lang w:val="en-GB"/>
          </w:rPr>
          <w:delText xml:space="preserve">artefact </w:delText>
        </w:r>
      </w:del>
      <w:ins w:id="112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 xml:space="preserve">types can be considered as classes, the operations as methods, individual </w:t>
      </w:r>
      <w:del w:id="1129" w:author="Holger Eichelberger" w:date="2015-09-15T09:58:00Z">
        <w:r w:rsidR="00192581" w:rsidRPr="00725A64" w:rsidDel="005057AD">
          <w:rPr>
            <w:lang w:val="en-GB"/>
          </w:rPr>
          <w:delText xml:space="preserve">artefacts </w:delText>
        </w:r>
      </w:del>
      <w:ins w:id="1130" w:author="Holger Eichelberger" w:date="2015-09-15T09:58:00Z">
        <w:r w:rsidR="005057AD" w:rsidRPr="00725A64">
          <w:rPr>
            <w:lang w:val="en-GB"/>
          </w:rPr>
          <w:t>art</w:t>
        </w:r>
        <w:r w:rsidR="005057AD">
          <w:rPr>
            <w:lang w:val="en-GB"/>
          </w:rPr>
          <w:t>i</w:t>
        </w:r>
        <w:r w:rsidR="005057AD" w:rsidRPr="00725A64">
          <w:rPr>
            <w:lang w:val="en-GB"/>
          </w:rPr>
          <w:t xml:space="preserve">facts </w:t>
        </w:r>
      </w:ins>
      <w:r w:rsidR="00192581" w:rsidRPr="00725A64">
        <w:rPr>
          <w:lang w:val="en-GB"/>
        </w:rPr>
        <w:t xml:space="preserve">as instances and the execution of </w:t>
      </w:r>
      <w:del w:id="1131" w:author="Holger Eichelberger" w:date="2015-09-15T09:58:00Z">
        <w:r w:rsidR="00192581" w:rsidRPr="00725A64" w:rsidDel="005057AD">
          <w:rPr>
            <w:lang w:val="en-GB"/>
          </w:rPr>
          <w:delText xml:space="preserve">artefact </w:delText>
        </w:r>
      </w:del>
      <w:ins w:id="113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192581" w:rsidRPr="00725A64">
        <w:rPr>
          <w:lang w:val="en-GB"/>
        </w:rPr>
        <w:t>operations as method calls.</w:t>
      </w:r>
      <w:r w:rsidR="00E36B8F" w:rsidRPr="00725A64">
        <w:rPr>
          <w:lang w:val="en-GB"/>
        </w:rPr>
        <w:t xml:space="preserve"> </w:t>
      </w:r>
      <w:r w:rsidR="00BE7E11" w:rsidRPr="00725A64">
        <w:rPr>
          <w:lang w:val="en-GB"/>
        </w:rPr>
        <w:t xml:space="preserve">However, the instantiators can be more aptly compared to transformation rules as they are first of all rule-based and second operate on the </w:t>
      </w:r>
      <w:del w:id="1133" w:author="Holger Eichelberger" w:date="2015-09-15T09:58:00Z">
        <w:r w:rsidR="00BE7E11" w:rsidRPr="00725A64" w:rsidDel="005057AD">
          <w:rPr>
            <w:lang w:val="en-GB"/>
          </w:rPr>
          <w:delText xml:space="preserve">artefact </w:delText>
        </w:r>
      </w:del>
      <w:ins w:id="1134"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E7E11" w:rsidRPr="00725A64">
        <w:rPr>
          <w:lang w:val="en-GB"/>
        </w:rPr>
        <w:t xml:space="preserve">model, but are themselves not part of it. </w:t>
      </w:r>
      <w:r w:rsidRPr="00725A64">
        <w:rPr>
          <w:lang w:val="en-GB"/>
        </w:rPr>
        <w:t>The</w:t>
      </w:r>
      <w:r w:rsidR="00383166" w:rsidRPr="00725A64">
        <w:rPr>
          <w:lang w:val="en-GB"/>
        </w:rPr>
        <w:t xml:space="preserve"> </w:t>
      </w:r>
      <w:r w:rsidR="00383166" w:rsidRPr="00725A64">
        <w:rPr>
          <w:b/>
          <w:lang w:val="en-GB"/>
        </w:rPr>
        <w:t xml:space="preserve">common </w:t>
      </w:r>
      <w:r w:rsidRPr="00725A64">
        <w:rPr>
          <w:b/>
          <w:lang w:val="en-GB"/>
        </w:rPr>
        <w:t xml:space="preserve">VIL </w:t>
      </w:r>
      <w:r w:rsidR="00383166" w:rsidRPr="00725A64">
        <w:rPr>
          <w:b/>
          <w:lang w:val="en-GB"/>
        </w:rPr>
        <w:t>expression language</w:t>
      </w:r>
      <w:r w:rsidRPr="00725A64">
        <w:rPr>
          <w:lang w:val="en-GB"/>
        </w:rPr>
        <w:t xml:space="preserve"> represents</w:t>
      </w:r>
      <w:r w:rsidR="00383166" w:rsidRPr="00725A64">
        <w:rPr>
          <w:lang w:val="en-GB"/>
        </w:rPr>
        <w:t xml:space="preserve"> a wide range of expressions from simple calculations over </w:t>
      </w:r>
      <w:del w:id="1135" w:author="Holger Eichelberger" w:date="2015-09-15T09:58:00Z">
        <w:r w:rsidR="00383166" w:rsidRPr="00725A64" w:rsidDel="005057AD">
          <w:rPr>
            <w:lang w:val="en-GB"/>
          </w:rPr>
          <w:delText xml:space="preserve">artefact </w:delText>
        </w:r>
      </w:del>
      <w:ins w:id="1136" w:author="Holger Eichelberger" w:date="2015-09-15T09:58:00Z">
        <w:r w:rsidR="005057AD" w:rsidRPr="00725A64">
          <w:rPr>
            <w:lang w:val="en-GB"/>
          </w:rPr>
          <w:t>art</w:t>
        </w:r>
        <w:r w:rsidR="005057AD">
          <w:rPr>
            <w:lang w:val="en-GB"/>
          </w:rPr>
          <w:t>i</w:t>
        </w:r>
        <w:r w:rsidR="005057AD" w:rsidRPr="00725A64">
          <w:rPr>
            <w:lang w:val="en-GB"/>
          </w:rPr>
          <w:t xml:space="preserve">fact </w:t>
        </w:r>
      </w:ins>
      <w:r w:rsidR="00383166" w:rsidRPr="00725A64">
        <w:rPr>
          <w:lang w:val="en-GB"/>
        </w:rPr>
        <w:t xml:space="preserve">operation and instantiator calls up to rather complex composite expressions. </w:t>
      </w:r>
      <w:r w:rsidRPr="00725A64">
        <w:rPr>
          <w:lang w:val="en-GB"/>
        </w:rPr>
        <w:t>T</w:t>
      </w:r>
      <w:r w:rsidR="008B6DD9" w:rsidRPr="00725A64">
        <w:rPr>
          <w:lang w:val="en-GB"/>
        </w:rPr>
        <w:t xml:space="preserve">he expression language relies on the operations and operators provided by the VIL type system. </w:t>
      </w:r>
    </w:p>
    <w:p w:rsidR="00D757BD" w:rsidRPr="00725A64" w:rsidRDefault="008B6DD9" w:rsidP="00A7157B">
      <w:pPr>
        <w:rPr>
          <w:highlight w:val="yellow"/>
          <w:lang w:val="en-GB"/>
        </w:rPr>
      </w:pPr>
      <w:r w:rsidRPr="00725A64">
        <w:rPr>
          <w:lang w:val="en-GB"/>
        </w:rPr>
        <w:t>The two VIL languages are realized on top of the common express</w:t>
      </w:r>
      <w:r w:rsidR="00143E64" w:rsidRPr="00725A64">
        <w:rPr>
          <w:lang w:val="en-GB"/>
        </w:rPr>
        <w:t>ion language</w:t>
      </w:r>
      <w:r w:rsidRPr="00725A64">
        <w:rPr>
          <w:lang w:val="en-GB"/>
        </w:rPr>
        <w:t>.</w:t>
      </w:r>
      <w:r w:rsidR="00B01494" w:rsidRPr="00FF7947">
        <w:rPr>
          <w:lang w:val="en-GB"/>
        </w:rPr>
        <w:t xml:space="preserve"> Both languages follow a textual approach to the</w:t>
      </w:r>
      <w:r w:rsidR="00B01494" w:rsidRPr="00725A64">
        <w:rPr>
          <w:lang w:val="en-GB"/>
        </w:rPr>
        <w:t xml:space="preserve"> specification of </w:t>
      </w:r>
      <w:del w:id="1137" w:author="Holger Eichelberger" w:date="2015-09-15T09:58:00Z">
        <w:r w:rsidR="00B01494" w:rsidRPr="00725A64" w:rsidDel="005057AD">
          <w:rPr>
            <w:lang w:val="en-GB"/>
          </w:rPr>
          <w:delText xml:space="preserve">artefact </w:delText>
        </w:r>
      </w:del>
      <w:ins w:id="1138"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01494" w:rsidRPr="00725A64">
        <w:rPr>
          <w:lang w:val="en-GB"/>
        </w:rPr>
        <w:t>and product instantiation</w:t>
      </w:r>
      <w:r w:rsidR="005909B0" w:rsidRPr="00725A64">
        <w:rPr>
          <w:lang w:val="en-GB"/>
        </w:rPr>
        <w:t xml:space="preserve"> and support batch processing</w:t>
      </w:r>
      <w:r w:rsidR="00B01494" w:rsidRPr="00725A64">
        <w:rPr>
          <w:lang w:val="en-GB"/>
        </w:rPr>
        <w:t>.</w:t>
      </w:r>
      <w:r w:rsidR="00264D4F" w:rsidRPr="00725A64">
        <w:rPr>
          <w:lang w:val="en-GB"/>
        </w:rPr>
        <w:t xml:space="preserve"> </w:t>
      </w:r>
      <w:r w:rsidR="00E67218" w:rsidRPr="00725A64">
        <w:rPr>
          <w:lang w:val="en-GB"/>
        </w:rPr>
        <w:t xml:space="preserve">Our </w:t>
      </w:r>
      <w:r w:rsidR="00BF3CA0" w:rsidRPr="00725A64">
        <w:rPr>
          <w:lang w:val="en-GB"/>
        </w:rPr>
        <w:t xml:space="preserve">definition </w:t>
      </w:r>
      <w:r w:rsidR="00E67218" w:rsidRPr="00725A64">
        <w:rPr>
          <w:lang w:val="en-GB"/>
        </w:rPr>
        <w:t xml:space="preserve">of the </w:t>
      </w:r>
      <w:r w:rsidR="00264D4F" w:rsidRPr="00725A64">
        <w:rPr>
          <w:lang w:val="en-GB"/>
        </w:rPr>
        <w:t xml:space="preserve">syntax of </w:t>
      </w:r>
      <w:del w:id="1139" w:author="Holger Eichelberger" w:date="2015-09-15T08:07:00Z">
        <w:r w:rsidR="00264D4F" w:rsidRPr="00725A64" w:rsidDel="00EF7E06">
          <w:rPr>
            <w:lang w:val="en-GB"/>
          </w:rPr>
          <w:delText xml:space="preserve">the </w:delText>
        </w:r>
      </w:del>
      <w:r w:rsidR="00264D4F" w:rsidRPr="00725A64">
        <w:rPr>
          <w:lang w:val="en-GB"/>
        </w:rPr>
        <w:t xml:space="preserve">VIL </w:t>
      </w:r>
      <w:del w:id="1140" w:author="Holger Eichelberger" w:date="2015-09-15T08:07:00Z">
        <w:r w:rsidR="00264D4F" w:rsidRPr="00725A64" w:rsidDel="00EF7E06">
          <w:rPr>
            <w:lang w:val="en-GB"/>
          </w:rPr>
          <w:delText xml:space="preserve">languages </w:delText>
        </w:r>
      </w:del>
      <w:r w:rsidR="00711230" w:rsidRPr="00725A64">
        <w:rPr>
          <w:lang w:val="en-GB"/>
        </w:rPr>
        <w:t>draws upon</w:t>
      </w:r>
      <w:r w:rsidR="00CC0EFE" w:rsidRPr="00725A64">
        <w:rPr>
          <w:lang w:val="en-GB"/>
        </w:rPr>
        <w:t xml:space="preserve"> typical concepts used in programming languages, in particular Java, </w:t>
      </w:r>
      <w:r w:rsidR="00264D4F" w:rsidRPr="00725A64">
        <w:rPr>
          <w:lang w:val="en-GB"/>
        </w:rPr>
        <w:t>build languages</w:t>
      </w:r>
      <w:r w:rsidR="00BF3CA0" w:rsidRPr="00725A64">
        <w:rPr>
          <w:lang w:val="en-GB"/>
        </w:rPr>
        <w:t xml:space="preserve"> such as</w:t>
      </w:r>
      <w:r w:rsidR="00264D4F" w:rsidRPr="00725A64">
        <w:rPr>
          <w:lang w:val="en-GB"/>
        </w:rPr>
        <w:t xml:space="preserve"> </w:t>
      </w:r>
      <w:r w:rsidR="002005F5" w:rsidRPr="002005F5">
        <w:rPr>
          <w:i/>
          <w:lang w:val="en-GB"/>
        </w:rPr>
        <w:t>make</w:t>
      </w:r>
      <w:r w:rsidR="00264D4F" w:rsidRPr="00725A64">
        <w:rPr>
          <w:lang w:val="en-GB"/>
        </w:rPr>
        <w:t>, template languages</w:t>
      </w:r>
      <w:r w:rsidR="00BF3CA0" w:rsidRPr="00725A64">
        <w:rPr>
          <w:lang w:val="en-GB"/>
        </w:rPr>
        <w:t xml:space="preserve"> such as</w:t>
      </w:r>
      <w:r w:rsidR="00264D4F" w:rsidRPr="00725A64">
        <w:rPr>
          <w:lang w:val="en-GB"/>
        </w:rPr>
        <w:t xml:space="preserve"> </w:t>
      </w:r>
      <w:r w:rsidR="002005F5" w:rsidRPr="002005F5">
        <w:rPr>
          <w:i/>
          <w:lang w:val="en-GB"/>
        </w:rPr>
        <w:t>xtend</w:t>
      </w:r>
      <w:r w:rsidR="00264D4F" w:rsidRPr="00725A64">
        <w:rPr>
          <w:lang w:val="en-GB"/>
        </w:rPr>
        <w:t xml:space="preserve"> as well as expressions inspired by IVML and the </w:t>
      </w:r>
      <w:r w:rsidR="00466811" w:rsidRPr="00725A64">
        <w:rPr>
          <w:lang w:val="en-GB"/>
        </w:rPr>
        <w:t>Object Constraint Language (OCL) [</w:t>
      </w:r>
      <w:fldSimple w:instr=" REF BIB_omgocl20 \* MERGEFORMAT ">
        <w:r w:rsidR="00AA153B" w:rsidRPr="001E46F3">
          <w:rPr>
            <w:lang w:val="en-GB"/>
          </w:rPr>
          <w:t>6</w:t>
        </w:r>
      </w:fldSimple>
      <w:r w:rsidR="00466811" w:rsidRPr="00725A64">
        <w:rPr>
          <w:lang w:val="en-GB"/>
        </w:rPr>
        <w:t>]</w:t>
      </w:r>
      <w:r w:rsidR="00CC0EFE" w:rsidRPr="00FF7947">
        <w:rPr>
          <w:lang w:val="en-GB"/>
        </w:rPr>
        <w:t>.</w:t>
      </w:r>
      <w:r w:rsidR="002B3CB4" w:rsidRPr="00725A64">
        <w:rPr>
          <w:lang w:val="en-GB"/>
        </w:rPr>
        <w:t xml:space="preserve"> </w:t>
      </w:r>
      <w:r w:rsidR="00143E64" w:rsidRPr="00725A64">
        <w:rPr>
          <w:lang w:val="en-GB"/>
        </w:rPr>
        <w:t xml:space="preserve">We </w:t>
      </w:r>
      <w:r w:rsidR="003C1C28" w:rsidRPr="00725A64">
        <w:rPr>
          <w:lang w:val="en-GB"/>
        </w:rPr>
        <w:t>adapt</w:t>
      </w:r>
      <w:r w:rsidR="00E12D9A" w:rsidRPr="00725A64">
        <w:rPr>
          <w:lang w:val="en-GB"/>
        </w:rPr>
        <w:t xml:space="preserve"> these concepts as needed to provide additional operations required </w:t>
      </w:r>
      <w:r w:rsidR="00B621DD" w:rsidRPr="00725A64">
        <w:rPr>
          <w:lang w:val="en-GB"/>
        </w:rPr>
        <w:t xml:space="preserve">in variability implementation, such as the integration with a variability model or an explicit </w:t>
      </w:r>
      <w:del w:id="1141" w:author="Holger Eichelberger" w:date="2015-09-15T09:58:00Z">
        <w:r w:rsidR="00B621DD" w:rsidRPr="00725A64" w:rsidDel="005057AD">
          <w:rPr>
            <w:lang w:val="en-GB"/>
          </w:rPr>
          <w:delText xml:space="preserve">artefact </w:delText>
        </w:r>
      </w:del>
      <w:ins w:id="1142" w:author="Holger Eichelberger" w:date="2015-09-15T09:58:00Z">
        <w:r w:rsidR="005057AD" w:rsidRPr="00725A64">
          <w:rPr>
            <w:lang w:val="en-GB"/>
          </w:rPr>
          <w:t>art</w:t>
        </w:r>
        <w:r w:rsidR="005057AD">
          <w:rPr>
            <w:lang w:val="en-GB"/>
          </w:rPr>
          <w:t>i</w:t>
        </w:r>
        <w:r w:rsidR="005057AD" w:rsidRPr="00725A64">
          <w:rPr>
            <w:lang w:val="en-GB"/>
          </w:rPr>
          <w:t xml:space="preserve">fact </w:t>
        </w:r>
      </w:ins>
      <w:r w:rsidR="00B621DD" w:rsidRPr="00725A64">
        <w:rPr>
          <w:lang w:val="en-GB"/>
        </w:rPr>
        <w:t>model</w:t>
      </w:r>
      <w:r w:rsidR="00E12D9A" w:rsidRPr="00725A64">
        <w:rPr>
          <w:lang w:val="en-GB"/>
        </w:rPr>
        <w:t>.</w:t>
      </w:r>
    </w:p>
    <w:p w:rsidR="00CC0EFE" w:rsidRPr="00725A64" w:rsidRDefault="00CC0EFE" w:rsidP="00A7157B">
      <w:pPr>
        <w:rPr>
          <w:lang w:val="en-GB"/>
        </w:rPr>
      </w:pPr>
      <w:r w:rsidRPr="00725A64">
        <w:rPr>
          <w:lang w:val="en-GB"/>
        </w:rPr>
        <w:t xml:space="preserve">We will use the following styles and elements throughout </w:t>
      </w:r>
      <w:r w:rsidR="004504DF" w:rsidRPr="00725A64">
        <w:rPr>
          <w:lang w:val="en-GB"/>
        </w:rPr>
        <w:t xml:space="preserve">this </w:t>
      </w:r>
      <w:r w:rsidR="003C1C28" w:rsidRPr="00725A64">
        <w:rPr>
          <w:lang w:val="en-GB"/>
        </w:rPr>
        <w:t xml:space="preserve">section </w:t>
      </w:r>
      <w:r w:rsidRPr="00725A64">
        <w:rPr>
          <w:lang w:val="en-GB"/>
        </w:rPr>
        <w:t>to illustrate</w:t>
      </w:r>
      <w:r w:rsidR="00D56E8B" w:rsidRPr="00725A64">
        <w:rPr>
          <w:lang w:val="en-GB"/>
        </w:rPr>
        <w:t xml:space="preserve"> the concepts o</w:t>
      </w:r>
      <w:r w:rsidRPr="00725A64">
        <w:rPr>
          <w:lang w:val="en-GB"/>
        </w:rPr>
        <w:t>f the IVML:</w:t>
      </w:r>
    </w:p>
    <w:p w:rsidR="003437FA" w:rsidRPr="00725A64" w:rsidRDefault="003437FA" w:rsidP="008D4253">
      <w:pPr>
        <w:numPr>
          <w:ilvl w:val="0"/>
          <w:numId w:val="3"/>
        </w:numPr>
        <w:rPr>
          <w:lang w:val="en-GB"/>
        </w:rPr>
      </w:pPr>
      <w:r w:rsidRPr="00725A64">
        <w:rPr>
          <w:lang w:val="en-GB"/>
        </w:rPr>
        <w:t xml:space="preserve">The </w:t>
      </w:r>
      <w:r w:rsidR="0017534B" w:rsidRPr="00725A64">
        <w:rPr>
          <w:lang w:val="en-GB"/>
        </w:rPr>
        <w:t>syntax</w:t>
      </w:r>
      <w:r w:rsidR="00760DE0" w:rsidRPr="00725A64">
        <w:rPr>
          <w:lang w:val="en-GB"/>
        </w:rPr>
        <w:t xml:space="preserve"> as well as the examples</w:t>
      </w:r>
      <w:r w:rsidRPr="00725A64">
        <w:rPr>
          <w:lang w:val="en-GB"/>
        </w:rPr>
        <w:t xml:space="preserve"> will be illustrated </w:t>
      </w:r>
      <w:r w:rsidR="00454C9B" w:rsidRPr="00725A64">
        <w:rPr>
          <w:lang w:val="en-GB"/>
        </w:rPr>
        <w:t xml:space="preserve">in </w:t>
      </w:r>
      <w:r w:rsidR="0033780A" w:rsidRPr="00725A64">
        <w:rPr>
          <w:rFonts w:ascii="Courier New" w:hAnsi="Courier New" w:cs="Courier New"/>
          <w:sz w:val="22"/>
          <w:szCs w:val="22"/>
          <w:lang w:val="en-GB"/>
        </w:rPr>
        <w:t>Courier New</w:t>
      </w:r>
      <w:r w:rsidR="0033780A" w:rsidRPr="00725A64">
        <w:rPr>
          <w:rFonts w:cs="Calibri"/>
          <w:lang w:val="en-GB"/>
        </w:rPr>
        <w:t>.</w:t>
      </w:r>
    </w:p>
    <w:p w:rsidR="003437FA" w:rsidRPr="00725A64" w:rsidRDefault="003437FA" w:rsidP="008D4253">
      <w:pPr>
        <w:numPr>
          <w:ilvl w:val="0"/>
          <w:numId w:val="3"/>
        </w:numPr>
        <w:rPr>
          <w:lang w:val="en-GB"/>
        </w:rPr>
      </w:pPr>
      <w:r w:rsidRPr="00725A64">
        <w:rPr>
          <w:rFonts w:ascii="Courier New" w:hAnsi="Courier New" w:cs="Courier New"/>
          <w:b/>
          <w:sz w:val="22"/>
          <w:szCs w:val="22"/>
          <w:lang w:val="en-GB"/>
        </w:rPr>
        <w:t>Keywords</w:t>
      </w:r>
      <w:r w:rsidRPr="00725A64">
        <w:rPr>
          <w:lang w:val="en-GB"/>
        </w:rPr>
        <w:t xml:space="preserve"> will be highlighted using bold font</w:t>
      </w:r>
      <w:r w:rsidR="00F119A1" w:rsidRPr="00725A64">
        <w:rPr>
          <w:lang w:val="en-GB"/>
        </w:rPr>
        <w:t>.</w:t>
      </w:r>
    </w:p>
    <w:p w:rsidR="003437FA" w:rsidRDefault="003437FA" w:rsidP="008D4253">
      <w:pPr>
        <w:numPr>
          <w:ilvl w:val="0"/>
          <w:numId w:val="3"/>
        </w:numPr>
        <w:rPr>
          <w:ins w:id="1143" w:author="Holger Eichelberger" w:date="2015-09-15T09:15:00Z"/>
          <w:lang w:val="en-GB"/>
        </w:rPr>
      </w:pPr>
      <w:r w:rsidRPr="00725A64">
        <w:rPr>
          <w:rFonts w:ascii="Courier New" w:hAnsi="Courier New" w:cs="Courier New"/>
          <w:i/>
          <w:sz w:val="22"/>
          <w:szCs w:val="22"/>
          <w:lang w:val="en-GB"/>
        </w:rPr>
        <w:lastRenderedPageBreak/>
        <w:t>Elements and expressions</w:t>
      </w:r>
      <w:r w:rsidRPr="00725A64">
        <w:rPr>
          <w:lang w:val="en-GB"/>
        </w:rPr>
        <w:t xml:space="preserve"> that will be substituted by concrete values, identifiers, etc. will b</w:t>
      </w:r>
      <w:r w:rsidR="00454C9B" w:rsidRPr="00725A64">
        <w:rPr>
          <w:lang w:val="en-GB"/>
        </w:rPr>
        <w:t>e highlighted using italics font</w:t>
      </w:r>
      <w:r w:rsidR="00F119A1" w:rsidRPr="00725A64">
        <w:rPr>
          <w:lang w:val="en-GB"/>
        </w:rPr>
        <w:t>.</w:t>
      </w:r>
    </w:p>
    <w:p w:rsidR="00F32800" w:rsidRPr="00725A64" w:rsidRDefault="00FF39BE" w:rsidP="008D4253">
      <w:pPr>
        <w:numPr>
          <w:ilvl w:val="0"/>
          <w:numId w:val="3"/>
        </w:numPr>
        <w:rPr>
          <w:lang w:val="en-GB"/>
        </w:rPr>
      </w:pPr>
      <w:ins w:id="1144" w:author="Holger Eichelberger" w:date="2015-09-15T09:15:00Z">
        <w:r w:rsidRPr="00FF39BE">
          <w:rPr>
            <w:lang w:val="en-GB"/>
            <w:rPrChange w:id="1145" w:author="Holger Eichelberger" w:date="2015-09-15T09:16:00Z">
              <w:rPr>
                <w:rFonts w:ascii="Courier New" w:hAnsi="Courier New" w:cs="Courier New"/>
                <w:i/>
                <w:color w:val="0000FF"/>
                <w:sz w:val="22"/>
                <w:szCs w:val="22"/>
                <w:u w:val="single"/>
                <w:lang w:val="en-GB"/>
              </w:rPr>
            </w:rPrChange>
          </w:rPr>
          <w:t xml:space="preserve">We </w:t>
        </w:r>
      </w:ins>
      <w:ins w:id="1146" w:author="Holger Eichelberger" w:date="2015-09-15T09:16:00Z">
        <w:r w:rsidR="00F32800">
          <w:rPr>
            <w:lang w:val="en-GB"/>
          </w:rPr>
          <w:t xml:space="preserve">will </w:t>
        </w:r>
      </w:ins>
      <w:ins w:id="1147" w:author="Holger Eichelberger" w:date="2015-09-15T09:15:00Z">
        <w:r w:rsidRPr="00FF39BE">
          <w:rPr>
            <w:lang w:val="en-GB"/>
            <w:rPrChange w:id="1148" w:author="Holger Eichelberger" w:date="2015-09-15T09:16:00Z">
              <w:rPr>
                <w:rFonts w:ascii="Courier New" w:hAnsi="Courier New" w:cs="Courier New"/>
                <w:i/>
                <w:color w:val="0000FF"/>
                <w:sz w:val="22"/>
                <w:szCs w:val="22"/>
                <w:u w:val="single"/>
                <w:lang w:val="en-GB"/>
              </w:rPr>
            </w:rPrChange>
          </w:rPr>
          <w:t>denote optional parts of syntax descriptions by</w:t>
        </w:r>
      </w:ins>
      <w:ins w:id="1149" w:author="Holger Eichelberger" w:date="2015-09-15T09:16:00Z">
        <w:r w:rsidR="00F32800" w:rsidRPr="00F32800">
          <w:rPr>
            <w:lang w:val="en-GB"/>
          </w:rPr>
          <w:t xml:space="preserve"> </w:t>
        </w:r>
      </w:ins>
      <w:ins w:id="1150" w:author="Holger Eichelberger" w:date="2015-09-15T09:15:00Z">
        <w:r w:rsidR="00F32800">
          <w:rPr>
            <w:rFonts w:ascii="Courier New" w:hAnsi="Courier New" w:cs="Courier New"/>
            <w:i/>
            <w:sz w:val="22"/>
            <w:szCs w:val="22"/>
            <w:lang w:val="en-GB"/>
          </w:rPr>
          <w:t>[</w:t>
        </w:r>
      </w:ins>
      <w:ins w:id="1151" w:author="Holger Eichelberger" w:date="2015-09-15T09:16:00Z">
        <w:r w:rsidR="00F32800">
          <w:rPr>
            <w:rFonts w:ascii="Courier New" w:hAnsi="Courier New" w:cs="Courier New"/>
            <w:i/>
            <w:sz w:val="22"/>
            <w:szCs w:val="22"/>
            <w:lang w:val="en-GB"/>
          </w:rPr>
          <w:t>...</w:t>
        </w:r>
      </w:ins>
      <w:ins w:id="1152" w:author="Holger Eichelberger" w:date="2015-09-15T09:15:00Z">
        <w:r w:rsidR="00F32800">
          <w:rPr>
            <w:rFonts w:ascii="Courier New" w:hAnsi="Courier New" w:cs="Courier New"/>
            <w:i/>
            <w:sz w:val="22"/>
            <w:szCs w:val="22"/>
            <w:lang w:val="en-GB"/>
          </w:rPr>
          <w:t>]</w:t>
        </w:r>
      </w:ins>
      <w:ins w:id="1153" w:author="Holger Eichelberger" w:date="2015-09-15T09:16:00Z">
        <w:r w:rsidRPr="00FF39BE">
          <w:rPr>
            <w:lang w:val="en-GB"/>
            <w:rPrChange w:id="1154" w:author="Holger Eichelberger" w:date="2015-09-15T09:16:00Z">
              <w:rPr>
                <w:rFonts w:ascii="Courier New" w:hAnsi="Courier New" w:cs="Courier New"/>
                <w:i/>
                <w:color w:val="0000FF"/>
                <w:sz w:val="22"/>
                <w:szCs w:val="22"/>
                <w:u w:val="single"/>
                <w:lang w:val="en-GB"/>
              </w:rPr>
            </w:rPrChange>
          </w:rPr>
          <w:t>.</w:t>
        </w:r>
      </w:ins>
    </w:p>
    <w:p w:rsidR="00731748" w:rsidRPr="00725A64" w:rsidRDefault="00731748" w:rsidP="008D4253">
      <w:pPr>
        <w:numPr>
          <w:ilvl w:val="0"/>
          <w:numId w:val="3"/>
        </w:numPr>
        <w:rPr>
          <w:lang w:val="en-GB"/>
        </w:rPr>
      </w:pPr>
      <w:r w:rsidRPr="00725A64">
        <w:rPr>
          <w:lang w:val="en-GB"/>
        </w:rPr>
        <w:t xml:space="preserve">Identifiers </w:t>
      </w:r>
      <w:r w:rsidR="00CD4AB6" w:rsidRPr="00725A64">
        <w:rPr>
          <w:lang w:val="en-GB"/>
        </w:rPr>
        <w:t>will be used to define names for modelling</w:t>
      </w:r>
      <w:r w:rsidRPr="00725A64">
        <w:rPr>
          <w:lang w:val="en-GB"/>
        </w:rPr>
        <w:t xml:space="preserve"> elements that allow the clear identification of these elements. We will define identifiers following the conventions typically used in programming languages.</w:t>
      </w:r>
      <w:r w:rsidR="00164369" w:rsidRPr="00725A64">
        <w:rPr>
          <w:lang w:val="en-GB"/>
        </w:rPr>
        <w:t xml:space="preserve"> </w:t>
      </w:r>
      <w:r w:rsidR="00AA45DE" w:rsidRPr="00725A64">
        <w:rPr>
          <w:lang w:val="en-GB"/>
        </w:rPr>
        <w:t>Identifiers may consist of any combination of letters and numbers, while the first character must</w:t>
      </w:r>
      <w:r w:rsidR="0049680A" w:rsidRPr="00725A64">
        <w:rPr>
          <w:lang w:val="en-GB"/>
        </w:rPr>
        <w:t xml:space="preserve"> not be a number.</w:t>
      </w:r>
    </w:p>
    <w:p w:rsidR="003437FA" w:rsidRPr="00725A64" w:rsidRDefault="00D97387" w:rsidP="008D4253">
      <w:pPr>
        <w:numPr>
          <w:ilvl w:val="0"/>
          <w:numId w:val="3"/>
        </w:numPr>
        <w:rPr>
          <w:lang w:val="en-GB"/>
        </w:rPr>
      </w:pPr>
      <w:r w:rsidRPr="00725A64">
        <w:rPr>
          <w:rFonts w:cs="Calibri"/>
          <w:lang w:val="en-GB"/>
        </w:rPr>
        <w:t>Statements</w:t>
      </w:r>
      <w:r w:rsidR="003437FA" w:rsidRPr="00725A64">
        <w:rPr>
          <w:rFonts w:cs="Calibri"/>
          <w:lang w:val="en-GB"/>
        </w:rPr>
        <w:t xml:space="preserve"> will be separated using semicolon “</w:t>
      </w:r>
      <w:r w:rsidR="003437FA" w:rsidRPr="00725A64">
        <w:rPr>
          <w:rFonts w:ascii="Courier New" w:hAnsi="Courier New" w:cs="Courier New"/>
          <w:sz w:val="22"/>
          <w:szCs w:val="22"/>
          <w:lang w:val="en-GB"/>
        </w:rPr>
        <w:t>;</w:t>
      </w:r>
      <w:r w:rsidR="003437FA" w:rsidRPr="00725A64">
        <w:rPr>
          <w:rFonts w:cs="Calibri"/>
          <w:lang w:val="en-GB"/>
        </w:rPr>
        <w:t>”</w:t>
      </w:r>
      <w:r w:rsidR="00985F94" w:rsidRPr="00725A64">
        <w:rPr>
          <w:rFonts w:cs="Calibri"/>
          <w:lang w:val="en-GB"/>
        </w:rPr>
        <w:t xml:space="preserve"> (most other language concepts may optionally be ended by a semicolon)</w:t>
      </w:r>
      <w:r w:rsidR="00F119A1" w:rsidRPr="00725A64">
        <w:rPr>
          <w:rFonts w:cs="Calibri"/>
          <w:lang w:val="en-GB"/>
        </w:rPr>
        <w:t>.</w:t>
      </w:r>
    </w:p>
    <w:p w:rsidR="003437FA" w:rsidRPr="00725A64" w:rsidRDefault="003437FA" w:rsidP="008D4253">
      <w:pPr>
        <w:numPr>
          <w:ilvl w:val="0"/>
          <w:numId w:val="3"/>
        </w:numPr>
        <w:rPr>
          <w:lang w:val="en-GB"/>
        </w:rPr>
      </w:pPr>
      <w:r w:rsidRPr="00725A64">
        <w:rPr>
          <w:rFonts w:cs="Calibri"/>
          <w:lang w:val="en-GB"/>
        </w:rPr>
        <w:t>Different types of brackets will be used to indicate lists “</w:t>
      </w:r>
      <w:r w:rsidR="0033780A" w:rsidRPr="00725A64">
        <w:rPr>
          <w:rFonts w:ascii="Courier New" w:hAnsi="Courier New" w:cs="Courier New"/>
          <w:sz w:val="22"/>
          <w:szCs w:val="22"/>
          <w:lang w:val="en-GB"/>
        </w:rPr>
        <w:t>()</w:t>
      </w:r>
      <w:r w:rsidRPr="00725A64">
        <w:rPr>
          <w:rFonts w:cs="Calibri"/>
          <w:lang w:val="en-GB"/>
        </w:rPr>
        <w:t>”, sets “</w:t>
      </w:r>
      <w:r w:rsidR="0033780A" w:rsidRPr="00725A64">
        <w:rPr>
          <w:rFonts w:ascii="Courier New" w:hAnsi="Courier New" w:cs="Courier New"/>
          <w:sz w:val="22"/>
          <w:szCs w:val="22"/>
          <w:lang w:val="en-GB"/>
        </w:rPr>
        <w:t>{}</w:t>
      </w:r>
      <w:r w:rsidRPr="00725A64">
        <w:rPr>
          <w:rFonts w:cs="Calibri"/>
          <w:lang w:val="en-GB"/>
        </w:rPr>
        <w:t xml:space="preserve">”, etc. This is closely related to </w:t>
      </w:r>
      <w:r w:rsidR="002520EE" w:rsidRPr="00725A64">
        <w:rPr>
          <w:rFonts w:cs="Calibri"/>
          <w:lang w:val="en-GB"/>
        </w:rPr>
        <w:t xml:space="preserve">the </w:t>
      </w:r>
      <w:r w:rsidRPr="00725A64">
        <w:rPr>
          <w:rFonts w:cs="Calibri"/>
          <w:lang w:val="en-GB"/>
        </w:rPr>
        <w:t>Java programming language</w:t>
      </w:r>
      <w:r w:rsidR="00F119A1" w:rsidRPr="00725A64">
        <w:rPr>
          <w:rFonts w:cs="Calibri"/>
          <w:lang w:val="en-GB"/>
        </w:rPr>
        <w:t>.</w:t>
      </w:r>
    </w:p>
    <w:p w:rsidR="00071672" w:rsidRPr="00725A64" w:rsidRDefault="00071672" w:rsidP="008D4253">
      <w:pPr>
        <w:numPr>
          <w:ilvl w:val="0"/>
          <w:numId w:val="3"/>
        </w:numPr>
        <w:rPr>
          <w:lang w:val="en-GB"/>
        </w:rPr>
      </w:pPr>
      <w:r w:rsidRPr="00725A64">
        <w:rPr>
          <w:rFonts w:cs="Calibri"/>
          <w:lang w:val="en-GB"/>
        </w:rPr>
        <w:t>We will indicate comments using “</w:t>
      </w:r>
      <w:r w:rsidR="0033780A" w:rsidRPr="00725A64">
        <w:rPr>
          <w:rFonts w:ascii="Courier New" w:hAnsi="Courier New" w:cs="Courier New"/>
          <w:sz w:val="22"/>
          <w:szCs w:val="22"/>
          <w:lang w:val="en-GB"/>
        </w:rPr>
        <w:t>//</w:t>
      </w:r>
      <w:r w:rsidRPr="00725A64">
        <w:rPr>
          <w:rFonts w:cs="Calibri"/>
          <w:lang w:val="en-GB"/>
        </w:rPr>
        <w:t>” and “</w:t>
      </w:r>
      <w:r w:rsidR="0033780A" w:rsidRPr="00725A64">
        <w:rPr>
          <w:rFonts w:ascii="Courier New" w:hAnsi="Courier New" w:cs="Courier New"/>
          <w:sz w:val="22"/>
          <w:szCs w:val="22"/>
          <w:lang w:val="en-GB"/>
        </w:rPr>
        <w:t>/* ... */</w:t>
      </w:r>
      <w:r w:rsidRPr="00725A64">
        <w:rPr>
          <w:rFonts w:cs="Calibri"/>
          <w:lang w:val="en-GB"/>
        </w:rPr>
        <w:t>” (cf. Java)</w:t>
      </w:r>
      <w:r w:rsidR="00F119A1" w:rsidRPr="00725A64">
        <w:rPr>
          <w:rFonts w:cs="Calibri"/>
          <w:lang w:val="en-GB"/>
        </w:rPr>
        <w:t>.</w:t>
      </w:r>
    </w:p>
    <w:p w:rsidR="0065484A" w:rsidRPr="00725A64" w:rsidRDefault="005B4DC0" w:rsidP="0065484A">
      <w:pPr>
        <w:rPr>
          <w:lang w:val="en-GB"/>
        </w:rPr>
      </w:pPr>
      <w:r w:rsidRPr="00725A64">
        <w:rPr>
          <w:lang w:val="en-GB"/>
        </w:rPr>
        <w:t>We</w:t>
      </w:r>
      <w:r w:rsidR="0065484A" w:rsidRPr="00725A64">
        <w:rPr>
          <w:lang w:val="en-GB"/>
        </w:rPr>
        <w:t xml:space="preserve"> will use the following structure to describe the different concepts:</w:t>
      </w:r>
    </w:p>
    <w:p w:rsidR="0065484A" w:rsidRPr="00725A64" w:rsidRDefault="0065484A" w:rsidP="00845E9C">
      <w:pPr>
        <w:pStyle w:val="ListParagraph"/>
        <w:numPr>
          <w:ilvl w:val="0"/>
          <w:numId w:val="9"/>
        </w:numPr>
        <w:rPr>
          <w:lang w:val="en-GB"/>
        </w:rPr>
      </w:pPr>
      <w:r w:rsidRPr="00725A64">
        <w:rPr>
          <w:b/>
          <w:lang w:val="en-GB"/>
        </w:rPr>
        <w:t>Syntax:</w:t>
      </w:r>
      <w:r w:rsidRPr="00725A64">
        <w:rPr>
          <w:lang w:val="en-GB"/>
        </w:rPr>
        <w:t xml:space="preserve"> this is the syntax of a concept. We will use this syntax to illustrate the valid definition of elements as well as their combination.</w:t>
      </w:r>
    </w:p>
    <w:p w:rsidR="0065484A" w:rsidRPr="00725A64" w:rsidRDefault="0065484A" w:rsidP="00845E9C">
      <w:pPr>
        <w:pStyle w:val="ListParagraph"/>
        <w:numPr>
          <w:ilvl w:val="0"/>
          <w:numId w:val="9"/>
        </w:numPr>
        <w:rPr>
          <w:lang w:val="en-GB"/>
        </w:rPr>
      </w:pPr>
      <w:r w:rsidRPr="00725A64">
        <w:rPr>
          <w:b/>
          <w:lang w:val="en-GB"/>
        </w:rPr>
        <w:t>Description of syntax:</w:t>
      </w:r>
      <w:r w:rsidRPr="00725A64">
        <w:rPr>
          <w:lang w:val="en-GB"/>
        </w:rPr>
        <w:t xml:space="preserve"> provides the description of the syntax and the associated semantics. We will describe each element, the semantics and their interaction with other elements in the model.</w:t>
      </w:r>
    </w:p>
    <w:p w:rsidR="0065484A" w:rsidRPr="00725A64" w:rsidRDefault="0065484A" w:rsidP="00845E9C">
      <w:pPr>
        <w:pStyle w:val="ListParagraph"/>
        <w:numPr>
          <w:ilvl w:val="0"/>
          <w:numId w:val="9"/>
        </w:numPr>
        <w:rPr>
          <w:lang w:val="en-GB"/>
        </w:rPr>
      </w:pPr>
      <w:r w:rsidRPr="00725A64">
        <w:rPr>
          <w:b/>
          <w:lang w:val="en-GB"/>
        </w:rPr>
        <w:t>Example:</w:t>
      </w:r>
      <w:r w:rsidRPr="00725A64">
        <w:rPr>
          <w:lang w:val="en-GB"/>
        </w:rPr>
        <w:t xml:space="preserve"> the concrete use of the abstract concepts is illustrated in a (simple) example.</w:t>
      </w:r>
    </w:p>
    <w:p w:rsidR="00997E72" w:rsidRDefault="00D422B8" w:rsidP="00A7157B">
      <w:pPr>
        <w:rPr>
          <w:lang w:val="en-GB"/>
        </w:rPr>
      </w:pPr>
      <w:r w:rsidRPr="00725A64">
        <w:rPr>
          <w:lang w:val="en-GB"/>
        </w:rPr>
        <w:t xml:space="preserve">In Section </w:t>
      </w:r>
      <w:fldSimple w:instr=" REF _Ref314223714 \r \h  \* MERGEFORMAT ">
        <w:r w:rsidR="00AA153B">
          <w:rPr>
            <w:lang w:val="en-GB"/>
          </w:rPr>
          <w:t>3.1</w:t>
        </w:r>
      </w:fldSimple>
      <w:r w:rsidRPr="00725A64">
        <w:rPr>
          <w:lang w:val="en-GB"/>
        </w:rPr>
        <w:t xml:space="preserve">, we will describe the </w:t>
      </w:r>
      <w:r w:rsidR="00997E72" w:rsidRPr="00FF7947">
        <w:rPr>
          <w:lang w:val="en-GB"/>
        </w:rPr>
        <w:t xml:space="preserve">specific concepts of the VIL </w:t>
      </w:r>
      <w:del w:id="1155" w:author="Holger Eichelberger" w:date="2015-09-15T08:05:00Z">
        <w:r w:rsidR="00997E72" w:rsidRPr="00FF7947" w:rsidDel="00FA79C8">
          <w:rPr>
            <w:lang w:val="en-GB"/>
          </w:rPr>
          <w:delText xml:space="preserve">build </w:delText>
        </w:r>
      </w:del>
      <w:del w:id="1156" w:author="Holger Eichelberger" w:date="2015-09-15T08:07:00Z">
        <w:r w:rsidR="00997E72" w:rsidRPr="00FF7947" w:rsidDel="00EF7E06">
          <w:rPr>
            <w:lang w:val="en-GB"/>
          </w:rPr>
          <w:delText xml:space="preserve">language </w:delText>
        </w:r>
      </w:del>
      <w:r w:rsidR="00997E72" w:rsidRPr="00FF7947">
        <w:rPr>
          <w:lang w:val="en-GB"/>
        </w:rPr>
        <w:t xml:space="preserve">which is responsible for </w:t>
      </w:r>
      <w:r w:rsidR="00143E64" w:rsidRPr="00725A64">
        <w:rPr>
          <w:lang w:val="en-GB"/>
        </w:rPr>
        <w:t xml:space="preserve">specifying </w:t>
      </w:r>
      <w:r w:rsidR="00997E72" w:rsidRPr="00725A64">
        <w:rPr>
          <w:lang w:val="en-GB"/>
        </w:rPr>
        <w:t>the overall variability instantiation process of an entire (hierarchical) product line</w:t>
      </w:r>
      <w:r w:rsidR="003D11D1" w:rsidRPr="00725A64">
        <w:rPr>
          <w:lang w:val="en-GB"/>
        </w:rPr>
        <w:t xml:space="preserve">. </w:t>
      </w:r>
      <w:r w:rsidR="00997E72" w:rsidRPr="00725A64">
        <w:rPr>
          <w:lang w:val="en-GB"/>
        </w:rPr>
        <w:t xml:space="preserve">In Section </w:t>
      </w:r>
      <w:fldSimple w:instr=" REF _Ref368405174 \r \h  \* MERGEFORMAT ">
        <w:r w:rsidR="00AA153B">
          <w:rPr>
            <w:lang w:val="en-GB"/>
          </w:rPr>
          <w:t>3.2</w:t>
        </w:r>
      </w:fldSimple>
      <w:r w:rsidR="00997E72" w:rsidRPr="00725A64">
        <w:rPr>
          <w:lang w:val="en-GB"/>
        </w:rPr>
        <w:t xml:space="preserve">, we will describe the concepts of the VIL template </w:t>
      </w:r>
      <w:r w:rsidR="00725A64" w:rsidRPr="00725A64">
        <w:rPr>
          <w:lang w:val="en-GB"/>
        </w:rPr>
        <w:t>language, which</w:t>
      </w:r>
      <w:r w:rsidR="00997E72" w:rsidRPr="00725A64">
        <w:rPr>
          <w:lang w:val="en-GB"/>
        </w:rPr>
        <w:t xml:space="preserve"> provides </w:t>
      </w:r>
      <w:r w:rsidR="00725A64" w:rsidRPr="00725A64">
        <w:rPr>
          <w:lang w:val="en-GB"/>
        </w:rPr>
        <w:t xml:space="preserve">the </w:t>
      </w:r>
      <w:r w:rsidR="00997E72" w:rsidRPr="00725A64">
        <w:rPr>
          <w:lang w:val="en-GB"/>
        </w:rPr>
        <w:t xml:space="preserve">means to describe the instantiation of a single </w:t>
      </w:r>
      <w:r w:rsidR="00873156">
        <w:rPr>
          <w:lang w:val="en-GB"/>
        </w:rPr>
        <w:t>(</w:t>
      </w:r>
      <w:r w:rsidR="00725A64" w:rsidRPr="00725A64">
        <w:rPr>
          <w:lang w:val="en-GB"/>
        </w:rPr>
        <w:t>textual</w:t>
      </w:r>
      <w:r w:rsidR="00873156">
        <w:rPr>
          <w:lang w:val="en-GB"/>
        </w:rPr>
        <w:t>)</w:t>
      </w:r>
      <w:r w:rsidR="00725A64" w:rsidRPr="00725A64">
        <w:rPr>
          <w:lang w:val="en-GB"/>
        </w:rPr>
        <w:t xml:space="preserve"> </w:t>
      </w:r>
      <w:del w:id="1157" w:author="Holger Eichelberger" w:date="2015-09-15T09:59:00Z">
        <w:r w:rsidR="00997E72" w:rsidRPr="00725A64" w:rsidDel="005057AD">
          <w:rPr>
            <w:lang w:val="en-GB"/>
          </w:rPr>
          <w:delText>artefact</w:delText>
        </w:r>
      </w:del>
      <w:ins w:id="1158" w:author="Holger Eichelberger" w:date="2015-09-15T09:59:00Z">
        <w:r w:rsidR="005057AD" w:rsidRPr="00725A64">
          <w:rPr>
            <w:lang w:val="en-GB"/>
          </w:rPr>
          <w:t>art</w:t>
        </w:r>
        <w:r w:rsidR="005057AD">
          <w:rPr>
            <w:lang w:val="en-GB"/>
          </w:rPr>
          <w:t>i</w:t>
        </w:r>
        <w:r w:rsidR="005057AD" w:rsidRPr="00725A64">
          <w:rPr>
            <w:lang w:val="en-GB"/>
          </w:rPr>
          <w:t>fact</w:t>
        </w:r>
      </w:ins>
      <w:r w:rsidR="00997E72" w:rsidRPr="00725A64">
        <w:rPr>
          <w:lang w:val="en-GB"/>
        </w:rPr>
        <w:t>.</w:t>
      </w:r>
      <w:r w:rsidR="00F7389C" w:rsidRPr="00725A64">
        <w:rPr>
          <w:lang w:val="en-GB"/>
        </w:rPr>
        <w:t xml:space="preserve"> Basic concepts of the VIL build and t</w:t>
      </w:r>
      <w:r w:rsidR="00143E64" w:rsidRPr="00725A64">
        <w:rPr>
          <w:lang w:val="en-GB"/>
        </w:rPr>
        <w:t>he VIL template language are</w:t>
      </w:r>
      <w:r w:rsidR="00F7389C" w:rsidRPr="00725A64">
        <w:rPr>
          <w:lang w:val="en-GB"/>
        </w:rPr>
        <w:t xml:space="preserve"> rather similar (also to IVML) in order to </w:t>
      </w:r>
      <w:r w:rsidR="00C51134" w:rsidRPr="00725A64">
        <w:rPr>
          <w:lang w:val="en-GB"/>
        </w:rPr>
        <w:t>simplify learning and application of these languages</w:t>
      </w:r>
      <w:r w:rsidR="00F7389C" w:rsidRPr="00725A64">
        <w:rPr>
          <w:lang w:val="en-GB"/>
        </w:rPr>
        <w:t>.</w:t>
      </w:r>
      <w:r w:rsidR="00E25E1A" w:rsidRPr="00725A64">
        <w:rPr>
          <w:lang w:val="en-GB"/>
        </w:rPr>
        <w:t xml:space="preserve"> In Section </w:t>
      </w:r>
      <w:r w:rsidR="00FF39BE" w:rsidRPr="00FF7947">
        <w:rPr>
          <w:lang w:val="en-GB"/>
        </w:rPr>
        <w:fldChar w:fldCharType="begin"/>
      </w:r>
      <w:r w:rsidR="00E25E1A" w:rsidRPr="00725A64">
        <w:rPr>
          <w:lang w:val="en-GB"/>
        </w:rPr>
        <w:instrText xml:space="preserve"> REF _Ref330727065 \r \h </w:instrText>
      </w:r>
      <w:r w:rsidR="00FF39BE" w:rsidRPr="00FF7947">
        <w:rPr>
          <w:lang w:val="en-GB"/>
        </w:rPr>
      </w:r>
      <w:r w:rsidR="00FF39BE" w:rsidRPr="00FF7947">
        <w:rPr>
          <w:lang w:val="en-GB"/>
        </w:rPr>
        <w:fldChar w:fldCharType="separate"/>
      </w:r>
      <w:r w:rsidR="00AA153B">
        <w:rPr>
          <w:lang w:val="en-GB"/>
        </w:rPr>
        <w:t>3.3</w:t>
      </w:r>
      <w:r w:rsidR="00FF39BE" w:rsidRPr="00FF7947">
        <w:rPr>
          <w:lang w:val="en-GB"/>
        </w:rPr>
        <w:fldChar w:fldCharType="end"/>
      </w:r>
      <w:r w:rsidR="00E25E1A" w:rsidRPr="00725A64">
        <w:rPr>
          <w:lang w:val="en-GB"/>
        </w:rPr>
        <w:t>, we will detail the common ex</w:t>
      </w:r>
      <w:r w:rsidR="00E25E1A" w:rsidRPr="00FF7947">
        <w:rPr>
          <w:lang w:val="en-GB"/>
        </w:rPr>
        <w:t xml:space="preserve">pression language which is part of both, the VIL build and the VIL template language. In particular, we will detail the type system, i.e., the </w:t>
      </w:r>
      <w:r w:rsidR="009E71F2" w:rsidRPr="00725A64">
        <w:rPr>
          <w:lang w:val="en-GB"/>
        </w:rPr>
        <w:t>built-in</w:t>
      </w:r>
      <w:r w:rsidR="00E25E1A" w:rsidRPr="00725A64">
        <w:rPr>
          <w:lang w:val="en-GB"/>
        </w:rPr>
        <w:t xml:space="preserve"> types</w:t>
      </w:r>
      <w:r w:rsidR="009E71F2" w:rsidRPr="00725A64">
        <w:rPr>
          <w:lang w:val="en-GB"/>
        </w:rPr>
        <w:t>,</w:t>
      </w:r>
      <w:r w:rsidR="00E25E1A" w:rsidRPr="00725A64">
        <w:rPr>
          <w:lang w:val="en-GB"/>
        </w:rPr>
        <w:t xml:space="preserve"> their individual operations</w:t>
      </w:r>
      <w:r w:rsidR="009E71F2" w:rsidRPr="00725A64">
        <w:rPr>
          <w:lang w:val="en-GB"/>
        </w:rPr>
        <w:t xml:space="preserve"> and</w:t>
      </w:r>
      <w:r w:rsidR="00143E64" w:rsidRPr="00725A64">
        <w:rPr>
          <w:lang w:val="en-GB"/>
        </w:rPr>
        <w:t xml:space="preserve"> the default instantiators that</w:t>
      </w:r>
      <w:r w:rsidR="009E71F2" w:rsidRPr="00725A64">
        <w:rPr>
          <w:lang w:val="en-GB"/>
        </w:rPr>
        <w:t xml:space="preserve"> are part of the VIL implementation</w:t>
      </w:r>
      <w:r w:rsidR="00E25E1A" w:rsidRPr="00725A64">
        <w:rPr>
          <w:lang w:val="en-GB"/>
        </w:rPr>
        <w:t>.</w:t>
      </w:r>
      <w:r w:rsidR="007C2A67">
        <w:rPr>
          <w:lang w:val="en-GB"/>
        </w:rPr>
        <w:t xml:space="preserve"> In Section </w:t>
      </w:r>
      <w:r w:rsidR="00FF39BE">
        <w:rPr>
          <w:lang w:val="en-GB"/>
        </w:rPr>
        <w:fldChar w:fldCharType="begin"/>
      </w:r>
      <w:r w:rsidR="007C2A67">
        <w:rPr>
          <w:lang w:val="en-GB"/>
        </w:rPr>
        <w:instrText xml:space="preserve"> REF _Ref411839779 \r \h </w:instrText>
      </w:r>
      <w:r w:rsidR="00FF39BE">
        <w:rPr>
          <w:lang w:val="en-GB"/>
        </w:rPr>
      </w:r>
      <w:r w:rsidR="00FF39BE">
        <w:rPr>
          <w:lang w:val="en-GB"/>
        </w:rPr>
        <w:fldChar w:fldCharType="separate"/>
      </w:r>
      <w:r w:rsidR="00AA153B">
        <w:rPr>
          <w:lang w:val="en-GB"/>
        </w:rPr>
        <w:t>3.4</w:t>
      </w:r>
      <w:r w:rsidR="00FF39BE">
        <w:rPr>
          <w:lang w:val="en-GB"/>
        </w:rPr>
        <w:fldChar w:fldCharType="end"/>
      </w:r>
      <w:r w:rsidR="007C2A67">
        <w:rPr>
          <w:lang w:val="en-GB"/>
        </w:rPr>
        <w:t xml:space="preserve"> we discuss the built-in VIL types and operations, i.e., the extensible library of types and operations that can be used to instantiate variability. In addition to the built-in operations, there are several default extensions of VIL, e.g., for Java</w:t>
      </w:r>
      <w:r w:rsidR="001E5E29">
        <w:rPr>
          <w:lang w:val="en-GB"/>
        </w:rPr>
        <w:t xml:space="preserve"> </w:t>
      </w:r>
      <w:del w:id="1159" w:author="Holger Eichelberger" w:date="2015-09-15T09:59:00Z">
        <w:r w:rsidR="001E5E29" w:rsidDel="005057AD">
          <w:rPr>
            <w:lang w:val="en-GB"/>
          </w:rPr>
          <w:delText>artef</w:delText>
        </w:r>
        <w:r w:rsidR="007C2A67" w:rsidDel="005057AD">
          <w:rPr>
            <w:lang w:val="en-GB"/>
          </w:rPr>
          <w:delText>acts</w:delText>
        </w:r>
      </w:del>
      <w:ins w:id="1160" w:author="Holger Eichelberger" w:date="2015-09-15T09:59:00Z">
        <w:r w:rsidR="005057AD">
          <w:rPr>
            <w:lang w:val="en-GB"/>
          </w:rPr>
          <w:t>artifacts</w:t>
        </w:r>
      </w:ins>
      <w:r w:rsidR="007C2A67">
        <w:rPr>
          <w:lang w:val="en-GB"/>
        </w:rPr>
        <w:t xml:space="preserve">. Extensions are optional and may or may not be installed depending on the actual product line setting. In Section </w:t>
      </w:r>
      <w:r w:rsidR="00FF39BE">
        <w:rPr>
          <w:lang w:val="en-GB"/>
        </w:rPr>
        <w:fldChar w:fldCharType="begin"/>
      </w:r>
      <w:r w:rsidR="007C2A67">
        <w:rPr>
          <w:lang w:val="en-GB"/>
        </w:rPr>
        <w:instrText xml:space="preserve"> REF _Ref411839918 \r \h </w:instrText>
      </w:r>
      <w:r w:rsidR="00FF39BE">
        <w:rPr>
          <w:lang w:val="en-GB"/>
        </w:rPr>
      </w:r>
      <w:r w:rsidR="00FF39BE">
        <w:rPr>
          <w:lang w:val="en-GB"/>
        </w:rPr>
        <w:fldChar w:fldCharType="separate"/>
      </w:r>
      <w:r w:rsidR="00AA153B">
        <w:rPr>
          <w:lang w:val="en-GB"/>
        </w:rPr>
        <w:t>3.5</w:t>
      </w:r>
      <w:r w:rsidR="00FF39BE">
        <w:rPr>
          <w:lang w:val="en-GB"/>
        </w:rPr>
        <w:fldChar w:fldCharType="end"/>
      </w:r>
      <w:r w:rsidR="007C2A67">
        <w:rPr>
          <w:lang w:val="en-GB"/>
        </w:rPr>
        <w:t>, we discuss the default extensions for VIL.</w:t>
      </w:r>
    </w:p>
    <w:p w:rsidR="007C2A67" w:rsidRPr="00725A64" w:rsidRDefault="007C2A67" w:rsidP="00A7157B">
      <w:pPr>
        <w:rPr>
          <w:lang w:val="en-GB"/>
        </w:rPr>
      </w:pPr>
      <w:r>
        <w:rPr>
          <w:lang w:val="en-GB"/>
        </w:rPr>
        <w:t xml:space="preserve">As of version 0.95, we extended VIL for runtime instantiation, reconfiguration and adaptation through an extension of VIL, the Runtime Variability Instantiation Language (rt-VIL). In Section </w:t>
      </w:r>
      <w:r w:rsidR="00FF39BE">
        <w:rPr>
          <w:lang w:val="en-GB"/>
        </w:rPr>
        <w:fldChar w:fldCharType="begin"/>
      </w:r>
      <w:r>
        <w:rPr>
          <w:lang w:val="en-GB"/>
        </w:rPr>
        <w:instrText xml:space="preserve"> REF _Ref411839911 \r \h </w:instrText>
      </w:r>
      <w:r w:rsidR="00FF39BE">
        <w:rPr>
          <w:lang w:val="en-GB"/>
        </w:rPr>
      </w:r>
      <w:r w:rsidR="00FF39BE">
        <w:rPr>
          <w:lang w:val="en-GB"/>
        </w:rPr>
        <w:fldChar w:fldCharType="separate"/>
      </w:r>
      <w:r w:rsidR="00AA153B">
        <w:rPr>
          <w:lang w:val="en-GB"/>
        </w:rPr>
        <w:t>3.6</w:t>
      </w:r>
      <w:r w:rsidR="00FF39BE">
        <w:rPr>
          <w:lang w:val="en-GB"/>
        </w:rPr>
        <w:fldChar w:fldCharType="end"/>
      </w:r>
      <w:r w:rsidR="001E5E29">
        <w:rPr>
          <w:lang w:val="en-GB"/>
        </w:rPr>
        <w:t xml:space="preserve"> we introduce the additional language concepts of rt-VIL and describe their semantics. In Section </w:t>
      </w:r>
      <w:r w:rsidR="00FF39BE">
        <w:rPr>
          <w:lang w:val="en-GB"/>
        </w:rPr>
        <w:fldChar w:fldCharType="begin"/>
      </w:r>
      <w:r>
        <w:rPr>
          <w:lang w:val="en-GB"/>
        </w:rPr>
        <w:instrText xml:space="preserve"> REF _Ref411839914 \r \h </w:instrText>
      </w:r>
      <w:r w:rsidR="00FF39BE">
        <w:rPr>
          <w:lang w:val="en-GB"/>
        </w:rPr>
      </w:r>
      <w:r w:rsidR="00FF39BE">
        <w:rPr>
          <w:lang w:val="en-GB"/>
        </w:rPr>
        <w:fldChar w:fldCharType="separate"/>
      </w:r>
      <w:r w:rsidR="00AA153B">
        <w:rPr>
          <w:lang w:val="en-GB"/>
        </w:rPr>
        <w:t>3.7</w:t>
      </w:r>
      <w:r w:rsidR="00FF39BE">
        <w:rPr>
          <w:lang w:val="en-GB"/>
        </w:rPr>
        <w:fldChar w:fldCharType="end"/>
      </w:r>
      <w:r w:rsidR="001E5E29">
        <w:rPr>
          <w:lang w:val="en-GB"/>
        </w:rPr>
        <w:t>, we discuss the built-in operations for rt-VIL.</w:t>
      </w:r>
    </w:p>
    <w:p w:rsidR="00A7157B" w:rsidRPr="00725A64" w:rsidRDefault="00D52B79" w:rsidP="00EA17BB">
      <w:pPr>
        <w:pStyle w:val="Heading2"/>
        <w:rPr>
          <w:lang w:val="en-GB"/>
        </w:rPr>
      </w:pPr>
      <w:bookmarkStart w:id="1161" w:name="_Toc313096742"/>
      <w:bookmarkStart w:id="1162" w:name="_Ref314223714"/>
      <w:del w:id="1163" w:author="Holger Eichelberger" w:date="2015-08-10T17:30:00Z">
        <w:r w:rsidRPr="00725A64" w:rsidDel="00D26940">
          <w:rPr>
            <w:lang w:val="en-GB"/>
          </w:rPr>
          <w:lastRenderedPageBreak/>
          <w:delText xml:space="preserve">INDENICA </w:delText>
        </w:r>
      </w:del>
      <w:bookmarkStart w:id="1164" w:name="_Ref430069010"/>
      <w:bookmarkStart w:id="1165" w:name="_Toc430078860"/>
      <w:r w:rsidRPr="00725A64">
        <w:rPr>
          <w:lang w:val="en-GB"/>
        </w:rPr>
        <w:t xml:space="preserve">Variability </w:t>
      </w:r>
      <w:del w:id="1166" w:author="Holger Eichelberger" w:date="2015-09-15T08:05:00Z">
        <w:r w:rsidR="006A3E8F" w:rsidRPr="00725A64" w:rsidDel="00FA79C8">
          <w:rPr>
            <w:lang w:val="en-GB"/>
          </w:rPr>
          <w:delText xml:space="preserve">Build </w:delText>
        </w:r>
      </w:del>
      <w:ins w:id="1167" w:author="Holger Eichelberger" w:date="2015-09-15T08:05:00Z">
        <w:r w:rsidR="00FA79C8">
          <w:rPr>
            <w:lang w:val="en-GB"/>
          </w:rPr>
          <w:t>Implementation</w:t>
        </w:r>
        <w:r w:rsidR="00FA79C8" w:rsidRPr="00725A64">
          <w:rPr>
            <w:lang w:val="en-GB"/>
          </w:rPr>
          <w:t xml:space="preserve"> </w:t>
        </w:r>
      </w:ins>
      <w:r w:rsidR="006A3E8F" w:rsidRPr="00725A64">
        <w:rPr>
          <w:lang w:val="en-GB"/>
        </w:rPr>
        <w:t>Language</w:t>
      </w:r>
      <w:bookmarkEnd w:id="1161"/>
      <w:bookmarkEnd w:id="1162"/>
      <w:bookmarkEnd w:id="1164"/>
      <w:bookmarkEnd w:id="1165"/>
    </w:p>
    <w:p w:rsidR="0083757F" w:rsidRPr="00725A64" w:rsidRDefault="00710538" w:rsidP="00710538">
      <w:pPr>
        <w:rPr>
          <w:lang w:val="en-GB"/>
        </w:rPr>
      </w:pPr>
      <w:r w:rsidRPr="00725A64">
        <w:rPr>
          <w:lang w:val="en-GB"/>
        </w:rPr>
        <w:t xml:space="preserve">In this section, we describe the concepts and language elements of the VIL </w:t>
      </w:r>
      <w:del w:id="1168" w:author="Holger Eichelberger" w:date="2015-09-15T08:05:00Z">
        <w:r w:rsidRPr="00725A64" w:rsidDel="00FA79C8">
          <w:rPr>
            <w:lang w:val="en-GB"/>
          </w:rPr>
          <w:delText xml:space="preserve">build </w:delText>
        </w:r>
      </w:del>
      <w:ins w:id="1169" w:author="Holger Eichelberger" w:date="2015-09-15T08:05:00Z">
        <w:r w:rsidR="00FA79C8">
          <w:rPr>
            <w:lang w:val="en-GB"/>
          </w:rPr>
          <w:t xml:space="preserve"> </w:t>
        </w:r>
      </w:ins>
      <w:r w:rsidRPr="00725A64">
        <w:rPr>
          <w:lang w:val="en-GB"/>
        </w:rPr>
        <w:t xml:space="preserve">language in detail. This language aims at specifying the variability instantiation process of a whole (hierarchical) product line (as opposed to the instantiation of a specific </w:t>
      </w:r>
      <w:del w:id="1170" w:author="Holger Eichelberger" w:date="2015-09-15T09:59:00Z">
        <w:r w:rsidRPr="00725A64" w:rsidDel="005057AD">
          <w:rPr>
            <w:lang w:val="en-GB"/>
          </w:rPr>
          <w:delText xml:space="preserve">artefact </w:delText>
        </w:r>
      </w:del>
      <w:ins w:id="117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 covered by the VIL template language).</w:t>
      </w:r>
      <w:r w:rsidR="0083757F" w:rsidRPr="00725A64">
        <w:rPr>
          <w:lang w:val="en-GB"/>
        </w:rPr>
        <w:t xml:space="preserve"> </w:t>
      </w:r>
    </w:p>
    <w:p w:rsidR="00710538" w:rsidRPr="00725A64" w:rsidRDefault="0083757F" w:rsidP="00710538">
      <w:pPr>
        <w:rPr>
          <w:highlight w:val="yellow"/>
          <w:lang w:val="en-GB"/>
        </w:rPr>
      </w:pPr>
      <w:r w:rsidRPr="00725A64">
        <w:rPr>
          <w:lang w:val="en-GB"/>
        </w:rPr>
        <w:t xml:space="preserve">However, </w:t>
      </w:r>
      <w:del w:id="1172" w:author="Holger Eichelberger" w:date="2015-09-15T08:08:00Z">
        <w:r w:rsidRPr="00725A64" w:rsidDel="00597233">
          <w:rPr>
            <w:lang w:val="en-GB"/>
          </w:rPr>
          <w:delText xml:space="preserve">the </w:delText>
        </w:r>
      </w:del>
      <w:r w:rsidRPr="00725A64">
        <w:rPr>
          <w:lang w:val="en-GB"/>
        </w:rPr>
        <w:t xml:space="preserve">VIL </w:t>
      </w:r>
      <w:del w:id="1173" w:author="Holger Eichelberger" w:date="2015-09-15T08:08:00Z">
        <w:r w:rsidRPr="00725A64" w:rsidDel="00597233">
          <w:rPr>
            <w:lang w:val="en-GB"/>
          </w:rPr>
          <w:delText xml:space="preserve">build language </w:delText>
        </w:r>
      </w:del>
      <w:r w:rsidRPr="00725A64">
        <w:rPr>
          <w:lang w:val="en-GB"/>
        </w:rPr>
        <w:t xml:space="preserve">focuses on the implementation and instantiation of variabilities rather than on the entire build process of a whole system. Thus, </w:t>
      </w:r>
      <w:del w:id="1174" w:author="Holger Eichelberger" w:date="2015-09-15T08:08:00Z">
        <w:r w:rsidRPr="00725A64" w:rsidDel="00597233">
          <w:rPr>
            <w:lang w:val="en-GB"/>
          </w:rPr>
          <w:delText xml:space="preserve">the </w:delText>
        </w:r>
      </w:del>
      <w:r w:rsidRPr="00725A64">
        <w:rPr>
          <w:lang w:val="en-GB"/>
        </w:rPr>
        <w:t xml:space="preserve">VIL </w:t>
      </w:r>
      <w:del w:id="1175" w:author="Holger Eichelberger" w:date="2015-09-15T08:08:00Z">
        <w:r w:rsidRPr="00725A64" w:rsidDel="00597233">
          <w:rPr>
            <w:lang w:val="en-GB"/>
          </w:rPr>
          <w:delText xml:space="preserve">build language </w:delText>
        </w:r>
      </w:del>
      <w:r w:rsidRPr="00725A64">
        <w:rPr>
          <w:lang w:val="en-GB"/>
        </w:rPr>
        <w:t>is intended as an extension to existing build languages, i.e., it shall be integrated with those languages rather than replacing them.</w:t>
      </w:r>
    </w:p>
    <w:p w:rsidR="00641D80" w:rsidRPr="00725A64" w:rsidRDefault="00641D80" w:rsidP="00EA17BB">
      <w:pPr>
        <w:pStyle w:val="Heading3"/>
        <w:rPr>
          <w:lang w:val="en-GB"/>
        </w:rPr>
      </w:pPr>
      <w:bookmarkStart w:id="1176" w:name="_Ref368908700"/>
      <w:bookmarkStart w:id="1177" w:name="_Toc430078861"/>
      <w:r w:rsidRPr="00725A64">
        <w:rPr>
          <w:lang w:val="en-GB"/>
        </w:rPr>
        <w:t>Reserved Keywords</w:t>
      </w:r>
      <w:bookmarkEnd w:id="1176"/>
      <w:bookmarkEnd w:id="1177"/>
    </w:p>
    <w:p w:rsidR="00AB7E86" w:rsidRPr="00725A64" w:rsidRDefault="00AB7E86" w:rsidP="00AB7E86">
      <w:pPr>
        <w:rPr>
          <w:lang w:val="en-GB"/>
        </w:rPr>
      </w:pPr>
      <w:r w:rsidRPr="00725A64">
        <w:rPr>
          <w:lang w:val="en-GB"/>
        </w:rPr>
        <w:t xml:space="preserve">In </w:t>
      </w:r>
      <w:del w:id="1178" w:author="Holger Eichelberger" w:date="2015-09-15T08:09:00Z">
        <w:r w:rsidRPr="00725A64" w:rsidDel="00597233">
          <w:rPr>
            <w:lang w:val="en-GB"/>
          </w:rPr>
          <w:delText xml:space="preserve">the </w:delText>
        </w:r>
      </w:del>
      <w:r w:rsidRPr="00725A64">
        <w:rPr>
          <w:lang w:val="en-GB"/>
        </w:rPr>
        <w:t>VIL</w:t>
      </w:r>
      <w:del w:id="1179" w:author="Holger Eichelberger" w:date="2015-09-15T08:09:00Z">
        <w:r w:rsidRPr="00725A64" w:rsidDel="00597233">
          <w:rPr>
            <w:lang w:val="en-GB"/>
          </w:rPr>
          <w:delText xml:space="preserve"> build language</w:delText>
        </w:r>
      </w:del>
      <w:r w:rsidRPr="00725A64">
        <w:rPr>
          <w:lang w:val="en-GB"/>
        </w:rPr>
        <w:t xml:space="preserve">, the following keywords are reserved and must not be used as identifiers. Please note that this set of reserved keywords is complemented by </w:t>
      </w:r>
      <w:r w:rsidR="00CB3478" w:rsidRPr="00725A64">
        <w:rPr>
          <w:lang w:val="en-GB"/>
        </w:rPr>
        <w:t xml:space="preserve">the keywords </w:t>
      </w:r>
      <w:r w:rsidRPr="00725A64">
        <w:rPr>
          <w:lang w:val="en-GB"/>
        </w:rPr>
        <w:t xml:space="preserve">of the common VIL expression language given in Section </w:t>
      </w:r>
      <w:fldSimple w:instr=" REF _Ref368140216 \r \h  \* MERGEFORMAT ">
        <w:r w:rsidR="00AA153B">
          <w:rPr>
            <w:lang w:val="en-GB"/>
          </w:rPr>
          <w:t>3.3.1</w:t>
        </w:r>
      </w:fldSimple>
      <w:r w:rsidRPr="00725A64">
        <w:rPr>
          <w:lang w:val="en-GB"/>
        </w:rPr>
        <w:t>.</w:t>
      </w:r>
    </w:p>
    <w:p w:rsidR="00916534" w:rsidRDefault="00916534"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@advice</w:t>
      </w:r>
    </w:p>
    <w:p w:rsidR="0091653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w:t>
      </w:r>
      <w:r w:rsidR="00916534" w:rsidRPr="00725A64">
        <w:rPr>
          <w:rFonts w:ascii="Courier New" w:hAnsi="Courier New" w:cs="Courier New"/>
          <w:b/>
          <w:sz w:val="22"/>
          <w:szCs w:val="22"/>
          <w:lang w:val="en-GB"/>
        </w:rPr>
        <w:t>onst</w:t>
      </w:r>
    </w:p>
    <w:p w:rsidR="009339CE" w:rsidRPr="00725A64"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else</w:t>
      </w:r>
    </w:p>
    <w:p w:rsidR="00255087" w:rsidRPr="00FF7947" w:rsidRDefault="00255087" w:rsidP="00845E9C">
      <w:pPr>
        <w:pStyle w:val="ListParagraph"/>
        <w:numPr>
          <w:ilvl w:val="0"/>
          <w:numId w:val="13"/>
        </w:numPr>
        <w:rPr>
          <w:rFonts w:ascii="Courier New" w:hAnsi="Courier New" w:cs="Courier New"/>
          <w:b/>
          <w:sz w:val="22"/>
          <w:szCs w:val="22"/>
          <w:lang w:val="en-GB"/>
        </w:rPr>
      </w:pPr>
      <w:r w:rsidRPr="00FF7947">
        <w:rPr>
          <w:rFonts w:ascii="Courier New" w:hAnsi="Courier New" w:cs="Courier New"/>
          <w:b/>
          <w:sz w:val="22"/>
          <w:szCs w:val="22"/>
          <w:lang w:val="en-GB"/>
        </w:rPr>
        <w:t>exclude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execute</w:t>
      </w:r>
    </w:p>
    <w:p w:rsidR="009339CE" w:rsidRDefault="009339CE"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if</w:t>
      </w:r>
    </w:p>
    <w:p w:rsidR="0091653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C55CC1" w:rsidRPr="00725A64" w:rsidRDefault="00C55CC1" w:rsidP="00916534">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instantiate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join</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load</w:t>
      </w:r>
    </w:p>
    <w:p w:rsidR="00AB7E86" w:rsidRPr="00725A64"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properties</w:t>
      </w:r>
    </w:p>
    <w:p w:rsidR="006B5A45" w:rsidRDefault="006B5A45"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protected</w:t>
      </w:r>
    </w:p>
    <w:p w:rsidR="00C62B9D" w:rsidRDefault="00C62B9D" w:rsidP="00845E9C">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requireVTL</w:t>
      </w:r>
    </w:p>
    <w:p w:rsidR="00C55CC1" w:rsidRPr="00725A64" w:rsidDel="00E07527" w:rsidRDefault="00C55CC1" w:rsidP="00845E9C">
      <w:pPr>
        <w:pStyle w:val="ListParagraph"/>
        <w:numPr>
          <w:ilvl w:val="0"/>
          <w:numId w:val="13"/>
        </w:numPr>
        <w:rPr>
          <w:del w:id="1180" w:author="Holger Eichelberger" w:date="2015-09-17T16:51:00Z"/>
          <w:rFonts w:ascii="Courier New" w:hAnsi="Courier New" w:cs="Courier New"/>
          <w:b/>
          <w:sz w:val="22"/>
          <w:szCs w:val="22"/>
          <w:lang w:val="en-GB"/>
        </w:rPr>
      </w:pPr>
      <w:del w:id="1181" w:author="Holger Eichelberger" w:date="2015-09-17T16:51:00Z">
        <w:r w:rsidDel="00E07527">
          <w:rPr>
            <w:rFonts w:ascii="Courier New" w:hAnsi="Courier New" w:cs="Courier New"/>
            <w:b/>
            <w:sz w:val="22"/>
            <w:szCs w:val="22"/>
            <w:lang w:val="en-GB"/>
          </w:rPr>
          <w:delText>rule</w:delText>
        </w:r>
      </w:del>
    </w:p>
    <w:p w:rsidR="0001328A" w:rsidRDefault="0001328A" w:rsidP="00916534">
      <w:pPr>
        <w:pStyle w:val="ListParagraph"/>
        <w:numPr>
          <w:ilvl w:val="0"/>
          <w:numId w:val="13"/>
        </w:numPr>
        <w:rPr>
          <w:ins w:id="1182" w:author="Holger Eichelberger" w:date="2015-08-10T17:03:00Z"/>
          <w:rFonts w:ascii="Courier New" w:hAnsi="Courier New" w:cs="Courier New"/>
          <w:b/>
          <w:sz w:val="22"/>
          <w:szCs w:val="22"/>
          <w:lang w:val="en-GB"/>
        </w:rPr>
      </w:pPr>
      <w:ins w:id="1183" w:author="Holger Eichelberger" w:date="2015-08-10T17:03:00Z">
        <w:r>
          <w:rPr>
            <w:rFonts w:ascii="Courier New" w:hAnsi="Courier New" w:cs="Courier New"/>
            <w:b/>
            <w:sz w:val="22"/>
            <w:szCs w:val="22"/>
            <w:lang w:val="en-GB"/>
          </w:rPr>
          <w:t>typedef</w:t>
        </w:r>
      </w:ins>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255087"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vilScript</w:t>
      </w:r>
    </w:p>
    <w:p w:rsidR="00916534" w:rsidRPr="00916534" w:rsidRDefault="00916534" w:rsidP="00845E9C">
      <w:pPr>
        <w:pStyle w:val="ListParagraph"/>
        <w:numPr>
          <w:ilvl w:val="0"/>
          <w:numId w:val="13"/>
        </w:numPr>
        <w:rPr>
          <w:rFonts w:ascii="Courier New" w:hAnsi="Courier New" w:cs="Courier New"/>
          <w:b/>
          <w:sz w:val="22"/>
          <w:szCs w:val="22"/>
          <w:lang w:val="en-GB"/>
        </w:rPr>
      </w:pPr>
      <w:r w:rsidRPr="00916534">
        <w:rPr>
          <w:rFonts w:ascii="Courier New" w:hAnsi="Courier New" w:cs="Courier New"/>
          <w:b/>
          <w:sz w:val="22"/>
          <w:szCs w:val="22"/>
          <w:lang w:val="en-GB"/>
        </w:rPr>
        <w:t>with</w:t>
      </w:r>
    </w:p>
    <w:p w:rsidR="00CB338C" w:rsidRPr="00725A64" w:rsidRDefault="000D1DFD" w:rsidP="00EA17BB">
      <w:pPr>
        <w:pStyle w:val="Heading3"/>
        <w:rPr>
          <w:lang w:val="en-GB"/>
        </w:rPr>
      </w:pPr>
      <w:bookmarkStart w:id="1184" w:name="_Ref368654456"/>
      <w:bookmarkStart w:id="1185" w:name="_Ref368654603"/>
      <w:bookmarkStart w:id="1186" w:name="_Toc430078862"/>
      <w:r w:rsidRPr="00725A64">
        <w:rPr>
          <w:lang w:val="en-GB"/>
        </w:rPr>
        <w:t>Scripts</w:t>
      </w:r>
      <w:bookmarkEnd w:id="1184"/>
      <w:bookmarkEnd w:id="1185"/>
      <w:bookmarkEnd w:id="1186"/>
    </w:p>
    <w:p w:rsidR="006C755A" w:rsidRPr="00725A64" w:rsidRDefault="00C667D6" w:rsidP="00CB338C">
      <w:pPr>
        <w:rPr>
          <w:lang w:val="en-GB"/>
        </w:rPr>
      </w:pPr>
      <w:r w:rsidRPr="00725A64">
        <w:rPr>
          <w:lang w:val="en-GB"/>
        </w:rPr>
        <w:t xml:space="preserve">In </w:t>
      </w:r>
      <w:del w:id="1187" w:author="Holger Eichelberger" w:date="2015-09-15T08:09:00Z">
        <w:r w:rsidRPr="00725A64" w:rsidDel="00597233">
          <w:rPr>
            <w:lang w:val="en-GB"/>
          </w:rPr>
          <w:delText xml:space="preserve">the </w:delText>
        </w:r>
      </w:del>
      <w:r w:rsidR="000D1DFD" w:rsidRPr="00725A64">
        <w:rPr>
          <w:lang w:val="en-GB"/>
        </w:rPr>
        <w:t>VIL</w:t>
      </w:r>
      <w:ins w:id="1188" w:author="Holger Eichelberger" w:date="2015-09-15T08:09:00Z">
        <w:r w:rsidR="00597233">
          <w:rPr>
            <w:lang w:val="en-GB"/>
          </w:rPr>
          <w:t>,</w:t>
        </w:r>
      </w:ins>
      <w:r w:rsidR="000D1DFD" w:rsidRPr="00725A64">
        <w:rPr>
          <w:lang w:val="en-GB"/>
        </w:rPr>
        <w:t xml:space="preserve"> </w:t>
      </w:r>
      <w:del w:id="1189" w:author="Holger Eichelberger" w:date="2015-09-15T08:09:00Z">
        <w:r w:rsidR="000D1DFD" w:rsidRPr="00725A64" w:rsidDel="00597233">
          <w:rPr>
            <w:lang w:val="en-GB"/>
          </w:rPr>
          <w:delText>build language</w:delText>
        </w:r>
        <w:r w:rsidR="000B1220" w:rsidRPr="00725A64" w:rsidDel="00597233">
          <w:rPr>
            <w:lang w:val="en-GB"/>
          </w:rPr>
          <w:delText xml:space="preserve"> </w:delText>
        </w:r>
      </w:del>
      <w:r w:rsidR="000B1220" w:rsidRPr="00725A64">
        <w:rPr>
          <w:lang w:val="en-GB"/>
        </w:rPr>
        <w:t xml:space="preserve">a </w:t>
      </w:r>
      <w:r w:rsidR="000D1DFD" w:rsidRPr="00725A64">
        <w:rPr>
          <w:lang w:val="en-GB"/>
        </w:rPr>
        <w:t>script</w:t>
      </w:r>
      <w:r w:rsidR="000B1220" w:rsidRPr="00725A64">
        <w:rPr>
          <w:lang w:val="en-GB"/>
        </w:rPr>
        <w:t xml:space="preserve"> (</w:t>
      </w:r>
      <w:r w:rsidR="000D1DFD" w:rsidRPr="00725A64">
        <w:rPr>
          <w:rFonts w:ascii="Courier New" w:hAnsi="Courier New" w:cs="Courier New"/>
          <w:b/>
          <w:sz w:val="22"/>
          <w:szCs w:val="22"/>
          <w:lang w:val="en-GB"/>
        </w:rPr>
        <w:t>vilScript</w:t>
      </w:r>
      <w:r w:rsidR="000B1220" w:rsidRPr="00725A64">
        <w:rPr>
          <w:lang w:val="en-GB"/>
        </w:rPr>
        <w:t>)</w:t>
      </w:r>
      <w:r w:rsidR="002B4E47" w:rsidRPr="00725A64">
        <w:rPr>
          <w:lang w:val="en-GB"/>
        </w:rPr>
        <w:t xml:space="preserve"> is the </w:t>
      </w:r>
      <w:r w:rsidR="0011445A" w:rsidRPr="00725A64">
        <w:rPr>
          <w:lang w:val="en-GB"/>
        </w:rPr>
        <w:t>top-level</w:t>
      </w:r>
      <w:r w:rsidR="002B4E47" w:rsidRPr="00725A64">
        <w:rPr>
          <w:lang w:val="en-GB"/>
        </w:rPr>
        <w:t xml:space="preserve"> element. This element is mandatory as it identifies the </w:t>
      </w:r>
      <w:r w:rsidR="000D1DFD" w:rsidRPr="00725A64">
        <w:rPr>
          <w:lang w:val="en-GB"/>
        </w:rPr>
        <w:t>productio</w:t>
      </w:r>
      <w:r w:rsidR="00610FF4" w:rsidRPr="00725A64">
        <w:rPr>
          <w:lang w:val="en-GB"/>
        </w:rPr>
        <w:t xml:space="preserve">n strategies to be applied </w:t>
      </w:r>
      <w:r w:rsidR="000D1DFD" w:rsidRPr="00725A64">
        <w:rPr>
          <w:lang w:val="en-GB"/>
        </w:rPr>
        <w:t>to derive an instantiated product</w:t>
      </w:r>
      <w:r w:rsidR="0033780A" w:rsidRPr="00725A64">
        <w:rPr>
          <w:lang w:val="en-GB"/>
        </w:rPr>
        <w:t>.</w:t>
      </w:r>
      <w:r w:rsidR="000B1220" w:rsidRPr="00725A64">
        <w:rPr>
          <w:lang w:val="en-GB"/>
        </w:rPr>
        <w:t xml:space="preserve"> The definition of a </w:t>
      </w:r>
      <w:r w:rsidR="00124995" w:rsidRPr="00725A64">
        <w:rPr>
          <w:lang w:val="en-GB"/>
        </w:rPr>
        <w:t>script</w:t>
      </w:r>
      <w:r w:rsidR="000B1220" w:rsidRPr="00725A64">
        <w:rPr>
          <w:lang w:val="en-GB"/>
        </w:rPr>
        <w:t xml:space="preserve"> requires a </w:t>
      </w:r>
      <w:r w:rsidR="00CB37B8" w:rsidRPr="00725A64">
        <w:rPr>
          <w:lang w:val="en-GB"/>
        </w:rPr>
        <w:t xml:space="preserve">name, </w:t>
      </w:r>
      <w:r w:rsidR="00610FF4" w:rsidRPr="00725A64">
        <w:rPr>
          <w:lang w:val="en-GB"/>
        </w:rPr>
        <w:t xml:space="preserve">as a basis </w:t>
      </w:r>
      <w:r w:rsidR="00553ACA" w:rsidRPr="00725A64">
        <w:rPr>
          <w:lang w:val="en-GB"/>
        </w:rPr>
        <w:t xml:space="preserve">for referring among VIL </w:t>
      </w:r>
      <w:del w:id="1190" w:author="Holger Eichelberger" w:date="2015-09-15T08:36:00Z">
        <w:r w:rsidR="00553ACA" w:rsidRPr="00725A64" w:rsidDel="00FA71C5">
          <w:rPr>
            <w:lang w:val="en-GB"/>
          </w:rPr>
          <w:delText xml:space="preserve">build </w:delText>
        </w:r>
      </w:del>
      <w:r w:rsidR="00553ACA" w:rsidRPr="00725A64">
        <w:rPr>
          <w:lang w:val="en-GB"/>
        </w:rPr>
        <w:t>scripts and a parameter list specifying the expected information from the execution environment</w:t>
      </w:r>
      <w:r w:rsidR="006C755A" w:rsidRPr="00725A64">
        <w:rPr>
          <w:lang w:val="en-GB"/>
        </w:rPr>
        <w:t xml:space="preserve"> such as the actual configuration or the project</w:t>
      </w:r>
      <w:r w:rsidR="00175E5F" w:rsidRPr="00725A64">
        <w:rPr>
          <w:lang w:val="en-GB"/>
        </w:rPr>
        <w:t>s</w:t>
      </w:r>
      <w:r w:rsidR="006C755A" w:rsidRPr="00725A64">
        <w:rPr>
          <w:lang w:val="en-GB"/>
        </w:rPr>
        <w:t xml:space="preserve"> to work on</w:t>
      </w:r>
      <w:r w:rsidR="000B1220" w:rsidRPr="00725A64">
        <w:rPr>
          <w:lang w:val="en-GB"/>
        </w:rPr>
        <w:t>.</w:t>
      </w:r>
      <w:r w:rsidR="006C755A" w:rsidRPr="00725A64">
        <w:rPr>
          <w:lang w:val="en-GB"/>
        </w:rPr>
        <w:t xml:space="preserve"> </w:t>
      </w:r>
      <w:r w:rsidR="00EC7934">
        <w:rPr>
          <w:lang w:val="en-GB"/>
        </w:rPr>
        <w:t xml:space="preserve">In order to realize the necessary capabilities required for implementing the </w:t>
      </w:r>
      <w:r w:rsidR="00131CFF" w:rsidRPr="00725A64">
        <w:rPr>
          <w:lang w:val="en-GB"/>
        </w:rPr>
        <w:t xml:space="preserve">hierarchical product line capabilities of the EASy producer tool, at least the source project to instantiate from, the target project to be instantiated and the actual variability configuration must be passed to a VIL </w:t>
      </w:r>
      <w:del w:id="1191" w:author="Holger Eichelberger" w:date="2015-09-15T08:36:00Z">
        <w:r w:rsidR="00131CFF" w:rsidRPr="00725A64" w:rsidDel="00FA71C5">
          <w:rPr>
            <w:lang w:val="en-GB"/>
          </w:rPr>
          <w:delText xml:space="preserve">build </w:delText>
        </w:r>
      </w:del>
      <w:r w:rsidR="00131CFF" w:rsidRPr="00725A64">
        <w:rPr>
          <w:lang w:val="en-GB"/>
        </w:rPr>
        <w:t>script.</w:t>
      </w:r>
    </w:p>
    <w:p w:rsidR="00B8348F" w:rsidRDefault="00775835" w:rsidP="00CB338C">
      <w:pPr>
        <w:rPr>
          <w:lang w:val="en-GB"/>
        </w:rPr>
      </w:pPr>
      <w:r w:rsidRPr="00725A64">
        <w:rPr>
          <w:lang w:val="en-GB"/>
        </w:rPr>
        <w:t>Basically, VIL may refer to all visible configuration settings in a variability config</w:t>
      </w:r>
      <w:r w:rsidR="00A328E7" w:rsidRPr="00725A64">
        <w:rPr>
          <w:lang w:val="en-GB"/>
        </w:rPr>
        <w:t>uration</w:t>
      </w:r>
      <w:r w:rsidR="00B8348F">
        <w:rPr>
          <w:lang w:val="en-GB"/>
        </w:rPr>
        <w:t xml:space="preserve">. In traditional product line settings, VIL will refer to </w:t>
      </w:r>
      <w:r w:rsidR="00A328E7" w:rsidRPr="00725A64">
        <w:rPr>
          <w:lang w:val="en-GB"/>
        </w:rPr>
        <w:t>the</w:t>
      </w:r>
      <w:r w:rsidRPr="00725A64">
        <w:rPr>
          <w:lang w:val="en-GB"/>
        </w:rPr>
        <w:t xml:space="preserve"> actual values of </w:t>
      </w:r>
      <w:r w:rsidR="00A328E7" w:rsidRPr="00725A64">
        <w:rPr>
          <w:lang w:val="en-GB"/>
        </w:rPr>
        <w:lastRenderedPageBreak/>
        <w:t xml:space="preserve">frozen </w:t>
      </w:r>
      <w:r w:rsidRPr="00725A64">
        <w:rPr>
          <w:lang w:val="en-GB"/>
        </w:rPr>
        <w:t>decision variables (and their underl</w:t>
      </w:r>
      <w:r w:rsidR="00A328E7" w:rsidRPr="00725A64">
        <w:rPr>
          <w:lang w:val="en-GB"/>
        </w:rPr>
        <w:t>ying structure)</w:t>
      </w:r>
      <w:r w:rsidRPr="00725A64">
        <w:rPr>
          <w:lang w:val="en-GB"/>
        </w:rPr>
        <w:t xml:space="preserve">. </w:t>
      </w:r>
      <w:r w:rsidR="00B8348F">
        <w:rPr>
          <w:lang w:val="en-GB"/>
        </w:rPr>
        <w:t>In Dynamic Product Line Settings (DSPL) [10, 11], VIL will refer to all variables including unfrozen ones.</w:t>
      </w:r>
      <w:del w:id="1192" w:author="Holger Eichelberger" w:date="2015-09-15T08:34:00Z">
        <w:r w:rsidR="00B8348F" w:rsidDel="00B12127">
          <w:rPr>
            <w:lang w:val="en-GB"/>
          </w:rPr>
          <w:delText xml:space="preserve"> This distinction is made by the tool support, i.e., depending on the setting, a configuration of frozen or all variables will be passed to the main VIL script.</w:delText>
        </w:r>
      </w:del>
    </w:p>
    <w:p w:rsidR="00775835" w:rsidRPr="00725A64" w:rsidRDefault="004D455D" w:rsidP="00CB338C">
      <w:pPr>
        <w:rPr>
          <w:lang w:val="en-GB"/>
        </w:rPr>
      </w:pPr>
      <w:r w:rsidRPr="00725A64">
        <w:rPr>
          <w:lang w:val="en-GB"/>
        </w:rPr>
        <w:t xml:space="preserve">In order to make this integration </w:t>
      </w:r>
      <w:r w:rsidR="00B8348F">
        <w:rPr>
          <w:lang w:val="en-GB"/>
        </w:rPr>
        <w:t xml:space="preserve">with the variability model </w:t>
      </w:r>
      <w:r w:rsidRPr="00725A64">
        <w:rPr>
          <w:lang w:val="en-GB"/>
        </w:rPr>
        <w:t xml:space="preserve">explicit, these decision variables may be directly referred in VIL by their qualified IVML name. </w:t>
      </w:r>
      <w:r w:rsidR="00CD69F9" w:rsidRPr="00725A64">
        <w:rPr>
          <w:lang w:val="en-GB"/>
        </w:rPr>
        <w:t xml:space="preserve">As IVML configurations may be partial or even dynamically composed, the actual structure of a variability model </w:t>
      </w:r>
      <w:r w:rsidR="007944A0">
        <w:rPr>
          <w:lang w:val="en-GB"/>
        </w:rPr>
        <w:t>is</w:t>
      </w:r>
      <w:r w:rsidR="007944A0" w:rsidRPr="00725A64">
        <w:rPr>
          <w:lang w:val="en-GB"/>
        </w:rPr>
        <w:t xml:space="preserve"> </w:t>
      </w:r>
      <w:r w:rsidR="00CD69F9" w:rsidRPr="00725A64">
        <w:rPr>
          <w:lang w:val="en-GB"/>
        </w:rPr>
        <w:t>not necessarily known at the point in time when the VIL script is specified. Thus, the validity of qualified IVML identifier</w:t>
      </w:r>
      <w:r w:rsidR="007944A0">
        <w:rPr>
          <w:lang w:val="en-GB"/>
        </w:rPr>
        <w:t>s</w:t>
      </w:r>
      <w:r w:rsidR="00CD69F9" w:rsidRPr="00725A64">
        <w:rPr>
          <w:lang w:val="en-GB"/>
        </w:rPr>
        <w:t xml:space="preserve"> can only be determined at execution time of the VIL script when also the actual configuration is known. </w:t>
      </w:r>
      <w:r w:rsidR="00A328E7" w:rsidRPr="00725A64">
        <w:rPr>
          <w:lang w:val="en-GB"/>
        </w:rPr>
        <w:t xml:space="preserve">This may complicate the development of VIL scripts as actually unknown identifiers will at least lead to a warning. </w:t>
      </w:r>
      <w:r w:rsidR="00CD69F9" w:rsidRPr="00725A64">
        <w:rPr>
          <w:lang w:val="en-GB"/>
        </w:rPr>
        <w:t xml:space="preserve">To support the domain engineer in specifying valid </w:t>
      </w:r>
      <w:del w:id="1193" w:author="Holger Eichelberger" w:date="2015-09-15T08:37:00Z">
        <w:r w:rsidR="00CD69F9" w:rsidRPr="00725A64" w:rsidDel="00FA71C5">
          <w:rPr>
            <w:lang w:val="en-GB"/>
          </w:rPr>
          <w:delText xml:space="preserve">build </w:delText>
        </w:r>
      </w:del>
      <w:r w:rsidR="00CD69F9" w:rsidRPr="00725A64">
        <w:rPr>
          <w:lang w:val="en-GB"/>
        </w:rPr>
        <w:t xml:space="preserve">scripts, VIL provides the </w:t>
      </w:r>
      <w:r w:rsidR="00CD69F9" w:rsidRPr="00725A64">
        <w:rPr>
          <w:rFonts w:ascii="Courier New" w:hAnsi="Courier New" w:cs="Courier New"/>
          <w:b/>
          <w:sz w:val="22"/>
          <w:szCs w:val="22"/>
          <w:lang w:val="en-GB"/>
        </w:rPr>
        <w:t>advice</w:t>
      </w:r>
      <w:r w:rsidR="00CD69F9" w:rsidRPr="00725A64">
        <w:rPr>
          <w:lang w:val="en-GB"/>
        </w:rPr>
        <w:t xml:space="preserve"> annotation specifying the name for the IVML models used in the VIL </w:t>
      </w:r>
      <w:del w:id="1194" w:author="Holger Eichelberger" w:date="2015-09-15T08:37:00Z">
        <w:r w:rsidR="00CD69F9" w:rsidRPr="00725A64" w:rsidDel="00FA71C5">
          <w:rPr>
            <w:lang w:val="en-GB"/>
          </w:rPr>
          <w:delText xml:space="preserve">build </w:delText>
        </w:r>
      </w:del>
      <w:r w:rsidR="00CD69F9" w:rsidRPr="00725A64">
        <w:rPr>
          <w:lang w:val="en-GB"/>
        </w:rPr>
        <w:t>scripts</w:t>
      </w:r>
      <w:r w:rsidR="00D122CF" w:rsidRPr="00725A64">
        <w:rPr>
          <w:lang w:val="en-GB"/>
        </w:rPr>
        <w:t>. Q</w:t>
      </w:r>
      <w:r w:rsidR="00CD69F9" w:rsidRPr="00725A64">
        <w:rPr>
          <w:lang w:val="en-GB"/>
        </w:rPr>
        <w:t xml:space="preserve">ualified names </w:t>
      </w:r>
      <w:r w:rsidR="00D122CF" w:rsidRPr="00725A64">
        <w:rPr>
          <w:lang w:val="en-GB"/>
        </w:rPr>
        <w:t xml:space="preserve">resolvable via the </w:t>
      </w:r>
      <w:r w:rsidR="00D122CF" w:rsidRPr="00725A64">
        <w:rPr>
          <w:rFonts w:ascii="Courier New" w:hAnsi="Courier New" w:cs="Courier New"/>
          <w:b/>
          <w:sz w:val="22"/>
          <w:szCs w:val="22"/>
          <w:lang w:val="en-GB"/>
        </w:rPr>
        <w:t>advice</w:t>
      </w:r>
      <w:r w:rsidR="00D122CF" w:rsidRPr="00725A64">
        <w:rPr>
          <w:lang w:val="en-GB"/>
        </w:rPr>
        <w:t xml:space="preserve"> annotation </w:t>
      </w:r>
      <w:r w:rsidR="00CD69F9" w:rsidRPr="00725A64">
        <w:rPr>
          <w:lang w:val="en-GB"/>
        </w:rPr>
        <w:t xml:space="preserve">do not lead to warnings in </w:t>
      </w:r>
      <w:r w:rsidR="007944A0">
        <w:rPr>
          <w:lang w:val="en-GB"/>
        </w:rPr>
        <w:t xml:space="preserve">the </w:t>
      </w:r>
      <w:r w:rsidR="00CD69F9" w:rsidRPr="00725A64">
        <w:rPr>
          <w:lang w:val="en-GB"/>
        </w:rPr>
        <w:t xml:space="preserve">VIL </w:t>
      </w:r>
      <w:r w:rsidR="007944A0">
        <w:rPr>
          <w:lang w:val="en-GB"/>
        </w:rPr>
        <w:t>editor</w:t>
      </w:r>
      <w:r w:rsidR="00CD69F9" w:rsidRPr="00725A64">
        <w:rPr>
          <w:lang w:val="en-GB"/>
        </w:rPr>
        <w:t>.</w:t>
      </w:r>
      <w:r w:rsidR="009E67E3" w:rsidRPr="00725A64">
        <w:rPr>
          <w:lang w:val="en-GB"/>
        </w:rPr>
        <w:t xml:space="preserve"> </w:t>
      </w:r>
      <w:r w:rsidR="00A07DB4">
        <w:rPr>
          <w:lang w:val="en-GB"/>
        </w:rPr>
        <w:t>Further, all types in IVML models (in case of overlaps in terms of their qualified names) are made available. On these types, each declared decision variable is available through an operation named according to the decision variable in order to ease the access</w:t>
      </w:r>
      <w:del w:id="1195" w:author="Holger Eichelberger" w:date="2015-09-15T11:32:00Z">
        <w:r w:rsidR="00A07DB4" w:rsidDel="00C20DD6">
          <w:rPr>
            <w:rStyle w:val="FootnoteReference"/>
            <w:lang w:val="en-GB"/>
          </w:rPr>
          <w:footnoteReference w:id="1"/>
        </w:r>
      </w:del>
      <w:r w:rsidR="00A07DB4">
        <w:rPr>
          <w:lang w:val="en-GB"/>
        </w:rPr>
        <w:t xml:space="preserve">. </w:t>
      </w:r>
      <w:r w:rsidR="009E67E3" w:rsidRPr="00725A64">
        <w:rPr>
          <w:lang w:val="en-GB"/>
        </w:rPr>
        <w:t>As an explicit version number may be stated for VIL scripts (akin to IMVL models), also advices and model imports may be version</w:t>
      </w:r>
      <w:r w:rsidR="00DB627E">
        <w:rPr>
          <w:lang w:val="en-GB"/>
        </w:rPr>
        <w:t>-</w:t>
      </w:r>
      <w:r w:rsidR="009E67E3" w:rsidRPr="00725A64">
        <w:rPr>
          <w:lang w:val="en-GB"/>
        </w:rPr>
        <w:t>constrained.</w:t>
      </w:r>
    </w:p>
    <w:p w:rsidR="009E67E3" w:rsidRPr="00725A64" w:rsidRDefault="009E67E3" w:rsidP="00CB338C">
      <w:pPr>
        <w:rPr>
          <w:lang w:val="en-GB"/>
        </w:rPr>
      </w:pPr>
      <w:r w:rsidRPr="00725A64">
        <w:rPr>
          <w:lang w:val="en-GB"/>
        </w:rPr>
        <w:t>Optionally, a VIL script may extend another VIL script, i.e., reusing and extending production strategies by overriding (</w:t>
      </w:r>
      <w:r w:rsidR="00460AA9" w:rsidRPr="00725A64">
        <w:rPr>
          <w:lang w:val="en-GB"/>
        </w:rPr>
        <w:t xml:space="preserve">akin </w:t>
      </w:r>
      <w:r w:rsidRPr="00725A64">
        <w:rPr>
          <w:lang w:val="en-GB"/>
        </w:rPr>
        <w:t xml:space="preserve">to </w:t>
      </w:r>
      <w:r w:rsidR="00460AA9" w:rsidRPr="00725A64">
        <w:rPr>
          <w:lang w:val="en-GB"/>
        </w:rPr>
        <w:t xml:space="preserve">object-oriented languages). </w:t>
      </w:r>
    </w:p>
    <w:p w:rsidR="00B3604B" w:rsidRDefault="001365DF">
      <w:pPr>
        <w:rPr>
          <w:b/>
          <w:lang w:val="en-GB"/>
        </w:rPr>
      </w:pPr>
      <w:r w:rsidRPr="001365DF">
        <w:rPr>
          <w:b/>
          <w:lang w:val="en-GB"/>
        </w:rPr>
        <w:t>Syntax:</w:t>
      </w:r>
    </w:p>
    <w:p w:rsidR="0061721E" w:rsidRDefault="00DA2297">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CD69F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ivmlName</w:t>
      </w:r>
      <w:r w:rsidRPr="00725A64">
        <w:rPr>
          <w:rFonts w:ascii="Courier New" w:hAnsi="Courier New" w:cs="Courier New"/>
          <w:b/>
          <w:sz w:val="22"/>
          <w:szCs w:val="22"/>
          <w:lang w:val="en-GB"/>
        </w:rPr>
        <w:t>)</w:t>
      </w:r>
    </w:p>
    <w:p w:rsidR="0061721E" w:rsidRDefault="00CD69F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77B86" w:rsidRPr="00725A64">
        <w:rPr>
          <w:rFonts w:ascii="Courier New" w:hAnsi="Courier New" w:cs="Courier New"/>
          <w:b/>
          <w:i/>
          <w:sz w:val="22"/>
          <w:szCs w:val="22"/>
          <w:lang w:val="en-GB"/>
        </w:rPr>
        <w:t xml:space="preserve"> </w:t>
      </w:r>
      <w:r w:rsidR="00386953" w:rsidRPr="00725A64">
        <w:rPr>
          <w:rFonts w:ascii="Courier New" w:hAnsi="Courier New" w:cs="Courier New"/>
          <w:i/>
          <w:sz w:val="22"/>
          <w:szCs w:val="22"/>
          <w:lang w:val="en-GB"/>
        </w:rPr>
        <w:t>n</w:t>
      </w:r>
      <w:r w:rsidR="00377B86" w:rsidRPr="00725A64">
        <w:rPr>
          <w:rFonts w:ascii="Courier New" w:hAnsi="Courier New" w:cs="Courier New"/>
          <w:i/>
          <w:sz w:val="22"/>
          <w:szCs w:val="22"/>
          <w:lang w:val="en-GB"/>
        </w:rPr>
        <w:t xml:space="preserve">ame </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parameterList</w:t>
      </w:r>
      <w:r w:rsidR="00AB0F50" w:rsidRPr="00725A64">
        <w:rPr>
          <w:rFonts w:ascii="Courier New" w:hAnsi="Courier New" w:cs="Courier New"/>
          <w:b/>
          <w:sz w:val="22"/>
          <w:szCs w:val="22"/>
          <w:lang w:val="en-GB"/>
        </w:rPr>
        <w:t>)</w:t>
      </w:r>
      <w:r w:rsidR="00AB0F50" w:rsidRPr="00725A64">
        <w:rPr>
          <w:rFonts w:ascii="Courier New" w:hAnsi="Courier New" w:cs="Courier New"/>
          <w:i/>
          <w:sz w:val="22"/>
          <w:szCs w:val="22"/>
          <w:lang w:val="en-GB"/>
        </w:rPr>
        <w:t xml:space="preserve"> </w:t>
      </w:r>
      <w:ins w:id="1198" w:author="Holger Eichelberger" w:date="2015-09-15T08:34:00Z">
        <w:r w:rsidR="005B4C96">
          <w:rPr>
            <w:rFonts w:ascii="Courier New" w:hAnsi="Courier New" w:cs="Courier New"/>
            <w:i/>
            <w:sz w:val="22"/>
            <w:szCs w:val="22"/>
            <w:lang w:val="en-GB"/>
          </w:rPr>
          <w:t>[</w:t>
        </w:r>
      </w:ins>
      <w:r w:rsidR="00A82398" w:rsidRPr="00725A64">
        <w:rPr>
          <w:rFonts w:ascii="Courier New" w:hAnsi="Courier New" w:cs="Courier New"/>
          <w:b/>
          <w:sz w:val="22"/>
          <w:szCs w:val="22"/>
          <w:lang w:val="en-GB"/>
        </w:rPr>
        <w:t>extends</w:t>
      </w:r>
      <w:r w:rsidR="00A82398" w:rsidRPr="00725A64">
        <w:rPr>
          <w:rFonts w:ascii="Courier New" w:hAnsi="Courier New" w:cs="Courier New"/>
          <w:b/>
          <w:i/>
          <w:sz w:val="22"/>
          <w:szCs w:val="22"/>
          <w:lang w:val="en-GB"/>
        </w:rPr>
        <w:t xml:space="preserve"> </w:t>
      </w:r>
      <w:r w:rsidR="00A82398" w:rsidRPr="00725A64">
        <w:rPr>
          <w:rFonts w:ascii="Courier New" w:hAnsi="Courier New" w:cs="Courier New"/>
          <w:i/>
          <w:sz w:val="22"/>
          <w:szCs w:val="22"/>
          <w:lang w:val="en-GB"/>
        </w:rPr>
        <w:t>name</w:t>
      </w:r>
      <w:r w:rsidR="00A82398" w:rsidRPr="00725A64">
        <w:rPr>
          <w:rFonts w:ascii="Courier New" w:hAnsi="Courier New" w:cs="Courier New"/>
          <w:i/>
          <w:sz w:val="22"/>
          <w:szCs w:val="22"/>
          <w:vertAlign w:val="subscript"/>
          <w:lang w:val="en-GB"/>
        </w:rPr>
        <w:t>1</w:t>
      </w:r>
      <w:ins w:id="1199" w:author="Holger Eichelberger" w:date="2015-09-15T08:34:00Z">
        <w:r w:rsidR="00FF39BE" w:rsidRPr="00FF39BE">
          <w:rPr>
            <w:rFonts w:ascii="Courier New" w:hAnsi="Courier New" w:cs="Courier New"/>
            <w:i/>
            <w:sz w:val="22"/>
            <w:szCs w:val="22"/>
            <w:lang w:val="en-GB"/>
            <w:rPrChange w:id="1200" w:author="Holger Eichelberger" w:date="2015-09-15T08:35:00Z">
              <w:rPr>
                <w:rFonts w:ascii="Courier New" w:hAnsi="Courier New" w:cs="Courier New"/>
                <w:i/>
                <w:color w:val="0000FF"/>
                <w:sz w:val="22"/>
                <w:szCs w:val="22"/>
                <w:u w:val="single"/>
                <w:vertAlign w:val="subscript"/>
                <w:lang w:val="en-GB"/>
              </w:rPr>
            </w:rPrChange>
          </w:rPr>
          <w:t>]</w:t>
        </w:r>
      </w:ins>
      <w:r w:rsidR="00A82398" w:rsidRPr="00725A64">
        <w:rPr>
          <w:rFonts w:ascii="Courier New" w:hAnsi="Courier New" w:cs="Courier New"/>
          <w:sz w:val="22"/>
          <w:szCs w:val="22"/>
          <w:lang w:val="en-GB"/>
        </w:rPr>
        <w:t xml:space="preserve"> </w:t>
      </w:r>
      <w:r w:rsidR="00377B86" w:rsidRPr="00725A64">
        <w:rPr>
          <w:rFonts w:ascii="Courier New" w:hAnsi="Courier New" w:cs="Courier New"/>
          <w:b/>
          <w:sz w:val="22"/>
          <w:szCs w:val="22"/>
          <w:lang w:val="en-GB"/>
        </w:rPr>
        <w:t>{</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//optional version specification</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//loading of variable values from an external source</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//variable definitions</w:t>
      </w:r>
    </w:p>
    <w:p w:rsidR="00B3604B" w:rsidRDefault="001365DF">
      <w:pPr>
        <w:ind w:firstLine="709"/>
        <w:rPr>
          <w:rFonts w:ascii="Courier New" w:hAnsi="Courier New" w:cs="Courier New"/>
          <w:sz w:val="22"/>
          <w:szCs w:val="22"/>
          <w:lang w:val="en-GB"/>
        </w:rPr>
      </w:pPr>
      <w:r w:rsidRPr="001365DF">
        <w:rPr>
          <w:rFonts w:ascii="Courier New" w:hAnsi="Courier New" w:cs="Courier New"/>
          <w:sz w:val="22"/>
          <w:szCs w:val="22"/>
          <w:lang w:val="en-GB"/>
        </w:rPr>
        <w:t>//rule declarations</w:t>
      </w:r>
    </w:p>
    <w:p w:rsidR="0061721E" w:rsidRDefault="00377B86">
      <w:pPr>
        <w:spacing w:after="60" w:line="276" w:lineRule="auto"/>
        <w:ind w:left="567"/>
        <w:jc w:val="left"/>
        <w:rPr>
          <w:b/>
          <w:sz w:val="22"/>
          <w:szCs w:val="22"/>
          <w:lang w:val="en-GB"/>
        </w:rPr>
      </w:pPr>
      <w:r w:rsidRPr="00725A64">
        <w:rPr>
          <w:rFonts w:ascii="Courier New" w:hAnsi="Courier New" w:cs="Courier New"/>
          <w:b/>
          <w:sz w:val="22"/>
          <w:szCs w:val="22"/>
          <w:lang w:val="en-GB"/>
        </w:rPr>
        <w:t>}</w:t>
      </w:r>
    </w:p>
    <w:p w:rsidR="0061721E" w:rsidRDefault="00377B86">
      <w:pPr>
        <w:keepNext/>
        <w:spacing w:after="200" w:line="276" w:lineRule="auto"/>
        <w:rPr>
          <w:lang w:val="en-GB"/>
        </w:rPr>
      </w:pPr>
      <w:r w:rsidRPr="00725A64">
        <w:rPr>
          <w:rFonts w:cstheme="minorHAnsi"/>
          <w:b/>
          <w:lang w:val="en-GB"/>
        </w:rPr>
        <w:t>Description of syntax</w:t>
      </w:r>
      <w:r w:rsidRPr="00725A64">
        <w:rPr>
          <w:rFonts w:cstheme="minorHAnsi"/>
          <w:lang w:val="en-GB"/>
        </w:rPr>
        <w:t xml:space="preserve">: </w:t>
      </w:r>
      <w:r w:rsidRPr="00725A64">
        <w:rPr>
          <w:lang w:val="en-GB"/>
        </w:rPr>
        <w:t xml:space="preserve">the definition of a </w:t>
      </w:r>
      <w:del w:id="1201" w:author="Holger Eichelberger" w:date="2015-09-15T08:37:00Z">
        <w:r w:rsidR="00431561" w:rsidRPr="00725A64" w:rsidDel="00FA71C5">
          <w:rPr>
            <w:lang w:val="en-GB"/>
          </w:rPr>
          <w:delText xml:space="preserve">build </w:delText>
        </w:r>
      </w:del>
      <w:ins w:id="1202" w:author="Holger Eichelberger" w:date="2015-09-15T08:37:00Z">
        <w:r w:rsidR="00FA71C5">
          <w:rPr>
            <w:lang w:val="en-GB"/>
          </w:rPr>
          <w:t xml:space="preserve">VIL </w:t>
        </w:r>
      </w:ins>
      <w:r w:rsidR="00431561" w:rsidRPr="00725A64">
        <w:rPr>
          <w:lang w:val="en-GB"/>
        </w:rPr>
        <w:t xml:space="preserve">script </w:t>
      </w:r>
      <w:r w:rsidRPr="00725A64">
        <w:rPr>
          <w:lang w:val="en-GB"/>
        </w:rPr>
        <w:t xml:space="preserve">consists of </w:t>
      </w:r>
      <w:r w:rsidR="00B463AF" w:rsidRPr="00725A64">
        <w:rPr>
          <w:lang w:val="en-GB"/>
        </w:rPr>
        <w:t xml:space="preserve">the following </w:t>
      </w:r>
      <w:r w:rsidRPr="00725A64">
        <w:rPr>
          <w:lang w:val="en-GB"/>
        </w:rPr>
        <w:t>elements:</w:t>
      </w:r>
    </w:p>
    <w:p w:rsidR="007A53C4" w:rsidRPr="00725A64" w:rsidRDefault="007A53C4" w:rsidP="008D4253">
      <w:pPr>
        <w:pStyle w:val="ListParagraph"/>
        <w:numPr>
          <w:ilvl w:val="0"/>
          <w:numId w:val="6"/>
        </w:numPr>
        <w:spacing w:after="200" w:line="276" w:lineRule="auto"/>
        <w:ind w:left="993"/>
        <w:rPr>
          <w:lang w:val="en-GB"/>
        </w:rPr>
      </w:pPr>
      <w:r w:rsidRPr="00725A64">
        <w:rPr>
          <w:lang w:val="en-GB"/>
        </w:rPr>
        <w:t xml:space="preserve">First, all referenced scripts must be imported. We will detail the import syntax in Section </w:t>
      </w:r>
      <w:r w:rsidR="00FF39BE" w:rsidRPr="00EC7934">
        <w:rPr>
          <w:lang w:val="en-GB"/>
        </w:rPr>
        <w:fldChar w:fldCharType="begin"/>
      </w:r>
      <w:r w:rsidRPr="00725A64">
        <w:rPr>
          <w:lang w:val="en-GB"/>
        </w:rPr>
        <w:instrText xml:space="preserve"> REF _Ref368381282 \r \h </w:instrText>
      </w:r>
      <w:r w:rsidR="00FF39BE" w:rsidRPr="00EC7934">
        <w:rPr>
          <w:lang w:val="en-GB"/>
        </w:rPr>
      </w:r>
      <w:r w:rsidR="00FF39BE" w:rsidRPr="00EC7934">
        <w:rPr>
          <w:lang w:val="en-GB"/>
        </w:rPr>
        <w:fldChar w:fldCharType="separate"/>
      </w:r>
      <w:r w:rsidR="00AA153B">
        <w:rPr>
          <w:lang w:val="en-GB"/>
        </w:rPr>
        <w:t>3.1.4</w:t>
      </w:r>
      <w:r w:rsidR="00FF39BE" w:rsidRPr="00EC7934">
        <w:rPr>
          <w:lang w:val="en-GB"/>
        </w:rPr>
        <w:fldChar w:fldCharType="end"/>
      </w:r>
      <w:r w:rsidRPr="00725A64">
        <w:rPr>
          <w:lang w:val="en-GB"/>
        </w:rPr>
        <w:t>.</w:t>
      </w:r>
    </w:p>
    <w:p w:rsidR="00431561" w:rsidRPr="00725A64" w:rsidRDefault="00431561" w:rsidP="008D4253">
      <w:pPr>
        <w:pStyle w:val="ListParagraph"/>
        <w:numPr>
          <w:ilvl w:val="0"/>
          <w:numId w:val="6"/>
        </w:numPr>
        <w:spacing w:after="200" w:line="276" w:lineRule="auto"/>
        <w:ind w:left="993"/>
        <w:rPr>
          <w:lang w:val="en-GB"/>
        </w:rPr>
      </w:pPr>
      <w:r w:rsidRPr="00725A64">
        <w:rPr>
          <w:lang w:val="en-GB"/>
        </w:rPr>
        <w:t>Optional advices declaring the underlying variability models.</w:t>
      </w:r>
    </w:p>
    <w:p w:rsidR="00377B86" w:rsidRPr="00725A64" w:rsidRDefault="00377B86" w:rsidP="008D4253">
      <w:pPr>
        <w:pStyle w:val="ListParagraph"/>
        <w:numPr>
          <w:ilvl w:val="0"/>
          <w:numId w:val="6"/>
        </w:numPr>
        <w:spacing w:after="200" w:line="276" w:lineRule="auto"/>
        <w:ind w:left="993"/>
        <w:rPr>
          <w:lang w:val="en-GB"/>
        </w:rPr>
      </w:pPr>
      <w:r w:rsidRPr="00725A64">
        <w:rPr>
          <w:lang w:val="en-GB"/>
        </w:rPr>
        <w:t xml:space="preserve">The keyword </w:t>
      </w:r>
      <w:r w:rsidR="00431561" w:rsidRPr="00725A64">
        <w:rPr>
          <w:rFonts w:ascii="Courier New" w:hAnsi="Courier New" w:cs="Courier New"/>
          <w:b/>
          <w:sz w:val="22"/>
          <w:szCs w:val="22"/>
          <w:lang w:val="en-GB"/>
        </w:rPr>
        <w:t>vilScript</w:t>
      </w:r>
      <w:r w:rsidRPr="00725A64">
        <w:rPr>
          <w:lang w:val="en-GB"/>
        </w:rPr>
        <w:t xml:space="preserve"> defines that the 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Pr="00725A64">
        <w:rPr>
          <w:lang w:val="en-GB"/>
        </w:rPr>
        <w:t>is</w:t>
      </w:r>
      <w:r w:rsidR="00CD6336" w:rsidRPr="00725A64">
        <w:rPr>
          <w:lang w:val="en-GB"/>
        </w:rPr>
        <w:t xml:space="preserve"> defined as</w:t>
      </w:r>
      <w:r w:rsidRPr="00725A64">
        <w:rPr>
          <w:lang w:val="en-GB"/>
        </w:rPr>
        <w:t xml:space="preserve"> </w:t>
      </w:r>
      <w:r w:rsidR="00386953" w:rsidRPr="00725A64">
        <w:rPr>
          <w:lang w:val="en-GB"/>
        </w:rPr>
        <w:t xml:space="preserve">a new </w:t>
      </w:r>
      <w:del w:id="1203" w:author="Holger Eichelberger" w:date="2015-09-15T08:37:00Z">
        <w:r w:rsidR="00431561" w:rsidRPr="00725A64" w:rsidDel="00FA71C5">
          <w:rPr>
            <w:lang w:val="en-GB"/>
          </w:rPr>
          <w:delText xml:space="preserve">build </w:delText>
        </w:r>
      </w:del>
      <w:r w:rsidR="00431561" w:rsidRPr="00725A64">
        <w:rPr>
          <w:lang w:val="en-GB"/>
        </w:rPr>
        <w:t>script with contained production strategies</w:t>
      </w:r>
      <w:r w:rsidRPr="00725A64">
        <w:rPr>
          <w:lang w:val="en-GB"/>
        </w:rPr>
        <w:t>.</w:t>
      </w:r>
    </w:p>
    <w:p w:rsidR="00AB0F50" w:rsidRPr="00725A64" w:rsidRDefault="00AB0F50" w:rsidP="008D4253">
      <w:pPr>
        <w:pStyle w:val="ListParagraph"/>
        <w:numPr>
          <w:ilvl w:val="0"/>
          <w:numId w:val="6"/>
        </w:numPr>
        <w:spacing w:after="200" w:line="276" w:lineRule="auto"/>
        <w:ind w:left="993"/>
        <w:rPr>
          <w:lang w:val="en-GB"/>
        </w:rPr>
      </w:pPr>
      <w:r w:rsidRPr="00725A64">
        <w:rPr>
          <w:lang w:val="en-GB"/>
        </w:rPr>
        <w:t xml:space="preserve">The parameter list denotes the arguments </w:t>
      </w:r>
      <w:r w:rsidR="00D831E1" w:rsidRPr="00725A64">
        <w:rPr>
          <w:lang w:val="en-GB"/>
        </w:rPr>
        <w:t xml:space="preserve">to be passed to </w:t>
      </w:r>
      <w:r w:rsidRPr="00725A64">
        <w:rPr>
          <w:lang w:val="en-GB"/>
        </w:rPr>
        <w:t xml:space="preserve">a VIL script </w:t>
      </w:r>
      <w:r w:rsidR="00D831E1" w:rsidRPr="00725A64">
        <w:rPr>
          <w:lang w:val="en-GB"/>
        </w:rPr>
        <w:t>for execution</w:t>
      </w:r>
      <w:r w:rsidRPr="00725A64">
        <w:rPr>
          <w:lang w:val="en-GB"/>
        </w:rPr>
        <w:t xml:space="preserve">. When </w:t>
      </w:r>
      <w:r w:rsidR="00CF5BB3" w:rsidRPr="00725A64">
        <w:rPr>
          <w:lang w:val="en-GB"/>
        </w:rPr>
        <w:t xml:space="preserve">executed </w:t>
      </w:r>
      <w:r w:rsidRPr="00725A64">
        <w:rPr>
          <w:lang w:val="en-GB"/>
        </w:rPr>
        <w:t>by EASy, at least the source project</w:t>
      </w:r>
      <w:r w:rsidR="00A91A08" w:rsidRPr="00725A64">
        <w:rPr>
          <w:lang w:val="en-GB"/>
        </w:rPr>
        <w:t>(s)</w:t>
      </w:r>
      <w:r w:rsidRPr="00725A64">
        <w:rPr>
          <w:lang w:val="en-GB"/>
        </w:rPr>
        <w:t>, the target project</w:t>
      </w:r>
      <w:r w:rsidR="00100992">
        <w:rPr>
          <w:lang w:val="en-GB"/>
        </w:rPr>
        <w:t>,</w:t>
      </w:r>
      <w:r w:rsidRPr="00725A64">
        <w:rPr>
          <w:lang w:val="en-GB"/>
        </w:rPr>
        <w:t xml:space="preserve"> and the variability configuration must be passed in</w:t>
      </w:r>
      <w:r w:rsidR="00ED3333" w:rsidRPr="00725A64">
        <w:rPr>
          <w:lang w:val="en-GB"/>
        </w:rPr>
        <w:t xml:space="preserve">. </w:t>
      </w:r>
      <w:r w:rsidR="005D7322" w:rsidRPr="00725A64">
        <w:rPr>
          <w:lang w:val="en-GB"/>
        </w:rPr>
        <w:t>S</w:t>
      </w:r>
      <w:r w:rsidR="006D5A0F" w:rsidRPr="00725A64">
        <w:rPr>
          <w:lang w:val="en-GB"/>
        </w:rPr>
        <w:t xml:space="preserve">ource and target project may be identical in case of </w:t>
      </w:r>
      <w:r w:rsidR="0045715A" w:rsidRPr="00725A64">
        <w:rPr>
          <w:lang w:val="en-GB"/>
        </w:rPr>
        <w:t>(traditional)</w:t>
      </w:r>
      <w:r w:rsidR="006D5A0F" w:rsidRPr="00725A64">
        <w:rPr>
          <w:lang w:val="en-GB"/>
        </w:rPr>
        <w:t xml:space="preserve"> in-place instantiation</w:t>
      </w:r>
      <w:r w:rsidRPr="00725A64">
        <w:rPr>
          <w:lang w:val="en-GB"/>
        </w:rPr>
        <w:t xml:space="preserve">. </w:t>
      </w:r>
      <w:r w:rsidR="00E3680A">
        <w:rPr>
          <w:lang w:val="en-GB"/>
        </w:rPr>
        <w:t xml:space="preserve">In case of multiple source (predecessor) projects, the source </w:t>
      </w:r>
      <w:r w:rsidR="00E3680A">
        <w:rPr>
          <w:lang w:val="en-GB"/>
        </w:rPr>
        <w:lastRenderedPageBreak/>
        <w:t xml:space="preserve">parameter shall be given as a collection. During processing, subsequent predecessors may be accessed via the </w:t>
      </w:r>
      <w:r w:rsidR="00E3680A" w:rsidRPr="00E3680A">
        <w:rPr>
          <w:rFonts w:ascii="Courier New" w:hAnsi="Courier New" w:cs="Courier New"/>
          <w:szCs w:val="22"/>
          <w:lang w:val="en-GB"/>
        </w:rPr>
        <w:t>Project</w:t>
      </w:r>
      <w:r w:rsidR="00E3680A">
        <w:rPr>
          <w:lang w:val="en-GB"/>
        </w:rPr>
        <w:t xml:space="preserve"> type. </w:t>
      </w:r>
      <w:r w:rsidRPr="00725A64">
        <w:rPr>
          <w:lang w:val="en-GB"/>
        </w:rPr>
        <w:t xml:space="preserve">However, further </w:t>
      </w:r>
      <w:r w:rsidR="007F5801">
        <w:rPr>
          <w:lang w:val="en-GB"/>
        </w:rPr>
        <w:t xml:space="preserve">named </w:t>
      </w:r>
      <w:r w:rsidRPr="00725A64">
        <w:rPr>
          <w:lang w:val="en-GB"/>
        </w:rPr>
        <w:t xml:space="preserve">parameters may be given upon an explicit invocation from an external call, </w:t>
      </w:r>
      <w:r w:rsidR="00E40258" w:rsidRPr="00725A64">
        <w:rPr>
          <w:lang w:val="en-GB"/>
        </w:rPr>
        <w:t>e.g.,</w:t>
      </w:r>
      <w:r w:rsidRPr="00725A64">
        <w:rPr>
          <w:lang w:val="en-GB"/>
        </w:rPr>
        <w:t xml:space="preserve"> </w:t>
      </w:r>
      <w:proofErr w:type="gramStart"/>
      <w:r w:rsidRPr="00725A64">
        <w:rPr>
          <w:lang w:val="en-GB"/>
        </w:rPr>
        <w:t>an integration</w:t>
      </w:r>
      <w:proofErr w:type="gramEnd"/>
      <w:r w:rsidRPr="00725A64">
        <w:rPr>
          <w:lang w:val="en-GB"/>
        </w:rPr>
        <w:t xml:space="preserve"> with a build language such as ANT or Maven.</w:t>
      </w:r>
      <w:r w:rsidR="00833C96">
        <w:rPr>
          <w:lang w:val="en-GB"/>
        </w:rPr>
        <w:t xml:space="preserve"> If given as first parameters in sequence project-configuration-project, the parameters will be bound independently of their name and, thus, the parameters can be named arbitrarily. Otherwise (</w:t>
      </w:r>
      <w:r w:rsidR="007F5801">
        <w:rPr>
          <w:lang w:val="en-GB"/>
        </w:rPr>
        <w:t>due to the option of named parameters</w:t>
      </w:r>
      <w:r w:rsidR="00833C96">
        <w:rPr>
          <w:lang w:val="en-GB"/>
        </w:rPr>
        <w:t xml:space="preserve">), the sequence of the parameters may be arbitrary but the parameters must exactly be named </w:t>
      </w:r>
      <w:r w:rsidR="00833C96" w:rsidRPr="00833C96">
        <w:rPr>
          <w:rFonts w:ascii="Courier New" w:hAnsi="Courier New" w:cs="Courier New"/>
          <w:szCs w:val="22"/>
          <w:lang w:val="en-GB"/>
        </w:rPr>
        <w:t>source</w:t>
      </w:r>
      <w:r w:rsidR="00833C96">
        <w:rPr>
          <w:lang w:val="en-GB"/>
        </w:rPr>
        <w:t xml:space="preserve">, </w:t>
      </w:r>
      <w:r w:rsidR="00833C96" w:rsidRPr="00833C96">
        <w:rPr>
          <w:rFonts w:ascii="Courier New" w:hAnsi="Courier New" w:cs="Courier New"/>
          <w:szCs w:val="22"/>
          <w:lang w:val="en-GB"/>
        </w:rPr>
        <w:t>config</w:t>
      </w:r>
      <w:r w:rsidR="00833C96">
        <w:rPr>
          <w:lang w:val="en-GB"/>
        </w:rPr>
        <w:t xml:space="preserve"> and </w:t>
      </w:r>
      <w:r w:rsidR="00833C96" w:rsidRPr="00833C96">
        <w:rPr>
          <w:rFonts w:ascii="Courier New" w:hAnsi="Courier New" w:cs="Courier New"/>
          <w:szCs w:val="22"/>
          <w:lang w:val="en-GB"/>
        </w:rPr>
        <w:t>target</w:t>
      </w:r>
      <w:r w:rsidR="00833C96">
        <w:rPr>
          <w:lang w:val="en-GB"/>
        </w:rPr>
        <w:t>.</w:t>
      </w:r>
    </w:p>
    <w:p w:rsidR="00A82398" w:rsidRPr="00725A64" w:rsidRDefault="00A82398" w:rsidP="008D4253">
      <w:pPr>
        <w:pStyle w:val="ListParagraph"/>
        <w:numPr>
          <w:ilvl w:val="0"/>
          <w:numId w:val="6"/>
        </w:numPr>
        <w:spacing w:after="200" w:line="276" w:lineRule="auto"/>
        <w:ind w:left="993"/>
        <w:rPr>
          <w:lang w:val="en-GB"/>
        </w:rPr>
      </w:pPr>
      <w:r w:rsidRPr="00725A64">
        <w:rPr>
          <w:lang w:val="en-GB"/>
        </w:rPr>
        <w:t xml:space="preserve">A VIL </w:t>
      </w:r>
      <w:del w:id="1204" w:author="Holger Eichelberger" w:date="2015-09-15T08:35:00Z">
        <w:r w:rsidRPr="00725A64" w:rsidDel="00FA71C5">
          <w:rPr>
            <w:lang w:val="en-GB"/>
          </w:rPr>
          <w:delText xml:space="preserve">build </w:delText>
        </w:r>
      </w:del>
      <w:r w:rsidRPr="00725A64">
        <w:rPr>
          <w:lang w:val="en-GB"/>
        </w:rPr>
        <w:t xml:space="preserve">script may optionally extend an existing </w:t>
      </w:r>
      <w:r w:rsidR="007A53C4" w:rsidRPr="00725A64">
        <w:rPr>
          <w:lang w:val="en-GB"/>
        </w:rPr>
        <w:t xml:space="preserve">(imported) </w:t>
      </w:r>
      <w:r w:rsidRPr="00725A64">
        <w:rPr>
          <w:lang w:val="en-GB"/>
        </w:rPr>
        <w:t xml:space="preserve">VIL script.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Pr="00725A64">
        <w:rPr>
          <w:lang w:val="en-GB"/>
        </w:rPr>
        <w:t xml:space="preserve">, whereby </w:t>
      </w:r>
      <w:r w:rsidR="002005F5" w:rsidRPr="002005F5">
        <w:rPr>
          <w:rFonts w:ascii="Courier New" w:hAnsi="Courier New" w:cs="Courier New"/>
          <w:i/>
          <w:szCs w:val="22"/>
          <w:lang w:val="en-GB"/>
        </w:rPr>
        <w:t>name</w:t>
      </w:r>
      <w:r w:rsidR="002005F5" w:rsidRPr="002005F5">
        <w:rPr>
          <w:rFonts w:ascii="Courier New" w:hAnsi="Courier New" w:cs="Courier New"/>
          <w:i/>
          <w:szCs w:val="22"/>
          <w:vertAlign w:val="subscript"/>
          <w:lang w:val="en-GB"/>
        </w:rPr>
        <w:t>1</w:t>
      </w:r>
      <w:r w:rsidR="002005F5" w:rsidRPr="002005F5">
        <w:rPr>
          <w:sz w:val="28"/>
          <w:lang w:val="en-GB"/>
        </w:rPr>
        <w:t xml:space="preserve"> </w:t>
      </w:r>
      <w:r w:rsidRPr="00725A64">
        <w:rPr>
          <w:lang w:val="en-GB"/>
        </w:rPr>
        <w:t xml:space="preserve">denotes the name of the </w:t>
      </w:r>
      <w:del w:id="1205" w:author="Holger Eichelberger" w:date="2015-09-15T08:51:00Z">
        <w:r w:rsidRPr="00725A64" w:rsidDel="009000DB">
          <w:rPr>
            <w:lang w:val="en-GB"/>
          </w:rPr>
          <w:delText xml:space="preserve">extending </w:delText>
        </w:r>
      </w:del>
      <w:ins w:id="1206" w:author="Holger Eichelberger" w:date="2015-09-15T08:51:00Z">
        <w:r w:rsidR="009000DB" w:rsidRPr="00725A64">
          <w:rPr>
            <w:lang w:val="en-GB"/>
          </w:rPr>
          <w:t xml:space="preserve"> </w:t>
        </w:r>
      </w:ins>
      <w:r w:rsidRPr="00725A64">
        <w:rPr>
          <w:lang w:val="en-GB"/>
        </w:rPr>
        <w:t>script</w:t>
      </w:r>
      <w:ins w:id="1207" w:author="Holger Eichelberger" w:date="2015-09-15T08:51:00Z">
        <w:r w:rsidR="007B2AB5">
          <w:rPr>
            <w:lang w:val="en-GB"/>
          </w:rPr>
          <w:t xml:space="preserve"> that shall be extended</w:t>
        </w:r>
      </w:ins>
      <w:r w:rsidRPr="00725A64">
        <w:rPr>
          <w:lang w:val="en-GB"/>
        </w:rPr>
        <w:t>.</w:t>
      </w:r>
    </w:p>
    <w:p w:rsidR="00377B86" w:rsidRPr="00725A64" w:rsidRDefault="00265ADD" w:rsidP="008D4253">
      <w:pPr>
        <w:pStyle w:val="ListParagraph"/>
        <w:numPr>
          <w:ilvl w:val="0"/>
          <w:numId w:val="6"/>
        </w:numPr>
        <w:spacing w:after="200" w:line="276" w:lineRule="auto"/>
        <w:ind w:left="993"/>
        <w:rPr>
          <w:lang w:val="en-GB"/>
        </w:rPr>
      </w:pPr>
      <w:r w:rsidRPr="00725A64">
        <w:rPr>
          <w:lang w:val="en-GB"/>
        </w:rPr>
        <w:t xml:space="preserve">Production strategies are described within the </w:t>
      </w:r>
      <w:r w:rsidR="00377B86" w:rsidRPr="00725A64">
        <w:rPr>
          <w:lang w:val="en-GB"/>
        </w:rPr>
        <w:t>curly brackets</w:t>
      </w:r>
      <w:r w:rsidR="00386953" w:rsidRPr="00725A64">
        <w:rPr>
          <w:lang w:val="en-GB"/>
        </w:rPr>
        <w:t>.</w:t>
      </w:r>
    </w:p>
    <w:p w:rsidR="00377B86" w:rsidRPr="00725A64" w:rsidRDefault="00377B86" w:rsidP="004D44F3">
      <w:pPr>
        <w:spacing w:after="200" w:line="276" w:lineRule="auto"/>
        <w:rPr>
          <w:lang w:val="en-GB"/>
        </w:rPr>
      </w:pPr>
      <w:r w:rsidRPr="00725A64">
        <w:rPr>
          <w:b/>
          <w:lang w:val="en-GB"/>
        </w:rPr>
        <w:t>Example</w:t>
      </w:r>
      <w:r w:rsidRPr="00725A64">
        <w:rPr>
          <w:lang w:val="en-GB"/>
        </w:rPr>
        <w:t>:</w:t>
      </w:r>
    </w:p>
    <w:p w:rsidR="0061721E" w:rsidRDefault="00753D39">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0C48B2">
        <w:rPr>
          <w:rFonts w:ascii="Courier New" w:hAnsi="Courier New" w:cs="Courier New"/>
          <w:b/>
          <w:sz w:val="22"/>
          <w:szCs w:val="22"/>
          <w:lang w:val="en-GB"/>
        </w:rPr>
        <w:t>a</w:t>
      </w:r>
      <w:r w:rsidR="000C48B2" w:rsidRPr="00725A64">
        <w:rPr>
          <w:rFonts w:ascii="Courier New" w:hAnsi="Courier New" w:cs="Courier New"/>
          <w:b/>
          <w:sz w:val="22"/>
          <w:szCs w:val="22"/>
          <w:lang w:val="en-GB"/>
        </w:rPr>
        <w:t>dvice</w:t>
      </w:r>
      <w:r w:rsidRPr="00725A64">
        <w:rPr>
          <w:rFonts w:ascii="Courier New" w:hAnsi="Courier New" w:cs="Courier New"/>
          <w:b/>
          <w:sz w:val="22"/>
          <w:szCs w:val="22"/>
          <w:lang w:val="en-GB"/>
        </w:rPr>
        <w:t>(</w:t>
      </w:r>
      <w:proofErr w:type="gramEnd"/>
      <w:r w:rsidRPr="00725A64">
        <w:rPr>
          <w:rFonts w:ascii="Courier New" w:hAnsi="Courier New" w:cs="Courier New"/>
          <w:b/>
          <w:sz w:val="22"/>
          <w:szCs w:val="22"/>
          <w:lang w:val="en-GB"/>
        </w:rPr>
        <w:t>YMS)</w:t>
      </w:r>
    </w:p>
    <w:p w:rsidR="0061721E" w:rsidRDefault="00753D39">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003E5A5D"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00AB0F50" w:rsidRPr="00725A64">
        <w:rPr>
          <w:rFonts w:ascii="Courier New" w:hAnsi="Courier New" w:cs="Courier New"/>
          <w:b/>
          <w:sz w:val="22"/>
          <w:szCs w:val="22"/>
          <w:lang w:val="en-GB"/>
        </w:rPr>
        <w:t>(</w:t>
      </w:r>
      <w:r w:rsidR="006D5A0F" w:rsidRPr="00725A64">
        <w:rPr>
          <w:rFonts w:ascii="Courier New" w:hAnsi="Courier New" w:cs="Courier New"/>
          <w:sz w:val="22"/>
          <w:szCs w:val="22"/>
          <w:lang w:val="en-GB"/>
        </w:rPr>
        <w:t xml:space="preserve">Project source, Configuration config, </w:t>
      </w:r>
    </w:p>
    <w:p w:rsidR="00A749B6" w:rsidRPr="00A749B6" w:rsidRDefault="00100992" w:rsidP="00A749B6">
      <w:pPr>
        <w:ind w:left="709" w:firstLine="709"/>
        <w:rPr>
          <w:rFonts w:ascii="Courier New" w:hAnsi="Courier New" w:cs="Courier New"/>
          <w:sz w:val="22"/>
          <w:szCs w:val="22"/>
          <w:lang w:val="en-GB"/>
        </w:rPr>
      </w:pPr>
      <w:r>
        <w:rPr>
          <w:lang w:val="en-GB"/>
        </w:rPr>
        <w:t xml:space="preserve">  </w:t>
      </w:r>
      <w:r w:rsidR="00A749B6" w:rsidRPr="00A749B6">
        <w:rPr>
          <w:rFonts w:ascii="Courier New" w:hAnsi="Courier New" w:cs="Courier New"/>
          <w:sz w:val="22"/>
          <w:szCs w:val="22"/>
          <w:lang w:val="en-GB"/>
        </w:rPr>
        <w:t>Project target</w:t>
      </w:r>
      <w:proofErr w:type="gramStart"/>
      <w:r w:rsidR="00A749B6" w:rsidRPr="00A749B6">
        <w:rPr>
          <w:rFonts w:ascii="Courier New" w:hAnsi="Courier New" w:cs="Courier New"/>
          <w:b/>
          <w:sz w:val="22"/>
          <w:szCs w:val="22"/>
          <w:lang w:val="en-GB"/>
        </w:rPr>
        <w:t>){</w:t>
      </w:r>
      <w:proofErr w:type="gramEnd"/>
    </w:p>
    <w:p w:rsidR="0061721E" w:rsidRDefault="003E5A5D">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w:t>
      </w:r>
      <w:r w:rsidR="00753D39" w:rsidRPr="00725A64">
        <w:rPr>
          <w:rFonts w:ascii="Courier New" w:hAnsi="Courier New" w:cs="Courier New"/>
          <w:sz w:val="22"/>
          <w:szCs w:val="22"/>
          <w:lang w:val="en-GB"/>
        </w:rPr>
        <w:t>Go on with the production strategies for YMS here</w:t>
      </w:r>
      <w:r w:rsidR="00705076"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w:t>
      </w:r>
    </w:p>
    <w:p w:rsidR="0061721E" w:rsidRDefault="003E5A5D">
      <w:pPr>
        <w:spacing w:after="6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124995" w:rsidRDefault="00C54549" w:rsidP="00C54549">
      <w:pPr>
        <w:spacing w:after="200" w:line="276" w:lineRule="auto"/>
        <w:rPr>
          <w:lang w:val="en-GB"/>
        </w:rPr>
      </w:pPr>
      <w:r w:rsidRPr="00725A64">
        <w:rPr>
          <w:lang w:val="en-GB"/>
        </w:rPr>
        <w:t xml:space="preserve">Please note that the types shown above such as </w:t>
      </w:r>
      <w:r w:rsidRPr="00725A64">
        <w:rPr>
          <w:rFonts w:ascii="Courier New" w:hAnsi="Courier New" w:cs="Courier New"/>
          <w:sz w:val="22"/>
          <w:szCs w:val="22"/>
          <w:lang w:val="en-GB"/>
        </w:rPr>
        <w:t>Project</w:t>
      </w:r>
      <w:r w:rsidRPr="00725A64">
        <w:rPr>
          <w:lang w:val="en-GB"/>
        </w:rPr>
        <w:t xml:space="preserve"> or </w:t>
      </w:r>
      <w:r w:rsidRPr="00725A64">
        <w:rPr>
          <w:rFonts w:ascii="Courier New" w:hAnsi="Courier New" w:cs="Courier New"/>
          <w:sz w:val="22"/>
          <w:szCs w:val="22"/>
          <w:lang w:val="en-GB"/>
        </w:rPr>
        <w:t>Configuration</w:t>
      </w:r>
      <w:r w:rsidRPr="00725A64">
        <w:rPr>
          <w:lang w:val="en-GB"/>
        </w:rPr>
        <w:t xml:space="preserve"> will be e</w:t>
      </w:r>
      <w:r w:rsidR="00154846" w:rsidRPr="00725A64">
        <w:rPr>
          <w:lang w:val="en-GB"/>
        </w:rPr>
        <w:t>xplained in detail in the next s</w:t>
      </w:r>
      <w:r w:rsidRPr="00725A64">
        <w:rPr>
          <w:lang w:val="en-GB"/>
        </w:rPr>
        <w:t xml:space="preserve">ection. Further, a </w:t>
      </w:r>
      <w:del w:id="1208" w:author="Holger Eichelberger" w:date="2015-09-15T08:35:00Z">
        <w:r w:rsidRPr="00725A64" w:rsidDel="00FA71C5">
          <w:rPr>
            <w:lang w:val="en-GB"/>
          </w:rPr>
          <w:delText xml:space="preserve">build </w:delText>
        </w:r>
      </w:del>
      <w:ins w:id="1209" w:author="Holger Eichelberger" w:date="2015-09-15T08:35:00Z">
        <w:r w:rsidR="00FA71C5">
          <w:rPr>
            <w:lang w:val="en-GB"/>
          </w:rPr>
          <w:t xml:space="preserve">VIL </w:t>
        </w:r>
      </w:ins>
      <w:r w:rsidRPr="00725A64">
        <w:rPr>
          <w:lang w:val="en-GB"/>
        </w:rPr>
        <w:t xml:space="preserve">script for multi-product lines may require a container of projects (see Section </w:t>
      </w:r>
      <w:fldSimple w:instr=" REF _Ref315335785 \r \h  \* MERGEFORMAT ">
        <w:r w:rsidR="00AA153B">
          <w:rPr>
            <w:lang w:val="en-GB"/>
          </w:rPr>
          <w:t>3.1.5.4</w:t>
        </w:r>
      </w:fldSimple>
      <w:r w:rsidRPr="00725A64">
        <w:rPr>
          <w:lang w:val="en-GB"/>
        </w:rPr>
        <w:t>), while single project p</w:t>
      </w:r>
      <w:r w:rsidRPr="00FF7947">
        <w:rPr>
          <w:lang w:val="en-GB"/>
        </w:rPr>
        <w:t>arameter is sufficient for a traditional product line build.</w:t>
      </w:r>
    </w:p>
    <w:p w:rsidR="00A749B6" w:rsidRDefault="00E51F52" w:rsidP="00A749B6">
      <w:pPr>
        <w:rPr>
          <w:lang w:val="en-GB"/>
        </w:rPr>
      </w:pPr>
      <w:r>
        <w:rPr>
          <w:lang w:val="en-GB"/>
        </w:rPr>
        <w:t>A script defines the following two implicit variables:</w:t>
      </w:r>
    </w:p>
    <w:p w:rsid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OTHERPROJECTS</w:t>
      </w:r>
      <w:r>
        <w:rPr>
          <w:lang w:val="en-GB"/>
        </w:rPr>
        <w:t xml:space="preserve"> is a collection variable which contains the </w:t>
      </w:r>
      <w:del w:id="1210" w:author="Holger Eichelberger" w:date="2015-09-15T09:59:00Z">
        <w:r w:rsidDel="005057AD">
          <w:rPr>
            <w:lang w:val="en-GB"/>
          </w:rPr>
          <w:delText xml:space="preserve">artefacts </w:delText>
        </w:r>
      </w:del>
      <w:ins w:id="1211" w:author="Holger Eichelberger" w:date="2015-09-15T09:59:00Z">
        <w:r w:rsidR="005057AD">
          <w:rPr>
            <w:lang w:val="en-GB"/>
          </w:rPr>
          <w:t xml:space="preserve">artifacts </w:t>
        </w:r>
      </w:ins>
      <w:r>
        <w:rPr>
          <w:lang w:val="en-GB"/>
        </w:rPr>
        <w:t xml:space="preserve">created by the execution of VIL </w:t>
      </w:r>
      <w:del w:id="1212" w:author="Holger Eichelberger" w:date="2015-09-15T08:35:00Z">
        <w:r w:rsidDel="00FA71C5">
          <w:rPr>
            <w:lang w:val="en-GB"/>
          </w:rPr>
          <w:delText xml:space="preserve">build </w:delText>
        </w:r>
      </w:del>
      <w:r>
        <w:rPr>
          <w:lang w:val="en-GB"/>
        </w:rPr>
        <w:t>scripts in other projects.</w:t>
      </w:r>
    </w:p>
    <w:p w:rsidR="00E51F52" w:rsidRPr="00E51F52" w:rsidRDefault="00E51F52" w:rsidP="00E51F52">
      <w:pPr>
        <w:pStyle w:val="ListParagraph"/>
        <w:numPr>
          <w:ilvl w:val="0"/>
          <w:numId w:val="22"/>
        </w:numPr>
        <w:spacing w:after="200" w:line="276" w:lineRule="auto"/>
        <w:rPr>
          <w:lang w:val="en-GB"/>
        </w:rPr>
      </w:pPr>
      <w:r w:rsidRPr="00E51F52">
        <w:rPr>
          <w:rFonts w:ascii="Courier New" w:hAnsi="Courier New" w:cs="Courier New"/>
          <w:sz w:val="22"/>
          <w:szCs w:val="22"/>
          <w:lang w:val="en-GB"/>
        </w:rPr>
        <w:t>SCRIPTDIR</w:t>
      </w:r>
      <w:r>
        <w:rPr>
          <w:lang w:val="en-GB"/>
        </w:rPr>
        <w:t xml:space="preserve"> is a String variable containing the location of this script in the file system. </w:t>
      </w:r>
    </w:p>
    <w:p w:rsidR="00893D8C" w:rsidRPr="00725A64" w:rsidRDefault="00893D8C" w:rsidP="00EA17BB">
      <w:pPr>
        <w:pStyle w:val="Heading3"/>
        <w:rPr>
          <w:lang w:val="en-GB"/>
        </w:rPr>
      </w:pPr>
      <w:bookmarkStart w:id="1213" w:name="_Ref368140846"/>
      <w:bookmarkStart w:id="1214" w:name="_Toc430078863"/>
      <w:bookmarkStart w:id="1215" w:name="_Toc313096743"/>
      <w:bookmarkStart w:id="1216" w:name="_Ref314751571"/>
      <w:bookmarkStart w:id="1217" w:name="_Ref315422188"/>
      <w:r w:rsidRPr="00725A64">
        <w:rPr>
          <w:lang w:val="en-GB"/>
        </w:rPr>
        <w:t>Version</w:t>
      </w:r>
      <w:bookmarkEnd w:id="1213"/>
      <w:bookmarkEnd w:id="1214"/>
      <w:r w:rsidRPr="00725A64">
        <w:rPr>
          <w:lang w:val="en-GB"/>
        </w:rPr>
        <w:t xml:space="preserve"> </w:t>
      </w:r>
    </w:p>
    <w:p w:rsidR="00893D8C" w:rsidRPr="00725A64" w:rsidRDefault="00893D8C" w:rsidP="00893D8C">
      <w:pPr>
        <w:rPr>
          <w:lang w:val="en-GB"/>
        </w:rPr>
      </w:pPr>
      <w:r w:rsidRPr="00725A64">
        <w:rPr>
          <w:lang w:val="en-GB"/>
        </w:rPr>
        <w:t xml:space="preserve">Akin to IMVL, VIL build specifications may </w:t>
      </w:r>
      <w:r w:rsidR="0061721E">
        <w:rPr>
          <w:lang w:val="en-GB"/>
        </w:rPr>
        <w:t xml:space="preserve">optionally </w:t>
      </w:r>
      <w:r w:rsidRPr="00725A64">
        <w:rPr>
          <w:lang w:val="en-GB"/>
        </w:rPr>
        <w:t>be tagged with an explicit version number</w:t>
      </w:r>
      <w:r w:rsidR="00BC75D1" w:rsidRPr="00725A64">
        <w:rPr>
          <w:lang w:val="en-GB"/>
        </w:rPr>
        <w:t xml:space="preserve"> in order to support product line evolution.</w:t>
      </w:r>
      <w:r w:rsidR="00904BA7" w:rsidRPr="00725A64">
        <w:rPr>
          <w:lang w:val="en-GB"/>
        </w:rPr>
        <w:t xml:space="preserve"> Evolution of software may yield updates to projects, IVML models and </w:t>
      </w:r>
      <w:ins w:id="1218" w:author="Holger Eichelberger" w:date="2015-09-15T08:35:00Z">
        <w:r w:rsidR="00FA71C5">
          <w:rPr>
            <w:lang w:val="en-GB"/>
          </w:rPr>
          <w:t xml:space="preserve">VIL </w:t>
        </w:r>
      </w:ins>
      <w:del w:id="1219" w:author="Holger Eichelberger" w:date="2015-09-15T08:35:00Z">
        <w:r w:rsidR="00904BA7" w:rsidRPr="00725A64" w:rsidDel="00FA71C5">
          <w:rPr>
            <w:lang w:val="en-GB"/>
          </w:rPr>
          <w:delText xml:space="preserve">build </w:delText>
        </w:r>
      </w:del>
      <w:r w:rsidR="00904BA7" w:rsidRPr="00725A64">
        <w:rPr>
          <w:lang w:val="en-GB"/>
        </w:rPr>
        <w:t>scripts</w:t>
      </w:r>
      <w:r w:rsidR="00154846" w:rsidRPr="00725A64">
        <w:rPr>
          <w:lang w:val="en-GB"/>
        </w:rPr>
        <w:t xml:space="preserve"> so that scripts of different versions may exist and need to be clearly distinguished</w:t>
      </w:r>
      <w:r w:rsidR="00904BA7" w:rsidRPr="00725A64">
        <w:rPr>
          <w:lang w:val="en-GB"/>
        </w:rPr>
        <w:t>.</w:t>
      </w:r>
    </w:p>
    <w:p w:rsidR="0061721E" w:rsidRDefault="0047548A">
      <w:pPr>
        <w:keepNext/>
        <w:spacing w:line="276" w:lineRule="auto"/>
        <w:jc w:val="left"/>
        <w:rPr>
          <w:lang w:val="en-GB"/>
        </w:rPr>
      </w:pPr>
      <w:r w:rsidRPr="00725A64">
        <w:rPr>
          <w:b/>
          <w:lang w:val="en-GB"/>
        </w:rPr>
        <w:t>Syntax</w:t>
      </w:r>
      <w:r w:rsidRPr="00725A64">
        <w:rPr>
          <w:lang w:val="en-GB"/>
        </w:rPr>
        <w:t xml:space="preserve">: </w:t>
      </w:r>
    </w:p>
    <w:p w:rsidR="0061721E" w:rsidRDefault="0047548A">
      <w:pPr>
        <w:keepNext/>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Declaration of the version of a VIL </w:t>
      </w:r>
      <w:del w:id="1220" w:author="Holger Eichelberger" w:date="2015-09-15T08:35:00Z">
        <w:r w:rsidRPr="00725A64" w:rsidDel="00FA71C5">
          <w:rPr>
            <w:rFonts w:ascii="Courier New" w:hAnsi="Courier New" w:cs="Courier New"/>
            <w:sz w:val="22"/>
            <w:szCs w:val="22"/>
            <w:lang w:val="en-GB"/>
          </w:rPr>
          <w:delText xml:space="preserve">build </w:delText>
        </w:r>
      </w:del>
      <w:r w:rsidRPr="00725A64">
        <w:rPr>
          <w:rFonts w:ascii="Courier New" w:hAnsi="Courier New" w:cs="Courier New"/>
          <w:sz w:val="22"/>
          <w:szCs w:val="22"/>
          <w:lang w:val="en-GB"/>
        </w:rPr>
        <w:t>script.</w:t>
      </w:r>
    </w:p>
    <w:p w:rsidR="0047548A" w:rsidRPr="00725A64" w:rsidRDefault="0047548A" w:rsidP="0047548A">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i/>
          <w:sz w:val="22"/>
          <w:szCs w:val="22"/>
          <w:lang w:val="en-GB"/>
        </w:rPr>
        <w:t xml:space="preserve"> </w:t>
      </w:r>
      <w:r w:rsidR="00904BA7" w:rsidRPr="00725A64">
        <w:rPr>
          <w:rFonts w:ascii="Courier New" w:hAnsi="Courier New" w:cs="Courier New"/>
          <w:b/>
          <w:i/>
          <w:sz w:val="22"/>
          <w:szCs w:val="22"/>
          <w:lang w:val="en-GB"/>
        </w:rPr>
        <w:t>v</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r w:rsidR="00904BA7" w:rsidRPr="00725A64">
        <w:rPr>
          <w:rFonts w:ascii="Courier New" w:hAnsi="Courier New" w:cs="Courier New"/>
          <w:i/>
          <w:sz w:val="22"/>
          <w:szCs w:val="22"/>
          <w:lang w:val="en-GB"/>
        </w:rPr>
        <w:t>Number</w:t>
      </w:r>
      <w:r w:rsidR="00904BA7" w:rsidRPr="00725A64">
        <w:rPr>
          <w:rFonts w:ascii="Courier New" w:hAnsi="Courier New" w:cs="Courier New"/>
          <w:sz w:val="22"/>
          <w:szCs w:val="22"/>
          <w:lang w:val="en-GB"/>
        </w:rPr>
        <w:t>;</w:t>
      </w:r>
    </w:p>
    <w:p w:rsidR="0061721E" w:rsidRDefault="0047548A">
      <w:pPr>
        <w:keepNext/>
        <w:spacing w:line="276" w:lineRule="auto"/>
        <w:rPr>
          <w:lang w:val="en-GB"/>
        </w:rPr>
      </w:pPr>
      <w:r w:rsidRPr="00725A64">
        <w:rPr>
          <w:b/>
          <w:lang w:val="en-GB"/>
        </w:rPr>
        <w:lastRenderedPageBreak/>
        <w:t>Description of Syntax</w:t>
      </w:r>
      <w:r w:rsidRPr="00725A64">
        <w:rPr>
          <w:lang w:val="en-GB"/>
        </w:rPr>
        <w:t xml:space="preserve">: A version </w:t>
      </w:r>
      <w:r w:rsidR="007B1145">
        <w:rPr>
          <w:lang w:val="en-GB"/>
        </w:rPr>
        <w:t xml:space="preserve">statement </w:t>
      </w:r>
      <w:r w:rsidRPr="00725A64">
        <w:rPr>
          <w:lang w:val="en-GB"/>
        </w:rPr>
        <w:t>consists of the following elements:</w:t>
      </w:r>
    </w:p>
    <w:p w:rsidR="0047548A" w:rsidRPr="00725A64" w:rsidRDefault="0047548A"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version</w:t>
      </w:r>
      <w:r w:rsidRPr="00725A64">
        <w:rPr>
          <w:lang w:val="en-GB"/>
        </w:rPr>
        <w:t xml:space="preserve"> keyword indicates a version declaration. At maximum one version declaration may be given in a VIL build file at the very first position within a VIL </w:t>
      </w:r>
      <w:del w:id="1221" w:author="Holger Eichelberger" w:date="2015-09-15T08:35:00Z">
        <w:r w:rsidRPr="00725A64" w:rsidDel="00FA71C5">
          <w:rPr>
            <w:lang w:val="en-GB"/>
          </w:rPr>
          <w:delText xml:space="preserve">build </w:delText>
        </w:r>
      </w:del>
      <w:r w:rsidRPr="00725A64">
        <w:rPr>
          <w:lang w:val="en-GB"/>
        </w:rPr>
        <w:t>script.</w:t>
      </w:r>
    </w:p>
    <w:p w:rsidR="00904BA7" w:rsidRDefault="00904BA7" w:rsidP="00845E9C">
      <w:pPr>
        <w:pStyle w:val="ListParagraph"/>
        <w:numPr>
          <w:ilvl w:val="0"/>
          <w:numId w:val="10"/>
        </w:numPr>
        <w:spacing w:after="200" w:line="276" w:lineRule="auto"/>
        <w:ind w:left="993"/>
        <w:rPr>
          <w:lang w:val="en-GB"/>
        </w:rPr>
      </w:pPr>
      <w:proofErr w:type="gramStart"/>
      <w:r w:rsidRPr="00725A64">
        <w:rPr>
          <w:rFonts w:ascii="Courier New" w:hAnsi="Courier New" w:cs="Courier New"/>
          <w:b/>
          <w:i/>
          <w:sz w:val="22"/>
          <w:szCs w:val="22"/>
          <w:lang w:val="en-GB"/>
        </w:rPr>
        <w:t>v</w:t>
      </w:r>
      <w:r w:rsidRPr="00725A64">
        <w:rPr>
          <w:rFonts w:ascii="Courier New" w:hAnsi="Courier New" w:cs="Courier New"/>
          <w:i/>
          <w:sz w:val="22"/>
          <w:szCs w:val="22"/>
          <w:lang w:val="en-GB"/>
        </w:rPr>
        <w:t>Number</w:t>
      </w:r>
      <w:r w:rsidRPr="00725A64">
        <w:rPr>
          <w:rFonts w:ascii="Courier New" w:hAnsi="Courier New" w:cs="Courier New"/>
          <w:sz w:val="22"/>
          <w:szCs w:val="22"/>
          <w:lang w:val="en-GB"/>
        </w:rPr>
        <w:t>.</w:t>
      </w:r>
      <w:r w:rsidRPr="00725A64">
        <w:rPr>
          <w:rFonts w:ascii="Courier New" w:hAnsi="Courier New" w:cs="Courier New"/>
          <w:i/>
          <w:sz w:val="22"/>
          <w:szCs w:val="22"/>
          <w:lang w:val="en-GB"/>
        </w:rPr>
        <w:t>Number</w:t>
      </w:r>
      <w:proofErr w:type="gramEnd"/>
      <w:r w:rsidRPr="00725A64">
        <w:rPr>
          <w:lang w:val="en-GB"/>
        </w:rPr>
        <w:t xml:space="preserve"> defines the actual version of the project (here only two parts prefixed by a “v”). At least one number must be given and no restriction holds on the amount of sub-version numbers.</w:t>
      </w:r>
    </w:p>
    <w:p w:rsidR="006747BD" w:rsidRPr="00F8720D" w:rsidRDefault="008624FD" w:rsidP="00845E9C">
      <w:pPr>
        <w:pStyle w:val="ListParagraph"/>
        <w:numPr>
          <w:ilvl w:val="0"/>
          <w:numId w:val="10"/>
        </w:numPr>
        <w:spacing w:after="200" w:line="276" w:lineRule="auto"/>
        <w:ind w:left="993"/>
        <w:rPr>
          <w:lang w:val="en-GB"/>
        </w:rPr>
      </w:pPr>
      <w:r w:rsidRPr="008624FD">
        <w:rPr>
          <w:lang w:val="en-GB"/>
        </w:rPr>
        <w:t>A version statement ends with a semicolon.</w:t>
      </w:r>
    </w:p>
    <w:p w:rsidR="0061721E" w:rsidRDefault="0047548A">
      <w:pPr>
        <w:spacing w:line="276" w:lineRule="auto"/>
        <w:jc w:val="left"/>
        <w:rPr>
          <w:lang w:val="en-GB"/>
        </w:rPr>
      </w:pPr>
      <w:r w:rsidRPr="00725A64">
        <w:rPr>
          <w:b/>
          <w:lang w:val="en-GB"/>
        </w:rPr>
        <w:t>Example</w:t>
      </w:r>
      <w:r w:rsidRPr="00725A64">
        <w:rPr>
          <w:lang w:val="en-GB"/>
        </w:rPr>
        <w:t xml:space="preserve">: </w:t>
      </w:r>
    </w:p>
    <w:p w:rsidR="0061721E" w:rsidRDefault="008D239F">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YMSBuild(Project source, Configuration config,</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61721E" w:rsidRDefault="008D239F">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r w:rsidR="0047548A" w:rsidRPr="00725A64">
        <w:rPr>
          <w:rFonts w:ascii="Courier New" w:hAnsi="Courier New" w:cs="Courier New"/>
          <w:sz w:val="22"/>
          <w:szCs w:val="22"/>
          <w:lang w:val="en-GB"/>
        </w:rPr>
        <w:t>;</w:t>
      </w:r>
    </w:p>
    <w:p w:rsidR="0061721E" w:rsidRDefault="008D239F">
      <w:pPr>
        <w:spacing w:after="60" w:line="276" w:lineRule="auto"/>
        <w:ind w:left="1276"/>
        <w:jc w:val="left"/>
        <w:rPr>
          <w:rFonts w:ascii="Courier New" w:hAnsi="Courier New" w:cs="Courier New"/>
          <w:sz w:val="22"/>
          <w:szCs w:val="22"/>
          <w:lang w:val="en-GB"/>
        </w:rPr>
      </w:pPr>
      <w:r w:rsidRPr="00725A64">
        <w:rPr>
          <w:rFonts w:ascii="Courier New" w:hAnsi="Courier New" w:cs="Courier New"/>
          <w:sz w:val="22"/>
          <w:szCs w:val="22"/>
          <w:lang w:val="en-GB"/>
        </w:rPr>
        <w:t>...</w:t>
      </w:r>
    </w:p>
    <w:p w:rsidR="008D239F" w:rsidRPr="00725A64" w:rsidRDefault="008D239F" w:rsidP="0047548A">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893D8C" w:rsidRPr="00725A64" w:rsidRDefault="00893D8C" w:rsidP="00EA17BB">
      <w:pPr>
        <w:pStyle w:val="Heading3"/>
        <w:rPr>
          <w:lang w:val="en-GB"/>
        </w:rPr>
      </w:pPr>
      <w:bookmarkStart w:id="1222" w:name="_Ref368381282"/>
      <w:bookmarkStart w:id="1223" w:name="_Toc430078864"/>
      <w:r w:rsidRPr="00725A64">
        <w:rPr>
          <w:lang w:val="en-GB"/>
        </w:rPr>
        <w:t>Imports</w:t>
      </w:r>
      <w:bookmarkEnd w:id="1222"/>
      <w:bookmarkEnd w:id="1223"/>
    </w:p>
    <w:p w:rsidR="008D239F" w:rsidRPr="00725A64" w:rsidRDefault="008A0F6E" w:rsidP="008D239F">
      <w:pPr>
        <w:rPr>
          <w:lang w:val="en-GB"/>
        </w:rPr>
      </w:pPr>
      <w:r w:rsidRPr="00725A64">
        <w:rPr>
          <w:lang w:val="en-GB"/>
        </w:rPr>
        <w:t xml:space="preserve">The production strategies for </w:t>
      </w:r>
      <w:r w:rsidR="006B5EB2">
        <w:rPr>
          <w:lang w:val="en-GB"/>
        </w:rPr>
        <w:t>a</w:t>
      </w:r>
      <w:r w:rsidR="006B5EB2" w:rsidRPr="00725A64">
        <w:rPr>
          <w:lang w:val="en-GB"/>
        </w:rPr>
        <w:t xml:space="preserve"> </w:t>
      </w:r>
      <w:r w:rsidRPr="00725A64">
        <w:rPr>
          <w:lang w:val="en-GB"/>
        </w:rPr>
        <w:t xml:space="preserve">variability instantiation build process may be defined in a single VIL </w:t>
      </w:r>
      <w:del w:id="1224" w:author="Holger Eichelberger" w:date="2015-09-15T08:35:00Z">
        <w:r w:rsidRPr="00725A64" w:rsidDel="00FA71C5">
          <w:rPr>
            <w:lang w:val="en-GB"/>
          </w:rPr>
          <w:delText xml:space="preserve">build </w:delText>
        </w:r>
      </w:del>
      <w:r w:rsidRPr="00725A64">
        <w:rPr>
          <w:lang w:val="en-GB"/>
        </w:rPr>
        <w:t xml:space="preserve">script or may be reused from other (existing) </w:t>
      </w:r>
      <w:del w:id="1225" w:author="Holger Eichelberger" w:date="2015-09-15T08:35:00Z">
        <w:r w:rsidRPr="00725A64" w:rsidDel="00FA71C5">
          <w:rPr>
            <w:lang w:val="en-GB"/>
          </w:rPr>
          <w:delText xml:space="preserve">build </w:delText>
        </w:r>
      </w:del>
      <w:r w:rsidRPr="00725A64">
        <w:rPr>
          <w:lang w:val="en-GB"/>
        </w:rPr>
        <w:t xml:space="preserve">scripts. </w:t>
      </w:r>
      <w:r w:rsidR="00735931" w:rsidRPr="00725A64">
        <w:rPr>
          <w:lang w:val="en-GB"/>
        </w:rPr>
        <w:t xml:space="preserve">Therefore, VIL </w:t>
      </w:r>
      <w:del w:id="1226" w:author="Holger Eichelberger" w:date="2015-09-15T08:35:00Z">
        <w:r w:rsidR="00735931" w:rsidRPr="00725A64" w:rsidDel="00FA71C5">
          <w:rPr>
            <w:lang w:val="en-GB"/>
          </w:rPr>
          <w:delText xml:space="preserve">build </w:delText>
        </w:r>
      </w:del>
      <w:r w:rsidR="00735931" w:rsidRPr="00725A64">
        <w:rPr>
          <w:lang w:val="en-GB"/>
        </w:rPr>
        <w:t xml:space="preserve">scripts may be imported. </w:t>
      </w:r>
      <w:r w:rsidR="00815B04">
        <w:rPr>
          <w:lang w:val="en-GB"/>
        </w:rPr>
        <w:t xml:space="preserve">Cyclic imports are allowed and shall be handled by the implementation. </w:t>
      </w:r>
      <w:r w:rsidR="00735931" w:rsidRPr="00725A64">
        <w:rPr>
          <w:lang w:val="en-GB"/>
        </w:rPr>
        <w:t xml:space="preserve">In order to support also the evolution of product line build specifications, VIL allows the specification of version-restricted imports. Imports make the production strategies defined in the specified build file accessible to the importing </w:t>
      </w:r>
      <w:del w:id="1227" w:author="Holger Eichelberger" w:date="2015-09-15T08:36:00Z">
        <w:r w:rsidR="00735931" w:rsidRPr="00725A64" w:rsidDel="00FA71C5">
          <w:rPr>
            <w:lang w:val="en-GB"/>
          </w:rPr>
          <w:delText xml:space="preserve">build </w:delText>
        </w:r>
      </w:del>
      <w:r w:rsidR="00735931" w:rsidRPr="00725A64">
        <w:rPr>
          <w:lang w:val="en-GB"/>
        </w:rPr>
        <w:t>script.</w:t>
      </w:r>
    </w:p>
    <w:p w:rsidR="0061721E" w:rsidRDefault="00735931">
      <w:pPr>
        <w:spacing w:line="276" w:lineRule="auto"/>
        <w:jc w:val="left"/>
        <w:rPr>
          <w:lang w:val="en-GB"/>
        </w:rPr>
      </w:pPr>
      <w:r w:rsidRPr="00725A64">
        <w:rPr>
          <w:b/>
          <w:lang w:val="en-GB"/>
        </w:rPr>
        <w:t>Syntax</w:t>
      </w:r>
      <w:r w:rsidRPr="00725A64">
        <w:rPr>
          <w:lang w:val="en-GB"/>
        </w:rPr>
        <w:t xml:space="preserve">: </w:t>
      </w:r>
    </w:p>
    <w:p w:rsidR="0061721E" w:rsidRDefault="00735931">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Unconstrai</w:t>
      </w:r>
      <w:ins w:id="1228" w:author="Holger Eichelberger" w:date="2015-09-15T08:51:00Z">
        <w:r w:rsidR="004077E0">
          <w:rPr>
            <w:rFonts w:ascii="Courier New" w:hAnsi="Courier New" w:cs="Courier New"/>
            <w:sz w:val="22"/>
            <w:szCs w:val="22"/>
            <w:lang w:val="en-GB"/>
          </w:rPr>
          <w:t>ned</w:t>
        </w:r>
      </w:ins>
      <w:proofErr w:type="gramEnd"/>
      <w:del w:id="1229" w:author="Holger Eichelberger" w:date="2015-09-15T08:51:00Z">
        <w:r w:rsidRPr="00725A64" w:rsidDel="004077E0">
          <w:rPr>
            <w:rFonts w:ascii="Courier New" w:hAnsi="Courier New" w:cs="Courier New"/>
            <w:sz w:val="22"/>
            <w:szCs w:val="22"/>
            <w:lang w:val="en-GB"/>
          </w:rPr>
          <w:delText>nt</w:delText>
        </w:r>
      </w:del>
      <w:r w:rsidRPr="00725A64">
        <w:rPr>
          <w:rFonts w:ascii="Courier New" w:hAnsi="Courier New" w:cs="Courier New"/>
          <w:sz w:val="22"/>
          <w:szCs w:val="22"/>
          <w:lang w:val="en-GB"/>
        </w:rPr>
        <w:t xml:space="preserve"> and constrain</w:t>
      </w:r>
      <w:ins w:id="1230" w:author="Holger Eichelberger" w:date="2015-09-15T08:51:00Z">
        <w:r w:rsidR="004077E0">
          <w:rPr>
            <w:rFonts w:ascii="Courier New" w:hAnsi="Courier New" w:cs="Courier New"/>
            <w:sz w:val="22"/>
            <w:szCs w:val="22"/>
            <w:lang w:val="en-GB"/>
          </w:rPr>
          <w:t>ed</w:t>
        </w:r>
      </w:ins>
      <w:del w:id="1231" w:author="Holger Eichelberger" w:date="2015-09-15T08:51:00Z">
        <w:r w:rsidRPr="00725A64" w:rsidDel="004077E0">
          <w:rPr>
            <w:rFonts w:ascii="Courier New" w:hAnsi="Courier New" w:cs="Courier New"/>
            <w:sz w:val="22"/>
            <w:szCs w:val="22"/>
            <w:lang w:val="en-GB"/>
          </w:rPr>
          <w:delText>t</w:delText>
        </w:r>
      </w:del>
      <w:r w:rsidRPr="00725A64">
        <w:rPr>
          <w:rFonts w:ascii="Courier New" w:hAnsi="Courier New" w:cs="Courier New"/>
          <w:sz w:val="22"/>
          <w:szCs w:val="22"/>
          <w:lang w:val="en-GB"/>
        </w:rPr>
        <w:t xml:space="preserve"> imports.</w:t>
      </w:r>
    </w:p>
    <w:p w:rsidR="0061721E" w:rsidRDefault="00735931">
      <w:pPr>
        <w:spacing w:after="60" w:line="276" w:lineRule="auto"/>
        <w:ind w:left="562"/>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i/>
          <w:sz w:val="22"/>
          <w:szCs w:val="22"/>
          <w:lang w:val="en-GB"/>
        </w:rPr>
        <w:t xml:space="preserve"> name;</w:t>
      </w:r>
    </w:p>
    <w:p w:rsidR="00735931" w:rsidRPr="00725A64" w:rsidRDefault="00735931" w:rsidP="00735931">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007F2930">
        <w:rPr>
          <w:rFonts w:ascii="Courier New" w:hAnsi="Courier New" w:cs="Courier New"/>
          <w:b/>
          <w:sz w:val="22"/>
          <w:szCs w:val="22"/>
          <w:lang w:val="en-GB"/>
        </w:rPr>
        <w:t>;</w:t>
      </w:r>
      <w:del w:id="1232" w:author="Holger Eichelberger" w:date="2015-09-15T08:51:00Z">
        <w:r w:rsidRPr="00725A64" w:rsidDel="004077E0">
          <w:rPr>
            <w:rFonts w:ascii="Courier New" w:hAnsi="Courier New" w:cs="Courier New"/>
            <w:sz w:val="22"/>
            <w:szCs w:val="22"/>
            <w:lang w:val="en-GB"/>
          </w:rPr>
          <w:delText>;</w:delText>
        </w:r>
      </w:del>
    </w:p>
    <w:p w:rsidR="0061721E" w:rsidRDefault="00735931">
      <w:pPr>
        <w:keepNext/>
        <w:spacing w:line="276" w:lineRule="auto"/>
        <w:rPr>
          <w:lang w:val="en-GB"/>
        </w:rPr>
      </w:pPr>
      <w:r w:rsidRPr="00725A64">
        <w:rPr>
          <w:b/>
          <w:lang w:val="en-GB"/>
        </w:rPr>
        <w:t>Description of Syntax</w:t>
      </w:r>
      <w:r w:rsidRPr="00725A64">
        <w:rPr>
          <w:lang w:val="en-GB"/>
        </w:rPr>
        <w:t>: An import</w:t>
      </w:r>
      <w:del w:id="1233" w:author="Holger Eichelberger" w:date="2015-09-15T08:52:00Z">
        <w:r w:rsidR="00F00147" w:rsidRPr="00725A64" w:rsidDel="00F41263">
          <w:rPr>
            <w:rStyle w:val="FootnoteReference"/>
            <w:lang w:val="en-GB"/>
          </w:rPr>
          <w:footnoteReference w:id="2"/>
        </w:r>
      </w:del>
      <w:r w:rsidRPr="00725A64">
        <w:rPr>
          <w:lang w:val="en-GB"/>
        </w:rPr>
        <w:t xml:space="preserve"> </w:t>
      </w:r>
      <w:proofErr w:type="gramStart"/>
      <w:r w:rsidRPr="00725A64">
        <w:rPr>
          <w:lang w:val="en-GB"/>
        </w:rPr>
        <w:t xml:space="preserve">of a </w:t>
      </w:r>
      <w:del w:id="1236" w:author="Holger Eichelberger" w:date="2015-09-15T08:36:00Z">
        <w:r w:rsidRPr="00725A64" w:rsidDel="00FA71C5">
          <w:rPr>
            <w:lang w:val="en-GB"/>
          </w:rPr>
          <w:delText xml:space="preserve">build </w:delText>
        </w:r>
      </w:del>
      <w:r w:rsidR="006129EC" w:rsidRPr="00FF7947">
        <w:rPr>
          <w:lang w:val="en-GB"/>
        </w:rPr>
        <w:t>scripts</w:t>
      </w:r>
      <w:proofErr w:type="gramEnd"/>
      <w:r w:rsidRPr="00725A64">
        <w:rPr>
          <w:lang w:val="en-GB"/>
        </w:rPr>
        <w:t xml:space="preserve"> consists of the following elements:</w:t>
      </w:r>
    </w:p>
    <w:p w:rsidR="00735931" w:rsidRPr="00725A64" w:rsidRDefault="00E844FB" w:rsidP="008D4253">
      <w:pPr>
        <w:pStyle w:val="ListParagraph"/>
        <w:numPr>
          <w:ilvl w:val="0"/>
          <w:numId w:val="7"/>
        </w:numPr>
        <w:spacing w:after="200" w:line="276" w:lineRule="auto"/>
        <w:ind w:left="993"/>
        <w:rPr>
          <w:lang w:val="en-GB"/>
        </w:rPr>
      </w:pPr>
      <w:r w:rsidRPr="00725A64">
        <w:rPr>
          <w:lang w:val="en-GB"/>
        </w:rPr>
        <w:t xml:space="preserve">Importing a </w:t>
      </w:r>
      <w:del w:id="1237" w:author="Holger Eichelberger" w:date="2015-09-15T08:36:00Z">
        <w:r w:rsidRPr="00725A64" w:rsidDel="00FA71C5">
          <w:rPr>
            <w:lang w:val="en-GB"/>
          </w:rPr>
          <w:delText xml:space="preserve">build </w:delText>
        </w:r>
      </w:del>
      <w:ins w:id="1238" w:author="Holger Eichelberger" w:date="2015-09-15T08:36:00Z">
        <w:r w:rsidR="00FA71C5">
          <w:rPr>
            <w:lang w:val="en-GB"/>
          </w:rPr>
          <w:t xml:space="preserve">VIL </w:t>
        </w:r>
      </w:ins>
      <w:r w:rsidRPr="00725A64">
        <w:rPr>
          <w:lang w:val="en-GB"/>
        </w:rPr>
        <w:t xml:space="preserve">script starts with the keyword </w:t>
      </w:r>
      <w:r w:rsidRPr="00725A64">
        <w:rPr>
          <w:rFonts w:ascii="Courier New" w:hAnsi="Courier New" w:cs="Courier New"/>
          <w:b/>
          <w:sz w:val="22"/>
          <w:szCs w:val="22"/>
          <w:lang w:val="en-GB"/>
        </w:rPr>
        <w:t>import</w:t>
      </w:r>
      <w:r w:rsidR="00735931" w:rsidRPr="00725A64">
        <w:rPr>
          <w:lang w:val="en-GB"/>
        </w:rPr>
        <w:t xml:space="preserve">. </w:t>
      </w:r>
      <w:r w:rsidRPr="00725A64">
        <w:rPr>
          <w:lang w:val="en-GB"/>
        </w:rPr>
        <w:t xml:space="preserve">Multiple imports may be given </w:t>
      </w:r>
      <w:r w:rsidR="00735931" w:rsidRPr="00725A64">
        <w:rPr>
          <w:lang w:val="en-GB"/>
        </w:rPr>
        <w:t xml:space="preserve">in a VIL build file </w:t>
      </w:r>
      <w:r w:rsidRPr="00725A64">
        <w:rPr>
          <w:lang w:val="en-GB"/>
        </w:rPr>
        <w:t xml:space="preserve">directly </w:t>
      </w:r>
      <w:r w:rsidR="00E83EC0" w:rsidRPr="00725A64">
        <w:rPr>
          <w:lang w:val="en-GB"/>
        </w:rPr>
        <w:t>at the beginning of the script file</w:t>
      </w:r>
      <w:r w:rsidR="00735931" w:rsidRPr="00725A64">
        <w:rPr>
          <w:lang w:val="en-GB"/>
        </w:rPr>
        <w:t>.</w:t>
      </w:r>
    </w:p>
    <w:p w:rsidR="00E844FB" w:rsidRPr="00725A64" w:rsidRDefault="002005F5" w:rsidP="00845E9C">
      <w:pPr>
        <w:pStyle w:val="ListParagraph"/>
        <w:numPr>
          <w:ilvl w:val="0"/>
          <w:numId w:val="10"/>
        </w:numPr>
        <w:spacing w:after="200" w:line="276" w:lineRule="auto"/>
        <w:ind w:left="993"/>
        <w:rPr>
          <w:lang w:val="en-GB"/>
        </w:rPr>
      </w:pPr>
      <w:proofErr w:type="gramStart"/>
      <w:r w:rsidRPr="002005F5">
        <w:rPr>
          <w:rFonts w:ascii="Courier New" w:hAnsi="Courier New" w:cs="Courier New"/>
          <w:i/>
          <w:szCs w:val="22"/>
          <w:lang w:val="en-GB"/>
        </w:rPr>
        <w:t>name</w:t>
      </w:r>
      <w:proofErr w:type="gramEnd"/>
      <w:r w:rsidRPr="002005F5">
        <w:rPr>
          <w:sz w:val="28"/>
          <w:lang w:val="en-GB"/>
        </w:rPr>
        <w:t xml:space="preserve"> </w:t>
      </w:r>
      <w:r w:rsidR="00E844FB" w:rsidRPr="00725A64">
        <w:rPr>
          <w:lang w:val="en-GB"/>
        </w:rPr>
        <w:t xml:space="preserve">(given in terms of a VIL identifier) refers to the name of the </w:t>
      </w:r>
      <w:del w:id="1239" w:author="Holger Eichelberger" w:date="2015-09-15T08:36:00Z">
        <w:r w:rsidR="00E844FB" w:rsidRPr="00725A64" w:rsidDel="00FA71C5">
          <w:rPr>
            <w:lang w:val="en-GB"/>
          </w:rPr>
          <w:delText xml:space="preserve">build </w:delText>
        </w:r>
      </w:del>
      <w:r w:rsidR="00E844FB" w:rsidRPr="00725A64">
        <w:rPr>
          <w:lang w:val="en-GB"/>
        </w:rPr>
        <w:t>script to be imported. However, multiple scripts with identical names and vers</w:t>
      </w:r>
      <w:r w:rsidR="00F25D23" w:rsidRPr="00725A64">
        <w:rPr>
          <w:lang w:val="en-GB"/>
        </w:rPr>
        <w:t>ions may exist in a file system</w:t>
      </w:r>
      <w:r w:rsidR="00E844FB" w:rsidRPr="00725A64">
        <w:rPr>
          <w:lang w:val="en-GB"/>
        </w:rPr>
        <w:t xml:space="preserve">, in particular in hierarchical product lines. Thus, imports are determined according to the following </w:t>
      </w:r>
      <w:r w:rsidR="00E844FB" w:rsidRPr="00725A64">
        <w:rPr>
          <w:b/>
          <w:lang w:val="en-GB"/>
        </w:rPr>
        <w:t>hierarchical import convention</w:t>
      </w:r>
      <w:r w:rsidR="00E844FB" w:rsidRPr="00725A64">
        <w:rPr>
          <w:lang w:val="en-GB"/>
        </w:rPr>
        <w:t xml:space="preserve">, i.e., starting at the (file) location of the importing script (giving precedence to imports in the same file) the following locations are considered in the given sequence: The same directory, then contained directories (closest directories are preferred) and finally containing directories (also here closest directories are preferred). </w:t>
      </w:r>
      <w:r w:rsidR="005126EE">
        <w:rPr>
          <w:lang w:val="en-GB"/>
        </w:rPr>
        <w:t xml:space="preserve">In addition, sibling </w:t>
      </w:r>
      <w:r w:rsidR="005126EE">
        <w:rPr>
          <w:lang w:val="en-GB"/>
        </w:rPr>
        <w:lastRenderedPageBreak/>
        <w:t xml:space="preserve">folders of the folder containing the importing model </w:t>
      </w:r>
      <w:r w:rsidR="005F0238">
        <w:rPr>
          <w:lang w:val="en-GB"/>
        </w:rPr>
        <w:t xml:space="preserve">and predecessor projects </w:t>
      </w:r>
      <w:r w:rsidR="005126EE">
        <w:rPr>
          <w:lang w:val="en-GB"/>
        </w:rPr>
        <w:t>are considered</w:t>
      </w:r>
      <w:r w:rsidR="005126EE">
        <w:rPr>
          <w:rStyle w:val="FootnoteReference"/>
          <w:lang w:val="en-GB"/>
        </w:rPr>
        <w:footnoteReference w:id="3"/>
      </w:r>
      <w:r w:rsidR="005126EE">
        <w:rPr>
          <w:lang w:val="en-GB"/>
        </w:rPr>
        <w:t xml:space="preserve">. </w:t>
      </w:r>
      <w:r w:rsidR="00E844FB" w:rsidRPr="00725A64">
        <w:rPr>
          <w:lang w:val="en-GB"/>
        </w:rPr>
        <w:t>Similar to Java class paths, additional script paths may be considered in addition to the immediate file hierarchy.</w:t>
      </w:r>
    </w:p>
    <w:p w:rsidR="00735931" w:rsidRPr="00725A64" w:rsidRDefault="006129EC" w:rsidP="00845E9C">
      <w:pPr>
        <w:pStyle w:val="ListParagraph"/>
        <w:numPr>
          <w:ilvl w:val="0"/>
          <w:numId w:val="10"/>
        </w:numPr>
        <w:spacing w:after="200" w:line="276" w:lineRule="auto"/>
        <w:ind w:left="993"/>
        <w:rPr>
          <w:rFonts w:asciiTheme="majorHAnsi" w:hAnsiTheme="majorHAnsi"/>
          <w:lang w:val="en-GB"/>
        </w:rPr>
      </w:pPr>
      <w:r w:rsidRPr="00725A64">
        <w:rPr>
          <w:rFonts w:asciiTheme="majorHAnsi" w:hAnsiTheme="majorHAnsi" w:cs="Courier New"/>
          <w:lang w:val="en-GB"/>
        </w:rPr>
        <w:t xml:space="preserve">An optional restriction of the import in terms of </w:t>
      </w:r>
      <w:r w:rsidR="007F2930">
        <w:rPr>
          <w:rFonts w:asciiTheme="majorHAnsi" w:hAnsiTheme="majorHAnsi" w:cs="Courier New"/>
          <w:lang w:val="en-GB"/>
        </w:rPr>
        <w:t>an expression</w:t>
      </w:r>
      <w:r w:rsidRPr="00725A64">
        <w:rPr>
          <w:rFonts w:asciiTheme="majorHAnsi" w:hAnsiTheme="majorHAnsi" w:cs="Courier New"/>
          <w:lang w:val="en-GB"/>
        </w:rPr>
        <w:t xml:space="preserve">. This is indicated by the keyword </w:t>
      </w:r>
      <w:r w:rsidRPr="00725A64">
        <w:rPr>
          <w:rFonts w:ascii="Courier New" w:hAnsi="Courier New" w:cs="Courier New"/>
          <w:b/>
          <w:sz w:val="22"/>
          <w:szCs w:val="22"/>
          <w:lang w:val="en-GB"/>
        </w:rPr>
        <w:t>with</w:t>
      </w:r>
      <w:r w:rsidR="007F2930">
        <w:rPr>
          <w:rStyle w:val="FootnoteReference"/>
          <w:rFonts w:cs="Courier New"/>
          <w:b/>
          <w:szCs w:val="22"/>
          <w:lang w:val="en-GB"/>
        </w:rPr>
        <w:footnoteReference w:id="4"/>
      </w:r>
      <w:r w:rsidR="008624FD" w:rsidRPr="008624FD">
        <w:rPr>
          <w:rFonts w:asciiTheme="majorHAnsi" w:hAnsiTheme="majorHAnsi" w:cs="Courier New"/>
          <w:lang w:val="en-GB"/>
        </w:rPr>
        <w:t>.</w:t>
      </w:r>
      <w:r w:rsidRPr="00725A64">
        <w:rPr>
          <w:rFonts w:asciiTheme="majorHAnsi" w:hAnsiTheme="majorHAnsi" w:cs="Courier New"/>
          <w:sz w:val="22"/>
          <w:szCs w:val="22"/>
          <w:lang w:val="en-GB"/>
        </w:rPr>
        <w:t xml:space="preserve"> </w:t>
      </w:r>
      <w:proofErr w:type="gramStart"/>
      <w:r w:rsidRPr="00725A64">
        <w:rPr>
          <w:rFonts w:asciiTheme="majorHAnsi" w:hAnsiTheme="majorHAnsi" w:cs="Courier New"/>
          <w:lang w:val="en-GB"/>
        </w:rPr>
        <w:t>followed</w:t>
      </w:r>
      <w:proofErr w:type="gramEnd"/>
      <w:r w:rsidRPr="00725A64">
        <w:rPr>
          <w:rFonts w:asciiTheme="majorHAnsi" w:hAnsiTheme="majorHAnsi" w:cs="Courier New"/>
          <w:lang w:val="en-GB"/>
        </w:rPr>
        <w:t xml:space="preserve"> by a parenthesis containing the restrictions. A restriction is stated </w:t>
      </w:r>
      <w:r w:rsidR="007F2930">
        <w:rPr>
          <w:rFonts w:asciiTheme="majorHAnsi" w:hAnsiTheme="majorHAnsi" w:cs="Courier New"/>
          <w:lang w:val="en-GB"/>
        </w:rPr>
        <w:t xml:space="preserve">using the implicit variable </w:t>
      </w:r>
      <w:r w:rsidRPr="00725A64">
        <w:rPr>
          <w:rFonts w:ascii="Courier New" w:hAnsi="Courier New" w:cs="Courier New"/>
          <w:b/>
          <w:sz w:val="22"/>
          <w:szCs w:val="22"/>
          <w:lang w:val="en-GB"/>
        </w:rPr>
        <w:t>version</w:t>
      </w:r>
      <w:r w:rsidR="007F2930">
        <w:rPr>
          <w:rFonts w:asciiTheme="majorHAnsi" w:hAnsiTheme="majorHAnsi" w:cs="Courier New"/>
          <w:lang w:val="en-GB"/>
        </w:rPr>
        <w:t xml:space="preserve"> denoting the version of the import</w:t>
      </w:r>
      <w:r w:rsidRPr="00725A64">
        <w:rPr>
          <w:rFonts w:asciiTheme="majorHAnsi" w:hAnsiTheme="majorHAnsi" w:cs="Courier New"/>
          <w:lang w:val="en-GB"/>
        </w:rPr>
        <w:t xml:space="preserve"> a</w:t>
      </w:r>
      <w:r w:rsidR="007F2930">
        <w:rPr>
          <w:rFonts w:asciiTheme="majorHAnsi" w:hAnsiTheme="majorHAnsi" w:cs="Courier New"/>
          <w:lang w:val="en-GB"/>
        </w:rPr>
        <w:t>n operation supported by the version type (</w:t>
      </w:r>
      <w:r w:rsidRPr="00725A64">
        <w:rPr>
          <w:rFonts w:asciiTheme="majorHAnsi" w:hAnsiTheme="majorHAnsi" w:cs="Courier New"/>
          <w:lang w:val="en-GB"/>
        </w:rPr>
        <w:t>==, &gt;, &lt;, &gt;=, &lt;=</w:t>
      </w:r>
      <w:r w:rsidR="007F2930">
        <w:rPr>
          <w:rFonts w:asciiTheme="majorHAnsi" w:hAnsiTheme="majorHAnsi" w:cs="Courier New"/>
          <w:lang w:val="en-GB"/>
        </w:rPr>
        <w:t xml:space="preserve">, see Section </w:t>
      </w:r>
      <w:r w:rsidR="00FF39BE">
        <w:rPr>
          <w:rFonts w:asciiTheme="majorHAnsi" w:hAnsiTheme="majorHAnsi" w:cs="Courier New"/>
          <w:lang w:val="en-GB"/>
        </w:rPr>
        <w:fldChar w:fldCharType="begin"/>
      </w:r>
      <w:r w:rsidR="007F2930">
        <w:rPr>
          <w:rFonts w:asciiTheme="majorHAnsi" w:hAnsiTheme="majorHAnsi" w:cs="Courier New"/>
          <w:lang w:val="en-GB"/>
        </w:rPr>
        <w:instrText xml:space="preserve"> REF _Ref399276854 \r \h </w:instrText>
      </w:r>
      <w:r w:rsidR="00FF39BE">
        <w:rPr>
          <w:rFonts w:asciiTheme="majorHAnsi" w:hAnsiTheme="majorHAnsi" w:cs="Courier New"/>
          <w:lang w:val="en-GB"/>
        </w:rPr>
      </w:r>
      <w:r w:rsidR="00FF39BE">
        <w:rPr>
          <w:rFonts w:asciiTheme="majorHAnsi" w:hAnsiTheme="majorHAnsi" w:cs="Courier New"/>
          <w:lang w:val="en-GB"/>
        </w:rPr>
        <w:fldChar w:fldCharType="separate"/>
      </w:r>
      <w:r w:rsidR="00AA153B">
        <w:rPr>
          <w:rFonts w:asciiTheme="majorHAnsi" w:hAnsiTheme="majorHAnsi" w:cs="Courier New"/>
          <w:lang w:val="en-GB"/>
        </w:rPr>
        <w:t>3.4.4</w:t>
      </w:r>
      <w:r w:rsidR="00FF39BE">
        <w:rPr>
          <w:rFonts w:asciiTheme="majorHAnsi" w:hAnsiTheme="majorHAnsi" w:cs="Courier New"/>
          <w:lang w:val="en-GB"/>
        </w:rPr>
        <w:fldChar w:fldCharType="end"/>
      </w:r>
      <w:r w:rsidRPr="00725A64">
        <w:rPr>
          <w:rFonts w:asciiTheme="majorHAnsi" w:hAnsiTheme="majorHAnsi" w:cs="Courier New"/>
          <w:lang w:val="en-GB"/>
        </w:rPr>
        <w:t xml:space="preserve">) and a version number. </w:t>
      </w:r>
      <w:r w:rsidR="009A20BD">
        <w:rPr>
          <w:rFonts w:asciiTheme="majorHAnsi" w:hAnsiTheme="majorHAnsi" w:cs="Courier New"/>
          <w:lang w:val="en-GB"/>
        </w:rPr>
        <w:t>More complex constraints can be stated using Boolean operations</w:t>
      </w:r>
      <w:r w:rsidRPr="00725A64">
        <w:rPr>
          <w:rFonts w:asciiTheme="majorHAnsi" w:hAnsiTheme="majorHAnsi" w:cs="Courier New"/>
          <w:lang w:val="en-GB"/>
        </w:rPr>
        <w:t>.</w:t>
      </w:r>
      <w:r w:rsidR="00714F91">
        <w:rPr>
          <w:rFonts w:asciiTheme="majorHAnsi" w:hAnsiTheme="majorHAnsi" w:cs="Courier New"/>
          <w:lang w:val="en-GB"/>
        </w:rPr>
        <w:t xml:space="preserve"> </w:t>
      </w:r>
      <w:r w:rsidR="00714F91">
        <w:rPr>
          <w:lang w:val="en-GB"/>
        </w:rPr>
        <w:t>In case of multiple matching versions, the model with the highest version number is selected by default.</w:t>
      </w:r>
    </w:p>
    <w:p w:rsidR="00735931" w:rsidRPr="00725A64" w:rsidRDefault="00735931" w:rsidP="008D4253">
      <w:pPr>
        <w:pStyle w:val="ListParagraph"/>
        <w:numPr>
          <w:ilvl w:val="0"/>
          <w:numId w:val="7"/>
        </w:numPr>
        <w:spacing w:after="200" w:line="276" w:lineRule="auto"/>
        <w:ind w:left="993"/>
        <w:rPr>
          <w:lang w:val="en-GB"/>
        </w:rPr>
      </w:pPr>
      <w:r w:rsidRPr="00725A64">
        <w:rPr>
          <w:lang w:val="en-GB"/>
        </w:rPr>
        <w:t>A</w:t>
      </w:r>
      <w:r w:rsidR="006129EC" w:rsidRPr="00725A64">
        <w:rPr>
          <w:lang w:val="en-GB"/>
        </w:rPr>
        <w:t xml:space="preserve">n import statement </w:t>
      </w:r>
      <w:r w:rsidRPr="00725A64">
        <w:rPr>
          <w:lang w:val="en-GB"/>
        </w:rPr>
        <w:t xml:space="preserve">ends </w:t>
      </w:r>
      <w:r w:rsidR="00D504CD">
        <w:rPr>
          <w:lang w:val="en-GB"/>
        </w:rPr>
        <w:t>with</w:t>
      </w:r>
      <w:r w:rsidR="00D504CD" w:rsidRPr="00725A64">
        <w:rPr>
          <w:lang w:val="en-GB"/>
        </w:rPr>
        <w:t xml:space="preserve"> </w:t>
      </w:r>
      <w:r w:rsidRPr="00725A64">
        <w:rPr>
          <w:lang w:val="en-GB"/>
        </w:rPr>
        <w:t>a semicolon.</w:t>
      </w:r>
    </w:p>
    <w:p w:rsidR="00B357A7" w:rsidRDefault="00735931">
      <w:pPr>
        <w:spacing w:line="276" w:lineRule="auto"/>
        <w:jc w:val="left"/>
        <w:rPr>
          <w:lang w:val="en-GB"/>
        </w:rPr>
      </w:pPr>
      <w:r w:rsidRPr="00725A64">
        <w:rPr>
          <w:b/>
          <w:lang w:val="en-GB"/>
        </w:rPr>
        <w:t>Example</w:t>
      </w:r>
      <w:r w:rsidRPr="00725A64">
        <w:rPr>
          <w:lang w:val="en-GB"/>
        </w:rPr>
        <w:t xml:space="preserve">: </w:t>
      </w:r>
    </w:p>
    <w:p w:rsidR="00B357A7" w:rsidRDefault="00735931">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vilScript</w:t>
      </w:r>
      <w:proofErr w:type="gramEnd"/>
      <w:r w:rsidRPr="00725A64">
        <w:rPr>
          <w:rFonts w:ascii="Courier New" w:hAnsi="Courier New" w:cs="Courier New"/>
          <w:b/>
          <w:i/>
          <w:sz w:val="22"/>
          <w:szCs w:val="22"/>
          <w:lang w:val="en-GB"/>
        </w:rPr>
        <w:t xml:space="preserve"> </w:t>
      </w:r>
      <w:r w:rsidRPr="00725A64">
        <w:rPr>
          <w:rFonts w:ascii="Courier New" w:hAnsi="Courier New" w:cs="Courier New"/>
          <w:sz w:val="22"/>
          <w:szCs w:val="22"/>
          <w:lang w:val="en-GB"/>
        </w:rPr>
        <w:t>YMSBuild</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Project source, Configuration config, </w:t>
      </w:r>
    </w:p>
    <w:p w:rsidR="00A749B6" w:rsidRPr="00A749B6" w:rsidRDefault="00A749B6" w:rsidP="00A749B6">
      <w:pPr>
        <w:ind w:left="567" w:firstLine="709"/>
        <w:rPr>
          <w:rFonts w:ascii="Courier New" w:hAnsi="Courier New" w:cs="Courier New"/>
          <w:sz w:val="22"/>
          <w:szCs w:val="22"/>
          <w:lang w:val="en-GB"/>
        </w:rPr>
      </w:pPr>
      <w:r w:rsidRPr="00A749B6">
        <w:rPr>
          <w:rFonts w:ascii="Courier New" w:hAnsi="Courier New" w:cs="Courier New"/>
          <w:sz w:val="22"/>
          <w:szCs w:val="22"/>
          <w:lang w:val="en-GB"/>
        </w:rPr>
        <w:t>Project target</w:t>
      </w:r>
      <w:proofErr w:type="gramStart"/>
      <w:r w:rsidRPr="00A749B6">
        <w:rPr>
          <w:rFonts w:ascii="Courier New" w:hAnsi="Courier New" w:cs="Courier New"/>
          <w:b/>
          <w:sz w:val="22"/>
          <w:szCs w:val="22"/>
          <w:lang w:val="en-GB"/>
        </w:rPr>
        <w:t>){</w:t>
      </w:r>
      <w:proofErr w:type="gramEnd"/>
    </w:p>
    <w:p w:rsidR="00B357A7" w:rsidRDefault="00735931">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version</w:t>
      </w:r>
      <w:proofErr w:type="gramEnd"/>
      <w:r w:rsidRPr="00725A64">
        <w:rPr>
          <w:rFonts w:ascii="Courier New" w:hAnsi="Courier New" w:cs="Courier New"/>
          <w:b/>
          <w:sz w:val="22"/>
          <w:szCs w:val="22"/>
          <w:lang w:val="en-GB"/>
        </w:rPr>
        <w:t xml:space="preserve"> v</w:t>
      </w:r>
      <w:r w:rsidRPr="00725A64">
        <w:rPr>
          <w:rFonts w:ascii="Courier New" w:hAnsi="Courier New" w:cs="Courier New"/>
          <w:sz w:val="22"/>
          <w:szCs w:val="22"/>
          <w:lang w:val="en-GB"/>
        </w:rPr>
        <w:t>0.1.4;</w:t>
      </w:r>
    </w:p>
    <w:p w:rsidR="00B357A7" w:rsidRDefault="006129EC">
      <w:pPr>
        <w:spacing w:after="60" w:line="276" w:lineRule="auto"/>
        <w:ind w:left="1276"/>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import</w:t>
      </w:r>
      <w:proofErr w:type="gramEnd"/>
      <w:r w:rsidRPr="00725A64">
        <w:rPr>
          <w:rFonts w:ascii="Courier New" w:hAnsi="Courier New" w:cs="Courier New"/>
          <w:sz w:val="22"/>
          <w:szCs w:val="22"/>
          <w:lang w:val="en-GB"/>
        </w:rPr>
        <w:t xml:space="preserve"> generics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(version</w:t>
      </w:r>
      <w:r w:rsidRPr="00725A64">
        <w:rPr>
          <w:rFonts w:ascii="Courier New" w:hAnsi="Courier New" w:cs="Courier New"/>
          <w:sz w:val="22"/>
          <w:szCs w:val="22"/>
          <w:lang w:val="en-GB"/>
        </w:rPr>
        <w:t xml:space="preserve"> &gt;= v1.12</w:t>
      </w:r>
      <w:r w:rsidRPr="00725A64">
        <w:rPr>
          <w:rFonts w:ascii="Courier New" w:hAnsi="Courier New" w:cs="Courier New"/>
          <w:b/>
          <w:sz w:val="22"/>
          <w:szCs w:val="22"/>
          <w:lang w:val="en-GB"/>
        </w:rPr>
        <w:t>)</w:t>
      </w:r>
      <w:r w:rsidRPr="00725A64">
        <w:rPr>
          <w:rFonts w:ascii="Courier New" w:hAnsi="Courier New" w:cs="Courier New"/>
          <w:sz w:val="22"/>
          <w:szCs w:val="22"/>
          <w:lang w:val="en-GB"/>
        </w:rPr>
        <w:t>;</w:t>
      </w:r>
    </w:p>
    <w:p w:rsidR="00735931" w:rsidRDefault="00735931" w:rsidP="00735931">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F74CAD" w:rsidRPr="00611051" w:rsidRDefault="008624FD" w:rsidP="00F74CAD">
      <w:pPr>
        <w:spacing w:after="200" w:line="276" w:lineRule="auto"/>
        <w:rPr>
          <w:lang w:val="en-GB"/>
        </w:rPr>
      </w:pPr>
      <w:r w:rsidRPr="008624FD">
        <w:rPr>
          <w:lang w:val="en-GB"/>
        </w:rPr>
        <w:t>VTL templates may not be imported but restricted with respect to their version. The syntax looks similar to imports, but the syntax is adjusted to the actual way VTL templates are called from VIL. Using the syntax below, VTL scripts with name “name” are restricted to the given version akin to the import of VIL scripts.</w:t>
      </w:r>
    </w:p>
    <w:p w:rsidR="00C62B9D" w:rsidRPr="00725A64" w:rsidRDefault="00C62B9D" w:rsidP="00C62B9D">
      <w:pPr>
        <w:spacing w:after="200" w:line="276" w:lineRule="auto"/>
        <w:ind w:left="567"/>
        <w:jc w:val="left"/>
        <w:rPr>
          <w:rFonts w:ascii="Courier New" w:hAnsi="Courier New" w:cs="Courier New"/>
          <w:sz w:val="22"/>
          <w:szCs w:val="22"/>
          <w:lang w:val="en-GB"/>
        </w:rPr>
      </w:pPr>
      <w:proofErr w:type="gramStart"/>
      <w:r>
        <w:rPr>
          <w:rFonts w:ascii="Courier New" w:hAnsi="Courier New" w:cs="Courier New"/>
          <w:b/>
          <w:sz w:val="22"/>
          <w:szCs w:val="22"/>
          <w:lang w:val="en-GB"/>
        </w:rPr>
        <w:t>restrictVTL</w:t>
      </w:r>
      <w:r w:rsidRPr="00725A64">
        <w:rPr>
          <w:rFonts w:ascii="Courier New" w:hAnsi="Courier New" w:cs="Courier New"/>
          <w:sz w:val="22"/>
          <w:szCs w:val="22"/>
          <w:lang w:val="en-GB"/>
        </w:rPr>
        <w:t xml:space="preserve"> </w:t>
      </w:r>
      <w:r>
        <w:rPr>
          <w:rFonts w:ascii="Courier New" w:hAnsi="Courier New" w:cs="Courier New"/>
          <w:i/>
          <w:sz w:val="22"/>
          <w:szCs w:val="22"/>
          <w:lang w:val="en-GB"/>
        </w:rPr>
        <w:t>”</w:t>
      </w:r>
      <w:proofErr w:type="gramEnd"/>
      <w:r w:rsidRPr="00725A64">
        <w:rPr>
          <w:rFonts w:ascii="Courier New" w:hAnsi="Courier New" w:cs="Courier New"/>
          <w:i/>
          <w:sz w:val="22"/>
          <w:szCs w:val="22"/>
          <w:lang w:val="en-GB"/>
        </w:rPr>
        <w:t>name</w:t>
      </w:r>
      <w:r>
        <w:rPr>
          <w:rFonts w:ascii="Courier New" w:hAnsi="Courier New" w:cs="Courier New"/>
          <w:i/>
          <w:sz w:val="22"/>
          <w:szCs w:val="22"/>
          <w:lang w:val="en-GB"/>
        </w:rPr>
        <w:t>”</w:t>
      </w:r>
      <w:r w:rsidRPr="00725A64">
        <w:rPr>
          <w:rFonts w:ascii="Courier New" w:hAnsi="Courier New" w:cs="Courier New"/>
          <w:sz w:val="22"/>
          <w:szCs w:val="22"/>
          <w:lang w:val="en-GB"/>
        </w:rPr>
        <w:t xml:space="preserve"> </w:t>
      </w:r>
      <w:r w:rsidRPr="00725A64">
        <w:rPr>
          <w:rFonts w:ascii="Courier New" w:hAnsi="Courier New" w:cs="Courier New"/>
          <w:b/>
          <w:sz w:val="22"/>
          <w:szCs w:val="22"/>
          <w:lang w:val="en-GB"/>
        </w:rPr>
        <w:t>with</w:t>
      </w:r>
      <w:r w:rsidRPr="00725A64">
        <w:rPr>
          <w:rFonts w:ascii="Courier New" w:hAnsi="Courier New" w:cs="Courier New"/>
          <w:sz w:val="22"/>
          <w:szCs w:val="22"/>
          <w:lang w:val="en-GB"/>
        </w:rPr>
        <w:t xml:space="preserve"> </w:t>
      </w:r>
      <w:r w:rsidR="008624FD" w:rsidRPr="008624FD">
        <w:rPr>
          <w:rFonts w:ascii="Courier New" w:hAnsi="Courier New" w:cs="Courier New"/>
          <w:i/>
          <w:sz w:val="22"/>
          <w:szCs w:val="22"/>
          <w:lang w:val="en-GB"/>
        </w:rPr>
        <w:t>expression</w:t>
      </w:r>
      <w:r w:rsidRPr="00725A64">
        <w:rPr>
          <w:rFonts w:ascii="Courier New" w:hAnsi="Courier New" w:cs="Courier New"/>
          <w:sz w:val="22"/>
          <w:szCs w:val="22"/>
          <w:lang w:val="en-GB"/>
        </w:rPr>
        <w:t>;</w:t>
      </w:r>
    </w:p>
    <w:p w:rsidR="00112C34" w:rsidRPr="00725A64" w:rsidRDefault="00112C34" w:rsidP="00EA17BB">
      <w:pPr>
        <w:pStyle w:val="Heading3"/>
        <w:rPr>
          <w:lang w:val="en-GB"/>
        </w:rPr>
      </w:pPr>
      <w:bookmarkStart w:id="1240" w:name="_Toc385852267"/>
      <w:bookmarkStart w:id="1241" w:name="_Toc385852381"/>
      <w:bookmarkStart w:id="1242" w:name="_Ref368041089"/>
      <w:bookmarkStart w:id="1243" w:name="_Toc430078865"/>
      <w:bookmarkEnd w:id="1240"/>
      <w:bookmarkEnd w:id="1241"/>
      <w:r w:rsidRPr="00725A64">
        <w:rPr>
          <w:lang w:val="en-GB"/>
        </w:rPr>
        <w:t>Types</w:t>
      </w:r>
      <w:bookmarkEnd w:id="1242"/>
      <w:bookmarkEnd w:id="1243"/>
    </w:p>
    <w:p w:rsidR="00112C34" w:rsidRPr="00725A64" w:rsidRDefault="00112C34" w:rsidP="00C028F4">
      <w:pPr>
        <w:rPr>
          <w:highlight w:val="yellow"/>
          <w:lang w:val="en-GB"/>
        </w:rPr>
      </w:pPr>
      <w:r w:rsidRPr="00725A64">
        <w:rPr>
          <w:lang w:val="en-GB"/>
        </w:rPr>
        <w:t xml:space="preserve">Basically, </w:t>
      </w:r>
      <w:del w:id="1244" w:author="Holger Eichelberger" w:date="2015-09-15T08:09:00Z">
        <w:r w:rsidR="00D808CE" w:rsidRPr="00725A64" w:rsidDel="00597233">
          <w:rPr>
            <w:lang w:val="en-GB"/>
          </w:rPr>
          <w:delText xml:space="preserve">the </w:delText>
        </w:r>
      </w:del>
      <w:r w:rsidRPr="00725A64">
        <w:rPr>
          <w:lang w:val="en-GB"/>
        </w:rPr>
        <w:t xml:space="preserve">VIL </w:t>
      </w:r>
      <w:del w:id="1245" w:author="Holger Eichelberger" w:date="2015-09-15T08:09:00Z">
        <w:r w:rsidRPr="00725A64" w:rsidDel="00597233">
          <w:rPr>
            <w:lang w:val="en-GB"/>
          </w:rPr>
          <w:delText xml:space="preserve">build language </w:delText>
        </w:r>
      </w:del>
      <w:r w:rsidRPr="00725A64">
        <w:rPr>
          <w:lang w:val="en-GB"/>
        </w:rPr>
        <w:t xml:space="preserve">is a statically typed language with </w:t>
      </w:r>
      <w:r w:rsidR="00D808CE" w:rsidRPr="00725A64">
        <w:rPr>
          <w:lang w:val="en-GB"/>
        </w:rPr>
        <w:t xml:space="preserve">partially </w:t>
      </w:r>
      <w:r w:rsidRPr="00725A64">
        <w:rPr>
          <w:lang w:val="en-GB"/>
        </w:rPr>
        <w:t>postponed type checking at runtime</w:t>
      </w:r>
      <w:r w:rsidR="00AD0A63" w:rsidRPr="00725A64">
        <w:rPr>
          <w:lang w:val="en-GB"/>
        </w:rPr>
        <w:t xml:space="preserve"> as we will detail below</w:t>
      </w:r>
      <w:r w:rsidRPr="00725A64">
        <w:rPr>
          <w:lang w:val="en-GB"/>
        </w:rPr>
        <w:t xml:space="preserve">. </w:t>
      </w:r>
      <w:r w:rsidR="00C80B25" w:rsidRPr="00725A64">
        <w:rPr>
          <w:lang w:val="en-GB"/>
        </w:rPr>
        <w:t xml:space="preserve">Thus, </w:t>
      </w:r>
      <w:del w:id="1246" w:author="Holger Eichelberger" w:date="2015-09-15T08:09:00Z">
        <w:r w:rsidR="00C80B25" w:rsidRPr="00725A64" w:rsidDel="00597233">
          <w:rPr>
            <w:lang w:val="en-GB"/>
          </w:rPr>
          <w:delText xml:space="preserve">the </w:delText>
        </w:r>
      </w:del>
      <w:r w:rsidR="00C80B25" w:rsidRPr="00725A64">
        <w:rPr>
          <w:lang w:val="en-GB"/>
        </w:rPr>
        <w:t xml:space="preserve">VIL </w:t>
      </w:r>
      <w:del w:id="1247" w:author="Holger Eichelberger" w:date="2015-09-15T08:09:00Z">
        <w:r w:rsidR="00C80B25" w:rsidRPr="00725A64" w:rsidDel="00597233">
          <w:rPr>
            <w:lang w:val="en-GB"/>
          </w:rPr>
          <w:delText xml:space="preserve">build language </w:delText>
        </w:r>
      </w:del>
      <w:r w:rsidR="00C80B25" w:rsidRPr="00725A64">
        <w:rPr>
          <w:lang w:val="en-GB"/>
        </w:rPr>
        <w:t xml:space="preserve">provides a set of </w:t>
      </w:r>
      <w:r w:rsidRPr="00725A64">
        <w:rPr>
          <w:lang w:val="en-GB"/>
        </w:rPr>
        <w:t>formal types</w:t>
      </w:r>
      <w:r w:rsidR="00983A14" w:rsidRPr="00725A64">
        <w:rPr>
          <w:lang w:val="en-GB"/>
        </w:rPr>
        <w:t xml:space="preserve"> to be used in variable declarations or parameter lists</w:t>
      </w:r>
      <w:r w:rsidRPr="00725A64">
        <w:rPr>
          <w:lang w:val="en-GB"/>
        </w:rPr>
        <w:t xml:space="preserve">. We distinguish between basic types, </w:t>
      </w:r>
      <w:r w:rsidR="00D24478" w:rsidRPr="00725A64">
        <w:rPr>
          <w:lang w:val="en-GB"/>
        </w:rPr>
        <w:t>configuration types</w:t>
      </w:r>
      <w:r w:rsidR="00CC5CE4" w:rsidRPr="00725A64">
        <w:rPr>
          <w:lang w:val="en-GB"/>
        </w:rPr>
        <w:t xml:space="preserve">, </w:t>
      </w:r>
      <w:del w:id="1248" w:author="Holger Eichelberger" w:date="2015-09-15T09:59:00Z">
        <w:r w:rsidR="00C80B25" w:rsidRPr="00725A64" w:rsidDel="005057AD">
          <w:rPr>
            <w:lang w:val="en-GB"/>
          </w:rPr>
          <w:delText xml:space="preserve">artefact </w:delText>
        </w:r>
      </w:del>
      <w:ins w:id="1249" w:author="Holger Eichelberger" w:date="2015-09-15T09:59:00Z">
        <w:r w:rsidR="005057AD" w:rsidRPr="00725A64">
          <w:rPr>
            <w:lang w:val="en-GB"/>
          </w:rPr>
          <w:t>art</w:t>
        </w:r>
        <w:r w:rsidR="005057AD">
          <w:rPr>
            <w:lang w:val="en-GB"/>
          </w:rPr>
          <w:t>i</w:t>
        </w:r>
        <w:r w:rsidR="005057AD" w:rsidRPr="00725A64">
          <w:rPr>
            <w:lang w:val="en-GB"/>
          </w:rPr>
          <w:t xml:space="preserve">fact </w:t>
        </w:r>
      </w:ins>
      <w:r w:rsidR="00C80B25" w:rsidRPr="00725A64">
        <w:rPr>
          <w:lang w:val="en-GB"/>
        </w:rPr>
        <w:t>types</w:t>
      </w:r>
      <w:r w:rsidR="00160B50">
        <w:rPr>
          <w:lang w:val="en-GB"/>
        </w:rPr>
        <w:t>,</w:t>
      </w:r>
      <w:r w:rsidR="00CC5CE4" w:rsidRPr="00725A64">
        <w:rPr>
          <w:lang w:val="en-GB"/>
        </w:rPr>
        <w:t xml:space="preserve"> and container types</w:t>
      </w:r>
      <w:r w:rsidRPr="00725A64">
        <w:rPr>
          <w:lang w:val="en-GB"/>
        </w:rPr>
        <w:t>.</w:t>
      </w:r>
    </w:p>
    <w:p w:rsidR="00112C34" w:rsidRPr="00725A64" w:rsidRDefault="00112C34" w:rsidP="00EA17BB">
      <w:pPr>
        <w:pStyle w:val="Heading3"/>
        <w:numPr>
          <w:ilvl w:val="3"/>
          <w:numId w:val="1"/>
        </w:numPr>
        <w:tabs>
          <w:tab w:val="left" w:pos="1078"/>
        </w:tabs>
        <w:ind w:left="0" w:firstLine="0"/>
        <w:rPr>
          <w:lang w:val="en-GB"/>
        </w:rPr>
      </w:pPr>
      <w:bookmarkStart w:id="1250" w:name="_Ref314746418"/>
      <w:bookmarkStart w:id="1251" w:name="_Toc430078866"/>
      <w:r w:rsidRPr="00725A64">
        <w:rPr>
          <w:lang w:val="en-GB"/>
        </w:rPr>
        <w:t>Basic Types</w:t>
      </w:r>
      <w:bookmarkEnd w:id="1250"/>
      <w:bookmarkEnd w:id="1251"/>
    </w:p>
    <w:p w:rsidR="00722E5C" w:rsidRPr="00725A64" w:rsidRDefault="00C028F4" w:rsidP="00112C34">
      <w:pPr>
        <w:rPr>
          <w:lang w:val="en-GB"/>
        </w:rPr>
      </w:pPr>
      <w:r w:rsidRPr="00725A64">
        <w:rPr>
          <w:lang w:val="en-GB"/>
        </w:rPr>
        <w:t xml:space="preserve">The basic types in </w:t>
      </w:r>
      <w:del w:id="1252" w:author="Holger Eichelberger" w:date="2015-09-15T08:09:00Z">
        <w:r w:rsidRPr="00725A64" w:rsidDel="00597233">
          <w:rPr>
            <w:lang w:val="en-GB"/>
          </w:rPr>
          <w:delText xml:space="preserve">the </w:delText>
        </w:r>
      </w:del>
      <w:r w:rsidRPr="00725A64">
        <w:rPr>
          <w:lang w:val="en-GB"/>
        </w:rPr>
        <w:t xml:space="preserve">VIL </w:t>
      </w:r>
      <w:del w:id="1253" w:author="Holger Eichelberger" w:date="2015-09-15T08:09:00Z">
        <w:r w:rsidRPr="00725A64" w:rsidDel="00597233">
          <w:rPr>
            <w:lang w:val="en-GB"/>
          </w:rPr>
          <w:delText xml:space="preserve">build language </w:delText>
        </w:r>
      </w:del>
      <w:r w:rsidRPr="00725A64">
        <w:rPr>
          <w:lang w:val="en-GB"/>
        </w:rPr>
        <w:t xml:space="preserve">correspond to the basic types of IVML, i.e., </w:t>
      </w:r>
      <w:r w:rsidR="00112C34" w:rsidRPr="00725A64">
        <w:rPr>
          <w:lang w:val="en-GB"/>
        </w:rPr>
        <w:t>Boolean (</w:t>
      </w:r>
      <w:r w:rsidR="00112C34" w:rsidRPr="00725A64">
        <w:rPr>
          <w:rFonts w:ascii="Courier New" w:hAnsi="Courier New" w:cs="Courier New"/>
          <w:sz w:val="22"/>
          <w:szCs w:val="22"/>
          <w:lang w:val="en-GB"/>
        </w:rPr>
        <w:t>Boolean</w:t>
      </w:r>
      <w:r w:rsidR="00112C34" w:rsidRPr="00725A64">
        <w:rPr>
          <w:lang w:val="en-GB"/>
        </w:rPr>
        <w:t>), integer (</w:t>
      </w:r>
      <w:r w:rsidR="00112C34" w:rsidRPr="00725A64">
        <w:rPr>
          <w:rFonts w:ascii="Courier New" w:hAnsi="Courier New" w:cs="Courier New"/>
          <w:sz w:val="22"/>
          <w:szCs w:val="22"/>
          <w:lang w:val="en-GB"/>
        </w:rPr>
        <w:t>Integer</w:t>
      </w:r>
      <w:r w:rsidR="00112C34" w:rsidRPr="00725A64">
        <w:rPr>
          <w:lang w:val="en-GB"/>
        </w:rPr>
        <w:t>), real (</w:t>
      </w:r>
      <w:r w:rsidR="00112C34" w:rsidRPr="00725A64">
        <w:rPr>
          <w:rFonts w:ascii="Courier New" w:hAnsi="Courier New" w:cs="Courier New"/>
          <w:sz w:val="22"/>
          <w:szCs w:val="22"/>
          <w:lang w:val="en-GB"/>
        </w:rPr>
        <w:t>Real</w:t>
      </w:r>
      <w:r w:rsidR="00112C34" w:rsidRPr="00725A64">
        <w:rPr>
          <w:lang w:val="en-GB"/>
        </w:rPr>
        <w:t>) and string (</w:t>
      </w:r>
      <w:r w:rsidR="00112C34" w:rsidRPr="00725A64">
        <w:rPr>
          <w:rFonts w:ascii="Courier New" w:hAnsi="Courier New" w:cs="Courier New"/>
          <w:sz w:val="22"/>
          <w:szCs w:val="22"/>
          <w:lang w:val="en-GB"/>
        </w:rPr>
        <w:t>String</w:t>
      </w:r>
      <w:r w:rsidR="00112C34" w:rsidRPr="00725A64">
        <w:rPr>
          <w:lang w:val="en-GB"/>
        </w:rPr>
        <w:t>) with their usual meaning.</w:t>
      </w:r>
      <w:r w:rsidR="00722E5C" w:rsidRPr="00725A64">
        <w:rPr>
          <w:lang w:val="en-GB"/>
        </w:rPr>
        <w:t xml:space="preserve"> </w:t>
      </w:r>
    </w:p>
    <w:p w:rsidR="00112C34" w:rsidRPr="00725A64" w:rsidRDefault="00722E5C" w:rsidP="00112C34">
      <w:pPr>
        <w:rPr>
          <w:lang w:val="en-GB"/>
        </w:rPr>
      </w:pPr>
      <w:r w:rsidRPr="00725A64">
        <w:rPr>
          <w:lang w:val="en-GB"/>
        </w:rPr>
        <w:lastRenderedPageBreak/>
        <w:t xml:space="preserve">Boolean constants are given in terms of the keywords true and false. Integer constants are stated as usual numbers not containing a “.” or an exponential notation. Real constants must contain the </w:t>
      </w:r>
      <w:r w:rsidR="00160B50" w:rsidRPr="00725A64">
        <w:rPr>
          <w:lang w:val="en-GB"/>
        </w:rPr>
        <w:t>floating-point</w:t>
      </w:r>
      <w:r w:rsidRPr="00725A64">
        <w:rPr>
          <w:lang w:val="en-GB"/>
        </w:rPr>
        <w:t xml:space="preserve"> separator “.” or may be given in exponential notation. Strings are either given in quotes or in apostrophs and may contain the usual escape sequences including those for line ends, quotes and apostrophs.</w:t>
      </w:r>
      <w:r w:rsidR="00160B50">
        <w:rPr>
          <w:rStyle w:val="FootnoteReference"/>
          <w:lang w:val="en-GB"/>
        </w:rPr>
        <w:footnoteReference w:id="5"/>
      </w:r>
    </w:p>
    <w:p w:rsidR="00CC5CE4" w:rsidRPr="00725A64" w:rsidRDefault="00CC5CE4" w:rsidP="00EA17BB">
      <w:pPr>
        <w:pStyle w:val="Heading3"/>
        <w:numPr>
          <w:ilvl w:val="3"/>
          <w:numId w:val="1"/>
        </w:numPr>
        <w:tabs>
          <w:tab w:val="left" w:pos="1078"/>
        </w:tabs>
        <w:ind w:left="0" w:firstLine="0"/>
        <w:rPr>
          <w:lang w:val="en-GB"/>
        </w:rPr>
      </w:pPr>
      <w:bookmarkStart w:id="1254" w:name="_Ref368044657"/>
      <w:bookmarkStart w:id="1255" w:name="_Toc430078867"/>
      <w:r w:rsidRPr="00725A64">
        <w:rPr>
          <w:lang w:val="en-GB"/>
        </w:rPr>
        <w:t>Configuration Types</w:t>
      </w:r>
      <w:bookmarkEnd w:id="1254"/>
      <w:bookmarkEnd w:id="1255"/>
    </w:p>
    <w:p w:rsidR="004733C3" w:rsidRPr="00725A64" w:rsidRDefault="004733C3" w:rsidP="004733C3">
      <w:pPr>
        <w:rPr>
          <w:lang w:val="en-GB"/>
        </w:rPr>
      </w:pPr>
      <w:r w:rsidRPr="00725A64">
        <w:rPr>
          <w:lang w:val="en-GB"/>
        </w:rPr>
        <w:t xml:space="preserve">A configuration type denotes the representation of IVML configuration elements in VIL. However, due to the nature of VIL, we need only access to the configuration and the structure of an IVML model rather than to all </w:t>
      </w:r>
      <w:r w:rsidR="00752EFC" w:rsidRPr="00725A64">
        <w:rPr>
          <w:lang w:val="en-GB"/>
        </w:rPr>
        <w:t>modelling</w:t>
      </w:r>
      <w:r w:rsidRPr="00725A64">
        <w:rPr>
          <w:lang w:val="en-GB"/>
        </w:rPr>
        <w:t xml:space="preserve"> capabilities.</w:t>
      </w:r>
      <w:r w:rsidR="00E108DA" w:rsidRPr="00725A64">
        <w:rPr>
          <w:lang w:val="en-GB"/>
        </w:rPr>
        <w:t xml:space="preserve"> </w:t>
      </w:r>
      <w:r w:rsidR="00A3336B" w:rsidRPr="00725A64">
        <w:rPr>
          <w:lang w:val="en-GB"/>
        </w:rPr>
        <w:t xml:space="preserve">Thus, VIL provides a specific set of </w:t>
      </w:r>
      <w:r w:rsidR="00D33F21" w:rsidRPr="00725A64">
        <w:rPr>
          <w:lang w:val="en-GB"/>
        </w:rPr>
        <w:t xml:space="preserve">built-in </w:t>
      </w:r>
      <w:r w:rsidR="00E108DA" w:rsidRPr="00725A64">
        <w:rPr>
          <w:lang w:val="en-GB"/>
        </w:rPr>
        <w:t>conf</w:t>
      </w:r>
      <w:r w:rsidR="00D33F21" w:rsidRPr="00725A64">
        <w:rPr>
          <w:lang w:val="en-GB"/>
        </w:rPr>
        <w:t>iguration types</w:t>
      </w:r>
      <w:r w:rsidR="00E108DA" w:rsidRPr="00725A64">
        <w:rPr>
          <w:lang w:val="en-GB"/>
        </w:rPr>
        <w:t xml:space="preserve">. The actual instance of a configuration is passed into a VIL </w:t>
      </w:r>
      <w:del w:id="1256" w:author="Holger Eichelberger" w:date="2015-09-15T08:36:00Z">
        <w:r w:rsidR="00E108DA" w:rsidRPr="00725A64" w:rsidDel="00FA71C5">
          <w:rPr>
            <w:lang w:val="en-GB"/>
          </w:rPr>
          <w:delText xml:space="preserve">build </w:delText>
        </w:r>
      </w:del>
      <w:r w:rsidR="00E108DA" w:rsidRPr="00725A64">
        <w:rPr>
          <w:lang w:val="en-GB"/>
        </w:rPr>
        <w:t>script</w:t>
      </w:r>
      <w:r w:rsidR="008C49B8" w:rsidRPr="00725A64">
        <w:rPr>
          <w:lang w:val="en-GB"/>
        </w:rPr>
        <w:t xml:space="preserve"> in terms of a script parameter.</w:t>
      </w:r>
      <w:r w:rsidR="0032522C" w:rsidRPr="00725A64">
        <w:rPr>
          <w:lang w:val="en-GB"/>
        </w:rPr>
        <w:t xml:space="preserve"> Configuration types cannot be</w:t>
      </w:r>
      <w:r w:rsidR="004446E7">
        <w:rPr>
          <w:lang w:val="en-GB"/>
        </w:rPr>
        <w:t xml:space="preserve"> directly</w:t>
      </w:r>
      <w:r w:rsidR="0032522C" w:rsidRPr="00725A64">
        <w:rPr>
          <w:lang w:val="en-GB"/>
        </w:rPr>
        <w:t xml:space="preserve"> created in a VIL script</w:t>
      </w:r>
      <w:r w:rsidR="00A73BB6" w:rsidRPr="00725A64">
        <w:rPr>
          <w:lang w:val="en-GB"/>
        </w:rPr>
        <w:t xml:space="preserve"> and must not modify the underlying IVML model</w:t>
      </w:r>
      <w:r w:rsidR="0032522C" w:rsidRPr="00725A64">
        <w:rPr>
          <w:lang w:val="en-GB"/>
        </w:rPr>
        <w:t>.</w:t>
      </w:r>
    </w:p>
    <w:p w:rsidR="007C3DA3" w:rsidRPr="00FF7947" w:rsidRDefault="006F2160" w:rsidP="004733C3">
      <w:pPr>
        <w:rPr>
          <w:lang w:val="en-GB"/>
        </w:rPr>
      </w:pPr>
      <w:r w:rsidRPr="00725A64">
        <w:rPr>
          <w:lang w:val="en-GB"/>
        </w:rPr>
        <w:t xml:space="preserve">The entry point to a configuration in terms of an IVML model is the type </w:t>
      </w:r>
      <w:r w:rsidRPr="00725A64">
        <w:rPr>
          <w:rFonts w:ascii="Courier New" w:hAnsi="Courier New" w:cs="Courier New"/>
          <w:sz w:val="22"/>
          <w:szCs w:val="22"/>
          <w:lang w:val="en-GB"/>
        </w:rPr>
        <w:t>Configuration</w:t>
      </w:r>
      <w:r w:rsidRPr="00725A64">
        <w:rPr>
          <w:lang w:val="en-GB"/>
        </w:rPr>
        <w:t xml:space="preserve">. It provides access to all decision variables and </w:t>
      </w:r>
      <w:del w:id="1257" w:author="Holger Eichelberger" w:date="2015-09-15T11:30:00Z">
        <w:r w:rsidRPr="00725A64" w:rsidDel="003438B2">
          <w:rPr>
            <w:lang w:val="en-GB"/>
          </w:rPr>
          <w:delText>attributes</w:delText>
        </w:r>
      </w:del>
      <w:ins w:id="1258" w:author="Holger Eichelberger" w:date="2015-09-15T11:30:00Z">
        <w:r w:rsidR="003438B2">
          <w:rPr>
            <w:lang w:val="en-GB"/>
          </w:rPr>
          <w:t>annotations</w:t>
        </w:r>
      </w:ins>
      <w:r w:rsidR="00B8348F">
        <w:rPr>
          <w:lang w:val="en-GB"/>
        </w:rPr>
        <w:t xml:space="preserve">, depending on the product line settings frozen </w:t>
      </w:r>
      <w:r w:rsidR="00D44DCD">
        <w:rPr>
          <w:lang w:val="en-GB"/>
        </w:rPr>
        <w:t xml:space="preserve">variables only </w:t>
      </w:r>
      <w:r w:rsidR="00B8348F">
        <w:rPr>
          <w:lang w:val="en-GB"/>
        </w:rPr>
        <w:t>or all variables</w:t>
      </w:r>
      <w:r w:rsidR="00CD3CE7" w:rsidRPr="00725A64">
        <w:rPr>
          <w:lang w:val="en-GB"/>
        </w:rPr>
        <w:t xml:space="preserve">. </w:t>
      </w:r>
      <w:r w:rsidR="000616B5" w:rsidRPr="00725A64">
        <w:rPr>
          <w:lang w:val="en-GB"/>
        </w:rPr>
        <w:t xml:space="preserve">In particular, </w:t>
      </w:r>
      <w:r w:rsidR="000616B5" w:rsidRPr="00725A64">
        <w:rPr>
          <w:rFonts w:ascii="Courier New" w:hAnsi="Courier New" w:cs="Courier New"/>
          <w:sz w:val="22"/>
          <w:szCs w:val="22"/>
          <w:lang w:val="en-GB"/>
        </w:rPr>
        <w:t>Configuration</w:t>
      </w:r>
      <w:r w:rsidR="000616B5" w:rsidRPr="00725A64">
        <w:rPr>
          <w:lang w:val="en-GB"/>
        </w:rPr>
        <w:t xml:space="preserve"> allows creating projections of a given configuration in order to simplify further processing. </w:t>
      </w:r>
      <w:r w:rsidR="00CD3CE7" w:rsidRPr="00725A64">
        <w:rPr>
          <w:lang w:val="en-GB"/>
        </w:rPr>
        <w:t>Further, it provides access to IVML type declarations such as compounds or enumerations and their value</w:t>
      </w:r>
      <w:r w:rsidRPr="00725A64">
        <w:rPr>
          <w:lang w:val="en-GB"/>
        </w:rPr>
        <w:t>.</w:t>
      </w:r>
      <w:r w:rsidR="00CD3CE7" w:rsidRPr="00725A64">
        <w:rPr>
          <w:lang w:val="en-GB"/>
        </w:rPr>
        <w:t xml:space="preserve"> This is represented by the </w:t>
      </w:r>
      <w:r w:rsidR="007C3DA3" w:rsidRPr="00725A64">
        <w:rPr>
          <w:rFonts w:ascii="Courier New" w:hAnsi="Courier New" w:cs="Courier New"/>
          <w:sz w:val="22"/>
          <w:szCs w:val="22"/>
          <w:lang w:val="en-GB"/>
        </w:rPr>
        <w:t>IvmlElement</w:t>
      </w:r>
      <w:r w:rsidR="00CD3CE7" w:rsidRPr="00725A64">
        <w:rPr>
          <w:lang w:val="en-GB"/>
        </w:rPr>
        <w:t xml:space="preserve"> and its subtypes.</w:t>
      </w:r>
      <w:r w:rsidR="00BA4D66" w:rsidRPr="00725A64">
        <w:rPr>
          <w:lang w:val="en-GB"/>
        </w:rPr>
        <w:t xml:space="preserve"> An</w:t>
      </w:r>
      <w:r w:rsidR="00CD3CE7" w:rsidRPr="00725A64">
        <w:rPr>
          <w:lang w:val="en-GB"/>
        </w:rPr>
        <w:t xml:space="preserve"> </w:t>
      </w:r>
      <w:r w:rsidR="00CD3CE7" w:rsidRPr="00725A64">
        <w:rPr>
          <w:rFonts w:ascii="Courier New" w:hAnsi="Courier New" w:cs="Courier New"/>
          <w:sz w:val="22"/>
          <w:szCs w:val="22"/>
          <w:lang w:val="en-GB"/>
        </w:rPr>
        <w:t>IvmlElement</w:t>
      </w:r>
      <w:r w:rsidR="00CD3CE7" w:rsidRPr="00725A64">
        <w:rPr>
          <w:lang w:val="en-GB"/>
        </w:rPr>
        <w:t xml:space="preserve"> represents </w:t>
      </w:r>
      <w:r w:rsidR="007C3DA3" w:rsidRPr="00725A64">
        <w:rPr>
          <w:lang w:val="en-GB"/>
        </w:rPr>
        <w:t>IVML concepts in a generic way</w:t>
      </w:r>
      <w:r w:rsidR="00EE2D97" w:rsidRPr="00725A64">
        <w:rPr>
          <w:lang w:val="en-GB"/>
        </w:rPr>
        <w:t xml:space="preserve"> and provides access to its</w:t>
      </w:r>
      <w:r w:rsidR="00CD3CE7" w:rsidRPr="00725A64">
        <w:rPr>
          <w:lang w:val="en-GB"/>
        </w:rPr>
        <w:t xml:space="preserve"> (qualified) name</w:t>
      </w:r>
      <w:r w:rsidR="00EE2D97" w:rsidRPr="00725A64">
        <w:rPr>
          <w:lang w:val="en-GB"/>
        </w:rPr>
        <w:t>, its (qualified) type name</w:t>
      </w:r>
      <w:r w:rsidR="00CD3CE7" w:rsidRPr="00725A64">
        <w:rPr>
          <w:lang w:val="en-GB"/>
        </w:rPr>
        <w:t xml:space="preserve"> and the configured value</w:t>
      </w:r>
      <w:r w:rsidR="007C3DA3" w:rsidRPr="00725A64">
        <w:rPr>
          <w:lang w:val="en-GB"/>
        </w:rPr>
        <w:t xml:space="preserve">. </w:t>
      </w:r>
      <w:r w:rsidR="00B22002" w:rsidRPr="00725A64">
        <w:rPr>
          <w:lang w:val="en-GB"/>
        </w:rPr>
        <w:t xml:space="preserve">Specific subtypes of </w:t>
      </w:r>
      <w:r w:rsidR="00B22002" w:rsidRPr="00725A64">
        <w:rPr>
          <w:rFonts w:ascii="Courier New" w:hAnsi="Courier New" w:cs="Courier New"/>
          <w:sz w:val="22"/>
          <w:szCs w:val="22"/>
          <w:lang w:val="en-GB"/>
        </w:rPr>
        <w:t>IvmlElement</w:t>
      </w:r>
      <w:r w:rsidR="00B22002" w:rsidRPr="00725A64">
        <w:rPr>
          <w:lang w:val="en-GB"/>
        </w:rPr>
        <w:t xml:space="preserve"> are </w:t>
      </w:r>
      <w:r w:rsidR="00B22002" w:rsidRPr="00725A64">
        <w:rPr>
          <w:rFonts w:ascii="Courier New" w:hAnsi="Courier New" w:cs="Courier New"/>
          <w:sz w:val="22"/>
          <w:szCs w:val="22"/>
          <w:lang w:val="en-GB"/>
        </w:rPr>
        <w:t>DecisionVariable</w:t>
      </w:r>
      <w:r w:rsidR="00B22002" w:rsidRPr="00725A64">
        <w:rPr>
          <w:lang w:val="en-GB"/>
        </w:rPr>
        <w:t xml:space="preserve">, </w:t>
      </w:r>
      <w:del w:id="1259" w:author="Holger Eichelberger" w:date="2015-09-15T11:50:00Z">
        <w:r w:rsidR="00FF39BE" w:rsidRPr="00FF39BE">
          <w:rPr>
            <w:rFonts w:ascii="Courier New" w:hAnsi="Courier New" w:cs="Courier New"/>
            <w:sz w:val="22"/>
            <w:szCs w:val="22"/>
            <w:lang w:val="en-GB"/>
            <w:rPrChange w:id="1260" w:author="Holger Eichelberger" w:date="2015-09-15T11:30:00Z">
              <w:rPr>
                <w:color w:val="0000FF"/>
                <w:u w:val="single"/>
                <w:lang w:val="en-GB"/>
              </w:rPr>
            </w:rPrChange>
          </w:rPr>
          <w:delText>Attribute</w:delText>
        </w:r>
        <w:r w:rsidR="00B22002" w:rsidRPr="00725A64" w:rsidDel="00D266DF">
          <w:rPr>
            <w:lang w:val="en-GB"/>
          </w:rPr>
          <w:delText xml:space="preserve"> </w:delText>
        </w:r>
      </w:del>
      <w:ins w:id="1261" w:author="Holger Eichelberger" w:date="2015-09-15T11:50:00Z">
        <w:r w:rsidR="00D266DF">
          <w:rPr>
            <w:rFonts w:ascii="Courier New" w:hAnsi="Courier New" w:cs="Courier New"/>
            <w:sz w:val="22"/>
            <w:szCs w:val="22"/>
            <w:lang w:val="en-GB"/>
          </w:rPr>
          <w:t>Annotation</w:t>
        </w:r>
        <w:r w:rsidR="00D266DF" w:rsidRPr="00725A64">
          <w:rPr>
            <w:lang w:val="en-GB"/>
          </w:rPr>
          <w:t xml:space="preserve"> </w:t>
        </w:r>
      </w:ins>
      <w:r w:rsidR="00B22002" w:rsidRPr="00725A64">
        <w:rPr>
          <w:lang w:val="en-GB"/>
        </w:rPr>
        <w:t xml:space="preserve">and </w:t>
      </w:r>
      <w:r w:rsidR="00B22002" w:rsidRPr="00725A64">
        <w:rPr>
          <w:rFonts w:ascii="Courier New" w:hAnsi="Courier New" w:cs="Courier New"/>
          <w:sz w:val="22"/>
          <w:szCs w:val="22"/>
          <w:lang w:val="en-GB"/>
        </w:rPr>
        <w:t>IvmlDeclaration</w:t>
      </w:r>
      <w:r w:rsidR="00B22002" w:rsidRPr="00725A64">
        <w:rPr>
          <w:lang w:val="en-GB"/>
        </w:rPr>
        <w:t xml:space="preserve">, each providing </w:t>
      </w:r>
      <w:del w:id="1262" w:author="Holger Eichelberger" w:date="2015-09-15T08:52:00Z">
        <w:r w:rsidR="00B22002" w:rsidRPr="00725A64" w:rsidDel="00237F2E">
          <w:rPr>
            <w:lang w:val="en-GB"/>
          </w:rPr>
          <w:delText xml:space="preserve">with </w:delText>
        </w:r>
      </w:del>
      <w:r w:rsidR="00B22002" w:rsidRPr="00725A64">
        <w:rPr>
          <w:lang w:val="en-GB"/>
        </w:rPr>
        <w:t>more specific operations as we will discuss in detail in Section</w:t>
      </w:r>
      <w:r w:rsidR="00B90901" w:rsidRPr="00725A64">
        <w:rPr>
          <w:lang w:val="en-GB"/>
        </w:rPr>
        <w:t xml:space="preserve"> </w:t>
      </w:r>
      <w:r w:rsidR="00FF39BE" w:rsidRPr="00FF7947">
        <w:rPr>
          <w:lang w:val="en-GB"/>
        </w:rPr>
        <w:fldChar w:fldCharType="begin"/>
      </w:r>
      <w:r w:rsidR="00B90901" w:rsidRPr="00725A64">
        <w:rPr>
          <w:lang w:val="en-GB"/>
        </w:rPr>
        <w:instrText xml:space="preserve"> REF _Ref368650336 \r \h </w:instrText>
      </w:r>
      <w:r w:rsidR="00FF39BE" w:rsidRPr="00FF7947">
        <w:rPr>
          <w:lang w:val="en-GB"/>
        </w:rPr>
      </w:r>
      <w:r w:rsidR="00FF39BE" w:rsidRPr="00FF7947">
        <w:rPr>
          <w:lang w:val="en-GB"/>
        </w:rPr>
        <w:fldChar w:fldCharType="separate"/>
      </w:r>
      <w:r w:rsidR="00AA153B">
        <w:rPr>
          <w:lang w:val="en-GB"/>
        </w:rPr>
        <w:t>3.4.4</w:t>
      </w:r>
      <w:r w:rsidR="00FF39BE" w:rsidRPr="00FF7947">
        <w:rPr>
          <w:lang w:val="en-GB"/>
        </w:rPr>
        <w:fldChar w:fldCharType="end"/>
      </w:r>
      <w:r w:rsidR="00B22002" w:rsidRPr="00725A64">
        <w:rPr>
          <w:lang w:val="en-GB"/>
        </w:rPr>
        <w:t>.</w:t>
      </w:r>
    </w:p>
    <w:p w:rsidR="00CC5CE4" w:rsidRPr="00725A64" w:rsidRDefault="00CC5CE4" w:rsidP="00EA17BB">
      <w:pPr>
        <w:pStyle w:val="Heading3"/>
        <w:numPr>
          <w:ilvl w:val="3"/>
          <w:numId w:val="1"/>
        </w:numPr>
        <w:tabs>
          <w:tab w:val="left" w:pos="1078"/>
        </w:tabs>
        <w:ind w:left="0" w:firstLine="0"/>
        <w:rPr>
          <w:lang w:val="en-GB"/>
        </w:rPr>
      </w:pPr>
      <w:del w:id="1263" w:author="Holger Eichelberger" w:date="2015-09-15T09:59:00Z">
        <w:r w:rsidRPr="00725A64" w:rsidDel="005057AD">
          <w:rPr>
            <w:lang w:val="en-GB"/>
          </w:rPr>
          <w:delText xml:space="preserve">Artefact </w:delText>
        </w:r>
      </w:del>
      <w:bookmarkStart w:id="1264" w:name="_Toc430078868"/>
      <w:ins w:id="1265"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Types</w:t>
      </w:r>
      <w:bookmarkEnd w:id="1264"/>
    </w:p>
    <w:p w:rsidR="00CC5CE4" w:rsidRPr="00725A64" w:rsidRDefault="001772E8" w:rsidP="00112C34">
      <w:pPr>
        <w:rPr>
          <w:lang w:val="en-GB"/>
        </w:rPr>
      </w:pPr>
      <w:del w:id="1266" w:author="Holger Eichelberger" w:date="2015-09-15T09:59:00Z">
        <w:r w:rsidRPr="00725A64" w:rsidDel="005057AD">
          <w:rPr>
            <w:lang w:val="en-GB"/>
          </w:rPr>
          <w:delText xml:space="preserve">Artefact </w:delText>
        </w:r>
      </w:del>
      <w:ins w:id="1267"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represent the </w:t>
      </w:r>
      <w:r w:rsidR="00C85CD7">
        <w:rPr>
          <w:lang w:val="en-GB"/>
        </w:rPr>
        <w:t>different categories of</w:t>
      </w:r>
      <w:r w:rsidR="00C85CD7" w:rsidRPr="00725A64">
        <w:rPr>
          <w:lang w:val="en-GB"/>
        </w:rPr>
        <w:t xml:space="preserve"> </w:t>
      </w:r>
      <w:del w:id="1268" w:author="Holger Eichelberger" w:date="2015-09-15T09:59:00Z">
        <w:r w:rsidRPr="00725A64" w:rsidDel="005057AD">
          <w:rPr>
            <w:lang w:val="en-GB"/>
          </w:rPr>
          <w:delText xml:space="preserve">artefacts </w:delText>
        </w:r>
      </w:del>
      <w:ins w:id="1269" w:author="Holger Eichelberger" w:date="2015-09-15T09:59:00Z">
        <w:r w:rsidR="005057AD" w:rsidRPr="00725A64">
          <w:rPr>
            <w:lang w:val="en-GB"/>
          </w:rPr>
          <w:t>art</w:t>
        </w:r>
        <w:r w:rsidR="005057AD">
          <w:rPr>
            <w:lang w:val="en-GB"/>
          </w:rPr>
          <w:t>i</w:t>
        </w:r>
        <w:r w:rsidR="005057AD" w:rsidRPr="00725A64">
          <w:rPr>
            <w:lang w:val="en-GB"/>
          </w:rPr>
          <w:t xml:space="preserve">facts </w:t>
        </w:r>
      </w:ins>
      <w:r w:rsidRPr="00725A64">
        <w:rPr>
          <w:lang w:val="en-GB"/>
        </w:rPr>
        <w:t xml:space="preserve">used in the </w:t>
      </w:r>
      <w:del w:id="1270" w:author="Holger Eichelberger" w:date="2015-09-15T09:59:00Z">
        <w:r w:rsidRPr="00725A64" w:rsidDel="005057AD">
          <w:rPr>
            <w:lang w:val="en-GB"/>
          </w:rPr>
          <w:delText xml:space="preserve">artefact </w:delText>
        </w:r>
      </w:del>
      <w:ins w:id="1271"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model. Some </w:t>
      </w:r>
      <w:del w:id="1272" w:author="Holger Eichelberger" w:date="2015-09-15T09:59:00Z">
        <w:r w:rsidRPr="00725A64" w:rsidDel="005057AD">
          <w:rPr>
            <w:lang w:val="en-GB"/>
          </w:rPr>
          <w:delText xml:space="preserve">artefact </w:delText>
        </w:r>
      </w:del>
      <w:ins w:id="1273"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 xml:space="preserve">types are built-in and part of the VIL implementation, while further types can be defined in terms of an extension of the </w:t>
      </w:r>
      <w:del w:id="1274" w:author="Holger Eichelberger" w:date="2015-09-15T09:59:00Z">
        <w:r w:rsidRPr="00725A64" w:rsidDel="005057AD">
          <w:rPr>
            <w:lang w:val="en-GB"/>
          </w:rPr>
          <w:delText xml:space="preserve">artefact </w:delText>
        </w:r>
      </w:del>
      <w:ins w:id="1275" w:author="Holger Eichelberger" w:date="2015-09-15T09:59:00Z">
        <w:r w:rsidR="005057AD" w:rsidRPr="00725A64">
          <w:rPr>
            <w:lang w:val="en-GB"/>
          </w:rPr>
          <w:t>art</w:t>
        </w:r>
        <w:r w:rsidR="005057AD">
          <w:rPr>
            <w:lang w:val="en-GB"/>
          </w:rPr>
          <w:t>i</w:t>
        </w:r>
        <w:r w:rsidR="005057AD" w:rsidRPr="00725A64">
          <w:rPr>
            <w:lang w:val="en-GB"/>
          </w:rPr>
          <w:t xml:space="preserve">fact </w:t>
        </w:r>
      </w:ins>
      <w:r w:rsidRPr="00725A64">
        <w:rPr>
          <w:lang w:val="en-GB"/>
        </w:rPr>
        <w:t>model.</w:t>
      </w:r>
      <w:r w:rsidR="00EA4D51" w:rsidRPr="00725A64">
        <w:rPr>
          <w:lang w:val="en-GB"/>
        </w:rPr>
        <w:t xml:space="preserve"> In this section, we will discuss only the predefined types. Please refer to the EASy developers guide on how to define more specific </w:t>
      </w:r>
      <w:del w:id="1276" w:author="Holger Eichelberger" w:date="2015-09-15T09:59:00Z">
        <w:r w:rsidR="00EA4D51" w:rsidRPr="00725A64" w:rsidDel="005057AD">
          <w:rPr>
            <w:lang w:val="en-GB"/>
          </w:rPr>
          <w:delText xml:space="preserve">artefact </w:delText>
        </w:r>
      </w:del>
      <w:ins w:id="1277" w:author="Holger Eichelberger" w:date="2015-09-15T09:59:00Z">
        <w:r w:rsidR="005057AD" w:rsidRPr="00725A64">
          <w:rPr>
            <w:lang w:val="en-GB"/>
          </w:rPr>
          <w:t>art</w:t>
        </w:r>
        <w:r w:rsidR="005057AD">
          <w:rPr>
            <w:lang w:val="en-GB"/>
          </w:rPr>
          <w:t>i</w:t>
        </w:r>
        <w:r w:rsidR="005057AD" w:rsidRPr="00725A64">
          <w:rPr>
            <w:lang w:val="en-GB"/>
          </w:rPr>
          <w:t xml:space="preserve">fact </w:t>
        </w:r>
      </w:ins>
      <w:r w:rsidR="00EA4D51" w:rsidRPr="00725A64">
        <w:rPr>
          <w:lang w:val="en-GB"/>
        </w:rPr>
        <w:t xml:space="preserve">types (as well as </w:t>
      </w:r>
      <w:r w:rsidR="00990E93">
        <w:rPr>
          <w:lang w:val="en-GB"/>
        </w:rPr>
        <w:t>how to integrate</w:t>
      </w:r>
      <w:del w:id="1278" w:author="Holger Eichelberger" w:date="2015-09-15T08:52:00Z">
        <w:r w:rsidR="00990E93" w:rsidDel="00240FE1">
          <w:rPr>
            <w:lang w:val="en-GB"/>
          </w:rPr>
          <w:delText>d</w:delText>
        </w:r>
      </w:del>
      <w:r w:rsidR="00990E93">
        <w:rPr>
          <w:lang w:val="en-GB"/>
        </w:rPr>
        <w:t xml:space="preserve"> </w:t>
      </w:r>
      <w:r w:rsidR="00EA4D51" w:rsidRPr="00725A64">
        <w:rPr>
          <w:lang w:val="en-GB"/>
        </w:rPr>
        <w:t>instantiators</w:t>
      </w:r>
      <w:r w:rsidR="00990E93">
        <w:rPr>
          <w:lang w:val="en-GB"/>
        </w:rPr>
        <w:t xml:space="preserve"> implemented in a programming language</w:t>
      </w:r>
      <w:r w:rsidR="00EA4D51" w:rsidRPr="00725A64">
        <w:rPr>
          <w:lang w:val="en-GB"/>
        </w:rPr>
        <w:t>).</w:t>
      </w:r>
    </w:p>
    <w:p w:rsidR="001A600B" w:rsidRPr="00725A64" w:rsidRDefault="001A600B" w:rsidP="001A600B">
      <w:pPr>
        <w:rPr>
          <w:lang w:val="en-GB"/>
        </w:rPr>
      </w:pPr>
      <w:r w:rsidRPr="00725A64">
        <w:rPr>
          <w:lang w:val="en-GB"/>
        </w:rPr>
        <w:t xml:space="preserve">The type </w:t>
      </w:r>
      <w:r w:rsidRPr="00725A64">
        <w:rPr>
          <w:rFonts w:ascii="Courier New" w:hAnsi="Courier New" w:cs="Courier New"/>
          <w:sz w:val="22"/>
          <w:szCs w:val="22"/>
          <w:lang w:val="en-GB"/>
        </w:rPr>
        <w:t>Project</w:t>
      </w:r>
      <w:r w:rsidRPr="00725A64">
        <w:rPr>
          <w:lang w:val="en-GB"/>
        </w:rPr>
        <w:t xml:space="preserve"> is a mapping of a physical </w:t>
      </w:r>
      <w:r w:rsidR="00CD0E53">
        <w:rPr>
          <w:lang w:val="en-GB"/>
        </w:rPr>
        <w:t xml:space="preserve">project </w:t>
      </w:r>
      <w:r w:rsidRPr="00725A64">
        <w:rPr>
          <w:lang w:val="en-GB"/>
        </w:rPr>
        <w:t>(Eclipse) into VIL and provides related operations such as mapping paths between the source and the target project for instantiation.</w:t>
      </w:r>
    </w:p>
    <w:p w:rsidR="001A600B" w:rsidRPr="00725A64" w:rsidRDefault="00604ED1" w:rsidP="001A600B">
      <w:pPr>
        <w:rPr>
          <w:lang w:val="en-GB"/>
        </w:rPr>
      </w:pPr>
      <w:r w:rsidRPr="00725A64">
        <w:rPr>
          <w:lang w:val="en-GB"/>
        </w:rPr>
        <w:t>A</w:t>
      </w:r>
      <w:r w:rsidR="001A600B" w:rsidRPr="00725A64">
        <w:rPr>
          <w:lang w:val="en-GB"/>
        </w:rPr>
        <w:t xml:space="preserve"> </w:t>
      </w:r>
      <w:r w:rsidR="001A600B" w:rsidRPr="00725A64">
        <w:rPr>
          <w:rFonts w:ascii="Courier New" w:hAnsi="Courier New" w:cs="Courier New"/>
          <w:sz w:val="22"/>
          <w:szCs w:val="22"/>
          <w:lang w:val="en-GB"/>
        </w:rPr>
        <w:t>Path</w:t>
      </w:r>
      <w:r w:rsidR="001A600B" w:rsidRPr="00725A64">
        <w:rPr>
          <w:lang w:val="en-GB"/>
        </w:rPr>
        <w:t xml:space="preserve"> is a predefined type of the VIL </w:t>
      </w:r>
      <w:del w:id="1279" w:author="Holger Eichelberger" w:date="2015-09-15T09:59:00Z">
        <w:r w:rsidR="001A600B" w:rsidRPr="00725A64" w:rsidDel="004F495C">
          <w:rPr>
            <w:lang w:val="en-GB"/>
          </w:rPr>
          <w:delText xml:space="preserve">artefact </w:delText>
        </w:r>
      </w:del>
      <w:ins w:id="1280" w:author="Holger Eichelberger" w:date="2015-09-15T09:59:00Z">
        <w:r w:rsidR="004F495C" w:rsidRPr="00725A64">
          <w:rPr>
            <w:lang w:val="en-GB"/>
          </w:rPr>
          <w:t>art</w:t>
        </w:r>
        <w:r w:rsidR="004F495C">
          <w:rPr>
            <w:lang w:val="en-GB"/>
          </w:rPr>
          <w:t>i</w:t>
        </w:r>
        <w:r w:rsidR="004F495C" w:rsidRPr="00725A64">
          <w:rPr>
            <w:lang w:val="en-GB"/>
          </w:rPr>
          <w:t xml:space="preserve">fact </w:t>
        </w:r>
      </w:ins>
      <w:r w:rsidR="001A600B" w:rsidRPr="00725A64">
        <w:rPr>
          <w:lang w:val="en-GB"/>
        </w:rPr>
        <w:t>model although it is not an art</w:t>
      </w:r>
      <w:ins w:id="1281" w:author="Holger Eichelberger" w:date="2015-09-15T10:38:00Z">
        <w:r w:rsidR="008A0621">
          <w:rPr>
            <w:lang w:val="en-GB"/>
          </w:rPr>
          <w:t>i</w:t>
        </w:r>
      </w:ins>
      <w:del w:id="1282" w:author="Holger Eichelberger" w:date="2015-09-15T10:38:00Z">
        <w:r w:rsidR="001A600B" w:rsidRPr="00725A64" w:rsidDel="008A0621">
          <w:rPr>
            <w:lang w:val="en-GB"/>
          </w:rPr>
          <w:delText>e</w:delText>
        </w:r>
      </w:del>
      <w:r w:rsidR="001A600B" w:rsidRPr="00725A64">
        <w:rPr>
          <w:lang w:val="en-GB"/>
        </w:rPr>
        <w:t xml:space="preserve">fact by itself. A </w:t>
      </w:r>
      <w:r w:rsidR="001A600B" w:rsidRPr="00725A64">
        <w:rPr>
          <w:rFonts w:ascii="Courier New" w:hAnsi="Courier New" w:cs="Courier New"/>
          <w:sz w:val="22"/>
          <w:szCs w:val="22"/>
          <w:lang w:val="en-GB"/>
        </w:rPr>
        <w:t>Path</w:t>
      </w:r>
      <w:r w:rsidR="001A600B" w:rsidRPr="00725A64">
        <w:rPr>
          <w:lang w:val="en-GB"/>
        </w:rPr>
        <w:t xml:space="preserve"> represents a relative file system </w:t>
      </w:r>
      <w:r w:rsidR="00D570B1" w:rsidRPr="00725A64">
        <w:rPr>
          <w:lang w:val="en-GB"/>
        </w:rPr>
        <w:t xml:space="preserve">path </w:t>
      </w:r>
      <w:r w:rsidR="001A600B" w:rsidRPr="00725A64">
        <w:rPr>
          <w:lang w:val="en-GB"/>
        </w:rPr>
        <w:t>and may possibl</w:t>
      </w:r>
      <w:r w:rsidR="00CD0E53">
        <w:rPr>
          <w:lang w:val="en-GB"/>
        </w:rPr>
        <w:t>y</w:t>
      </w:r>
      <w:r w:rsidR="001A600B" w:rsidRPr="00725A64">
        <w:rPr>
          <w:lang w:val="en-GB"/>
        </w:rPr>
        <w:t xml:space="preserve"> contain wildcards. </w:t>
      </w:r>
      <w:r w:rsidR="001C36D9" w:rsidRPr="00725A64">
        <w:rPr>
          <w:lang w:val="en-GB"/>
        </w:rPr>
        <w:t>A p</w:t>
      </w:r>
      <w:r w:rsidR="0059052F" w:rsidRPr="00725A64">
        <w:rPr>
          <w:lang w:val="en-GB"/>
        </w:rPr>
        <w:t>ath</w:t>
      </w:r>
      <w:r w:rsidR="001A600B" w:rsidRPr="00725A64">
        <w:rPr>
          <w:lang w:val="en-GB"/>
        </w:rPr>
        <w:t xml:space="preserve"> </w:t>
      </w:r>
      <w:r w:rsidR="001C36D9" w:rsidRPr="00725A64">
        <w:rPr>
          <w:lang w:val="en-GB"/>
        </w:rPr>
        <w:t>is</w:t>
      </w:r>
      <w:r w:rsidR="001A600B" w:rsidRPr="00725A64">
        <w:rPr>
          <w:lang w:val="en-GB"/>
        </w:rPr>
        <w:t xml:space="preserve"> specified </w:t>
      </w:r>
      <w:r w:rsidR="0059052F" w:rsidRPr="00725A64">
        <w:rPr>
          <w:lang w:val="en-GB"/>
        </w:rPr>
        <w:t xml:space="preserve">in terms of </w:t>
      </w:r>
      <w:r w:rsidR="001A600B" w:rsidRPr="00725A64">
        <w:rPr>
          <w:lang w:val="en-GB"/>
        </w:rPr>
        <w:t xml:space="preserve">a </w:t>
      </w:r>
      <w:r w:rsidR="001A600B" w:rsidRPr="00725A64">
        <w:rPr>
          <w:rFonts w:ascii="Courier New" w:hAnsi="Courier New" w:cs="Courier New"/>
          <w:sz w:val="22"/>
          <w:szCs w:val="22"/>
          <w:lang w:val="en-GB"/>
        </w:rPr>
        <w:t>String</w:t>
      </w:r>
      <w:r w:rsidR="001A600B" w:rsidRPr="00725A64">
        <w:rPr>
          <w:lang w:val="en-GB"/>
        </w:rPr>
        <w:t xml:space="preserve"> in VIL and </w:t>
      </w:r>
      <w:r w:rsidR="0059052F" w:rsidRPr="00725A64">
        <w:rPr>
          <w:lang w:val="en-GB"/>
        </w:rPr>
        <w:t>is</w:t>
      </w:r>
      <w:r w:rsidR="001A600B" w:rsidRPr="00725A64">
        <w:rPr>
          <w:lang w:val="en-GB"/>
        </w:rPr>
        <w:t xml:space="preserve"> automatically converted into a </w:t>
      </w:r>
      <w:r w:rsidR="001A600B" w:rsidRPr="00725A64">
        <w:rPr>
          <w:rFonts w:ascii="Courier New" w:hAnsi="Courier New" w:cs="Courier New"/>
          <w:sz w:val="22"/>
          <w:szCs w:val="22"/>
          <w:lang w:val="en-GB"/>
        </w:rPr>
        <w:t>Path</w:t>
      </w:r>
      <w:r w:rsidR="001A600B" w:rsidRPr="00725A64">
        <w:rPr>
          <w:lang w:val="en-GB"/>
        </w:rPr>
        <w:t xml:space="preserve"> or an art</w:t>
      </w:r>
      <w:ins w:id="1283" w:author="Holger Eichelberger" w:date="2015-09-15T10:38:00Z">
        <w:r w:rsidR="008A0621">
          <w:rPr>
            <w:lang w:val="en-GB"/>
          </w:rPr>
          <w:t>i</w:t>
        </w:r>
      </w:ins>
      <w:del w:id="1284" w:author="Holger Eichelberger" w:date="2015-09-15T10:38:00Z">
        <w:r w:rsidR="001A600B" w:rsidRPr="00725A64" w:rsidDel="008A0621">
          <w:rPr>
            <w:lang w:val="en-GB"/>
          </w:rPr>
          <w:delText>e</w:delText>
        </w:r>
      </w:del>
      <w:r w:rsidR="001A600B" w:rsidRPr="00725A64">
        <w:rPr>
          <w:lang w:val="en-GB"/>
        </w:rPr>
        <w:t xml:space="preserve">fact instance </w:t>
      </w:r>
      <w:r w:rsidR="00DA5540" w:rsidRPr="00725A64">
        <w:rPr>
          <w:lang w:val="en-GB"/>
        </w:rPr>
        <w:t>depending on the actual use</w:t>
      </w:r>
      <w:r w:rsidR="001A600B" w:rsidRPr="00725A64">
        <w:rPr>
          <w:lang w:val="en-GB"/>
        </w:rPr>
        <w:t>. In more detail, paths are specified according to the ANT [</w:t>
      </w:r>
      <w:fldSimple w:instr=" REF BIB_ant13 \* MERGEFORMAT ">
        <w:r w:rsidR="00AA153B" w:rsidRPr="001E46F3">
          <w:rPr>
            <w:lang w:val="en-GB"/>
          </w:rPr>
          <w:t>9</w:t>
        </w:r>
      </w:fldSimple>
      <w:r w:rsidR="001A600B" w:rsidRPr="00725A64">
        <w:rPr>
          <w:lang w:val="en-GB"/>
        </w:rPr>
        <w:t>] conventions, i.e., using the slash as path separator and wildcards for patterns. The following wildcards are supported</w:t>
      </w:r>
      <w:proofErr w:type="gramStart"/>
      <w:r w:rsidR="001A600B" w:rsidRPr="00725A64">
        <w:rPr>
          <w:lang w:val="en-GB"/>
        </w:rPr>
        <w:t xml:space="preserve">: </w:t>
      </w:r>
      <w:r w:rsidR="001A600B" w:rsidRPr="00FF7947">
        <w:rPr>
          <w:rFonts w:ascii="Courier New" w:hAnsi="Courier New" w:cs="Courier New"/>
          <w:sz w:val="22"/>
          <w:szCs w:val="22"/>
          <w:lang w:val="en-GB"/>
        </w:rPr>
        <w:lastRenderedPageBreak/>
        <w:t>?</w:t>
      </w:r>
      <w:proofErr w:type="gramEnd"/>
      <w:r w:rsidR="001A600B" w:rsidRPr="00725A64">
        <w:rPr>
          <w:lang w:val="en-GB"/>
        </w:rPr>
        <w:t xml:space="preserve"> </w:t>
      </w:r>
      <w:proofErr w:type="gramStart"/>
      <w:r w:rsidR="001A600B" w:rsidRPr="00725A64">
        <w:rPr>
          <w:lang w:val="en-GB"/>
        </w:rPr>
        <w:t>for</w:t>
      </w:r>
      <w:proofErr w:type="gramEnd"/>
      <w:r w:rsidR="001A600B" w:rsidRPr="00725A64">
        <w:rPr>
          <w:lang w:val="en-GB"/>
        </w:rPr>
        <w:t xml:space="preserve"> a single character (excluding the path separator), </w:t>
      </w:r>
      <w:r w:rsidR="001A600B" w:rsidRPr="00725A64">
        <w:rPr>
          <w:rFonts w:ascii="Courier New" w:hAnsi="Courier New" w:cs="Courier New"/>
          <w:sz w:val="22"/>
          <w:szCs w:val="22"/>
          <w:lang w:val="en-GB"/>
        </w:rPr>
        <w:t>*</w:t>
      </w:r>
      <w:r w:rsidR="001A600B" w:rsidRPr="00725A64">
        <w:rPr>
          <w:lang w:val="en-GB"/>
        </w:rPr>
        <w:t xml:space="preserve"> for multiple characters (excluding the path separator) and </w:t>
      </w:r>
      <w:r w:rsidR="001A600B" w:rsidRPr="00725A64">
        <w:rPr>
          <w:rFonts w:ascii="Courier New" w:hAnsi="Courier New" w:cs="Courier New"/>
          <w:sz w:val="22"/>
          <w:szCs w:val="22"/>
          <w:lang w:val="en-GB"/>
        </w:rPr>
        <w:t>**</w:t>
      </w:r>
      <w:r w:rsidR="001A600B" w:rsidRPr="00725A64">
        <w:rPr>
          <w:lang w:val="en-GB"/>
        </w:rPr>
        <w:t xml:space="preserve"> for (sub) path matches.</w:t>
      </w:r>
    </w:p>
    <w:p w:rsidR="00D8779B" w:rsidRPr="00725A64" w:rsidRDefault="00E04D2D" w:rsidP="00112C34">
      <w:pPr>
        <w:rPr>
          <w:lang w:val="en-GB"/>
        </w:rPr>
      </w:pPr>
      <w:r w:rsidRPr="00725A64">
        <w:rPr>
          <w:rFonts w:ascii="Courier New" w:hAnsi="Courier New" w:cs="Courier New"/>
          <w:sz w:val="22"/>
          <w:szCs w:val="22"/>
          <w:lang w:val="en-GB"/>
        </w:rPr>
        <w:t>Artifact</w:t>
      </w:r>
      <w:r w:rsidR="00AC49B1" w:rsidRPr="00725A64">
        <w:rPr>
          <w:rStyle w:val="FootnoteReference"/>
          <w:rFonts w:asciiTheme="majorHAnsi" w:hAnsiTheme="majorHAnsi" w:cs="Courier New"/>
          <w:szCs w:val="22"/>
          <w:lang w:val="en-GB"/>
        </w:rPr>
        <w:footnoteReference w:id="6"/>
      </w:r>
      <w:r w:rsidR="00D8779B" w:rsidRPr="00725A64">
        <w:rPr>
          <w:lang w:val="en-GB"/>
        </w:rPr>
        <w:t xml:space="preserve"> i</w:t>
      </w:r>
      <w:r w:rsidR="00043951" w:rsidRPr="00FF7947">
        <w:rPr>
          <w:lang w:val="en-GB"/>
        </w:rPr>
        <w:t>s the most common art</w:t>
      </w:r>
      <w:ins w:id="1285" w:author="Holger Eichelberger" w:date="2015-09-15T10:38:00Z">
        <w:r w:rsidR="008A0621">
          <w:rPr>
            <w:lang w:val="en-GB"/>
          </w:rPr>
          <w:t>i</w:t>
        </w:r>
      </w:ins>
      <w:del w:id="1286" w:author="Holger Eichelberger" w:date="2015-09-15T10:38:00Z">
        <w:r w:rsidR="00043951" w:rsidRPr="00FF7947" w:rsidDel="008A0621">
          <w:rPr>
            <w:lang w:val="en-GB"/>
          </w:rPr>
          <w:delText>e</w:delText>
        </w:r>
      </w:del>
      <w:r w:rsidR="00043951" w:rsidRPr="00FF7947">
        <w:rPr>
          <w:lang w:val="en-GB"/>
        </w:rPr>
        <w:t>fact type</w:t>
      </w:r>
      <w:r w:rsidR="00D8779B" w:rsidRPr="00725A64">
        <w:rPr>
          <w:lang w:val="en-GB"/>
        </w:rPr>
        <w:t xml:space="preserve"> and root of the VIL art</w:t>
      </w:r>
      <w:ins w:id="1287" w:author="Holger Eichelberger" w:date="2015-09-15T10:39:00Z">
        <w:r w:rsidR="008A0621">
          <w:rPr>
            <w:lang w:val="en-GB"/>
          </w:rPr>
          <w:t>i</w:t>
        </w:r>
      </w:ins>
      <w:del w:id="1288" w:author="Holger Eichelberger" w:date="2015-09-15T10:39:00Z">
        <w:r w:rsidR="00D8779B" w:rsidRPr="00725A64" w:rsidDel="008A0621">
          <w:rPr>
            <w:lang w:val="en-GB"/>
          </w:rPr>
          <w:delText>e</w:delText>
        </w:r>
      </w:del>
      <w:r w:rsidR="00D8779B" w:rsidRPr="00725A64">
        <w:rPr>
          <w:lang w:val="en-GB"/>
        </w:rPr>
        <w:t>fact hierarchy.</w:t>
      </w:r>
      <w:r w:rsidR="008E7823">
        <w:rPr>
          <w:lang w:val="en-GB"/>
        </w:rPr>
        <w:t xml:space="preserve"> The predefined </w:t>
      </w:r>
      <w:r w:rsidR="008E7823" w:rsidRPr="00725A64">
        <w:rPr>
          <w:rFonts w:ascii="Courier New" w:hAnsi="Courier New" w:cs="Courier New"/>
          <w:sz w:val="22"/>
          <w:szCs w:val="22"/>
          <w:lang w:val="en-GB"/>
        </w:rPr>
        <w:t>Artifact</w:t>
      </w:r>
      <w:r w:rsidR="002005F5" w:rsidRPr="002005F5">
        <w:rPr>
          <w:rFonts w:asciiTheme="majorHAnsi" w:hAnsiTheme="majorHAnsi" w:cs="Courier New"/>
          <w:sz w:val="22"/>
          <w:szCs w:val="22"/>
          <w:lang w:val="en-GB"/>
        </w:rPr>
        <w:t xml:space="preserve">s </w:t>
      </w:r>
      <w:r w:rsidR="008E7823">
        <w:rPr>
          <w:lang w:val="en-GB"/>
        </w:rPr>
        <w:t xml:space="preserve">have also predefined methods. </w:t>
      </w:r>
      <w:r w:rsidR="00A308A5" w:rsidRPr="00725A64">
        <w:rPr>
          <w:lang w:val="en-GB"/>
        </w:rPr>
        <w:t xml:space="preserve">For example, </w:t>
      </w:r>
      <w:r w:rsidR="008E7823">
        <w:rPr>
          <w:lang w:val="en-GB"/>
        </w:rPr>
        <w:t>they</w:t>
      </w:r>
      <w:r w:rsidR="008E7823" w:rsidRPr="00725A64">
        <w:rPr>
          <w:lang w:val="en-GB"/>
        </w:rPr>
        <w:t xml:space="preserve"> </w:t>
      </w:r>
      <w:r w:rsidR="00A308A5" w:rsidRPr="00725A64">
        <w:rPr>
          <w:lang w:val="en-GB"/>
        </w:rPr>
        <w:t>allow to delete the art</w:t>
      </w:r>
      <w:ins w:id="1289" w:author="Holger Eichelberger" w:date="2015-09-15T10:39:00Z">
        <w:r w:rsidR="008A0621">
          <w:rPr>
            <w:lang w:val="en-GB"/>
          </w:rPr>
          <w:t>i</w:t>
        </w:r>
      </w:ins>
      <w:del w:id="1290" w:author="Holger Eichelberger" w:date="2015-09-15T10:39:00Z">
        <w:r w:rsidR="00A308A5" w:rsidRPr="00725A64" w:rsidDel="008A0621">
          <w:rPr>
            <w:lang w:val="en-GB"/>
          </w:rPr>
          <w:delText>e</w:delText>
        </w:r>
      </w:del>
      <w:r w:rsidR="00A308A5" w:rsidRPr="00725A64">
        <w:rPr>
          <w:lang w:val="en-GB"/>
        </w:rPr>
        <w:t>fact (if possible at all), or to obtain access to its plain textual or binary representation.</w:t>
      </w:r>
      <w:r w:rsidR="00A30826" w:rsidRPr="00725A64">
        <w:rPr>
          <w:lang w:val="en-GB"/>
        </w:rPr>
        <w:t xml:space="preserve"> VIL provides a set of built-in art</w:t>
      </w:r>
      <w:ins w:id="1291" w:author="Holger Eichelberger" w:date="2015-09-15T10:39:00Z">
        <w:r w:rsidR="008A0621">
          <w:rPr>
            <w:lang w:val="en-GB"/>
          </w:rPr>
          <w:t>i</w:t>
        </w:r>
      </w:ins>
      <w:del w:id="1292" w:author="Holger Eichelberger" w:date="2015-09-15T10:39:00Z">
        <w:r w:rsidR="00A30826" w:rsidRPr="00725A64" w:rsidDel="008A0621">
          <w:rPr>
            <w:lang w:val="en-GB"/>
          </w:rPr>
          <w:delText>e</w:delText>
        </w:r>
      </w:del>
      <w:r w:rsidR="00A30826" w:rsidRPr="00725A64">
        <w:rPr>
          <w:lang w:val="en-GB"/>
        </w:rPr>
        <w:t xml:space="preserve">fact types such as </w:t>
      </w:r>
      <w:r w:rsidR="00A30826" w:rsidRPr="00725A64">
        <w:rPr>
          <w:rFonts w:ascii="Courier New" w:hAnsi="Courier New" w:cs="Courier New"/>
          <w:sz w:val="22"/>
          <w:szCs w:val="22"/>
          <w:lang w:val="en-GB"/>
        </w:rPr>
        <w:t>FileArtifact</w:t>
      </w:r>
      <w:r w:rsidR="00A30826" w:rsidRPr="00725A64">
        <w:rPr>
          <w:lang w:val="en-GB"/>
        </w:rPr>
        <w:t xml:space="preserve"> and </w:t>
      </w:r>
      <w:r w:rsidR="00A30826" w:rsidRPr="00725A64">
        <w:rPr>
          <w:rFonts w:ascii="Courier New" w:hAnsi="Courier New" w:cs="Courier New"/>
          <w:sz w:val="22"/>
          <w:szCs w:val="22"/>
          <w:lang w:val="en-GB"/>
        </w:rPr>
        <w:t>FolderArtifact</w:t>
      </w:r>
      <w:r w:rsidR="00A30826" w:rsidRPr="00725A64">
        <w:rPr>
          <w:lang w:val="en-GB"/>
        </w:rPr>
        <w:t xml:space="preserve"> which are both </w:t>
      </w:r>
      <w:r w:rsidR="00A30826" w:rsidRPr="00725A64">
        <w:rPr>
          <w:rFonts w:ascii="Courier New" w:hAnsi="Courier New" w:cs="Courier New"/>
          <w:sz w:val="22"/>
          <w:szCs w:val="22"/>
          <w:lang w:val="en-GB"/>
        </w:rPr>
        <w:t>FileSystemArtifact</w:t>
      </w:r>
      <w:r w:rsidR="00A30826" w:rsidRPr="00725A64">
        <w:rPr>
          <w:lang w:val="en-GB"/>
        </w:rPr>
        <w:t xml:space="preserve">s. </w:t>
      </w:r>
      <w:r w:rsidR="00B671C6" w:rsidRPr="00725A64">
        <w:rPr>
          <w:lang w:val="en-GB"/>
        </w:rPr>
        <w:t>Further, VIL provides more specific art</w:t>
      </w:r>
      <w:ins w:id="1293" w:author="Holger Eichelberger" w:date="2015-09-15T10:39:00Z">
        <w:r w:rsidR="008A0621">
          <w:rPr>
            <w:lang w:val="en-GB"/>
          </w:rPr>
          <w:t>i</w:t>
        </w:r>
      </w:ins>
      <w:del w:id="1294" w:author="Holger Eichelberger" w:date="2015-09-15T10:39:00Z">
        <w:r w:rsidR="00B671C6" w:rsidRPr="00725A64" w:rsidDel="008A0621">
          <w:rPr>
            <w:lang w:val="en-GB"/>
          </w:rPr>
          <w:delText>e</w:delText>
        </w:r>
      </w:del>
      <w:r w:rsidR="00B671C6" w:rsidRPr="00725A64">
        <w:rPr>
          <w:lang w:val="en-GB"/>
        </w:rPr>
        <w:t xml:space="preserve">fact types such as the </w:t>
      </w:r>
      <w:r w:rsidR="00B671C6" w:rsidRPr="00725A64">
        <w:rPr>
          <w:rFonts w:ascii="Courier New" w:hAnsi="Courier New" w:cs="Courier New"/>
          <w:sz w:val="22"/>
          <w:szCs w:val="22"/>
          <w:lang w:val="en-GB"/>
        </w:rPr>
        <w:t>VtlFileArt</w:t>
      </w:r>
      <w:r w:rsidR="003B3740">
        <w:rPr>
          <w:rFonts w:ascii="Courier New" w:hAnsi="Courier New" w:cs="Courier New"/>
          <w:sz w:val="22"/>
          <w:szCs w:val="22"/>
          <w:lang w:val="en-GB"/>
        </w:rPr>
        <w:t>i</w:t>
      </w:r>
      <w:r w:rsidR="00B671C6" w:rsidRPr="00725A64">
        <w:rPr>
          <w:rFonts w:ascii="Courier New" w:hAnsi="Courier New" w:cs="Courier New"/>
          <w:sz w:val="22"/>
          <w:szCs w:val="22"/>
          <w:lang w:val="en-GB"/>
        </w:rPr>
        <w:t>fact</w:t>
      </w:r>
      <w:r w:rsidR="00B671C6" w:rsidRPr="00725A64">
        <w:rPr>
          <w:lang w:val="en-GB"/>
        </w:rPr>
        <w:t xml:space="preserve"> representing VIL template files (see Section</w:t>
      </w:r>
      <w:r w:rsidR="00F73649" w:rsidRPr="00725A64">
        <w:rPr>
          <w:lang w:val="en-GB"/>
        </w:rPr>
        <w:t xml:space="preserve"> </w:t>
      </w:r>
      <w:r w:rsidR="00FF39BE" w:rsidRPr="00FF7947">
        <w:rPr>
          <w:lang w:val="en-GB"/>
        </w:rPr>
        <w:fldChar w:fldCharType="begin"/>
      </w:r>
      <w:r w:rsidR="00F73649" w:rsidRPr="00725A64">
        <w:rPr>
          <w:lang w:val="en-GB"/>
        </w:rPr>
        <w:instrText xml:space="preserve"> REF _Ref368650561 \r \h </w:instrText>
      </w:r>
      <w:r w:rsidR="00FF39BE" w:rsidRPr="00FF7947">
        <w:rPr>
          <w:lang w:val="en-GB"/>
        </w:rPr>
      </w:r>
      <w:r w:rsidR="00FF39BE" w:rsidRPr="00FF7947">
        <w:rPr>
          <w:lang w:val="en-GB"/>
        </w:rPr>
        <w:fldChar w:fldCharType="separate"/>
      </w:r>
      <w:r w:rsidR="00AA153B">
        <w:rPr>
          <w:lang w:val="en-GB"/>
        </w:rPr>
        <w:t>3.4.6</w:t>
      </w:r>
      <w:r w:rsidR="00FF39BE" w:rsidRPr="00FF7947">
        <w:rPr>
          <w:lang w:val="en-GB"/>
        </w:rPr>
        <w:fldChar w:fldCharType="end"/>
      </w:r>
      <w:r w:rsidR="00B671C6" w:rsidRPr="00725A64">
        <w:rPr>
          <w:lang w:val="en-GB"/>
        </w:rPr>
        <w:t>)</w:t>
      </w:r>
      <w:r w:rsidR="00664723" w:rsidRPr="00FF7947">
        <w:rPr>
          <w:lang w:val="en-GB"/>
        </w:rPr>
        <w:t xml:space="preserve"> or the </w:t>
      </w:r>
      <w:r w:rsidR="00664723" w:rsidRPr="00725A64">
        <w:rPr>
          <w:rFonts w:ascii="Courier New" w:hAnsi="Courier New" w:cs="Courier New"/>
          <w:sz w:val="22"/>
          <w:szCs w:val="22"/>
          <w:lang w:val="en-GB"/>
        </w:rPr>
        <w:t>XmlFileArtifact</w:t>
      </w:r>
      <w:r w:rsidR="00664723" w:rsidRPr="00725A64">
        <w:rPr>
          <w:lang w:val="en-GB"/>
        </w:rPr>
        <w:t xml:space="preserve"> representing parsed XML files with a substructure of specialized fragment art</w:t>
      </w:r>
      <w:ins w:id="1295" w:author="Holger Eichelberger" w:date="2015-09-15T10:41:00Z">
        <w:r w:rsidR="008A0621">
          <w:rPr>
            <w:lang w:val="en-GB"/>
          </w:rPr>
          <w:t>i</w:t>
        </w:r>
      </w:ins>
      <w:del w:id="1296" w:author="Holger Eichelberger" w:date="2015-09-15T10:41:00Z">
        <w:r w:rsidR="00664723" w:rsidRPr="00725A64" w:rsidDel="008A0621">
          <w:rPr>
            <w:lang w:val="en-GB"/>
          </w:rPr>
          <w:delText>e</w:delText>
        </w:r>
      </w:del>
      <w:r w:rsidR="00664723" w:rsidRPr="00725A64">
        <w:rPr>
          <w:lang w:val="en-GB"/>
        </w:rPr>
        <w:t xml:space="preserve">facts such as </w:t>
      </w:r>
      <w:r w:rsidR="00664723" w:rsidRPr="00725A64">
        <w:rPr>
          <w:rFonts w:ascii="Courier New" w:hAnsi="Courier New" w:cs="Courier New"/>
          <w:sz w:val="22"/>
          <w:szCs w:val="22"/>
          <w:lang w:val="en-GB"/>
        </w:rPr>
        <w:t>XmlElement</w:t>
      </w:r>
      <w:r w:rsidR="00664723" w:rsidRPr="00725A64">
        <w:rPr>
          <w:lang w:val="en-GB"/>
        </w:rPr>
        <w:t xml:space="preserve"> or </w:t>
      </w:r>
      <w:r w:rsidR="00664723" w:rsidRPr="00725A64">
        <w:rPr>
          <w:rFonts w:ascii="Courier New" w:hAnsi="Courier New" w:cs="Courier New"/>
          <w:sz w:val="22"/>
          <w:szCs w:val="22"/>
          <w:lang w:val="en-GB"/>
        </w:rPr>
        <w:t>XmlAttribute</w:t>
      </w:r>
      <w:r w:rsidR="00664723" w:rsidRPr="00725A64">
        <w:rPr>
          <w:lang w:val="en-GB"/>
        </w:rPr>
        <w:t>.</w:t>
      </w:r>
      <w:r w:rsidR="002549A4" w:rsidRPr="00725A64">
        <w:rPr>
          <w:lang w:val="en-GB"/>
        </w:rPr>
        <w:t xml:space="preserve"> Please note that art</w:t>
      </w:r>
      <w:ins w:id="1297" w:author="Holger Eichelberger" w:date="2015-09-15T10:41:00Z">
        <w:r w:rsidR="008A0621">
          <w:rPr>
            <w:lang w:val="en-GB"/>
          </w:rPr>
          <w:t>i</w:t>
        </w:r>
      </w:ins>
      <w:del w:id="1298" w:author="Holger Eichelberger" w:date="2015-09-15T10:41:00Z">
        <w:r w:rsidR="002549A4" w:rsidRPr="00725A64" w:rsidDel="008A0621">
          <w:rPr>
            <w:lang w:val="en-GB"/>
          </w:rPr>
          <w:delText>e</w:delText>
        </w:r>
      </w:del>
      <w:r w:rsidR="002549A4" w:rsidRPr="00725A64">
        <w:rPr>
          <w:lang w:val="en-GB"/>
        </w:rPr>
        <w:t xml:space="preserve">fact instances are assigned in a polymorphic way, i.e., while a </w:t>
      </w:r>
      <w:r w:rsidR="0072611B" w:rsidRPr="00725A64">
        <w:rPr>
          <w:rFonts w:ascii="Courier New" w:hAnsi="Courier New" w:cs="Courier New"/>
          <w:sz w:val="22"/>
          <w:szCs w:val="22"/>
          <w:lang w:val="en-GB"/>
        </w:rPr>
        <w:t>FileArtifact</w:t>
      </w:r>
      <w:r w:rsidR="002549A4" w:rsidRPr="00725A64">
        <w:rPr>
          <w:lang w:val="en-GB"/>
        </w:rPr>
        <w:t xml:space="preserve"> may be specified as type in a VIL script, it may actually contain a more specific type.</w:t>
      </w:r>
      <w:r w:rsidR="00153360">
        <w:rPr>
          <w:lang w:val="en-GB"/>
        </w:rPr>
        <w:t xml:space="preserve"> However, pattern paths, i.e., paths containing wildcards, will not be turned into art</w:t>
      </w:r>
      <w:ins w:id="1299" w:author="Holger Eichelberger" w:date="2015-09-15T10:41:00Z">
        <w:r w:rsidR="008A0621">
          <w:rPr>
            <w:lang w:val="en-GB"/>
          </w:rPr>
          <w:t>i</w:t>
        </w:r>
      </w:ins>
      <w:del w:id="1300" w:author="Holger Eichelberger" w:date="2015-09-15T10:41:00Z">
        <w:r w:rsidR="00153360" w:rsidDel="008A0621">
          <w:rPr>
            <w:lang w:val="en-GB"/>
          </w:rPr>
          <w:delText>e</w:delText>
        </w:r>
      </w:del>
      <w:r w:rsidR="00153360">
        <w:rPr>
          <w:lang w:val="en-GB"/>
        </w:rPr>
        <w:t>fact instances.</w:t>
      </w:r>
    </w:p>
    <w:p w:rsidR="00C37BE1" w:rsidRPr="00725A64" w:rsidRDefault="00C37BE1" w:rsidP="00EA17BB">
      <w:pPr>
        <w:pStyle w:val="Heading3"/>
        <w:numPr>
          <w:ilvl w:val="3"/>
          <w:numId w:val="1"/>
        </w:numPr>
        <w:tabs>
          <w:tab w:val="left" w:pos="1078"/>
        </w:tabs>
        <w:ind w:left="0" w:firstLine="0"/>
        <w:rPr>
          <w:lang w:val="en-GB"/>
        </w:rPr>
      </w:pPr>
      <w:bookmarkStart w:id="1301" w:name="_Ref315335785"/>
      <w:bookmarkStart w:id="1302" w:name="_Ref315419594"/>
      <w:bookmarkStart w:id="1303" w:name="_Ref315420320"/>
      <w:bookmarkStart w:id="1304" w:name="_Ref315420673"/>
      <w:bookmarkStart w:id="1305" w:name="_Ref315420793"/>
      <w:bookmarkStart w:id="1306" w:name="_Toc430078869"/>
      <w:r w:rsidRPr="00725A64">
        <w:rPr>
          <w:lang w:val="en-GB"/>
        </w:rPr>
        <w:t>Container Types</w:t>
      </w:r>
      <w:bookmarkEnd w:id="1301"/>
      <w:bookmarkEnd w:id="1302"/>
      <w:bookmarkEnd w:id="1303"/>
      <w:bookmarkEnd w:id="1304"/>
      <w:bookmarkEnd w:id="1305"/>
      <w:bookmarkEnd w:id="1306"/>
    </w:p>
    <w:p w:rsidR="004D7A7A" w:rsidRPr="00725A64" w:rsidRDefault="00C37BE1" w:rsidP="00C37BE1">
      <w:pPr>
        <w:rPr>
          <w:lang w:val="en-GB"/>
        </w:rPr>
      </w:pPr>
      <w:r w:rsidRPr="00725A64">
        <w:rPr>
          <w:lang w:val="en-GB"/>
        </w:rPr>
        <w:t xml:space="preserve">VIL provides </w:t>
      </w:r>
      <w:r w:rsidR="004D7A7A" w:rsidRPr="00725A64">
        <w:rPr>
          <w:lang w:val="en-GB"/>
        </w:rPr>
        <w:t>three</w:t>
      </w:r>
      <w:r w:rsidRPr="00725A64">
        <w:rPr>
          <w:lang w:val="en-GB"/>
        </w:rPr>
        <w:t xml:space="preserve"> container types, sequences </w:t>
      </w:r>
      <w:r w:rsidR="004D0454" w:rsidRPr="00725A64">
        <w:rPr>
          <w:lang w:val="en-GB"/>
        </w:rPr>
        <w:t xml:space="preserve">(keyword </w:t>
      </w:r>
      <w:r w:rsidR="004D0454" w:rsidRPr="00725A64">
        <w:rPr>
          <w:rFonts w:ascii="Courier New" w:hAnsi="Courier New" w:cs="Courier New"/>
          <w:sz w:val="22"/>
          <w:szCs w:val="22"/>
          <w:lang w:val="en-GB"/>
        </w:rPr>
        <w:t>sequenceOf</w:t>
      </w:r>
      <w:r w:rsidR="004D0454" w:rsidRPr="00725A64">
        <w:rPr>
          <w:lang w:val="en-GB"/>
        </w:rPr>
        <w:t>)</w:t>
      </w:r>
      <w:r w:rsidR="004D7A7A" w:rsidRPr="00725A64">
        <w:rPr>
          <w:lang w:val="en-GB"/>
        </w:rPr>
        <w:t>,</w:t>
      </w:r>
      <w:r w:rsidR="004D0454" w:rsidRPr="00725A64">
        <w:rPr>
          <w:lang w:val="en-GB"/>
        </w:rPr>
        <w:t xml:space="preserve"> </w:t>
      </w:r>
      <w:r w:rsidRPr="00725A64">
        <w:rPr>
          <w:lang w:val="en-GB"/>
        </w:rPr>
        <w:t>sets</w:t>
      </w:r>
      <w:r w:rsidR="004D0454" w:rsidRPr="00725A64">
        <w:rPr>
          <w:lang w:val="en-GB"/>
        </w:rPr>
        <w:t xml:space="preserve"> (keyword </w:t>
      </w:r>
      <w:r w:rsidR="004D0454" w:rsidRPr="00725A64">
        <w:rPr>
          <w:rFonts w:ascii="Courier New" w:hAnsi="Courier New" w:cs="Courier New"/>
          <w:sz w:val="22"/>
          <w:szCs w:val="22"/>
          <w:lang w:val="en-GB"/>
        </w:rPr>
        <w:t>setOf</w:t>
      </w:r>
      <w:r w:rsidR="004D0454" w:rsidRPr="00725A64">
        <w:rPr>
          <w:lang w:val="en-GB"/>
        </w:rPr>
        <w:t>)</w:t>
      </w:r>
      <w:r w:rsidR="004D7A7A" w:rsidRPr="00725A64">
        <w:rPr>
          <w:lang w:val="en-GB"/>
        </w:rPr>
        <w:t xml:space="preserve"> and associative containers (keyword </w:t>
      </w:r>
      <w:r w:rsidR="004D7A7A" w:rsidRPr="00725A64">
        <w:rPr>
          <w:rFonts w:ascii="Courier New" w:hAnsi="Courier New" w:cs="Courier New"/>
          <w:sz w:val="22"/>
          <w:szCs w:val="22"/>
          <w:lang w:val="en-GB"/>
        </w:rPr>
        <w:t>mapOf</w:t>
      </w:r>
      <w:r w:rsidR="004D7A7A" w:rsidRPr="00725A64">
        <w:rPr>
          <w:lang w:val="en-GB"/>
        </w:rPr>
        <w:t>)</w:t>
      </w:r>
      <w:r w:rsidRPr="00725A64">
        <w:rPr>
          <w:lang w:val="en-GB"/>
        </w:rPr>
        <w:t xml:space="preserve">. </w:t>
      </w:r>
      <w:r w:rsidR="00983A14" w:rsidRPr="00725A64">
        <w:rPr>
          <w:lang w:val="en-GB"/>
        </w:rPr>
        <w:t>Container types are generic with respect to their content type(s)</w:t>
      </w:r>
      <w:r w:rsidR="00E9335F">
        <w:rPr>
          <w:lang w:val="en-GB"/>
        </w:rPr>
        <w:t xml:space="preserve"> and</w:t>
      </w:r>
      <w:r w:rsidR="00E22001">
        <w:rPr>
          <w:lang w:val="en-GB"/>
        </w:rPr>
        <w:t>, similarly to IVML,</w:t>
      </w:r>
      <w:r w:rsidR="00E9335F">
        <w:rPr>
          <w:lang w:val="en-GB"/>
        </w:rPr>
        <w:t xml:space="preserve"> the content type must be stated</w:t>
      </w:r>
      <w:r w:rsidR="003446C8">
        <w:rPr>
          <w:lang w:val="en-GB"/>
        </w:rPr>
        <w:t xml:space="preserve"> explicitly</w:t>
      </w:r>
      <w:r w:rsidR="004D0454" w:rsidRPr="00725A64">
        <w:rPr>
          <w:lang w:val="en-GB"/>
        </w:rPr>
        <w:t xml:space="preserve">, such as </w:t>
      </w:r>
      <w:proofErr w:type="gramStart"/>
      <w:r w:rsidR="004D0454" w:rsidRPr="00725A64">
        <w:rPr>
          <w:rFonts w:ascii="Courier New" w:hAnsi="Courier New" w:cs="Courier New"/>
          <w:sz w:val="22"/>
          <w:szCs w:val="22"/>
          <w:lang w:val="en-GB"/>
        </w:rPr>
        <w:t>sequenceOf(</w:t>
      </w:r>
      <w:proofErr w:type="gramEnd"/>
      <w:r w:rsidR="004D0454" w:rsidRPr="00725A64">
        <w:rPr>
          <w:rFonts w:ascii="Courier New" w:hAnsi="Courier New" w:cs="Courier New"/>
          <w:sz w:val="22"/>
          <w:szCs w:val="22"/>
          <w:lang w:val="en-GB"/>
        </w:rPr>
        <w:t>Integer)</w:t>
      </w:r>
      <w:r w:rsidR="004D0454" w:rsidRPr="00725A64">
        <w:rPr>
          <w:lang w:val="en-GB"/>
        </w:rPr>
        <w:t xml:space="preserve"> or </w:t>
      </w:r>
      <w:r w:rsidR="004D0454" w:rsidRPr="00725A64">
        <w:rPr>
          <w:rFonts w:ascii="Courier New" w:hAnsi="Courier New" w:cs="Courier New"/>
          <w:sz w:val="22"/>
          <w:szCs w:val="22"/>
          <w:lang w:val="en-GB"/>
        </w:rPr>
        <w:t>setOf(DecisionVariable, FileArtifact)</w:t>
      </w:r>
      <w:r w:rsidR="00F4601D" w:rsidRPr="00725A64">
        <w:rPr>
          <w:lang w:val="en-GB"/>
        </w:rPr>
        <w:t>.</w:t>
      </w:r>
    </w:p>
    <w:p w:rsidR="00AD29AF" w:rsidRPr="00725A64" w:rsidRDefault="00F4601D" w:rsidP="00C37BE1">
      <w:pPr>
        <w:rPr>
          <w:lang w:val="en-GB"/>
        </w:rPr>
      </w:pPr>
      <w:r w:rsidRPr="00725A64">
        <w:rPr>
          <w:lang w:val="en-GB"/>
        </w:rPr>
        <w:t>Sequences may</w:t>
      </w:r>
      <w:r w:rsidR="00C37BE1" w:rsidRPr="00725A64">
        <w:rPr>
          <w:lang w:val="en-GB"/>
        </w:rPr>
        <w:t xml:space="preserve"> contain an arbitrary numbe</w:t>
      </w:r>
      <w:r w:rsidRPr="00725A64">
        <w:rPr>
          <w:lang w:val="en-GB"/>
        </w:rPr>
        <w:t>r of elements of a given element</w:t>
      </w:r>
      <w:r w:rsidR="00C37BE1" w:rsidRPr="00725A64">
        <w:rPr>
          <w:lang w:val="en-GB"/>
        </w:rPr>
        <w:t xml:space="preserve"> type (including duplicates), while sets are similar to sequences, but do not support duplicate elements. </w:t>
      </w:r>
      <w:r w:rsidR="004D7A7A" w:rsidRPr="00725A64">
        <w:rPr>
          <w:lang w:val="en-GB"/>
        </w:rPr>
        <w:t>In sequences, e</w:t>
      </w:r>
      <w:r w:rsidR="00C37BE1" w:rsidRPr="00725A64">
        <w:rPr>
          <w:lang w:val="en-GB"/>
        </w:rPr>
        <w:t>lements can be accessed by their position in the container using an index (</w:t>
      </w:r>
      <w:r w:rsidR="00C37BE1" w:rsidRPr="00725A64">
        <w:rPr>
          <w:rFonts w:ascii="Courier New" w:hAnsi="Courier New" w:cs="Courier New"/>
          <w:sz w:val="22"/>
          <w:szCs w:val="22"/>
          <w:lang w:val="en-GB"/>
        </w:rPr>
        <w:t>[</w:t>
      </w:r>
      <w:r w:rsidR="00C37BE1" w:rsidRPr="00725A64">
        <w:rPr>
          <w:rFonts w:ascii="Courier New" w:hAnsi="Courier New" w:cs="Courier New"/>
          <w:i/>
          <w:sz w:val="22"/>
          <w:szCs w:val="22"/>
          <w:lang w:val="en-GB"/>
        </w:rPr>
        <w:t>index</w:t>
      </w:r>
      <w:r w:rsidR="00C37BE1" w:rsidRPr="00725A64">
        <w:rPr>
          <w:rFonts w:ascii="Courier New" w:hAnsi="Courier New" w:cs="Courier New"/>
          <w:sz w:val="22"/>
          <w:szCs w:val="22"/>
          <w:lang w:val="en-GB"/>
        </w:rPr>
        <w:t>]</w:t>
      </w:r>
      <w:r w:rsidR="00C37BE1" w:rsidRPr="00725A64">
        <w:rPr>
          <w:lang w:val="en-GB"/>
        </w:rPr>
        <w:t>).</w:t>
      </w:r>
      <w:r w:rsidR="00D913FA" w:rsidRPr="00725A64">
        <w:rPr>
          <w:lang w:val="en-GB"/>
        </w:rPr>
        <w:t xml:space="preserve"> </w:t>
      </w:r>
      <w:r w:rsidRPr="00725A64">
        <w:rPr>
          <w:lang w:val="en-GB"/>
        </w:rPr>
        <w:t>In VIL, indexes start at zero and run until the number of elements in the container minus one</w:t>
      </w:r>
      <w:r w:rsidR="00817EE4" w:rsidRPr="00725A64">
        <w:rPr>
          <w:lang w:val="en-GB"/>
        </w:rPr>
        <w:t xml:space="preserve"> (as in Java</w:t>
      </w:r>
      <w:r w:rsidR="00C45542">
        <w:rPr>
          <w:lang w:val="en-GB"/>
        </w:rPr>
        <w:t xml:space="preserve"> and many other languages</w:t>
      </w:r>
      <w:r w:rsidR="00817EE4" w:rsidRPr="00725A64">
        <w:rPr>
          <w:lang w:val="en-GB"/>
        </w:rPr>
        <w:t>)</w:t>
      </w:r>
      <w:r w:rsidRPr="00725A64">
        <w:rPr>
          <w:lang w:val="en-GB"/>
        </w:rPr>
        <w:t xml:space="preserve">. </w:t>
      </w:r>
      <w:r w:rsidR="00D913FA" w:rsidRPr="00725A64">
        <w:rPr>
          <w:lang w:val="en-GB"/>
        </w:rPr>
        <w:t>Collections typically occur as results of operations, rule</w:t>
      </w:r>
      <w:r w:rsidR="00C45542">
        <w:rPr>
          <w:lang w:val="en-GB"/>
        </w:rPr>
        <w:t>,</w:t>
      </w:r>
      <w:r w:rsidR="00D913FA" w:rsidRPr="00725A64">
        <w:rPr>
          <w:lang w:val="en-GB"/>
        </w:rPr>
        <w:t xml:space="preserve"> or instantiator executions.</w:t>
      </w:r>
      <w:r w:rsidR="00AD7603" w:rsidRPr="00725A64">
        <w:rPr>
          <w:lang w:val="en-GB"/>
        </w:rPr>
        <w:t xml:space="preserve"> </w:t>
      </w:r>
      <w:r w:rsidR="00C733E3" w:rsidRPr="00725A64">
        <w:rPr>
          <w:lang w:val="en-GB"/>
        </w:rPr>
        <w:t xml:space="preserve">In addition, they can be </w:t>
      </w:r>
      <w:r w:rsidR="00C45542" w:rsidRPr="00725A64">
        <w:rPr>
          <w:lang w:val="en-GB"/>
        </w:rPr>
        <w:t xml:space="preserve">explicitly </w:t>
      </w:r>
      <w:r w:rsidR="00AD29AF" w:rsidRPr="00725A64">
        <w:rPr>
          <w:lang w:val="en-GB"/>
        </w:rPr>
        <w:t xml:space="preserve">initialized using type-compatible expressions of the appropriate dimension as shown </w:t>
      </w:r>
      <w:r w:rsidR="00C45542">
        <w:rPr>
          <w:lang w:val="en-GB"/>
        </w:rPr>
        <w:t>follows</w:t>
      </w:r>
    </w:p>
    <w:p w:rsidR="0061721E" w:rsidRDefault="00AD29AF">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sequenceOf(</w:t>
      </w:r>
      <w:proofErr w:type="gramEnd"/>
      <w:r w:rsidRPr="00725A64">
        <w:rPr>
          <w:rFonts w:ascii="Courier New" w:hAnsi="Courier New" w:cs="Courier New"/>
          <w:sz w:val="22"/>
          <w:szCs w:val="22"/>
          <w:lang w:val="en-GB"/>
        </w:rPr>
        <w:t>Integer) someNumbers = {1, 2, 3, 4, 5};</w:t>
      </w:r>
    </w:p>
    <w:p w:rsidR="0061721E" w:rsidRDefault="00987E99">
      <w:pPr>
        <w:ind w:firstLine="709"/>
        <w:rPr>
          <w:rFonts w:ascii="Courier New" w:hAnsi="Courier New" w:cs="Courier New"/>
          <w:sz w:val="22"/>
          <w:szCs w:val="22"/>
          <w:lang w:val="en-GB"/>
        </w:rPr>
      </w:pPr>
      <w:proofErr w:type="gramStart"/>
      <w:r w:rsidRPr="00725A64">
        <w:rPr>
          <w:rFonts w:ascii="Courier New" w:hAnsi="Courier New" w:cs="Courier New"/>
          <w:sz w:val="22"/>
          <w:szCs w:val="22"/>
          <w:lang w:val="en-GB"/>
        </w:rPr>
        <w:t>set</w:t>
      </w:r>
      <w:r w:rsidR="00AD29AF" w:rsidRPr="00725A64">
        <w:rPr>
          <w:rFonts w:ascii="Courier New" w:hAnsi="Courier New" w:cs="Courier New"/>
          <w:sz w:val="22"/>
          <w:szCs w:val="22"/>
          <w:lang w:val="en-GB"/>
        </w:rPr>
        <w:t>Of(</w:t>
      </w:r>
      <w:proofErr w:type="gramEnd"/>
      <w:r w:rsidR="00AD29AF" w:rsidRPr="00725A64">
        <w:rPr>
          <w:rFonts w:ascii="Courier New" w:hAnsi="Courier New" w:cs="Courier New"/>
          <w:sz w:val="22"/>
          <w:szCs w:val="22"/>
          <w:lang w:val="en-GB"/>
        </w:rPr>
        <w:t>Integer, Integer) somePairs = {{1, 2}, {3, 4}};</w:t>
      </w:r>
    </w:p>
    <w:p w:rsidR="00C37BE1" w:rsidRPr="00725A64" w:rsidRDefault="0009545C" w:rsidP="00C37BE1">
      <w:pPr>
        <w:rPr>
          <w:lang w:val="en-GB"/>
        </w:rPr>
      </w:pPr>
      <w:r w:rsidRPr="00725A64">
        <w:rPr>
          <w:lang w:val="en-GB"/>
        </w:rPr>
        <w:t xml:space="preserve">A </w:t>
      </w:r>
      <w:r w:rsidR="00AD7603" w:rsidRPr="00725A64">
        <w:rPr>
          <w:rFonts w:ascii="Courier New" w:hAnsi="Courier New" w:cs="Courier New"/>
          <w:sz w:val="22"/>
          <w:szCs w:val="22"/>
          <w:lang w:val="en-GB"/>
        </w:rPr>
        <w:t>Map</w:t>
      </w:r>
      <w:r w:rsidR="00AD7603" w:rsidRPr="00725A64">
        <w:rPr>
          <w:lang w:val="en-GB"/>
        </w:rPr>
        <w:t xml:space="preserve"> represent</w:t>
      </w:r>
      <w:r w:rsidR="000501F8" w:rsidRPr="00725A64">
        <w:rPr>
          <w:lang w:val="en-GB"/>
        </w:rPr>
        <w:t>s an</w:t>
      </w:r>
      <w:r w:rsidR="00AD7603" w:rsidRPr="00725A64">
        <w:rPr>
          <w:lang w:val="en-GB"/>
        </w:rPr>
        <w:t xml:space="preserve"> associative container in VIL, i.e., </w:t>
      </w:r>
      <w:r w:rsidR="00400D8C">
        <w:rPr>
          <w:lang w:val="en-GB"/>
        </w:rPr>
        <w:t xml:space="preserve">a </w:t>
      </w:r>
      <w:r w:rsidR="00AD7603" w:rsidRPr="00725A64">
        <w:rPr>
          <w:lang w:val="en-GB"/>
        </w:rPr>
        <w:t xml:space="preserve">container which </w:t>
      </w:r>
      <w:r w:rsidR="008F2414" w:rsidRPr="00725A64">
        <w:rPr>
          <w:lang w:val="en-GB"/>
        </w:rPr>
        <w:t>relates key</w:t>
      </w:r>
      <w:r w:rsidR="00043EFC" w:rsidRPr="00725A64">
        <w:rPr>
          <w:lang w:val="en-GB"/>
        </w:rPr>
        <w:t>s</w:t>
      </w:r>
      <w:r w:rsidR="00AD7603" w:rsidRPr="00725A64">
        <w:rPr>
          <w:lang w:val="en-GB"/>
        </w:rPr>
        <w:t xml:space="preserve"> </w:t>
      </w:r>
      <w:r w:rsidR="00043EFC" w:rsidRPr="00725A64">
        <w:rPr>
          <w:lang w:val="en-GB"/>
        </w:rPr>
        <w:t xml:space="preserve">to associated </w:t>
      </w:r>
      <w:r w:rsidR="008F2414" w:rsidRPr="00725A64">
        <w:rPr>
          <w:lang w:val="en-GB"/>
        </w:rPr>
        <w:t>value</w:t>
      </w:r>
      <w:r w:rsidR="00043EFC" w:rsidRPr="00725A64">
        <w:rPr>
          <w:lang w:val="en-GB"/>
        </w:rPr>
        <w:t>s</w:t>
      </w:r>
      <w:r w:rsidR="00AD7603" w:rsidRPr="00725A64">
        <w:rPr>
          <w:lang w:val="en-GB"/>
        </w:rPr>
        <w:t>.</w:t>
      </w:r>
      <w:r w:rsidR="00AD29AF" w:rsidRPr="00725A64">
        <w:rPr>
          <w:lang w:val="en-GB"/>
        </w:rPr>
        <w:t xml:space="preserve"> In particul</w:t>
      </w:r>
      <w:r w:rsidR="00E92419" w:rsidRPr="00725A64">
        <w:rPr>
          <w:lang w:val="en-GB"/>
        </w:rPr>
        <w:t xml:space="preserve">ar, </w:t>
      </w:r>
      <w:r w:rsidR="00400D8C">
        <w:rPr>
          <w:lang w:val="en-GB"/>
        </w:rPr>
        <w:t xml:space="preserve">it </w:t>
      </w:r>
      <w:r w:rsidR="00BC2FE1" w:rsidRPr="00725A64">
        <w:rPr>
          <w:lang w:val="en-GB"/>
        </w:rPr>
        <w:t>allow</w:t>
      </w:r>
      <w:r w:rsidR="00400D8C">
        <w:rPr>
          <w:lang w:val="en-GB"/>
        </w:rPr>
        <w:t>s</w:t>
      </w:r>
      <w:r w:rsidR="00BC2FE1" w:rsidRPr="00725A64">
        <w:rPr>
          <w:lang w:val="en-GB"/>
        </w:rPr>
        <w:t xml:space="preserve"> </w:t>
      </w:r>
      <w:r w:rsidR="00E92419" w:rsidRPr="00725A64">
        <w:rPr>
          <w:lang w:val="en-GB"/>
        </w:rPr>
        <w:t xml:space="preserve">retrieving the value assigned to a key via </w:t>
      </w:r>
      <w:r w:rsidR="00BC2FE1" w:rsidRPr="00725A64">
        <w:rPr>
          <w:lang w:val="en-GB"/>
        </w:rPr>
        <w:t xml:space="preserve">the </w:t>
      </w:r>
      <w:r w:rsidR="00BC2FE1" w:rsidRPr="00725A64">
        <w:rPr>
          <w:rFonts w:ascii="Courier New" w:hAnsi="Courier New" w:cs="Courier New"/>
          <w:sz w:val="22"/>
          <w:szCs w:val="22"/>
          <w:lang w:val="en-GB"/>
        </w:rPr>
        <w:t>get</w:t>
      </w:r>
      <w:r w:rsidR="00BC2FE1" w:rsidRPr="00725A64">
        <w:rPr>
          <w:lang w:val="en-GB"/>
        </w:rPr>
        <w:t xml:space="preserve"> operation</w:t>
      </w:r>
      <w:r w:rsidR="00E92419" w:rsidRPr="00725A64">
        <w:rPr>
          <w:lang w:val="en-GB"/>
        </w:rPr>
        <w:t xml:space="preserve"> and the </w:t>
      </w:r>
      <w:r w:rsidR="00E92419" w:rsidRPr="00725A64">
        <w:rPr>
          <w:rFonts w:ascii="Courier New" w:hAnsi="Courier New" w:cs="Courier New"/>
          <w:sz w:val="22"/>
          <w:szCs w:val="22"/>
          <w:lang w:val="en-GB"/>
        </w:rPr>
        <w:t>[]</w:t>
      </w:r>
      <w:r w:rsidR="00E92419" w:rsidRPr="00725A64">
        <w:rPr>
          <w:lang w:val="en-GB"/>
        </w:rPr>
        <w:t>-Operator (</w:t>
      </w:r>
      <w:r w:rsidR="00E92419" w:rsidRPr="00725A64">
        <w:rPr>
          <w:rFonts w:ascii="Courier New" w:hAnsi="Courier New" w:cs="Courier New"/>
          <w:sz w:val="22"/>
          <w:szCs w:val="22"/>
          <w:lang w:val="en-GB"/>
        </w:rPr>
        <w:t>[</w:t>
      </w:r>
      <w:r w:rsidR="00E92419" w:rsidRPr="00725A64">
        <w:rPr>
          <w:rFonts w:ascii="Courier New" w:hAnsi="Courier New" w:cs="Courier New"/>
          <w:i/>
          <w:sz w:val="22"/>
          <w:szCs w:val="22"/>
          <w:lang w:val="en-GB"/>
        </w:rPr>
        <w:t>key</w:t>
      </w:r>
      <w:r w:rsidR="00E92419" w:rsidRPr="00725A64">
        <w:rPr>
          <w:rFonts w:ascii="Courier New" w:hAnsi="Courier New" w:cs="Courier New"/>
          <w:sz w:val="22"/>
          <w:szCs w:val="22"/>
          <w:lang w:val="en-GB"/>
        </w:rPr>
        <w:t>]</w:t>
      </w:r>
      <w:r w:rsidR="00E92419" w:rsidRPr="00725A64">
        <w:rPr>
          <w:lang w:val="en-GB"/>
        </w:rPr>
        <w:t>).</w:t>
      </w:r>
      <w:r w:rsidR="0081615C" w:rsidRPr="00725A64">
        <w:rPr>
          <w:lang w:val="en-GB"/>
        </w:rPr>
        <w:t xml:space="preserve"> </w:t>
      </w:r>
      <w:r w:rsidR="0026583A" w:rsidRPr="00725A64">
        <w:rPr>
          <w:lang w:val="en-GB"/>
        </w:rPr>
        <w:t xml:space="preserve">Basically, associative containers are intended to simplify the translation of </w:t>
      </w:r>
      <w:r w:rsidR="00242E31" w:rsidRPr="00725A64">
        <w:rPr>
          <w:lang w:val="en-GB"/>
        </w:rPr>
        <w:t>IVML</w:t>
      </w:r>
      <w:r w:rsidR="00242E31">
        <w:rPr>
          <w:lang w:val="en-GB"/>
        </w:rPr>
        <w:t>-</w:t>
      </w:r>
      <w:r w:rsidR="0026583A" w:rsidRPr="00725A64">
        <w:rPr>
          <w:lang w:val="en-GB"/>
        </w:rPr>
        <w:t>identifiers to implementation-specifi</w:t>
      </w:r>
      <w:r w:rsidR="00987E99" w:rsidRPr="00725A64">
        <w:rPr>
          <w:lang w:val="en-GB"/>
        </w:rPr>
        <w:t>c identifiers in individual art</w:t>
      </w:r>
      <w:ins w:id="1307" w:author="Holger Eichelberger" w:date="2015-09-15T10:41:00Z">
        <w:r w:rsidR="008A0621">
          <w:rPr>
            <w:lang w:val="en-GB"/>
          </w:rPr>
          <w:t>i</w:t>
        </w:r>
      </w:ins>
      <w:del w:id="1308" w:author="Holger Eichelberger" w:date="2015-09-15T10:41:00Z">
        <w:r w:rsidR="00987E99" w:rsidRPr="00725A64" w:rsidDel="008A0621">
          <w:rPr>
            <w:lang w:val="en-GB"/>
          </w:rPr>
          <w:delText>e</w:delText>
        </w:r>
      </w:del>
      <w:r w:rsidR="0026583A" w:rsidRPr="00725A64">
        <w:rPr>
          <w:lang w:val="en-GB"/>
        </w:rPr>
        <w:t>facts.</w:t>
      </w:r>
      <w:r w:rsidR="00987E99" w:rsidRPr="00725A64">
        <w:rPr>
          <w:lang w:val="en-GB"/>
        </w:rPr>
        <w:t xml:space="preserve"> Therefore, VIL associative containers can be explicitly initialized in terms of key-value-pairs using type-compatible expressions</w:t>
      </w:r>
    </w:p>
    <w:p w:rsidR="00987E99" w:rsidRPr="00725A64" w:rsidRDefault="008F3762" w:rsidP="00987E99">
      <w:pPr>
        <w:rPr>
          <w:rFonts w:ascii="Courier New" w:hAnsi="Courier New" w:cs="Courier New"/>
          <w:sz w:val="22"/>
          <w:szCs w:val="22"/>
          <w:lang w:val="en-GB"/>
        </w:rPr>
      </w:pPr>
      <w:proofErr w:type="gramStart"/>
      <w:r>
        <w:rPr>
          <w:rFonts w:ascii="Courier New" w:hAnsi="Courier New" w:cs="Courier New"/>
          <w:sz w:val="22"/>
          <w:szCs w:val="22"/>
          <w:lang w:val="en-GB"/>
        </w:rPr>
        <w:t>map</w:t>
      </w:r>
      <w:r w:rsidRPr="00725A64">
        <w:rPr>
          <w:rFonts w:ascii="Courier New" w:hAnsi="Courier New" w:cs="Courier New"/>
          <w:sz w:val="22"/>
          <w:szCs w:val="22"/>
          <w:lang w:val="en-GB"/>
        </w:rPr>
        <w:t>Of</w:t>
      </w:r>
      <w:r w:rsidR="00987E99" w:rsidRPr="00725A64">
        <w:rPr>
          <w:rFonts w:ascii="Courier New" w:hAnsi="Courier New" w:cs="Courier New"/>
          <w:sz w:val="22"/>
          <w:szCs w:val="22"/>
          <w:lang w:val="en-GB"/>
        </w:rPr>
        <w:t>(</w:t>
      </w:r>
      <w:proofErr w:type="gramEnd"/>
      <w:r w:rsidR="00987E99" w:rsidRPr="00725A64">
        <w:rPr>
          <w:rFonts w:ascii="Courier New" w:hAnsi="Courier New" w:cs="Courier New"/>
          <w:sz w:val="22"/>
          <w:szCs w:val="22"/>
          <w:lang w:val="en-GB"/>
        </w:rPr>
        <w:t xml:space="preserve">String, String) idTranslation </w:t>
      </w:r>
    </w:p>
    <w:p w:rsidR="00987E99" w:rsidRPr="00725A64" w:rsidRDefault="0052648C" w:rsidP="00987E99">
      <w:pPr>
        <w:rPr>
          <w:rFonts w:ascii="Courier New" w:hAnsi="Courier New" w:cs="Courier New"/>
          <w:sz w:val="22"/>
          <w:szCs w:val="22"/>
          <w:lang w:val="en-GB"/>
        </w:rPr>
      </w:pPr>
      <w:r w:rsidRPr="00725A64">
        <w:rPr>
          <w:rFonts w:ascii="Courier New" w:hAnsi="Courier New" w:cs="Courier New"/>
          <w:sz w:val="22"/>
          <w:szCs w:val="22"/>
          <w:lang w:val="en-GB"/>
        </w:rPr>
        <w:t xml:space="preserve">  = {{”nrOfProcessors”</w:t>
      </w:r>
      <w:proofErr w:type="gramStart"/>
      <w:r w:rsidRPr="00725A64">
        <w:rPr>
          <w:rFonts w:ascii="Courier New" w:hAnsi="Courier New" w:cs="Courier New"/>
          <w:sz w:val="22"/>
          <w:szCs w:val="22"/>
          <w:lang w:val="en-GB"/>
        </w:rPr>
        <w:t>, ”</w:t>
      </w:r>
      <w:proofErr w:type="gramEnd"/>
      <w:r w:rsidRPr="00725A64">
        <w:rPr>
          <w:rFonts w:ascii="Courier New" w:hAnsi="Courier New" w:cs="Courier New"/>
          <w:sz w:val="22"/>
          <w:szCs w:val="22"/>
          <w:lang w:val="en-GB"/>
        </w:rPr>
        <w:t>procCnt”}, {”nr</w:t>
      </w:r>
      <w:r w:rsidR="00987E99" w:rsidRPr="00725A64">
        <w:rPr>
          <w:rFonts w:ascii="Courier New" w:hAnsi="Courier New" w:cs="Courier New"/>
          <w:sz w:val="22"/>
          <w:szCs w:val="22"/>
          <w:lang w:val="en-GB"/>
        </w:rPr>
        <w:t>OfNodes”, ”nodeCnt”}};</w:t>
      </w:r>
    </w:p>
    <w:p w:rsidR="00C37BE1" w:rsidRPr="00FF7947" w:rsidRDefault="00C37BE1" w:rsidP="00C37BE1">
      <w:pPr>
        <w:rPr>
          <w:lang w:val="en-GB"/>
        </w:rPr>
      </w:pPr>
      <w:r w:rsidRPr="00725A64">
        <w:rPr>
          <w:lang w:val="en-GB"/>
        </w:rPr>
        <w:t>VIL supports a set of operations specific for container types, e.g., excluding, projecting</w:t>
      </w:r>
      <w:r w:rsidR="00242E31">
        <w:rPr>
          <w:lang w:val="en-GB"/>
        </w:rPr>
        <w:t>,</w:t>
      </w:r>
      <w:r w:rsidRPr="00725A64">
        <w:rPr>
          <w:lang w:val="en-GB"/>
        </w:rPr>
        <w:t xml:space="preserve"> or collecting elements in a container, etc. We will introduce the full set of operations in Section </w:t>
      </w:r>
      <w:r w:rsidR="00FF39BE" w:rsidRPr="00FF7947">
        <w:rPr>
          <w:lang w:val="en-GB"/>
        </w:rPr>
        <w:fldChar w:fldCharType="begin"/>
      </w:r>
      <w:r w:rsidR="00462FDA" w:rsidRPr="00725A64">
        <w:rPr>
          <w:lang w:val="en-GB"/>
        </w:rPr>
        <w:instrText xml:space="preserve"> REF _Ref368334460 \r \h </w:instrText>
      </w:r>
      <w:r w:rsidR="00FF39BE" w:rsidRPr="00FF7947">
        <w:rPr>
          <w:lang w:val="en-GB"/>
        </w:rPr>
      </w:r>
      <w:r w:rsidR="00FF39BE" w:rsidRPr="00FF7947">
        <w:rPr>
          <w:lang w:val="en-GB"/>
        </w:rPr>
        <w:fldChar w:fldCharType="separate"/>
      </w:r>
      <w:r w:rsidR="00AA153B">
        <w:rPr>
          <w:lang w:val="en-GB"/>
        </w:rPr>
        <w:t>3.4.3</w:t>
      </w:r>
      <w:r w:rsidR="00FF39BE" w:rsidRPr="00FF7947">
        <w:rPr>
          <w:lang w:val="en-GB"/>
        </w:rPr>
        <w:fldChar w:fldCharType="end"/>
      </w:r>
      <w:r w:rsidR="00462FDA" w:rsidRPr="00725A64">
        <w:rPr>
          <w:lang w:val="en-GB"/>
        </w:rPr>
        <w:t>.</w:t>
      </w:r>
    </w:p>
    <w:p w:rsidR="007269D0" w:rsidRDefault="007269D0" w:rsidP="00EA17BB">
      <w:pPr>
        <w:pStyle w:val="Heading3"/>
        <w:rPr>
          <w:ins w:id="1309" w:author="Holger Eichelberger" w:date="2015-08-10T17:04:00Z"/>
          <w:lang w:val="en-GB"/>
        </w:rPr>
      </w:pPr>
      <w:bookmarkStart w:id="1310" w:name="_Ref426990866"/>
      <w:bookmarkStart w:id="1311" w:name="_Toc430078870"/>
      <w:bookmarkStart w:id="1312" w:name="_Ref368048281"/>
      <w:bookmarkStart w:id="1313" w:name="_Ref368040896"/>
      <w:ins w:id="1314" w:author="Holger Eichelberger" w:date="2015-08-10T17:04:00Z">
        <w:r>
          <w:rPr>
            <w:lang w:val="en-GB"/>
          </w:rPr>
          <w:lastRenderedPageBreak/>
          <w:t>Typedefs</w:t>
        </w:r>
        <w:bookmarkEnd w:id="1310"/>
        <w:bookmarkEnd w:id="1311"/>
      </w:ins>
    </w:p>
    <w:p w:rsidR="00000000" w:rsidRDefault="007269D0">
      <w:pPr>
        <w:rPr>
          <w:ins w:id="1315" w:author="Holger Eichelberger" w:date="2015-08-10T17:05:00Z"/>
          <w:lang w:val="en-GB"/>
        </w:rPr>
        <w:pPrChange w:id="1316" w:author="Holger Eichelberger" w:date="2015-08-10T17:04:00Z">
          <w:pPr>
            <w:pStyle w:val="Heading3"/>
          </w:pPr>
        </w:pPrChange>
      </w:pPr>
      <w:ins w:id="1317" w:author="Holger Eichelberger" w:date="2015-08-10T17:04:00Z">
        <w:r>
          <w:rPr>
            <w:lang w:val="en-GB"/>
          </w:rPr>
          <w:t xml:space="preserve">Generic types such as the collections can lead to rather </w:t>
        </w:r>
      </w:ins>
      <w:ins w:id="1318" w:author="Holger Eichelberger" w:date="2015-08-10T17:05:00Z">
        <w:r>
          <w:rPr>
            <w:lang w:val="en-GB"/>
          </w:rPr>
          <w:t>complex but inconvenient type names. A typical example is</w:t>
        </w:r>
      </w:ins>
    </w:p>
    <w:p w:rsidR="00000000" w:rsidRDefault="007269D0">
      <w:pPr>
        <w:ind w:firstLine="567"/>
        <w:rPr>
          <w:ins w:id="1319" w:author="Holger Eichelberger" w:date="2015-08-10T17:05:00Z"/>
          <w:lang w:val="en-GB"/>
        </w:rPr>
        <w:pPrChange w:id="1320" w:author="Holger Eichelberger" w:date="2015-08-10T17:23:00Z">
          <w:pPr>
            <w:pStyle w:val="Heading3"/>
          </w:pPr>
        </w:pPrChange>
      </w:pPr>
      <w:proofErr w:type="gramStart"/>
      <w:ins w:id="1321" w:author="Holger Eichelberger" w:date="2015-08-10T17:05:00Z">
        <w:r>
          <w:rPr>
            <w:rFonts w:ascii="Courier New" w:hAnsi="Courier New" w:cs="Courier New"/>
            <w:sz w:val="22"/>
            <w:szCs w:val="22"/>
            <w:lang w:val="en-GB"/>
          </w:rPr>
          <w:t>map</w:t>
        </w:r>
        <w:r w:rsidRPr="00725A64">
          <w:rPr>
            <w:rFonts w:ascii="Courier New" w:hAnsi="Courier New" w:cs="Courier New"/>
            <w:sz w:val="22"/>
            <w:szCs w:val="22"/>
            <w:lang w:val="en-GB"/>
          </w:rPr>
          <w:t>Of(</w:t>
        </w:r>
        <w:proofErr w:type="gramEnd"/>
        <w:r w:rsidRPr="00725A64">
          <w:rPr>
            <w:rFonts w:ascii="Courier New" w:hAnsi="Courier New" w:cs="Courier New"/>
            <w:sz w:val="22"/>
            <w:szCs w:val="22"/>
            <w:lang w:val="en-GB"/>
          </w:rPr>
          <w:t xml:space="preserve">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r>
          <w:rPr>
            <w:rFonts w:ascii="Courier New" w:hAnsi="Courier New" w:cs="Courier New"/>
            <w:sz w:val="22"/>
            <w:szCs w:val="22"/>
            <w:lang w:val="en-GB"/>
          </w:rPr>
          <w:t xml:space="preserve"> </w:t>
        </w:r>
      </w:ins>
      <w:ins w:id="1322" w:author="Holger Eichelberger" w:date="2015-08-10T17:06:00Z">
        <w:r>
          <w:rPr>
            <w:rFonts w:ascii="Courier New" w:hAnsi="Courier New" w:cs="Courier New"/>
            <w:sz w:val="22"/>
            <w:szCs w:val="22"/>
            <w:lang w:val="en-GB"/>
          </w:rPr>
          <w:t>data;</w:t>
        </w:r>
      </w:ins>
    </w:p>
    <w:p w:rsidR="00000000" w:rsidRDefault="007269D0">
      <w:pPr>
        <w:rPr>
          <w:ins w:id="1323" w:author="Holger Eichelberger" w:date="2015-08-10T17:06:00Z"/>
          <w:lang w:val="en-GB"/>
        </w:rPr>
        <w:pPrChange w:id="1324" w:author="Holger Eichelberger" w:date="2015-08-10T17:04:00Z">
          <w:pPr>
            <w:pStyle w:val="Heading3"/>
          </w:pPr>
        </w:pPrChange>
      </w:pPr>
      <w:ins w:id="1325" w:author="Holger Eichelberger" w:date="2015-08-10T17:05:00Z">
        <w:r>
          <w:rPr>
            <w:lang w:val="en-GB"/>
          </w:rPr>
          <w:t xml:space="preserve">In order to simplify the use of such </w:t>
        </w:r>
      </w:ins>
      <w:ins w:id="1326" w:author="Holger Eichelberger" w:date="2015-08-10T17:06:00Z">
        <w:r>
          <w:rPr>
            <w:lang w:val="en-GB"/>
          </w:rPr>
          <w:t>types and to increase type safety, we allow the definition of type aliases akin to C or the unconstraint typedefs in IVML.</w:t>
        </w:r>
      </w:ins>
    </w:p>
    <w:p w:rsidR="007269D0" w:rsidRDefault="007269D0" w:rsidP="007269D0">
      <w:pPr>
        <w:keepNext/>
        <w:keepLines/>
        <w:spacing w:line="276" w:lineRule="auto"/>
        <w:jc w:val="left"/>
        <w:rPr>
          <w:ins w:id="1327" w:author="Holger Eichelberger" w:date="2015-08-10T17:06:00Z"/>
          <w:lang w:val="en-GB"/>
        </w:rPr>
      </w:pPr>
      <w:ins w:id="1328" w:author="Holger Eichelberger" w:date="2015-08-10T17:06:00Z">
        <w:r w:rsidRPr="00FF7947">
          <w:rPr>
            <w:b/>
            <w:lang w:val="en-GB"/>
          </w:rPr>
          <w:t>Syntax</w:t>
        </w:r>
        <w:r w:rsidRPr="00725A64">
          <w:rPr>
            <w:lang w:val="en-GB"/>
          </w:rPr>
          <w:t xml:space="preserve">: </w:t>
        </w:r>
      </w:ins>
    </w:p>
    <w:p w:rsidR="007269D0" w:rsidRDefault="00FF39BE" w:rsidP="007269D0">
      <w:pPr>
        <w:keepNext/>
        <w:keepLines/>
        <w:spacing w:after="60" w:line="276" w:lineRule="auto"/>
        <w:ind w:left="562"/>
        <w:jc w:val="left"/>
        <w:rPr>
          <w:ins w:id="1329" w:author="Holger Eichelberger" w:date="2015-08-10T17:06:00Z"/>
          <w:rFonts w:ascii="Courier New" w:hAnsi="Courier New" w:cs="Courier New"/>
          <w:sz w:val="22"/>
          <w:szCs w:val="22"/>
          <w:lang w:val="en-GB"/>
        </w:rPr>
      </w:pPr>
      <w:proofErr w:type="gramStart"/>
      <w:ins w:id="1330" w:author="Holger Eichelberger" w:date="2015-08-10T17:06:00Z">
        <w:r w:rsidRPr="00FF39BE">
          <w:rPr>
            <w:rFonts w:ascii="Courier New" w:hAnsi="Courier New" w:cs="Courier New"/>
            <w:b/>
            <w:sz w:val="22"/>
            <w:szCs w:val="22"/>
            <w:lang w:val="en-GB"/>
            <w:rPrChange w:id="1331" w:author="Holger Eichelberger" w:date="2015-08-10T17:07:00Z">
              <w:rPr>
                <w:rFonts w:ascii="Courier New" w:hAnsi="Courier New" w:cs="Courier New"/>
                <w:i/>
                <w:color w:val="0000FF"/>
                <w:sz w:val="22"/>
                <w:szCs w:val="22"/>
                <w:u w:val="single"/>
                <w:lang w:val="en-GB"/>
              </w:rPr>
            </w:rPrChange>
          </w:rPr>
          <w:t>typedef</w:t>
        </w:r>
        <w:proofErr w:type="gramEnd"/>
        <w:r w:rsidR="007269D0">
          <w:rPr>
            <w:rFonts w:ascii="Courier New" w:hAnsi="Courier New" w:cs="Courier New"/>
            <w:i/>
            <w:sz w:val="22"/>
            <w:szCs w:val="22"/>
            <w:lang w:val="en-GB"/>
          </w:rPr>
          <w:t xml:space="preserve"> </w:t>
        </w:r>
      </w:ins>
      <w:ins w:id="1332" w:author="Holger Eichelberger" w:date="2015-08-10T17:07:00Z">
        <w:r w:rsidR="007269D0">
          <w:rPr>
            <w:rFonts w:ascii="Courier New" w:hAnsi="Courier New" w:cs="Courier New"/>
            <w:i/>
            <w:sz w:val="22"/>
            <w:szCs w:val="22"/>
            <w:lang w:val="en-GB"/>
          </w:rPr>
          <w:t>name</w:t>
        </w:r>
      </w:ins>
      <w:ins w:id="1333" w:author="Holger Eichelberger" w:date="2015-08-10T17:06:00Z">
        <w:r w:rsidR="007269D0" w:rsidRPr="00725A64">
          <w:rPr>
            <w:rFonts w:ascii="Courier New" w:hAnsi="Courier New" w:cs="Courier New"/>
            <w:b/>
            <w:sz w:val="22"/>
            <w:szCs w:val="22"/>
            <w:lang w:val="en-GB"/>
          </w:rPr>
          <w:t xml:space="preserve"> </w:t>
        </w:r>
      </w:ins>
      <w:ins w:id="1334" w:author="Holger Eichelberger" w:date="2015-08-10T17:07:00Z">
        <w:r w:rsidRPr="00FF39BE">
          <w:rPr>
            <w:rFonts w:ascii="Courier New" w:hAnsi="Courier New" w:cs="Courier New"/>
            <w:i/>
            <w:sz w:val="22"/>
            <w:szCs w:val="22"/>
            <w:lang w:val="en-GB"/>
            <w:rPrChange w:id="1335" w:author="Holger Eichelberger" w:date="2015-08-10T17:07:00Z">
              <w:rPr>
                <w:rFonts w:ascii="Courier New" w:hAnsi="Courier New" w:cs="Courier New"/>
                <w:b/>
                <w:color w:val="0000FF"/>
                <w:sz w:val="22"/>
                <w:szCs w:val="22"/>
                <w:u w:val="single"/>
                <w:lang w:val="en-GB"/>
              </w:rPr>
            </w:rPrChange>
          </w:rPr>
          <w:t>Type</w:t>
        </w:r>
      </w:ins>
      <w:ins w:id="1336" w:author="Holger Eichelberger" w:date="2015-08-10T17:06:00Z">
        <w:r w:rsidR="007269D0" w:rsidRPr="00725A64">
          <w:rPr>
            <w:rFonts w:ascii="Courier New" w:hAnsi="Courier New" w:cs="Courier New"/>
            <w:sz w:val="22"/>
            <w:szCs w:val="22"/>
            <w:lang w:val="en-GB"/>
          </w:rPr>
          <w:t>;</w:t>
        </w:r>
      </w:ins>
    </w:p>
    <w:p w:rsidR="007269D0" w:rsidRDefault="007269D0" w:rsidP="007269D0">
      <w:pPr>
        <w:keepNext/>
        <w:spacing w:line="276" w:lineRule="auto"/>
        <w:rPr>
          <w:ins w:id="1337" w:author="Holger Eichelberger" w:date="2015-08-10T17:06:00Z"/>
          <w:lang w:val="en-GB"/>
        </w:rPr>
      </w:pPr>
      <w:ins w:id="1338" w:author="Holger Eichelberger" w:date="2015-08-10T17:06:00Z">
        <w:r w:rsidRPr="00725A64">
          <w:rPr>
            <w:b/>
            <w:lang w:val="en-GB"/>
          </w:rPr>
          <w:t>Description of Syntax</w:t>
        </w:r>
        <w:r w:rsidRPr="00725A64">
          <w:rPr>
            <w:lang w:val="en-GB"/>
          </w:rPr>
          <w:t xml:space="preserve">: The declaration of </w:t>
        </w:r>
      </w:ins>
      <w:ins w:id="1339" w:author="Holger Eichelberger" w:date="2015-08-10T17:07:00Z">
        <w:r>
          <w:rPr>
            <w:lang w:val="en-GB"/>
          </w:rPr>
          <w:t xml:space="preserve">typedefs </w:t>
        </w:r>
      </w:ins>
      <w:ins w:id="1340" w:author="Holger Eichelberger" w:date="2015-08-10T17:06:00Z">
        <w:r w:rsidRPr="00725A64">
          <w:rPr>
            <w:lang w:val="en-GB"/>
          </w:rPr>
          <w:t>consists of the following elements:</w:t>
        </w:r>
      </w:ins>
    </w:p>
    <w:p w:rsidR="007269D0" w:rsidRPr="00725A64" w:rsidRDefault="007269D0" w:rsidP="007269D0">
      <w:pPr>
        <w:pStyle w:val="ListParagraph"/>
        <w:numPr>
          <w:ilvl w:val="0"/>
          <w:numId w:val="7"/>
        </w:numPr>
        <w:spacing w:after="200" w:line="276" w:lineRule="auto"/>
        <w:ind w:left="993"/>
        <w:rPr>
          <w:ins w:id="1341" w:author="Holger Eichelberger" w:date="2015-08-10T17:06:00Z"/>
          <w:lang w:val="en-GB"/>
        </w:rPr>
      </w:pPr>
      <w:ins w:id="1342" w:author="Holger Eichelberger" w:date="2015-08-10T17:06:00Z">
        <w:r w:rsidRPr="00725A64">
          <w:rPr>
            <w:lang w:val="en-GB"/>
          </w:rPr>
          <w:t>The</w:t>
        </w:r>
      </w:ins>
      <w:ins w:id="1343" w:author="Holger Eichelberger" w:date="2015-08-10T17:07:00Z">
        <w:r>
          <w:rPr>
            <w:lang w:val="en-GB"/>
          </w:rPr>
          <w:t xml:space="preserve"> keyword</w:t>
        </w:r>
      </w:ins>
      <w:ins w:id="1344" w:author="Holger Eichelberger" w:date="2015-08-10T17:06:00Z">
        <w:r w:rsidRPr="00725A64">
          <w:rPr>
            <w:lang w:val="en-GB"/>
          </w:rPr>
          <w:t xml:space="preserve"> </w:t>
        </w:r>
      </w:ins>
      <w:ins w:id="1345" w:author="Holger Eichelberger" w:date="2015-08-10T17:07:00Z">
        <w:r w:rsidR="00FF39BE" w:rsidRPr="00FF39BE">
          <w:rPr>
            <w:rFonts w:ascii="Courier New" w:hAnsi="Courier New" w:cs="Courier New"/>
            <w:b/>
            <w:sz w:val="22"/>
            <w:szCs w:val="22"/>
            <w:lang w:val="en-GB"/>
            <w:rPrChange w:id="1346" w:author="Holger Eichelberger" w:date="2015-08-10T17:07:00Z">
              <w:rPr>
                <w:rFonts w:ascii="Courier New" w:hAnsi="Courier New" w:cs="Courier New"/>
                <w:b/>
                <w:i/>
                <w:color w:val="0000FF"/>
                <w:sz w:val="22"/>
                <w:szCs w:val="22"/>
                <w:u w:val="single"/>
                <w:lang w:val="en-GB"/>
              </w:rPr>
            </w:rPrChange>
          </w:rPr>
          <w:t>t</w:t>
        </w:r>
      </w:ins>
      <w:ins w:id="1347" w:author="Holger Eichelberger" w:date="2015-08-10T17:06:00Z">
        <w:r w:rsidR="00FF39BE" w:rsidRPr="00FF39BE">
          <w:rPr>
            <w:rFonts w:ascii="Courier New" w:hAnsi="Courier New" w:cs="Courier New"/>
            <w:b/>
            <w:sz w:val="22"/>
            <w:szCs w:val="22"/>
            <w:lang w:val="en-GB"/>
            <w:rPrChange w:id="1348" w:author="Holger Eichelberger" w:date="2015-08-10T17:07:00Z">
              <w:rPr>
                <w:rFonts w:ascii="Courier New" w:hAnsi="Courier New" w:cs="Courier New"/>
                <w:b/>
                <w:i/>
                <w:color w:val="0000FF"/>
                <w:sz w:val="22"/>
                <w:szCs w:val="22"/>
                <w:u w:val="single"/>
                <w:lang w:val="en-GB"/>
              </w:rPr>
            </w:rPrChange>
          </w:rPr>
          <w:t>ype</w:t>
        </w:r>
      </w:ins>
      <w:ins w:id="1349" w:author="Holger Eichelberger" w:date="2015-08-10T17:07:00Z">
        <w:r w:rsidR="00FF39BE" w:rsidRPr="00FF39BE">
          <w:rPr>
            <w:rFonts w:ascii="Courier New" w:hAnsi="Courier New" w:cs="Courier New"/>
            <w:b/>
            <w:sz w:val="22"/>
            <w:szCs w:val="22"/>
            <w:lang w:val="en-GB"/>
            <w:rPrChange w:id="1350" w:author="Holger Eichelberger" w:date="2015-08-10T17:07:00Z">
              <w:rPr>
                <w:rFonts w:ascii="Courier New" w:hAnsi="Courier New" w:cs="Courier New"/>
                <w:b/>
                <w:i/>
                <w:color w:val="0000FF"/>
                <w:sz w:val="22"/>
                <w:szCs w:val="22"/>
                <w:u w:val="single"/>
                <w:lang w:val="en-GB"/>
              </w:rPr>
            </w:rPrChange>
          </w:rPr>
          <w:t>def</w:t>
        </w:r>
      </w:ins>
      <w:ins w:id="1351" w:author="Holger Eichelberger" w:date="2015-08-10T17:06:00Z">
        <w:r w:rsidRPr="00725A64">
          <w:rPr>
            <w:lang w:val="en-GB"/>
          </w:rPr>
          <w:t xml:space="preserve"> </w:t>
        </w:r>
      </w:ins>
      <w:ins w:id="1352" w:author="Holger Eichelberger" w:date="2015-08-10T17:07:00Z">
        <w:r>
          <w:rPr>
            <w:lang w:val="en-GB"/>
          </w:rPr>
          <w:t>indicates the declaration of an alias type</w:t>
        </w:r>
      </w:ins>
      <w:ins w:id="1353" w:author="Holger Eichelberger" w:date="2015-08-10T17:06:00Z">
        <w:r w:rsidRPr="00725A64">
          <w:rPr>
            <w:lang w:val="en-GB"/>
          </w:rPr>
          <w:t xml:space="preserve">. </w:t>
        </w:r>
      </w:ins>
    </w:p>
    <w:p w:rsidR="007269D0" w:rsidRPr="00725A64" w:rsidRDefault="007269D0" w:rsidP="007269D0">
      <w:pPr>
        <w:pStyle w:val="ListParagraph"/>
        <w:numPr>
          <w:ilvl w:val="0"/>
          <w:numId w:val="7"/>
        </w:numPr>
        <w:spacing w:after="200" w:line="276" w:lineRule="auto"/>
        <w:ind w:left="993"/>
        <w:rPr>
          <w:ins w:id="1354" w:author="Holger Eichelberger" w:date="2015-08-10T17:06:00Z"/>
          <w:lang w:val="en-GB"/>
        </w:rPr>
      </w:pPr>
      <w:ins w:id="1355" w:author="Holger Eichelberger" w:date="2015-08-10T17:06:00Z">
        <w:r>
          <w:rPr>
            <w:lang w:val="en-GB"/>
          </w:rPr>
          <w:t>The identifier</w:t>
        </w:r>
        <w:r w:rsidRPr="00725A64">
          <w:rPr>
            <w:lang w:val="en-GB"/>
          </w:rPr>
          <w:t xml:space="preserve"> </w:t>
        </w:r>
      </w:ins>
      <w:ins w:id="1356" w:author="Holger Eichelberger" w:date="2015-08-10T17:08:00Z">
        <w:r>
          <w:rPr>
            <w:rFonts w:ascii="Courier New" w:hAnsi="Courier New" w:cs="Courier New"/>
            <w:i/>
            <w:sz w:val="22"/>
            <w:szCs w:val="22"/>
            <w:lang w:val="en-GB"/>
          </w:rPr>
          <w:t>n</w:t>
        </w:r>
      </w:ins>
      <w:ins w:id="1357" w:author="Holger Eichelberger" w:date="2015-08-10T17:06:00Z">
        <w:r w:rsidRPr="00725A64">
          <w:rPr>
            <w:rFonts w:ascii="Courier New" w:hAnsi="Courier New" w:cs="Courier New"/>
            <w:i/>
            <w:sz w:val="22"/>
            <w:szCs w:val="22"/>
            <w:lang w:val="en-GB"/>
          </w:rPr>
          <w:t>ame</w:t>
        </w:r>
        <w:r>
          <w:rPr>
            <w:lang w:val="en-GB"/>
          </w:rPr>
          <w:t xml:space="preserve"> </w:t>
        </w:r>
      </w:ins>
      <w:ins w:id="1358" w:author="Holger Eichelberger" w:date="2015-08-10T17:08:00Z">
        <w:r>
          <w:rPr>
            <w:lang w:val="en-GB"/>
          </w:rPr>
          <w:t>denotes the name of the new (alias) type</w:t>
        </w:r>
      </w:ins>
      <w:ins w:id="1359" w:author="Holger Eichelberger" w:date="2015-08-10T17:06:00Z">
        <w:r w:rsidRPr="00725A64">
          <w:rPr>
            <w:lang w:val="en-GB"/>
          </w:rPr>
          <w:t>.</w:t>
        </w:r>
      </w:ins>
    </w:p>
    <w:p w:rsidR="005377FC" w:rsidRDefault="007269D0">
      <w:pPr>
        <w:pStyle w:val="ListParagraph"/>
        <w:numPr>
          <w:ilvl w:val="0"/>
          <w:numId w:val="7"/>
        </w:numPr>
        <w:spacing w:after="200" w:line="276" w:lineRule="auto"/>
        <w:ind w:left="993"/>
        <w:rPr>
          <w:ins w:id="1360" w:author="Holger Eichelberger" w:date="2015-08-10T17:06:00Z"/>
          <w:lang w:val="en-GB"/>
        </w:rPr>
      </w:pPr>
      <w:ins w:id="1361" w:author="Holger Eichelberger" w:date="2015-08-10T17:06:00Z">
        <w:r w:rsidRPr="00725A64">
          <w:rPr>
            <w:lang w:val="en-GB"/>
          </w:rPr>
          <w:t xml:space="preserve">The </w:t>
        </w:r>
      </w:ins>
      <w:ins w:id="1362" w:author="Holger Eichelberger" w:date="2015-08-10T17:08:00Z">
        <w:r w:rsidR="00FF39BE" w:rsidRPr="00FF39BE">
          <w:rPr>
            <w:rFonts w:ascii="Courier New" w:hAnsi="Courier New" w:cs="Courier New"/>
            <w:i/>
            <w:sz w:val="22"/>
            <w:szCs w:val="22"/>
            <w:lang w:val="en-GB"/>
            <w:rPrChange w:id="1363" w:author="Holger Eichelberger" w:date="2015-08-10T17:08:00Z">
              <w:rPr>
                <w:color w:val="0000FF"/>
                <w:u w:val="single"/>
                <w:lang w:val="en-GB"/>
              </w:rPr>
            </w:rPrChange>
          </w:rPr>
          <w:t>Type</w:t>
        </w:r>
        <w:r>
          <w:rPr>
            <w:lang w:val="en-GB"/>
          </w:rPr>
          <w:t xml:space="preserve"> is an existing type expression </w:t>
        </w:r>
      </w:ins>
      <w:ins w:id="1364" w:author="Holger Eichelberger" w:date="2015-08-10T17:09:00Z">
        <w:r>
          <w:rPr>
            <w:lang w:val="en-GB"/>
          </w:rPr>
          <w:t>used to define the alias</w:t>
        </w:r>
      </w:ins>
      <w:ins w:id="1365" w:author="Holger Eichelberger" w:date="2015-08-10T17:06:00Z">
        <w:r w:rsidRPr="00725A64">
          <w:rPr>
            <w:lang w:val="en-GB"/>
          </w:rPr>
          <w:t>.</w:t>
        </w:r>
      </w:ins>
    </w:p>
    <w:p w:rsidR="007269D0" w:rsidRPr="00725A64" w:rsidRDefault="00FF39BE" w:rsidP="007269D0">
      <w:pPr>
        <w:spacing w:after="200" w:line="276" w:lineRule="auto"/>
        <w:rPr>
          <w:ins w:id="1366" w:author="Holger Eichelberger" w:date="2015-08-10T17:06:00Z"/>
          <w:lang w:val="en-GB"/>
        </w:rPr>
      </w:pPr>
      <w:ins w:id="1367" w:author="Holger Eichelberger" w:date="2015-08-10T17:22:00Z">
        <w:r w:rsidRPr="00FF39BE">
          <w:rPr>
            <w:lang w:val="en-GB"/>
            <w:rPrChange w:id="1368" w:author="Holger Eichelberger" w:date="2015-08-10T17:22:00Z">
              <w:rPr>
                <w:color w:val="0000FF"/>
                <w:highlight w:val="yellow"/>
                <w:u w:val="single"/>
                <w:lang w:val="en-GB"/>
              </w:rPr>
            </w:rPrChange>
          </w:rPr>
          <w:t>Type aliases can be used wherever the original type can be used</w:t>
        </w:r>
      </w:ins>
      <w:ins w:id="1369" w:author="Holger Eichelberger" w:date="2015-08-10T17:06:00Z">
        <w:r w:rsidRPr="00FF39BE">
          <w:rPr>
            <w:lang w:val="en-GB"/>
            <w:rPrChange w:id="1370" w:author="Holger Eichelberger" w:date="2015-08-10T17:22:00Z">
              <w:rPr>
                <w:color w:val="0000FF"/>
                <w:u w:val="single"/>
                <w:lang w:val="en-GB"/>
              </w:rPr>
            </w:rPrChange>
          </w:rPr>
          <w:t>.</w:t>
        </w:r>
        <w:r w:rsidR="007269D0" w:rsidRPr="00725A64">
          <w:rPr>
            <w:lang w:val="en-GB"/>
          </w:rPr>
          <w:t xml:space="preserve"> </w:t>
        </w:r>
      </w:ins>
    </w:p>
    <w:p w:rsidR="007269D0" w:rsidRDefault="007269D0" w:rsidP="007269D0">
      <w:pPr>
        <w:spacing w:line="276" w:lineRule="auto"/>
        <w:jc w:val="left"/>
        <w:rPr>
          <w:ins w:id="1371" w:author="Holger Eichelberger" w:date="2015-08-10T17:06:00Z"/>
          <w:lang w:val="en-GB"/>
        </w:rPr>
      </w:pPr>
      <w:ins w:id="1372" w:author="Holger Eichelberger" w:date="2015-08-10T17:06:00Z">
        <w:r w:rsidRPr="00725A64">
          <w:rPr>
            <w:b/>
            <w:lang w:val="en-GB"/>
          </w:rPr>
          <w:t>Example</w:t>
        </w:r>
        <w:r w:rsidRPr="00725A64">
          <w:rPr>
            <w:lang w:val="en-GB"/>
          </w:rPr>
          <w:t xml:space="preserve">: </w:t>
        </w:r>
      </w:ins>
    </w:p>
    <w:p w:rsidR="007269D0" w:rsidRDefault="00D777E5" w:rsidP="007269D0">
      <w:pPr>
        <w:spacing w:after="60" w:line="276" w:lineRule="auto"/>
        <w:ind w:left="562"/>
        <w:jc w:val="left"/>
        <w:rPr>
          <w:ins w:id="1373" w:author="Holger Eichelberger" w:date="2015-08-10T17:06:00Z"/>
          <w:rFonts w:ascii="Courier New" w:hAnsi="Courier New" w:cs="Courier New"/>
          <w:sz w:val="22"/>
          <w:szCs w:val="22"/>
          <w:lang w:val="en-GB"/>
        </w:rPr>
      </w:pPr>
      <w:proofErr w:type="gramStart"/>
      <w:ins w:id="1374" w:author="Holger Eichelberger" w:date="2015-08-10T17:23:00Z">
        <w:r>
          <w:rPr>
            <w:rFonts w:ascii="Courier New" w:hAnsi="Courier New" w:cs="Courier New"/>
            <w:b/>
            <w:sz w:val="22"/>
            <w:szCs w:val="22"/>
            <w:lang w:val="en-GB"/>
          </w:rPr>
          <w:t>t</w:t>
        </w:r>
      </w:ins>
      <w:ins w:id="1375" w:author="Holger Eichelberger" w:date="2015-08-10T17:22:00Z">
        <w:r>
          <w:rPr>
            <w:rFonts w:ascii="Courier New" w:hAnsi="Courier New" w:cs="Courier New"/>
            <w:b/>
            <w:sz w:val="22"/>
            <w:szCs w:val="22"/>
            <w:lang w:val="en-GB"/>
          </w:rPr>
          <w:t>ypedef</w:t>
        </w:r>
        <w:proofErr w:type="gramEnd"/>
        <w:r>
          <w:rPr>
            <w:rFonts w:ascii="Courier New" w:hAnsi="Courier New" w:cs="Courier New"/>
            <w:b/>
            <w:sz w:val="22"/>
            <w:szCs w:val="22"/>
            <w:lang w:val="en-GB"/>
          </w:rPr>
          <w:t xml:space="preserve"> </w:t>
        </w:r>
        <w:r w:rsidR="00FF39BE" w:rsidRPr="00FF39BE">
          <w:rPr>
            <w:rFonts w:ascii="Courier New" w:hAnsi="Courier New" w:cs="Courier New"/>
            <w:sz w:val="22"/>
            <w:szCs w:val="22"/>
            <w:lang w:val="en-GB"/>
            <w:rPrChange w:id="1376" w:author="Holger Eichelberger" w:date="2015-08-10T17:23:00Z">
              <w:rPr>
                <w:rFonts w:ascii="Courier New" w:hAnsi="Courier New" w:cs="Courier New"/>
                <w:b/>
                <w:color w:val="0000FF"/>
                <w:sz w:val="22"/>
                <w:szCs w:val="22"/>
                <w:u w:val="single"/>
                <w:lang w:val="en-GB"/>
              </w:rPr>
            </w:rPrChange>
          </w:rPr>
          <w:t>DataType</w:t>
        </w:r>
        <w:r>
          <w:rPr>
            <w:rFonts w:ascii="Courier New" w:hAnsi="Courier New" w:cs="Courier New"/>
            <w:b/>
            <w:sz w:val="22"/>
            <w:szCs w:val="22"/>
            <w:lang w:val="en-GB"/>
          </w:rPr>
          <w:t xml:space="preserve"> </w:t>
        </w:r>
      </w:ins>
      <w:ins w:id="1377" w:author="Holger Eichelberger" w:date="2015-08-10T17:23:00Z">
        <w:r>
          <w:rPr>
            <w:rFonts w:ascii="Courier New" w:hAnsi="Courier New" w:cs="Courier New"/>
            <w:sz w:val="22"/>
            <w:szCs w:val="22"/>
            <w:lang w:val="en-GB"/>
          </w:rPr>
          <w:t>map</w:t>
        </w:r>
        <w:r w:rsidRPr="00725A64">
          <w:rPr>
            <w:rFonts w:ascii="Courier New" w:hAnsi="Courier New" w:cs="Courier New"/>
            <w:sz w:val="22"/>
            <w:szCs w:val="22"/>
            <w:lang w:val="en-GB"/>
          </w:rPr>
          <w:t xml:space="preserve">Of(String, </w:t>
        </w:r>
        <w:r>
          <w:rPr>
            <w:rFonts w:ascii="Courier New" w:hAnsi="Courier New" w:cs="Courier New"/>
            <w:sz w:val="22"/>
            <w:szCs w:val="22"/>
            <w:lang w:val="en-GB"/>
          </w:rPr>
          <w:t>map</w:t>
        </w:r>
        <w:r w:rsidRPr="00725A64">
          <w:rPr>
            <w:rFonts w:ascii="Courier New" w:hAnsi="Courier New" w:cs="Courier New"/>
            <w:sz w:val="22"/>
            <w:szCs w:val="22"/>
            <w:lang w:val="en-GB"/>
          </w:rPr>
          <w:t>Of(String, String))</w:t>
        </w:r>
      </w:ins>
      <w:ins w:id="1378" w:author="Holger Eichelberger" w:date="2015-08-10T17:06:00Z">
        <w:r w:rsidR="007269D0" w:rsidRPr="00725A64">
          <w:rPr>
            <w:rFonts w:ascii="Courier New" w:hAnsi="Courier New" w:cs="Courier New"/>
            <w:sz w:val="22"/>
            <w:szCs w:val="22"/>
            <w:lang w:val="en-GB"/>
          </w:rPr>
          <w:t>;</w:t>
        </w:r>
      </w:ins>
    </w:p>
    <w:p w:rsidR="00D777E5" w:rsidRDefault="00D777E5" w:rsidP="007269D0">
      <w:pPr>
        <w:rPr>
          <w:ins w:id="1379" w:author="Holger Eichelberger" w:date="2015-08-10T17:23:00Z"/>
          <w:lang w:val="en-GB"/>
        </w:rPr>
      </w:pPr>
      <w:ins w:id="1380" w:author="Holger Eichelberger" w:date="2015-08-10T17:23:00Z">
        <w:r>
          <w:rPr>
            <w:lang w:val="en-GB"/>
          </w:rPr>
          <w:t>Then the expression shown above becomes</w:t>
        </w:r>
      </w:ins>
    </w:p>
    <w:p w:rsidR="00000000" w:rsidRDefault="00D777E5">
      <w:pPr>
        <w:ind w:firstLine="567"/>
        <w:rPr>
          <w:ins w:id="1381" w:author="Holger Eichelberger" w:date="2015-08-10T17:23:00Z"/>
          <w:lang w:val="en-GB"/>
        </w:rPr>
        <w:pPrChange w:id="1382" w:author="Holger Eichelberger" w:date="2015-08-10T17:23:00Z">
          <w:pPr>
            <w:ind w:firstLine="709"/>
          </w:pPr>
        </w:pPrChange>
      </w:pPr>
      <w:ins w:id="1383" w:author="Holger Eichelberger" w:date="2015-08-10T17:23:00Z">
        <w:r>
          <w:rPr>
            <w:rFonts w:ascii="Courier New" w:hAnsi="Courier New" w:cs="Courier New"/>
            <w:sz w:val="22"/>
            <w:szCs w:val="22"/>
            <w:lang w:val="en-GB"/>
          </w:rPr>
          <w:t>DataType data;</w:t>
        </w:r>
      </w:ins>
    </w:p>
    <w:p w:rsidR="00F47F7B" w:rsidRPr="00725A64" w:rsidRDefault="00F47F7B" w:rsidP="00EA17BB">
      <w:pPr>
        <w:pStyle w:val="Heading3"/>
        <w:rPr>
          <w:lang w:val="en-GB"/>
        </w:rPr>
      </w:pPr>
      <w:bookmarkStart w:id="1384" w:name="_Toc430078871"/>
      <w:r w:rsidRPr="00725A64">
        <w:rPr>
          <w:lang w:val="en-GB"/>
        </w:rPr>
        <w:t>Variables</w:t>
      </w:r>
      <w:bookmarkEnd w:id="1312"/>
      <w:bookmarkEnd w:id="1384"/>
    </w:p>
    <w:p w:rsidR="00F47F7B" w:rsidRPr="00FF7947" w:rsidRDefault="00F47F7B" w:rsidP="00F47F7B">
      <w:pPr>
        <w:rPr>
          <w:lang w:val="en-GB"/>
        </w:rPr>
      </w:pPr>
      <w:r w:rsidRPr="00725A64">
        <w:rPr>
          <w:lang w:val="en-GB"/>
        </w:rPr>
        <w:t>A variable provides name-base</w:t>
      </w:r>
      <w:r w:rsidR="00152C0D" w:rsidRPr="00725A64">
        <w:rPr>
          <w:lang w:val="en-GB"/>
        </w:rPr>
        <w:t>d</w:t>
      </w:r>
      <w:r w:rsidRPr="00725A64">
        <w:rPr>
          <w:lang w:val="en-GB"/>
        </w:rPr>
        <w:t xml:space="preserve"> access to a value of a certain type </w:t>
      </w:r>
      <w:r w:rsidR="00E562C4" w:rsidRPr="00725A64">
        <w:rPr>
          <w:lang w:val="en-GB"/>
        </w:rPr>
        <w:t xml:space="preserve">(see Section </w:t>
      </w:r>
      <w:r w:rsidR="00FF39BE" w:rsidRPr="00FF7947">
        <w:rPr>
          <w:lang w:val="en-GB"/>
        </w:rPr>
        <w:fldChar w:fldCharType="begin"/>
      </w:r>
      <w:r w:rsidR="00E562C4" w:rsidRPr="00725A64">
        <w:rPr>
          <w:lang w:val="en-GB"/>
        </w:rPr>
        <w:instrText xml:space="preserve"> REF _Ref368041089 \r \h </w:instrText>
      </w:r>
      <w:r w:rsidR="00FF39BE" w:rsidRPr="00FF7947">
        <w:rPr>
          <w:lang w:val="en-GB"/>
        </w:rPr>
      </w:r>
      <w:r w:rsidR="00FF39BE" w:rsidRPr="00FF7947">
        <w:rPr>
          <w:lang w:val="en-GB"/>
        </w:rPr>
        <w:fldChar w:fldCharType="separate"/>
      </w:r>
      <w:r w:rsidR="00AA153B">
        <w:rPr>
          <w:lang w:val="en-GB"/>
        </w:rPr>
        <w:t>3.1.5</w:t>
      </w:r>
      <w:r w:rsidR="00FF39BE" w:rsidRPr="00FF7947">
        <w:rPr>
          <w:lang w:val="en-GB"/>
        </w:rPr>
        <w:fldChar w:fldCharType="end"/>
      </w:r>
      <w:r w:rsidR="00E562C4" w:rsidRPr="00725A64">
        <w:rPr>
          <w:lang w:val="en-GB"/>
        </w:rPr>
        <w:t>)</w:t>
      </w:r>
      <w:r w:rsidR="005E191E">
        <w:rPr>
          <w:lang w:val="en-GB"/>
        </w:rPr>
        <w:t>,</w:t>
      </w:r>
      <w:r w:rsidR="00E562C4" w:rsidRPr="00725A64">
        <w:rPr>
          <w:lang w:val="en-GB"/>
        </w:rPr>
        <w:t xml:space="preserve"> </w:t>
      </w:r>
      <w:r w:rsidRPr="00FF7947">
        <w:rPr>
          <w:lang w:val="en-GB"/>
        </w:rPr>
        <w:t>similar to variables in programming languages.</w:t>
      </w:r>
    </w:p>
    <w:p w:rsidR="00F47F7B" w:rsidRPr="00725A64" w:rsidRDefault="00F47F7B" w:rsidP="00F47F7B">
      <w:pPr>
        <w:rPr>
          <w:lang w:val="en-GB"/>
        </w:rPr>
      </w:pPr>
      <w:r w:rsidRPr="00725A64">
        <w:rPr>
          <w:lang w:val="en-GB"/>
        </w:rPr>
        <w:t xml:space="preserve">In VIL, the value of a variable can be modified at any time (in contrast to </w:t>
      </w:r>
      <w:r w:rsidR="00E05E2C" w:rsidRPr="00725A64">
        <w:rPr>
          <w:lang w:val="en-GB"/>
        </w:rPr>
        <w:t xml:space="preserve">build languages such as </w:t>
      </w:r>
      <w:r w:rsidRPr="00725A64">
        <w:rPr>
          <w:lang w:val="en-GB"/>
        </w:rPr>
        <w:t xml:space="preserve">ANT </w:t>
      </w:r>
      <w:r w:rsidR="006932F3" w:rsidRPr="00725A64">
        <w:rPr>
          <w:lang w:val="en-GB"/>
        </w:rPr>
        <w:t>[</w:t>
      </w:r>
      <w:fldSimple w:instr=" REF BIB_ant13 \* MERGEFORMAT ">
        <w:r w:rsidR="00AA153B" w:rsidRPr="001E46F3">
          <w:rPr>
            <w:lang w:val="en-GB"/>
          </w:rPr>
          <w:t>9</w:t>
        </w:r>
      </w:fldSimple>
      <w:r w:rsidR="006932F3" w:rsidRPr="00725A64">
        <w:rPr>
          <w:lang w:val="en-GB"/>
        </w:rPr>
        <w:t xml:space="preserve">] </w:t>
      </w:r>
      <w:r w:rsidRPr="00FF7947">
        <w:rPr>
          <w:lang w:val="en-GB"/>
        </w:rPr>
        <w:t xml:space="preserve">where a value of a property can be set only once). In addition, a variable may be declared to be constant so that a value can be set only once and not be modified afterwards. Variables may be of global scope, i.e., directly </w:t>
      </w:r>
      <w:r w:rsidRPr="00725A64">
        <w:rPr>
          <w:lang w:val="en-GB"/>
        </w:rPr>
        <w:t xml:space="preserve">defined within a VIL script or they may be local (within rules, see Section </w:t>
      </w:r>
      <w:r w:rsidR="00FF39BE" w:rsidRPr="00FF7947">
        <w:rPr>
          <w:lang w:val="en-GB"/>
        </w:rPr>
        <w:fldChar w:fldCharType="begin"/>
      </w:r>
      <w:r w:rsidRPr="00725A64">
        <w:rPr>
          <w:lang w:val="en-GB"/>
        </w:rPr>
        <w:instrText xml:space="preserve"> REF _Ref368040896 \r \h </w:instrText>
      </w:r>
      <w:r w:rsidR="00FF39BE" w:rsidRPr="00FF7947">
        <w:rPr>
          <w:lang w:val="en-GB"/>
        </w:rPr>
      </w:r>
      <w:r w:rsidR="00FF39BE" w:rsidRPr="00FF7947">
        <w:rPr>
          <w:lang w:val="en-GB"/>
        </w:rPr>
        <w:fldChar w:fldCharType="separate"/>
      </w:r>
      <w:r w:rsidR="00AA153B">
        <w:rPr>
          <w:lang w:val="en-GB"/>
        </w:rPr>
        <w:t>3.1.6</w:t>
      </w:r>
      <w:r w:rsidR="00FF39BE" w:rsidRPr="00FF7947">
        <w:rPr>
          <w:lang w:val="en-GB"/>
        </w:rPr>
        <w:fldChar w:fldCharType="end"/>
      </w:r>
      <w:r w:rsidRPr="00725A64">
        <w:rPr>
          <w:lang w:val="en-GB"/>
        </w:rPr>
        <w:t>).</w:t>
      </w:r>
    </w:p>
    <w:p w:rsidR="0061721E" w:rsidRDefault="00F47F7B">
      <w:pPr>
        <w:keepNext/>
        <w:keepLines/>
        <w:spacing w:line="276" w:lineRule="auto"/>
        <w:jc w:val="left"/>
        <w:rPr>
          <w:lang w:val="en-GB"/>
        </w:rPr>
      </w:pPr>
      <w:r w:rsidRPr="00FF7947">
        <w:rPr>
          <w:b/>
          <w:lang w:val="en-GB"/>
        </w:rPr>
        <w:t>Syntax</w:t>
      </w:r>
      <w:r w:rsidRPr="00725A64">
        <w:rPr>
          <w:lang w:val="en-GB"/>
        </w:rPr>
        <w:t xml:space="preserve">: </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 Declaration of a variable.</w:t>
      </w:r>
    </w:p>
    <w:p w:rsidR="0061721E" w:rsidRDefault="00F47F7B">
      <w:pPr>
        <w:keepNext/>
        <w:keepLines/>
        <w:spacing w:after="60" w:line="276" w:lineRule="auto"/>
        <w:ind w:left="562"/>
        <w:jc w:val="left"/>
        <w:rPr>
          <w:rFonts w:ascii="Courier New" w:hAnsi="Courier New" w:cs="Courier New"/>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1</w:t>
      </w:r>
      <w:r w:rsidRPr="00725A64">
        <w:rPr>
          <w:rFonts w:ascii="Courier New" w:hAnsi="Courier New" w:cs="Courier New"/>
          <w:sz w:val="22"/>
          <w:szCs w:val="22"/>
          <w:lang w:val="en-GB"/>
        </w:rPr>
        <w:t>;</w:t>
      </w:r>
    </w:p>
    <w:p w:rsidR="0061721E" w:rsidRDefault="00F47F7B">
      <w:pPr>
        <w:keepNext/>
        <w:keepLines/>
        <w:spacing w:after="60" w:line="276" w:lineRule="auto"/>
        <w:ind w:left="562"/>
        <w:jc w:val="left"/>
        <w:rPr>
          <w:sz w:val="22"/>
          <w:szCs w:val="22"/>
          <w:lang w:val="en-GB"/>
        </w:rPr>
      </w:pP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2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const</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Type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constantName</w:t>
      </w:r>
      <w:r w:rsidRPr="00725A64">
        <w:rPr>
          <w:rFonts w:ascii="Courier New" w:hAnsi="Courier New" w:cs="Courier New"/>
          <w:i/>
          <w:sz w:val="22"/>
          <w:szCs w:val="22"/>
          <w:vertAlign w:val="subscript"/>
          <w:lang w:val="en-GB"/>
        </w:rPr>
        <w:t xml:space="preserve"> </w:t>
      </w:r>
      <w:r w:rsidRPr="00725A64">
        <w:rPr>
          <w:rFonts w:ascii="Courier New" w:hAnsi="Courier New" w:cs="Courier New"/>
          <w:i/>
          <w:sz w:val="22"/>
          <w:szCs w:val="22"/>
          <w:lang w:val="en-GB"/>
        </w:rPr>
        <w:t>=</w:t>
      </w:r>
      <w:r w:rsidRPr="00725A64">
        <w:rPr>
          <w:rFonts w:ascii="Courier New" w:hAnsi="Courier New" w:cs="Courier New"/>
          <w:i/>
          <w:sz w:val="22"/>
          <w:szCs w:val="22"/>
          <w:vertAlign w:val="subscript"/>
          <w:lang w:val="en-GB"/>
        </w:rPr>
        <w:t xml:space="preserve"> </w:t>
      </w:r>
      <w:r w:rsidRPr="00725A64">
        <w:rPr>
          <w:rFonts w:ascii="Courier New" w:hAnsi="Courier New" w:cs="Courier New"/>
          <w:sz w:val="22"/>
          <w:szCs w:val="22"/>
          <w:lang w:val="en-GB"/>
        </w:rPr>
        <w:t>value;</w:t>
      </w:r>
    </w:p>
    <w:p w:rsidR="0061721E" w:rsidRDefault="00F47F7B">
      <w:pPr>
        <w:keepNext/>
        <w:spacing w:line="276" w:lineRule="auto"/>
        <w:rPr>
          <w:lang w:val="en-GB"/>
        </w:rPr>
      </w:pPr>
      <w:r w:rsidRPr="00725A64">
        <w:rPr>
          <w:b/>
          <w:lang w:val="en-GB"/>
        </w:rPr>
        <w:t>Description of Syntax</w:t>
      </w:r>
      <w:r w:rsidRPr="00725A64">
        <w:rPr>
          <w:lang w:val="en-GB"/>
        </w:rPr>
        <w:t>: The declaration of variables consists of the following elements:</w:t>
      </w:r>
    </w:p>
    <w:p w:rsidR="006932F3" w:rsidRPr="00725A64" w:rsidRDefault="00F47F7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i/>
          <w:sz w:val="22"/>
          <w:szCs w:val="22"/>
          <w:lang w:val="en-GB"/>
        </w:rPr>
        <w:t>Type</w:t>
      </w:r>
      <w:r w:rsidRPr="00725A64">
        <w:rPr>
          <w:lang w:val="en-GB"/>
        </w:rPr>
        <w:t xml:space="preserve"> defines the type of the variable being declared. </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identifiers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variableName</w:t>
      </w:r>
      <w:r w:rsidRPr="00725A64">
        <w:rPr>
          <w:rFonts w:ascii="Courier New" w:hAnsi="Courier New" w:cs="Courier New"/>
          <w:i/>
          <w:sz w:val="22"/>
          <w:szCs w:val="22"/>
          <w:vertAlign w:val="subscript"/>
          <w:lang w:val="en-GB"/>
        </w:rPr>
        <w:t>2</w:t>
      </w:r>
      <w:r w:rsidRPr="00725A64">
        <w:rPr>
          <w:lang w:val="en-GB"/>
        </w:rPr>
        <w:t xml:space="preserve"> and </w:t>
      </w:r>
      <w:r w:rsidRPr="00725A64">
        <w:rPr>
          <w:rFonts w:ascii="Courier New" w:hAnsi="Courier New" w:cs="Courier New"/>
          <w:i/>
          <w:sz w:val="22"/>
          <w:szCs w:val="22"/>
          <w:lang w:val="en-GB"/>
        </w:rPr>
        <w:t>constantName</w:t>
      </w:r>
      <w:r w:rsidRPr="00725A64">
        <w:rPr>
          <w:lang w:val="en-GB"/>
        </w:rPr>
        <w:t xml:space="preserve"> are the names of the declared variable or constant, respectively.</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lastRenderedPageBreak/>
        <w:t xml:space="preserve">The optional keyword </w:t>
      </w:r>
      <w:r w:rsidRPr="00725A64">
        <w:rPr>
          <w:rFonts w:ascii="Courier New" w:hAnsi="Courier New" w:cs="Courier New"/>
          <w:i/>
          <w:sz w:val="22"/>
          <w:szCs w:val="22"/>
          <w:lang w:val="en-GB"/>
        </w:rPr>
        <w:t>const</w:t>
      </w:r>
      <w:r w:rsidRPr="00725A64">
        <w:rPr>
          <w:lang w:val="en-GB"/>
        </w:rPr>
        <w:t xml:space="preserve"> indicates that a variable can be defined only once and the value must not be redefined.</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A variable may optionally be initialized by a value or an </w:t>
      </w:r>
      <w:r w:rsidR="005E191E" w:rsidRPr="00725A64">
        <w:rPr>
          <w:lang w:val="en-GB"/>
        </w:rPr>
        <w:t>expression, which</w:t>
      </w:r>
      <w:r w:rsidRPr="00725A64">
        <w:rPr>
          <w:lang w:val="en-GB"/>
        </w:rPr>
        <w:t xml:space="preserve"> evaluates to a value of the given type.</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Variable declarations end by a semicolon.</w:t>
      </w:r>
    </w:p>
    <w:p w:rsidR="00F47F7B" w:rsidRPr="00725A64" w:rsidRDefault="00F47F7B" w:rsidP="00DD6AE7">
      <w:pPr>
        <w:spacing w:after="200" w:line="276" w:lineRule="auto"/>
        <w:rPr>
          <w:lang w:val="en-GB"/>
        </w:rPr>
      </w:pPr>
      <w:r w:rsidRPr="00725A64">
        <w:rPr>
          <w:lang w:val="en-GB"/>
        </w:rPr>
        <w:t>Parameter</w:t>
      </w:r>
      <w:r w:rsidR="006932F3" w:rsidRPr="00725A64">
        <w:rPr>
          <w:lang w:val="en-GB"/>
        </w:rPr>
        <w:t>s</w:t>
      </w:r>
      <w:r w:rsidRPr="00725A64">
        <w:rPr>
          <w:lang w:val="en-GB"/>
        </w:rPr>
        <w:t xml:space="preserve"> of VIL </w:t>
      </w:r>
      <w:del w:id="1385" w:author="Holger Eichelberger" w:date="2015-09-15T08:36:00Z">
        <w:r w:rsidR="006932F3" w:rsidRPr="00725A64" w:rsidDel="00FA71C5">
          <w:rPr>
            <w:lang w:val="en-GB"/>
          </w:rPr>
          <w:delText xml:space="preserve">build </w:delText>
        </w:r>
      </w:del>
      <w:r w:rsidRPr="00725A64">
        <w:rPr>
          <w:lang w:val="en-GB"/>
        </w:rPr>
        <w:t>scripts are declared akin to variables</w:t>
      </w:r>
      <w:r w:rsidR="005E191E">
        <w:rPr>
          <w:lang w:val="en-GB"/>
        </w:rPr>
        <w:t>,</w:t>
      </w:r>
      <w:r w:rsidRPr="00725A64">
        <w:rPr>
          <w:lang w:val="en-GB"/>
        </w:rPr>
        <w:t xml:space="preserve"> </w:t>
      </w:r>
      <w:r w:rsidR="006932F3" w:rsidRPr="00725A64">
        <w:rPr>
          <w:lang w:val="en-GB"/>
        </w:rPr>
        <w:t xml:space="preserve">but </w:t>
      </w:r>
      <w:r w:rsidRPr="00725A64">
        <w:rPr>
          <w:lang w:val="en-GB"/>
        </w:rPr>
        <w:t xml:space="preserve">without </w:t>
      </w:r>
      <w:r w:rsidR="005E191E">
        <w:rPr>
          <w:lang w:val="en-GB"/>
        </w:rPr>
        <w:t xml:space="preserve">an </w:t>
      </w:r>
      <w:r w:rsidRPr="00725A64">
        <w:rPr>
          <w:lang w:val="en-GB"/>
        </w:rPr>
        <w:t xml:space="preserve">initial value. </w:t>
      </w:r>
    </w:p>
    <w:p w:rsidR="0061721E" w:rsidRDefault="00F47F7B">
      <w:pPr>
        <w:spacing w:line="276" w:lineRule="auto"/>
        <w:jc w:val="left"/>
        <w:rPr>
          <w:lang w:val="en-GB"/>
        </w:rPr>
      </w:pPr>
      <w:r w:rsidRPr="00725A64">
        <w:rPr>
          <w:b/>
          <w:lang w:val="en-GB"/>
        </w:rPr>
        <w:t>Example</w:t>
      </w:r>
      <w:r w:rsidRPr="00725A64">
        <w:rPr>
          <w:lang w:val="en-GB"/>
        </w:rPr>
        <w:t xml:space="preserve">: </w:t>
      </w:r>
    </w:p>
    <w:p w:rsidR="0061721E" w:rsidRDefault="00F47F7B">
      <w:pPr>
        <w:spacing w:after="60" w:line="276" w:lineRule="auto"/>
        <w:ind w:left="562"/>
        <w:jc w:val="left"/>
        <w:rPr>
          <w:rFonts w:ascii="Courier New" w:hAnsi="Courier New" w:cs="Courier New"/>
          <w:sz w:val="22"/>
          <w:szCs w:val="22"/>
          <w:lang w:val="en-GB"/>
        </w:rPr>
      </w:pPr>
      <w:r w:rsidRPr="00725A64">
        <w:rPr>
          <w:rFonts w:ascii="Courier New" w:hAnsi="Courier New" w:cs="Courier New"/>
          <w:b/>
          <w:sz w:val="22"/>
          <w:szCs w:val="22"/>
          <w:lang w:val="en-GB"/>
        </w:rPr>
        <w:t xml:space="preserve">Integer </w:t>
      </w:r>
      <w:r w:rsidRPr="00725A64">
        <w:rPr>
          <w:rFonts w:ascii="Courier New" w:hAnsi="Courier New" w:cs="Courier New"/>
          <w:sz w:val="22"/>
          <w:szCs w:val="22"/>
          <w:lang w:val="en-GB"/>
        </w:rPr>
        <w:t>numberOfCompilerProcesses = 4;</w:t>
      </w:r>
    </w:p>
    <w:p w:rsidR="0061721E" w:rsidRDefault="004D0454">
      <w:pPr>
        <w:spacing w:after="60" w:line="276" w:lineRule="auto"/>
        <w:ind w:left="562"/>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sources;</w:t>
      </w:r>
    </w:p>
    <w:p w:rsidR="004D0454" w:rsidRPr="00725A64" w:rsidRDefault="004D0454" w:rsidP="004D0454">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sequenceOf(</w:t>
      </w:r>
      <w:proofErr w:type="gramEnd"/>
      <w:r w:rsidRPr="00725A64">
        <w:rPr>
          <w:rFonts w:ascii="Courier New" w:hAnsi="Courier New" w:cs="Courier New"/>
          <w:sz w:val="22"/>
          <w:szCs w:val="22"/>
          <w:lang w:val="en-GB"/>
        </w:rPr>
        <w:t>Project, DecisionVariable</w:t>
      </w:r>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mapping;</w:t>
      </w:r>
    </w:p>
    <w:p w:rsidR="008575D0" w:rsidRPr="00725A64" w:rsidRDefault="008575D0" w:rsidP="008575D0">
      <w:pPr>
        <w:rPr>
          <w:lang w:val="en-GB"/>
        </w:rPr>
      </w:pPr>
      <w:r w:rsidRPr="00725A64">
        <w:rPr>
          <w:lang w:val="en-GB"/>
        </w:rPr>
        <w:t xml:space="preserve">Variables may be referred in Strings such as </w:t>
      </w:r>
      <w:r w:rsidR="003F10A7" w:rsidRPr="00725A64">
        <w:rPr>
          <w:lang w:val="en-GB"/>
        </w:rPr>
        <w:t xml:space="preserve">path </w:t>
      </w:r>
      <w:r w:rsidRPr="00725A64">
        <w:rPr>
          <w:lang w:val="en-GB"/>
        </w:rPr>
        <w:t xml:space="preserve">patterns. A variable reference </w:t>
      </w:r>
      <w:r w:rsidR="003F10A7" w:rsidRPr="00725A64">
        <w:rPr>
          <w:lang w:val="en-GB"/>
        </w:rPr>
        <w:t>is stated as</w:t>
      </w:r>
      <w:r w:rsidRPr="00725A64">
        <w:rPr>
          <w:lang w:val="en-GB"/>
        </w:rPr>
        <w:t xml:space="preserve"> </w:t>
      </w:r>
      <w:r w:rsidRPr="00725A64">
        <w:rPr>
          <w:rFonts w:ascii="Courier New" w:hAnsi="Courier New" w:cs="Courier New"/>
          <w:sz w:val="22"/>
          <w:szCs w:val="22"/>
          <w:lang w:val="en-GB"/>
        </w:rPr>
        <w:t>$variableName</w:t>
      </w:r>
      <w:r w:rsidRPr="00725A64">
        <w:rPr>
          <w:lang w:val="en-GB"/>
        </w:rPr>
        <w:t xml:space="preserve">. Even entire VIL expressions (see </w:t>
      </w:r>
      <w:r w:rsidR="00B655D0" w:rsidRPr="00725A64">
        <w:rPr>
          <w:lang w:val="en-GB"/>
        </w:rPr>
        <w:t xml:space="preserve">Section </w:t>
      </w:r>
      <w:r w:rsidR="00FF39BE" w:rsidRPr="00FF7947">
        <w:rPr>
          <w:lang w:val="en-GB"/>
        </w:rPr>
        <w:fldChar w:fldCharType="begin"/>
      </w:r>
      <w:r w:rsidR="00B655D0" w:rsidRPr="00725A64">
        <w:rPr>
          <w:lang w:val="en-GB"/>
        </w:rPr>
        <w:instrText xml:space="preserve"> REF _Ref330727065 \r \h </w:instrText>
      </w:r>
      <w:r w:rsidR="00FF39BE" w:rsidRPr="00FF7947">
        <w:rPr>
          <w:lang w:val="en-GB"/>
        </w:rPr>
      </w:r>
      <w:r w:rsidR="00FF39BE" w:rsidRPr="00FF7947">
        <w:rPr>
          <w:lang w:val="en-GB"/>
        </w:rPr>
        <w:fldChar w:fldCharType="separate"/>
      </w:r>
      <w:r w:rsidR="00AA153B">
        <w:rPr>
          <w:lang w:val="en-GB"/>
        </w:rPr>
        <w:t>3.3</w:t>
      </w:r>
      <w:r w:rsidR="00FF39BE" w:rsidRPr="00FF7947">
        <w:rPr>
          <w:lang w:val="en-GB"/>
        </w:rPr>
        <w:fldChar w:fldCharType="end"/>
      </w:r>
      <w:r w:rsidR="0000549E" w:rsidRPr="00725A64">
        <w:rPr>
          <w:lang w:val="en-GB"/>
        </w:rPr>
        <w:t>) including variables</w:t>
      </w:r>
      <w:r w:rsidRPr="00FF7947">
        <w:rPr>
          <w:lang w:val="en-GB"/>
        </w:rPr>
        <w:t xml:space="preserve"> may be given in Strings in the form </w:t>
      </w:r>
      <w:r w:rsidRPr="00725A64">
        <w:rPr>
          <w:rFonts w:ascii="Courier New" w:hAnsi="Courier New" w:cs="Courier New"/>
          <w:sz w:val="22"/>
          <w:szCs w:val="22"/>
          <w:lang w:val="en-GB"/>
        </w:rPr>
        <w:t>${expression}</w:t>
      </w:r>
      <w:r w:rsidRPr="00725A64">
        <w:rPr>
          <w:lang w:val="en-GB"/>
        </w:rPr>
        <w:t xml:space="preserve">. </w:t>
      </w:r>
      <w:r w:rsidR="00B655D0" w:rsidRPr="00725A64">
        <w:rPr>
          <w:lang w:val="en-GB"/>
        </w:rPr>
        <w:t>W</w:t>
      </w:r>
      <w:r w:rsidRPr="00725A64">
        <w:rPr>
          <w:lang w:val="en-GB"/>
        </w:rPr>
        <w:t xml:space="preserve">hen </w:t>
      </w:r>
      <w:r w:rsidR="00B655D0" w:rsidRPr="00725A64">
        <w:rPr>
          <w:lang w:val="en-GB"/>
        </w:rPr>
        <w:t>applying the respective</w:t>
      </w:r>
      <w:r w:rsidRPr="00725A64">
        <w:rPr>
          <w:lang w:val="en-GB"/>
        </w:rPr>
        <w:t xml:space="preserve"> String, variable</w:t>
      </w:r>
      <w:r w:rsidR="00115D7C">
        <w:rPr>
          <w:lang w:val="en-GB"/>
        </w:rPr>
        <w:t>,</w:t>
      </w:r>
      <w:r w:rsidRPr="00725A64">
        <w:rPr>
          <w:lang w:val="en-GB"/>
        </w:rPr>
        <w:t xml:space="preserve"> and expressi</w:t>
      </w:r>
      <w:r w:rsidR="003F10A7" w:rsidRPr="00725A64">
        <w:rPr>
          <w:lang w:val="en-GB"/>
        </w:rPr>
        <w:t>on references are substituted with</w:t>
      </w:r>
      <w:r w:rsidRPr="00725A64">
        <w:rPr>
          <w:lang w:val="en-GB"/>
        </w:rPr>
        <w:t xml:space="preserve"> their actual value.</w:t>
      </w:r>
    </w:p>
    <w:p w:rsidR="00F47F7B" w:rsidRPr="00725A64" w:rsidRDefault="00F47F7B" w:rsidP="00EA17BB">
      <w:pPr>
        <w:pStyle w:val="Heading3"/>
        <w:rPr>
          <w:lang w:val="en-GB"/>
        </w:rPr>
      </w:pPr>
      <w:bookmarkStart w:id="1386" w:name="_Ref368652903"/>
      <w:bookmarkStart w:id="1387" w:name="_Toc430078872"/>
      <w:r w:rsidRPr="00725A64">
        <w:rPr>
          <w:lang w:val="en-GB"/>
        </w:rPr>
        <w:t>Externally Defined Values of Global Variables</w:t>
      </w:r>
      <w:bookmarkEnd w:id="1386"/>
      <w:bookmarkEnd w:id="1387"/>
    </w:p>
    <w:p w:rsidR="00F47F7B" w:rsidRPr="00725A64" w:rsidRDefault="00F47F7B" w:rsidP="00F47F7B">
      <w:pPr>
        <w:rPr>
          <w:lang w:val="en-GB"/>
        </w:rPr>
      </w:pPr>
      <w:r w:rsidRPr="00725A64">
        <w:rPr>
          <w:lang w:val="en-GB"/>
        </w:rPr>
        <w:t xml:space="preserve">Global variables or constants are defined as part of a VIL script. The value of a global variable or constant may be specified by an external source, e.g., to customize the </w:t>
      </w:r>
      <w:del w:id="1388" w:author="Holger Eichelberger" w:date="2015-09-15T08:36:00Z">
        <w:r w:rsidRPr="00725A64" w:rsidDel="00FA71C5">
          <w:rPr>
            <w:lang w:val="en-GB"/>
          </w:rPr>
          <w:delText xml:space="preserve">build </w:delText>
        </w:r>
      </w:del>
      <w:ins w:id="1389" w:author="Holger Eichelberger" w:date="2015-09-15T08:36:00Z">
        <w:r w:rsidR="00FA71C5">
          <w:rPr>
            <w:lang w:val="en-GB"/>
          </w:rPr>
          <w:t xml:space="preserve">VIL </w:t>
        </w:r>
      </w:ins>
      <w:r w:rsidRPr="00725A64">
        <w:rPr>
          <w:lang w:val="en-GB"/>
        </w:rPr>
        <w:t>script according to the build environment (similar to properties in ANT</w:t>
      </w:r>
      <w:r w:rsidR="00B03014" w:rsidRPr="00725A64">
        <w:rPr>
          <w:lang w:val="en-GB"/>
        </w:rPr>
        <w:t xml:space="preserve"> [</w:t>
      </w:r>
      <w:fldSimple w:instr=" REF BIB_ant13 \* MERGEFORMAT ">
        <w:r w:rsidR="00AA153B" w:rsidRPr="001E46F3">
          <w:rPr>
            <w:lang w:val="en-GB"/>
          </w:rPr>
          <w:t>9</w:t>
        </w:r>
      </w:fldSimple>
      <w:r w:rsidR="00B03014" w:rsidRPr="00725A64">
        <w:rPr>
          <w:lang w:val="en-GB"/>
        </w:rPr>
        <w:t>]</w:t>
      </w:r>
      <w:r w:rsidRPr="00FF7947">
        <w:rPr>
          <w:lang w:val="en-GB"/>
        </w:rPr>
        <w:t>). For externally defined values of variables, initial values are not needed, in partic</w:t>
      </w:r>
      <w:r w:rsidRPr="00725A64">
        <w:rPr>
          <w:lang w:val="en-GB"/>
        </w:rPr>
        <w:t>ular also not for constants.</w:t>
      </w:r>
      <w:r w:rsidR="00A234BF" w:rsidRPr="00725A64">
        <w:rPr>
          <w:lang w:val="en-GB"/>
        </w:rPr>
        <w:t xml:space="preserve"> Externally specified values are subject to automated type conversion and variable reference or VIL </w:t>
      </w:r>
      <w:r w:rsidR="00DB5425">
        <w:rPr>
          <w:lang w:val="en-GB"/>
        </w:rPr>
        <w:t>variable</w:t>
      </w:r>
      <w:r w:rsidR="00DB5425" w:rsidRPr="00725A64">
        <w:rPr>
          <w:lang w:val="en-GB"/>
        </w:rPr>
        <w:t xml:space="preserve"> </w:t>
      </w:r>
      <w:r w:rsidR="00DB5425">
        <w:rPr>
          <w:lang w:val="en-GB"/>
        </w:rPr>
        <w:t xml:space="preserve">(not expression) </w:t>
      </w:r>
      <w:r w:rsidR="00A234BF" w:rsidRPr="00725A64">
        <w:rPr>
          <w:lang w:val="en-GB"/>
        </w:rPr>
        <w:t>substitution</w:t>
      </w:r>
      <w:r w:rsidR="00A02CB4" w:rsidRPr="00725A64">
        <w:rPr>
          <w:lang w:val="en-GB"/>
        </w:rPr>
        <w:t xml:space="preserve"> based on the VIL script arguments</w:t>
      </w:r>
      <w:r w:rsidR="00A234BF" w:rsidRPr="00725A64">
        <w:rPr>
          <w:lang w:val="en-GB"/>
        </w:rPr>
        <w:t>.</w:t>
      </w:r>
      <w:r w:rsidR="00837992" w:rsidRPr="00725A64">
        <w:rPr>
          <w:lang w:val="en-GB"/>
        </w:rPr>
        <w:t xml:space="preserve"> Multiple external property files are processed in sequence so that the variable values defined </w:t>
      </w:r>
      <w:r w:rsidR="000E61F1" w:rsidRPr="00725A64">
        <w:rPr>
          <w:lang w:val="en-GB"/>
        </w:rPr>
        <w:t>by</w:t>
      </w:r>
      <w:r w:rsidR="00837992" w:rsidRPr="00725A64">
        <w:rPr>
          <w:lang w:val="en-GB"/>
        </w:rPr>
        <w:t xml:space="preserve"> external files listed before are overwritten</w:t>
      </w:r>
      <w:r w:rsidR="00A16652" w:rsidRPr="00725A64">
        <w:rPr>
          <w:lang w:val="en-GB"/>
        </w:rPr>
        <w:t xml:space="preserve"> (accidental constant redefinition will lead to an </w:t>
      </w:r>
      <w:r w:rsidR="00D66497" w:rsidRPr="00725A64">
        <w:rPr>
          <w:lang w:val="en-GB"/>
        </w:rPr>
        <w:t xml:space="preserve">execution </w:t>
      </w:r>
      <w:r w:rsidR="00A16652" w:rsidRPr="00725A64">
        <w:rPr>
          <w:lang w:val="en-GB"/>
        </w:rPr>
        <w:t>error)</w:t>
      </w:r>
      <w:r w:rsidR="00837992" w:rsidRPr="00725A64">
        <w:rPr>
          <w:lang w:val="en-GB"/>
        </w:rPr>
        <w:t>.</w:t>
      </w:r>
    </w:p>
    <w:p w:rsidR="00FE72C1" w:rsidRDefault="00FE72C1">
      <w:pPr>
        <w:spacing w:after="0"/>
        <w:jc w:val="left"/>
        <w:rPr>
          <w:ins w:id="1390" w:author="Holger Eichelberger" w:date="2015-08-10T17:30:00Z"/>
          <w:b/>
          <w:lang w:val="en-GB"/>
        </w:rPr>
      </w:pPr>
      <w:ins w:id="1391" w:author="Holger Eichelberger" w:date="2015-08-10T17:30:00Z">
        <w:r>
          <w:rPr>
            <w:b/>
            <w:lang w:val="en-GB"/>
          </w:rPr>
          <w:br w:type="page"/>
        </w:r>
      </w:ins>
    </w:p>
    <w:p w:rsidR="0061721E" w:rsidRDefault="00F47F7B">
      <w:pPr>
        <w:keepNext/>
        <w:keepLines/>
        <w:spacing w:line="276" w:lineRule="auto"/>
        <w:jc w:val="left"/>
        <w:rPr>
          <w:lang w:val="en-GB"/>
        </w:rPr>
      </w:pPr>
      <w:r w:rsidRPr="00725A64">
        <w:rPr>
          <w:b/>
          <w:lang w:val="en-GB"/>
        </w:rPr>
        <w:lastRenderedPageBreak/>
        <w:t>Syntax</w:t>
      </w:r>
      <w:r w:rsidRPr="00725A64">
        <w:rPr>
          <w:lang w:val="en-GB"/>
        </w:rPr>
        <w:t xml:space="preserve">: </w:t>
      </w:r>
    </w:p>
    <w:p w:rsidR="00A749B6" w:rsidRPr="00A749B6" w:rsidRDefault="00A749B6" w:rsidP="00A749B6">
      <w:pPr>
        <w:ind w:firstLine="567"/>
        <w:rPr>
          <w:rFonts w:ascii="Courier New" w:hAnsi="Courier New" w:cs="Courier New"/>
          <w:sz w:val="22"/>
          <w:szCs w:val="22"/>
          <w:lang w:val="en-GB"/>
        </w:rPr>
      </w:pPr>
      <w:r w:rsidRPr="00A749B6">
        <w:rPr>
          <w:rFonts w:ascii="Courier New" w:hAnsi="Courier New" w:cs="Courier New"/>
          <w:sz w:val="22"/>
          <w:szCs w:val="22"/>
          <w:lang w:val="en-GB"/>
        </w:rPr>
        <w:t>// Loading the values of global variables</w:t>
      </w:r>
    </w:p>
    <w:p w:rsidR="00F47F7B" w:rsidRPr="00725A64" w:rsidRDefault="00F47F7B" w:rsidP="00F47F7B">
      <w:pPr>
        <w:spacing w:after="20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path</w:t>
      </w:r>
      <w:r w:rsidRPr="00725A64">
        <w:rPr>
          <w:rFonts w:ascii="Courier New" w:hAnsi="Courier New" w:cs="Courier New"/>
          <w:sz w:val="22"/>
          <w:szCs w:val="22"/>
          <w:lang w:val="en-GB"/>
        </w:rPr>
        <w:t>”;</w:t>
      </w:r>
    </w:p>
    <w:p w:rsidR="0061721E" w:rsidRDefault="00F47F7B">
      <w:pPr>
        <w:keepNext/>
        <w:spacing w:line="276" w:lineRule="auto"/>
        <w:rPr>
          <w:lang w:val="en-GB"/>
        </w:rPr>
      </w:pPr>
      <w:r w:rsidRPr="00725A64">
        <w:rPr>
          <w:b/>
          <w:lang w:val="en-GB"/>
        </w:rPr>
        <w:t>Description of Syntax</w:t>
      </w:r>
      <w:r w:rsidRPr="00725A64">
        <w:rPr>
          <w:lang w:val="en-GB"/>
        </w:rPr>
        <w:t>: Loading values from an external file consists of the following elements:</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keywords </w:t>
      </w:r>
      <w:r w:rsidRPr="00725A64">
        <w:rPr>
          <w:rFonts w:ascii="Courier New" w:hAnsi="Courier New" w:cs="Courier New"/>
          <w:b/>
          <w:i/>
          <w:sz w:val="22"/>
          <w:szCs w:val="22"/>
          <w:lang w:val="en-GB"/>
        </w:rPr>
        <w:t>load properties</w:t>
      </w:r>
      <w:r w:rsidRPr="00725A64">
        <w:rPr>
          <w:lang w:val="en-GB"/>
        </w:rPr>
        <w:t xml:space="preserve"> indicates that the values of global variables shall be loaded from an external file. Multiple load statements may be given in a VIL script directly after the version statement.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 xml:space="preserve">The path points to the file containing the initial values of the variables. </w:t>
      </w:r>
      <w:r w:rsidR="00C740EF" w:rsidRPr="00725A64">
        <w:rPr>
          <w:lang w:val="en-GB"/>
        </w:rPr>
        <w:t>Relative paths are interpreted relative to the target project of the VIL script</w:t>
      </w:r>
      <w:r w:rsidR="00DC657F">
        <w:rPr>
          <w:lang w:val="en-GB"/>
        </w:rPr>
        <w:t>, i.e., in case of multiple instantiations all properties must be set in the (partial) target project</w:t>
      </w:r>
      <w:r w:rsidR="00C740EF" w:rsidRPr="00725A64">
        <w:rPr>
          <w:lang w:val="en-GB"/>
        </w:rPr>
        <w:t xml:space="preserve">. </w:t>
      </w:r>
      <w:r w:rsidR="00AB4AA8">
        <w:rPr>
          <w:lang w:val="en-GB"/>
        </w:rPr>
        <w:t>Also absolute p</w:t>
      </w:r>
      <w:r w:rsidR="00D4451F">
        <w:rPr>
          <w:lang w:val="en-GB"/>
        </w:rPr>
        <w:t xml:space="preserve">aths may </w:t>
      </w:r>
      <w:r w:rsidR="00AB4AA8">
        <w:rPr>
          <w:lang w:val="en-GB"/>
        </w:rPr>
        <w:t>be given</w:t>
      </w:r>
      <w:r w:rsidR="00D4451F">
        <w:rPr>
          <w:lang w:val="en-GB"/>
        </w:rPr>
        <w:t xml:space="preserve">, in particular using variable references as described in Section </w:t>
      </w:r>
      <w:r w:rsidR="00FF39BE">
        <w:rPr>
          <w:lang w:val="en-GB"/>
        </w:rPr>
        <w:fldChar w:fldCharType="begin"/>
      </w:r>
      <w:r w:rsidR="00D4451F">
        <w:rPr>
          <w:lang w:val="en-GB"/>
        </w:rPr>
        <w:instrText xml:space="preserve"> REF _Ref368048281 \r \h </w:instrText>
      </w:r>
      <w:r w:rsidR="00FF39BE">
        <w:rPr>
          <w:lang w:val="en-GB"/>
        </w:rPr>
      </w:r>
      <w:r w:rsidR="00FF39BE">
        <w:rPr>
          <w:lang w:val="en-GB"/>
        </w:rPr>
        <w:fldChar w:fldCharType="separate"/>
      </w:r>
      <w:r w:rsidR="00AA153B">
        <w:rPr>
          <w:lang w:val="en-GB"/>
        </w:rPr>
        <w:t>3.1.6</w:t>
      </w:r>
      <w:r w:rsidR="00FF39BE">
        <w:rPr>
          <w:lang w:val="en-GB"/>
        </w:rPr>
        <w:fldChar w:fldCharType="end"/>
      </w:r>
      <w:r w:rsidR="00D4451F">
        <w:rPr>
          <w:lang w:val="en-GB"/>
        </w:rPr>
        <w:t xml:space="preserve">. </w:t>
      </w:r>
      <w:r w:rsidRPr="00725A64">
        <w:rPr>
          <w:lang w:val="en-GB"/>
        </w:rPr>
        <w:t>The file must be given in Java properties format, i.e., each line specifies the value of a specific variable in the following form</w:t>
      </w:r>
    </w:p>
    <w:p w:rsidR="00F47F7B" w:rsidRPr="00725A64" w:rsidRDefault="00F47F7B" w:rsidP="00F47F7B">
      <w:pPr>
        <w:pStyle w:val="ListParagraph"/>
        <w:spacing w:after="200" w:line="276" w:lineRule="auto"/>
        <w:ind w:left="993"/>
        <w:jc w:val="center"/>
        <w:rPr>
          <w:lang w:val="en-GB"/>
        </w:rPr>
      </w:pPr>
      <w:proofErr w:type="gramStart"/>
      <w:r w:rsidRPr="00725A64">
        <w:rPr>
          <w:rFonts w:ascii="Courier New" w:hAnsi="Courier New" w:cs="Courier New"/>
          <w:sz w:val="22"/>
          <w:szCs w:val="22"/>
          <w:lang w:val="en-GB"/>
        </w:rPr>
        <w:t>variableName</w:t>
      </w:r>
      <w:proofErr w:type="gramEnd"/>
      <w:r w:rsidRPr="00725A64">
        <w:rPr>
          <w:rFonts w:ascii="Courier New" w:hAnsi="Courier New" w:cs="Courier New"/>
          <w:sz w:val="22"/>
          <w:szCs w:val="22"/>
          <w:lang w:val="en-GB"/>
        </w:rPr>
        <w:t xml:space="preserve"> = value</w:t>
      </w:r>
    </w:p>
    <w:p w:rsidR="00A749B6" w:rsidRDefault="00097E2C" w:rsidP="00A749B6">
      <w:pPr>
        <w:pStyle w:val="ListParagraph"/>
        <w:spacing w:after="200" w:line="276" w:lineRule="auto"/>
        <w:ind w:left="993"/>
        <w:rPr>
          <w:lang w:val="en-GB"/>
        </w:rPr>
      </w:pPr>
      <w:r>
        <w:rPr>
          <w:lang w:val="en-GB"/>
        </w:rPr>
        <w:t xml:space="preserve">In addition to the given file, VIL </w:t>
      </w:r>
      <w:r w:rsidR="00557206">
        <w:rPr>
          <w:lang w:val="en-GB"/>
        </w:rPr>
        <w:t xml:space="preserve">tries </w:t>
      </w:r>
      <w:r>
        <w:rPr>
          <w:lang w:val="en-GB"/>
        </w:rPr>
        <w:t>to load operating system specific files afterwards</w:t>
      </w:r>
      <w:r w:rsidR="00C73562">
        <w:rPr>
          <w:lang w:val="en-GB"/>
        </w:rPr>
        <w:t xml:space="preserve"> overriding previous settings</w:t>
      </w:r>
      <w:r>
        <w:rPr>
          <w:lang w:val="en-GB"/>
        </w:rPr>
        <w:t>, i.e., considering the given path as basis, augmenting it with an operating system specific infix (</w:t>
      </w:r>
      <w:r w:rsidR="00A749B6" w:rsidRPr="00A749B6">
        <w:rPr>
          <w:rFonts w:ascii="Courier New" w:hAnsi="Courier New" w:cs="Courier New"/>
          <w:sz w:val="22"/>
          <w:szCs w:val="22"/>
          <w:lang w:val="en-GB"/>
        </w:rPr>
        <w:t>win</w:t>
      </w:r>
      <w:r>
        <w:rPr>
          <w:lang w:val="en-GB"/>
        </w:rPr>
        <w:t xml:space="preserve"> for Windows, </w:t>
      </w:r>
      <w:r w:rsidR="00A749B6" w:rsidRPr="00A749B6">
        <w:rPr>
          <w:rFonts w:ascii="Courier New" w:hAnsi="Courier New" w:cs="Courier New"/>
          <w:sz w:val="22"/>
          <w:szCs w:val="22"/>
          <w:lang w:val="en-GB"/>
        </w:rPr>
        <w:t>macos</w:t>
      </w:r>
      <w:r>
        <w:rPr>
          <w:lang w:val="en-GB"/>
        </w:rPr>
        <w:t xml:space="preserve"> for MacOs and </w:t>
      </w:r>
      <w:proofErr w:type="gramStart"/>
      <w:r w:rsidR="00A749B6" w:rsidRPr="00A749B6">
        <w:rPr>
          <w:rFonts w:ascii="Courier New" w:hAnsi="Courier New" w:cs="Courier New"/>
          <w:sz w:val="22"/>
          <w:szCs w:val="22"/>
          <w:lang w:val="en-GB"/>
        </w:rPr>
        <w:t>unix</w:t>
      </w:r>
      <w:proofErr w:type="gramEnd"/>
      <w:r>
        <w:rPr>
          <w:lang w:val="en-GB"/>
        </w:rPr>
        <w:t xml:space="preserve"> for all other Unix-like systems) before the filename extension. For example, in addition to </w:t>
      </w:r>
      <w:r w:rsidR="00A749B6" w:rsidRPr="00A749B6">
        <w:rPr>
          <w:rFonts w:ascii="Courier New" w:hAnsi="Courier New" w:cs="Courier New"/>
          <w:sz w:val="22"/>
          <w:szCs w:val="22"/>
          <w:lang w:val="en-GB"/>
        </w:rPr>
        <w:t>my.properties</w:t>
      </w:r>
      <w:r>
        <w:rPr>
          <w:lang w:val="en-GB"/>
        </w:rPr>
        <w:t xml:space="preserve"> on Windows</w:t>
      </w:r>
      <w:r w:rsidR="00C73562">
        <w:rPr>
          <w:lang w:val="en-GB"/>
        </w:rPr>
        <w:t>,</w:t>
      </w:r>
      <w:r>
        <w:rPr>
          <w:lang w:val="en-GB"/>
        </w:rPr>
        <w:t xml:space="preserve"> VIL </w:t>
      </w:r>
      <w:r w:rsidR="00C73562">
        <w:rPr>
          <w:lang w:val="en-GB"/>
        </w:rPr>
        <w:t xml:space="preserve">also </w:t>
      </w:r>
      <w:r>
        <w:rPr>
          <w:lang w:val="en-GB"/>
        </w:rPr>
        <w:t xml:space="preserve">tries to load also </w:t>
      </w:r>
      <w:r w:rsidR="00A749B6" w:rsidRPr="00A749B6">
        <w:rPr>
          <w:rFonts w:ascii="Courier New" w:hAnsi="Courier New" w:cs="Courier New"/>
          <w:sz w:val="22"/>
          <w:szCs w:val="22"/>
          <w:lang w:val="en-GB"/>
        </w:rPr>
        <w:t>my.win.poperties</w:t>
      </w:r>
      <w:r>
        <w:rPr>
          <w:lang w:val="en-GB"/>
        </w:rPr>
        <w:t xml:space="preserve"> (no error will occur if operating specific properties are not given). </w:t>
      </w:r>
      <w:r w:rsidR="00967FDE">
        <w:rPr>
          <w:lang w:val="en-GB"/>
        </w:rPr>
        <w:t>Please note that the variables described in the properties file must be defined as global variables (outside any Rule) in the VIL script.</w:t>
      </w:r>
    </w:p>
    <w:p w:rsidR="00F47F7B" w:rsidRPr="00725A64" w:rsidRDefault="00F47F7B" w:rsidP="008D4253">
      <w:pPr>
        <w:pStyle w:val="ListParagraph"/>
        <w:numPr>
          <w:ilvl w:val="0"/>
          <w:numId w:val="7"/>
        </w:numPr>
        <w:spacing w:after="200" w:line="276" w:lineRule="auto"/>
        <w:ind w:left="993"/>
        <w:rPr>
          <w:lang w:val="en-GB"/>
        </w:rPr>
      </w:pPr>
      <w:r w:rsidRPr="00725A64">
        <w:rPr>
          <w:lang w:val="en-GB"/>
        </w:rPr>
        <w:t>Loading values from an external file ends by a semicolon.</w:t>
      </w:r>
    </w:p>
    <w:p w:rsidR="00F47F7B" w:rsidRPr="00725A64" w:rsidRDefault="00F47F7B" w:rsidP="00F47F7B">
      <w:pPr>
        <w:spacing w:after="200" w:line="276" w:lineRule="auto"/>
        <w:jc w:val="left"/>
        <w:rPr>
          <w:lang w:val="en-GB"/>
        </w:rPr>
      </w:pPr>
      <w:r w:rsidRPr="00725A64">
        <w:rPr>
          <w:b/>
          <w:lang w:val="en-GB"/>
        </w:rPr>
        <w:t>Example</w:t>
      </w:r>
      <w:r w:rsidRPr="00725A64">
        <w:rPr>
          <w:lang w:val="en-GB"/>
        </w:rPr>
        <w:t xml:space="preserve">: </w:t>
      </w:r>
    </w:p>
    <w:p w:rsidR="00A749B6" w:rsidRDefault="00A21F27" w:rsidP="00A749B6">
      <w:pPr>
        <w:spacing w:after="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load</w:t>
      </w:r>
      <w:proofErr w:type="gramEnd"/>
      <w:r w:rsidRPr="00725A64">
        <w:rPr>
          <w:rFonts w:ascii="Courier New" w:hAnsi="Courier New" w:cs="Courier New"/>
          <w:b/>
          <w:sz w:val="22"/>
          <w:szCs w:val="22"/>
          <w:lang w:val="en-GB"/>
        </w:rPr>
        <w:t xml:space="preserve"> properties </w:t>
      </w:r>
      <w:r w:rsidRPr="00725A64">
        <w:rPr>
          <w:rFonts w:ascii="Courier New" w:hAnsi="Courier New" w:cs="Courier New"/>
          <w:sz w:val="22"/>
          <w:szCs w:val="22"/>
          <w:lang w:val="en-GB"/>
        </w:rPr>
        <w:t>”globalVariables.properties”</w:t>
      </w:r>
      <w:r w:rsidR="00F47F7B" w:rsidRPr="00725A64">
        <w:rPr>
          <w:rFonts w:ascii="Courier New" w:hAnsi="Courier New" w:cs="Courier New"/>
          <w:sz w:val="22"/>
          <w:szCs w:val="22"/>
          <w:lang w:val="en-GB"/>
        </w:rPr>
        <w:t>;</w:t>
      </w:r>
    </w:p>
    <w:p w:rsidR="00967FDE" w:rsidRDefault="00967FDE" w:rsidP="00F47F7B">
      <w:pPr>
        <w:spacing w:after="20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r w:rsidR="00A749B6" w:rsidRPr="00A749B6">
        <w:rPr>
          <w:rFonts w:ascii="Courier New" w:hAnsi="Courier New" w:cs="Courier New"/>
          <w:sz w:val="22"/>
          <w:szCs w:val="22"/>
          <w:lang w:val="en-GB"/>
        </w:rPr>
        <w:t>variableName</w:t>
      </w:r>
      <w:r>
        <w:rPr>
          <w:rFonts w:ascii="Courier New" w:hAnsi="Courier New" w:cs="Courier New"/>
          <w:b/>
          <w:sz w:val="22"/>
          <w:szCs w:val="22"/>
          <w:lang w:val="en-GB"/>
        </w:rPr>
        <w:t>;</w:t>
      </w:r>
    </w:p>
    <w:p w:rsidR="00967FDE" w:rsidRPr="00967FDE" w:rsidRDefault="00967FDE" w:rsidP="00F47F7B">
      <w:pPr>
        <w:spacing w:after="200" w:line="276" w:lineRule="auto"/>
        <w:ind w:left="567"/>
        <w:jc w:val="left"/>
        <w:rPr>
          <w:rFonts w:asciiTheme="majorHAnsi" w:hAnsiTheme="majorHAnsi" w:cs="Arial"/>
          <w:lang w:val="en-GB"/>
        </w:rPr>
      </w:pPr>
      <w:r>
        <w:rPr>
          <w:rFonts w:asciiTheme="majorHAnsi" w:hAnsiTheme="majorHAnsi" w:cs="Arial"/>
          <w:lang w:val="en-GB"/>
        </w:rPr>
        <w:t xml:space="preserve">Fills the global variables in the Script with values defined in the given properties file. Assuming that </w:t>
      </w:r>
      <w:r w:rsidR="00A749B6" w:rsidRPr="00A749B6">
        <w:rPr>
          <w:rFonts w:ascii="Courier New" w:hAnsi="Courier New" w:cs="Courier New"/>
          <w:sz w:val="22"/>
          <w:szCs w:val="22"/>
          <w:lang w:val="en-GB"/>
        </w:rPr>
        <w:t>variableName = 1</w:t>
      </w:r>
      <w:r>
        <w:rPr>
          <w:rFonts w:asciiTheme="majorHAnsi" w:hAnsiTheme="majorHAnsi" w:cs="Arial"/>
          <w:lang w:val="en-GB"/>
        </w:rPr>
        <w:t xml:space="preserve"> is stated in the properties file, the value of the variable </w:t>
      </w:r>
      <w:r w:rsidRPr="00967FDE">
        <w:rPr>
          <w:rFonts w:ascii="Courier New" w:hAnsi="Courier New" w:cs="Courier New"/>
          <w:sz w:val="22"/>
          <w:szCs w:val="22"/>
          <w:lang w:val="en-GB"/>
        </w:rPr>
        <w:t xml:space="preserve">variableName </w:t>
      </w:r>
      <w:r>
        <w:rPr>
          <w:rFonts w:asciiTheme="majorHAnsi" w:hAnsiTheme="majorHAnsi" w:cs="Arial"/>
          <w:lang w:val="en-GB"/>
        </w:rPr>
        <w:t xml:space="preserve">will be </w:t>
      </w:r>
      <w:r w:rsidR="00A749B6" w:rsidRPr="00A749B6">
        <w:rPr>
          <w:rFonts w:ascii="Courier New" w:hAnsi="Courier New" w:cs="Courier New"/>
          <w:sz w:val="22"/>
          <w:szCs w:val="22"/>
          <w:lang w:val="en-GB"/>
        </w:rPr>
        <w:t>1</w:t>
      </w:r>
      <w:r>
        <w:rPr>
          <w:rFonts w:asciiTheme="majorHAnsi" w:hAnsiTheme="majorHAnsi" w:cs="Arial"/>
          <w:lang w:val="en-GB"/>
        </w:rPr>
        <w:t xml:space="preserve"> after loading the properties.</w:t>
      </w:r>
    </w:p>
    <w:p w:rsidR="009E67E3" w:rsidRPr="00725A64" w:rsidRDefault="009E67E3" w:rsidP="00EA17BB">
      <w:pPr>
        <w:pStyle w:val="Heading3"/>
        <w:rPr>
          <w:lang w:val="en-GB"/>
        </w:rPr>
      </w:pPr>
      <w:bookmarkStart w:id="1392" w:name="_Toc430078873"/>
      <w:r w:rsidRPr="00725A64">
        <w:rPr>
          <w:lang w:val="en-GB"/>
        </w:rPr>
        <w:t>Rules</w:t>
      </w:r>
      <w:bookmarkEnd w:id="1313"/>
      <w:bookmarkEnd w:id="1392"/>
    </w:p>
    <w:p w:rsidR="0025231D" w:rsidRPr="00725A64" w:rsidRDefault="003E3D75" w:rsidP="00A82398">
      <w:pPr>
        <w:rPr>
          <w:lang w:val="en-GB"/>
        </w:rPr>
      </w:pPr>
      <w:r w:rsidRPr="00725A64">
        <w:rPr>
          <w:lang w:val="en-GB"/>
        </w:rPr>
        <w:t xml:space="preserve">Build rules are used in VIL to specify </w:t>
      </w:r>
      <w:r w:rsidR="00B80565" w:rsidRPr="00725A64">
        <w:rPr>
          <w:lang w:val="en-GB"/>
        </w:rPr>
        <w:t>individual production strateg</w:t>
      </w:r>
      <w:r w:rsidRPr="00725A64">
        <w:rPr>
          <w:lang w:val="en-GB"/>
        </w:rPr>
        <w:t>ies</w:t>
      </w:r>
      <w:r w:rsidR="00D66497" w:rsidRPr="00725A64">
        <w:rPr>
          <w:lang w:val="en-GB"/>
        </w:rPr>
        <w:t xml:space="preserve">, </w:t>
      </w:r>
      <w:r w:rsidR="00AC6856" w:rsidRPr="00725A64">
        <w:rPr>
          <w:lang w:val="en-GB"/>
        </w:rPr>
        <w:t xml:space="preserve">reusable </w:t>
      </w:r>
      <w:r w:rsidRPr="00725A64">
        <w:rPr>
          <w:lang w:val="en-GB"/>
        </w:rPr>
        <w:t xml:space="preserve">build </w:t>
      </w:r>
      <w:r w:rsidR="00AC6856" w:rsidRPr="00725A64">
        <w:rPr>
          <w:lang w:val="en-GB"/>
        </w:rPr>
        <w:t>step</w:t>
      </w:r>
      <w:r w:rsidR="00D66497" w:rsidRPr="00725A64">
        <w:rPr>
          <w:lang w:val="en-GB"/>
        </w:rPr>
        <w:t>s</w:t>
      </w:r>
      <w:r w:rsidR="00AC6856" w:rsidRPr="00725A64">
        <w:rPr>
          <w:lang w:val="en-GB"/>
        </w:rPr>
        <w:t xml:space="preserve"> to be used</w:t>
      </w:r>
      <w:r w:rsidR="00A82398" w:rsidRPr="00725A64">
        <w:rPr>
          <w:lang w:val="en-GB"/>
        </w:rPr>
        <w:t xml:space="preserve"> within </w:t>
      </w:r>
      <w:r w:rsidRPr="00725A64">
        <w:rPr>
          <w:lang w:val="en-GB"/>
        </w:rPr>
        <w:t>production strategies</w:t>
      </w:r>
      <w:r w:rsidR="00A82398" w:rsidRPr="00725A64">
        <w:rPr>
          <w:lang w:val="en-GB"/>
        </w:rPr>
        <w:t xml:space="preserve"> </w:t>
      </w:r>
      <w:r w:rsidR="00AC6856" w:rsidRPr="00725A64">
        <w:rPr>
          <w:lang w:val="en-GB"/>
        </w:rPr>
        <w:t>or</w:t>
      </w:r>
      <w:r w:rsidR="00A82398" w:rsidRPr="00725A64">
        <w:rPr>
          <w:lang w:val="en-GB"/>
        </w:rPr>
        <w:t xml:space="preserve">, as </w:t>
      </w:r>
      <w:r w:rsidRPr="00725A64">
        <w:rPr>
          <w:lang w:val="en-GB"/>
        </w:rPr>
        <w:t>the main entry point into the build process</w:t>
      </w:r>
      <w:r w:rsidR="00A82398" w:rsidRPr="00725A64">
        <w:rPr>
          <w:lang w:val="en-GB"/>
        </w:rPr>
        <w:t>.</w:t>
      </w:r>
      <w:r w:rsidR="00AE6DFD" w:rsidRPr="00725A64">
        <w:rPr>
          <w:lang w:val="en-GB"/>
        </w:rPr>
        <w:t xml:space="preserve"> Akin to </w:t>
      </w:r>
      <w:r w:rsidR="002005F5" w:rsidRPr="002005F5">
        <w:rPr>
          <w:i/>
          <w:lang w:val="en-GB"/>
        </w:rPr>
        <w:t>make</w:t>
      </w:r>
      <w:r w:rsidR="00255888" w:rsidRPr="00725A64">
        <w:rPr>
          <w:lang w:val="en-GB"/>
        </w:rPr>
        <w:t xml:space="preserve"> </w:t>
      </w:r>
      <w:r w:rsidR="00EA1D0C" w:rsidRPr="00725A64">
        <w:rPr>
          <w:lang w:val="en-GB"/>
        </w:rPr>
        <w:t>[</w:t>
      </w:r>
      <w:fldSimple w:instr=" REF BIB_make10 \* MERGEFORMAT ">
        <w:r w:rsidR="00AA153B" w:rsidRPr="001E46F3">
          <w:rPr>
            <w:lang w:val="en-GB"/>
          </w:rPr>
          <w:t>8</w:t>
        </w:r>
      </w:fldSimple>
      <w:r w:rsidR="00EA1D0C" w:rsidRPr="00725A64">
        <w:rPr>
          <w:lang w:val="en-GB"/>
        </w:rPr>
        <w:t>]</w:t>
      </w:r>
      <w:r w:rsidR="00AE6DFD" w:rsidRPr="00FF7947">
        <w:rPr>
          <w:lang w:val="en-GB"/>
        </w:rPr>
        <w:t xml:space="preserve">, </w:t>
      </w:r>
      <w:r w:rsidR="00725764" w:rsidRPr="00725A64">
        <w:rPr>
          <w:lang w:val="en-GB"/>
        </w:rPr>
        <w:t>VIL</w:t>
      </w:r>
      <w:r w:rsidR="00255888">
        <w:rPr>
          <w:lang w:val="en-GB"/>
        </w:rPr>
        <w:t>-</w:t>
      </w:r>
      <w:r w:rsidR="00AE6DFD" w:rsidRPr="00725A64">
        <w:rPr>
          <w:lang w:val="en-GB"/>
        </w:rPr>
        <w:t xml:space="preserve">rules may have preconditions, which must be </w:t>
      </w:r>
      <w:r w:rsidR="00AE6DFD" w:rsidRPr="00725A64">
        <w:rPr>
          <w:lang w:val="en-GB"/>
        </w:rPr>
        <w:lastRenderedPageBreak/>
        <w:t>fulfilled in order to enable the rule</w:t>
      </w:r>
      <w:r w:rsidR="00255888">
        <w:rPr>
          <w:lang w:val="en-GB"/>
        </w:rPr>
        <w:t xml:space="preserve">. However, VIL-rules may also explicitly define </w:t>
      </w:r>
      <w:r w:rsidR="00AE6DFD" w:rsidRPr="00725A64">
        <w:rPr>
          <w:lang w:val="en-GB"/>
        </w:rPr>
        <w:t>postconditions, which guard the result of the rule execution.</w:t>
      </w:r>
    </w:p>
    <w:p w:rsidR="00F90581" w:rsidRPr="00725A64" w:rsidRDefault="00F90581" w:rsidP="00A82398">
      <w:pPr>
        <w:rPr>
          <w:lang w:val="en-GB"/>
        </w:rPr>
      </w:pPr>
      <w:r w:rsidRPr="00725A64">
        <w:rPr>
          <w:lang w:val="en-GB"/>
        </w:rPr>
        <w:t xml:space="preserve">VIL rules may have </w:t>
      </w:r>
      <w:r w:rsidRPr="00725A64">
        <w:rPr>
          <w:b/>
          <w:lang w:val="en-GB"/>
        </w:rPr>
        <w:t>parameters</w:t>
      </w:r>
      <w:r w:rsidRPr="00725A64">
        <w:rPr>
          <w:lang w:val="en-GB"/>
        </w:rPr>
        <w:t xml:space="preserve"> in order to </w:t>
      </w:r>
      <w:r w:rsidR="00222D80" w:rsidRPr="00725A64">
        <w:rPr>
          <w:lang w:val="en-GB"/>
        </w:rPr>
        <w:t>parameterize</w:t>
      </w:r>
      <w:r w:rsidRPr="00725A64">
        <w:rPr>
          <w:lang w:val="en-GB"/>
        </w:rPr>
        <w:t xml:space="preserve"> the </w:t>
      </w:r>
      <w:r w:rsidR="006A0FC7" w:rsidRPr="00725A64">
        <w:rPr>
          <w:lang w:val="en-GB"/>
        </w:rPr>
        <w:t>specified</w:t>
      </w:r>
      <w:r w:rsidRPr="00725A64">
        <w:rPr>
          <w:lang w:val="en-GB"/>
        </w:rPr>
        <w:t xml:space="preserve"> </w:t>
      </w:r>
      <w:r w:rsidR="00861D58" w:rsidRPr="00725A64">
        <w:rPr>
          <w:lang w:val="en-GB"/>
        </w:rPr>
        <w:t>variability instantiation</w:t>
      </w:r>
      <w:r w:rsidRPr="00725A64">
        <w:rPr>
          <w:lang w:val="en-GB"/>
        </w:rPr>
        <w:t xml:space="preserve">. These parameters must either be bound by the calling rule or, in case of the main entry rule, by the VIL </w:t>
      </w:r>
      <w:del w:id="1393" w:author="Holger Eichelberger" w:date="2015-09-15T08:36:00Z">
        <w:r w:rsidRPr="00725A64" w:rsidDel="00FA71C5">
          <w:rPr>
            <w:lang w:val="en-GB"/>
          </w:rPr>
          <w:delText xml:space="preserve">build </w:delText>
        </w:r>
      </w:del>
      <w:r w:rsidRPr="00725A64">
        <w:rPr>
          <w:lang w:val="en-GB"/>
        </w:rPr>
        <w:t>script itself.</w:t>
      </w:r>
    </w:p>
    <w:p w:rsidR="008575D0" w:rsidRPr="00FF7947" w:rsidRDefault="0025231D" w:rsidP="00A82398">
      <w:pPr>
        <w:rPr>
          <w:lang w:val="en-GB"/>
        </w:rPr>
      </w:pPr>
      <w:r w:rsidRPr="00725A64">
        <w:rPr>
          <w:b/>
          <w:lang w:val="en-GB"/>
        </w:rPr>
        <w:t>Preconditions</w:t>
      </w:r>
      <w:r w:rsidRPr="00725A64">
        <w:rPr>
          <w:lang w:val="en-GB"/>
        </w:rPr>
        <w:t xml:space="preserve"> may be given in terms of path</w:t>
      </w:r>
      <w:r w:rsidR="00984485">
        <w:rPr>
          <w:lang w:val="en-GB"/>
        </w:rPr>
        <w:t>-</w:t>
      </w:r>
      <w:r w:rsidRPr="00725A64">
        <w:rPr>
          <w:lang w:val="en-GB"/>
        </w:rPr>
        <w:t xml:space="preserve">patterns, </w:t>
      </w:r>
      <w:r w:rsidR="008575D0" w:rsidRPr="00725A64">
        <w:rPr>
          <w:lang w:val="en-GB"/>
        </w:rPr>
        <w:t xml:space="preserve">an individual </w:t>
      </w:r>
      <w:r w:rsidR="00F64F3C" w:rsidRPr="00725A64">
        <w:rPr>
          <w:lang w:val="en-GB"/>
        </w:rPr>
        <w:t>art</w:t>
      </w:r>
      <w:ins w:id="1394" w:author="Holger Eichelberger" w:date="2015-09-15T10:41:00Z">
        <w:r w:rsidR="008A0621">
          <w:rPr>
            <w:lang w:val="en-GB"/>
          </w:rPr>
          <w:t>i</w:t>
        </w:r>
      </w:ins>
      <w:del w:id="1395" w:author="Holger Eichelberger" w:date="2015-09-15T10:41:00Z">
        <w:r w:rsidR="00F64F3C" w:rsidRPr="00725A64" w:rsidDel="008A0621">
          <w:rPr>
            <w:lang w:val="en-GB"/>
          </w:rPr>
          <w:delText>e</w:delText>
        </w:r>
      </w:del>
      <w:r w:rsidR="008575D0" w:rsidRPr="00725A64">
        <w:rPr>
          <w:lang w:val="en-GB"/>
        </w:rPr>
        <w:t>fact</w:t>
      </w:r>
      <w:r w:rsidRPr="00725A64">
        <w:rPr>
          <w:lang w:val="en-GB"/>
        </w:rPr>
        <w:t xml:space="preserve">, </w:t>
      </w:r>
      <w:r w:rsidR="008575D0" w:rsidRPr="00725A64">
        <w:rPr>
          <w:lang w:val="en-GB"/>
        </w:rPr>
        <w:t xml:space="preserve">an </w:t>
      </w:r>
      <w:r w:rsidRPr="00725A64">
        <w:rPr>
          <w:lang w:val="en-GB"/>
        </w:rPr>
        <w:t>art</w:t>
      </w:r>
      <w:ins w:id="1396" w:author="Holger Eichelberger" w:date="2015-09-15T10:41:00Z">
        <w:r w:rsidR="008A0621">
          <w:rPr>
            <w:lang w:val="en-GB"/>
          </w:rPr>
          <w:t>i</w:t>
        </w:r>
      </w:ins>
      <w:del w:id="1397" w:author="Holger Eichelberger" w:date="2015-09-15T10:41:00Z">
        <w:r w:rsidRPr="00725A64" w:rsidDel="008A0621">
          <w:rPr>
            <w:lang w:val="en-GB"/>
          </w:rPr>
          <w:delText>e</w:delText>
        </w:r>
      </w:del>
      <w:r w:rsidRPr="00725A64">
        <w:rPr>
          <w:lang w:val="en-GB"/>
        </w:rPr>
        <w:t xml:space="preserve">fact </w:t>
      </w:r>
      <w:r w:rsidR="008575D0" w:rsidRPr="00725A64">
        <w:rPr>
          <w:lang w:val="en-GB"/>
        </w:rPr>
        <w:t>collection</w:t>
      </w:r>
      <w:r w:rsidR="00F64F3C" w:rsidRPr="00725A64">
        <w:rPr>
          <w:lang w:val="en-GB"/>
        </w:rPr>
        <w:t xml:space="preserve"> or rule calls</w:t>
      </w:r>
      <w:r w:rsidR="008575D0" w:rsidRPr="00725A64">
        <w:rPr>
          <w:lang w:val="en-GB"/>
        </w:rPr>
        <w:t>.</w:t>
      </w:r>
      <w:r w:rsidR="00F64F3C" w:rsidRPr="00725A64">
        <w:rPr>
          <w:lang w:val="en-GB"/>
        </w:rPr>
        <w:t xml:space="preserve"> While an arbitrary number of rule calls may be given as precondition, at most one path pattern, art</w:t>
      </w:r>
      <w:ins w:id="1398" w:author="Holger Eichelberger" w:date="2015-09-15T10:41:00Z">
        <w:r w:rsidR="008A0621">
          <w:rPr>
            <w:lang w:val="en-GB"/>
          </w:rPr>
          <w:t>i</w:t>
        </w:r>
      </w:ins>
      <w:del w:id="1399" w:author="Holger Eichelberger" w:date="2015-09-15T10:41:00Z">
        <w:r w:rsidR="00F64F3C" w:rsidRPr="00725A64" w:rsidDel="008A0621">
          <w:rPr>
            <w:lang w:val="en-GB"/>
          </w:rPr>
          <w:delText>e</w:delText>
        </w:r>
      </w:del>
      <w:r w:rsidR="00F64F3C" w:rsidRPr="00725A64">
        <w:rPr>
          <w:lang w:val="en-GB"/>
        </w:rPr>
        <w:t>fact or art</w:t>
      </w:r>
      <w:ins w:id="1400" w:author="Holger Eichelberger" w:date="2015-09-15T10:41:00Z">
        <w:r w:rsidR="008A0621">
          <w:rPr>
            <w:lang w:val="en-GB"/>
          </w:rPr>
          <w:t>i</w:t>
        </w:r>
      </w:ins>
      <w:del w:id="1401" w:author="Holger Eichelberger" w:date="2015-09-15T10:41:00Z">
        <w:r w:rsidR="00F64F3C" w:rsidRPr="00725A64" w:rsidDel="008A0621">
          <w:rPr>
            <w:lang w:val="en-GB"/>
          </w:rPr>
          <w:delText>e</w:delText>
        </w:r>
      </w:del>
      <w:r w:rsidR="00F64F3C" w:rsidRPr="00725A64">
        <w:rPr>
          <w:lang w:val="en-GB"/>
        </w:rPr>
        <w:t>fact collection may be given as first precondition</w:t>
      </w:r>
      <w:bookmarkStart w:id="1402" w:name="_Ref368045237"/>
      <w:r w:rsidR="00D74804" w:rsidRPr="00725A64">
        <w:rPr>
          <w:rStyle w:val="FootnoteReference"/>
          <w:lang w:val="en-GB"/>
        </w:rPr>
        <w:footnoteReference w:id="7"/>
      </w:r>
      <w:bookmarkEnd w:id="1402"/>
      <w:r w:rsidR="00F64F3C" w:rsidRPr="00725A64">
        <w:rPr>
          <w:lang w:val="en-GB"/>
        </w:rPr>
        <w:t>.</w:t>
      </w:r>
      <w:ins w:id="1403" w:author="Holger Eichelberger" w:date="2015-09-15T08:54:00Z">
        <w:r w:rsidR="00757344">
          <w:rPr>
            <w:lang w:val="en-GB"/>
          </w:rPr>
          <w:t xml:space="preserve"> If the preconditions of a rule are not fulfilled, the rule is not considered for evaluation</w:t>
        </w:r>
      </w:ins>
      <w:ins w:id="1404" w:author="Holger Eichelberger" w:date="2015-09-15T08:55:00Z">
        <w:r w:rsidR="00757344">
          <w:rPr>
            <w:lang w:val="en-GB"/>
          </w:rPr>
          <w:t>, i.e., it also does not fail.</w:t>
        </w:r>
      </w:ins>
    </w:p>
    <w:p w:rsidR="008575D0" w:rsidRPr="00725A64" w:rsidRDefault="008575D0" w:rsidP="008D4253">
      <w:pPr>
        <w:pStyle w:val="ListParagraph"/>
        <w:numPr>
          <w:ilvl w:val="0"/>
          <w:numId w:val="7"/>
        </w:numPr>
        <w:ind w:left="851" w:hanging="425"/>
        <w:rPr>
          <w:lang w:val="en-GB"/>
        </w:rPr>
      </w:pPr>
      <w:r w:rsidRPr="00725A64">
        <w:rPr>
          <w:lang w:val="en-GB"/>
        </w:rPr>
        <w:t xml:space="preserve">A path pattern </w:t>
      </w:r>
      <w:r w:rsidR="00C97518" w:rsidRPr="00725A64">
        <w:rPr>
          <w:lang w:val="en-GB"/>
        </w:rPr>
        <w:t xml:space="preserve">follows the (pattern) rules of ANT path specifications already described in Section </w:t>
      </w:r>
      <w:r w:rsidR="00FF39BE" w:rsidRPr="00EC7934">
        <w:rPr>
          <w:lang w:val="en-GB"/>
        </w:rPr>
        <w:fldChar w:fldCharType="begin"/>
      </w:r>
      <w:r w:rsidR="00C97518" w:rsidRPr="00725A64">
        <w:rPr>
          <w:lang w:val="en-GB"/>
        </w:rPr>
        <w:instrText xml:space="preserve"> REF _Ref368044657 \r \h </w:instrText>
      </w:r>
      <w:r w:rsidR="00FF39BE" w:rsidRPr="00EC7934">
        <w:rPr>
          <w:lang w:val="en-GB"/>
        </w:rPr>
      </w:r>
      <w:r w:rsidR="00FF39BE" w:rsidRPr="00EC7934">
        <w:rPr>
          <w:lang w:val="en-GB"/>
        </w:rPr>
        <w:fldChar w:fldCharType="separate"/>
      </w:r>
      <w:r w:rsidR="00AA153B">
        <w:rPr>
          <w:lang w:val="en-GB"/>
        </w:rPr>
        <w:t>3.1.5.2</w:t>
      </w:r>
      <w:r w:rsidR="00FF39BE" w:rsidRPr="00EC7934">
        <w:rPr>
          <w:lang w:val="en-GB"/>
        </w:rPr>
        <w:fldChar w:fldCharType="end"/>
      </w:r>
      <w:r w:rsidR="00C97518" w:rsidRPr="00725A64">
        <w:rPr>
          <w:lang w:val="en-GB"/>
        </w:rPr>
        <w:t>. For example</w:t>
      </w:r>
      <w:proofErr w:type="gramStart"/>
      <w:r w:rsidR="00C97518" w:rsidRPr="00725A64">
        <w:rPr>
          <w:lang w:val="en-GB"/>
        </w:rPr>
        <w:t xml:space="preserve">, </w:t>
      </w:r>
      <w:r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bin</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class</w:t>
      </w:r>
      <w:r w:rsidRPr="00725A64">
        <w:rPr>
          <w:rFonts w:ascii="Courier New" w:hAnsi="Courier New" w:cs="Courier New"/>
          <w:sz w:val="22"/>
          <w:szCs w:val="22"/>
          <w:lang w:val="en-GB"/>
        </w:rPr>
        <w:t>”</w:t>
      </w:r>
      <w:r w:rsidRPr="00725A64">
        <w:rPr>
          <w:lang w:val="en-GB"/>
        </w:rPr>
        <w:t xml:space="preserve"> requires the existence of at least on</w:t>
      </w:r>
      <w:r w:rsidR="00E91256">
        <w:rPr>
          <w:lang w:val="en-GB"/>
        </w:rPr>
        <w:t>e</w:t>
      </w:r>
      <w:r w:rsidRPr="00725A64">
        <w:rPr>
          <w:lang w:val="en-GB"/>
        </w:rPr>
        <w:t xml:space="preserve"> </w:t>
      </w:r>
      <w:r w:rsidR="00FE1CF1" w:rsidRPr="00725A64">
        <w:rPr>
          <w:lang w:val="en-GB"/>
        </w:rPr>
        <w:t xml:space="preserve">Java bytecode </w:t>
      </w:r>
      <w:r w:rsidRPr="00725A64">
        <w:rPr>
          <w:lang w:val="en-GB"/>
        </w:rPr>
        <w:t xml:space="preserve">file in the </w:t>
      </w:r>
      <w:r w:rsidR="00FE1CF1" w:rsidRPr="00725A64">
        <w:rPr>
          <w:rFonts w:ascii="Courier New" w:hAnsi="Courier New" w:cs="Courier New"/>
          <w:sz w:val="22"/>
          <w:szCs w:val="22"/>
          <w:lang w:val="en-GB"/>
        </w:rPr>
        <w:t>bin</w:t>
      </w:r>
      <w:r w:rsidRPr="00725A64">
        <w:rPr>
          <w:lang w:val="en-GB"/>
        </w:rPr>
        <w:t xml:space="preserve"> folder of </w:t>
      </w:r>
      <w:r w:rsidRPr="00725A64">
        <w:rPr>
          <w:rFonts w:ascii="Courier New" w:hAnsi="Courier New" w:cs="Courier New"/>
          <w:sz w:val="22"/>
          <w:szCs w:val="22"/>
          <w:lang w:val="en-GB"/>
        </w:rPr>
        <w:t>$</w:t>
      </w:r>
      <w:r w:rsidR="00FE1CF1" w:rsidRPr="00725A64">
        <w:rPr>
          <w:rFonts w:ascii="Courier New" w:hAnsi="Courier New" w:cs="Courier New"/>
          <w:sz w:val="22"/>
          <w:szCs w:val="22"/>
          <w:lang w:val="en-GB"/>
        </w:rPr>
        <w:t>target</w:t>
      </w:r>
      <w:r w:rsidRPr="00725A64">
        <w:rPr>
          <w:lang w:val="en-GB"/>
        </w:rPr>
        <w:t xml:space="preserve"> (</w:t>
      </w:r>
      <w:r w:rsidR="00FE1CF1" w:rsidRPr="00725A64">
        <w:rPr>
          <w:lang w:val="en-GB"/>
        </w:rPr>
        <w:t xml:space="preserve">assuming that </w:t>
      </w:r>
      <w:r w:rsidR="00FE1CF1" w:rsidRPr="00725A64">
        <w:rPr>
          <w:rFonts w:ascii="Courier New" w:hAnsi="Courier New" w:cs="Courier New"/>
          <w:sz w:val="22"/>
          <w:szCs w:val="22"/>
          <w:lang w:val="en-GB"/>
        </w:rPr>
        <w:t>$target</w:t>
      </w:r>
      <w:r w:rsidR="00FE1CF1" w:rsidRPr="00725A64">
        <w:rPr>
          <w:lang w:val="en-GB"/>
        </w:rPr>
        <w:t xml:space="preserve"> refers to the target project</w:t>
      </w:r>
      <w:r w:rsidRPr="00725A64">
        <w:rPr>
          <w:lang w:val="en-GB"/>
        </w:rPr>
        <w:t>).</w:t>
      </w:r>
      <w:r w:rsidR="00617CD7" w:rsidRPr="00725A64">
        <w:rPr>
          <w:lang w:val="en-GB"/>
        </w:rPr>
        <w:t xml:space="preserve"> Used as a rule precondition, a path pattern requ</w:t>
      </w:r>
      <w:r w:rsidR="0024478A" w:rsidRPr="00725A64">
        <w:rPr>
          <w:lang w:val="en-GB"/>
        </w:rPr>
        <w:t>ires that the matching file art</w:t>
      </w:r>
      <w:ins w:id="1405" w:author="Holger Eichelberger" w:date="2015-09-15T10:41:00Z">
        <w:r w:rsidR="008A0621">
          <w:rPr>
            <w:lang w:val="en-GB"/>
          </w:rPr>
          <w:t>i</w:t>
        </w:r>
      </w:ins>
      <w:del w:id="1406" w:author="Holger Eichelberger" w:date="2015-09-15T10:41:00Z">
        <w:r w:rsidR="0024478A" w:rsidRPr="00725A64" w:rsidDel="008A0621">
          <w:rPr>
            <w:lang w:val="en-GB"/>
          </w:rPr>
          <w:delText>e</w:delText>
        </w:r>
      </w:del>
      <w:r w:rsidR="00617CD7" w:rsidRPr="00725A64">
        <w:rPr>
          <w:lang w:val="en-GB"/>
        </w:rPr>
        <w:t>facts exist and are up</w:t>
      </w:r>
      <w:r w:rsidR="00F03F87" w:rsidRPr="00725A64">
        <w:rPr>
          <w:lang w:val="en-GB"/>
        </w:rPr>
        <w:t>-to-</w:t>
      </w:r>
      <w:r w:rsidR="00617CD7" w:rsidRPr="00725A64">
        <w:rPr>
          <w:lang w:val="en-GB"/>
        </w:rPr>
        <w:t>date</w:t>
      </w:r>
      <w:r w:rsidR="0024478A" w:rsidRPr="00725A64">
        <w:rPr>
          <w:lang w:val="en-GB"/>
        </w:rPr>
        <w:t xml:space="preserve"> (akin to </w:t>
      </w:r>
      <w:r w:rsidR="00695C5F" w:rsidRPr="00725A64">
        <w:rPr>
          <w:lang w:val="en-GB"/>
        </w:rPr>
        <w:t>M</w:t>
      </w:r>
      <w:r w:rsidR="0024478A" w:rsidRPr="00725A64">
        <w:rPr>
          <w:lang w:val="en-GB"/>
        </w:rPr>
        <w:t xml:space="preserve">ake rule preconditions </w:t>
      </w:r>
      <w:r w:rsidR="00695C5F" w:rsidRPr="00725A64">
        <w:rPr>
          <w:lang w:val="en-GB"/>
        </w:rPr>
        <w:t>[</w:t>
      </w:r>
      <w:fldSimple w:instr=" REF BIB_make10 \* MERGEFORMAT ">
        <w:r w:rsidR="00AA153B" w:rsidRPr="001E46F3">
          <w:rPr>
            <w:lang w:val="en-GB"/>
          </w:rPr>
          <w:t>8</w:t>
        </w:r>
      </w:fldSimple>
      <w:r w:rsidR="00695C5F" w:rsidRPr="00725A64">
        <w:rPr>
          <w:lang w:val="en-GB"/>
        </w:rPr>
        <w:t xml:space="preserve">] </w:t>
      </w:r>
      <w:r w:rsidR="0024478A" w:rsidRPr="00725A64">
        <w:rPr>
          <w:lang w:val="en-GB"/>
        </w:rPr>
        <w:t>but with extended pattern matching capabilities)</w:t>
      </w:r>
      <w:r w:rsidR="00617CD7" w:rsidRPr="00725A64">
        <w:rPr>
          <w:lang w:val="en-GB"/>
        </w:rPr>
        <w:t>.</w:t>
      </w:r>
    </w:p>
    <w:p w:rsidR="00617CD7" w:rsidRPr="00725A64" w:rsidRDefault="00617CD7" w:rsidP="008D4253">
      <w:pPr>
        <w:pStyle w:val="ListParagraph"/>
        <w:numPr>
          <w:ilvl w:val="0"/>
          <w:numId w:val="7"/>
        </w:numPr>
        <w:ind w:left="851" w:hanging="425"/>
        <w:rPr>
          <w:lang w:val="en-GB"/>
        </w:rPr>
      </w:pPr>
      <w:r w:rsidRPr="00725A64">
        <w:rPr>
          <w:lang w:val="en-GB"/>
        </w:rPr>
        <w:t>An art</w:t>
      </w:r>
      <w:ins w:id="1407" w:author="Holger Eichelberger" w:date="2015-09-15T10:41:00Z">
        <w:r w:rsidR="008A0621">
          <w:rPr>
            <w:lang w:val="en-GB"/>
          </w:rPr>
          <w:t>i</w:t>
        </w:r>
      </w:ins>
      <w:del w:id="1408"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is given in terms of a variable or a VIL expression evaluating to exactly one art</w:t>
      </w:r>
      <w:ins w:id="1409" w:author="Holger Eichelberger" w:date="2015-09-15T10:41:00Z">
        <w:r w:rsidR="008A0621">
          <w:rPr>
            <w:lang w:val="en-GB"/>
          </w:rPr>
          <w:t>i</w:t>
        </w:r>
      </w:ins>
      <w:del w:id="1410" w:author="Holger Eichelberger" w:date="2015-09-15T10:41:00Z">
        <w:r w:rsidRPr="00725A64" w:rsidDel="008A0621">
          <w:rPr>
            <w:lang w:val="en-GB"/>
          </w:rPr>
          <w:delText>e</w:delText>
        </w:r>
      </w:del>
      <w:r w:rsidRPr="00725A64">
        <w:rPr>
          <w:lang w:val="en-GB"/>
        </w:rPr>
        <w:t xml:space="preserve">fact </w:t>
      </w:r>
      <w:r w:rsidR="0007718B" w:rsidRPr="00725A64">
        <w:rPr>
          <w:lang w:val="en-GB"/>
        </w:rPr>
        <w:t xml:space="preserve">(collection) </w:t>
      </w:r>
      <w:r w:rsidRPr="00725A64">
        <w:rPr>
          <w:lang w:val="en-GB"/>
        </w:rPr>
        <w:t xml:space="preserve">instance. </w:t>
      </w:r>
      <w:r w:rsidR="00F03F87" w:rsidRPr="00725A64">
        <w:rPr>
          <w:lang w:val="en-GB"/>
        </w:rPr>
        <w:t>In a precondition, the denoted art</w:t>
      </w:r>
      <w:ins w:id="1411" w:author="Holger Eichelberger" w:date="2015-09-15T10:41:00Z">
        <w:r w:rsidR="008A0621">
          <w:rPr>
            <w:lang w:val="en-GB"/>
          </w:rPr>
          <w:t>i</w:t>
        </w:r>
      </w:ins>
      <w:del w:id="1412" w:author="Holger Eichelberger" w:date="2015-09-15T10:41:00Z">
        <w:r w:rsidR="00F03F87" w:rsidRPr="00725A64" w:rsidDel="008A0621">
          <w:rPr>
            <w:lang w:val="en-GB"/>
          </w:rPr>
          <w:delText>e</w:delText>
        </w:r>
      </w:del>
      <w:r w:rsidR="00F03F87" w:rsidRPr="00725A64">
        <w:rPr>
          <w:lang w:val="en-GB"/>
        </w:rPr>
        <w:t>fact</w:t>
      </w:r>
      <w:r w:rsidR="0007718B" w:rsidRPr="00725A64">
        <w:rPr>
          <w:lang w:val="en-GB"/>
        </w:rPr>
        <w:t>(s)</w:t>
      </w:r>
      <w:r w:rsidR="00F03F87" w:rsidRPr="00725A64">
        <w:rPr>
          <w:lang w:val="en-GB"/>
        </w:rPr>
        <w:t xml:space="preserve"> must exist and be up-to-date.</w:t>
      </w:r>
    </w:p>
    <w:p w:rsidR="0007718B" w:rsidRDefault="002A1748" w:rsidP="008D4253">
      <w:pPr>
        <w:pStyle w:val="ListParagraph"/>
        <w:numPr>
          <w:ilvl w:val="0"/>
          <w:numId w:val="7"/>
        </w:numPr>
        <w:ind w:left="851" w:hanging="425"/>
        <w:rPr>
          <w:lang w:val="en-GB"/>
        </w:rPr>
      </w:pPr>
      <w:r w:rsidRPr="00725A64">
        <w:rPr>
          <w:lang w:val="en-GB"/>
        </w:rPr>
        <w:t>A rule call (</w:t>
      </w:r>
      <w:r w:rsidR="00090BA8" w:rsidRPr="00725A64">
        <w:rPr>
          <w:lang w:val="en-GB"/>
        </w:rPr>
        <w:t xml:space="preserve">rule name </w:t>
      </w:r>
      <w:r w:rsidRPr="00725A64">
        <w:rPr>
          <w:lang w:val="en-GB"/>
        </w:rPr>
        <w:t xml:space="preserve">with argument list) </w:t>
      </w:r>
      <w:r w:rsidR="00EC1E2A" w:rsidRPr="00725A64">
        <w:rPr>
          <w:lang w:val="en-GB"/>
        </w:rPr>
        <w:t xml:space="preserve">represents an explicit rule dependency and </w:t>
      </w:r>
      <w:r w:rsidRPr="00725A64">
        <w:rPr>
          <w:lang w:val="en-GB"/>
        </w:rPr>
        <w:t>must be executed successfully in case that the preconditions of the stated rule are valid.</w:t>
      </w:r>
      <w:r w:rsidR="00611DFC" w:rsidRPr="00725A64">
        <w:rPr>
          <w:lang w:val="en-GB"/>
        </w:rPr>
        <w:t xml:space="preserve"> The execution results of a rule call become available as an implicit variable in the rule body under the name of the called rule.</w:t>
      </w:r>
    </w:p>
    <w:p w:rsidR="00402349" w:rsidRPr="00725A64" w:rsidRDefault="00402349" w:rsidP="008D4253">
      <w:pPr>
        <w:pStyle w:val="ListParagraph"/>
        <w:numPr>
          <w:ilvl w:val="0"/>
          <w:numId w:val="7"/>
        </w:numPr>
        <w:ind w:left="851" w:hanging="425"/>
        <w:rPr>
          <w:lang w:val="en-GB"/>
        </w:rPr>
      </w:pPr>
      <w:r>
        <w:rPr>
          <w:lang w:val="en-GB"/>
        </w:rPr>
        <w:t xml:space="preserve">A Boolean expression based on parameters, global variables or </w:t>
      </w:r>
      <w:r w:rsidR="006F2075">
        <w:rPr>
          <w:lang w:val="en-GB"/>
        </w:rPr>
        <w:t xml:space="preserve">a (function) </w:t>
      </w:r>
      <w:r>
        <w:rPr>
          <w:lang w:val="en-GB"/>
        </w:rPr>
        <w:t>rule calls.</w:t>
      </w:r>
    </w:p>
    <w:p w:rsidR="005132DB" w:rsidRPr="00725A64" w:rsidRDefault="005132DB" w:rsidP="005132DB">
      <w:pPr>
        <w:rPr>
          <w:lang w:val="en-GB"/>
        </w:rPr>
      </w:pPr>
      <w:r w:rsidRPr="00725A64">
        <w:rPr>
          <w:lang w:val="en-GB"/>
        </w:rPr>
        <w:t xml:space="preserve">The optional </w:t>
      </w:r>
      <w:r w:rsidRPr="00725A64">
        <w:rPr>
          <w:b/>
          <w:lang w:val="en-GB"/>
        </w:rPr>
        <w:t>rule postcondition</w:t>
      </w:r>
      <w:r w:rsidRPr="00725A64">
        <w:rPr>
          <w:lang w:val="en-GB"/>
        </w:rPr>
        <w:t xml:space="preserve"> is given in terms of a path pattern, an individual art</w:t>
      </w:r>
      <w:ins w:id="1413" w:author="Holger Eichelberger" w:date="2015-09-15T10:41:00Z">
        <w:r w:rsidR="008A0621">
          <w:rPr>
            <w:lang w:val="en-GB"/>
          </w:rPr>
          <w:t>i</w:t>
        </w:r>
      </w:ins>
      <w:del w:id="1414" w:author="Holger Eichelberger" w:date="2015-09-15T10:41:00Z">
        <w:r w:rsidRPr="00725A64" w:rsidDel="008A0621">
          <w:rPr>
            <w:lang w:val="en-GB"/>
          </w:rPr>
          <w:delText>e</w:delText>
        </w:r>
      </w:del>
      <w:r w:rsidRPr="00725A64">
        <w:rPr>
          <w:lang w:val="en-GB"/>
        </w:rPr>
        <w:t>fact</w:t>
      </w:r>
      <w:r w:rsidR="0088664F">
        <w:rPr>
          <w:lang w:val="en-GB"/>
        </w:rPr>
        <w:t xml:space="preserve">, </w:t>
      </w:r>
      <w:r w:rsidRPr="00725A64">
        <w:rPr>
          <w:lang w:val="en-GB"/>
        </w:rPr>
        <w:t>an art</w:t>
      </w:r>
      <w:ins w:id="1415" w:author="Holger Eichelberger" w:date="2015-09-15T10:41:00Z">
        <w:r w:rsidR="008A0621">
          <w:rPr>
            <w:lang w:val="en-GB"/>
          </w:rPr>
          <w:t>i</w:t>
        </w:r>
      </w:ins>
      <w:del w:id="1416" w:author="Holger Eichelberger" w:date="2015-09-15T10:41:00Z">
        <w:r w:rsidRPr="00725A64" w:rsidDel="008A0621">
          <w:rPr>
            <w:lang w:val="en-GB"/>
          </w:rPr>
          <w:delText>e</w:delText>
        </w:r>
      </w:del>
      <w:r w:rsidRPr="00725A64">
        <w:rPr>
          <w:lang w:val="en-GB"/>
        </w:rPr>
        <w:t>fact collection</w:t>
      </w:r>
      <w:fldSimple w:instr=" NOTEREF _Ref368045237 \h  \* MERGEFORMAT ">
        <w:r w:rsidR="003A7553" w:rsidRPr="003A7553">
          <w:rPr>
            <w:vertAlign w:val="superscript"/>
            <w:lang w:val="en-GB"/>
          </w:rPr>
          <w:t>7</w:t>
        </w:r>
      </w:fldSimple>
      <w:r w:rsidR="003A7553" w:rsidRPr="003A7553">
        <w:rPr>
          <w:lang w:val="en-US"/>
        </w:rPr>
        <w:t xml:space="preserve"> or a Boolean expression</w:t>
      </w:r>
      <w:r w:rsidRPr="00725A64">
        <w:rPr>
          <w:lang w:val="en-GB"/>
        </w:rPr>
        <w:t>. Postconditions are evaluated if the preconditions are met and the body of the rule is executed successfully. A rule completes successfully, if also the (optional) postcondition is met.</w:t>
      </w:r>
    </w:p>
    <w:p w:rsidR="001B5B6D" w:rsidRPr="00725A64" w:rsidRDefault="001B5B6D" w:rsidP="001B5B6D">
      <w:pPr>
        <w:rPr>
          <w:lang w:val="en-GB"/>
        </w:rPr>
      </w:pPr>
      <w:r w:rsidRPr="00FF7947">
        <w:rPr>
          <w:lang w:val="en-GB"/>
        </w:rPr>
        <w:t>Rules may explicit</w:t>
      </w:r>
      <w:r w:rsidR="00407281">
        <w:rPr>
          <w:lang w:val="en-GB"/>
        </w:rPr>
        <w:t>ly</w:t>
      </w:r>
      <w:r w:rsidRPr="00FF7947">
        <w:rPr>
          <w:lang w:val="en-GB"/>
        </w:rPr>
        <w:t xml:space="preserve"> depend on each other in terms of the rule calls described above. Further, </w:t>
      </w:r>
      <w:r w:rsidRPr="00725A64">
        <w:rPr>
          <w:b/>
          <w:lang w:val="en-GB"/>
        </w:rPr>
        <w:t>implicit rule dependencies</w:t>
      </w:r>
      <w:r w:rsidRPr="00725A64">
        <w:rPr>
          <w:lang w:val="en-GB"/>
        </w:rPr>
        <w:t xml:space="preserve"> are expressed via t</w:t>
      </w:r>
      <w:r w:rsidR="00D66497" w:rsidRPr="00725A64">
        <w:rPr>
          <w:lang w:val="en-GB"/>
        </w:rPr>
        <w:t>he first (non-rule call) pre</w:t>
      </w:r>
      <w:r w:rsidR="004C311F">
        <w:rPr>
          <w:lang w:val="en-GB"/>
        </w:rPr>
        <w:t>-</w:t>
      </w:r>
      <w:r w:rsidR="00D66497" w:rsidRPr="00725A64">
        <w:rPr>
          <w:lang w:val="en-GB"/>
        </w:rPr>
        <w:t xml:space="preserve"> or post</w:t>
      </w:r>
      <w:r w:rsidRPr="00725A64">
        <w:rPr>
          <w:lang w:val="en-GB"/>
        </w:rPr>
        <w:t xml:space="preserve">condition (akin to </w:t>
      </w:r>
      <w:r w:rsidR="002005F5" w:rsidRPr="002005F5">
        <w:rPr>
          <w:i/>
          <w:lang w:val="en-GB"/>
        </w:rPr>
        <w:t>make</w:t>
      </w:r>
      <w:r w:rsidR="00BF1A81" w:rsidRPr="00725A64">
        <w:rPr>
          <w:lang w:val="en-GB"/>
        </w:rPr>
        <w:t xml:space="preserve"> </w:t>
      </w:r>
      <w:r w:rsidRPr="00725A64">
        <w:rPr>
          <w:lang w:val="en-GB"/>
        </w:rPr>
        <w:t>rules</w:t>
      </w:r>
      <w:r w:rsidR="00695C5F" w:rsidRPr="00725A64">
        <w:rPr>
          <w:lang w:val="en-GB"/>
        </w:rPr>
        <w:t xml:space="preserve"> [</w:t>
      </w:r>
      <w:fldSimple w:instr=" REF BIB_make10 \* MERGEFORMAT ">
        <w:r w:rsidR="00AA153B" w:rsidRPr="001E46F3">
          <w:rPr>
            <w:lang w:val="en-GB"/>
          </w:rPr>
          <w:t>8</w:t>
        </w:r>
      </w:fldSimple>
      <w:r w:rsidR="00695C5F" w:rsidRPr="00725A64">
        <w:rPr>
          <w:lang w:val="en-GB"/>
        </w:rPr>
        <w:t>]</w:t>
      </w:r>
      <w:r w:rsidRPr="00FF7947">
        <w:rPr>
          <w:lang w:val="en-GB"/>
        </w:rPr>
        <w:t xml:space="preserve">). If </w:t>
      </w:r>
      <w:r w:rsidRPr="00725A64">
        <w:rPr>
          <w:lang w:val="en-GB"/>
        </w:rPr>
        <w:t>a path matching precondition</w:t>
      </w:r>
      <w:fldSimple w:instr=" NOTEREF _Ref368045237 \h  \* MERGEFORMAT ">
        <w:r w:rsidR="003A7553" w:rsidRPr="003A7553">
          <w:rPr>
            <w:vertAlign w:val="superscript"/>
            <w:lang w:val="en-GB"/>
          </w:rPr>
          <w:t>7</w:t>
        </w:r>
      </w:fldSimple>
      <w:r w:rsidRPr="00725A64">
        <w:rPr>
          <w:lang w:val="en-GB"/>
        </w:rPr>
        <w:t xml:space="preserve"> for rule </w:t>
      </w:r>
      <w:r w:rsidRPr="00FF7947">
        <w:rPr>
          <w:i/>
          <w:lang w:val="en-GB"/>
        </w:rPr>
        <w:t>r</w:t>
      </w:r>
      <w:r w:rsidRPr="00725A64">
        <w:rPr>
          <w:i/>
          <w:vertAlign w:val="subscript"/>
          <w:lang w:val="en-GB"/>
        </w:rPr>
        <w:t>0</w:t>
      </w:r>
      <w:r w:rsidRPr="00725A64">
        <w:rPr>
          <w:lang w:val="en-GB"/>
        </w:rPr>
        <w:t xml:space="preserve"> is not fulfilled, the VIL </w:t>
      </w:r>
      <w:del w:id="1417" w:author="Holger Eichelberger" w:date="2015-09-15T08:09:00Z">
        <w:r w:rsidRPr="00725A64" w:rsidDel="00597233">
          <w:rPr>
            <w:lang w:val="en-GB"/>
          </w:rPr>
          <w:delText xml:space="preserve">build language </w:delText>
        </w:r>
      </w:del>
      <w:r w:rsidRPr="00725A64">
        <w:rPr>
          <w:lang w:val="en-GB"/>
        </w:rPr>
        <w:t xml:space="preserve">execution environment will aim at fulfilling the precondition by (recursively) searching for rules </w:t>
      </w:r>
      <w:proofErr w:type="gramStart"/>
      <w:r w:rsidRPr="00725A64">
        <w:rPr>
          <w:i/>
          <w:lang w:val="en-GB"/>
        </w:rPr>
        <w:t>r</w:t>
      </w:r>
      <w:r w:rsidRPr="00725A64">
        <w:rPr>
          <w:i/>
          <w:vertAlign w:val="subscript"/>
          <w:lang w:val="en-GB"/>
        </w:rPr>
        <w:t>i</w:t>
      </w:r>
      <w:proofErr w:type="gramEnd"/>
      <w:r w:rsidRPr="00725A64">
        <w:rPr>
          <w:lang w:val="en-GB"/>
        </w:rPr>
        <w:t xml:space="preserve"> with</w:t>
      </w:r>
      <w:r w:rsidR="00D66497" w:rsidRPr="00725A64">
        <w:rPr>
          <w:lang w:val="en-GB"/>
        </w:rPr>
        <w:t xml:space="preserve"> a post</w:t>
      </w:r>
      <w:r w:rsidRPr="00725A64">
        <w:rPr>
          <w:lang w:val="en-GB"/>
        </w:rPr>
        <w:t xml:space="preserve">condition indicating that the successful execution rule </w:t>
      </w:r>
      <w:r w:rsidRPr="00725A64">
        <w:rPr>
          <w:i/>
          <w:lang w:val="en-GB"/>
        </w:rPr>
        <w:t>r</w:t>
      </w:r>
      <w:r w:rsidRPr="00725A64">
        <w:rPr>
          <w:i/>
          <w:vertAlign w:val="subscript"/>
          <w:lang w:val="en-GB"/>
        </w:rPr>
        <w:t>i</w:t>
      </w:r>
      <w:r w:rsidRPr="00725A64">
        <w:rPr>
          <w:lang w:val="en-GB"/>
        </w:rPr>
        <w:t xml:space="preserve"> contributes to the unmet precondition of rule </w:t>
      </w:r>
      <w:r w:rsidRPr="00725A64">
        <w:rPr>
          <w:i/>
          <w:lang w:val="en-GB"/>
        </w:rPr>
        <w:t>r</w:t>
      </w:r>
      <w:r w:rsidRPr="00725A64">
        <w:rPr>
          <w:i/>
          <w:vertAlign w:val="subscript"/>
          <w:lang w:val="en-GB"/>
        </w:rPr>
        <w:t>0</w:t>
      </w:r>
      <w:r w:rsidRPr="00725A64">
        <w:rPr>
          <w:lang w:val="en-GB"/>
        </w:rPr>
        <w:t xml:space="preserve">. Ultimately, the possibly contributing rules </w:t>
      </w:r>
      <w:proofErr w:type="gramStart"/>
      <w:r w:rsidRPr="00725A64">
        <w:rPr>
          <w:i/>
          <w:lang w:val="en-GB"/>
        </w:rPr>
        <w:t>r</w:t>
      </w:r>
      <w:r w:rsidRPr="00725A64">
        <w:rPr>
          <w:i/>
          <w:vertAlign w:val="subscript"/>
          <w:lang w:val="en-GB"/>
        </w:rPr>
        <w:t>i</w:t>
      </w:r>
      <w:proofErr w:type="gramEnd"/>
      <w:r w:rsidRPr="00725A64">
        <w:rPr>
          <w:lang w:val="en-GB"/>
        </w:rPr>
        <w:t xml:space="preserve"> are executed </w:t>
      </w:r>
      <w:r w:rsidR="00D66497" w:rsidRPr="00725A64">
        <w:rPr>
          <w:lang w:val="en-GB"/>
        </w:rPr>
        <w:t xml:space="preserve">(including their implicit rule dependencies) </w:t>
      </w:r>
      <w:r w:rsidRPr="00725A64">
        <w:rPr>
          <w:lang w:val="en-GB"/>
        </w:rPr>
        <w:t xml:space="preserve">and the precondition of rule </w:t>
      </w:r>
      <w:r w:rsidRPr="00725A64">
        <w:rPr>
          <w:i/>
          <w:lang w:val="en-GB"/>
        </w:rPr>
        <w:t>r</w:t>
      </w:r>
      <w:r w:rsidRPr="00725A64">
        <w:rPr>
          <w:i/>
          <w:vertAlign w:val="subscript"/>
          <w:lang w:val="en-GB"/>
        </w:rPr>
        <w:t xml:space="preserve">0 </w:t>
      </w:r>
      <w:r w:rsidRPr="00725A64">
        <w:rPr>
          <w:lang w:val="en-GB"/>
        </w:rPr>
        <w:t>is checked again,</w:t>
      </w:r>
      <w:r w:rsidRPr="00725A64">
        <w:rPr>
          <w:i/>
          <w:vertAlign w:val="subscript"/>
          <w:lang w:val="en-GB"/>
        </w:rPr>
        <w:t xml:space="preserve"> </w:t>
      </w:r>
      <w:r w:rsidRPr="00725A64">
        <w:rPr>
          <w:lang w:val="en-GB"/>
        </w:rPr>
        <w:t xml:space="preserve">and, on fulfilment, also </w:t>
      </w:r>
      <w:r w:rsidRPr="00725A64">
        <w:rPr>
          <w:i/>
          <w:lang w:val="en-GB"/>
        </w:rPr>
        <w:t>r</w:t>
      </w:r>
      <w:r w:rsidRPr="00725A64">
        <w:rPr>
          <w:i/>
          <w:vertAlign w:val="subscript"/>
          <w:lang w:val="en-GB"/>
        </w:rPr>
        <w:t>0</w:t>
      </w:r>
      <w:r w:rsidRPr="00725A64">
        <w:rPr>
          <w:lang w:val="en-GB"/>
        </w:rPr>
        <w:t xml:space="preserve"> is executed.</w:t>
      </w:r>
      <w:r w:rsidR="00ED5755">
        <w:rPr>
          <w:lang w:val="en-GB"/>
        </w:rPr>
        <w:t xml:space="preserve"> If finally the precondition of r</w:t>
      </w:r>
      <w:r w:rsidR="00ED5755" w:rsidRPr="00ED5755">
        <w:rPr>
          <w:vertAlign w:val="subscript"/>
          <w:lang w:val="en-GB"/>
        </w:rPr>
        <w:t>0</w:t>
      </w:r>
      <w:r w:rsidR="00ED5755">
        <w:rPr>
          <w:lang w:val="en-GB"/>
        </w:rPr>
        <w:t xml:space="preserve"> is not fulfilled, r</w:t>
      </w:r>
      <w:r w:rsidR="00ED5755" w:rsidRPr="00ED5755">
        <w:rPr>
          <w:vertAlign w:val="subscript"/>
          <w:lang w:val="en-GB"/>
        </w:rPr>
        <w:t>0</w:t>
      </w:r>
      <w:r w:rsidR="00ED5755">
        <w:rPr>
          <w:lang w:val="en-GB"/>
        </w:rPr>
        <w:t xml:space="preserve"> is not considered for execution.</w:t>
      </w:r>
    </w:p>
    <w:bookmarkEnd w:id="1215"/>
    <w:bookmarkEnd w:id="1216"/>
    <w:bookmarkEnd w:id="1217"/>
    <w:p w:rsidR="000F0D55" w:rsidRPr="00725A64" w:rsidRDefault="00E37571" w:rsidP="00421B7D">
      <w:pPr>
        <w:rPr>
          <w:lang w:val="en-GB"/>
        </w:rPr>
      </w:pPr>
      <w:r w:rsidRPr="00725A64">
        <w:rPr>
          <w:lang w:val="en-GB"/>
        </w:rPr>
        <w:lastRenderedPageBreak/>
        <w:t xml:space="preserve">The rule body specifies the individual steps to be executed if the preconditions are met. A rule body may contain variable declarations, </w:t>
      </w:r>
      <w:r w:rsidR="008A6C46" w:rsidRPr="00725A64">
        <w:rPr>
          <w:lang w:val="en-GB"/>
        </w:rPr>
        <w:t xml:space="preserve">(assignment) expressions, </w:t>
      </w:r>
      <w:r w:rsidRPr="00725A64">
        <w:rPr>
          <w:lang w:val="en-GB"/>
        </w:rPr>
        <w:t>explicit rule calls (not relevant as preconditions), instantiator calls, execution of system commands</w:t>
      </w:r>
      <w:r w:rsidR="00191FE9">
        <w:rPr>
          <w:lang w:val="en-GB"/>
        </w:rPr>
        <w:t>,</w:t>
      </w:r>
      <w:r w:rsidRPr="00725A64">
        <w:rPr>
          <w:lang w:val="en-GB"/>
        </w:rPr>
        <w:t xml:space="preserve"> or </w:t>
      </w:r>
      <w:r w:rsidR="00692492" w:rsidRPr="00725A64">
        <w:rPr>
          <w:lang w:val="en-GB"/>
        </w:rPr>
        <w:t>iterated</w:t>
      </w:r>
      <w:r w:rsidRPr="00725A64">
        <w:rPr>
          <w:lang w:val="en-GB"/>
        </w:rPr>
        <w:t xml:space="preserve"> execution of </w:t>
      </w:r>
      <w:r w:rsidR="00E67184" w:rsidRPr="00725A64">
        <w:rPr>
          <w:lang w:val="en-GB"/>
        </w:rPr>
        <w:t>the</w:t>
      </w:r>
      <w:r w:rsidR="00E67184">
        <w:rPr>
          <w:lang w:val="en-GB"/>
        </w:rPr>
        <w:t xml:space="preserve"> previous</w:t>
      </w:r>
      <w:r w:rsidR="00E67184" w:rsidRPr="00725A64">
        <w:rPr>
          <w:lang w:val="en-GB"/>
        </w:rPr>
        <w:t xml:space="preserve"> </w:t>
      </w:r>
      <w:r w:rsidRPr="00725A64">
        <w:rPr>
          <w:lang w:val="en-GB"/>
        </w:rPr>
        <w:t xml:space="preserve">elements. We will first describe the syntax of rules and describe </w:t>
      </w:r>
      <w:r w:rsidR="007F382F" w:rsidRPr="00725A64">
        <w:rPr>
          <w:lang w:val="en-GB"/>
        </w:rPr>
        <w:t xml:space="preserve">then </w:t>
      </w:r>
      <w:r w:rsidRPr="00725A64">
        <w:rPr>
          <w:lang w:val="en-GB"/>
        </w:rPr>
        <w:t xml:space="preserve">the individual </w:t>
      </w:r>
      <w:r w:rsidR="00A254CB" w:rsidRPr="00725A64">
        <w:rPr>
          <w:lang w:val="en-GB"/>
        </w:rPr>
        <w:t>statements available for specifying rule bodies</w:t>
      </w:r>
      <w:r w:rsidRPr="00725A64">
        <w:rPr>
          <w:lang w:val="en-GB"/>
        </w:rPr>
        <w:t>.</w:t>
      </w:r>
    </w:p>
    <w:p w:rsidR="00444B84" w:rsidRDefault="00335BC6" w:rsidP="00444B84">
      <w:pPr>
        <w:rPr>
          <w:lang w:val="en-GB"/>
        </w:rPr>
      </w:pPr>
      <w:r w:rsidRPr="00725A64">
        <w:rPr>
          <w:lang w:val="en-GB"/>
        </w:rPr>
        <w:t xml:space="preserve">If no path matching precondition is given, the rule body is executed </w:t>
      </w:r>
      <w:r w:rsidR="007F382F" w:rsidRPr="00725A64">
        <w:rPr>
          <w:lang w:val="en-GB"/>
        </w:rPr>
        <w:t>once</w:t>
      </w:r>
      <w:r w:rsidRPr="00725A64">
        <w:rPr>
          <w:lang w:val="en-GB"/>
        </w:rPr>
        <w:t>. If a path matching precondition is present, one or multiple art</w:t>
      </w:r>
      <w:ins w:id="1418" w:author="Holger Eichelberger" w:date="2015-09-15T10:41:00Z">
        <w:r w:rsidR="008A0621">
          <w:rPr>
            <w:lang w:val="en-GB"/>
          </w:rPr>
          <w:t>i</w:t>
        </w:r>
      </w:ins>
      <w:del w:id="1419" w:author="Holger Eichelberger" w:date="2015-09-15T10:41:00Z">
        <w:r w:rsidRPr="00725A64" w:rsidDel="008A0621">
          <w:rPr>
            <w:lang w:val="en-GB"/>
          </w:rPr>
          <w:delText>e</w:delText>
        </w:r>
      </w:del>
      <w:r w:rsidRPr="00725A64">
        <w:rPr>
          <w:lang w:val="en-GB"/>
        </w:rPr>
        <w:t>facts may match that precondition and for each of these art</w:t>
      </w:r>
      <w:ins w:id="1420" w:author="Holger Eichelberger" w:date="2015-09-15T10:41:00Z">
        <w:r w:rsidR="008A0621">
          <w:rPr>
            <w:lang w:val="en-GB"/>
          </w:rPr>
          <w:t>i</w:t>
        </w:r>
      </w:ins>
      <w:del w:id="1421" w:author="Holger Eichelberger" w:date="2015-09-15T10:41:00Z">
        <w:r w:rsidRPr="00725A64" w:rsidDel="008A0621">
          <w:rPr>
            <w:lang w:val="en-GB"/>
          </w:rPr>
          <w:delText>e</w:delText>
        </w:r>
      </w:del>
      <w:r w:rsidRPr="00725A64">
        <w:rPr>
          <w:lang w:val="en-GB"/>
        </w:rPr>
        <w:t>facts a</w:t>
      </w:r>
      <w:r w:rsidR="004B7803" w:rsidRPr="00725A64">
        <w:rPr>
          <w:lang w:val="en-GB"/>
        </w:rPr>
        <w:t xml:space="preserve"> corresponding </w:t>
      </w:r>
      <w:r w:rsidRPr="00725A64">
        <w:rPr>
          <w:lang w:val="en-GB"/>
        </w:rPr>
        <w:t>output art</w:t>
      </w:r>
      <w:ins w:id="1422" w:author="Holger Eichelberger" w:date="2015-09-15T10:42:00Z">
        <w:r w:rsidR="008A0621">
          <w:rPr>
            <w:lang w:val="en-GB"/>
          </w:rPr>
          <w:t>i</w:t>
        </w:r>
      </w:ins>
      <w:del w:id="1423" w:author="Holger Eichelberger" w:date="2015-09-15T10:42:00Z">
        <w:r w:rsidRPr="00725A64" w:rsidDel="008A0621">
          <w:rPr>
            <w:lang w:val="en-GB"/>
          </w:rPr>
          <w:delText>e</w:delText>
        </w:r>
      </w:del>
      <w:r w:rsidRPr="00725A64">
        <w:rPr>
          <w:lang w:val="en-GB"/>
        </w:rPr>
        <w:t xml:space="preserve">fact may be required by the postcondition (if specified). </w:t>
      </w:r>
      <w:r w:rsidR="00444B84">
        <w:rPr>
          <w:lang w:val="en-GB"/>
        </w:rPr>
        <w:t>However, the related match conditions may directly be used in the rule body but then possibly lead to a (superfluous) re</w:t>
      </w:r>
      <w:ins w:id="1424" w:author="Holger Eichelberger" w:date="2015-08-22T08:57:00Z">
        <w:r w:rsidR="0007297D">
          <w:rPr>
            <w:lang w:val="en-GB"/>
          </w:rPr>
          <w:t>-</w:t>
        </w:r>
      </w:ins>
      <w:r w:rsidR="00444B84">
        <w:rPr>
          <w:lang w:val="en-GB"/>
        </w:rPr>
        <w:t>instantiation of the related target art</w:t>
      </w:r>
      <w:ins w:id="1425" w:author="Holger Eichelberger" w:date="2015-09-15T10:42:00Z">
        <w:r w:rsidR="008A0621">
          <w:rPr>
            <w:lang w:val="en-GB"/>
          </w:rPr>
          <w:t>i</w:t>
        </w:r>
      </w:ins>
      <w:del w:id="1426" w:author="Holger Eichelberger" w:date="2015-09-15T10:42:00Z">
        <w:r w:rsidR="00444B84" w:rsidDel="008A0621">
          <w:rPr>
            <w:lang w:val="en-GB"/>
          </w:rPr>
          <w:delText>e</w:delText>
        </w:r>
      </w:del>
      <w:r w:rsidR="00444B84">
        <w:rPr>
          <w:lang w:val="en-GB"/>
        </w:rPr>
        <w:t xml:space="preserve">facts. In order to avoid </w:t>
      </w:r>
      <w:del w:id="1427" w:author="Holger Eichelberger" w:date="2015-08-22T08:57:00Z">
        <w:r w:rsidR="00444B84" w:rsidDel="0007297D">
          <w:rPr>
            <w:lang w:val="en-GB"/>
          </w:rPr>
          <w:delText xml:space="preserve">reeinstantiation </w:delText>
        </w:r>
      </w:del>
      <w:ins w:id="1428" w:author="Holger Eichelberger" w:date="2015-08-22T08:57:00Z">
        <w:r w:rsidR="0007297D">
          <w:rPr>
            <w:lang w:val="en-GB"/>
          </w:rPr>
          <w:t xml:space="preserve">re-instantiation </w:t>
        </w:r>
      </w:ins>
      <w:r w:rsidR="00444B84">
        <w:rPr>
          <w:lang w:val="en-GB"/>
        </w:rPr>
        <w:t xml:space="preserve">and to allow for optimizing the variability instantiation, </w:t>
      </w:r>
      <w:del w:id="1429" w:author="Holger Eichelberger" w:date="2015-09-15T08:09:00Z">
        <w:r w:rsidR="00444B84" w:rsidDel="00597233">
          <w:rPr>
            <w:lang w:val="en-GB"/>
          </w:rPr>
          <w:delText xml:space="preserve">the </w:delText>
        </w:r>
      </w:del>
      <w:r w:rsidR="00444B84">
        <w:rPr>
          <w:lang w:val="en-GB"/>
        </w:rPr>
        <w:t xml:space="preserve">VIL </w:t>
      </w:r>
      <w:del w:id="1430" w:author="Holger Eichelberger" w:date="2015-09-15T08:09:00Z">
        <w:r w:rsidR="00444B84" w:rsidDel="00597233">
          <w:rPr>
            <w:lang w:val="en-GB"/>
          </w:rPr>
          <w:delText xml:space="preserve">build language </w:delText>
        </w:r>
      </w:del>
      <w:r w:rsidR="00444B84">
        <w:rPr>
          <w:lang w:val="en-GB"/>
        </w:rPr>
        <w:t xml:space="preserve">offers two ways of executing the rule body. These two ways are: </w:t>
      </w:r>
    </w:p>
    <w:p w:rsidR="00444B84" w:rsidRDefault="00444B84" w:rsidP="00444B84">
      <w:pPr>
        <w:pStyle w:val="ListParagraph"/>
        <w:numPr>
          <w:ilvl w:val="0"/>
          <w:numId w:val="20"/>
        </w:numPr>
        <w:rPr>
          <w:lang w:val="en-GB"/>
        </w:rPr>
      </w:pPr>
      <w:r>
        <w:rPr>
          <w:lang w:val="en-GB"/>
        </w:rPr>
        <w:t>P</w:t>
      </w:r>
      <w:r w:rsidRPr="00444B84">
        <w:rPr>
          <w:lang w:val="en-GB"/>
        </w:rPr>
        <w:t xml:space="preserve">assing the right hand side matches as </w:t>
      </w:r>
      <w:r>
        <w:rPr>
          <w:lang w:val="en-GB"/>
        </w:rPr>
        <w:t xml:space="preserve">an implicit collection variable called </w:t>
      </w:r>
      <w:del w:id="1431" w:author="Holger Eichelberger" w:date="2015-08-22T08:54:00Z">
        <w:r w:rsidRPr="008540BB" w:rsidDel="00161C67">
          <w:rPr>
            <w:rFonts w:ascii="Courier New" w:hAnsi="Courier New" w:cs="Courier New"/>
            <w:sz w:val="22"/>
            <w:szCs w:val="22"/>
            <w:lang w:val="en-GB"/>
          </w:rPr>
          <w:delText>RHS</w:delText>
        </w:r>
      </w:del>
      <w:ins w:id="1432" w:author="Holger Eichelberger" w:date="2015-08-22T08:54:00Z">
        <w:r w:rsidR="00161C67">
          <w:rPr>
            <w:rFonts w:ascii="Courier New" w:hAnsi="Courier New" w:cs="Courier New"/>
            <w:sz w:val="22"/>
            <w:szCs w:val="22"/>
            <w:lang w:val="en-GB"/>
          </w:rPr>
          <w:t>FROM_</w:t>
        </w:r>
      </w:ins>
      <w:r w:rsidRPr="008540BB">
        <w:rPr>
          <w:rFonts w:ascii="Courier New" w:hAnsi="Courier New" w:cs="Courier New"/>
          <w:sz w:val="22"/>
          <w:szCs w:val="22"/>
          <w:lang w:val="en-GB"/>
        </w:rPr>
        <w:t>MATCH</w:t>
      </w:r>
      <w:r>
        <w:rPr>
          <w:lang w:val="en-GB"/>
        </w:rPr>
        <w:t xml:space="preserve"> </w:t>
      </w:r>
      <w:r w:rsidRPr="00444B84">
        <w:rPr>
          <w:lang w:val="en-GB"/>
        </w:rPr>
        <w:t xml:space="preserve">to the rule </w:t>
      </w:r>
      <w:r>
        <w:rPr>
          <w:lang w:val="en-GB"/>
        </w:rPr>
        <w:t xml:space="preserve">body. This is more appropriate for instantiations which </w:t>
      </w:r>
      <w:r w:rsidR="00967FC4">
        <w:rPr>
          <w:lang w:val="en-GB"/>
        </w:rPr>
        <w:t xml:space="preserve">may operate on multiple </w:t>
      </w:r>
      <w:del w:id="1433" w:author="Holger Eichelberger" w:date="2015-08-22T08:57:00Z">
        <w:r w:rsidR="00967FC4" w:rsidDel="0007297D">
          <w:rPr>
            <w:lang w:val="en-GB"/>
          </w:rPr>
          <w:delText>artifacts</w:delText>
        </w:r>
      </w:del>
      <w:ins w:id="1434" w:author="Holger Eichelberger" w:date="2015-08-22T08:57:00Z">
        <w:r w:rsidR="008A0621">
          <w:rPr>
            <w:lang w:val="en-GB"/>
          </w:rPr>
          <w:t>art</w:t>
        </w:r>
      </w:ins>
      <w:ins w:id="1435" w:author="Holger Eichelberger" w:date="2015-09-15T10:42:00Z">
        <w:r w:rsidR="008A0621">
          <w:rPr>
            <w:lang w:val="en-GB"/>
          </w:rPr>
          <w:t>i</w:t>
        </w:r>
      </w:ins>
      <w:ins w:id="1436" w:author="Holger Eichelberger" w:date="2015-08-22T08:57:00Z">
        <w:r w:rsidR="0007297D">
          <w:rPr>
            <w:lang w:val="en-GB"/>
          </w:rPr>
          <w:t>facts</w:t>
        </w:r>
      </w:ins>
      <w:r w:rsidR="00967FC4">
        <w:rPr>
          <w:lang w:val="en-GB"/>
        </w:rPr>
        <w:t xml:space="preserve"> and </w:t>
      </w:r>
      <w:r>
        <w:rPr>
          <w:lang w:val="en-GB"/>
        </w:rPr>
        <w:t>consider dependencies among art</w:t>
      </w:r>
      <w:ins w:id="1437" w:author="Holger Eichelberger" w:date="2015-09-15T10:42:00Z">
        <w:r w:rsidR="008A0621">
          <w:rPr>
            <w:lang w:val="en-GB"/>
          </w:rPr>
          <w:t>i</w:t>
        </w:r>
      </w:ins>
      <w:del w:id="1438" w:author="Holger Eichelberger" w:date="2015-09-15T10:42:00Z">
        <w:r w:rsidDel="008A0621">
          <w:rPr>
            <w:lang w:val="en-GB"/>
          </w:rPr>
          <w:delText>e</w:delText>
        </w:r>
      </w:del>
      <w:r>
        <w:rPr>
          <w:lang w:val="en-GB"/>
        </w:rPr>
        <w:t>facts by themselves, such as a Java compiler.</w:t>
      </w:r>
    </w:p>
    <w:p w:rsidR="008540BB" w:rsidRDefault="00444B84" w:rsidP="00444B84">
      <w:pPr>
        <w:pStyle w:val="ListParagraph"/>
        <w:numPr>
          <w:ilvl w:val="0"/>
          <w:numId w:val="20"/>
        </w:numPr>
        <w:rPr>
          <w:lang w:val="en-GB"/>
        </w:rPr>
      </w:pPr>
      <w:r>
        <w:rPr>
          <w:lang w:val="en-GB"/>
        </w:rPr>
        <w:t>I</w:t>
      </w:r>
      <w:r w:rsidRPr="00444B84">
        <w:rPr>
          <w:lang w:val="en-GB"/>
        </w:rPr>
        <w:t>mplicitly iterating over the matched pairs of left hand and right hand side art</w:t>
      </w:r>
      <w:ins w:id="1439" w:author="Holger Eichelberger" w:date="2015-09-15T10:42:00Z">
        <w:r w:rsidR="008A0621">
          <w:rPr>
            <w:lang w:val="en-GB"/>
          </w:rPr>
          <w:t>i</w:t>
        </w:r>
      </w:ins>
      <w:del w:id="1440" w:author="Holger Eichelberger" w:date="2015-09-15T10:42:00Z">
        <w:r w:rsidRPr="00444B84" w:rsidDel="008A0621">
          <w:rPr>
            <w:lang w:val="en-GB"/>
          </w:rPr>
          <w:delText>e</w:delText>
        </w:r>
      </w:del>
      <w:r w:rsidRPr="00444B84">
        <w:rPr>
          <w:lang w:val="en-GB"/>
        </w:rPr>
        <w:t xml:space="preserve">facts. </w:t>
      </w:r>
      <w:r w:rsidR="008540BB">
        <w:rPr>
          <w:lang w:val="en-GB"/>
        </w:rPr>
        <w:t>T</w:t>
      </w:r>
      <w:r w:rsidR="008540BB" w:rsidRPr="00725A64">
        <w:rPr>
          <w:lang w:val="en-GB"/>
        </w:rPr>
        <w:t>he</w:t>
      </w:r>
      <w:r w:rsidR="008540BB">
        <w:rPr>
          <w:lang w:val="en-GB"/>
        </w:rPr>
        <w:t>n</w:t>
      </w:r>
      <w:r w:rsidR="008540BB" w:rsidRPr="00725A64">
        <w:rPr>
          <w:lang w:val="en-GB"/>
        </w:rPr>
        <w:t xml:space="preserve"> rule body is executed iteratively over all matching precondition art</w:t>
      </w:r>
      <w:ins w:id="1441" w:author="Holger Eichelberger" w:date="2015-09-15T10:42:00Z">
        <w:r w:rsidR="008A0621">
          <w:rPr>
            <w:lang w:val="en-GB"/>
          </w:rPr>
          <w:t>i</w:t>
        </w:r>
      </w:ins>
      <w:del w:id="1442" w:author="Holger Eichelberger" w:date="2015-09-15T10:42:00Z">
        <w:r w:rsidR="008540BB" w:rsidRPr="00725A64" w:rsidDel="008A0621">
          <w:rPr>
            <w:lang w:val="en-GB"/>
          </w:rPr>
          <w:delText>e</w:delText>
        </w:r>
      </w:del>
      <w:r w:rsidR="008540BB" w:rsidRPr="00725A64">
        <w:rPr>
          <w:lang w:val="en-GB"/>
        </w:rPr>
        <w:t>facts. In order to address the actual art</w:t>
      </w:r>
      <w:ins w:id="1443" w:author="Holger Eichelberger" w:date="2015-09-15T10:42:00Z">
        <w:r w:rsidR="008A0621">
          <w:rPr>
            <w:lang w:val="en-GB"/>
          </w:rPr>
          <w:t>i</w:t>
        </w:r>
      </w:ins>
      <w:del w:id="1444" w:author="Holger Eichelberger" w:date="2015-09-15T10:42:00Z">
        <w:r w:rsidR="008540BB" w:rsidRPr="00725A64" w:rsidDel="008A0621">
          <w:rPr>
            <w:lang w:val="en-GB"/>
          </w:rPr>
          <w:delText>e</w:delText>
        </w:r>
      </w:del>
      <w:r w:rsidR="008540BB" w:rsidRPr="00725A64">
        <w:rPr>
          <w:lang w:val="en-GB"/>
        </w:rPr>
        <w:t>fact to be processed as well as its expected resulting art</w:t>
      </w:r>
      <w:ins w:id="1445" w:author="Holger Eichelberger" w:date="2015-09-15T10:42:00Z">
        <w:r w:rsidR="008A0621">
          <w:rPr>
            <w:lang w:val="en-GB"/>
          </w:rPr>
          <w:t>i</w:t>
        </w:r>
      </w:ins>
      <w:del w:id="1446" w:author="Holger Eichelberger" w:date="2015-09-15T10:42:00Z">
        <w:r w:rsidR="008540BB" w:rsidRPr="00725A64" w:rsidDel="008A0621">
          <w:rPr>
            <w:lang w:val="en-GB"/>
          </w:rPr>
          <w:delText>e</w:delText>
        </w:r>
      </w:del>
      <w:r w:rsidR="008540BB" w:rsidRPr="00725A64">
        <w:rPr>
          <w:lang w:val="en-GB"/>
        </w:rPr>
        <w:t>fact, the implicit variables</w:t>
      </w:r>
      <w:ins w:id="1447" w:author="Holger Eichelberger" w:date="2015-08-22T08:56:00Z">
        <w:r w:rsidR="00161C67">
          <w:rPr>
            <w:rStyle w:val="FootnoteReference"/>
            <w:lang w:val="en-GB"/>
          </w:rPr>
          <w:footnoteReference w:id="8"/>
        </w:r>
      </w:ins>
      <w:r w:rsidR="008540BB" w:rsidRPr="00725A64">
        <w:rPr>
          <w:lang w:val="en-GB"/>
        </w:rPr>
        <w:t xml:space="preserve"> </w:t>
      </w:r>
      <w:del w:id="1452" w:author="Holger Eichelberger" w:date="2015-08-22T08:56:00Z">
        <w:r w:rsidR="008540BB" w:rsidDel="00161C67">
          <w:rPr>
            <w:rFonts w:ascii="Courier New" w:hAnsi="Courier New" w:cs="Courier New"/>
            <w:sz w:val="22"/>
            <w:szCs w:val="22"/>
            <w:lang w:val="en-GB"/>
          </w:rPr>
          <w:delText>L</w:delText>
        </w:r>
        <w:r w:rsidR="008540BB" w:rsidRPr="00725A64" w:rsidDel="00161C67">
          <w:rPr>
            <w:rFonts w:ascii="Courier New" w:hAnsi="Courier New" w:cs="Courier New"/>
            <w:sz w:val="22"/>
            <w:szCs w:val="22"/>
            <w:lang w:val="en-GB"/>
          </w:rPr>
          <w:delText>HS</w:delText>
        </w:r>
        <w:r w:rsidR="008540BB" w:rsidRPr="00725A64" w:rsidDel="00161C67">
          <w:rPr>
            <w:lang w:val="en-GB"/>
          </w:rPr>
          <w:delText xml:space="preserve"> </w:delText>
        </w:r>
      </w:del>
      <w:ins w:id="1453" w:author="Holger Eichelberger" w:date="2015-08-22T08:56:00Z">
        <w:r w:rsidR="00161C67">
          <w:rPr>
            <w:rFonts w:ascii="Courier New" w:hAnsi="Courier New" w:cs="Courier New"/>
            <w:sz w:val="22"/>
            <w:szCs w:val="22"/>
            <w:lang w:val="en-GB"/>
          </w:rPr>
          <w:t>TO</w:t>
        </w:r>
        <w:r w:rsidR="00161C67" w:rsidRPr="00725A64">
          <w:rPr>
            <w:lang w:val="en-GB"/>
          </w:rPr>
          <w:t xml:space="preserve"> </w:t>
        </w:r>
      </w:ins>
      <w:r w:rsidR="008540BB" w:rsidRPr="00725A64">
        <w:rPr>
          <w:lang w:val="en-GB"/>
        </w:rPr>
        <w:t xml:space="preserve">(in case of a matching precondition) and </w:t>
      </w:r>
      <w:del w:id="1454" w:author="Holger Eichelberger" w:date="2015-08-22T08:56:00Z">
        <w:r w:rsidR="008540BB" w:rsidRPr="00725A64" w:rsidDel="00161C67">
          <w:rPr>
            <w:rFonts w:ascii="Courier New" w:hAnsi="Courier New" w:cs="Courier New"/>
            <w:sz w:val="22"/>
            <w:szCs w:val="22"/>
            <w:lang w:val="en-GB"/>
          </w:rPr>
          <w:delText>RHS</w:delText>
        </w:r>
        <w:r w:rsidR="008540BB" w:rsidRPr="00725A64" w:rsidDel="00161C67">
          <w:rPr>
            <w:lang w:val="en-GB"/>
          </w:rPr>
          <w:delText xml:space="preserve"> </w:delText>
        </w:r>
      </w:del>
      <w:ins w:id="1455" w:author="Holger Eichelberger" w:date="2015-08-22T08:56:00Z">
        <w:r w:rsidR="00161C67">
          <w:rPr>
            <w:rFonts w:ascii="Courier New" w:hAnsi="Courier New" w:cs="Courier New"/>
            <w:sz w:val="22"/>
            <w:szCs w:val="22"/>
            <w:lang w:val="en-GB"/>
          </w:rPr>
          <w:t>FROM</w:t>
        </w:r>
        <w:r w:rsidR="00161C67" w:rsidRPr="00725A64">
          <w:rPr>
            <w:lang w:val="en-GB"/>
          </w:rPr>
          <w:t xml:space="preserve"> </w:t>
        </w:r>
      </w:ins>
      <w:r w:rsidR="008540BB" w:rsidRPr="00725A64">
        <w:rPr>
          <w:lang w:val="en-GB"/>
        </w:rPr>
        <w:t>(in case of a matching postcondition) will be made available to the loop body.</w:t>
      </w:r>
      <w:r w:rsidR="008540BB">
        <w:rPr>
          <w:lang w:val="en-GB"/>
        </w:rPr>
        <w:t xml:space="preserve"> This way is more appropriate for single art</w:t>
      </w:r>
      <w:ins w:id="1456" w:author="Holger Eichelberger" w:date="2015-09-15T10:42:00Z">
        <w:r w:rsidR="008A0621">
          <w:rPr>
            <w:lang w:val="en-GB"/>
          </w:rPr>
          <w:t>i</w:t>
        </w:r>
      </w:ins>
      <w:del w:id="1457" w:author="Holger Eichelberger" w:date="2015-09-15T10:42:00Z">
        <w:r w:rsidR="008540BB" w:rsidDel="008A0621">
          <w:rPr>
            <w:lang w:val="en-GB"/>
          </w:rPr>
          <w:delText>e</w:delText>
        </w:r>
      </w:del>
      <w:r w:rsidR="008540BB">
        <w:rPr>
          <w:lang w:val="en-GB"/>
        </w:rPr>
        <w:t>fact instantiations, such as calling a pre-processor or a C compiler.</w:t>
      </w:r>
    </w:p>
    <w:p w:rsidR="00444B84" w:rsidRPr="00444B84" w:rsidDel="008A0621" w:rsidRDefault="00444B84" w:rsidP="008540BB">
      <w:pPr>
        <w:pStyle w:val="ListParagraph"/>
        <w:rPr>
          <w:del w:id="1458" w:author="Holger Eichelberger" w:date="2015-09-15T10:42:00Z"/>
          <w:lang w:val="en-GB"/>
        </w:rPr>
      </w:pPr>
    </w:p>
    <w:p w:rsidR="0028788B" w:rsidRPr="00725A64" w:rsidRDefault="00A90082" w:rsidP="00421B7D">
      <w:pPr>
        <w:rPr>
          <w:lang w:val="en-GB"/>
        </w:rPr>
      </w:pPr>
      <w:r>
        <w:rPr>
          <w:lang w:val="en-GB"/>
        </w:rPr>
        <w:t xml:space="preserve">By default, </w:t>
      </w:r>
      <w:r w:rsidR="0028788B" w:rsidRPr="00725A64">
        <w:rPr>
          <w:lang w:val="en-GB"/>
        </w:rPr>
        <w:t xml:space="preserve">rules return implicitly their execution results consisting of two sequences, </w:t>
      </w:r>
    </w:p>
    <w:p w:rsidR="0028788B" w:rsidRPr="00725A64" w:rsidRDefault="0028788B" w:rsidP="00845E9C">
      <w:pPr>
        <w:pStyle w:val="ListParagraph"/>
        <w:numPr>
          <w:ilvl w:val="0"/>
          <w:numId w:val="14"/>
        </w:numPr>
        <w:rPr>
          <w:lang w:val="en-GB"/>
        </w:rPr>
      </w:pPr>
      <w:proofErr w:type="gramStart"/>
      <w:r w:rsidRPr="00FF7947">
        <w:rPr>
          <w:rFonts w:ascii="Courier New" w:hAnsi="Courier New" w:cs="Courier New"/>
          <w:sz w:val="22"/>
          <w:szCs w:val="22"/>
          <w:lang w:val="en-GB"/>
        </w:rPr>
        <w:t>result</w:t>
      </w:r>
      <w:proofErr w:type="gramEnd"/>
      <w:r w:rsidRPr="00725A64">
        <w:rPr>
          <w:lang w:val="en-GB"/>
        </w:rPr>
        <w:t xml:space="preserve"> containing the immediately modified art</w:t>
      </w:r>
      <w:ins w:id="1459" w:author="Holger Eichelberger" w:date="2015-09-15T10:42:00Z">
        <w:r w:rsidR="008A0621">
          <w:rPr>
            <w:lang w:val="en-GB"/>
          </w:rPr>
          <w:t>i</w:t>
        </w:r>
      </w:ins>
      <w:del w:id="1460" w:author="Holger Eichelberger" w:date="2015-09-15T10:42:00Z">
        <w:r w:rsidRPr="00725A64" w:rsidDel="008A0621">
          <w:rPr>
            <w:lang w:val="en-GB"/>
          </w:rPr>
          <w:delText>e</w:delText>
        </w:r>
      </w:del>
      <w:r w:rsidRPr="00725A64">
        <w:rPr>
          <w:lang w:val="en-GB"/>
        </w:rPr>
        <w:t>facts by that particular rule.</w:t>
      </w:r>
    </w:p>
    <w:p w:rsidR="0028788B" w:rsidRPr="00725A64" w:rsidRDefault="0028788B" w:rsidP="00845E9C">
      <w:pPr>
        <w:pStyle w:val="ListParagraph"/>
        <w:numPr>
          <w:ilvl w:val="0"/>
          <w:numId w:val="14"/>
        </w:numPr>
        <w:rPr>
          <w:lang w:val="en-GB"/>
        </w:rPr>
      </w:pPr>
      <w:proofErr w:type="gramStart"/>
      <w:r w:rsidRPr="00725A64">
        <w:rPr>
          <w:rFonts w:ascii="Courier New" w:hAnsi="Courier New" w:cs="Courier New"/>
          <w:sz w:val="22"/>
          <w:szCs w:val="22"/>
          <w:lang w:val="en-GB"/>
        </w:rPr>
        <w:t>allResults</w:t>
      </w:r>
      <w:proofErr w:type="gramEnd"/>
      <w:r w:rsidRPr="00725A64">
        <w:rPr>
          <w:lang w:val="en-GB"/>
        </w:rPr>
        <w:t xml:space="preserve"> containing the modified art</w:t>
      </w:r>
      <w:ins w:id="1461" w:author="Holger Eichelberger" w:date="2015-09-15T10:42:00Z">
        <w:r w:rsidR="008A0621">
          <w:rPr>
            <w:lang w:val="en-GB"/>
          </w:rPr>
          <w:t>i</w:t>
        </w:r>
      </w:ins>
      <w:del w:id="1462" w:author="Holger Eichelberger" w:date="2015-09-15T10:42:00Z">
        <w:r w:rsidRPr="00725A64" w:rsidDel="008A0621">
          <w:rPr>
            <w:lang w:val="en-GB"/>
          </w:rPr>
          <w:delText>e</w:delText>
        </w:r>
      </w:del>
      <w:r w:rsidRPr="00725A64">
        <w:rPr>
          <w:lang w:val="en-GB"/>
        </w:rPr>
        <w:t>facts by all dependent rule calls.</w:t>
      </w:r>
    </w:p>
    <w:p w:rsidR="00A90082" w:rsidRDefault="00A90082" w:rsidP="0028788B">
      <w:pPr>
        <w:rPr>
          <w:lang w:val="en-GB"/>
        </w:rPr>
      </w:pPr>
      <w:r>
        <w:rPr>
          <w:lang w:val="en-GB"/>
        </w:rPr>
        <w:t xml:space="preserve">In addition, rules may act as functions, i.e., they may declare a return type and the last expression in the rule must then comply </w:t>
      </w:r>
      <w:proofErr w:type="gramStart"/>
      <w:r>
        <w:rPr>
          <w:lang w:val="en-GB"/>
        </w:rPr>
        <w:t>to</w:t>
      </w:r>
      <w:proofErr w:type="gramEnd"/>
      <w:r>
        <w:rPr>
          <w:lang w:val="en-GB"/>
        </w:rPr>
        <w:t xml:space="preserve"> this return type.</w:t>
      </w:r>
    </w:p>
    <w:p w:rsidR="0028788B" w:rsidRDefault="0028788B" w:rsidP="0028788B">
      <w:pPr>
        <w:rPr>
          <w:lang w:val="en-GB"/>
        </w:rPr>
      </w:pPr>
      <w:r w:rsidRPr="00725A64">
        <w:rPr>
          <w:lang w:val="en-GB"/>
        </w:rPr>
        <w:t>Further, the art</w:t>
      </w:r>
      <w:ins w:id="1463" w:author="Holger Eichelberger" w:date="2015-09-15T10:42:00Z">
        <w:r w:rsidR="008A0621">
          <w:rPr>
            <w:lang w:val="en-GB"/>
          </w:rPr>
          <w:t>i</w:t>
        </w:r>
      </w:ins>
      <w:del w:id="1464" w:author="Holger Eichelberger" w:date="2015-09-15T10:42:00Z">
        <w:r w:rsidRPr="00725A64" w:rsidDel="008A0621">
          <w:rPr>
            <w:lang w:val="en-GB"/>
          </w:rPr>
          <w:delText>e</w:delText>
        </w:r>
      </w:del>
      <w:r w:rsidRPr="00725A64">
        <w:rPr>
          <w:lang w:val="en-GB"/>
        </w:rPr>
        <w:t xml:space="preserve">facts modified by </w:t>
      </w:r>
      <w:r w:rsidR="00730A58" w:rsidRPr="00725A64">
        <w:rPr>
          <w:lang w:val="en-GB"/>
        </w:rPr>
        <w:t xml:space="preserve">executed </w:t>
      </w:r>
      <w:r w:rsidRPr="00725A64">
        <w:rPr>
          <w:lang w:val="en-GB"/>
        </w:rPr>
        <w:t>rule</w:t>
      </w:r>
      <w:r w:rsidR="008F6537" w:rsidRPr="00725A64">
        <w:rPr>
          <w:lang w:val="en-GB"/>
        </w:rPr>
        <w:t>s</w:t>
      </w:r>
      <w:r w:rsidRPr="00725A64">
        <w:rPr>
          <w:lang w:val="en-GB"/>
        </w:rPr>
        <w:t xml:space="preserve"> are be </w:t>
      </w:r>
      <w:r w:rsidR="005679F2" w:rsidRPr="00725A64">
        <w:rPr>
          <w:lang w:val="en-GB"/>
        </w:rPr>
        <w:t xml:space="preserve">successively </w:t>
      </w:r>
      <w:r w:rsidRPr="00725A64">
        <w:rPr>
          <w:lang w:val="en-GB"/>
        </w:rPr>
        <w:t xml:space="preserve">collected </w:t>
      </w:r>
      <w:r w:rsidR="000A531E" w:rsidRPr="00725A64">
        <w:rPr>
          <w:lang w:val="en-GB"/>
        </w:rPr>
        <w:t xml:space="preserve">in </w:t>
      </w:r>
      <w:r w:rsidRPr="00725A64">
        <w:rPr>
          <w:lang w:val="en-GB"/>
        </w:rPr>
        <w:t xml:space="preserve">the implicit global collection variable </w:t>
      </w:r>
      <w:r w:rsidRPr="00725A64">
        <w:rPr>
          <w:rFonts w:ascii="Courier New" w:hAnsi="Courier New" w:cs="Courier New"/>
          <w:sz w:val="22"/>
          <w:szCs w:val="22"/>
          <w:lang w:val="en-GB"/>
        </w:rPr>
        <w:t>OTHERPROJECTS</w:t>
      </w:r>
      <w:r w:rsidRPr="00725A64">
        <w:rPr>
          <w:lang w:val="en-GB"/>
        </w:rPr>
        <w:t>.</w:t>
      </w:r>
    </w:p>
    <w:p w:rsidR="00A90082" w:rsidDel="0040600F" w:rsidRDefault="00A90082" w:rsidP="0028788B">
      <w:pPr>
        <w:rPr>
          <w:del w:id="1465" w:author="Holger Eichelberger" w:date="2015-08-10T17:24:00Z"/>
          <w:lang w:val="en-GB"/>
        </w:rPr>
      </w:pPr>
    </w:p>
    <w:p w:rsidR="00A90082" w:rsidRPr="00725A64" w:rsidDel="0040600F" w:rsidRDefault="00A90082" w:rsidP="0028788B">
      <w:pPr>
        <w:rPr>
          <w:del w:id="1466" w:author="Holger Eichelberger" w:date="2015-08-10T17:24:00Z"/>
          <w:lang w:val="en-GB"/>
        </w:rPr>
      </w:pPr>
    </w:p>
    <w:p w:rsidR="0061721E" w:rsidRDefault="008A6C46">
      <w:pPr>
        <w:keepNext/>
        <w:keepLines/>
        <w:jc w:val="left"/>
        <w:rPr>
          <w:lang w:val="en-GB"/>
        </w:rPr>
      </w:pPr>
      <w:r w:rsidRPr="00725A64">
        <w:rPr>
          <w:b/>
          <w:lang w:val="en-GB"/>
        </w:rPr>
        <w:t>Syntax</w:t>
      </w:r>
      <w:r w:rsidRPr="00725A64">
        <w:rPr>
          <w:lang w:val="en-GB"/>
        </w:rPr>
        <w:t xml:space="preserve">: </w:t>
      </w:r>
    </w:p>
    <w:p w:rsidR="00FF39BE" w:rsidRDefault="00FF39BE" w:rsidP="00FF39BE">
      <w:pPr>
        <w:keepNext/>
        <w:keepLines/>
        <w:spacing w:after="0"/>
        <w:ind w:left="562"/>
        <w:jc w:val="left"/>
        <w:rPr>
          <w:ins w:id="1467" w:author="Holger Eichelberger" w:date="2015-09-17T10:42:00Z"/>
          <w:rFonts w:ascii="Courier New" w:hAnsi="Courier New" w:cs="Courier New"/>
          <w:b/>
          <w:sz w:val="22"/>
          <w:szCs w:val="22"/>
          <w:lang w:val="en-GB"/>
        </w:rPr>
        <w:pPrChange w:id="1468" w:author="Holger Eichelberger" w:date="2015-09-17T10:41:00Z">
          <w:pPr>
            <w:keepNext/>
            <w:keepLines/>
            <w:spacing w:after="60"/>
            <w:ind w:firstLine="709"/>
            <w:jc w:val="left"/>
          </w:pPr>
        </w:pPrChange>
      </w:pPr>
      <w:ins w:id="1469" w:author="Holger Eichelberger" w:date="2015-09-17T10:40:00Z">
        <w:r w:rsidRPr="00FF39BE">
          <w:rPr>
            <w:rFonts w:ascii="Courier New" w:hAnsi="Courier New" w:cs="Courier New"/>
            <w:i/>
            <w:sz w:val="22"/>
            <w:szCs w:val="22"/>
            <w:lang w:val="en-GB"/>
            <w:rPrChange w:id="1470" w:author="Holger Eichelberger" w:date="2015-09-17T10:41:00Z">
              <w:rPr>
                <w:rFonts w:ascii="Courier New" w:hAnsi="Courier New" w:cs="Courier New"/>
                <w:b/>
                <w:color w:val="0000FF"/>
                <w:sz w:val="22"/>
                <w:szCs w:val="22"/>
                <w:u w:val="single"/>
                <w:lang w:val="en-GB"/>
              </w:rPr>
            </w:rPrChange>
          </w:rPr>
          <w:t>[</w:t>
        </w:r>
      </w:ins>
      <w:proofErr w:type="gramStart"/>
      <w:r w:rsidR="00E57525" w:rsidRPr="00725A64">
        <w:rPr>
          <w:rFonts w:ascii="Courier New" w:hAnsi="Courier New" w:cs="Courier New"/>
          <w:b/>
          <w:sz w:val="22"/>
          <w:szCs w:val="22"/>
          <w:lang w:val="en-GB"/>
        </w:rPr>
        <w:t>p</w:t>
      </w:r>
      <w:r w:rsidR="008A6C46" w:rsidRPr="00725A64">
        <w:rPr>
          <w:rFonts w:ascii="Courier New" w:hAnsi="Courier New" w:cs="Courier New"/>
          <w:b/>
          <w:sz w:val="22"/>
          <w:szCs w:val="22"/>
          <w:lang w:val="en-GB"/>
        </w:rPr>
        <w:t>rotected</w:t>
      </w:r>
      <w:proofErr w:type="gramEnd"/>
      <w:ins w:id="1471" w:author="Holger Eichelberger" w:date="2015-09-17T10:40:00Z">
        <w:r w:rsidRPr="00FF39BE">
          <w:rPr>
            <w:rFonts w:ascii="Courier New" w:hAnsi="Courier New" w:cs="Courier New"/>
            <w:i/>
            <w:sz w:val="22"/>
            <w:szCs w:val="22"/>
            <w:lang w:val="en-GB"/>
            <w:rPrChange w:id="1472"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b/>
          <w:sz w:val="22"/>
          <w:szCs w:val="22"/>
          <w:lang w:val="en-GB"/>
        </w:rPr>
        <w:t xml:space="preserve"> </w:t>
      </w:r>
      <w:ins w:id="1473" w:author="Holger Eichelberger" w:date="2015-09-17T10:41:00Z">
        <w:r w:rsidRPr="00FF39BE">
          <w:rPr>
            <w:rFonts w:ascii="Courier New" w:hAnsi="Courier New" w:cs="Courier New"/>
            <w:i/>
            <w:sz w:val="22"/>
            <w:szCs w:val="22"/>
            <w:lang w:val="en-GB"/>
            <w:rPrChange w:id="1474" w:author="Holger Eichelberger" w:date="2015-09-17T10:41:00Z">
              <w:rPr>
                <w:rFonts w:ascii="Courier New" w:hAnsi="Courier New" w:cs="Courier New"/>
                <w:b/>
                <w:color w:val="0000FF"/>
                <w:sz w:val="22"/>
                <w:szCs w:val="22"/>
                <w:u w:val="single"/>
                <w:lang w:val="en-GB"/>
              </w:rPr>
            </w:rPrChange>
          </w:rPr>
          <w:t>[Type]</w:t>
        </w:r>
        <w:r w:rsidR="005B1ABA">
          <w:rPr>
            <w:rFonts w:ascii="Courier New" w:hAnsi="Courier New" w:cs="Courier New"/>
            <w:b/>
            <w:sz w:val="22"/>
            <w:szCs w:val="22"/>
            <w:lang w:val="en-GB"/>
          </w:rPr>
          <w:t xml:space="preserve"> </w:t>
        </w:r>
      </w:ins>
      <w:r w:rsidR="008A6C46" w:rsidRPr="00725A64">
        <w:rPr>
          <w:rFonts w:ascii="Courier New" w:hAnsi="Courier New" w:cs="Courier New"/>
          <w:i/>
          <w:sz w:val="22"/>
          <w:szCs w:val="22"/>
          <w:lang w:val="en-GB"/>
        </w:rPr>
        <w:t>name</w:t>
      </w:r>
      <w:r w:rsidR="008A6C46" w:rsidRPr="00725A64">
        <w:rPr>
          <w:rFonts w:ascii="Courier New" w:hAnsi="Courier New" w:cs="Courier New"/>
          <w:b/>
          <w:sz w:val="22"/>
          <w:szCs w:val="22"/>
          <w:lang w:val="en-GB"/>
        </w:rPr>
        <w:t xml:space="preserve"> (</w:t>
      </w:r>
      <w:r w:rsidR="008A6C46" w:rsidRPr="00725A64">
        <w:rPr>
          <w:rFonts w:ascii="Courier New" w:hAnsi="Courier New" w:cs="Courier New"/>
          <w:i/>
          <w:sz w:val="22"/>
          <w:szCs w:val="22"/>
          <w:lang w:val="en-GB"/>
        </w:rPr>
        <w:t>parameterList</w:t>
      </w:r>
      <w:r w:rsidR="008A6C46" w:rsidRPr="00725A64">
        <w:rPr>
          <w:rFonts w:ascii="Courier New" w:hAnsi="Courier New" w:cs="Courier New"/>
          <w:b/>
          <w:sz w:val="22"/>
          <w:szCs w:val="22"/>
          <w:lang w:val="en-GB"/>
        </w:rPr>
        <w:t xml:space="preserve">) = </w:t>
      </w:r>
      <w:ins w:id="1475" w:author="Holger Eichelberger" w:date="2015-09-17T10:40:00Z">
        <w:r w:rsidRPr="00FF39BE">
          <w:rPr>
            <w:rFonts w:ascii="Courier New" w:hAnsi="Courier New" w:cs="Courier New"/>
            <w:i/>
            <w:sz w:val="22"/>
            <w:szCs w:val="22"/>
            <w:lang w:val="en-GB"/>
            <w:rPrChange w:id="1476" w:author="Holger Eichelberger" w:date="2015-09-17T10:41:00Z">
              <w:rPr>
                <w:rFonts w:ascii="Courier New" w:hAnsi="Courier New" w:cs="Courier New"/>
                <w:b/>
                <w:color w:val="0000FF"/>
                <w:sz w:val="22"/>
                <w:szCs w:val="22"/>
                <w:u w:val="single"/>
                <w:lang w:val="en-GB"/>
              </w:rPr>
            </w:rPrChange>
          </w:rPr>
          <w:t>[[</w:t>
        </w:r>
      </w:ins>
      <w:r w:rsidR="008A6C46" w:rsidRPr="00725A64">
        <w:rPr>
          <w:rFonts w:ascii="Courier New" w:hAnsi="Courier New" w:cs="Courier New"/>
          <w:i/>
          <w:sz w:val="22"/>
          <w:szCs w:val="22"/>
          <w:lang w:val="en-GB"/>
        </w:rPr>
        <w:t>postcondition</w:t>
      </w:r>
      <w:ins w:id="1477" w:author="Holger Eichelberger" w:date="2015-09-17T10:40:00Z">
        <w:r w:rsidR="005B1ABA">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p>
    <w:p w:rsidR="0061721E" w:rsidDel="005B1ABA" w:rsidRDefault="005B1ABA">
      <w:pPr>
        <w:keepNext/>
        <w:keepLines/>
        <w:spacing w:after="0"/>
        <w:ind w:left="562"/>
        <w:jc w:val="left"/>
        <w:rPr>
          <w:del w:id="1478" w:author="Holger Eichelberger" w:date="2015-09-17T10:41:00Z"/>
          <w:rFonts w:ascii="Courier New" w:hAnsi="Courier New" w:cs="Courier New"/>
          <w:b/>
          <w:sz w:val="22"/>
          <w:szCs w:val="22"/>
          <w:lang w:val="en-GB"/>
        </w:rPr>
      </w:pPr>
      <w:ins w:id="1479" w:author="Holger Eichelberger" w:date="2015-09-17T10:42:00Z">
        <w:r>
          <w:rPr>
            <w:rFonts w:ascii="Courier New" w:hAnsi="Courier New" w:cs="Courier New"/>
            <w:b/>
            <w:sz w:val="22"/>
            <w:szCs w:val="22"/>
            <w:lang w:val="en-GB"/>
          </w:rPr>
          <w:t xml:space="preserve"> </w:t>
        </w:r>
      </w:ins>
      <w:r w:rsidR="008A6C46" w:rsidRPr="00725A64">
        <w:rPr>
          <w:rFonts w:ascii="Courier New" w:hAnsi="Courier New" w:cs="Courier New"/>
          <w:b/>
          <w:sz w:val="22"/>
          <w:szCs w:val="22"/>
          <w:lang w:val="en-GB"/>
        </w:rPr>
        <w:t xml:space="preserve">: </w:t>
      </w:r>
    </w:p>
    <w:p w:rsidR="00FF39BE" w:rsidRDefault="005B1ABA" w:rsidP="00FF39BE">
      <w:pPr>
        <w:keepNext/>
        <w:keepLines/>
        <w:spacing w:after="0"/>
        <w:ind w:left="562"/>
        <w:jc w:val="left"/>
        <w:rPr>
          <w:rFonts w:ascii="Courier New" w:hAnsi="Courier New" w:cs="Courier New"/>
          <w:b/>
          <w:sz w:val="22"/>
          <w:szCs w:val="22"/>
          <w:lang w:val="en-GB"/>
        </w:rPr>
        <w:pPrChange w:id="1480" w:author="Holger Eichelberger" w:date="2015-09-17T10:41:00Z">
          <w:pPr>
            <w:keepNext/>
            <w:keepLines/>
            <w:spacing w:after="60"/>
            <w:ind w:firstLine="709"/>
            <w:jc w:val="left"/>
          </w:pPr>
        </w:pPrChange>
      </w:pPr>
      <w:ins w:id="1481" w:author="Holger Eichelberger" w:date="2015-09-17T10:41:00Z">
        <w:r>
          <w:rPr>
            <w:rFonts w:ascii="Courier New" w:hAnsi="Courier New" w:cs="Courier New"/>
            <w:i/>
            <w:sz w:val="22"/>
            <w:szCs w:val="22"/>
            <w:lang w:val="en-GB"/>
          </w:rPr>
          <w:t>[</w:t>
        </w:r>
      </w:ins>
      <w:proofErr w:type="gramStart"/>
      <w:r w:rsidR="008A6C46" w:rsidRPr="00725A64">
        <w:rPr>
          <w:rFonts w:ascii="Courier New" w:hAnsi="Courier New" w:cs="Courier New"/>
          <w:i/>
          <w:sz w:val="22"/>
          <w:szCs w:val="22"/>
          <w:lang w:val="en-GB"/>
        </w:rPr>
        <w:t>preconditions</w:t>
      </w:r>
      <w:proofErr w:type="gramEnd"/>
      <w:ins w:id="1482" w:author="Holger Eichelberger" w:date="2015-09-17T10:41:00Z">
        <w:r>
          <w:rPr>
            <w:rFonts w:ascii="Courier New" w:hAnsi="Courier New" w:cs="Courier New"/>
            <w:i/>
            <w:sz w:val="22"/>
            <w:szCs w:val="22"/>
            <w:lang w:val="en-GB"/>
          </w:rPr>
          <w:t>]]</w:t>
        </w:r>
      </w:ins>
      <w:r w:rsidR="008A6C46" w:rsidRPr="00725A64">
        <w:rPr>
          <w:rFonts w:ascii="Courier New" w:hAnsi="Courier New" w:cs="Courier New"/>
          <w:b/>
          <w:sz w:val="22"/>
          <w:szCs w:val="22"/>
          <w:lang w:val="en-GB"/>
        </w:rPr>
        <w:t xml:space="preserve"> {</w:t>
      </w:r>
      <w:r w:rsidR="00AD5468" w:rsidRPr="00725A64">
        <w:rPr>
          <w:rFonts w:ascii="Courier New" w:hAnsi="Courier New" w:cs="Courier New"/>
          <w:b/>
          <w:sz w:val="22"/>
          <w:szCs w:val="22"/>
          <w:lang w:val="en-GB"/>
        </w:rPr>
        <w:t xml:space="preserve"> </w:t>
      </w:r>
    </w:p>
    <w:p w:rsidR="00A749B6" w:rsidRPr="00A749B6" w:rsidRDefault="00A749B6" w:rsidP="00A749B6">
      <w:pPr>
        <w:ind w:left="709"/>
        <w:rPr>
          <w:rFonts w:ascii="Courier New" w:hAnsi="Courier New" w:cs="Courier New"/>
          <w:b/>
          <w:sz w:val="22"/>
          <w:szCs w:val="22"/>
          <w:lang w:val="en-GB"/>
        </w:rPr>
      </w:pPr>
      <w:r w:rsidRPr="00A749B6">
        <w:rPr>
          <w:rFonts w:ascii="Courier New" w:hAnsi="Courier New" w:cs="Courier New"/>
          <w:sz w:val="22"/>
          <w:szCs w:val="22"/>
          <w:lang w:val="en-GB"/>
        </w:rPr>
        <w:t xml:space="preserve">// </w:t>
      </w:r>
      <w:del w:id="1483" w:author="Holger Eichelberger" w:date="2015-08-22T08:54:00Z">
        <w:r w:rsidRPr="00A749B6" w:rsidDel="00161C67">
          <w:rPr>
            <w:rFonts w:ascii="Courier New" w:hAnsi="Courier New" w:cs="Courier New"/>
            <w:sz w:val="22"/>
            <w:szCs w:val="22"/>
            <w:lang w:val="en-GB"/>
          </w:rPr>
          <w:delText>LHS</w:delText>
        </w:r>
      </w:del>
      <w:ins w:id="1484" w:author="Holger Eichelberger" w:date="2015-08-22T08:54:00Z">
        <w:r w:rsidR="00161C67">
          <w:rPr>
            <w:rFonts w:ascii="Courier New" w:hAnsi="Courier New" w:cs="Courier New"/>
            <w:sz w:val="22"/>
            <w:szCs w:val="22"/>
            <w:lang w:val="en-GB"/>
          </w:rPr>
          <w:t>TO</w:t>
        </w:r>
      </w:ins>
      <w:r w:rsidRPr="00A749B6">
        <w:rPr>
          <w:rFonts w:ascii="Courier New" w:hAnsi="Courier New" w:cs="Courier New"/>
          <w:sz w:val="22"/>
          <w:szCs w:val="22"/>
          <w:lang w:val="en-GB"/>
        </w:rPr>
        <w:t>/</w:t>
      </w:r>
      <w:ins w:id="1485" w:author="Holger Eichelberger" w:date="2015-08-22T08:54:00Z">
        <w:r w:rsidR="00161C67">
          <w:rPr>
            <w:rFonts w:ascii="Courier New" w:hAnsi="Courier New" w:cs="Courier New"/>
            <w:sz w:val="22"/>
            <w:szCs w:val="22"/>
            <w:lang w:val="en-GB"/>
          </w:rPr>
          <w:t>FROM</w:t>
        </w:r>
      </w:ins>
      <w:del w:id="1486"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w:t>
      </w:r>
      <w:ins w:id="1487" w:author="Holger Eichelberger" w:date="2015-08-22T08:54:00Z">
        <w:r w:rsidR="00161C67">
          <w:rPr>
            <w:rFonts w:ascii="Courier New" w:hAnsi="Courier New" w:cs="Courier New"/>
            <w:sz w:val="22"/>
            <w:szCs w:val="22"/>
            <w:lang w:val="en-GB"/>
          </w:rPr>
          <w:t>FROM_</w:t>
        </w:r>
      </w:ins>
      <w:del w:id="1488" w:author="Holger Eichelberger" w:date="2015-08-22T08:54:00Z">
        <w:r w:rsidRPr="00A749B6" w:rsidDel="00161C67">
          <w:rPr>
            <w:rFonts w:ascii="Courier New" w:hAnsi="Courier New" w:cs="Courier New"/>
            <w:sz w:val="22"/>
            <w:szCs w:val="22"/>
            <w:lang w:val="en-GB"/>
          </w:rPr>
          <w:delText>RHS</w:delText>
        </w:r>
      </w:del>
      <w:r w:rsidRPr="00A749B6">
        <w:rPr>
          <w:rFonts w:ascii="Courier New" w:hAnsi="Courier New" w:cs="Courier New"/>
          <w:sz w:val="22"/>
          <w:szCs w:val="22"/>
          <w:lang w:val="en-GB"/>
        </w:rPr>
        <w:t>MATCH may be available in the body</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//variable declarations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//rule, instantiator, artifact or system calls</w:t>
      </w:r>
    </w:p>
    <w:p w:rsidR="00A749B6" w:rsidRPr="00A749B6" w:rsidRDefault="00A749B6" w:rsidP="00A749B6">
      <w:pPr>
        <w:ind w:left="709"/>
        <w:rPr>
          <w:rFonts w:ascii="Courier New" w:hAnsi="Courier New" w:cs="Courier New"/>
          <w:sz w:val="22"/>
          <w:szCs w:val="22"/>
          <w:lang w:val="en-GB"/>
        </w:rPr>
      </w:pPr>
      <w:r w:rsidRPr="00A749B6">
        <w:rPr>
          <w:rFonts w:ascii="Courier New" w:hAnsi="Courier New" w:cs="Courier New"/>
          <w:sz w:val="22"/>
          <w:szCs w:val="22"/>
          <w:lang w:val="en-GB"/>
        </w:rPr>
        <w:t>//iterated execution</w:t>
      </w:r>
    </w:p>
    <w:p w:rsidR="0061721E" w:rsidRDefault="008A6C46">
      <w:pPr>
        <w:spacing w:after="200"/>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A90082" w:rsidDel="005B1ABA" w:rsidRDefault="00A90082" w:rsidP="00A90082">
      <w:pPr>
        <w:keepNext/>
        <w:keepLines/>
        <w:spacing w:after="0"/>
        <w:ind w:left="562"/>
        <w:jc w:val="left"/>
        <w:rPr>
          <w:del w:id="1489" w:author="Holger Eichelberger" w:date="2015-09-17T10:41:00Z"/>
          <w:rFonts w:ascii="Courier New" w:hAnsi="Courier New" w:cs="Courier New"/>
          <w:b/>
          <w:sz w:val="22"/>
          <w:szCs w:val="22"/>
          <w:lang w:val="en-GB"/>
        </w:rPr>
      </w:pPr>
      <w:del w:id="1490" w:author="Holger Eichelberger" w:date="2015-09-17T10:41:00Z">
        <w:r w:rsidRPr="00725A64" w:rsidDel="005B1ABA">
          <w:rPr>
            <w:rFonts w:ascii="Courier New" w:hAnsi="Courier New" w:cs="Courier New"/>
            <w:b/>
            <w:sz w:val="22"/>
            <w:szCs w:val="22"/>
            <w:lang w:val="en-GB"/>
          </w:rPr>
          <w:lastRenderedPageBreak/>
          <w:delText xml:space="preserve">protected </w:delText>
        </w:r>
        <w:r w:rsidR="003A7553" w:rsidRPr="003A7553" w:rsidDel="005B1ABA">
          <w:rPr>
            <w:rFonts w:ascii="Courier New" w:hAnsi="Courier New" w:cs="Courier New"/>
            <w:i/>
            <w:sz w:val="22"/>
            <w:szCs w:val="22"/>
            <w:lang w:val="en-GB"/>
          </w:rPr>
          <w:delText>type</w:delText>
        </w:r>
        <w:r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name</w:delText>
        </w:r>
        <w:r w:rsidRPr="00725A64" w:rsidDel="005B1ABA">
          <w:rPr>
            <w:rFonts w:ascii="Courier New" w:hAnsi="Courier New" w:cs="Courier New"/>
            <w:b/>
            <w:sz w:val="22"/>
            <w:szCs w:val="22"/>
            <w:lang w:val="en-GB"/>
          </w:rPr>
          <w:delText xml:space="preserve"> (</w:delText>
        </w:r>
        <w:r w:rsidRPr="00725A64" w:rsidDel="005B1ABA">
          <w:rPr>
            <w:rFonts w:ascii="Courier New" w:hAnsi="Courier New" w:cs="Courier New"/>
            <w:i/>
            <w:sz w:val="22"/>
            <w:szCs w:val="22"/>
            <w:lang w:val="en-GB"/>
          </w:rPr>
          <w:delText>parameterList</w:delText>
        </w:r>
        <w:r w:rsidRPr="00725A64" w:rsidDel="005B1ABA">
          <w:rPr>
            <w:rFonts w:ascii="Courier New" w:hAnsi="Courier New" w:cs="Courier New"/>
            <w:b/>
            <w:sz w:val="22"/>
            <w:szCs w:val="22"/>
            <w:lang w:val="en-GB"/>
          </w:rPr>
          <w:delText xml:space="preserve">) = </w:delText>
        </w:r>
        <w:r w:rsidRPr="00725A64" w:rsidDel="005B1ABA">
          <w:rPr>
            <w:rFonts w:ascii="Courier New" w:hAnsi="Courier New" w:cs="Courier New"/>
            <w:i/>
            <w:sz w:val="22"/>
            <w:szCs w:val="22"/>
            <w:lang w:val="en-GB"/>
          </w:rPr>
          <w:delText>postcondition</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491" w:author="Holger Eichelberger" w:date="2015-09-17T10:41:00Z"/>
          <w:rFonts w:ascii="Courier New" w:hAnsi="Courier New" w:cs="Courier New"/>
          <w:b/>
          <w:sz w:val="22"/>
          <w:szCs w:val="22"/>
          <w:lang w:val="en-GB"/>
        </w:rPr>
      </w:pPr>
      <w:del w:id="1492" w:author="Holger Eichelberger" w:date="2015-09-17T10:41:00Z">
        <w:r w:rsidRPr="00725A64" w:rsidDel="005B1ABA">
          <w:rPr>
            <w:rFonts w:ascii="Courier New" w:hAnsi="Courier New" w:cs="Courier New"/>
            <w:i/>
            <w:sz w:val="22"/>
            <w:szCs w:val="22"/>
            <w:lang w:val="en-GB"/>
          </w:rPr>
          <w:delText>preconditions</w:delText>
        </w:r>
        <w:r w:rsidRPr="00725A64" w:rsidDel="005B1ABA">
          <w:rPr>
            <w:rFonts w:ascii="Courier New" w:hAnsi="Courier New" w:cs="Courier New"/>
            <w:b/>
            <w:sz w:val="22"/>
            <w:szCs w:val="22"/>
            <w:lang w:val="en-GB"/>
          </w:rPr>
          <w:delText xml:space="preserve"> { </w:delText>
        </w:r>
      </w:del>
    </w:p>
    <w:p w:rsidR="003A7553" w:rsidDel="005B1ABA" w:rsidRDefault="00A90082" w:rsidP="003A7553">
      <w:pPr>
        <w:keepNext/>
        <w:keepLines/>
        <w:spacing w:after="60"/>
        <w:ind w:firstLine="709"/>
        <w:jc w:val="left"/>
        <w:rPr>
          <w:del w:id="1493" w:author="Holger Eichelberger" w:date="2015-09-17T10:41:00Z"/>
          <w:rFonts w:ascii="Courier New" w:hAnsi="Courier New" w:cs="Courier New"/>
          <w:b/>
          <w:sz w:val="22"/>
          <w:szCs w:val="22"/>
          <w:lang w:val="en-GB"/>
        </w:rPr>
      </w:pPr>
      <w:del w:id="1494" w:author="Holger Eichelberger" w:date="2015-09-17T10:41:00Z">
        <w:r w:rsidDel="005B1ABA">
          <w:rPr>
            <w:rFonts w:ascii="Courier New" w:hAnsi="Courier New" w:cs="Courier New"/>
            <w:i/>
            <w:sz w:val="22"/>
            <w:szCs w:val="22"/>
            <w:lang w:val="en-GB"/>
          </w:rPr>
          <w:delText>// as above</w:delText>
        </w:r>
      </w:del>
    </w:p>
    <w:p w:rsidR="00A90082" w:rsidDel="005B1ABA" w:rsidRDefault="00A90082">
      <w:pPr>
        <w:spacing w:after="200"/>
        <w:ind w:left="567"/>
        <w:jc w:val="left"/>
        <w:rPr>
          <w:del w:id="1495" w:author="Holger Eichelberger" w:date="2015-09-17T10:41:00Z"/>
          <w:rFonts w:ascii="Courier New" w:hAnsi="Courier New" w:cs="Courier New"/>
          <w:sz w:val="22"/>
          <w:szCs w:val="22"/>
          <w:lang w:val="en-GB"/>
        </w:rPr>
      </w:pPr>
      <w:del w:id="1496" w:author="Holger Eichelberger" w:date="2015-09-17T10:41:00Z">
        <w:r w:rsidRPr="00725A64" w:rsidDel="005B1ABA">
          <w:rPr>
            <w:rFonts w:ascii="Courier New" w:hAnsi="Courier New" w:cs="Courier New"/>
            <w:b/>
            <w:sz w:val="22"/>
            <w:szCs w:val="22"/>
            <w:lang w:val="en-GB"/>
          </w:rPr>
          <w:delText>}</w:delText>
        </w:r>
      </w:del>
    </w:p>
    <w:p w:rsidR="008A6C46" w:rsidRPr="00725A64" w:rsidRDefault="008A6C46" w:rsidP="008A6C46">
      <w:pPr>
        <w:keepNext/>
        <w:spacing w:after="200" w:line="276" w:lineRule="auto"/>
        <w:rPr>
          <w:lang w:val="en-GB"/>
        </w:rPr>
      </w:pPr>
      <w:r w:rsidRPr="00725A64">
        <w:rPr>
          <w:b/>
          <w:lang w:val="en-GB"/>
        </w:rPr>
        <w:t>Description of Syntax</w:t>
      </w:r>
      <w:r w:rsidRPr="00725A64">
        <w:rPr>
          <w:lang w:val="en-GB"/>
        </w:rPr>
        <w:t xml:space="preserve">: </w:t>
      </w:r>
      <w:r w:rsidR="00DE0BD8" w:rsidRPr="00725A64">
        <w:rPr>
          <w:lang w:val="en-GB"/>
        </w:rPr>
        <w:t xml:space="preserve">A rule declaration </w:t>
      </w:r>
      <w:r w:rsidRPr="00725A64">
        <w:rPr>
          <w:lang w:val="en-GB"/>
        </w:rPr>
        <w:t>consists of the following elements:</w:t>
      </w:r>
    </w:p>
    <w:p w:rsidR="00DD0325" w:rsidRDefault="008A6C46" w:rsidP="008D4253">
      <w:pPr>
        <w:pStyle w:val="ListParagraph"/>
        <w:numPr>
          <w:ilvl w:val="0"/>
          <w:numId w:val="7"/>
        </w:numPr>
        <w:spacing w:after="200" w:line="276" w:lineRule="auto"/>
        <w:ind w:left="993"/>
        <w:rPr>
          <w:lang w:val="en-GB"/>
        </w:rPr>
      </w:pPr>
      <w:r w:rsidRPr="00725A64">
        <w:rPr>
          <w:lang w:val="en-GB"/>
        </w:rPr>
        <w:t xml:space="preserve">The </w:t>
      </w:r>
      <w:r w:rsidR="00DD0325" w:rsidRPr="00725A64">
        <w:rPr>
          <w:lang w:val="en-GB"/>
        </w:rPr>
        <w:t>optional keyword</w:t>
      </w:r>
      <w:r w:rsidRPr="00725A64">
        <w:rPr>
          <w:lang w:val="en-GB"/>
        </w:rPr>
        <w:t xml:space="preserve"> </w:t>
      </w:r>
      <w:r w:rsidR="00DD0325" w:rsidRPr="00725A64">
        <w:rPr>
          <w:rFonts w:ascii="Courier New" w:hAnsi="Courier New" w:cs="Courier New"/>
          <w:b/>
          <w:sz w:val="22"/>
          <w:szCs w:val="22"/>
          <w:lang w:val="en-GB"/>
        </w:rPr>
        <w:t>protected</w:t>
      </w:r>
      <w:r w:rsidRPr="00725A64">
        <w:rPr>
          <w:lang w:val="en-GB"/>
        </w:rPr>
        <w:t xml:space="preserve"> </w:t>
      </w:r>
      <w:r w:rsidR="00DD0325" w:rsidRPr="00725A64">
        <w:rPr>
          <w:lang w:val="en-GB"/>
        </w:rPr>
        <w:t>prevents that this rule is visible from outside so that such rules cannot be used as an entry point</w:t>
      </w:r>
      <w:r w:rsidR="002E391D" w:rsidRPr="00725A64">
        <w:rPr>
          <w:lang w:val="en-GB"/>
        </w:rPr>
        <w:t xml:space="preserve"> (</w:t>
      </w:r>
      <w:r w:rsidR="00191571" w:rsidRPr="00725A64">
        <w:rPr>
          <w:lang w:val="en-GB"/>
        </w:rPr>
        <w:t xml:space="preserve">for example, </w:t>
      </w:r>
      <w:r w:rsidR="002E391D" w:rsidRPr="00725A64">
        <w:rPr>
          <w:lang w:val="en-GB"/>
        </w:rPr>
        <w:t xml:space="preserve">in ANT </w:t>
      </w:r>
      <w:r w:rsidR="00191571" w:rsidRPr="00725A64">
        <w:rPr>
          <w:lang w:val="en-GB"/>
        </w:rPr>
        <w:t>[</w:t>
      </w:r>
      <w:fldSimple w:instr=" REF BIB_ant13 \* MERGEFORMAT ">
        <w:r w:rsidR="00AA153B" w:rsidRPr="001E46F3">
          <w:rPr>
            <w:lang w:val="en-GB"/>
          </w:rPr>
          <w:t>9</w:t>
        </w:r>
      </w:fldSimple>
      <w:r w:rsidR="00191571" w:rsidRPr="00725A64">
        <w:rPr>
          <w:lang w:val="en-GB"/>
        </w:rPr>
        <w:t xml:space="preserve">] </w:t>
      </w:r>
      <w:r w:rsidR="002E391D" w:rsidRPr="00725A64">
        <w:rPr>
          <w:lang w:val="en-GB"/>
        </w:rPr>
        <w:t>this is expressed by a target name starting with the minus character)</w:t>
      </w:r>
      <w:ins w:id="1497" w:author="Holger Eichelberger" w:date="2015-09-17T10:40:00Z">
        <w:r w:rsidR="00F31691">
          <w:rPr>
            <w:lang w:val="en-GB"/>
          </w:rPr>
          <w:t xml:space="preserve"> or from other scripts</w:t>
        </w:r>
      </w:ins>
      <w:r w:rsidR="00DD0325" w:rsidRPr="00725A64">
        <w:rPr>
          <w:lang w:val="en-GB"/>
        </w:rPr>
        <w:t>.</w:t>
      </w:r>
      <w:del w:id="1498" w:author="Holger Eichelberger" w:date="2015-09-17T10:40:00Z">
        <w:r w:rsidR="00DD0325" w:rsidRPr="00725A64" w:rsidDel="00F31691">
          <w:rPr>
            <w:lang w:val="en-GB"/>
          </w:rPr>
          <w:delText xml:space="preserve"> </w:delText>
        </w:r>
        <w:r w:rsidR="00B3682A" w:rsidRPr="00725A64" w:rsidDel="00F31691">
          <w:rPr>
            <w:lang w:val="en-GB"/>
          </w:rPr>
          <w:delText>This does not affect the internal accessibility of rules via imports and rule call</w:delText>
        </w:r>
        <w:r w:rsidR="00C04F58" w:rsidRPr="00725A64" w:rsidDel="00F31691">
          <w:rPr>
            <w:lang w:val="en-GB"/>
          </w:rPr>
          <w:delText>.</w:delText>
        </w:r>
      </w:del>
    </w:p>
    <w:p w:rsidR="00A90082" w:rsidRPr="00725A64" w:rsidRDefault="00A90082" w:rsidP="008D4253">
      <w:pPr>
        <w:pStyle w:val="ListParagraph"/>
        <w:numPr>
          <w:ilvl w:val="0"/>
          <w:numId w:val="7"/>
        </w:numPr>
        <w:spacing w:after="200" w:line="276" w:lineRule="auto"/>
        <w:ind w:left="993"/>
        <w:rPr>
          <w:lang w:val="en-GB"/>
        </w:rPr>
      </w:pPr>
      <w:r>
        <w:rPr>
          <w:lang w:val="en-GB"/>
        </w:rPr>
        <w:t>An optional type (see second syntax form above) may be given in order to declare a “function”. In this case, the last expression must return a value of the return type.</w:t>
      </w:r>
    </w:p>
    <w:p w:rsidR="002E391D" w:rsidRPr="00725A64" w:rsidRDefault="002E391D"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name</w:t>
      </w:r>
      <w:r w:rsidRPr="00725A64">
        <w:rPr>
          <w:lang w:val="en-GB"/>
        </w:rPr>
        <w:t xml:space="preserve"> </w:t>
      </w:r>
      <w:r w:rsidR="005B13CC" w:rsidRPr="00725A64">
        <w:rPr>
          <w:lang w:val="en-GB"/>
        </w:rPr>
        <w:t>allows identifying the rule</w:t>
      </w:r>
      <w:r w:rsidR="00C1009B" w:rsidRPr="00725A64">
        <w:rPr>
          <w:lang w:val="en-GB"/>
        </w:rPr>
        <w:t xml:space="preserve"> for explicit rule calls or for script extension</w:t>
      </w:r>
      <w:r w:rsidR="005B13CC" w:rsidRPr="00725A64">
        <w:rPr>
          <w:lang w:val="en-GB"/>
        </w:rPr>
        <w:t>.</w:t>
      </w:r>
    </w:p>
    <w:p w:rsidR="006704B9" w:rsidRPr="00725A64" w:rsidRDefault="006704B9"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parameterList</w:t>
      </w:r>
      <w:r w:rsidRPr="00725A64">
        <w:rPr>
          <w:lang w:val="en-GB"/>
        </w:rPr>
        <w:t xml:space="preserve"> specifies explicit parameters which may be used as arguments for precondition rule calls as well as within the rule body. </w:t>
      </w:r>
      <w:r w:rsidR="00AC38A1" w:rsidRPr="00725A64">
        <w:rPr>
          <w:lang w:val="en-GB"/>
        </w:rPr>
        <w:t xml:space="preserve">Parameters are given in terms of types and parameter names separated by commas if more than two parameters are listed. </w:t>
      </w:r>
      <w:r w:rsidR="001644E2" w:rsidRPr="00725A64">
        <w:rPr>
          <w:lang w:val="en-GB"/>
        </w:rPr>
        <w:t>Parameter</w:t>
      </w:r>
      <w:r w:rsidRPr="00725A64">
        <w:rPr>
          <w:lang w:val="en-GB"/>
        </w:rPr>
        <w:t xml:space="preserve"> must either be bound by the calling rule or, in case of the main entry rule</w:t>
      </w:r>
      <w:r w:rsidR="005F56FF">
        <w:rPr>
          <w:lang w:val="en-GB"/>
        </w:rPr>
        <w:t xml:space="preserve"> (usually called </w:t>
      </w:r>
      <w:r w:rsidR="00F74CAD" w:rsidRPr="00F74CAD">
        <w:rPr>
          <w:rFonts w:ascii="Courier New" w:hAnsi="Courier New" w:cs="Courier New"/>
          <w:sz w:val="22"/>
          <w:szCs w:val="22"/>
          <w:lang w:val="en-GB"/>
        </w:rPr>
        <w:t>main</w:t>
      </w:r>
      <w:r w:rsidR="005F56FF">
        <w:rPr>
          <w:lang w:val="en-GB"/>
        </w:rPr>
        <w:t>)</w:t>
      </w:r>
      <w:r w:rsidRPr="00725A64">
        <w:rPr>
          <w:lang w:val="en-GB"/>
        </w:rPr>
        <w:t xml:space="preserve">, by the VIL </w:t>
      </w:r>
      <w:del w:id="1499" w:author="Holger Eichelberger" w:date="2015-09-15T08:36:00Z">
        <w:r w:rsidRPr="00725A64" w:rsidDel="00FA71C5">
          <w:rPr>
            <w:lang w:val="en-GB"/>
          </w:rPr>
          <w:delText xml:space="preserve">build </w:delText>
        </w:r>
      </w:del>
      <w:r w:rsidRPr="00725A64">
        <w:rPr>
          <w:lang w:val="en-GB"/>
        </w:rPr>
        <w:t>script itself</w:t>
      </w:r>
      <w:r w:rsidR="00C4786F" w:rsidRPr="00725A64">
        <w:rPr>
          <w:lang w:val="en-GB"/>
        </w:rPr>
        <w:t xml:space="preserve"> (</w:t>
      </w:r>
      <w:r w:rsidR="005F56FF">
        <w:rPr>
          <w:lang w:val="en-GB"/>
        </w:rPr>
        <w:t xml:space="preserve">same parameter sequence </w:t>
      </w:r>
      <w:r w:rsidR="001644E2" w:rsidRPr="00725A64">
        <w:rPr>
          <w:lang w:val="en-GB"/>
        </w:rPr>
        <w:t>and assignable values</w:t>
      </w:r>
      <w:r w:rsidR="00C4786F" w:rsidRPr="00725A64">
        <w:rPr>
          <w:lang w:val="en-GB"/>
        </w:rPr>
        <w:t xml:space="preserve"> in both, the template and the main sub-template)</w:t>
      </w:r>
      <w:r w:rsidRPr="00725A64">
        <w:rPr>
          <w:lang w:val="en-GB"/>
        </w:rPr>
        <w:t>.</w:t>
      </w:r>
    </w:p>
    <w:p w:rsidR="006704B9" w:rsidRPr="00725A64" w:rsidRDefault="00DA21D1" w:rsidP="008D4253">
      <w:pPr>
        <w:pStyle w:val="ListParagraph"/>
        <w:numPr>
          <w:ilvl w:val="0"/>
          <w:numId w:val="7"/>
        </w:numPr>
        <w:spacing w:after="200" w:line="276" w:lineRule="auto"/>
        <w:ind w:left="993"/>
        <w:rPr>
          <w:lang w:val="en-GB"/>
        </w:rPr>
      </w:pPr>
      <w:r w:rsidRPr="00725A64">
        <w:rPr>
          <w:lang w:val="en-GB"/>
        </w:rPr>
        <w:t>The first three parts may be omitted in case of anonymous rules which are only executed due to implicit dependencies and not available to explicit rule calls.</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The optional postcondition specifies the expected outcome of the rule execution. A postcondition may be a path match, an art</w:t>
      </w:r>
      <w:ins w:id="1500" w:author="Holger Eichelberger" w:date="2015-09-15T10:42:00Z">
        <w:r w:rsidR="008A0621">
          <w:rPr>
            <w:lang w:val="en-GB"/>
          </w:rPr>
          <w:t>i</w:t>
        </w:r>
      </w:ins>
      <w:del w:id="1501" w:author="Holger Eichelberger" w:date="2015-09-15T10:42:00Z">
        <w:r w:rsidRPr="00725A64" w:rsidDel="008A0621">
          <w:rPr>
            <w:lang w:val="en-GB"/>
          </w:rPr>
          <w:delText>e</w:delText>
        </w:r>
      </w:del>
      <w:r w:rsidRPr="00725A64">
        <w:rPr>
          <w:lang w:val="en-GB"/>
        </w:rPr>
        <w:t>fact or an art</w:t>
      </w:r>
      <w:ins w:id="1502" w:author="Holger Eichelberger" w:date="2015-09-15T10:42:00Z">
        <w:r w:rsidR="008A0621">
          <w:rPr>
            <w:lang w:val="en-GB"/>
          </w:rPr>
          <w:t>i</w:t>
        </w:r>
      </w:ins>
      <w:del w:id="1503" w:author="Holger Eichelberger" w:date="2015-09-15T10:42:00Z">
        <w:r w:rsidRPr="00725A64" w:rsidDel="008A0621">
          <w:rPr>
            <w:lang w:val="en-GB"/>
          </w:rPr>
          <w:delText>e</w:delText>
        </w:r>
      </w:del>
      <w:r w:rsidRPr="00725A64">
        <w:rPr>
          <w:lang w:val="en-GB"/>
        </w:rPr>
        <w:t xml:space="preserve">fact collection. In case of a path match, the implicit variable </w:t>
      </w:r>
      <w:del w:id="1504" w:author="Holger Eichelberger" w:date="2015-08-22T08:55:00Z">
        <w:r w:rsidRPr="00725A64" w:rsidDel="00161C67">
          <w:rPr>
            <w:lang w:val="en-GB"/>
          </w:rPr>
          <w:delText xml:space="preserve">RHS </w:delText>
        </w:r>
      </w:del>
      <w:ins w:id="1505" w:author="Holger Eichelberger" w:date="2015-08-22T08:55:00Z">
        <w:r w:rsidR="00161C67">
          <w:rPr>
            <w:lang w:val="en-GB"/>
          </w:rPr>
          <w:t>FROM</w:t>
        </w:r>
        <w:r w:rsidR="00161C67" w:rsidRPr="00725A64">
          <w:rPr>
            <w:lang w:val="en-GB"/>
          </w:rPr>
          <w:t xml:space="preserve"> </w:t>
        </w:r>
      </w:ins>
      <w:r w:rsidRPr="00725A64">
        <w:rPr>
          <w:lang w:val="en-GB"/>
        </w:rPr>
        <w:t>will be made available to the rule body.</w:t>
      </w:r>
    </w:p>
    <w:p w:rsidR="007B5130" w:rsidRPr="00725A64" w:rsidRDefault="007B5130" w:rsidP="008D4253">
      <w:pPr>
        <w:pStyle w:val="ListParagraph"/>
        <w:numPr>
          <w:ilvl w:val="0"/>
          <w:numId w:val="7"/>
        </w:numPr>
        <w:spacing w:after="200" w:line="276" w:lineRule="auto"/>
        <w:ind w:left="993"/>
        <w:rPr>
          <w:lang w:val="en-GB"/>
        </w:rPr>
      </w:pPr>
      <w:r w:rsidRPr="00725A64">
        <w:rPr>
          <w:lang w:val="en-GB"/>
        </w:rPr>
        <w:t xml:space="preserve">The optional preconditions specify whether the rule is considered for execution. </w:t>
      </w:r>
      <w:r w:rsidR="00494833" w:rsidRPr="00725A64">
        <w:rPr>
          <w:lang w:val="en-GB"/>
        </w:rPr>
        <w:t xml:space="preserve">The first precondition </w:t>
      </w:r>
      <w:r w:rsidR="0028788B" w:rsidRPr="00725A64">
        <w:rPr>
          <w:lang w:val="en-GB"/>
        </w:rPr>
        <w:t xml:space="preserve">(made available as implicit variable </w:t>
      </w:r>
      <w:del w:id="1506" w:author="Holger Eichelberger" w:date="2015-08-22T08:55:00Z">
        <w:r w:rsidR="0028788B" w:rsidRPr="00725A64" w:rsidDel="00161C67">
          <w:rPr>
            <w:lang w:val="en-GB"/>
          </w:rPr>
          <w:delText xml:space="preserve">LHS </w:delText>
        </w:r>
      </w:del>
      <w:ins w:id="1507" w:author="Holger Eichelberger" w:date="2015-08-22T08:55:00Z">
        <w:r w:rsidR="00161C67">
          <w:rPr>
            <w:lang w:val="en-GB"/>
          </w:rPr>
          <w:t>TO</w:t>
        </w:r>
        <w:r w:rsidR="00161C67" w:rsidRPr="00725A64">
          <w:rPr>
            <w:lang w:val="en-GB"/>
          </w:rPr>
          <w:t xml:space="preserve"> </w:t>
        </w:r>
      </w:ins>
      <w:r w:rsidR="0028788B" w:rsidRPr="00725A64">
        <w:rPr>
          <w:lang w:val="en-GB"/>
        </w:rPr>
        <w:t xml:space="preserve">to the rule body) </w:t>
      </w:r>
      <w:r w:rsidR="00494833" w:rsidRPr="00725A64">
        <w:rPr>
          <w:lang w:val="en-GB"/>
        </w:rPr>
        <w:t>may be a path match, an art</w:t>
      </w:r>
      <w:ins w:id="1508" w:author="Holger Eichelberger" w:date="2015-09-15T10:42:00Z">
        <w:r w:rsidR="008A0621">
          <w:rPr>
            <w:lang w:val="en-GB"/>
          </w:rPr>
          <w:t>i</w:t>
        </w:r>
      </w:ins>
      <w:del w:id="1509" w:author="Holger Eichelberger" w:date="2015-09-15T10:42:00Z">
        <w:r w:rsidR="00494833" w:rsidRPr="00725A64" w:rsidDel="008A0621">
          <w:rPr>
            <w:lang w:val="en-GB"/>
          </w:rPr>
          <w:delText>e</w:delText>
        </w:r>
      </w:del>
      <w:r w:rsidR="00494833" w:rsidRPr="00725A64">
        <w:rPr>
          <w:lang w:val="en-GB"/>
        </w:rPr>
        <w:t>fact or an art</w:t>
      </w:r>
      <w:ins w:id="1510" w:author="Holger Eichelberger" w:date="2015-09-15T10:42:00Z">
        <w:r w:rsidR="008A0621">
          <w:rPr>
            <w:lang w:val="en-GB"/>
          </w:rPr>
          <w:t>i</w:t>
        </w:r>
      </w:ins>
      <w:del w:id="1511" w:author="Holger Eichelberger" w:date="2015-09-15T10:42:00Z">
        <w:r w:rsidR="00494833" w:rsidRPr="00725A64" w:rsidDel="008A0621">
          <w:rPr>
            <w:lang w:val="en-GB"/>
          </w:rPr>
          <w:delText>e</w:delText>
        </w:r>
      </w:del>
      <w:r w:rsidR="00494833" w:rsidRPr="00725A64">
        <w:rPr>
          <w:lang w:val="en-GB"/>
        </w:rPr>
        <w:t>fact collection. The following preconditions may be explicit rule calls.</w:t>
      </w:r>
      <w:r w:rsidR="0028788B" w:rsidRPr="00725A64">
        <w:rPr>
          <w:lang w:val="en-GB"/>
        </w:rPr>
        <w:t xml:space="preserve"> The execution results of </w:t>
      </w:r>
      <w:r w:rsidR="00B44791" w:rsidRPr="00725A64">
        <w:rPr>
          <w:lang w:val="en-GB"/>
        </w:rPr>
        <w:t xml:space="preserve">the preconditions will be made available to the rule body </w:t>
      </w:r>
      <w:r w:rsidR="00CC1E32" w:rsidRPr="00725A64">
        <w:rPr>
          <w:lang w:val="en-GB"/>
        </w:rPr>
        <w:t xml:space="preserve">in terms of implicit variables </w:t>
      </w:r>
      <w:r w:rsidR="002C63DA" w:rsidRPr="00725A64">
        <w:rPr>
          <w:lang w:val="en-GB"/>
        </w:rPr>
        <w:t xml:space="preserve">with </w:t>
      </w:r>
      <w:r w:rsidR="00B44791" w:rsidRPr="00725A64">
        <w:rPr>
          <w:lang w:val="en-GB"/>
        </w:rPr>
        <w:t>names of the called rules</w:t>
      </w:r>
      <w:r w:rsidR="00197F1C" w:rsidRPr="00725A64">
        <w:rPr>
          <w:lang w:val="en-GB"/>
        </w:rPr>
        <w:t xml:space="preserve"> and the rule return type described above</w:t>
      </w:r>
      <w:r w:rsidR="00B44791" w:rsidRPr="00725A64">
        <w:rPr>
          <w:lang w:val="en-GB"/>
        </w:rPr>
        <w:t>.</w:t>
      </w:r>
      <w:r w:rsidR="000F34D7">
        <w:rPr>
          <w:lang w:val="en-GB"/>
        </w:rPr>
        <w:t xml:space="preserve"> </w:t>
      </w:r>
      <w:r w:rsidR="000F34D7" w:rsidRPr="000F34D7">
        <w:rPr>
          <w:lang w:val="en-GB"/>
        </w:rPr>
        <w:t>If neither pre- nor postcondition are given, also the separating colon can be omitted.</w:t>
      </w:r>
    </w:p>
    <w:p w:rsidR="008A6C46" w:rsidRPr="00725A64" w:rsidRDefault="00FF301D" w:rsidP="008D4253">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8A6C46" w:rsidRPr="00725A64">
        <w:rPr>
          <w:lang w:val="en-GB"/>
        </w:rPr>
        <w:t>.</w:t>
      </w:r>
    </w:p>
    <w:p w:rsidR="0061721E" w:rsidRDefault="008A6C46">
      <w:pPr>
        <w:keepNext/>
        <w:keepLines/>
        <w:spacing w:line="276" w:lineRule="auto"/>
        <w:jc w:val="left"/>
        <w:rPr>
          <w:lang w:val="en-GB"/>
        </w:rPr>
      </w:pPr>
      <w:r w:rsidRPr="00725A64">
        <w:rPr>
          <w:b/>
          <w:lang w:val="en-GB"/>
        </w:rPr>
        <w:lastRenderedPageBreak/>
        <w:t>Example</w:t>
      </w:r>
      <w:r w:rsidRPr="00725A64">
        <w:rPr>
          <w:lang w:val="en-GB"/>
        </w:rPr>
        <w:t xml:space="preserve">: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produceGenericCopy(</w:t>
      </w:r>
      <w:proofErr w:type="gramEnd"/>
      <w:r w:rsidRPr="00725A64">
        <w:rPr>
          <w:rFonts w:ascii="Courier New" w:hAnsi="Courier New" w:cs="Courier New"/>
          <w:sz w:val="22"/>
          <w:szCs w:val="22"/>
          <w:lang w:val="en-GB"/>
        </w:rPr>
        <w:t>FileArtifact x, FileArtifact y) = y : x</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x.copy(y);</w:t>
      </w:r>
    </w:p>
    <w:p w:rsidR="0061721E" w:rsidRDefault="0028788B">
      <w:pPr>
        <w:keepNext/>
        <w:keepLines/>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compileGoal(</w:t>
      </w:r>
      <w:proofErr w:type="gramEnd"/>
      <w:r w:rsidRPr="00725A64">
        <w:rPr>
          <w:rFonts w:ascii="Courier New" w:hAnsi="Courier New" w:cs="Courier New"/>
          <w:sz w:val="22"/>
          <w:szCs w:val="22"/>
          <w:lang w:val="en-GB"/>
        </w:rPr>
        <w:t>) = "$target</w:t>
      </w:r>
      <w:r w:rsidR="00624DC5" w:rsidRPr="00725A64">
        <w:rPr>
          <w:rFonts w:ascii="Courier New" w:hAnsi="Courier New" w:cs="Courier New"/>
          <w:sz w:val="22"/>
          <w:szCs w:val="22"/>
          <w:lang w:val="en-GB"/>
        </w:rPr>
        <w:t>/</w:t>
      </w:r>
      <w:r w:rsidRPr="00725A64">
        <w:rPr>
          <w:rFonts w:ascii="Courier New" w:hAnsi="Courier New" w:cs="Courier New"/>
          <w:sz w:val="22"/>
          <w:szCs w:val="22"/>
          <w:lang w:val="en-GB"/>
        </w:rPr>
        <w:t xml:space="preserve">bin/*.class" : "$source/*.java" </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color w:val="000000"/>
          <w:sz w:val="22"/>
          <w:szCs w:val="22"/>
          <w:lang w:val="en-GB"/>
        </w:rPr>
        <w:t xml:space="preserve">    </w:t>
      </w:r>
      <w:proofErr w:type="gramStart"/>
      <w:r w:rsidRPr="00725A64">
        <w:rPr>
          <w:rFonts w:ascii="Courier New" w:hAnsi="Courier New" w:cs="Courier New"/>
          <w:color w:val="000000"/>
          <w:sz w:val="22"/>
          <w:szCs w:val="22"/>
          <w:lang w:val="en-GB"/>
        </w:rPr>
        <w:t>javac</w:t>
      </w:r>
      <w:r w:rsidRPr="00725A64">
        <w:rPr>
          <w:rFonts w:ascii="Courier New" w:hAnsi="Courier New" w:cs="Courier New"/>
          <w:sz w:val="22"/>
          <w:szCs w:val="22"/>
          <w:lang w:val="en-GB"/>
        </w:rPr>
        <w:t>(</w:t>
      </w:r>
      <w:proofErr w:type="gramEnd"/>
      <w:del w:id="1512" w:author="Holger Eichelberger" w:date="2015-08-22T08:55:00Z">
        <w:r w:rsidR="00512ECA" w:rsidDel="00161C67">
          <w:rPr>
            <w:rFonts w:ascii="Courier New" w:hAnsi="Courier New" w:cs="Courier New"/>
            <w:sz w:val="22"/>
            <w:szCs w:val="22"/>
            <w:lang w:val="en-GB"/>
          </w:rPr>
          <w:delText>R</w:delText>
        </w:r>
        <w:r w:rsidR="00512ECA" w:rsidRPr="00725A64" w:rsidDel="00161C67">
          <w:rPr>
            <w:rFonts w:ascii="Courier New" w:hAnsi="Courier New" w:cs="Courier New"/>
            <w:sz w:val="22"/>
            <w:szCs w:val="22"/>
            <w:lang w:val="en-GB"/>
          </w:rPr>
          <w:delText>HS</w:delText>
        </w:r>
      </w:del>
      <w:ins w:id="1513" w:author="Holger Eichelberger" w:date="2015-08-22T08:55:00Z">
        <w:r w:rsidR="00161C67">
          <w:rPr>
            <w:rFonts w:ascii="Courier New" w:hAnsi="Courier New" w:cs="Courier New"/>
            <w:sz w:val="22"/>
            <w:szCs w:val="22"/>
            <w:lang w:val="en-GB"/>
          </w:rPr>
          <w:t>FROM</w:t>
        </w:r>
      </w:ins>
      <w:r w:rsidRPr="00725A64">
        <w:rPr>
          <w:rFonts w:ascii="Courier New" w:hAnsi="Courier New" w:cs="Courier New"/>
          <w:sz w:val="22"/>
          <w:szCs w:val="22"/>
          <w:lang w:val="en-GB"/>
        </w:rPr>
        <w:t xml:space="preserve">, </w:t>
      </w:r>
      <w:del w:id="1514" w:author="Holger Eichelberger" w:date="2015-08-22T08:55:00Z">
        <w:r w:rsidR="00512ECA" w:rsidDel="00161C67">
          <w:rPr>
            <w:rFonts w:ascii="Courier New" w:hAnsi="Courier New" w:cs="Courier New"/>
            <w:sz w:val="22"/>
            <w:szCs w:val="22"/>
            <w:lang w:val="en-GB"/>
          </w:rPr>
          <w:delText>L</w:delText>
        </w:r>
        <w:r w:rsidR="00512ECA" w:rsidRPr="00725A64" w:rsidDel="00161C67">
          <w:rPr>
            <w:rFonts w:ascii="Courier New" w:hAnsi="Courier New" w:cs="Courier New"/>
            <w:sz w:val="22"/>
            <w:szCs w:val="22"/>
            <w:lang w:val="en-GB"/>
          </w:rPr>
          <w:delText>HS</w:delText>
        </w:r>
      </w:del>
      <w:ins w:id="1515" w:author="Holger Eichelberger" w:date="2015-08-22T08:55:00Z">
        <w:r w:rsidR="00161C67">
          <w:rPr>
            <w:rFonts w:ascii="Courier New" w:hAnsi="Courier New" w:cs="Courier New"/>
            <w:sz w:val="22"/>
            <w:szCs w:val="22"/>
            <w:lang w:val="en-GB"/>
          </w:rPr>
          <w:t>TO</w:t>
        </w:r>
      </w:ins>
      <w:r w:rsidRPr="00725A64">
        <w:rPr>
          <w:rFonts w:ascii="Courier New" w:hAnsi="Courier New" w:cs="Courier New"/>
          <w:sz w:val="22"/>
          <w:szCs w:val="22"/>
          <w:lang w:val="en-GB"/>
        </w:rPr>
        <w:t>);</w:t>
      </w:r>
    </w:p>
    <w:p w:rsidR="0061721E" w:rsidRDefault="0028788B">
      <w:pPr>
        <w:keepNext/>
        <w:keepLines/>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A7553" w:rsidRDefault="00A90082" w:rsidP="003A7553">
      <w:pPr>
        <w:spacing w:before="120" w:after="0" w:line="276" w:lineRule="auto"/>
        <w:ind w:left="567"/>
        <w:jc w:val="left"/>
        <w:rPr>
          <w:rFonts w:ascii="Courier New" w:hAnsi="Courier New" w:cs="Courier New"/>
          <w:b/>
          <w:sz w:val="22"/>
          <w:szCs w:val="22"/>
          <w:lang w:val="en-GB"/>
        </w:rPr>
      </w:pPr>
      <w:r>
        <w:rPr>
          <w:rFonts w:ascii="Courier New" w:hAnsi="Courier New" w:cs="Courier New"/>
          <w:b/>
          <w:sz w:val="22"/>
          <w:szCs w:val="22"/>
          <w:lang w:val="en-GB"/>
        </w:rPr>
        <w:t xml:space="preserve">Integer </w:t>
      </w:r>
      <w:proofErr w:type="gramStart"/>
      <w:r w:rsidR="003A7553" w:rsidRPr="003A7553">
        <w:rPr>
          <w:rFonts w:ascii="Courier New" w:hAnsi="Courier New" w:cs="Courier New"/>
          <w:sz w:val="22"/>
          <w:szCs w:val="22"/>
          <w:lang w:val="en-GB"/>
        </w:rPr>
        <w:t>helper(</w:t>
      </w:r>
      <w:proofErr w:type="gramEnd"/>
      <w:r>
        <w:rPr>
          <w:rFonts w:ascii="Courier New" w:hAnsi="Courier New" w:cs="Courier New"/>
          <w:b/>
          <w:sz w:val="22"/>
          <w:szCs w:val="22"/>
          <w:lang w:val="en-GB"/>
        </w:rPr>
        <w:t xml:space="preserve">Integer </w:t>
      </w:r>
      <w:r w:rsidR="003A7553" w:rsidRPr="003A7553">
        <w:rPr>
          <w:rFonts w:ascii="Courier New" w:hAnsi="Courier New" w:cs="Courier New"/>
          <w:sz w:val="22"/>
          <w:szCs w:val="22"/>
          <w:lang w:val="en-GB"/>
        </w:rPr>
        <w:t>param</w:t>
      </w:r>
      <w:r w:rsidR="008232A9">
        <w:rPr>
          <w:rFonts w:ascii="Courier New" w:hAnsi="Courier New" w:cs="Courier New"/>
          <w:b/>
          <w:sz w:val="22"/>
          <w:szCs w:val="22"/>
          <w:lang w:val="en-GB"/>
        </w:rPr>
        <w:t xml:space="preserve">) = </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3A7553" w:rsidRPr="003A7553" w:rsidRDefault="003A7553" w:rsidP="003A7553">
      <w:pPr>
        <w:spacing w:after="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 xml:space="preserve">    </w:t>
      </w:r>
      <w:proofErr w:type="gramStart"/>
      <w:r w:rsidRPr="003A7553">
        <w:rPr>
          <w:rFonts w:ascii="Courier New" w:hAnsi="Courier New" w:cs="Courier New"/>
          <w:sz w:val="22"/>
          <w:szCs w:val="22"/>
          <w:lang w:val="en-GB"/>
        </w:rPr>
        <w:t>param</w:t>
      </w:r>
      <w:proofErr w:type="gramEnd"/>
      <w:r w:rsidRPr="003A7553">
        <w:rPr>
          <w:rFonts w:ascii="Courier New" w:hAnsi="Courier New" w:cs="Courier New"/>
          <w:sz w:val="22"/>
          <w:szCs w:val="22"/>
          <w:lang w:val="en-GB"/>
        </w:rPr>
        <w:t xml:space="preserve"> + 100;</w:t>
      </w:r>
    </w:p>
    <w:p w:rsidR="00A90082" w:rsidRPr="00A90082" w:rsidRDefault="003A7553" w:rsidP="008A6C46">
      <w:pPr>
        <w:spacing w:after="200" w:line="276" w:lineRule="auto"/>
        <w:ind w:left="567"/>
        <w:jc w:val="left"/>
        <w:rPr>
          <w:rFonts w:ascii="Courier New" w:hAnsi="Courier New" w:cs="Courier New"/>
          <w:sz w:val="22"/>
          <w:szCs w:val="22"/>
          <w:lang w:val="en-GB"/>
        </w:rPr>
      </w:pPr>
      <w:r w:rsidRPr="003A7553">
        <w:rPr>
          <w:rFonts w:ascii="Courier New" w:hAnsi="Courier New" w:cs="Courier New"/>
          <w:sz w:val="22"/>
          <w:szCs w:val="22"/>
          <w:lang w:val="en-GB"/>
        </w:rPr>
        <w:t>}</w:t>
      </w:r>
    </w:p>
    <w:p w:rsidR="00CF7B34" w:rsidRPr="00725A64" w:rsidRDefault="00CF7B34" w:rsidP="00CF7B34">
      <w:pPr>
        <w:rPr>
          <w:highlight w:val="yellow"/>
          <w:lang w:val="en-GB"/>
        </w:rPr>
      </w:pPr>
      <w:bookmarkStart w:id="1516" w:name="_Toc315425764"/>
      <w:bookmarkStart w:id="1517" w:name="_Toc315425765"/>
      <w:bookmarkStart w:id="1518" w:name="_Toc315425766"/>
      <w:bookmarkStart w:id="1519" w:name="_Toc315425767"/>
      <w:bookmarkStart w:id="1520" w:name="_Toc315425768"/>
      <w:bookmarkEnd w:id="1516"/>
      <w:bookmarkEnd w:id="1517"/>
      <w:bookmarkEnd w:id="1518"/>
      <w:bookmarkEnd w:id="1519"/>
      <w:bookmarkEnd w:id="1520"/>
      <w:r w:rsidRPr="00725A64">
        <w:rPr>
          <w:lang w:val="en-GB"/>
        </w:rPr>
        <w:t xml:space="preserve">The rule body specifies the individual steps </w:t>
      </w:r>
      <w:r w:rsidR="005C683C" w:rsidRPr="00725A64">
        <w:rPr>
          <w:lang w:val="en-GB"/>
        </w:rPr>
        <w:t xml:space="preserve">to be performed in order </w:t>
      </w:r>
      <w:r w:rsidRPr="00725A64">
        <w:rPr>
          <w:lang w:val="en-GB"/>
        </w:rPr>
        <w:t xml:space="preserve">to fulfil the rule postcondition </w:t>
      </w:r>
      <w:r w:rsidR="00367FE3" w:rsidRPr="00725A64">
        <w:rPr>
          <w:lang w:val="en-GB"/>
        </w:rPr>
        <w:t>(if stated)</w:t>
      </w:r>
      <w:r w:rsidRPr="00725A64">
        <w:rPr>
          <w:lang w:val="en-GB"/>
        </w:rPr>
        <w:t>.</w:t>
      </w:r>
      <w:r w:rsidR="001271CF" w:rsidRPr="00725A64">
        <w:rPr>
          <w:lang w:val="en-GB"/>
        </w:rPr>
        <w:t xml:space="preserve"> A rule body may contain variable declarations, (assignment) expressions, explicit rule calls, instantiator calls, execution of system commands or </w:t>
      </w:r>
      <w:r w:rsidR="00692492" w:rsidRPr="00725A64">
        <w:rPr>
          <w:lang w:val="en-GB"/>
        </w:rPr>
        <w:t>iterated</w:t>
      </w:r>
      <w:r w:rsidR="001271CF" w:rsidRPr="00725A64">
        <w:rPr>
          <w:lang w:val="en-GB"/>
        </w:rPr>
        <w:t xml:space="preserve"> execution of these elements. </w:t>
      </w:r>
      <w:r w:rsidR="007D2347" w:rsidRPr="00725A64">
        <w:rPr>
          <w:lang w:val="en-GB"/>
        </w:rPr>
        <w:t xml:space="preserve">The statements </w:t>
      </w:r>
      <w:r w:rsidR="009262BF" w:rsidRPr="00725A64">
        <w:rPr>
          <w:lang w:val="en-GB"/>
        </w:rPr>
        <w:t>(ended by a semicolon</w:t>
      </w:r>
      <w:r w:rsidR="002978EB" w:rsidRPr="00725A64">
        <w:rPr>
          <w:lang w:val="en-GB"/>
        </w:rPr>
        <w:t xml:space="preserve"> or a statement block</w:t>
      </w:r>
      <w:r w:rsidR="009262BF" w:rsidRPr="00725A64">
        <w:rPr>
          <w:lang w:val="en-GB"/>
        </w:rPr>
        <w:t xml:space="preserve">) </w:t>
      </w:r>
      <w:r w:rsidR="007D2347" w:rsidRPr="00725A64">
        <w:rPr>
          <w:lang w:val="en-GB"/>
        </w:rPr>
        <w:t xml:space="preserve">given in a rule body are executed in the given sequence. </w:t>
      </w:r>
      <w:r w:rsidR="00360285">
        <w:rPr>
          <w:lang w:val="en-GB"/>
        </w:rPr>
        <w:t xml:space="preserve">The </w:t>
      </w:r>
      <w:r w:rsidR="003A7553" w:rsidRPr="003A7553">
        <w:rPr>
          <w:rFonts w:ascii="Courier New" w:hAnsi="Courier New" w:cs="Courier New"/>
          <w:sz w:val="22"/>
          <w:szCs w:val="22"/>
          <w:lang w:val="en-GB"/>
        </w:rPr>
        <w:t>helper</w:t>
      </w:r>
      <w:r w:rsidR="00360285">
        <w:rPr>
          <w:lang w:val="en-GB"/>
        </w:rPr>
        <w:t xml:space="preserve"> rule defines a “function” returning a derived value, in particular to enable the reuse of complex expressions. </w:t>
      </w:r>
      <w:r w:rsidR="001271CF" w:rsidRPr="00725A64">
        <w:rPr>
          <w:lang w:val="en-GB"/>
        </w:rPr>
        <w:t>We will discuss these individual elements in the following subsections.</w:t>
      </w:r>
    </w:p>
    <w:p w:rsidR="00BC2DDD" w:rsidRPr="00725A64" w:rsidRDefault="00BC2DDD" w:rsidP="00EA17BB">
      <w:pPr>
        <w:pStyle w:val="Heading3"/>
        <w:numPr>
          <w:ilvl w:val="3"/>
          <w:numId w:val="1"/>
        </w:numPr>
        <w:tabs>
          <w:tab w:val="left" w:pos="1078"/>
        </w:tabs>
        <w:ind w:left="0" w:firstLine="0"/>
        <w:rPr>
          <w:lang w:val="en-GB"/>
        </w:rPr>
      </w:pPr>
      <w:bookmarkStart w:id="1521" w:name="_Toc430078874"/>
      <w:r w:rsidRPr="00725A64">
        <w:rPr>
          <w:lang w:val="en-GB"/>
        </w:rPr>
        <w:t>Variable Declarations</w:t>
      </w:r>
      <w:bookmarkEnd w:id="1521"/>
    </w:p>
    <w:p w:rsidR="00446F16" w:rsidRPr="00FF7947" w:rsidRDefault="00835222" w:rsidP="00446F16">
      <w:pPr>
        <w:rPr>
          <w:lang w:val="en-GB"/>
        </w:rPr>
      </w:pPr>
      <w:r w:rsidRPr="00725A64">
        <w:rPr>
          <w:lang w:val="en-GB"/>
        </w:rPr>
        <w:t>A variable declaration within a rule body introduces a local variable shadowing rule parameters or global variables. This is in particular true for variables</w:t>
      </w:r>
      <w:r w:rsidR="00B60688">
        <w:rPr>
          <w:lang w:val="en-GB"/>
        </w:rPr>
        <w:t>,</w:t>
      </w:r>
      <w:r w:rsidRPr="00725A64">
        <w:rPr>
          <w:lang w:val="en-GB"/>
        </w:rPr>
        <w:t xml:space="preserve"> which are defined within </w:t>
      </w:r>
      <w:r w:rsidR="00292520" w:rsidRPr="00725A64">
        <w:rPr>
          <w:lang w:val="en-GB"/>
        </w:rPr>
        <w:t xml:space="preserve">nested </w:t>
      </w:r>
      <w:r w:rsidRPr="00725A64">
        <w:rPr>
          <w:lang w:val="en-GB"/>
        </w:rPr>
        <w:t xml:space="preserve">blocks. Basically, a variable declaration within a rule body follows the same syntax as global variable declarations discussed in Section </w:t>
      </w:r>
      <w:fldSimple w:instr=" REF _Ref368048281 \w \h  \* MERGEFORMAT ">
        <w:r w:rsidR="00AA153B">
          <w:rPr>
            <w:lang w:val="en-GB"/>
          </w:rPr>
          <w:t>3.1.6</w:t>
        </w:r>
      </w:fldSimple>
      <w:r w:rsidRPr="00725A64">
        <w:rPr>
          <w:lang w:val="en-GB"/>
        </w:rPr>
        <w:t>.</w:t>
      </w:r>
    </w:p>
    <w:p w:rsidR="00F322BB" w:rsidRPr="00725A64" w:rsidRDefault="00F322BB" w:rsidP="00EA17BB">
      <w:pPr>
        <w:pStyle w:val="Heading3"/>
        <w:numPr>
          <w:ilvl w:val="3"/>
          <w:numId w:val="1"/>
        </w:numPr>
        <w:tabs>
          <w:tab w:val="left" w:pos="1078"/>
        </w:tabs>
        <w:ind w:left="0" w:firstLine="0"/>
        <w:rPr>
          <w:lang w:val="en-GB"/>
        </w:rPr>
      </w:pPr>
      <w:bookmarkStart w:id="1522" w:name="_Ref368655740"/>
      <w:bookmarkStart w:id="1523" w:name="_Toc430078875"/>
      <w:r w:rsidRPr="00725A64">
        <w:rPr>
          <w:lang w:val="en-GB"/>
        </w:rPr>
        <w:t>Expressions</w:t>
      </w:r>
      <w:bookmarkEnd w:id="1522"/>
      <w:bookmarkEnd w:id="1523"/>
    </w:p>
    <w:p w:rsidR="004C7BF1" w:rsidRPr="00725A64" w:rsidRDefault="004C7BF1" w:rsidP="004C7BF1">
      <w:pPr>
        <w:rPr>
          <w:lang w:val="en-GB"/>
        </w:rPr>
      </w:pPr>
      <w:r w:rsidRPr="00725A64">
        <w:rPr>
          <w:lang w:val="en-GB"/>
        </w:rPr>
        <w:t>Expressions such as value calculations or execution of art</w:t>
      </w:r>
      <w:ins w:id="1524" w:author="Holger Eichelberger" w:date="2015-09-15T10:42:00Z">
        <w:r w:rsidR="008A0621">
          <w:rPr>
            <w:lang w:val="en-GB"/>
          </w:rPr>
          <w:t>i</w:t>
        </w:r>
      </w:ins>
      <w:del w:id="1525" w:author="Holger Eichelberger" w:date="2015-09-15T10:42:00Z">
        <w:r w:rsidRPr="00725A64" w:rsidDel="008A0621">
          <w:rPr>
            <w:lang w:val="en-GB"/>
          </w:rPr>
          <w:delText>e</w:delText>
        </w:r>
      </w:del>
      <w:r w:rsidRPr="00725A64">
        <w:rPr>
          <w:lang w:val="en-GB"/>
        </w:rPr>
        <w:t xml:space="preserve">fact operations may be used within a rule body as a </w:t>
      </w:r>
      <w:r w:rsidR="0010138A" w:rsidRPr="00725A64">
        <w:rPr>
          <w:lang w:val="en-GB"/>
        </w:rPr>
        <w:t>guard</w:t>
      </w:r>
      <w:r w:rsidRPr="00725A64">
        <w:rPr>
          <w:lang w:val="en-GB"/>
        </w:rPr>
        <w:t xml:space="preserve"> expression or as a variable assignment. Please note that we will detail </w:t>
      </w:r>
      <w:del w:id="1526" w:author="Holger Eichelberger" w:date="2015-09-15T08:56:00Z">
        <w:r w:rsidRPr="00725A64" w:rsidDel="00577EAC">
          <w:rPr>
            <w:lang w:val="en-GB"/>
          </w:rPr>
          <w:delText xml:space="preserve">the </w:delText>
        </w:r>
      </w:del>
      <w:r w:rsidRPr="00725A64">
        <w:rPr>
          <w:lang w:val="en-GB"/>
        </w:rPr>
        <w:t>VIL expression</w:t>
      </w:r>
      <w:ins w:id="1527" w:author="Holger Eichelberger" w:date="2015-09-15T08:56:00Z">
        <w:r w:rsidR="00577EAC">
          <w:rPr>
            <w:lang w:val="en-GB"/>
          </w:rPr>
          <w:t>s</w:t>
        </w:r>
      </w:ins>
      <w:r w:rsidRPr="00725A64">
        <w:rPr>
          <w:lang w:val="en-GB"/>
        </w:rPr>
        <w:t xml:space="preserve"> </w:t>
      </w:r>
      <w:del w:id="1528" w:author="Holger Eichelberger" w:date="2015-09-15T08:56:00Z">
        <w:r w:rsidRPr="00725A64" w:rsidDel="00577EAC">
          <w:rPr>
            <w:lang w:val="en-GB"/>
          </w:rPr>
          <w:delText xml:space="preserve">language </w:delText>
        </w:r>
      </w:del>
      <w:r w:rsidRPr="00725A64">
        <w:rPr>
          <w:lang w:val="en-GB"/>
        </w:rPr>
        <w:t xml:space="preserve">in Section </w:t>
      </w:r>
      <w:r w:rsidR="00FF39BE" w:rsidRPr="00FF7947">
        <w:rPr>
          <w:lang w:val="en-GB"/>
        </w:rPr>
        <w:fldChar w:fldCharType="begin"/>
      </w:r>
      <w:r w:rsidR="003D4BC6" w:rsidRPr="00725A64">
        <w:rPr>
          <w:lang w:val="en-GB"/>
        </w:rPr>
        <w:instrText xml:space="preserve"> REF _Ref330727065 \r \h </w:instrText>
      </w:r>
      <w:r w:rsidR="00FF39BE" w:rsidRPr="00FF7947">
        <w:rPr>
          <w:lang w:val="en-GB"/>
        </w:rPr>
      </w:r>
      <w:r w:rsidR="00FF39BE" w:rsidRPr="00FF7947">
        <w:rPr>
          <w:lang w:val="en-GB"/>
        </w:rPr>
        <w:fldChar w:fldCharType="separate"/>
      </w:r>
      <w:r w:rsidR="00AA153B">
        <w:rPr>
          <w:lang w:val="en-GB"/>
        </w:rPr>
        <w:t>3.3</w:t>
      </w:r>
      <w:r w:rsidR="00FF39BE" w:rsidRPr="00FF7947">
        <w:rPr>
          <w:lang w:val="en-GB"/>
        </w:rPr>
        <w:fldChar w:fldCharType="end"/>
      </w:r>
      <w:r w:rsidRPr="00725A64">
        <w:rPr>
          <w:lang w:val="en-GB"/>
        </w:rPr>
        <w:t xml:space="preserve">, as the expression language is common to both, </w:t>
      </w:r>
      <w:del w:id="1529" w:author="Holger Eichelberger" w:date="2015-09-15T08:09:00Z">
        <w:r w:rsidRPr="00725A64" w:rsidDel="00597233">
          <w:rPr>
            <w:lang w:val="en-GB"/>
          </w:rPr>
          <w:delText xml:space="preserve">the </w:delText>
        </w:r>
      </w:del>
      <w:r w:rsidRPr="00725A64">
        <w:rPr>
          <w:lang w:val="en-GB"/>
        </w:rPr>
        <w:t xml:space="preserve">VIL </w:t>
      </w:r>
      <w:del w:id="1530" w:author="Holger Eichelberger" w:date="2015-09-15T08:10:00Z">
        <w:r w:rsidRPr="00725A64" w:rsidDel="00597233">
          <w:rPr>
            <w:lang w:val="en-GB"/>
          </w:rPr>
          <w:delText xml:space="preserve">build language </w:delText>
        </w:r>
      </w:del>
      <w:r w:rsidRPr="00725A64">
        <w:rPr>
          <w:lang w:val="en-GB"/>
        </w:rPr>
        <w:t xml:space="preserve">and </w:t>
      </w:r>
      <w:ins w:id="1531" w:author="Holger Eichelberger" w:date="2015-09-15T08:56:00Z">
        <w:r w:rsidR="00577EAC">
          <w:rPr>
            <w:lang w:val="en-GB"/>
          </w:rPr>
          <w:t>VTL</w:t>
        </w:r>
      </w:ins>
      <w:del w:id="1532" w:author="Holger Eichelberger" w:date="2015-09-15T08:56:00Z">
        <w:r w:rsidRPr="00725A64" w:rsidDel="00577EAC">
          <w:rPr>
            <w:lang w:val="en-GB"/>
          </w:rPr>
          <w:delText>the VIL template language</w:delText>
        </w:r>
      </w:del>
      <w:r w:rsidRPr="00725A64">
        <w:rPr>
          <w:lang w:val="en-GB"/>
        </w:rPr>
        <w:t>.</w:t>
      </w:r>
    </w:p>
    <w:p w:rsidR="004C7BF1" w:rsidRPr="00725A64" w:rsidRDefault="0010138A" w:rsidP="00983A7C">
      <w:pPr>
        <w:pStyle w:val="ListParagraph"/>
        <w:numPr>
          <w:ilvl w:val="0"/>
          <w:numId w:val="7"/>
        </w:numPr>
        <w:ind w:left="567" w:hanging="425"/>
        <w:rPr>
          <w:lang w:val="en-GB"/>
        </w:rPr>
      </w:pPr>
      <w:r w:rsidRPr="00FF7947">
        <w:rPr>
          <w:lang w:val="en-GB"/>
        </w:rPr>
        <w:t xml:space="preserve">Guard </w:t>
      </w:r>
      <w:r w:rsidR="004C7BF1" w:rsidRPr="00725A64">
        <w:rPr>
          <w:lang w:val="en-GB"/>
        </w:rPr>
        <w:t xml:space="preserve">expressions </w:t>
      </w:r>
      <w:r w:rsidRPr="00725A64">
        <w:rPr>
          <w:lang w:val="en-GB"/>
        </w:rPr>
        <w:t xml:space="preserve">constrain </w:t>
      </w:r>
      <w:r w:rsidR="004C7BF1" w:rsidRPr="00725A64">
        <w:rPr>
          <w:lang w:val="en-GB"/>
        </w:rPr>
        <w:t xml:space="preserve">the </w:t>
      </w:r>
      <w:r w:rsidR="007D2347" w:rsidRPr="00725A64">
        <w:rPr>
          <w:lang w:val="en-GB"/>
        </w:rPr>
        <w:t>execution</w:t>
      </w:r>
      <w:r w:rsidRPr="00725A64">
        <w:rPr>
          <w:lang w:val="en-GB"/>
        </w:rPr>
        <w:t xml:space="preserve"> of the remaining statements in a rule body</w:t>
      </w:r>
      <w:r w:rsidR="007D2347" w:rsidRPr="00725A64">
        <w:rPr>
          <w:lang w:val="en-GB"/>
        </w:rPr>
        <w:t xml:space="preserve">, i.e., the expression must be </w:t>
      </w:r>
      <w:r w:rsidRPr="00725A64">
        <w:rPr>
          <w:lang w:val="en-GB"/>
        </w:rPr>
        <w:t xml:space="preserve">evaluated </w:t>
      </w:r>
      <w:r w:rsidR="007D2347" w:rsidRPr="00725A64">
        <w:rPr>
          <w:lang w:val="en-GB"/>
        </w:rPr>
        <w:t>successful</w:t>
      </w:r>
      <w:r w:rsidRPr="00725A64">
        <w:rPr>
          <w:lang w:val="en-GB"/>
        </w:rPr>
        <w:t xml:space="preserve">ly in order to continue the execution </w:t>
      </w:r>
      <w:r w:rsidR="00E73444" w:rsidRPr="00725A64">
        <w:rPr>
          <w:lang w:val="en-GB"/>
        </w:rPr>
        <w:t>of the rule</w:t>
      </w:r>
      <w:r w:rsidRPr="00725A64">
        <w:rPr>
          <w:lang w:val="en-GB"/>
        </w:rPr>
        <w:t>.</w:t>
      </w:r>
    </w:p>
    <w:p w:rsidR="0010138A" w:rsidRDefault="0010138A" w:rsidP="00983A7C">
      <w:pPr>
        <w:pStyle w:val="ListParagraph"/>
        <w:numPr>
          <w:ilvl w:val="0"/>
          <w:numId w:val="7"/>
        </w:numPr>
        <w:ind w:left="567" w:hanging="425"/>
        <w:rPr>
          <w:ins w:id="1533" w:author="Holger Eichelberger" w:date="2015-09-15T08:57:00Z"/>
          <w:lang w:val="en-GB"/>
        </w:rPr>
      </w:pPr>
      <w:r w:rsidRPr="00725A64">
        <w:rPr>
          <w:lang w:val="en-GB"/>
        </w:rPr>
        <w:t xml:space="preserve">In a variable assignment, the expression on the right hand side of the assignment operator </w:t>
      </w:r>
      <w:r w:rsidR="00807952" w:rsidRPr="00725A64">
        <w:rPr>
          <w:lang w:val="en-GB"/>
        </w:rPr>
        <w:t>“</w:t>
      </w:r>
      <w:r w:rsidRPr="00725A64">
        <w:rPr>
          <w:lang w:val="en-GB"/>
        </w:rPr>
        <w:t>=</w:t>
      </w:r>
      <w:r w:rsidR="00807952" w:rsidRPr="00725A64">
        <w:rPr>
          <w:lang w:val="en-GB"/>
        </w:rPr>
        <w:t>”</w:t>
      </w:r>
      <w:r w:rsidRPr="00725A64">
        <w:rPr>
          <w:lang w:val="en-GB"/>
        </w:rPr>
        <w:t xml:space="preserve"> must be evaluated successfully </w:t>
      </w:r>
      <w:r w:rsidR="00CA1E8B" w:rsidRPr="00725A64">
        <w:rPr>
          <w:lang w:val="en-GB"/>
        </w:rPr>
        <w:t xml:space="preserve">in order to assign the </w:t>
      </w:r>
      <w:r w:rsidRPr="00725A64">
        <w:rPr>
          <w:lang w:val="en-GB"/>
        </w:rPr>
        <w:t xml:space="preserve">evaluation result </w:t>
      </w:r>
      <w:r w:rsidR="00807952" w:rsidRPr="00725A64">
        <w:rPr>
          <w:lang w:val="en-GB"/>
        </w:rPr>
        <w:t xml:space="preserve">of the right side </w:t>
      </w:r>
      <w:r w:rsidRPr="00725A64">
        <w:rPr>
          <w:lang w:val="en-GB"/>
        </w:rPr>
        <w:t xml:space="preserve">to the variable specified </w:t>
      </w:r>
      <w:r w:rsidR="00807952" w:rsidRPr="00725A64">
        <w:rPr>
          <w:lang w:val="en-GB"/>
        </w:rPr>
        <w:t>on the left side</w:t>
      </w:r>
      <w:r w:rsidRPr="00725A64">
        <w:rPr>
          <w:lang w:val="en-GB"/>
        </w:rPr>
        <w:t>.</w:t>
      </w:r>
    </w:p>
    <w:p w:rsidR="00000000" w:rsidRDefault="00BE45FF">
      <w:pPr>
        <w:rPr>
          <w:lang w:val="en-GB"/>
        </w:rPr>
        <w:pPrChange w:id="1534" w:author="Holger Eichelberger" w:date="2015-09-15T08:58:00Z">
          <w:pPr>
            <w:pStyle w:val="ListParagraph"/>
            <w:numPr>
              <w:numId w:val="7"/>
            </w:numPr>
            <w:ind w:left="567" w:hanging="425"/>
          </w:pPr>
        </w:pPrChange>
      </w:pPr>
      <w:ins w:id="1535" w:author="Holger Eichelberger" w:date="2015-09-15T08:58:00Z">
        <w:r>
          <w:rPr>
            <w:lang w:val="en-GB"/>
          </w:rPr>
          <w:t xml:space="preserve">As we will explain in </w:t>
        </w:r>
        <w:r w:rsidRPr="00725A64">
          <w:rPr>
            <w:lang w:val="en-GB"/>
          </w:rPr>
          <w:t xml:space="preserve">Section </w:t>
        </w:r>
        <w:r w:rsidR="00FF39BE" w:rsidRPr="00FF7947">
          <w:rPr>
            <w:lang w:val="en-GB"/>
          </w:rPr>
          <w:fldChar w:fldCharType="begin"/>
        </w:r>
        <w:r w:rsidRPr="00725A64">
          <w:rPr>
            <w:lang w:val="en-GB"/>
          </w:rPr>
          <w:instrText xml:space="preserve"> REF _Ref330727065 \r \h </w:instrText>
        </w:r>
      </w:ins>
      <w:r w:rsidR="00FF39BE" w:rsidRPr="00FF7947">
        <w:rPr>
          <w:lang w:val="en-GB"/>
        </w:rPr>
      </w:r>
      <w:ins w:id="1536" w:author="Holger Eichelberger" w:date="2015-09-15T08:58:00Z">
        <w:r w:rsidR="00FF39BE" w:rsidRPr="00FF7947">
          <w:rPr>
            <w:lang w:val="en-GB"/>
          </w:rPr>
          <w:fldChar w:fldCharType="separate"/>
        </w:r>
        <w:r>
          <w:rPr>
            <w:lang w:val="en-GB"/>
          </w:rPr>
          <w:t>3.3</w:t>
        </w:r>
        <w:r w:rsidR="00FF39BE" w:rsidRPr="00FF7947">
          <w:rPr>
            <w:lang w:val="en-GB"/>
          </w:rPr>
          <w:fldChar w:fldCharType="end"/>
        </w:r>
        <w:r>
          <w:rPr>
            <w:lang w:val="en-GB"/>
          </w:rPr>
          <w:t xml:space="preserve"> in </w:t>
        </w:r>
      </w:ins>
      <w:ins w:id="1537" w:author="Holger Eichelberger" w:date="2015-09-15T09:00:00Z">
        <w:r w:rsidR="00BA6A12">
          <w:rPr>
            <w:lang w:val="en-GB"/>
          </w:rPr>
          <w:t xml:space="preserve">more </w:t>
        </w:r>
      </w:ins>
      <w:ins w:id="1538" w:author="Holger Eichelberger" w:date="2015-09-15T08:58:00Z">
        <w:r>
          <w:rPr>
            <w:lang w:val="en-GB"/>
          </w:rPr>
          <w:t>detail, e</w:t>
        </w:r>
      </w:ins>
      <w:ins w:id="1539" w:author="Holger Eichelberger" w:date="2015-09-15T08:57:00Z">
        <w:r>
          <w:rPr>
            <w:lang w:val="en-GB"/>
          </w:rPr>
          <w:t xml:space="preserve">xpressions are </w:t>
        </w:r>
      </w:ins>
      <w:ins w:id="1540" w:author="Holger Eichelberger" w:date="2015-09-15T08:58:00Z">
        <w:r>
          <w:rPr>
            <w:lang w:val="en-GB"/>
          </w:rPr>
          <w:t>evaluated lazily, i.e., expressions that are undefined</w:t>
        </w:r>
      </w:ins>
      <w:ins w:id="1541" w:author="Holger Eichelberger" w:date="2015-09-15T09:00:00Z">
        <w:r w:rsidR="009B6243">
          <w:rPr>
            <w:lang w:val="en-GB"/>
          </w:rPr>
          <w:t>, because a used value or operation call is evaluated to undefined</w:t>
        </w:r>
      </w:ins>
      <w:ins w:id="1542" w:author="Holger Eichelberger" w:date="2015-09-15T08:58:00Z">
        <w:r>
          <w:rPr>
            <w:lang w:val="en-GB"/>
          </w:rPr>
          <w:t xml:space="preserve"> are </w:t>
        </w:r>
      </w:ins>
      <w:ins w:id="1543" w:author="Holger Eichelberger" w:date="2015-09-15T08:59:00Z">
        <w:r>
          <w:rPr>
            <w:lang w:val="en-GB"/>
          </w:rPr>
          <w:t>i</w:t>
        </w:r>
        <w:r w:rsidR="008E1A9C">
          <w:rPr>
            <w:lang w:val="en-GB"/>
          </w:rPr>
          <w:t>gnored</w:t>
        </w:r>
      </w:ins>
      <w:ins w:id="1544" w:author="Holger Eichelberger" w:date="2015-09-15T09:00:00Z">
        <w:r w:rsidR="00AE3B3B">
          <w:rPr>
            <w:lang w:val="en-GB"/>
          </w:rPr>
          <w:t xml:space="preserve"> and do not lead to the failing of containing rules</w:t>
        </w:r>
      </w:ins>
      <w:ins w:id="1545" w:author="Holger Eichelberger" w:date="2015-09-15T08:59:00Z">
        <w:r w:rsidR="008E1A9C">
          <w:rPr>
            <w:lang w:val="en-GB"/>
          </w:rPr>
          <w:t>.</w:t>
        </w:r>
      </w:ins>
    </w:p>
    <w:p w:rsidR="00090BA8" w:rsidRPr="00725A64" w:rsidRDefault="002974D0" w:rsidP="00EA17BB">
      <w:pPr>
        <w:pStyle w:val="Heading3"/>
        <w:numPr>
          <w:ilvl w:val="3"/>
          <w:numId w:val="1"/>
        </w:numPr>
        <w:tabs>
          <w:tab w:val="left" w:pos="1078"/>
        </w:tabs>
        <w:ind w:left="0" w:firstLine="0"/>
        <w:rPr>
          <w:lang w:val="en-GB"/>
        </w:rPr>
      </w:pPr>
      <w:bookmarkStart w:id="1546" w:name="_Ref368407518"/>
      <w:bookmarkStart w:id="1547" w:name="_Ref368655795"/>
      <w:bookmarkStart w:id="1548" w:name="_Toc430078876"/>
      <w:r w:rsidRPr="00725A64">
        <w:rPr>
          <w:lang w:val="en-GB"/>
        </w:rPr>
        <w:lastRenderedPageBreak/>
        <w:t>Call</w:t>
      </w:r>
      <w:r w:rsidR="00CD7D9D" w:rsidRPr="00725A64">
        <w:rPr>
          <w:lang w:val="en-GB"/>
        </w:rPr>
        <w:t>s</w:t>
      </w:r>
      <w:bookmarkEnd w:id="1546"/>
      <w:bookmarkEnd w:id="1547"/>
      <w:bookmarkEnd w:id="1548"/>
    </w:p>
    <w:p w:rsidR="00347826" w:rsidRPr="00725A64" w:rsidRDefault="00347826" w:rsidP="002974D0">
      <w:pPr>
        <w:rPr>
          <w:lang w:val="en-GB"/>
        </w:rPr>
      </w:pPr>
      <w:r w:rsidRPr="00725A64">
        <w:rPr>
          <w:lang w:val="en-GB"/>
        </w:rPr>
        <w:t>A call lead</w:t>
      </w:r>
      <w:r w:rsidR="00170425" w:rsidRPr="00725A64">
        <w:rPr>
          <w:lang w:val="en-GB"/>
        </w:rPr>
        <w:t>s</w:t>
      </w:r>
      <w:r w:rsidRPr="00725A64">
        <w:rPr>
          <w:lang w:val="en-GB"/>
        </w:rPr>
        <w:t xml:space="preserve"> to the execution of another </w:t>
      </w:r>
      <w:del w:id="1549" w:author="Holger Eichelberger" w:date="2015-09-15T08:10:00Z">
        <w:r w:rsidRPr="00725A64" w:rsidDel="00597233">
          <w:rPr>
            <w:lang w:val="en-GB"/>
          </w:rPr>
          <w:delText xml:space="preserve">build language </w:delText>
        </w:r>
      </w:del>
      <w:r w:rsidRPr="00725A64">
        <w:rPr>
          <w:lang w:val="en-GB"/>
        </w:rPr>
        <w:t>rule, an instantiator or an art</w:t>
      </w:r>
      <w:ins w:id="1550" w:author="Holger Eichelberger" w:date="2015-09-15T10:42:00Z">
        <w:r w:rsidR="008A0621">
          <w:rPr>
            <w:lang w:val="en-GB"/>
          </w:rPr>
          <w:t>i</w:t>
        </w:r>
      </w:ins>
      <w:del w:id="1551" w:author="Holger Eichelberger" w:date="2015-09-15T10:42:00Z">
        <w:r w:rsidRPr="00725A64" w:rsidDel="008A0621">
          <w:rPr>
            <w:lang w:val="en-GB"/>
          </w:rPr>
          <w:delText>e</w:delText>
        </w:r>
      </w:del>
      <w:r w:rsidRPr="00725A64">
        <w:rPr>
          <w:lang w:val="en-GB"/>
        </w:rPr>
        <w:t xml:space="preserve">fact operation. We will discuss three types of calls in this section, as they are represented by the same syntax. However, the most extreme call of a (blackbox) instantiator, namely the execution of an operating system command (including operating system scripts) follows a </w:t>
      </w:r>
      <w:r w:rsidR="00FE22A3" w:rsidRPr="00725A64">
        <w:rPr>
          <w:lang w:val="en-GB"/>
        </w:rPr>
        <w:t xml:space="preserve">slightly </w:t>
      </w:r>
      <w:r w:rsidRPr="00725A64">
        <w:rPr>
          <w:lang w:val="en-GB"/>
        </w:rPr>
        <w:t xml:space="preserve">different syntax. We will discuss operating system </w:t>
      </w:r>
      <w:r w:rsidR="0029300F" w:rsidRPr="00725A64">
        <w:rPr>
          <w:lang w:val="en-GB"/>
        </w:rPr>
        <w:t>command</w:t>
      </w:r>
      <w:r w:rsidR="00C93769" w:rsidRPr="00725A64">
        <w:rPr>
          <w:lang w:val="en-GB"/>
        </w:rPr>
        <w:t>s</w:t>
      </w:r>
      <w:r w:rsidRPr="00725A64">
        <w:rPr>
          <w:lang w:val="en-GB"/>
        </w:rPr>
        <w:t xml:space="preserve"> in Section</w:t>
      </w:r>
      <w:r w:rsidR="00052437" w:rsidRPr="00725A64">
        <w:rPr>
          <w:lang w:val="en-GB"/>
        </w:rPr>
        <w:t xml:space="preserve"> </w:t>
      </w:r>
      <w:r w:rsidR="00FF39BE" w:rsidRPr="00FF7947">
        <w:rPr>
          <w:lang w:val="en-GB"/>
        </w:rPr>
        <w:fldChar w:fldCharType="begin"/>
      </w:r>
      <w:r w:rsidR="00052437" w:rsidRPr="00725A64">
        <w:rPr>
          <w:lang w:val="en-GB"/>
        </w:rPr>
        <w:instrText xml:space="preserve"> REF _Ref368652008 \r \h </w:instrText>
      </w:r>
      <w:r w:rsidR="00FF39BE" w:rsidRPr="00FF7947">
        <w:rPr>
          <w:lang w:val="en-GB"/>
        </w:rPr>
      </w:r>
      <w:r w:rsidR="00FF39BE" w:rsidRPr="00FF7947">
        <w:rPr>
          <w:lang w:val="en-GB"/>
        </w:rPr>
        <w:fldChar w:fldCharType="separate"/>
      </w:r>
      <w:r w:rsidR="00AA153B">
        <w:rPr>
          <w:lang w:val="en-GB"/>
        </w:rPr>
        <w:t>3.1.8.4</w:t>
      </w:r>
      <w:r w:rsidR="00FF39BE" w:rsidRPr="00FF7947">
        <w:rPr>
          <w:lang w:val="en-GB"/>
        </w:rPr>
        <w:fldChar w:fldCharType="end"/>
      </w:r>
      <w:r w:rsidRPr="00725A64">
        <w:rPr>
          <w:lang w:val="en-GB"/>
        </w:rPr>
        <w:t>.</w:t>
      </w:r>
    </w:p>
    <w:p w:rsidR="00347826" w:rsidRPr="00725A64" w:rsidRDefault="009255B9" w:rsidP="002974D0">
      <w:pPr>
        <w:rPr>
          <w:lang w:val="en-GB"/>
        </w:rPr>
      </w:pPr>
      <w:r w:rsidRPr="00FF7947">
        <w:rPr>
          <w:lang w:val="en-GB"/>
        </w:rPr>
        <w:t>The syntax of rule calls, instantiators or art</w:t>
      </w:r>
      <w:ins w:id="1552" w:author="Holger Eichelberger" w:date="2015-09-15T10:42:00Z">
        <w:r w:rsidR="008A0621">
          <w:rPr>
            <w:lang w:val="en-GB"/>
          </w:rPr>
          <w:t>i</w:t>
        </w:r>
      </w:ins>
      <w:del w:id="1553" w:author="Holger Eichelberger" w:date="2015-09-15T10:42:00Z">
        <w:r w:rsidRPr="00FF7947" w:rsidDel="008A0621">
          <w:rPr>
            <w:lang w:val="en-GB"/>
          </w:rPr>
          <w:delText>e</w:delText>
        </w:r>
      </w:del>
      <w:r w:rsidRPr="00FF7947">
        <w:rPr>
          <w:lang w:val="en-GB"/>
        </w:rPr>
        <w:t>fact operations looks as follows:</w:t>
      </w:r>
    </w:p>
    <w:p w:rsidR="009255B9" w:rsidRPr="00725A64" w:rsidRDefault="008552A0" w:rsidP="009255B9">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009255B9" w:rsidRPr="00725A64">
        <w:rPr>
          <w:rFonts w:ascii="Courier New" w:hAnsi="Courier New" w:cs="Courier New"/>
          <w:sz w:val="22"/>
          <w:szCs w:val="22"/>
          <w:lang w:val="en-GB"/>
        </w:rPr>
        <w:t>(</w:t>
      </w:r>
      <w:proofErr w:type="gramEnd"/>
      <w:r w:rsidR="009255B9" w:rsidRPr="00725A64">
        <w:rPr>
          <w:rFonts w:ascii="Courier New" w:hAnsi="Courier New" w:cs="Courier New"/>
          <w:i/>
          <w:sz w:val="22"/>
          <w:szCs w:val="22"/>
          <w:lang w:val="en-GB"/>
        </w:rPr>
        <w:t>argumentList</w:t>
      </w:r>
      <w:r w:rsidR="009255B9" w:rsidRPr="00725A64">
        <w:rPr>
          <w:rFonts w:ascii="Courier New" w:hAnsi="Courier New" w:cs="Courier New"/>
          <w:sz w:val="22"/>
          <w:szCs w:val="22"/>
          <w:lang w:val="en-GB"/>
        </w:rPr>
        <w:t>)</w:t>
      </w:r>
    </w:p>
    <w:p w:rsidR="009255B9" w:rsidRPr="00725A64" w:rsidRDefault="009255B9" w:rsidP="00EA17BB">
      <w:pPr>
        <w:pStyle w:val="Heading4"/>
        <w:rPr>
          <w:b w:val="0"/>
          <w:i w:val="0"/>
          <w:lang w:val="en-GB"/>
        </w:rPr>
      </w:pPr>
      <w:proofErr w:type="gramStart"/>
      <w:r w:rsidRPr="00725A64">
        <w:rPr>
          <w:b w:val="0"/>
          <w:i w:val="0"/>
          <w:lang w:val="en-GB"/>
        </w:rPr>
        <w:t>whereby</w:t>
      </w:r>
      <w:proofErr w:type="gramEnd"/>
      <w:r w:rsidRPr="00725A64">
        <w:rPr>
          <w:b w:val="0"/>
          <w:i w:val="0"/>
          <w:lang w:val="en-GB"/>
        </w:rPr>
        <w:t xml:space="preserve"> arguments are expressions separated by commas.</w:t>
      </w:r>
      <w:r w:rsidR="00B62624" w:rsidRPr="00725A64">
        <w:rPr>
          <w:b w:val="0"/>
          <w:i w:val="0"/>
          <w:lang w:val="en-GB"/>
        </w:rPr>
        <w:t xml:space="preserve"> Calls may return values of different type.</w:t>
      </w:r>
    </w:p>
    <w:p w:rsidR="009255B9" w:rsidRPr="00725A64" w:rsidRDefault="009255B9" w:rsidP="00EA17BB">
      <w:pPr>
        <w:pStyle w:val="Heading4"/>
        <w:rPr>
          <w:lang w:val="en-GB"/>
        </w:rPr>
      </w:pPr>
      <w:r w:rsidRPr="00725A64">
        <w:rPr>
          <w:lang w:val="en-GB"/>
        </w:rPr>
        <w:t>Rule Calls</w:t>
      </w:r>
    </w:p>
    <w:p w:rsidR="009255B9" w:rsidRPr="00725A64" w:rsidRDefault="009255B9" w:rsidP="002974D0">
      <w:pPr>
        <w:rPr>
          <w:lang w:val="en-GB"/>
        </w:rPr>
      </w:pPr>
      <w:r w:rsidRPr="00725A64">
        <w:rPr>
          <w:lang w:val="en-GB"/>
        </w:rPr>
        <w:t xml:space="preserve">An explicit rule call is stated in terms of the name of the rule and the arguments matching the parameter list of the target rule. A rule call leads to the execution of a </w:t>
      </w:r>
      <w:del w:id="1554" w:author="Holger Eichelberger" w:date="2015-09-15T08:10:00Z">
        <w:r w:rsidRPr="00725A64" w:rsidDel="00597233">
          <w:rPr>
            <w:lang w:val="en-GB"/>
          </w:rPr>
          <w:delText xml:space="preserve">build language </w:delText>
        </w:r>
      </w:del>
      <w:r w:rsidRPr="00725A64">
        <w:rPr>
          <w:lang w:val="en-GB"/>
        </w:rPr>
        <w:t>rule defined in the same script, one of the extended scripts or an imported script. As rules with the same signature consisting of name and parameter list are s</w:t>
      </w:r>
      <w:r w:rsidR="0001069D" w:rsidRPr="00725A64">
        <w:rPr>
          <w:lang w:val="en-GB"/>
        </w:rPr>
        <w:t xml:space="preserve">hadowed by the extension, </w:t>
      </w:r>
      <w:r w:rsidRPr="00725A64">
        <w:rPr>
          <w:lang w:val="en-GB"/>
        </w:rPr>
        <w:t xml:space="preserve">rules </w:t>
      </w:r>
      <w:r w:rsidR="0001069D" w:rsidRPr="00725A64">
        <w:rPr>
          <w:lang w:val="en-GB"/>
        </w:rPr>
        <w:t xml:space="preserve">in extended scripts </w:t>
      </w:r>
      <w:r w:rsidRPr="00725A64">
        <w:rPr>
          <w:lang w:val="en-GB"/>
        </w:rPr>
        <w:t>may explicitly be called by</w:t>
      </w:r>
    </w:p>
    <w:p w:rsidR="009255B9" w:rsidRDefault="009255B9" w:rsidP="009255B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super.</w:t>
      </w:r>
      <w:r w:rsidR="008552A0"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B357A7" w:rsidRDefault="00987587">
      <w:pPr>
        <w:rPr>
          <w:lang w:val="en-GB"/>
        </w:rPr>
      </w:pPr>
      <w:r>
        <w:rPr>
          <w:lang w:val="en-GB"/>
        </w:rPr>
        <w:t xml:space="preserve">Operations defined in imported scripts may be denoted by their qualified name as </w:t>
      </w:r>
      <w:r w:rsidR="00F74CAD" w:rsidRPr="00F74CAD">
        <w:rPr>
          <w:rFonts w:ascii="Courier New" w:hAnsi="Courier New" w:cs="Courier New"/>
          <w:i/>
          <w:sz w:val="22"/>
          <w:szCs w:val="22"/>
          <w:lang w:val="en-GB"/>
        </w:rPr>
        <w:t>operationName</w:t>
      </w:r>
      <w:r>
        <w:rPr>
          <w:lang w:val="en-GB"/>
        </w:rPr>
        <w:t>, i.e., pr</w:t>
      </w:r>
      <w:r w:rsidR="00D30FF1">
        <w:rPr>
          <w:lang w:val="en-GB"/>
        </w:rPr>
        <w:t>e</w:t>
      </w:r>
      <w:r>
        <w:rPr>
          <w:lang w:val="en-GB"/>
        </w:rPr>
        <w:t>pending the import path until the defining model.</w:t>
      </w:r>
    </w:p>
    <w:p w:rsidR="009255B9" w:rsidRPr="00725A64" w:rsidRDefault="009255B9" w:rsidP="00EA17BB">
      <w:pPr>
        <w:pStyle w:val="Heading4"/>
        <w:rPr>
          <w:lang w:val="en-GB"/>
        </w:rPr>
      </w:pPr>
      <w:r w:rsidRPr="00725A64">
        <w:rPr>
          <w:lang w:val="en-GB"/>
        </w:rPr>
        <w:t>Instantiator Calls</w:t>
      </w:r>
    </w:p>
    <w:p w:rsidR="009255B9" w:rsidRPr="00725A64" w:rsidRDefault="009255B9" w:rsidP="009255B9">
      <w:pPr>
        <w:rPr>
          <w:lang w:val="en-GB"/>
        </w:rPr>
      </w:pPr>
      <w:r w:rsidRPr="00725A64">
        <w:rPr>
          <w:lang w:val="en-GB"/>
        </w:rPr>
        <w:t xml:space="preserve">Basically, </w:t>
      </w:r>
      <w:del w:id="1555" w:author="Holger Eichelberger" w:date="2015-09-15T08:10:00Z">
        <w:r w:rsidRPr="00725A64" w:rsidDel="00597233">
          <w:rPr>
            <w:lang w:val="en-GB"/>
          </w:rPr>
          <w:delText xml:space="preserve">the </w:delText>
        </w:r>
      </w:del>
      <w:r w:rsidRPr="00725A64">
        <w:rPr>
          <w:lang w:val="en-GB"/>
        </w:rPr>
        <w:t xml:space="preserve">VIL </w:t>
      </w:r>
      <w:del w:id="1556" w:author="Holger Eichelberger" w:date="2015-09-15T08:10:00Z">
        <w:r w:rsidRPr="00725A64" w:rsidDel="00597233">
          <w:rPr>
            <w:lang w:val="en-GB"/>
          </w:rPr>
          <w:delText xml:space="preserve">build language </w:delText>
        </w:r>
      </w:del>
      <w:r w:rsidRPr="00725A64">
        <w:rPr>
          <w:lang w:val="en-GB"/>
        </w:rPr>
        <w:t>aims at defining the production flow for instantiating generic art</w:t>
      </w:r>
      <w:ins w:id="1557" w:author="Holger Eichelberger" w:date="2015-09-15T10:42:00Z">
        <w:r w:rsidR="008A0621">
          <w:rPr>
            <w:lang w:val="en-GB"/>
          </w:rPr>
          <w:t>i</w:t>
        </w:r>
      </w:ins>
      <w:del w:id="1558" w:author="Holger Eichelberger" w:date="2015-09-15T10:42:00Z">
        <w:r w:rsidRPr="00725A64" w:rsidDel="008A0621">
          <w:rPr>
            <w:lang w:val="en-GB"/>
          </w:rPr>
          <w:delText>e</w:delText>
        </w:r>
      </w:del>
      <w:r w:rsidRPr="00725A64">
        <w:rPr>
          <w:lang w:val="en-GB"/>
        </w:rPr>
        <w:t>facts for a software product line. In contrast, the VIL template language aims at specifying the individual actions to instantiate an individual (generic) art</w:t>
      </w:r>
      <w:ins w:id="1559" w:author="Holger Eichelberger" w:date="2015-09-15T10:42:00Z">
        <w:r w:rsidR="008A0621">
          <w:rPr>
            <w:lang w:val="en-GB"/>
          </w:rPr>
          <w:t>i</w:t>
        </w:r>
      </w:ins>
      <w:del w:id="1560" w:author="Holger Eichelberger" w:date="2015-09-15T10:42:00Z">
        <w:r w:rsidRPr="00725A64" w:rsidDel="008A0621">
          <w:rPr>
            <w:lang w:val="en-GB"/>
          </w:rPr>
          <w:delText>e</w:delText>
        </w:r>
      </w:del>
      <w:r w:rsidRPr="00725A64">
        <w:rPr>
          <w:lang w:val="en-GB"/>
        </w:rPr>
        <w:t xml:space="preserve">fact. Further instantiators may be given </w:t>
      </w:r>
      <w:r w:rsidR="0012768F" w:rsidRPr="00725A64">
        <w:rPr>
          <w:lang w:val="en-GB"/>
        </w:rPr>
        <w:t>in terms of (wrapping) Java classes</w:t>
      </w:r>
      <w:r w:rsidR="00AA7D0E" w:rsidRPr="00725A64">
        <w:rPr>
          <w:lang w:val="en-GB"/>
        </w:rPr>
        <w:t xml:space="preserve"> in order to make </w:t>
      </w:r>
      <w:r w:rsidRPr="00725A64">
        <w:rPr>
          <w:lang w:val="en-GB"/>
        </w:rPr>
        <w:t>programming language compiler</w:t>
      </w:r>
      <w:r w:rsidR="00AA7D0E" w:rsidRPr="00725A64">
        <w:rPr>
          <w:lang w:val="en-GB"/>
        </w:rPr>
        <w:t>s</w:t>
      </w:r>
      <w:r w:rsidRPr="00725A64">
        <w:rPr>
          <w:lang w:val="en-GB"/>
        </w:rPr>
        <w:t>, linker</w:t>
      </w:r>
      <w:r w:rsidR="00AA7D0E" w:rsidRPr="00725A64">
        <w:rPr>
          <w:lang w:val="en-GB"/>
        </w:rPr>
        <w:t>s</w:t>
      </w:r>
      <w:r w:rsidR="0036422F">
        <w:rPr>
          <w:lang w:val="en-GB"/>
        </w:rPr>
        <w:t>,</w:t>
      </w:r>
      <w:r w:rsidRPr="00725A64">
        <w:rPr>
          <w:lang w:val="en-GB"/>
        </w:rPr>
        <w:t xml:space="preserve"> or legacy instantiator</w:t>
      </w:r>
      <w:r w:rsidR="00AA7D0E" w:rsidRPr="00725A64">
        <w:rPr>
          <w:lang w:val="en-GB"/>
        </w:rPr>
        <w:t>s available</w:t>
      </w:r>
      <w:r w:rsidRPr="00725A64">
        <w:rPr>
          <w:lang w:val="en-GB"/>
        </w:rPr>
        <w:t>. Such instantiators may provide information about their execution, in particular the created art</w:t>
      </w:r>
      <w:ins w:id="1561" w:author="Holger Eichelberger" w:date="2015-09-15T10:42:00Z">
        <w:r w:rsidR="008A0621">
          <w:rPr>
            <w:lang w:val="en-GB"/>
          </w:rPr>
          <w:t>i</w:t>
        </w:r>
      </w:ins>
      <w:del w:id="1562" w:author="Holger Eichelberger" w:date="2015-09-15T10:42:00Z">
        <w:r w:rsidRPr="00725A64" w:rsidDel="008A0621">
          <w:rPr>
            <w:lang w:val="en-GB"/>
          </w:rPr>
          <w:delText>e</w:delText>
        </w:r>
      </w:del>
      <w:r w:rsidRPr="00725A64">
        <w:rPr>
          <w:lang w:val="en-GB"/>
        </w:rPr>
        <w:t xml:space="preserve">facts. </w:t>
      </w:r>
    </w:p>
    <w:p w:rsidR="008552A0" w:rsidRPr="00725A64" w:rsidRDefault="009255B9" w:rsidP="009255B9">
      <w:pPr>
        <w:rPr>
          <w:lang w:val="en-GB"/>
        </w:rPr>
      </w:pPr>
      <w:r w:rsidRPr="00725A64">
        <w:rPr>
          <w:lang w:val="en-GB"/>
        </w:rPr>
        <w:t>In the VIL build language, all these types of instantiators are mapped transparently to one kind of st</w:t>
      </w:r>
      <w:r w:rsidR="008552A0" w:rsidRPr="00725A64">
        <w:rPr>
          <w:lang w:val="en-GB"/>
        </w:rPr>
        <w:t>atement, the instantiator call:</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1A1347" w:rsidRPr="00725A64" w:rsidRDefault="009255B9" w:rsidP="009255B9">
      <w:pPr>
        <w:rPr>
          <w:lang w:val="en-GB"/>
        </w:rPr>
      </w:pPr>
      <w:r w:rsidRPr="00725A64">
        <w:rPr>
          <w:lang w:val="en-GB"/>
        </w:rPr>
        <w:t xml:space="preserve">Basically, an instantiator call looks similar to a rule call, i.e., a name with a parameter list, but it </w:t>
      </w:r>
      <w:r w:rsidR="00E75D72" w:rsidRPr="00725A64">
        <w:rPr>
          <w:lang w:val="en-GB"/>
        </w:rPr>
        <w:t xml:space="preserve">(typically) </w:t>
      </w:r>
      <w:r w:rsidRPr="00725A64">
        <w:rPr>
          <w:lang w:val="en-GB"/>
        </w:rPr>
        <w:t>returns a collection of art</w:t>
      </w:r>
      <w:ins w:id="1563" w:author="Holger Eichelberger" w:date="2015-09-15T10:42:00Z">
        <w:r w:rsidR="008A0621">
          <w:rPr>
            <w:lang w:val="en-GB"/>
          </w:rPr>
          <w:t>i</w:t>
        </w:r>
      </w:ins>
      <w:del w:id="1564" w:author="Holger Eichelberger" w:date="2015-09-15T10:42:00Z">
        <w:r w:rsidRPr="00725A64" w:rsidDel="008A0621">
          <w:rPr>
            <w:lang w:val="en-GB"/>
          </w:rPr>
          <w:delText>e</w:delText>
        </w:r>
      </w:del>
      <w:r w:rsidRPr="00725A64">
        <w:rPr>
          <w:lang w:val="en-GB"/>
        </w:rPr>
        <w:t xml:space="preserve">facts (or even nothing in case of </w:t>
      </w:r>
      <w:r w:rsidR="00FB5AD9" w:rsidRPr="00725A64">
        <w:rPr>
          <w:lang w:val="en-GB"/>
        </w:rPr>
        <w:t>wrapped</w:t>
      </w:r>
      <w:r w:rsidRPr="00725A64">
        <w:rPr>
          <w:lang w:val="en-GB"/>
        </w:rPr>
        <w:t xml:space="preserve"> blackbox instantiators).</w:t>
      </w:r>
      <w:r w:rsidR="001A1347" w:rsidRPr="00725A64">
        <w:rPr>
          <w:lang w:val="en-GB"/>
        </w:rPr>
        <w:t xml:space="preserve"> </w:t>
      </w:r>
      <w:r w:rsidR="00FE027D" w:rsidRPr="00725A64">
        <w:rPr>
          <w:lang w:val="en-GB"/>
        </w:rPr>
        <w:t>Instantiators may be rather generic (such as the built-in instantiator for the VIL template language) and may offer to pass an arbitrary number of arguments (e.g., those defined by a VIL template. Therefore, depending on the instantiator, named arguments (</w:t>
      </w:r>
      <w:r w:rsidR="00FE027D" w:rsidRPr="00725A64">
        <w:rPr>
          <w:rFonts w:ascii="Courier New" w:hAnsi="Courier New" w:cs="Courier New"/>
          <w:sz w:val="22"/>
          <w:szCs w:val="22"/>
          <w:lang w:val="en-GB"/>
        </w:rPr>
        <w:t>parameterName = valueExpression</w:t>
      </w:r>
      <w:r w:rsidR="00FE027D" w:rsidRPr="00725A64">
        <w:rPr>
          <w:lang w:val="en-GB"/>
        </w:rPr>
        <w:t>) may pass arbitrary VIL instances to an instantiator in a generic way.</w:t>
      </w:r>
    </w:p>
    <w:p w:rsidR="009255B9" w:rsidRPr="00FF7947" w:rsidRDefault="001A1347" w:rsidP="009255B9">
      <w:pPr>
        <w:rPr>
          <w:lang w:val="en-GB"/>
        </w:rPr>
      </w:pPr>
      <w:r w:rsidRPr="00725A64">
        <w:rPr>
          <w:lang w:val="en-GB"/>
        </w:rPr>
        <w:t xml:space="preserve">We will detail the built-in instantiators in Section </w:t>
      </w:r>
      <w:r w:rsidR="00FF39BE" w:rsidRPr="00FF7947">
        <w:rPr>
          <w:lang w:val="en-GB"/>
        </w:rPr>
        <w:fldChar w:fldCharType="begin"/>
      </w:r>
      <w:r w:rsidR="008731F9" w:rsidRPr="00725A64">
        <w:rPr>
          <w:lang w:val="en-GB"/>
        </w:rPr>
        <w:instrText xml:space="preserve"> REF _Ref368652388 \r \h </w:instrText>
      </w:r>
      <w:r w:rsidR="00FF39BE" w:rsidRPr="00FF7947">
        <w:rPr>
          <w:lang w:val="en-GB"/>
        </w:rPr>
      </w:r>
      <w:r w:rsidR="00FF39BE" w:rsidRPr="00FF7947">
        <w:rPr>
          <w:lang w:val="en-GB"/>
        </w:rPr>
        <w:fldChar w:fldCharType="separate"/>
      </w:r>
      <w:r w:rsidR="00AA153B">
        <w:rPr>
          <w:lang w:val="en-GB"/>
        </w:rPr>
        <w:t>3.4.7</w:t>
      </w:r>
      <w:r w:rsidR="00FF39BE" w:rsidRPr="00FF7947">
        <w:rPr>
          <w:lang w:val="en-GB"/>
        </w:rPr>
        <w:fldChar w:fldCharType="end"/>
      </w:r>
      <w:r w:rsidRPr="00725A64">
        <w:rPr>
          <w:lang w:val="en-GB"/>
        </w:rPr>
        <w:t>. Please refer to the developer documentation of EASy-Producer for obtaining information on how to realize an instantiator.</w:t>
      </w:r>
    </w:p>
    <w:p w:rsidR="008D142E" w:rsidRPr="00725A64" w:rsidRDefault="008D142E" w:rsidP="00EA17BB">
      <w:pPr>
        <w:pStyle w:val="Heading4"/>
        <w:rPr>
          <w:lang w:val="en-GB"/>
        </w:rPr>
      </w:pPr>
      <w:r w:rsidRPr="00725A64">
        <w:rPr>
          <w:lang w:val="en-GB"/>
        </w:rPr>
        <w:lastRenderedPageBreak/>
        <w:t>Art</w:t>
      </w:r>
      <w:ins w:id="1565" w:author="Holger Eichelberger" w:date="2015-09-15T10:42:00Z">
        <w:r w:rsidR="008A0621">
          <w:rPr>
            <w:lang w:val="en-GB"/>
          </w:rPr>
          <w:t>i</w:t>
        </w:r>
      </w:ins>
      <w:del w:id="1566" w:author="Holger Eichelberger" w:date="2015-09-15T10:42:00Z">
        <w:r w:rsidRPr="00725A64" w:rsidDel="008A0621">
          <w:rPr>
            <w:lang w:val="en-GB"/>
          </w:rPr>
          <w:delText>e</w:delText>
        </w:r>
      </w:del>
      <w:r w:rsidRPr="00725A64">
        <w:rPr>
          <w:lang w:val="en-GB"/>
        </w:rPr>
        <w:t>fact Operation Calls</w:t>
      </w:r>
    </w:p>
    <w:p w:rsidR="008D142E" w:rsidRPr="00725A64" w:rsidRDefault="008D142E" w:rsidP="002974D0">
      <w:pPr>
        <w:rPr>
          <w:lang w:val="en-GB"/>
        </w:rPr>
      </w:pPr>
      <w:r w:rsidRPr="00725A64">
        <w:rPr>
          <w:lang w:val="en-GB"/>
        </w:rPr>
        <w:t>Art</w:t>
      </w:r>
      <w:ins w:id="1567" w:author="Holger Eichelberger" w:date="2015-09-15T10:43:00Z">
        <w:r w:rsidR="008A0621">
          <w:rPr>
            <w:lang w:val="en-GB"/>
          </w:rPr>
          <w:t>i</w:t>
        </w:r>
      </w:ins>
      <w:del w:id="1568" w:author="Holger Eichelberger" w:date="2015-09-15T10:43:00Z">
        <w:r w:rsidRPr="00725A64" w:rsidDel="008A0621">
          <w:rPr>
            <w:lang w:val="en-GB"/>
          </w:rPr>
          <w:delText>e</w:delText>
        </w:r>
      </w:del>
      <w:r w:rsidRPr="00725A64">
        <w:rPr>
          <w:lang w:val="en-GB"/>
        </w:rPr>
        <w:t>fact operations provide information on an individual art</w:t>
      </w:r>
      <w:ins w:id="1569" w:author="Holger Eichelberger" w:date="2015-09-15T10:43:00Z">
        <w:r w:rsidR="008A0621">
          <w:rPr>
            <w:lang w:val="en-GB"/>
          </w:rPr>
          <w:t>i</w:t>
        </w:r>
      </w:ins>
      <w:del w:id="1570" w:author="Holger Eichelberger" w:date="2015-09-15T10:43:00Z">
        <w:r w:rsidRPr="00725A64" w:rsidDel="008A0621">
          <w:rPr>
            <w:lang w:val="en-GB"/>
          </w:rPr>
          <w:delText>e</w:delText>
        </w:r>
      </w:del>
      <w:r w:rsidRPr="00725A64">
        <w:rPr>
          <w:lang w:val="en-GB"/>
        </w:rPr>
        <w:t>fact, its fragments or even enable the manipulation of art</w:t>
      </w:r>
      <w:ins w:id="1571" w:author="Holger Eichelberger" w:date="2015-09-15T10:43:00Z">
        <w:r w:rsidR="008A0621">
          <w:rPr>
            <w:lang w:val="en-GB"/>
          </w:rPr>
          <w:t>i</w:t>
        </w:r>
      </w:ins>
      <w:del w:id="1572" w:author="Holger Eichelberger" w:date="2015-09-15T10:43:00Z">
        <w:r w:rsidRPr="00725A64" w:rsidDel="008A0621">
          <w:rPr>
            <w:lang w:val="en-GB"/>
          </w:rPr>
          <w:delText>e</w:delText>
        </w:r>
      </w:del>
      <w:r w:rsidRPr="00725A64">
        <w:rPr>
          <w:lang w:val="en-GB"/>
        </w:rPr>
        <w:t>facts.</w:t>
      </w:r>
      <w:r w:rsidR="001529E6" w:rsidRPr="00725A64">
        <w:rPr>
          <w:lang w:val="en-GB"/>
        </w:rPr>
        <w:t xml:space="preserve"> Basically, an art</w:t>
      </w:r>
      <w:ins w:id="1573" w:author="Holger Eichelberger" w:date="2015-09-15T10:43:00Z">
        <w:r w:rsidR="008A0621">
          <w:rPr>
            <w:lang w:val="en-GB"/>
          </w:rPr>
          <w:t>i</w:t>
        </w:r>
      </w:ins>
      <w:del w:id="1574" w:author="Holger Eichelberger" w:date="2015-09-15T10:43:00Z">
        <w:r w:rsidR="001529E6" w:rsidRPr="00725A64" w:rsidDel="008A0621">
          <w:rPr>
            <w:lang w:val="en-GB"/>
          </w:rPr>
          <w:delText>e</w:delText>
        </w:r>
      </w:del>
      <w:r w:rsidR="001529E6" w:rsidRPr="00725A64">
        <w:rPr>
          <w:lang w:val="en-GB"/>
        </w:rPr>
        <w:t>fact operation is executed on a variable or expression</w:t>
      </w:r>
      <w:r w:rsidR="001966C0">
        <w:rPr>
          <w:lang w:val="en-GB"/>
        </w:rPr>
        <w:t>,</w:t>
      </w:r>
      <w:r w:rsidR="001529E6" w:rsidRPr="00725A64">
        <w:rPr>
          <w:lang w:val="en-GB"/>
        </w:rPr>
        <w:t xml:space="preserve"> whic</w:t>
      </w:r>
      <w:r w:rsidR="008552A0" w:rsidRPr="00725A64">
        <w:rPr>
          <w:lang w:val="en-GB"/>
        </w:rPr>
        <w:t>h evaluates to an art</w:t>
      </w:r>
      <w:ins w:id="1575" w:author="Holger Eichelberger" w:date="2015-09-15T10:43:00Z">
        <w:r w:rsidR="008A0621">
          <w:rPr>
            <w:lang w:val="en-GB"/>
          </w:rPr>
          <w:t>i</w:t>
        </w:r>
      </w:ins>
      <w:del w:id="1576" w:author="Holger Eichelberger" w:date="2015-09-15T10:43:00Z">
        <w:r w:rsidR="008552A0" w:rsidRPr="00725A64" w:rsidDel="008A0621">
          <w:rPr>
            <w:lang w:val="en-GB"/>
          </w:rPr>
          <w:delText>e</w:delText>
        </w:r>
      </w:del>
      <w:r w:rsidR="008552A0" w:rsidRPr="00725A64">
        <w:rPr>
          <w:lang w:val="en-GB"/>
        </w:rPr>
        <w:t>fact type. An art</w:t>
      </w:r>
      <w:ins w:id="1577" w:author="Holger Eichelberger" w:date="2015-09-15T10:43:00Z">
        <w:r w:rsidR="008A0621">
          <w:rPr>
            <w:lang w:val="en-GB"/>
          </w:rPr>
          <w:t>i</w:t>
        </w:r>
      </w:ins>
      <w:del w:id="1578" w:author="Holger Eichelberger" w:date="2015-09-15T10:43:00Z">
        <w:r w:rsidR="008552A0" w:rsidRPr="00725A64" w:rsidDel="008A0621">
          <w:rPr>
            <w:lang w:val="en-GB"/>
          </w:rPr>
          <w:delText>e</w:delText>
        </w:r>
      </w:del>
      <w:r w:rsidR="008552A0" w:rsidRPr="00725A64">
        <w:rPr>
          <w:lang w:val="en-GB"/>
        </w:rPr>
        <w:t xml:space="preserve">fact operation can be expressed </w:t>
      </w:r>
      <w:r w:rsidR="00512ECA">
        <w:rPr>
          <w:lang w:val="en-GB"/>
        </w:rPr>
        <w:t xml:space="preserve">(akin to IVML and OCL) </w:t>
      </w:r>
      <w:r w:rsidR="008552A0" w:rsidRPr="00725A64">
        <w:rPr>
          <w:lang w:val="en-GB"/>
        </w:rPr>
        <w:t>in two different ways, using the art</w:t>
      </w:r>
      <w:ins w:id="1579" w:author="Holger Eichelberger" w:date="2015-09-15T10:43:00Z">
        <w:r w:rsidR="008A0621">
          <w:rPr>
            <w:lang w:val="en-GB"/>
          </w:rPr>
          <w:t>i</w:t>
        </w:r>
      </w:ins>
      <w:del w:id="1580" w:author="Holger Eichelberger" w:date="2015-09-15T10:43:00Z">
        <w:r w:rsidR="008552A0" w:rsidRPr="00725A64" w:rsidDel="008A0621">
          <w:rPr>
            <w:lang w:val="en-GB"/>
          </w:rPr>
          <w:delText>e</w:delText>
        </w:r>
      </w:del>
      <w:r w:rsidR="008552A0" w:rsidRPr="00725A64">
        <w:rPr>
          <w:lang w:val="en-GB"/>
        </w:rPr>
        <w:t>fact as first argument</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w:t>
      </w:r>
      <w:proofErr w:type="gramEnd"/>
      <w:r w:rsidRPr="00725A64">
        <w:rPr>
          <w:rFonts w:ascii="Courier New" w:hAnsi="Courier New" w:cs="Courier New"/>
          <w:i/>
          <w:sz w:val="22"/>
          <w:szCs w:val="22"/>
          <w:lang w:val="en-GB"/>
        </w:rPr>
        <w:t>art</w:t>
      </w:r>
      <w:ins w:id="1581" w:author="Holger Eichelberger" w:date="2015-09-15T10:43:00Z">
        <w:r w:rsidR="008A0621">
          <w:rPr>
            <w:rFonts w:ascii="Courier New" w:hAnsi="Courier New" w:cs="Courier New"/>
            <w:i/>
            <w:sz w:val="22"/>
            <w:szCs w:val="22"/>
            <w:lang w:val="en-GB"/>
          </w:rPr>
          <w:t>i</w:t>
        </w:r>
      </w:ins>
      <w:del w:id="1582"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w:t>
      </w:r>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8552A0" w:rsidRPr="00725A64" w:rsidRDefault="008552A0" w:rsidP="008552A0">
      <w:pPr>
        <w:rPr>
          <w:lang w:val="en-GB"/>
        </w:rPr>
      </w:pPr>
      <w:proofErr w:type="gramStart"/>
      <w:r w:rsidRPr="00725A64">
        <w:rPr>
          <w:lang w:val="en-GB"/>
        </w:rPr>
        <w:t>or</w:t>
      </w:r>
      <w:proofErr w:type="gramEnd"/>
      <w:r w:rsidRPr="00725A64">
        <w:rPr>
          <w:lang w:val="en-GB"/>
        </w:rPr>
        <w:t xml:space="preserve"> </w:t>
      </w:r>
      <w:r w:rsidR="007014A1" w:rsidRPr="00725A64">
        <w:rPr>
          <w:lang w:val="en-GB"/>
        </w:rPr>
        <w:t xml:space="preserve">in </w:t>
      </w:r>
      <w:r w:rsidRPr="00725A64">
        <w:rPr>
          <w:lang w:val="en-GB"/>
        </w:rPr>
        <w:t>object-oriented style</w:t>
      </w:r>
    </w:p>
    <w:p w:rsidR="008552A0" w:rsidRPr="00725A64" w:rsidRDefault="008552A0" w:rsidP="008552A0">
      <w:pPr>
        <w:jc w:val="center"/>
        <w:rPr>
          <w:rFonts w:ascii="Courier New" w:hAnsi="Courier New" w:cs="Courier New"/>
          <w:sz w:val="22"/>
          <w:szCs w:val="22"/>
          <w:lang w:val="en-GB"/>
        </w:rPr>
      </w:pPr>
      <w:proofErr w:type="gramStart"/>
      <w:r w:rsidRPr="00725A64">
        <w:rPr>
          <w:rFonts w:ascii="Courier New" w:hAnsi="Courier New" w:cs="Courier New"/>
          <w:sz w:val="22"/>
          <w:szCs w:val="22"/>
          <w:lang w:val="en-GB"/>
        </w:rPr>
        <w:t>art</w:t>
      </w:r>
      <w:ins w:id="1583" w:author="Holger Eichelberger" w:date="2015-09-15T10:43:00Z">
        <w:r w:rsidR="008A0621">
          <w:rPr>
            <w:rFonts w:ascii="Courier New" w:hAnsi="Courier New" w:cs="Courier New"/>
            <w:sz w:val="22"/>
            <w:szCs w:val="22"/>
            <w:lang w:val="en-GB"/>
          </w:rPr>
          <w:t>i</w:t>
        </w:r>
      </w:ins>
      <w:proofErr w:type="gramEnd"/>
      <w:del w:id="1584" w:author="Holger Eichelberger" w:date="2015-09-15T10:43:00Z">
        <w:r w:rsidRPr="00725A64" w:rsidDel="008A0621">
          <w:rPr>
            <w:rFonts w:ascii="Courier New" w:hAnsi="Courier New" w:cs="Courier New"/>
            <w:sz w:val="22"/>
            <w:szCs w:val="22"/>
            <w:lang w:val="en-GB"/>
          </w:rPr>
          <w:delText>e</w:delText>
        </w:r>
      </w:del>
      <w:r w:rsidRPr="00725A64">
        <w:rPr>
          <w:rFonts w:ascii="Courier New" w:hAnsi="Courier New" w:cs="Courier New"/>
          <w:sz w:val="22"/>
          <w:szCs w:val="22"/>
          <w:lang w:val="en-GB"/>
        </w:rPr>
        <w:t>fact.</w:t>
      </w:r>
      <w:r w:rsidRPr="00725A64">
        <w:rPr>
          <w:rFonts w:ascii="Courier New" w:hAnsi="Courier New" w:cs="Courier New"/>
          <w:i/>
          <w:sz w:val="22"/>
          <w:szCs w:val="22"/>
          <w:lang w:val="en-GB"/>
        </w:rPr>
        <w:t>operationName</w:t>
      </w:r>
      <w:r w:rsidRPr="00725A64">
        <w:rPr>
          <w:rFonts w:ascii="Courier New" w:hAnsi="Courier New" w:cs="Courier New"/>
          <w:sz w:val="22"/>
          <w:szCs w:val="22"/>
          <w:lang w:val="en-GB"/>
        </w:rPr>
        <w:t>(argumentList)</w:t>
      </w:r>
    </w:p>
    <w:p w:rsidR="006463E1" w:rsidRPr="00725A64" w:rsidRDefault="006463E1" w:rsidP="00E60D45">
      <w:pPr>
        <w:rPr>
          <w:lang w:val="en-GB"/>
        </w:rPr>
      </w:pPr>
      <w:r w:rsidRPr="00725A64">
        <w:rPr>
          <w:lang w:val="en-GB"/>
        </w:rPr>
        <w:t xml:space="preserve">Basically, a String </w:t>
      </w:r>
      <w:r w:rsidR="00AF65D2" w:rsidRPr="00725A64">
        <w:rPr>
          <w:lang w:val="en-GB"/>
        </w:rPr>
        <w:t xml:space="preserve">can </w:t>
      </w:r>
      <w:r w:rsidR="000600F6" w:rsidRPr="00725A64">
        <w:rPr>
          <w:lang w:val="en-GB"/>
        </w:rPr>
        <w:t xml:space="preserve">be </w:t>
      </w:r>
      <w:r w:rsidR="00AF65D2" w:rsidRPr="00725A64">
        <w:rPr>
          <w:lang w:val="en-GB"/>
        </w:rPr>
        <w:t xml:space="preserve">automatically converted into a Path or an </w:t>
      </w:r>
      <w:r w:rsidR="00AF65D2" w:rsidRPr="00725A64">
        <w:rPr>
          <w:rFonts w:ascii="Courier New" w:hAnsi="Courier New" w:cs="Courier New"/>
          <w:sz w:val="22"/>
          <w:szCs w:val="22"/>
          <w:lang w:val="en-GB"/>
        </w:rPr>
        <w:t>Artifact</w:t>
      </w:r>
      <w:r w:rsidR="00AF65D2" w:rsidRPr="00725A64">
        <w:rPr>
          <w:lang w:val="en-GB"/>
        </w:rPr>
        <w:t xml:space="preserve">. Similarly, a Path can </w:t>
      </w:r>
      <w:r w:rsidR="000600F6" w:rsidRPr="00725A64">
        <w:rPr>
          <w:lang w:val="en-GB"/>
        </w:rPr>
        <w:t xml:space="preserve">be </w:t>
      </w:r>
      <w:r w:rsidR="00AF65D2" w:rsidRPr="00725A64">
        <w:rPr>
          <w:lang w:val="en-GB"/>
        </w:rPr>
        <w:t xml:space="preserve">transparently converted into an </w:t>
      </w:r>
      <w:r w:rsidR="00AF65D2" w:rsidRPr="00725A64">
        <w:rPr>
          <w:rFonts w:ascii="Courier New" w:hAnsi="Courier New" w:cs="Courier New"/>
          <w:sz w:val="22"/>
          <w:szCs w:val="22"/>
          <w:lang w:val="en-GB"/>
        </w:rPr>
        <w:t>Artifact</w:t>
      </w:r>
      <w:r w:rsidR="00AF65D2" w:rsidRPr="00725A64">
        <w:rPr>
          <w:lang w:val="en-GB"/>
        </w:rPr>
        <w:t xml:space="preserve">. </w:t>
      </w:r>
      <w:r w:rsidRPr="00725A64">
        <w:rPr>
          <w:lang w:val="en-GB"/>
        </w:rPr>
        <w:t>However, in some cases, also an explicit creation of an art</w:t>
      </w:r>
      <w:ins w:id="1585" w:author="Holger Eichelberger" w:date="2015-09-15T10:43:00Z">
        <w:r w:rsidR="008A0621">
          <w:rPr>
            <w:lang w:val="en-GB"/>
          </w:rPr>
          <w:t>i</w:t>
        </w:r>
      </w:ins>
      <w:del w:id="1586" w:author="Holger Eichelberger" w:date="2015-09-15T10:43:00Z">
        <w:r w:rsidRPr="00725A64" w:rsidDel="008A0621">
          <w:rPr>
            <w:lang w:val="en-GB"/>
          </w:rPr>
          <w:delText>e</w:delText>
        </w:r>
      </w:del>
      <w:r w:rsidRPr="00725A64">
        <w:rPr>
          <w:lang w:val="en-GB"/>
        </w:rPr>
        <w:t>fact of a certain type may be required. Typically, the individual art</w:t>
      </w:r>
      <w:ins w:id="1587" w:author="Holger Eichelberger" w:date="2015-09-15T10:43:00Z">
        <w:r w:rsidR="008A0621">
          <w:rPr>
            <w:lang w:val="en-GB"/>
          </w:rPr>
          <w:t>i</w:t>
        </w:r>
      </w:ins>
      <w:del w:id="1588" w:author="Holger Eichelberger" w:date="2015-09-15T10:43:00Z">
        <w:r w:rsidRPr="00725A64" w:rsidDel="008A0621">
          <w:rPr>
            <w:lang w:val="en-GB"/>
          </w:rPr>
          <w:delText>e</w:delText>
        </w:r>
      </w:del>
      <w:r w:rsidRPr="00725A64">
        <w:rPr>
          <w:lang w:val="en-GB"/>
        </w:rPr>
        <w:t>fact types support the following constructors</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589" w:author="Holger Eichelberger" w:date="2015-09-15T10:43:00Z">
        <w:r w:rsidR="008A0621">
          <w:rPr>
            <w:rFonts w:ascii="Courier New" w:hAnsi="Courier New" w:cs="Courier New"/>
            <w:i/>
            <w:sz w:val="22"/>
            <w:szCs w:val="22"/>
            <w:lang w:val="en-GB"/>
          </w:rPr>
          <w:t>i</w:t>
        </w:r>
      </w:ins>
      <w:del w:id="1590" w:author="Holger Eichelberger" w:date="2015-09-15T10:43: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(String)</w:t>
      </w:r>
    </w:p>
    <w:p w:rsidR="00003F98" w:rsidRDefault="006463E1" w:rsidP="006463E1">
      <w:pPr>
        <w:rPr>
          <w:ins w:id="1591" w:author="Holger Eichelberger" w:date="2015-09-15T09:03:00Z"/>
          <w:lang w:val="en-GB"/>
        </w:rPr>
      </w:pPr>
      <w:proofErr w:type="gramStart"/>
      <w:r w:rsidRPr="00725A64">
        <w:rPr>
          <w:lang w:val="en-GB"/>
        </w:rPr>
        <w:t>for</w:t>
      </w:r>
      <w:proofErr w:type="gramEnd"/>
      <w:r w:rsidRPr="00725A64">
        <w:rPr>
          <w:lang w:val="en-GB"/>
        </w:rPr>
        <w:t xml:space="preserve"> obtaining a specific art</w:t>
      </w:r>
      <w:ins w:id="1592" w:author="Holger Eichelberger" w:date="2015-09-15T10:43:00Z">
        <w:r w:rsidR="008A0621">
          <w:rPr>
            <w:lang w:val="en-GB"/>
          </w:rPr>
          <w:t>i</w:t>
        </w:r>
      </w:ins>
      <w:del w:id="1593" w:author="Holger Eichelberger" w:date="2015-09-15T10:43:00Z">
        <w:r w:rsidRPr="00725A64" w:rsidDel="008A0621">
          <w:rPr>
            <w:lang w:val="en-GB"/>
          </w:rPr>
          <w:delText>e</w:delText>
        </w:r>
      </w:del>
      <w:r w:rsidRPr="00725A64">
        <w:rPr>
          <w:lang w:val="en-GB"/>
        </w:rPr>
        <w:t xml:space="preserve">fact specified by its path. </w:t>
      </w:r>
      <w:ins w:id="1594" w:author="Holger Eichelberger" w:date="2015-09-15T09:03:00Z">
        <w:r w:rsidR="00003F98">
          <w:rPr>
            <w:lang w:val="en-GB"/>
          </w:rPr>
          <w:t xml:space="preserve">If the given </w:t>
        </w:r>
        <w:r w:rsidR="008A0621">
          <w:rPr>
            <w:rFonts w:ascii="Courier New" w:hAnsi="Courier New" w:cs="Courier New"/>
            <w:i/>
            <w:sz w:val="22"/>
            <w:szCs w:val="22"/>
            <w:lang w:val="en-GB"/>
          </w:rPr>
          <w:t>Art</w:t>
        </w:r>
      </w:ins>
      <w:ins w:id="1595" w:author="Holger Eichelberger" w:date="2015-09-15T10:43:00Z">
        <w:r w:rsidR="008A0621">
          <w:rPr>
            <w:rFonts w:ascii="Courier New" w:hAnsi="Courier New" w:cs="Courier New"/>
            <w:i/>
            <w:sz w:val="22"/>
            <w:szCs w:val="22"/>
            <w:lang w:val="en-GB"/>
          </w:rPr>
          <w:t>i</w:t>
        </w:r>
      </w:ins>
      <w:ins w:id="1596" w:author="Holger Eichelberger" w:date="2015-09-15T09:03:00Z">
        <w:r w:rsidR="00003F98" w:rsidRPr="00725A64">
          <w:rPr>
            <w:rFonts w:ascii="Courier New" w:hAnsi="Courier New" w:cs="Courier New"/>
            <w:i/>
            <w:sz w:val="22"/>
            <w:szCs w:val="22"/>
            <w:lang w:val="en-GB"/>
          </w:rPr>
          <w:t>factType</w:t>
        </w:r>
        <w:r w:rsidR="00003F98">
          <w:rPr>
            <w:lang w:val="en-GB"/>
          </w:rPr>
          <w:t xml:space="preserve"> does not support the actu</w:t>
        </w:r>
        <w:r w:rsidR="008A0621">
          <w:rPr>
            <w:lang w:val="en-GB"/>
          </w:rPr>
          <w:t>al format of the underlying art</w:t>
        </w:r>
      </w:ins>
      <w:ins w:id="1597" w:author="Holger Eichelberger" w:date="2015-09-15T10:43:00Z">
        <w:r w:rsidR="008A0621">
          <w:rPr>
            <w:lang w:val="en-GB"/>
          </w:rPr>
          <w:t>i</w:t>
        </w:r>
      </w:ins>
      <w:ins w:id="1598" w:author="Holger Eichelberger" w:date="2015-09-15T09:03:00Z">
        <w:r w:rsidR="00003F98">
          <w:rPr>
            <w:lang w:val="en-GB"/>
          </w:rPr>
          <w:t xml:space="preserve">fact, e.g., a Java file shall be considered as an XML file, the resulting </w:t>
        </w:r>
        <w:r w:rsidR="008A0621">
          <w:rPr>
            <w:lang w:val="en-GB"/>
          </w:rPr>
          <w:t>art</w:t>
        </w:r>
      </w:ins>
      <w:ins w:id="1599" w:author="Holger Eichelberger" w:date="2015-09-15T10:43:00Z">
        <w:r w:rsidR="008A0621">
          <w:rPr>
            <w:lang w:val="en-GB"/>
          </w:rPr>
          <w:t>i</w:t>
        </w:r>
      </w:ins>
      <w:ins w:id="1600" w:author="Holger Eichelberger" w:date="2015-09-15T09:03:00Z">
        <w:r w:rsidR="00003F98">
          <w:rPr>
            <w:lang w:val="en-GB"/>
          </w:rPr>
          <w:t xml:space="preserve">fact is undefined and, due to lazy evaluation, subsequent expressions are ignored. </w:t>
        </w:r>
      </w:ins>
    </w:p>
    <w:p w:rsidR="00191748" w:rsidRDefault="006463E1" w:rsidP="006463E1">
      <w:pPr>
        <w:rPr>
          <w:ins w:id="1601" w:author="Holger Eichelberger" w:date="2015-09-15T09:04:00Z"/>
          <w:lang w:val="en-GB"/>
        </w:rPr>
      </w:pPr>
      <w:del w:id="1602" w:author="Holger Eichelberger" w:date="2015-09-15T09:04:00Z">
        <w:r w:rsidRPr="00725A64" w:rsidDel="00003F98">
          <w:rPr>
            <w:lang w:val="en-GB"/>
          </w:rPr>
          <w:delText>Please note that a</w:delText>
        </w:r>
      </w:del>
      <w:ins w:id="1603" w:author="Holger Eichelberger" w:date="2015-09-15T09:04:00Z">
        <w:r w:rsidR="00003F98">
          <w:rPr>
            <w:lang w:val="en-GB"/>
          </w:rPr>
          <w:t>A</w:t>
        </w:r>
      </w:ins>
      <w:r w:rsidRPr="00725A64">
        <w:rPr>
          <w:lang w:val="en-GB"/>
        </w:rPr>
        <w:t>rt</w:t>
      </w:r>
      <w:ins w:id="1604" w:author="Holger Eichelberger" w:date="2015-09-15T10:43:00Z">
        <w:r w:rsidR="008A0621">
          <w:rPr>
            <w:lang w:val="en-GB"/>
          </w:rPr>
          <w:t>i</w:t>
        </w:r>
      </w:ins>
      <w:del w:id="1605" w:author="Holger Eichelberger" w:date="2015-09-15T10:43:00Z">
        <w:r w:rsidRPr="00725A64" w:rsidDel="008A0621">
          <w:rPr>
            <w:lang w:val="en-GB"/>
          </w:rPr>
          <w:delText>e</w:delText>
        </w:r>
      </w:del>
      <w:r w:rsidRPr="00725A64">
        <w:rPr>
          <w:lang w:val="en-GB"/>
        </w:rPr>
        <w:t>facts are associated with creation rules</w:t>
      </w:r>
      <w:del w:id="1606" w:author="Holger Eichelberger" w:date="2015-09-15T09:04:00Z">
        <w:r w:rsidRPr="00725A64" w:rsidDel="00003F98">
          <w:rPr>
            <w:lang w:val="en-GB"/>
          </w:rPr>
          <w:delText xml:space="preserve"> </w:delText>
        </w:r>
        <w:r w:rsidR="00FD65FB" w:rsidRPr="00725A64" w:rsidDel="00003F98">
          <w:rPr>
            <w:lang w:val="en-GB"/>
          </w:rPr>
          <w:delText>detailed</w:delText>
        </w:r>
      </w:del>
      <w:del w:id="1607" w:author="Holger Eichelberger" w:date="2015-09-15T09:02:00Z">
        <w:r w:rsidR="00FD65FB" w:rsidRPr="00725A64" w:rsidDel="00003F98">
          <w:rPr>
            <w:lang w:val="en-GB"/>
          </w:rPr>
          <w:delText xml:space="preserve"> in </w:delText>
        </w:r>
        <w:r w:rsidRPr="00725A64" w:rsidDel="00003F98">
          <w:rPr>
            <w:lang w:val="en-GB"/>
          </w:rPr>
          <w:delText>Section</w:delText>
        </w:r>
        <w:r w:rsidR="00FD65FB" w:rsidRPr="00725A64" w:rsidDel="00003F98">
          <w:rPr>
            <w:lang w:val="en-GB"/>
          </w:rPr>
          <w:delText xml:space="preserve"> </w:delText>
        </w:r>
        <w:r w:rsidR="00FF39BE" w:rsidRPr="00FF7947" w:rsidDel="00003F98">
          <w:rPr>
            <w:lang w:val="en-GB"/>
          </w:rPr>
          <w:fldChar w:fldCharType="begin"/>
        </w:r>
        <w:r w:rsidR="00FD65FB" w:rsidRPr="00725A64" w:rsidDel="00003F98">
          <w:rPr>
            <w:lang w:val="en-GB"/>
          </w:rPr>
          <w:delInstrText xml:space="preserve"> REF _Ref368652495 \r \h </w:delInstrText>
        </w:r>
        <w:r w:rsidR="00FF39BE" w:rsidRPr="00FF7947" w:rsidDel="00003F98">
          <w:rPr>
            <w:lang w:val="en-GB"/>
          </w:rPr>
        </w:r>
        <w:r w:rsidR="00FF39BE" w:rsidRPr="00FF7947" w:rsidDel="00003F98">
          <w:rPr>
            <w:lang w:val="en-GB"/>
          </w:rPr>
          <w:fldChar w:fldCharType="separate"/>
        </w:r>
        <w:r w:rsidR="00AA153B" w:rsidDel="00003F98">
          <w:rPr>
            <w:lang w:val="en-GB"/>
          </w:rPr>
          <w:delText>3.4.6</w:delText>
        </w:r>
        <w:r w:rsidR="00FF39BE" w:rsidRPr="00FF7947" w:rsidDel="00003F98">
          <w:rPr>
            <w:lang w:val="en-GB"/>
          </w:rPr>
          <w:fldChar w:fldCharType="end"/>
        </w:r>
      </w:del>
      <w:del w:id="1608" w:author="Holger Eichelberger" w:date="2015-09-15T09:04:00Z">
        <w:r w:rsidRPr="00725A64" w:rsidDel="00003F98">
          <w:rPr>
            <w:lang w:val="en-GB"/>
          </w:rPr>
          <w:delText xml:space="preserve">. </w:delText>
        </w:r>
      </w:del>
      <w:ins w:id="1609" w:author="Holger Eichelberger" w:date="2015-09-15T09:04:00Z">
        <w:r w:rsidR="00003F98">
          <w:rPr>
            <w:lang w:val="en-GB"/>
          </w:rPr>
          <w:t xml:space="preserve">. </w:t>
        </w:r>
      </w:ins>
      <w:r w:rsidR="00FD65FB" w:rsidRPr="00FF7947">
        <w:rPr>
          <w:lang w:val="en-GB"/>
        </w:rPr>
        <w:t>Basically, file art</w:t>
      </w:r>
      <w:ins w:id="1610" w:author="Holger Eichelberger" w:date="2015-09-15T10:43:00Z">
        <w:r w:rsidR="008A0621">
          <w:rPr>
            <w:lang w:val="en-GB"/>
          </w:rPr>
          <w:t>i</w:t>
        </w:r>
      </w:ins>
      <w:del w:id="1611" w:author="Holger Eichelberger" w:date="2015-09-15T10:43:00Z">
        <w:r w:rsidR="00FD65FB" w:rsidRPr="00FF7947" w:rsidDel="008A0621">
          <w:rPr>
            <w:lang w:val="en-GB"/>
          </w:rPr>
          <w:delText>e</w:delText>
        </w:r>
      </w:del>
      <w:r w:rsidR="00FD65FB" w:rsidRPr="00FF7947">
        <w:rPr>
          <w:lang w:val="en-GB"/>
        </w:rPr>
        <w:t xml:space="preserve">facts </w:t>
      </w:r>
      <w:r w:rsidR="00311660" w:rsidRPr="00725A64">
        <w:rPr>
          <w:lang w:val="en-GB"/>
        </w:rPr>
        <w:t>(regardless</w:t>
      </w:r>
      <w:r w:rsidR="00394ED1">
        <w:rPr>
          <w:lang w:val="en-GB"/>
        </w:rPr>
        <w:t xml:space="preserve"> of</w:t>
      </w:r>
      <w:r w:rsidR="00311660" w:rsidRPr="00725A64">
        <w:rPr>
          <w:lang w:val="en-GB"/>
        </w:rPr>
        <w:t xml:space="preserve"> whether they physically exist or only the path is known) </w:t>
      </w:r>
      <w:r w:rsidR="00FD65FB" w:rsidRPr="00725A64">
        <w:rPr>
          <w:lang w:val="en-GB"/>
        </w:rPr>
        <w:t xml:space="preserve">are </w:t>
      </w:r>
      <w:r w:rsidR="001A794E" w:rsidRPr="00725A64">
        <w:rPr>
          <w:lang w:val="en-GB"/>
        </w:rPr>
        <w:t xml:space="preserve">polymorphically </w:t>
      </w:r>
      <w:r w:rsidR="001227DE" w:rsidRPr="00725A64">
        <w:rPr>
          <w:lang w:val="en-GB"/>
        </w:rPr>
        <w:t>determined</w:t>
      </w:r>
      <w:r w:rsidR="00FD65FB" w:rsidRPr="00725A64">
        <w:rPr>
          <w:lang w:val="en-GB"/>
        </w:rPr>
        <w:t xml:space="preserve"> according to their file name extension, e.g., a file with extension </w:t>
      </w:r>
      <w:r w:rsidR="00FD65FB" w:rsidRPr="00725A64">
        <w:rPr>
          <w:rFonts w:ascii="Courier New" w:hAnsi="Courier New" w:cs="Courier New"/>
          <w:sz w:val="22"/>
          <w:szCs w:val="22"/>
          <w:lang w:val="en-GB"/>
        </w:rPr>
        <w:t>xml</w:t>
      </w:r>
      <w:r w:rsidR="00FD65FB" w:rsidRPr="00725A64">
        <w:rPr>
          <w:lang w:val="en-GB"/>
        </w:rPr>
        <w:t xml:space="preserve"> is considered to be </w:t>
      </w:r>
      <w:proofErr w:type="gramStart"/>
      <w:r w:rsidR="00FD65FB" w:rsidRPr="00725A64">
        <w:rPr>
          <w:lang w:val="en-GB"/>
        </w:rPr>
        <w:t>a</w:t>
      </w:r>
      <w:proofErr w:type="gramEnd"/>
      <w:r w:rsidR="00FD65FB" w:rsidRPr="00725A64">
        <w:rPr>
          <w:lang w:val="en-GB"/>
        </w:rPr>
        <w:t xml:space="preserve"> </w:t>
      </w:r>
      <w:r w:rsidR="00FD65FB" w:rsidRPr="00725A64">
        <w:rPr>
          <w:rFonts w:ascii="Courier New" w:hAnsi="Courier New" w:cs="Courier New"/>
          <w:sz w:val="22"/>
          <w:szCs w:val="22"/>
          <w:lang w:val="en-GB"/>
        </w:rPr>
        <w:t>XmlFileArtifact</w:t>
      </w:r>
      <w:r w:rsidR="00FD65FB" w:rsidRPr="00725A64">
        <w:rPr>
          <w:lang w:val="en-GB"/>
        </w:rPr>
        <w:t xml:space="preserve">. </w:t>
      </w:r>
      <w:r w:rsidR="00153360">
        <w:rPr>
          <w:lang w:val="en-GB"/>
        </w:rPr>
        <w:t>However, pattern paths, i.e., paths containing wildcards, will not be turned into art</w:t>
      </w:r>
      <w:ins w:id="1612" w:author="Holger Eichelberger" w:date="2015-09-15T10:44:00Z">
        <w:r w:rsidR="008A0621">
          <w:rPr>
            <w:lang w:val="en-GB"/>
          </w:rPr>
          <w:t>i</w:t>
        </w:r>
      </w:ins>
      <w:del w:id="1613" w:author="Holger Eichelberger" w:date="2015-09-15T10:43:00Z">
        <w:r w:rsidR="00153360" w:rsidDel="008A0621">
          <w:rPr>
            <w:lang w:val="en-GB"/>
          </w:rPr>
          <w:delText>e</w:delText>
        </w:r>
      </w:del>
      <w:r w:rsidR="00153360">
        <w:rPr>
          <w:lang w:val="en-GB"/>
        </w:rPr>
        <w:t xml:space="preserve">fact instances. </w:t>
      </w:r>
      <w:r w:rsidR="00311660" w:rsidRPr="00725A64">
        <w:rPr>
          <w:lang w:val="en-GB"/>
        </w:rPr>
        <w:t>Further, content-specific rules may apply</w:t>
      </w:r>
      <w:r w:rsidR="001227DE" w:rsidRPr="00725A64">
        <w:rPr>
          <w:lang w:val="en-GB"/>
        </w:rPr>
        <w:t xml:space="preserve"> depending on the specific art</w:t>
      </w:r>
      <w:ins w:id="1614" w:author="Holger Eichelberger" w:date="2015-09-15T10:44:00Z">
        <w:r w:rsidR="008A0621">
          <w:rPr>
            <w:lang w:val="en-GB"/>
          </w:rPr>
          <w:t>i</w:t>
        </w:r>
      </w:ins>
      <w:del w:id="1615" w:author="Holger Eichelberger" w:date="2015-09-15T10:44:00Z">
        <w:r w:rsidR="001227DE" w:rsidRPr="00725A64" w:rsidDel="008A0621">
          <w:rPr>
            <w:lang w:val="en-GB"/>
          </w:rPr>
          <w:delText>e</w:delText>
        </w:r>
      </w:del>
      <w:r w:rsidR="001227DE" w:rsidRPr="00725A64">
        <w:rPr>
          <w:lang w:val="en-GB"/>
        </w:rPr>
        <w:t>fact type</w:t>
      </w:r>
      <w:r w:rsidR="00311660" w:rsidRPr="00725A64">
        <w:rPr>
          <w:lang w:val="en-GB"/>
        </w:rPr>
        <w:t xml:space="preserve">. If no such rule applies, a basic </w:t>
      </w:r>
      <w:r w:rsidR="00311660" w:rsidRPr="00725A64">
        <w:rPr>
          <w:rFonts w:ascii="Courier New" w:hAnsi="Courier New" w:cs="Courier New"/>
          <w:sz w:val="22"/>
          <w:szCs w:val="22"/>
          <w:lang w:val="en-GB"/>
        </w:rPr>
        <w:t>FileArtifact</w:t>
      </w:r>
      <w:r w:rsidR="00311660" w:rsidRPr="00725A64">
        <w:rPr>
          <w:lang w:val="en-GB"/>
        </w:rPr>
        <w:t xml:space="preserve"> is created</w:t>
      </w:r>
      <w:r w:rsidR="00FB5CF1" w:rsidRPr="00725A64">
        <w:rPr>
          <w:lang w:val="en-GB"/>
        </w:rPr>
        <w:t xml:space="preserve"> as the default fallback</w:t>
      </w:r>
      <w:r w:rsidR="00311660" w:rsidRPr="00725A64">
        <w:rPr>
          <w:lang w:val="en-GB"/>
        </w:rPr>
        <w:t xml:space="preserve">. </w:t>
      </w:r>
      <w:r w:rsidRPr="00725A64">
        <w:rPr>
          <w:lang w:val="en-GB"/>
        </w:rPr>
        <w:t>Thus, the underlying mechanisms of the VIL art</w:t>
      </w:r>
      <w:ins w:id="1616" w:author="Holger Eichelberger" w:date="2015-09-15T10:44:00Z">
        <w:r w:rsidR="008A0621">
          <w:rPr>
            <w:lang w:val="en-GB"/>
          </w:rPr>
          <w:t>i</w:t>
        </w:r>
      </w:ins>
      <w:del w:id="1617" w:author="Holger Eichelberger" w:date="2015-09-15T10:44:00Z">
        <w:r w:rsidRPr="00725A64" w:rsidDel="008A0621">
          <w:rPr>
            <w:lang w:val="en-GB"/>
          </w:rPr>
          <w:delText>e</w:delText>
        </w:r>
      </w:del>
      <w:r w:rsidRPr="00725A64">
        <w:rPr>
          <w:lang w:val="en-GB"/>
        </w:rPr>
        <w:t xml:space="preserve">fact model will check whether the creation of that instance (regardless </w:t>
      </w:r>
      <w:r w:rsidR="00394ED1">
        <w:rPr>
          <w:lang w:val="en-GB"/>
        </w:rPr>
        <w:t xml:space="preserve">of </w:t>
      </w:r>
      <w:r w:rsidRPr="00725A64">
        <w:rPr>
          <w:lang w:val="en-GB"/>
        </w:rPr>
        <w:t>whether the underlying file exists or not) is actually possible or not. If the creation fails, also the containing rule will fail.</w:t>
      </w:r>
      <w:r w:rsidR="00A028E3" w:rsidRPr="00725A64">
        <w:rPr>
          <w:lang w:val="en-GB"/>
        </w:rPr>
        <w:t xml:space="preserve"> </w:t>
      </w:r>
    </w:p>
    <w:p w:rsidR="006463E1" w:rsidRPr="00725A64" w:rsidRDefault="008B3B51" w:rsidP="006463E1">
      <w:pPr>
        <w:rPr>
          <w:lang w:val="en-GB"/>
        </w:rPr>
      </w:pPr>
      <w:r>
        <w:rPr>
          <w:lang w:val="en-GB"/>
        </w:rPr>
        <w:t>Folders are created transparently, e.g., when the underlying file beyond a file art</w:t>
      </w:r>
      <w:ins w:id="1618" w:author="Holger Eichelberger" w:date="2015-09-15T10:44:00Z">
        <w:r w:rsidR="008A0621">
          <w:rPr>
            <w:lang w:val="en-GB"/>
          </w:rPr>
          <w:t>i</w:t>
        </w:r>
      </w:ins>
      <w:del w:id="1619" w:author="Holger Eichelberger" w:date="2015-09-15T10:44:00Z">
        <w:r w:rsidDel="008A0621">
          <w:rPr>
            <w:lang w:val="en-GB"/>
          </w:rPr>
          <w:delText>e</w:delText>
        </w:r>
      </w:del>
      <w:r>
        <w:rPr>
          <w:lang w:val="en-GB"/>
        </w:rPr>
        <w:t xml:space="preserve">fact is created. </w:t>
      </w:r>
      <w:r w:rsidR="00A028E3" w:rsidRPr="00725A64">
        <w:rPr>
          <w:lang w:val="en-GB"/>
        </w:rPr>
        <w:t>The constructor</w:t>
      </w:r>
    </w:p>
    <w:p w:rsidR="006463E1" w:rsidRPr="00725A64" w:rsidRDefault="006463E1" w:rsidP="006463E1">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new</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Art</w:t>
      </w:r>
      <w:ins w:id="1620" w:author="Holger Eichelberger" w:date="2015-09-15T10:44:00Z">
        <w:r w:rsidR="008A0621">
          <w:rPr>
            <w:rFonts w:ascii="Courier New" w:hAnsi="Courier New" w:cs="Courier New"/>
            <w:i/>
            <w:sz w:val="22"/>
            <w:szCs w:val="22"/>
            <w:lang w:val="en-GB"/>
          </w:rPr>
          <w:t>i</w:t>
        </w:r>
      </w:ins>
      <w:del w:id="1621" w:author="Holger Eichelberger" w:date="2015-09-15T10:44:00Z">
        <w:r w:rsidRPr="00725A64" w:rsidDel="008A0621">
          <w:rPr>
            <w:rFonts w:ascii="Courier New" w:hAnsi="Courier New" w:cs="Courier New"/>
            <w:i/>
            <w:sz w:val="22"/>
            <w:szCs w:val="22"/>
            <w:lang w:val="en-GB"/>
          </w:rPr>
          <w:delText>e</w:delText>
        </w:r>
      </w:del>
      <w:r w:rsidRPr="00725A64">
        <w:rPr>
          <w:rFonts w:ascii="Courier New" w:hAnsi="Courier New" w:cs="Courier New"/>
          <w:i/>
          <w:sz w:val="22"/>
          <w:szCs w:val="22"/>
          <w:lang w:val="en-GB"/>
        </w:rPr>
        <w:t>factType</w:t>
      </w:r>
      <w:r w:rsidRPr="00725A64">
        <w:rPr>
          <w:rFonts w:ascii="Courier New" w:hAnsi="Courier New" w:cs="Courier New"/>
          <w:sz w:val="22"/>
          <w:szCs w:val="22"/>
          <w:lang w:val="en-GB"/>
        </w:rPr>
        <w:t>()</w:t>
      </w:r>
    </w:p>
    <w:p w:rsidR="006463E1" w:rsidRPr="00725A64" w:rsidRDefault="00A028E3" w:rsidP="00E60D45">
      <w:pPr>
        <w:rPr>
          <w:lang w:val="en-GB"/>
        </w:rPr>
      </w:pPr>
      <w:proofErr w:type="gramStart"/>
      <w:r w:rsidRPr="00725A64">
        <w:rPr>
          <w:lang w:val="en-GB"/>
        </w:rPr>
        <w:t>allows</w:t>
      </w:r>
      <w:proofErr w:type="gramEnd"/>
      <w:r w:rsidRPr="00725A64">
        <w:rPr>
          <w:lang w:val="en-GB"/>
        </w:rPr>
        <w:t xml:space="preserve"> </w:t>
      </w:r>
      <w:r w:rsidR="00394ED1">
        <w:rPr>
          <w:lang w:val="en-GB"/>
        </w:rPr>
        <w:t>to</w:t>
      </w:r>
      <w:r w:rsidR="00394ED1" w:rsidRPr="00725A64">
        <w:rPr>
          <w:lang w:val="en-GB"/>
        </w:rPr>
        <w:t xml:space="preserve"> </w:t>
      </w:r>
      <w:r w:rsidR="006463E1" w:rsidRPr="00725A64">
        <w:rPr>
          <w:lang w:val="en-GB"/>
        </w:rPr>
        <w:t xml:space="preserve">obtain a temporary </w:t>
      </w:r>
      <w:r w:rsidR="00566448">
        <w:rPr>
          <w:lang w:val="en-GB"/>
        </w:rPr>
        <w:t xml:space="preserve">file or folder </w:t>
      </w:r>
      <w:r w:rsidR="006463E1" w:rsidRPr="00725A64">
        <w:rPr>
          <w:lang w:val="en-GB"/>
        </w:rPr>
        <w:t>art</w:t>
      </w:r>
      <w:ins w:id="1622" w:author="Holger Eichelberger" w:date="2015-09-15T10:44:00Z">
        <w:r w:rsidR="008A0621">
          <w:rPr>
            <w:lang w:val="en-GB"/>
          </w:rPr>
          <w:t>i</w:t>
        </w:r>
      </w:ins>
      <w:del w:id="1623" w:author="Holger Eichelberger" w:date="2015-09-15T10:44:00Z">
        <w:r w:rsidR="006463E1" w:rsidRPr="00725A64" w:rsidDel="008A0621">
          <w:rPr>
            <w:lang w:val="en-GB"/>
          </w:rPr>
          <w:delText>e</w:delText>
        </w:r>
      </w:del>
      <w:r w:rsidR="006463E1" w:rsidRPr="00725A64">
        <w:rPr>
          <w:lang w:val="en-GB"/>
        </w:rPr>
        <w:t>fact. Unless not renamed, this art</w:t>
      </w:r>
      <w:ins w:id="1624" w:author="Holger Eichelberger" w:date="2015-09-15T10:44:00Z">
        <w:r w:rsidR="008A0621">
          <w:rPr>
            <w:lang w:val="en-GB"/>
          </w:rPr>
          <w:t>i</w:t>
        </w:r>
      </w:ins>
      <w:del w:id="1625" w:author="Holger Eichelberger" w:date="2015-09-15T10:44:00Z">
        <w:r w:rsidR="006463E1" w:rsidRPr="00725A64" w:rsidDel="008A0621">
          <w:rPr>
            <w:lang w:val="en-GB"/>
          </w:rPr>
          <w:delText>e</w:delText>
        </w:r>
      </w:del>
      <w:r w:rsidR="006463E1" w:rsidRPr="00725A64">
        <w:rPr>
          <w:lang w:val="en-GB"/>
        </w:rPr>
        <w:t>fact will be automatically deleted after terminating the execution of the VIL script.</w:t>
      </w:r>
    </w:p>
    <w:p w:rsidR="006463E1" w:rsidRPr="00725A64" w:rsidRDefault="006463E1" w:rsidP="00E60D45">
      <w:pPr>
        <w:rPr>
          <w:lang w:val="en-GB"/>
        </w:rPr>
      </w:pPr>
      <w:r w:rsidRPr="00725A64">
        <w:rPr>
          <w:lang w:val="en-GB"/>
        </w:rPr>
        <w:t>The modifications to a VIL art</w:t>
      </w:r>
      <w:ins w:id="1626" w:author="Holger Eichelberger" w:date="2015-09-15T10:44:00Z">
        <w:r w:rsidR="008A0621">
          <w:rPr>
            <w:lang w:val="en-GB"/>
          </w:rPr>
          <w:t>i</w:t>
        </w:r>
      </w:ins>
      <w:del w:id="1627" w:author="Holger Eichelberger" w:date="2015-09-15T10:44:00Z">
        <w:r w:rsidRPr="00725A64" w:rsidDel="008A0621">
          <w:rPr>
            <w:lang w:val="en-GB"/>
          </w:rPr>
          <w:delText>e</w:delText>
        </w:r>
      </w:del>
      <w:r w:rsidRPr="00725A64">
        <w:rPr>
          <w:lang w:val="en-GB"/>
        </w:rPr>
        <w:t>fact instance will automatically be synchronized with the underlying art</w:t>
      </w:r>
      <w:ins w:id="1628" w:author="Holger Eichelberger" w:date="2015-09-15T10:44:00Z">
        <w:r w:rsidR="008A0621">
          <w:rPr>
            <w:lang w:val="en-GB"/>
          </w:rPr>
          <w:t>i</w:t>
        </w:r>
      </w:ins>
      <w:del w:id="1629" w:author="Holger Eichelberger" w:date="2015-09-15T10:44:00Z">
        <w:r w:rsidRPr="00725A64" w:rsidDel="008A0621">
          <w:rPr>
            <w:lang w:val="en-GB"/>
          </w:rPr>
          <w:delText>e</w:delText>
        </w:r>
      </w:del>
      <w:r w:rsidRPr="00725A64">
        <w:rPr>
          <w:lang w:val="en-GB"/>
        </w:rPr>
        <w:t>fact upon the end of the lifetime of the related variable, e.g., when the execution of the containing scope of a local variable ends.</w:t>
      </w:r>
    </w:p>
    <w:p w:rsidR="00E60D45" w:rsidRPr="00725A64" w:rsidRDefault="00E60D45" w:rsidP="00E60D45">
      <w:pPr>
        <w:rPr>
          <w:lang w:val="en-GB"/>
        </w:rPr>
      </w:pPr>
      <w:r w:rsidRPr="00725A64">
        <w:rPr>
          <w:lang w:val="en-GB"/>
        </w:rPr>
        <w:t>We will detail the built-in art</w:t>
      </w:r>
      <w:ins w:id="1630" w:author="Holger Eichelberger" w:date="2015-09-15T10:44:00Z">
        <w:r w:rsidR="008A0621">
          <w:rPr>
            <w:lang w:val="en-GB"/>
          </w:rPr>
          <w:t>i</w:t>
        </w:r>
      </w:ins>
      <w:del w:id="1631" w:author="Holger Eichelberger" w:date="2015-09-15T10:44:00Z">
        <w:r w:rsidRPr="00725A64" w:rsidDel="008A0621">
          <w:rPr>
            <w:lang w:val="en-GB"/>
          </w:rPr>
          <w:delText>e</w:delText>
        </w:r>
      </w:del>
      <w:r w:rsidRPr="00725A64">
        <w:rPr>
          <w:lang w:val="en-GB"/>
        </w:rPr>
        <w:t>fact operations in Section</w:t>
      </w:r>
      <w:r w:rsidR="006F02CC" w:rsidRPr="00725A64">
        <w:rPr>
          <w:lang w:val="en-GB"/>
        </w:rPr>
        <w:t xml:space="preserve"> </w:t>
      </w:r>
      <w:r w:rsidR="00FF39BE" w:rsidRPr="00FF7947">
        <w:rPr>
          <w:lang w:val="en-GB"/>
        </w:rPr>
        <w:fldChar w:fldCharType="begin"/>
      </w:r>
      <w:r w:rsidR="006F02CC" w:rsidRPr="00725A64">
        <w:rPr>
          <w:lang w:val="en-GB"/>
        </w:rPr>
        <w:instrText xml:space="preserve"> REF _Ref368652722 \r \h </w:instrText>
      </w:r>
      <w:r w:rsidR="00FF39BE" w:rsidRPr="00FF7947">
        <w:rPr>
          <w:lang w:val="en-GB"/>
        </w:rPr>
      </w:r>
      <w:r w:rsidR="00FF39BE" w:rsidRPr="00FF7947">
        <w:rPr>
          <w:lang w:val="en-GB"/>
        </w:rPr>
        <w:fldChar w:fldCharType="separate"/>
      </w:r>
      <w:r w:rsidR="00AA153B">
        <w:rPr>
          <w:lang w:val="en-GB"/>
        </w:rPr>
        <w:t>3.4.6</w:t>
      </w:r>
      <w:r w:rsidR="00FF39BE" w:rsidRPr="00FF7947">
        <w:rPr>
          <w:lang w:val="en-GB"/>
        </w:rPr>
        <w:fldChar w:fldCharType="end"/>
      </w:r>
      <w:r w:rsidRPr="00725A64">
        <w:rPr>
          <w:lang w:val="en-GB"/>
        </w:rPr>
        <w:t xml:space="preserve">. Please refer to the developer documentation of EASy-Producer for obtaining information on how to realize </w:t>
      </w:r>
      <w:r w:rsidR="004461D6" w:rsidRPr="00FF7947">
        <w:rPr>
          <w:lang w:val="en-GB"/>
        </w:rPr>
        <w:t>own art</w:t>
      </w:r>
      <w:ins w:id="1632" w:author="Holger Eichelberger" w:date="2015-09-15T10:44:00Z">
        <w:r w:rsidR="008A0621">
          <w:rPr>
            <w:lang w:val="en-GB"/>
          </w:rPr>
          <w:t>i</w:t>
        </w:r>
      </w:ins>
      <w:del w:id="1633" w:author="Holger Eichelberger" w:date="2015-09-15T10:44:00Z">
        <w:r w:rsidR="004461D6" w:rsidRPr="00FF7947" w:rsidDel="008A0621">
          <w:rPr>
            <w:lang w:val="en-GB"/>
          </w:rPr>
          <w:delText>e</w:delText>
        </w:r>
      </w:del>
      <w:r w:rsidR="004461D6" w:rsidRPr="00FF7947">
        <w:rPr>
          <w:lang w:val="en-GB"/>
        </w:rPr>
        <w:t>fact types and related operations</w:t>
      </w:r>
      <w:r w:rsidRPr="00725A64">
        <w:rPr>
          <w:lang w:val="en-GB"/>
        </w:rPr>
        <w:t>.</w:t>
      </w:r>
    </w:p>
    <w:p w:rsidR="008552A0" w:rsidRPr="00725A64" w:rsidRDefault="00A92C8B" w:rsidP="00EA17BB">
      <w:pPr>
        <w:pStyle w:val="Heading4"/>
        <w:rPr>
          <w:lang w:val="en-GB"/>
        </w:rPr>
      </w:pPr>
      <w:r w:rsidRPr="00725A64">
        <w:rPr>
          <w:lang w:val="en-GB"/>
        </w:rPr>
        <w:lastRenderedPageBreak/>
        <w:t>Operation Resolution</w:t>
      </w:r>
    </w:p>
    <w:p w:rsidR="002974D0" w:rsidRPr="00725A64" w:rsidRDefault="002974D0" w:rsidP="002974D0">
      <w:pPr>
        <w:rPr>
          <w:lang w:val="en-GB"/>
        </w:rPr>
      </w:pPr>
      <w:r w:rsidRPr="00725A64">
        <w:rPr>
          <w:lang w:val="en-GB"/>
        </w:rPr>
        <w:t>While determining the applicable rules</w:t>
      </w:r>
      <w:r w:rsidR="00A92C8B" w:rsidRPr="00725A64">
        <w:rPr>
          <w:lang w:val="en-GB"/>
        </w:rPr>
        <w:t>, instantiators</w:t>
      </w:r>
      <w:r w:rsidR="00394ED1">
        <w:rPr>
          <w:lang w:val="en-GB"/>
        </w:rPr>
        <w:t>,</w:t>
      </w:r>
      <w:r w:rsidR="00A92C8B" w:rsidRPr="00725A64">
        <w:rPr>
          <w:lang w:val="en-GB"/>
        </w:rPr>
        <w:t xml:space="preserve"> or art</w:t>
      </w:r>
      <w:ins w:id="1634" w:author="Holger Eichelberger" w:date="2015-09-15T11:00:00Z">
        <w:r w:rsidR="001B20D7">
          <w:rPr>
            <w:lang w:val="en-GB"/>
          </w:rPr>
          <w:t>i</w:t>
        </w:r>
      </w:ins>
      <w:del w:id="1635" w:author="Holger Eichelberger" w:date="2015-09-15T11:00:00Z">
        <w:r w:rsidR="00A92C8B" w:rsidRPr="00725A64" w:rsidDel="001B20D7">
          <w:rPr>
            <w:lang w:val="en-GB"/>
          </w:rPr>
          <w:delText>e</w:delText>
        </w:r>
      </w:del>
      <w:r w:rsidR="00A92C8B" w:rsidRPr="00725A64">
        <w:rPr>
          <w:lang w:val="en-GB"/>
        </w:rPr>
        <w:t>fact operations</w:t>
      </w:r>
      <w:r w:rsidRPr="00725A64">
        <w:rPr>
          <w:lang w:val="en-GB"/>
        </w:rPr>
        <w:t xml:space="preserve">, the VIL type system considers </w:t>
      </w:r>
      <w:r w:rsidR="006F42B4" w:rsidRPr="00725A64">
        <w:rPr>
          <w:lang w:val="en-GB"/>
        </w:rPr>
        <w:t>in the following sequence</w:t>
      </w:r>
    </w:p>
    <w:p w:rsidR="00090BA8" w:rsidRPr="00725A64" w:rsidRDefault="002974D0" w:rsidP="00845E9C">
      <w:pPr>
        <w:pStyle w:val="ListParagraph"/>
        <w:numPr>
          <w:ilvl w:val="0"/>
          <w:numId w:val="15"/>
        </w:numPr>
        <w:rPr>
          <w:lang w:val="en-GB"/>
        </w:rPr>
      </w:pPr>
      <w:r w:rsidRPr="00725A64">
        <w:rPr>
          <w:lang w:val="en-GB"/>
        </w:rPr>
        <w:t>Exact match of argument types and parameter types.</w:t>
      </w:r>
    </w:p>
    <w:p w:rsidR="002974D0" w:rsidRPr="00725A64" w:rsidRDefault="002974D0" w:rsidP="00845E9C">
      <w:pPr>
        <w:pStyle w:val="ListParagraph"/>
        <w:numPr>
          <w:ilvl w:val="0"/>
          <w:numId w:val="15"/>
        </w:numPr>
        <w:rPr>
          <w:lang w:val="en-GB"/>
        </w:rPr>
      </w:pPr>
      <w:r w:rsidRPr="00725A64">
        <w:rPr>
          <w:lang w:val="en-GB"/>
        </w:rPr>
        <w:t>Assignment compatible argument types and parameters.</w:t>
      </w:r>
    </w:p>
    <w:p w:rsidR="002974D0" w:rsidRPr="00725A64" w:rsidRDefault="0065584D" w:rsidP="00845E9C">
      <w:pPr>
        <w:pStyle w:val="ListParagraph"/>
        <w:numPr>
          <w:ilvl w:val="0"/>
          <w:numId w:val="15"/>
        </w:numPr>
        <w:rPr>
          <w:lang w:val="en-GB"/>
        </w:rPr>
      </w:pPr>
      <w:r>
        <w:rPr>
          <w:lang w:val="en-GB"/>
        </w:rPr>
        <w:t>Automatic</w:t>
      </w:r>
      <w:r w:rsidRPr="00725A64">
        <w:rPr>
          <w:lang w:val="en-GB"/>
        </w:rPr>
        <w:t xml:space="preserve"> </w:t>
      </w:r>
      <w:r w:rsidR="002974D0" w:rsidRPr="00725A64">
        <w:rPr>
          <w:lang w:val="en-GB"/>
        </w:rPr>
        <w:t>conversions specified as part of the implementation of VIL types and art</w:t>
      </w:r>
      <w:ins w:id="1636" w:author="Holger Eichelberger" w:date="2015-09-15T11:00:00Z">
        <w:r w:rsidR="001B20D7">
          <w:rPr>
            <w:lang w:val="en-GB"/>
          </w:rPr>
          <w:t>i</w:t>
        </w:r>
      </w:ins>
      <w:del w:id="1637" w:author="Holger Eichelberger" w:date="2015-09-15T11:00:00Z">
        <w:r w:rsidR="002974D0" w:rsidRPr="00725A64" w:rsidDel="001B20D7">
          <w:rPr>
            <w:lang w:val="en-GB"/>
          </w:rPr>
          <w:delText>e</w:delText>
        </w:r>
      </w:del>
      <w:r w:rsidR="002974D0" w:rsidRPr="00725A64">
        <w:rPr>
          <w:lang w:val="en-GB"/>
        </w:rPr>
        <w:t xml:space="preserve">facts, e.g., the implicit conversion of a </w:t>
      </w:r>
      <w:r w:rsidR="004E2190" w:rsidRPr="00725A64">
        <w:rPr>
          <w:rFonts w:ascii="Courier New" w:hAnsi="Courier New" w:cs="Courier New"/>
          <w:sz w:val="22"/>
          <w:szCs w:val="22"/>
          <w:lang w:val="en-GB"/>
        </w:rPr>
        <w:t>S</w:t>
      </w:r>
      <w:r w:rsidR="002974D0" w:rsidRPr="00725A64">
        <w:rPr>
          <w:rFonts w:ascii="Courier New" w:hAnsi="Courier New" w:cs="Courier New"/>
          <w:sz w:val="22"/>
          <w:szCs w:val="22"/>
          <w:lang w:val="en-GB"/>
        </w:rPr>
        <w:t>tring</w:t>
      </w:r>
      <w:r w:rsidR="002974D0" w:rsidRPr="00725A64">
        <w:rPr>
          <w:lang w:val="en-GB"/>
        </w:rPr>
        <w:t xml:space="preserve"> to a </w:t>
      </w:r>
      <w:r w:rsidR="002974D0" w:rsidRPr="00725A64">
        <w:rPr>
          <w:rFonts w:ascii="Courier New" w:hAnsi="Courier New" w:cs="Courier New"/>
          <w:sz w:val="22"/>
          <w:szCs w:val="22"/>
          <w:lang w:val="en-GB"/>
        </w:rPr>
        <w:t>Path</w:t>
      </w:r>
      <w:r w:rsidR="002974D0" w:rsidRPr="00725A64">
        <w:rPr>
          <w:lang w:val="en-GB"/>
        </w:rPr>
        <w:t xml:space="preserve"> or a </w:t>
      </w:r>
      <w:r w:rsidR="002974D0" w:rsidRPr="00725A64">
        <w:rPr>
          <w:rFonts w:ascii="Courier New" w:hAnsi="Courier New" w:cs="Courier New"/>
          <w:sz w:val="22"/>
          <w:szCs w:val="22"/>
          <w:lang w:val="en-GB"/>
        </w:rPr>
        <w:t>String</w:t>
      </w:r>
      <w:r w:rsidR="002974D0" w:rsidRPr="00725A64">
        <w:rPr>
          <w:lang w:val="en-GB"/>
        </w:rPr>
        <w:t xml:space="preserve"> to an </w:t>
      </w:r>
      <w:r w:rsidR="004E2190" w:rsidRPr="00725A64">
        <w:rPr>
          <w:rFonts w:ascii="Courier New" w:hAnsi="Courier New" w:cs="Courier New"/>
          <w:sz w:val="22"/>
          <w:szCs w:val="22"/>
          <w:lang w:val="en-GB"/>
        </w:rPr>
        <w:t>Arti</w:t>
      </w:r>
      <w:r w:rsidR="002974D0" w:rsidRPr="00725A64">
        <w:rPr>
          <w:rFonts w:ascii="Courier New" w:hAnsi="Courier New" w:cs="Courier New"/>
          <w:sz w:val="22"/>
          <w:szCs w:val="22"/>
          <w:lang w:val="en-GB"/>
        </w:rPr>
        <w:t>fact</w:t>
      </w:r>
      <w:r w:rsidR="002974D0" w:rsidRPr="00725A64">
        <w:rPr>
          <w:lang w:val="en-GB"/>
        </w:rPr>
        <w:t>.</w:t>
      </w:r>
      <w:r w:rsidR="005A7247" w:rsidRPr="00725A64">
        <w:rPr>
          <w:lang w:val="en-GB"/>
        </w:rPr>
        <w:t xml:space="preserve"> </w:t>
      </w:r>
      <w:r>
        <w:rPr>
          <w:lang w:val="en-GB"/>
        </w:rPr>
        <w:t>If multiple conversion operations may support the required conversion, t</w:t>
      </w:r>
      <w:r w:rsidR="001F29ED">
        <w:rPr>
          <w:lang w:val="en-GB"/>
        </w:rPr>
        <w:t xml:space="preserve">he most specific </w:t>
      </w:r>
      <w:r>
        <w:rPr>
          <w:lang w:val="en-GB"/>
        </w:rPr>
        <w:t>one</w:t>
      </w:r>
      <w:r w:rsidR="001F29ED">
        <w:rPr>
          <w:lang w:val="en-GB"/>
        </w:rPr>
        <w:t xml:space="preserve"> with respect to the type hierarchy of the source type will be applied. </w:t>
      </w:r>
      <w:r w:rsidR="005A7247" w:rsidRPr="00725A64">
        <w:rPr>
          <w:lang w:val="en-GB"/>
        </w:rPr>
        <w:t>Details on the type system and the available conversions will be discussed in Section</w:t>
      </w:r>
      <w:r w:rsidR="00643476" w:rsidRPr="00725A64">
        <w:rPr>
          <w:lang w:val="en-GB"/>
        </w:rPr>
        <w:t xml:space="preserve"> </w:t>
      </w:r>
      <w:r w:rsidR="00FF39BE" w:rsidRPr="00EC7934">
        <w:rPr>
          <w:lang w:val="en-GB"/>
        </w:rPr>
        <w:fldChar w:fldCharType="begin"/>
      </w:r>
      <w:r w:rsidR="00643476" w:rsidRPr="00725A64">
        <w:rPr>
          <w:lang w:val="en-GB"/>
        </w:rPr>
        <w:instrText xml:space="preserve"> REF _Ref330727065 \w \h </w:instrText>
      </w:r>
      <w:r w:rsidR="00FF39BE" w:rsidRPr="00EC7934">
        <w:rPr>
          <w:lang w:val="en-GB"/>
        </w:rPr>
      </w:r>
      <w:r w:rsidR="00FF39BE" w:rsidRPr="00EC7934">
        <w:rPr>
          <w:lang w:val="en-GB"/>
        </w:rPr>
        <w:fldChar w:fldCharType="separate"/>
      </w:r>
      <w:r w:rsidR="00AA153B">
        <w:rPr>
          <w:lang w:val="en-GB"/>
        </w:rPr>
        <w:t>3.3</w:t>
      </w:r>
      <w:r w:rsidR="00FF39BE" w:rsidRPr="00EC7934">
        <w:rPr>
          <w:lang w:val="en-GB"/>
        </w:rPr>
        <w:fldChar w:fldCharType="end"/>
      </w:r>
      <w:r w:rsidR="005A7247" w:rsidRPr="00725A64">
        <w:rPr>
          <w:lang w:val="en-GB"/>
        </w:rPr>
        <w:t>.</w:t>
      </w:r>
      <w:r w:rsidR="002974D0" w:rsidRPr="00725A64">
        <w:rPr>
          <w:lang w:val="en-GB"/>
        </w:rPr>
        <w:t xml:space="preserve"> </w:t>
      </w:r>
    </w:p>
    <w:p w:rsidR="0029300F" w:rsidRPr="00725A64" w:rsidRDefault="0029300F" w:rsidP="00A92C8B">
      <w:pPr>
        <w:rPr>
          <w:lang w:val="en-GB"/>
        </w:rPr>
      </w:pPr>
      <w:r w:rsidRPr="00725A64">
        <w:rPr>
          <w:lang w:val="en-GB"/>
        </w:rPr>
        <w:t xml:space="preserve">The operation types discussed in this section will be resolved according to the </w:t>
      </w:r>
      <w:r w:rsidR="00637C67" w:rsidRPr="00725A64">
        <w:rPr>
          <w:lang w:val="en-GB"/>
        </w:rPr>
        <w:t>sequence below</w:t>
      </w:r>
      <w:r w:rsidRPr="00725A64">
        <w:rPr>
          <w:lang w:val="en-GB"/>
        </w:rPr>
        <w:t>:</w:t>
      </w:r>
    </w:p>
    <w:p w:rsidR="0029300F" w:rsidRPr="00725A64" w:rsidRDefault="0029300F" w:rsidP="00845E9C">
      <w:pPr>
        <w:pStyle w:val="ListParagraph"/>
        <w:numPr>
          <w:ilvl w:val="0"/>
          <w:numId w:val="16"/>
        </w:numPr>
        <w:rPr>
          <w:lang w:val="en-GB"/>
        </w:rPr>
      </w:pPr>
      <w:r w:rsidRPr="00725A64">
        <w:rPr>
          <w:lang w:val="en-GB"/>
        </w:rPr>
        <w:t>Rule calls</w:t>
      </w:r>
    </w:p>
    <w:p w:rsidR="0029300F" w:rsidRPr="00725A64" w:rsidRDefault="0029300F" w:rsidP="00845E9C">
      <w:pPr>
        <w:pStyle w:val="ListParagraph"/>
        <w:numPr>
          <w:ilvl w:val="0"/>
          <w:numId w:val="16"/>
        </w:numPr>
        <w:rPr>
          <w:lang w:val="en-GB"/>
        </w:rPr>
      </w:pPr>
      <w:r w:rsidRPr="00725A64">
        <w:rPr>
          <w:lang w:val="en-GB"/>
        </w:rPr>
        <w:t>Instantiator calls</w:t>
      </w:r>
    </w:p>
    <w:p w:rsidR="0029300F" w:rsidRPr="00725A64" w:rsidRDefault="0029300F" w:rsidP="00845E9C">
      <w:pPr>
        <w:pStyle w:val="ListParagraph"/>
        <w:numPr>
          <w:ilvl w:val="0"/>
          <w:numId w:val="16"/>
        </w:numPr>
        <w:rPr>
          <w:lang w:val="en-GB"/>
        </w:rPr>
      </w:pPr>
      <w:r w:rsidRPr="00725A64">
        <w:rPr>
          <w:lang w:val="en-GB"/>
        </w:rPr>
        <w:t>Art</w:t>
      </w:r>
      <w:ins w:id="1638" w:author="Holger Eichelberger" w:date="2015-09-15T11:00:00Z">
        <w:r w:rsidR="001B20D7">
          <w:rPr>
            <w:lang w:val="en-GB"/>
          </w:rPr>
          <w:t>i</w:t>
        </w:r>
      </w:ins>
      <w:del w:id="1639" w:author="Holger Eichelberger" w:date="2015-09-15T11:00:00Z">
        <w:r w:rsidRPr="00725A64" w:rsidDel="001B20D7">
          <w:rPr>
            <w:lang w:val="en-GB"/>
          </w:rPr>
          <w:delText>e</w:delText>
        </w:r>
      </w:del>
      <w:r w:rsidRPr="00725A64">
        <w:rPr>
          <w:lang w:val="en-GB"/>
        </w:rPr>
        <w:t>fact</w:t>
      </w:r>
      <w:r w:rsidR="006C3577" w:rsidRPr="00725A64">
        <w:rPr>
          <w:lang w:val="en-GB"/>
        </w:rPr>
        <w:t>, configuration type</w:t>
      </w:r>
      <w:r w:rsidR="00A72A7C">
        <w:rPr>
          <w:lang w:val="en-GB"/>
        </w:rPr>
        <w:t>,</w:t>
      </w:r>
      <w:r w:rsidR="006C3577" w:rsidRPr="00725A64">
        <w:rPr>
          <w:lang w:val="en-GB"/>
        </w:rPr>
        <w:t xml:space="preserve"> and basic type operations</w:t>
      </w:r>
    </w:p>
    <w:p w:rsidR="00A92C8B" w:rsidRPr="00725A64" w:rsidRDefault="0029300F" w:rsidP="00A92C8B">
      <w:pPr>
        <w:rPr>
          <w:lang w:val="en-GB"/>
        </w:rPr>
      </w:pPr>
      <w:r w:rsidRPr="00725A64">
        <w:rPr>
          <w:lang w:val="en-GB"/>
        </w:rPr>
        <w:t xml:space="preserve">Further, the VIL runtime environment performs dynamic dispatch, i.e., the operation determined and bound at script parsing time will be reconsidered with respect to the actual types of parameters and the best matching operation will dynamically be determined (similar to dynamic dispatch in </w:t>
      </w:r>
      <w:r w:rsidR="007A771B" w:rsidRPr="00725A64">
        <w:rPr>
          <w:lang w:val="en-GB"/>
        </w:rPr>
        <w:t>Xtend [</w:t>
      </w:r>
      <w:fldSimple w:instr=" REF BIB_xtend13 \* MERGEFORMAT ">
        <w:r w:rsidR="00AA153B" w:rsidRPr="001E46F3">
          <w:rPr>
            <w:lang w:val="en-GB"/>
          </w:rPr>
          <w:t>2</w:t>
        </w:r>
      </w:fldSimple>
      <w:r w:rsidR="007A771B" w:rsidRPr="00725A64">
        <w:rPr>
          <w:lang w:val="en-GB"/>
        </w:rPr>
        <w:t>]</w:t>
      </w:r>
      <w:r w:rsidRPr="00FF7947">
        <w:rPr>
          <w:lang w:val="en-GB"/>
        </w:rPr>
        <w:t>). This avoids the need for e</w:t>
      </w:r>
      <w:r w:rsidRPr="00725A64">
        <w:rPr>
          <w:lang w:val="en-GB"/>
        </w:rPr>
        <w:t>xplicit type checking or large alternative decision blocks.</w:t>
      </w:r>
    </w:p>
    <w:p w:rsidR="00D32EE9" w:rsidRPr="00725A64" w:rsidRDefault="0029300F" w:rsidP="00EA17BB">
      <w:pPr>
        <w:pStyle w:val="Heading3"/>
        <w:numPr>
          <w:ilvl w:val="3"/>
          <w:numId w:val="1"/>
        </w:numPr>
        <w:tabs>
          <w:tab w:val="left" w:pos="1078"/>
        </w:tabs>
        <w:ind w:left="0" w:firstLine="0"/>
        <w:rPr>
          <w:lang w:val="en-GB"/>
        </w:rPr>
      </w:pPr>
      <w:bookmarkStart w:id="1640" w:name="_Ref368652008"/>
      <w:bookmarkStart w:id="1641" w:name="_Toc430078877"/>
      <w:r w:rsidRPr="00725A64">
        <w:rPr>
          <w:lang w:val="en-GB"/>
        </w:rPr>
        <w:t>Operating System Commands</w:t>
      </w:r>
      <w:bookmarkEnd w:id="1640"/>
      <w:bookmarkEnd w:id="1641"/>
    </w:p>
    <w:p w:rsidR="0029300F" w:rsidRPr="00725A64" w:rsidRDefault="0029300F" w:rsidP="0029300F">
      <w:pPr>
        <w:rPr>
          <w:lang w:val="en-GB"/>
        </w:rPr>
      </w:pPr>
      <w:r w:rsidRPr="00725A64">
        <w:rPr>
          <w:lang w:val="en-GB"/>
        </w:rPr>
        <w:t>The VIL build language is also able to ex</w:t>
      </w:r>
      <w:r w:rsidR="006160BA" w:rsidRPr="00725A64">
        <w:rPr>
          <w:lang w:val="en-GB"/>
        </w:rPr>
        <w:t>ecute the most basic form of a blackbox</w:t>
      </w:r>
      <w:r w:rsidRPr="00725A64">
        <w:rPr>
          <w:lang w:val="en-GB"/>
        </w:rPr>
        <w:t xml:space="preserve"> instantiator, namely </w:t>
      </w:r>
      <w:r w:rsidR="00C93769" w:rsidRPr="00725A64">
        <w:rPr>
          <w:lang w:val="en-GB"/>
        </w:rPr>
        <w:t>operating systems calls or scripts</w:t>
      </w:r>
      <w:r w:rsidRPr="00725A64">
        <w:rPr>
          <w:lang w:val="en-GB"/>
        </w:rPr>
        <w:t xml:space="preserve">. However, the syntax for system calls </w:t>
      </w:r>
      <w:r w:rsidR="00C93769" w:rsidRPr="00725A64">
        <w:rPr>
          <w:lang w:val="en-GB"/>
        </w:rPr>
        <w:t xml:space="preserve">differs slightly from the other call types discussed in Section </w:t>
      </w:r>
      <w:r w:rsidR="00FF39BE" w:rsidRPr="00FF7947">
        <w:rPr>
          <w:lang w:val="en-GB"/>
        </w:rPr>
        <w:fldChar w:fldCharType="begin"/>
      </w:r>
      <w:r w:rsidR="008A653F" w:rsidRPr="00725A64">
        <w:rPr>
          <w:lang w:val="en-GB"/>
        </w:rPr>
        <w:instrText xml:space="preserve"> REF _Ref368407518 \w \h </w:instrText>
      </w:r>
      <w:r w:rsidR="00FF39BE" w:rsidRPr="00FF7947">
        <w:rPr>
          <w:lang w:val="en-GB"/>
        </w:rPr>
      </w:r>
      <w:r w:rsidR="00FF39BE" w:rsidRPr="00FF7947">
        <w:rPr>
          <w:lang w:val="en-GB"/>
        </w:rPr>
        <w:fldChar w:fldCharType="separate"/>
      </w:r>
      <w:r w:rsidR="00AA153B">
        <w:rPr>
          <w:lang w:val="en-GB"/>
        </w:rPr>
        <w:t>3.1.8.3</w:t>
      </w:r>
      <w:r w:rsidR="00FF39BE" w:rsidRPr="00FF7947">
        <w:rPr>
          <w:lang w:val="en-GB"/>
        </w:rPr>
        <w:fldChar w:fldCharType="end"/>
      </w:r>
      <w:r w:rsidR="008A653F" w:rsidRPr="00725A64">
        <w:rPr>
          <w:lang w:val="en-GB"/>
        </w:rPr>
        <w:t xml:space="preserve"> </w:t>
      </w:r>
      <w:r w:rsidR="00C93769" w:rsidRPr="00FF7947">
        <w:rPr>
          <w:lang w:val="en-GB"/>
        </w:rPr>
        <w:t>as operating system commands may require explicit path specifications.</w:t>
      </w:r>
    </w:p>
    <w:p w:rsidR="00C93769" w:rsidRPr="00725A64" w:rsidRDefault="00C93769" w:rsidP="00C93769">
      <w:pPr>
        <w:jc w:val="center"/>
        <w:rPr>
          <w:rFonts w:ascii="Courier New" w:hAnsi="Courier New" w:cs="Courier New"/>
          <w:sz w:val="22"/>
          <w:szCs w:val="22"/>
          <w:lang w:val="en-GB"/>
        </w:rPr>
      </w:pPr>
      <w:proofErr w:type="gramStart"/>
      <w:r w:rsidRPr="00725A64">
        <w:rPr>
          <w:rFonts w:ascii="Courier New" w:hAnsi="Courier New" w:cs="Courier New"/>
          <w:b/>
          <w:sz w:val="22"/>
          <w:szCs w:val="22"/>
          <w:lang w:val="en-GB"/>
        </w:rPr>
        <w:t>execute</w:t>
      </w:r>
      <w:proofErr w:type="gramEnd"/>
      <w:r w:rsidRPr="00725A64">
        <w:rPr>
          <w:rFonts w:ascii="Courier New" w:hAnsi="Courier New" w:cs="Courier New"/>
          <w:sz w:val="22"/>
          <w:szCs w:val="22"/>
          <w:lang w:val="en-GB"/>
        </w:rPr>
        <w:t xml:space="preserve"> </w:t>
      </w:r>
      <w:r w:rsidRPr="00725A64">
        <w:rPr>
          <w:rFonts w:ascii="Courier New" w:hAnsi="Courier New" w:cs="Courier New"/>
          <w:i/>
          <w:sz w:val="22"/>
          <w:szCs w:val="22"/>
          <w:lang w:val="en-GB"/>
        </w:rPr>
        <w:t>identifier</w:t>
      </w:r>
      <w:r w:rsidRPr="00725A64">
        <w:rPr>
          <w:rFonts w:ascii="Courier New" w:hAnsi="Courier New" w:cs="Courier New"/>
          <w:sz w:val="22"/>
          <w:szCs w:val="22"/>
          <w:lang w:val="en-GB"/>
        </w:rPr>
        <w:t>(</w:t>
      </w:r>
      <w:r w:rsidRPr="00725A64">
        <w:rPr>
          <w:rFonts w:ascii="Courier New" w:hAnsi="Courier New" w:cs="Courier New"/>
          <w:i/>
          <w:sz w:val="22"/>
          <w:szCs w:val="22"/>
          <w:lang w:val="en-GB"/>
        </w:rPr>
        <w:t>argumentList</w:t>
      </w:r>
      <w:r w:rsidRPr="00725A64">
        <w:rPr>
          <w:rFonts w:ascii="Courier New" w:hAnsi="Courier New" w:cs="Courier New"/>
          <w:sz w:val="22"/>
          <w:szCs w:val="22"/>
          <w:lang w:val="en-GB"/>
        </w:rPr>
        <w:t>)</w:t>
      </w:r>
    </w:p>
    <w:p w:rsidR="00C46179" w:rsidRDefault="00C93769" w:rsidP="00470D67">
      <w:pPr>
        <w:rPr>
          <w:lang w:val="en-GB"/>
        </w:rPr>
      </w:pPr>
      <w:proofErr w:type="gramStart"/>
      <w:r w:rsidRPr="00725A64">
        <w:rPr>
          <w:lang w:val="en-GB"/>
        </w:rPr>
        <w:t>whereby</w:t>
      </w:r>
      <w:proofErr w:type="gramEnd"/>
      <w:r w:rsidRPr="00725A64">
        <w:rPr>
          <w:lang w:val="en-GB"/>
        </w:rPr>
        <w:t xml:space="preserve"> </w:t>
      </w:r>
      <w:r w:rsidR="00DE59CE" w:rsidRPr="00725A64">
        <w:rPr>
          <w:rFonts w:ascii="Courier New" w:hAnsi="Courier New" w:cs="Courier New"/>
          <w:i/>
          <w:sz w:val="22"/>
          <w:szCs w:val="22"/>
          <w:lang w:val="en-GB"/>
        </w:rPr>
        <w:t>identifier</w:t>
      </w:r>
      <w:r w:rsidRPr="00725A64">
        <w:rPr>
          <w:lang w:val="en-GB"/>
        </w:rPr>
        <w:t xml:space="preserve"> </w:t>
      </w:r>
      <w:r w:rsidR="00DE59CE" w:rsidRPr="00725A64">
        <w:rPr>
          <w:lang w:val="en-GB"/>
        </w:rPr>
        <w:t xml:space="preserve">must denote a variable which </w:t>
      </w:r>
      <w:r w:rsidRPr="00725A64">
        <w:rPr>
          <w:lang w:val="en-GB"/>
        </w:rPr>
        <w:t xml:space="preserve">evaluates to a </w:t>
      </w:r>
      <w:r w:rsidRPr="00725A64">
        <w:rPr>
          <w:rFonts w:ascii="Courier New" w:hAnsi="Courier New" w:cs="Courier New"/>
          <w:sz w:val="22"/>
          <w:szCs w:val="22"/>
          <w:lang w:val="en-GB"/>
        </w:rPr>
        <w:t>String</w:t>
      </w:r>
      <w:r w:rsidRPr="00725A64">
        <w:rPr>
          <w:lang w:val="en-GB"/>
        </w:rPr>
        <w:t xml:space="preserve"> or a </w:t>
      </w:r>
      <w:r w:rsidRPr="00725A64">
        <w:rPr>
          <w:rFonts w:ascii="Courier New" w:hAnsi="Courier New" w:cs="Courier New"/>
          <w:sz w:val="22"/>
          <w:szCs w:val="22"/>
          <w:lang w:val="en-GB"/>
        </w:rPr>
        <w:t>Path</w:t>
      </w:r>
      <w:r w:rsidRPr="00725A64">
        <w:rPr>
          <w:lang w:val="en-GB"/>
        </w:rPr>
        <w:t xml:space="preserve">. </w:t>
      </w:r>
    </w:p>
    <w:p w:rsidR="00C46179" w:rsidRDefault="00C46179" w:rsidP="00470D67">
      <w:pPr>
        <w:rPr>
          <w:lang w:val="en-GB"/>
        </w:rPr>
      </w:pPr>
      <w:r>
        <w:rPr>
          <w:lang w:val="en-GB"/>
        </w:rPr>
        <w:t xml:space="preserve">The </w:t>
      </w:r>
      <w:r w:rsidRPr="00725A64">
        <w:rPr>
          <w:rFonts w:ascii="Courier New" w:hAnsi="Courier New" w:cs="Courier New"/>
          <w:i/>
          <w:sz w:val="22"/>
          <w:szCs w:val="22"/>
          <w:lang w:val="en-GB"/>
        </w:rPr>
        <w:t>argumentList</w:t>
      </w:r>
      <w:r>
        <w:rPr>
          <w:lang w:val="en-GB"/>
        </w:rPr>
        <w:t xml:space="preserve"> contains the arguments to be passed to the external command in terms of a comma separated list. Although it is in VIL syntactically correct to put multiple arguments into a single String, this leads typically to execution problems as the underlying infrastructure (Java) expects individual arguments and even inserts quotes to cope with whitespaces.</w:t>
      </w:r>
    </w:p>
    <w:p w:rsidR="0029300F" w:rsidRDefault="00D11A40" w:rsidP="00470D67">
      <w:pPr>
        <w:rPr>
          <w:lang w:val="en-GB"/>
        </w:rPr>
      </w:pPr>
      <w:r w:rsidRPr="00725A64">
        <w:rPr>
          <w:lang w:val="en-GB"/>
        </w:rPr>
        <w:t xml:space="preserve">This enables that operating system calls can be composed at script execution time or determined using external values (see Section </w:t>
      </w:r>
      <w:r w:rsidR="00FF39BE" w:rsidRPr="00FF7947">
        <w:rPr>
          <w:lang w:val="en-GB"/>
        </w:rPr>
        <w:fldChar w:fldCharType="begin"/>
      </w:r>
      <w:r w:rsidRPr="00725A64">
        <w:rPr>
          <w:lang w:val="en-GB"/>
        </w:rPr>
        <w:instrText xml:space="preserve"> REF _Ref368652903 \r \h </w:instrText>
      </w:r>
      <w:r w:rsidR="00FF39BE" w:rsidRPr="00FF7947">
        <w:rPr>
          <w:lang w:val="en-GB"/>
        </w:rPr>
      </w:r>
      <w:r w:rsidR="00FF39BE" w:rsidRPr="00FF7947">
        <w:rPr>
          <w:lang w:val="en-GB"/>
        </w:rPr>
        <w:fldChar w:fldCharType="separate"/>
      </w:r>
      <w:r w:rsidR="00AA153B">
        <w:rPr>
          <w:lang w:val="en-GB"/>
        </w:rPr>
        <w:t>3.1.7</w:t>
      </w:r>
      <w:r w:rsidR="00FF39BE" w:rsidRPr="00FF7947">
        <w:rPr>
          <w:lang w:val="en-GB"/>
        </w:rPr>
        <w:fldChar w:fldCharType="end"/>
      </w:r>
      <w:r w:rsidRPr="00725A64">
        <w:rPr>
          <w:lang w:val="en-GB"/>
        </w:rPr>
        <w:t xml:space="preserve">). </w:t>
      </w:r>
      <w:r w:rsidR="00C93769" w:rsidRPr="00FF7947">
        <w:rPr>
          <w:lang w:val="en-GB"/>
        </w:rPr>
        <w:t>However, the related command or script is executed</w:t>
      </w:r>
      <w:r w:rsidR="00FF74FD">
        <w:rPr>
          <w:lang w:val="en-GB"/>
        </w:rPr>
        <w:t>,</w:t>
      </w:r>
      <w:r w:rsidR="00C93769" w:rsidRPr="00FF7947">
        <w:rPr>
          <w:lang w:val="en-GB"/>
        </w:rPr>
        <w:t xml:space="preserve"> bu</w:t>
      </w:r>
      <w:r w:rsidR="00C93769" w:rsidRPr="00725A64">
        <w:rPr>
          <w:lang w:val="en-GB"/>
        </w:rPr>
        <w:t>t the created art</w:t>
      </w:r>
      <w:ins w:id="1642" w:author="Holger Eichelberger" w:date="2015-09-15T11:00:00Z">
        <w:r w:rsidR="001B20D7">
          <w:rPr>
            <w:lang w:val="en-GB"/>
          </w:rPr>
          <w:t>i</w:t>
        </w:r>
      </w:ins>
      <w:del w:id="1643" w:author="Holger Eichelberger" w:date="2015-09-15T11:00:00Z">
        <w:r w:rsidR="00C93769" w:rsidRPr="00725A64" w:rsidDel="001B20D7">
          <w:rPr>
            <w:lang w:val="en-GB"/>
          </w:rPr>
          <w:delText>e</w:delText>
        </w:r>
      </w:del>
      <w:r w:rsidR="00C93769" w:rsidRPr="00725A64">
        <w:rPr>
          <w:lang w:val="en-GB"/>
        </w:rPr>
        <w:t>facts are not tracked by the VIL execution environment.</w:t>
      </w:r>
    </w:p>
    <w:p w:rsidR="009339CE" w:rsidRPr="00725A64" w:rsidRDefault="009339CE" w:rsidP="009339CE">
      <w:pPr>
        <w:pStyle w:val="Heading3"/>
        <w:numPr>
          <w:ilvl w:val="3"/>
          <w:numId w:val="1"/>
        </w:numPr>
        <w:tabs>
          <w:tab w:val="left" w:pos="1078"/>
        </w:tabs>
        <w:ind w:left="0" w:firstLine="0"/>
        <w:rPr>
          <w:lang w:val="en-GB"/>
        </w:rPr>
      </w:pPr>
      <w:bookmarkStart w:id="1644" w:name="_Toc430078878"/>
      <w:r>
        <w:rPr>
          <w:lang w:val="en-GB"/>
        </w:rPr>
        <w:lastRenderedPageBreak/>
        <w:t>Alternative</w:t>
      </w:r>
      <w:r w:rsidRPr="00725A64">
        <w:rPr>
          <w:lang w:val="en-GB"/>
        </w:rPr>
        <w:t xml:space="preserve"> Execution</w:t>
      </w:r>
      <w:bookmarkEnd w:id="1644"/>
    </w:p>
    <w:p w:rsidR="009339CE" w:rsidRPr="00725A64" w:rsidRDefault="009339CE" w:rsidP="009339CE">
      <w:pPr>
        <w:rPr>
          <w:lang w:val="en-GB"/>
        </w:rPr>
      </w:pPr>
      <w:r w:rsidRPr="00725A64">
        <w:rPr>
          <w:lang w:val="en-GB"/>
        </w:rPr>
        <w:t xml:space="preserve">In the </w:t>
      </w:r>
      <w:r>
        <w:rPr>
          <w:lang w:val="en-GB"/>
        </w:rPr>
        <w:t>VIL</w:t>
      </w:r>
      <w:r w:rsidRPr="00725A64">
        <w:rPr>
          <w:lang w:val="en-GB"/>
        </w:rPr>
        <w:t xml:space="preserve"> </w:t>
      </w:r>
      <w:r>
        <w:rPr>
          <w:lang w:val="en-GB"/>
        </w:rPr>
        <w:t>build</w:t>
      </w:r>
      <w:r w:rsidRPr="00725A64">
        <w:rPr>
          <w:lang w:val="en-GB"/>
        </w:rPr>
        <w:t xml:space="preserve"> language, alternatives allow choosing among different ways of instantiating artifact</w:t>
      </w:r>
      <w:r>
        <w:rPr>
          <w:lang w:val="en-GB"/>
        </w:rPr>
        <w:t>s</w:t>
      </w:r>
      <w:r w:rsidRPr="00725A64">
        <w:rPr>
          <w:lang w:val="en-GB"/>
        </w:rPr>
        <w:t>, i.e., upon evaluating a condition the appropriate alternative to execute is determined.</w:t>
      </w:r>
    </w:p>
    <w:p w:rsidR="009339CE" w:rsidRPr="00725A64" w:rsidRDefault="009339CE" w:rsidP="009339CE">
      <w:pPr>
        <w:rPr>
          <w:lang w:val="en-GB"/>
        </w:rPr>
      </w:pPr>
      <w:r w:rsidRPr="00725A64">
        <w:rPr>
          <w:lang w:val="en-GB"/>
        </w:rPr>
        <w:t xml:space="preserve">The (return) type of an alternative is either the common type of all alternatives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9339CE" w:rsidRDefault="009339CE" w:rsidP="009339CE">
      <w:pPr>
        <w:spacing w:line="276" w:lineRule="auto"/>
        <w:jc w:val="left"/>
        <w:rPr>
          <w:lang w:val="en-GB"/>
        </w:rPr>
      </w:pPr>
      <w:r w:rsidRPr="00725A64">
        <w:rPr>
          <w:b/>
          <w:lang w:val="en-GB"/>
        </w:rPr>
        <w:t>Syntax</w:t>
      </w:r>
      <w:r w:rsidRPr="00725A64">
        <w:rPr>
          <w:lang w:val="en-GB"/>
        </w:rPr>
        <w:t xml:space="preserve">: </w:t>
      </w:r>
    </w:p>
    <w:p w:rsidR="009339CE" w:rsidRDefault="009339CE" w:rsidP="009339CE">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p>
    <w:p w:rsidR="009339CE" w:rsidRPr="00725A64" w:rsidRDefault="009339CE" w:rsidP="009339CE">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w:t>
      </w:r>
      <w:r>
        <w:rPr>
          <w:rFonts w:ascii="Courier New" w:hAnsi="Courier New" w:cs="Courier New"/>
          <w:i/>
          <w:sz w:val="22"/>
          <w:szCs w:val="22"/>
          <w:lang w:val="en-GB"/>
        </w:rPr>
        <w:t>tatement</w:t>
      </w:r>
      <w:r w:rsidRPr="00725A64">
        <w:rPr>
          <w:rFonts w:ascii="Courier New" w:hAnsi="Courier New" w:cs="Courier New"/>
          <w:b/>
          <w:sz w:val="22"/>
          <w:szCs w:val="22"/>
          <w:lang w:val="en-GB"/>
        </w:rPr>
        <w:t xml:space="preserve"> else </w:t>
      </w:r>
      <w:r>
        <w:rPr>
          <w:rFonts w:ascii="Courier New" w:hAnsi="Courier New" w:cs="Courier New"/>
          <w:i/>
          <w:sz w:val="22"/>
          <w:szCs w:val="22"/>
          <w:lang w:val="en-GB"/>
        </w:rPr>
        <w:t>else</w:t>
      </w:r>
      <w:r w:rsidRPr="00725A64">
        <w:rPr>
          <w:rFonts w:ascii="Courier New" w:hAnsi="Courier New" w:cs="Courier New"/>
          <w:i/>
          <w:sz w:val="22"/>
          <w:szCs w:val="22"/>
          <w:lang w:val="en-GB"/>
        </w:rPr>
        <w:t>S</w:t>
      </w:r>
      <w:r>
        <w:rPr>
          <w:rFonts w:ascii="Courier New" w:hAnsi="Courier New" w:cs="Courier New"/>
          <w:i/>
          <w:sz w:val="22"/>
          <w:szCs w:val="22"/>
          <w:lang w:val="en-GB"/>
        </w:rPr>
        <w:t>tatement</w:t>
      </w:r>
    </w:p>
    <w:p w:rsidR="009339CE" w:rsidRDefault="009339CE" w:rsidP="009339CE">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keyword </w:t>
      </w:r>
      <w:r w:rsidRPr="00725A64">
        <w:rPr>
          <w:rFonts w:ascii="Courier New" w:hAnsi="Courier New" w:cs="Courier New"/>
          <w:b/>
          <w:sz w:val="22"/>
          <w:szCs w:val="22"/>
          <w:lang w:val="en-GB"/>
        </w:rPr>
        <w:t>if</w:t>
      </w:r>
      <w:r w:rsidRPr="00725A64">
        <w:rPr>
          <w:lang w:val="en-GB"/>
        </w:rPr>
        <w:t xml:space="preserve"> indicates the beginning of an alternative statement.</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(or statement block enclosed in curly braces)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else</w:t>
      </w:r>
      <w:r w:rsidRPr="00725A64">
        <w:rPr>
          <w:lang w:val="en-GB"/>
        </w:rPr>
        <w:t xml:space="preserve"> part is optional, i.e., if else is used in an alternative, a following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is required. As usual, a dangling else is bound to the innermost alternative.</w:t>
      </w:r>
    </w:p>
    <w:p w:rsidR="009339CE" w:rsidRPr="00725A64" w:rsidRDefault="009339CE" w:rsidP="009339CE">
      <w:pPr>
        <w:pStyle w:val="ListParagraph"/>
        <w:numPr>
          <w:ilvl w:val="0"/>
          <w:numId w:val="7"/>
        </w:numPr>
        <w:spacing w:after="200" w:line="276" w:lineRule="auto"/>
        <w:ind w:left="993"/>
        <w:rPr>
          <w:lang w:val="en-GB"/>
        </w:rPr>
      </w:pPr>
      <w:r w:rsidRPr="00725A64">
        <w:rPr>
          <w:lang w:val="en-GB"/>
        </w:rPr>
        <w:t xml:space="preserve">The </w:t>
      </w:r>
      <w:r>
        <w:rPr>
          <w:rFonts w:ascii="Courier New" w:hAnsi="Courier New" w:cs="Courier New"/>
          <w:i/>
          <w:sz w:val="22"/>
          <w:szCs w:val="22"/>
          <w:lang w:val="en-GB"/>
        </w:rPr>
        <w:t>else</w:t>
      </w:r>
      <w:r w:rsidRPr="00725A64">
        <w:rPr>
          <w:rFonts w:ascii="Courier New" w:hAnsi="Courier New" w:cs="Courier New"/>
          <w:i/>
          <w:sz w:val="22"/>
          <w:szCs w:val="22"/>
          <w:lang w:val="en-GB"/>
        </w:rPr>
        <w:t>Statement</w:t>
      </w:r>
      <w:r w:rsidRPr="00725A64">
        <w:rPr>
          <w:lang w:val="en-GB"/>
        </w:rPr>
        <w:t xml:space="preserve"> (or statement block enclosed in curly braces) is executed if the </w:t>
      </w:r>
      <w:r w:rsidRPr="00725A64">
        <w:rPr>
          <w:rFonts w:ascii="Courier New" w:hAnsi="Courier New" w:cs="Courier New"/>
          <w:i/>
          <w:sz w:val="22"/>
          <w:szCs w:val="22"/>
          <w:lang w:val="en-GB"/>
        </w:rPr>
        <w:t>expression</w:t>
      </w:r>
      <w:r w:rsidRPr="00725A64">
        <w:rPr>
          <w:lang w:val="en-GB"/>
        </w:rPr>
        <w:t xml:space="preserve"> is evaluated to false. Again, a single statement must be terminated by a semicolon.</w:t>
      </w:r>
    </w:p>
    <w:p w:rsidR="009339CE" w:rsidRDefault="009339CE" w:rsidP="009339CE">
      <w:pPr>
        <w:spacing w:line="276" w:lineRule="auto"/>
        <w:jc w:val="left"/>
        <w:rPr>
          <w:lang w:val="en-GB"/>
        </w:rPr>
      </w:pPr>
      <w:r w:rsidRPr="00725A64">
        <w:rPr>
          <w:b/>
          <w:lang w:val="en-GB"/>
        </w:rPr>
        <w:t>Example</w:t>
      </w:r>
      <w:r w:rsidRPr="00725A64">
        <w:rPr>
          <w:lang w:val="en-GB"/>
        </w:rPr>
        <w:t xml:space="preserve">: </w:t>
      </w:r>
    </w:p>
    <w:p w:rsidR="009339CE" w:rsidRPr="00A749B6" w:rsidRDefault="009339CE" w:rsidP="009339CE">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9339CE" w:rsidRPr="00A749B6" w:rsidRDefault="009339CE" w:rsidP="009339CE">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DD568E" w:rsidRDefault="009339CE">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xml:space="preserve">} </w:t>
      </w:r>
    </w:p>
    <w:p w:rsidR="00D13AAE" w:rsidRPr="00725A64" w:rsidRDefault="00692492" w:rsidP="00EA17BB">
      <w:pPr>
        <w:pStyle w:val="Heading3"/>
        <w:numPr>
          <w:ilvl w:val="3"/>
          <w:numId w:val="1"/>
        </w:numPr>
        <w:tabs>
          <w:tab w:val="left" w:pos="1078"/>
        </w:tabs>
        <w:ind w:left="0" w:firstLine="0"/>
        <w:rPr>
          <w:lang w:val="en-GB"/>
        </w:rPr>
      </w:pPr>
      <w:bookmarkStart w:id="1645" w:name="_Toc402953141"/>
      <w:bookmarkStart w:id="1646" w:name="_Ref368407271"/>
      <w:bookmarkStart w:id="1647" w:name="_Toc430078879"/>
      <w:bookmarkEnd w:id="1645"/>
      <w:r w:rsidRPr="00725A64">
        <w:rPr>
          <w:lang w:val="en-GB"/>
        </w:rPr>
        <w:t>Iterated</w:t>
      </w:r>
      <w:r w:rsidR="00D13AAE" w:rsidRPr="00725A64">
        <w:rPr>
          <w:lang w:val="en-GB"/>
        </w:rPr>
        <w:t xml:space="preserve"> Execution</w:t>
      </w:r>
      <w:bookmarkEnd w:id="1646"/>
      <w:bookmarkEnd w:id="1647"/>
    </w:p>
    <w:p w:rsidR="0029300F" w:rsidRPr="00725A64" w:rsidRDefault="00AA7230" w:rsidP="00470D67">
      <w:pPr>
        <w:rPr>
          <w:lang w:val="en-GB"/>
        </w:rPr>
      </w:pPr>
      <w:r w:rsidRPr="00725A64">
        <w:rPr>
          <w:lang w:val="en-GB"/>
        </w:rPr>
        <w:t xml:space="preserve">Finally, all </w:t>
      </w:r>
      <w:r w:rsidR="00306D08" w:rsidRPr="00725A64">
        <w:rPr>
          <w:lang w:val="en-GB"/>
        </w:rPr>
        <w:t xml:space="preserve">statements </w:t>
      </w:r>
      <w:r w:rsidRPr="00725A64">
        <w:rPr>
          <w:lang w:val="en-GB"/>
        </w:rPr>
        <w:t xml:space="preserve">available in a </w:t>
      </w:r>
      <w:r w:rsidR="00306D08" w:rsidRPr="00725A64">
        <w:rPr>
          <w:lang w:val="en-GB"/>
        </w:rPr>
        <w:t>rule</w:t>
      </w:r>
      <w:r w:rsidRPr="00725A64">
        <w:rPr>
          <w:lang w:val="en-GB"/>
        </w:rPr>
        <w:t xml:space="preserve"> body may </w:t>
      </w:r>
      <w:r w:rsidR="007F5F98" w:rsidRPr="00725A64">
        <w:rPr>
          <w:lang w:val="en-GB"/>
        </w:rPr>
        <w:t xml:space="preserve">explicitly </w:t>
      </w:r>
      <w:r w:rsidRPr="00725A64">
        <w:rPr>
          <w:lang w:val="en-GB"/>
        </w:rPr>
        <w:t>be executed in iterative fashion, e.g., to apply a sequence of instantiator calls explicitly to a container of art</w:t>
      </w:r>
      <w:ins w:id="1648" w:author="Holger Eichelberger" w:date="2015-09-15T11:00:00Z">
        <w:r w:rsidR="001B20D7">
          <w:rPr>
            <w:lang w:val="en-GB"/>
          </w:rPr>
          <w:t>i</w:t>
        </w:r>
      </w:ins>
      <w:del w:id="1649" w:author="Holger Eichelberger" w:date="2015-09-15T11:00:00Z">
        <w:r w:rsidRPr="00725A64" w:rsidDel="001B20D7">
          <w:rPr>
            <w:lang w:val="en-GB"/>
          </w:rPr>
          <w:delText>e</w:delText>
        </w:r>
      </w:del>
      <w:r w:rsidRPr="00725A64">
        <w:rPr>
          <w:lang w:val="en-GB"/>
        </w:rPr>
        <w:t xml:space="preserve">facts. </w:t>
      </w:r>
      <w:r w:rsidR="00306D08" w:rsidRPr="00725A64">
        <w:rPr>
          <w:lang w:val="en-GB"/>
        </w:rPr>
        <w:t xml:space="preserve">Therefore, the VIL build language offers a dedicated loop statement. However, this </w:t>
      </w:r>
      <w:r w:rsidR="008C293B">
        <w:rPr>
          <w:lang w:val="en-GB"/>
        </w:rPr>
        <w:t>expression</w:t>
      </w:r>
      <w:r w:rsidR="008C293B" w:rsidRPr="00725A64">
        <w:rPr>
          <w:lang w:val="en-GB"/>
        </w:rPr>
        <w:t xml:space="preserve"> </w:t>
      </w:r>
      <w:r w:rsidR="008D25F7" w:rsidRPr="00725A64">
        <w:rPr>
          <w:lang w:val="en-GB"/>
        </w:rPr>
        <w:t xml:space="preserve">called </w:t>
      </w:r>
      <w:r w:rsidR="008D25F7" w:rsidRPr="00725A64">
        <w:rPr>
          <w:rFonts w:ascii="Courier New" w:hAnsi="Courier New" w:cs="Courier New"/>
          <w:sz w:val="22"/>
          <w:szCs w:val="22"/>
          <w:lang w:val="en-GB"/>
        </w:rPr>
        <w:t>map</w:t>
      </w:r>
      <w:r w:rsidR="008D25F7" w:rsidRPr="00725A64">
        <w:rPr>
          <w:lang w:val="en-GB"/>
        </w:rPr>
        <w:t xml:space="preserve"> in the VIL build </w:t>
      </w:r>
      <w:r w:rsidR="007C475B" w:rsidRPr="00725A64">
        <w:rPr>
          <w:lang w:val="en-GB"/>
        </w:rPr>
        <w:t xml:space="preserve">language </w:t>
      </w:r>
      <w:r w:rsidR="00306D08" w:rsidRPr="00725A64">
        <w:rPr>
          <w:lang w:val="en-GB"/>
        </w:rPr>
        <w:t xml:space="preserve">is different from typical programming language loops as it </w:t>
      </w:r>
      <w:r w:rsidR="00E10E36" w:rsidRPr="00725A64">
        <w:rPr>
          <w:lang w:val="en-GB"/>
        </w:rPr>
        <w:t>collects</w:t>
      </w:r>
      <w:r w:rsidR="00306D08" w:rsidRPr="00725A64">
        <w:rPr>
          <w:lang w:val="en-GB"/>
        </w:rPr>
        <w:t xml:space="preserve"> the result of its execution in terms of modified art</w:t>
      </w:r>
      <w:ins w:id="1650" w:author="Holger Eichelberger" w:date="2015-09-15T11:00:00Z">
        <w:r w:rsidR="001B20D7">
          <w:rPr>
            <w:lang w:val="en-GB"/>
          </w:rPr>
          <w:t>i</w:t>
        </w:r>
      </w:ins>
      <w:del w:id="1651" w:author="Holger Eichelberger" w:date="2015-09-15T11:00:00Z">
        <w:r w:rsidR="00306D08" w:rsidRPr="00725A64" w:rsidDel="001B20D7">
          <w:rPr>
            <w:lang w:val="en-GB"/>
          </w:rPr>
          <w:delText>e</w:delText>
        </w:r>
      </w:del>
      <w:r w:rsidR="00306D08" w:rsidRPr="00725A64">
        <w:rPr>
          <w:lang w:val="en-GB"/>
        </w:rPr>
        <w:t>facts (s</w:t>
      </w:r>
      <w:r w:rsidR="00306D08" w:rsidRPr="00FF7947">
        <w:rPr>
          <w:lang w:val="en-GB"/>
        </w:rPr>
        <w:t>imilar to a rule).</w:t>
      </w:r>
      <w:r w:rsidR="00BD30D1">
        <w:rPr>
          <w:lang w:val="en-GB"/>
        </w:rPr>
        <w:t xml:space="preserve"> The results produced by a map expression are determined by the last standalone expression in a map body. The evaluation results of these expressions are collected in a sequence of type of the expression. The </w:t>
      </w:r>
      <w:r w:rsidR="00BD30D1">
        <w:rPr>
          <w:lang w:val="en-GB"/>
        </w:rPr>
        <w:lastRenderedPageBreak/>
        <w:t xml:space="preserve">results can be assigned to a variable. If there is no such expression, map will behave like a typical for-loop. However, due to its character as an expression, a map must be used within an expression and terminated by a semicolon. </w:t>
      </w:r>
    </w:p>
    <w:p w:rsidR="0061721E" w:rsidRDefault="004274B9">
      <w:pPr>
        <w:spacing w:line="276" w:lineRule="auto"/>
        <w:jc w:val="left"/>
        <w:rPr>
          <w:lang w:val="en-GB"/>
        </w:rPr>
      </w:pPr>
      <w:r w:rsidRPr="00725A64">
        <w:rPr>
          <w:b/>
          <w:lang w:val="en-GB"/>
        </w:rPr>
        <w:t>Syntax</w:t>
      </w:r>
      <w:r w:rsidRPr="00725A64">
        <w:rPr>
          <w:lang w:val="en-GB"/>
        </w:rPr>
        <w:t xml:space="preserve">: </w:t>
      </w:r>
    </w:p>
    <w:p w:rsidR="0061721E" w:rsidRDefault="006541E2">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m</w:t>
      </w:r>
      <w:r w:rsidR="004274B9" w:rsidRPr="00725A64">
        <w:rPr>
          <w:rFonts w:ascii="Courier New" w:hAnsi="Courier New" w:cs="Courier New"/>
          <w:b/>
          <w:sz w:val="22"/>
          <w:szCs w:val="22"/>
          <w:lang w:val="en-GB"/>
        </w:rPr>
        <w:t>ap(</w:t>
      </w:r>
      <w:proofErr w:type="gramEnd"/>
      <w:r w:rsidR="00563CE1" w:rsidRPr="00725A64">
        <w:rPr>
          <w:rFonts w:ascii="Courier New" w:hAnsi="Courier New" w:cs="Courier New"/>
          <w:i/>
          <w:sz w:val="22"/>
          <w:szCs w:val="22"/>
          <w:lang w:val="en-GB"/>
        </w:rPr>
        <w:t>names</w:t>
      </w:r>
      <w:r w:rsidR="004274B9" w:rsidRPr="00725A64">
        <w:rPr>
          <w:rFonts w:ascii="Courier New" w:hAnsi="Courier New" w:cs="Courier New"/>
          <w:b/>
          <w:sz w:val="22"/>
          <w:szCs w:val="22"/>
          <w:lang w:val="en-GB"/>
        </w:rPr>
        <w:t xml:space="preserve"> = </w:t>
      </w:r>
      <w:r w:rsidR="004274B9" w:rsidRPr="00725A64">
        <w:rPr>
          <w:rFonts w:ascii="Courier New" w:hAnsi="Courier New" w:cs="Courier New"/>
          <w:i/>
          <w:sz w:val="22"/>
          <w:szCs w:val="22"/>
          <w:lang w:val="en-GB"/>
        </w:rPr>
        <w:t>expression</w:t>
      </w:r>
      <w:r w:rsidR="004274B9" w:rsidRPr="00725A64">
        <w:rPr>
          <w:rFonts w:ascii="Courier New" w:hAnsi="Courier New" w:cs="Courier New"/>
          <w:b/>
          <w:sz w:val="22"/>
          <w:szCs w:val="22"/>
          <w:lang w:val="en-GB"/>
        </w:rPr>
        <w:t>) {</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//rule, instantiator</w:t>
      </w:r>
      <w:r w:rsidR="00BE4762" w:rsidRPr="00725A64">
        <w:rPr>
          <w:rFonts w:ascii="Courier New" w:hAnsi="Courier New" w:cs="Courier New"/>
          <w:sz w:val="22"/>
          <w:szCs w:val="22"/>
          <w:lang w:val="en-GB"/>
        </w:rPr>
        <w:t>, art</w:t>
      </w:r>
      <w:ins w:id="1652" w:author="Holger Eichelberger" w:date="2015-09-15T11:00:00Z">
        <w:r w:rsidR="001B20D7">
          <w:rPr>
            <w:rFonts w:ascii="Courier New" w:hAnsi="Courier New" w:cs="Courier New"/>
            <w:sz w:val="22"/>
            <w:szCs w:val="22"/>
            <w:lang w:val="en-GB"/>
          </w:rPr>
          <w:t>i</w:t>
        </w:r>
      </w:ins>
      <w:del w:id="1653" w:author="Holger Eichelberger" w:date="2015-09-15T11:00:00Z">
        <w:r w:rsidR="00BE4762" w:rsidRPr="00725A64" w:rsidDel="001B20D7">
          <w:rPr>
            <w:rFonts w:ascii="Courier New" w:hAnsi="Courier New" w:cs="Courier New"/>
            <w:sz w:val="22"/>
            <w:szCs w:val="22"/>
            <w:lang w:val="en-GB"/>
          </w:rPr>
          <w:delText>e</w:delText>
        </w:r>
      </w:del>
      <w:r w:rsidRPr="00725A64">
        <w:rPr>
          <w:rFonts w:ascii="Courier New" w:hAnsi="Courier New" w:cs="Courier New"/>
          <w:sz w:val="22"/>
          <w:szCs w:val="22"/>
          <w:lang w:val="en-GB"/>
        </w:rPr>
        <w:t>fact or system calls</w:t>
      </w:r>
    </w:p>
    <w:p w:rsidR="0061721E" w:rsidRDefault="004274B9">
      <w:pPr>
        <w:spacing w:after="60" w:line="276" w:lineRule="auto"/>
        <w:ind w:left="562"/>
        <w:jc w:val="left"/>
        <w:rPr>
          <w:rFonts w:ascii="Courier New" w:hAnsi="Courier New" w:cs="Courier New"/>
          <w:sz w:val="22"/>
          <w:szCs w:val="22"/>
          <w:lang w:val="en-GB"/>
        </w:rPr>
      </w:pPr>
      <w:r w:rsidRPr="00725A64">
        <w:rPr>
          <w:rFonts w:ascii="Courier New" w:hAnsi="Courier New" w:cs="Courier New"/>
          <w:sz w:val="22"/>
          <w:szCs w:val="22"/>
          <w:lang w:val="en-GB"/>
        </w:rPr>
        <w:t>//iterated execution</w:t>
      </w:r>
    </w:p>
    <w:p w:rsidR="004274B9" w:rsidRPr="00725A64" w:rsidRDefault="004274B9"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00BD30D1">
        <w:rPr>
          <w:rFonts w:ascii="Courier New" w:hAnsi="Courier New" w:cs="Courier New"/>
          <w:b/>
          <w:sz w:val="22"/>
          <w:szCs w:val="22"/>
          <w:lang w:val="en-GB"/>
        </w:rPr>
        <w:t>;</w:t>
      </w:r>
    </w:p>
    <w:p w:rsidR="0061721E" w:rsidRDefault="004274B9">
      <w:pPr>
        <w:keepNext/>
        <w:spacing w:line="276" w:lineRule="auto"/>
        <w:rPr>
          <w:lang w:val="en-GB"/>
        </w:rPr>
      </w:pPr>
      <w:r w:rsidRPr="00725A64">
        <w:rPr>
          <w:b/>
          <w:lang w:val="en-GB"/>
        </w:rPr>
        <w:t>Description of Syntax</w:t>
      </w:r>
      <w:r w:rsidRPr="00725A64">
        <w:rPr>
          <w:lang w:val="en-GB"/>
        </w:rPr>
        <w:t>: A</w:t>
      </w:r>
      <w:r w:rsidR="00DA7652" w:rsidRPr="00725A64">
        <w:rPr>
          <w:lang w:val="en-GB"/>
        </w:rPr>
        <w:t xml:space="preserve">n iterated execution </w:t>
      </w:r>
      <w:r w:rsidRPr="00725A64">
        <w:rPr>
          <w:lang w:val="en-GB"/>
        </w:rPr>
        <w:t>consists of the following elements:</w:t>
      </w:r>
    </w:p>
    <w:p w:rsidR="004274B9" w:rsidRPr="00725A64" w:rsidRDefault="004274B9" w:rsidP="008D4253">
      <w:pPr>
        <w:pStyle w:val="ListParagraph"/>
        <w:numPr>
          <w:ilvl w:val="0"/>
          <w:numId w:val="7"/>
        </w:numPr>
        <w:spacing w:after="200" w:line="276" w:lineRule="auto"/>
        <w:ind w:left="993"/>
        <w:rPr>
          <w:lang w:val="en-GB"/>
        </w:rPr>
      </w:pPr>
      <w:r w:rsidRPr="00725A64">
        <w:rPr>
          <w:lang w:val="en-GB"/>
        </w:rPr>
        <w:t xml:space="preserve">The keyword </w:t>
      </w:r>
      <w:r w:rsidR="00DA7652" w:rsidRPr="00725A64">
        <w:rPr>
          <w:rFonts w:ascii="Courier New" w:hAnsi="Courier New" w:cs="Courier New"/>
          <w:b/>
          <w:sz w:val="22"/>
          <w:szCs w:val="22"/>
          <w:lang w:val="en-GB"/>
        </w:rPr>
        <w:t>map</w:t>
      </w:r>
      <w:r w:rsidRPr="00725A64">
        <w:rPr>
          <w:lang w:val="en-GB"/>
        </w:rPr>
        <w:t xml:space="preserve"> </w:t>
      </w:r>
      <w:r w:rsidR="00DA7652" w:rsidRPr="00725A64">
        <w:rPr>
          <w:lang w:val="en-GB"/>
        </w:rPr>
        <w:t>followed by parenthesis defining the iterator variables</w:t>
      </w:r>
      <w:r w:rsidRPr="00725A64">
        <w:rPr>
          <w:lang w:val="en-GB"/>
        </w:rPr>
        <w:t>.</w:t>
      </w:r>
    </w:p>
    <w:p w:rsidR="003A4C6D" w:rsidRDefault="004274B9" w:rsidP="008D4253">
      <w:pPr>
        <w:pStyle w:val="ListParagraph"/>
        <w:numPr>
          <w:ilvl w:val="0"/>
          <w:numId w:val="7"/>
        </w:numPr>
        <w:spacing w:after="200" w:line="276" w:lineRule="auto"/>
        <w:ind w:left="993"/>
        <w:rPr>
          <w:lang w:val="en-GB"/>
        </w:rPr>
      </w:pPr>
      <w:r w:rsidRPr="00725A64">
        <w:rPr>
          <w:lang w:val="en-GB"/>
        </w:rPr>
        <w:t xml:space="preserve">The </w:t>
      </w:r>
      <w:r w:rsidR="00563CE1" w:rsidRPr="00725A64">
        <w:rPr>
          <w:rFonts w:ascii="Courier New" w:hAnsi="Courier New" w:cs="Courier New"/>
          <w:i/>
          <w:sz w:val="22"/>
          <w:szCs w:val="22"/>
          <w:lang w:val="en-GB"/>
        </w:rPr>
        <w:t>names</w:t>
      </w:r>
      <w:r w:rsidRPr="00725A64">
        <w:rPr>
          <w:lang w:val="en-GB"/>
        </w:rPr>
        <w:t xml:space="preserve"> </w:t>
      </w:r>
      <w:r w:rsidR="00BE4762" w:rsidRPr="00725A64">
        <w:rPr>
          <w:lang w:val="en-GB"/>
        </w:rPr>
        <w:t xml:space="preserve">denoting the </w:t>
      </w:r>
      <w:r w:rsidR="00595DBD" w:rsidRPr="00725A64">
        <w:rPr>
          <w:lang w:val="en-GB"/>
        </w:rPr>
        <w:t xml:space="preserve">names of the </w:t>
      </w:r>
      <w:r w:rsidR="00BE4762" w:rsidRPr="00725A64">
        <w:rPr>
          <w:lang w:val="en-GB"/>
        </w:rPr>
        <w:t xml:space="preserve">variables </w:t>
      </w:r>
      <w:r w:rsidR="00595DBD" w:rsidRPr="00725A64">
        <w:rPr>
          <w:lang w:val="en-GB"/>
        </w:rPr>
        <w:t xml:space="preserve">used by </w:t>
      </w:r>
      <w:r w:rsidR="00BE4762" w:rsidRPr="00725A64">
        <w:rPr>
          <w:lang w:val="en-GB"/>
        </w:rPr>
        <w:t xml:space="preserve">the map expression iterate. The number, type and the contents of the iterator variables </w:t>
      </w:r>
      <w:r w:rsidR="008F539A" w:rsidRPr="00725A64">
        <w:rPr>
          <w:lang w:val="en-GB"/>
        </w:rPr>
        <w:t>are</w:t>
      </w:r>
      <w:r w:rsidR="00BE4762" w:rsidRPr="00725A64">
        <w:rPr>
          <w:lang w:val="en-GB"/>
        </w:rPr>
        <w:t xml:space="preserve"> </w:t>
      </w:r>
      <w:r w:rsidR="00795225" w:rsidRPr="00725A64">
        <w:rPr>
          <w:lang w:val="en-GB"/>
        </w:rPr>
        <w:t xml:space="preserve">implicitly </w:t>
      </w:r>
      <w:r w:rsidR="00BE4762" w:rsidRPr="00725A64">
        <w:rPr>
          <w:lang w:val="en-GB"/>
        </w:rPr>
        <w:t xml:space="preserve">defined by the </w:t>
      </w:r>
      <w:r w:rsidR="00E759B1" w:rsidRPr="00725A64">
        <w:rPr>
          <w:lang w:val="en-GB"/>
        </w:rPr>
        <w:t>related</w:t>
      </w:r>
      <w:r w:rsidR="00BE4762" w:rsidRPr="00725A64">
        <w:rPr>
          <w:lang w:val="en-GB"/>
        </w:rPr>
        <w:t xml:space="preserve"> </w:t>
      </w:r>
      <w:r w:rsidR="00BE4762" w:rsidRPr="00725A64">
        <w:rPr>
          <w:rFonts w:ascii="Courier New" w:hAnsi="Courier New" w:cs="Courier New"/>
          <w:sz w:val="22"/>
          <w:szCs w:val="22"/>
          <w:lang w:val="en-GB"/>
        </w:rPr>
        <w:t>expression</w:t>
      </w:r>
      <w:r w:rsidR="00BE4762" w:rsidRPr="00725A64">
        <w:rPr>
          <w:lang w:val="en-GB"/>
        </w:rPr>
        <w:t xml:space="preserve">. </w:t>
      </w:r>
      <w:r w:rsidR="00D670B6">
        <w:rPr>
          <w:lang w:val="en-GB"/>
        </w:rPr>
        <w:t xml:space="preserve">Optionally, in order to ease the learning for programmers, for each variable a type can be given which must comply with the respective inferred type from </w:t>
      </w:r>
      <w:r w:rsidR="00D670B6" w:rsidRPr="00725A64">
        <w:rPr>
          <w:rFonts w:ascii="Courier New" w:hAnsi="Courier New" w:cs="Courier New"/>
          <w:sz w:val="22"/>
          <w:szCs w:val="22"/>
          <w:lang w:val="en-GB"/>
        </w:rPr>
        <w:t>expression</w:t>
      </w:r>
      <w:r w:rsidR="00D670B6" w:rsidRPr="00725A64">
        <w:rPr>
          <w:lang w:val="en-GB"/>
        </w:rPr>
        <w:t>.</w:t>
      </w:r>
      <w:r w:rsidR="00D670B6">
        <w:rPr>
          <w:lang w:val="en-GB"/>
        </w:rPr>
        <w:t xml:space="preserve"> </w:t>
      </w:r>
      <w:r w:rsidR="00BE4762" w:rsidRPr="00725A64">
        <w:rPr>
          <w:lang w:val="en-GB"/>
        </w:rPr>
        <w:t xml:space="preserve">Typically, the expression will lead to a container with one parameter type so that map will iterate over that collection using exactly one variable of the element type of the container. However, as we will discuss </w:t>
      </w:r>
      <w:r w:rsidR="00740B3A" w:rsidRPr="00725A64">
        <w:rPr>
          <w:lang w:val="en-GB"/>
        </w:rPr>
        <w:t xml:space="preserve">in Section </w:t>
      </w:r>
      <w:r w:rsidR="00FF39BE" w:rsidRPr="00EC7934">
        <w:rPr>
          <w:lang w:val="en-GB"/>
        </w:rPr>
        <w:fldChar w:fldCharType="begin"/>
      </w:r>
      <w:r w:rsidR="008331D3" w:rsidRPr="00725A64">
        <w:rPr>
          <w:lang w:val="en-GB"/>
        </w:rPr>
        <w:instrText xml:space="preserve"> REF _Ref368407485 \w \h </w:instrText>
      </w:r>
      <w:r w:rsidR="00FF39BE" w:rsidRPr="00EC7934">
        <w:rPr>
          <w:lang w:val="en-GB"/>
        </w:rPr>
      </w:r>
      <w:r w:rsidR="00FF39BE" w:rsidRPr="00EC7934">
        <w:rPr>
          <w:lang w:val="en-GB"/>
        </w:rPr>
        <w:fldChar w:fldCharType="separate"/>
      </w:r>
      <w:r w:rsidR="00AA153B">
        <w:rPr>
          <w:lang w:val="en-GB"/>
        </w:rPr>
        <w:t>3.1.8.7</w:t>
      </w:r>
      <w:r w:rsidR="00FF39BE" w:rsidRPr="00EC7934">
        <w:rPr>
          <w:lang w:val="en-GB"/>
        </w:rPr>
        <w:fldChar w:fldCharType="end"/>
      </w:r>
      <w:r w:rsidR="00BE4762" w:rsidRPr="00725A64">
        <w:rPr>
          <w:lang w:val="en-GB"/>
        </w:rPr>
        <w:t xml:space="preserve">, the </w:t>
      </w:r>
      <w:r w:rsidR="00BE4762" w:rsidRPr="00725A64">
        <w:rPr>
          <w:rFonts w:ascii="Courier New" w:hAnsi="Courier New" w:cs="Courier New"/>
          <w:sz w:val="22"/>
          <w:szCs w:val="22"/>
          <w:lang w:val="en-GB"/>
        </w:rPr>
        <w:t>join</w:t>
      </w:r>
      <w:r w:rsidR="00BE4762" w:rsidRPr="00725A64">
        <w:rPr>
          <w:lang w:val="en-GB"/>
        </w:rPr>
        <w:t xml:space="preserve"> expression may return a multi-dimensional container</w:t>
      </w:r>
      <w:r w:rsidR="003B18D1">
        <w:rPr>
          <w:lang w:val="en-GB"/>
        </w:rPr>
        <w:t>,</w:t>
      </w:r>
      <w:r w:rsidR="00BE4762" w:rsidRPr="00725A64">
        <w:rPr>
          <w:lang w:val="en-GB"/>
        </w:rPr>
        <w:t xml:space="preserve"> which then needs multiple iterator variables.</w:t>
      </w:r>
    </w:p>
    <w:p w:rsidR="004274B9" w:rsidRPr="00725A64" w:rsidRDefault="003A4C6D" w:rsidP="008D4253">
      <w:pPr>
        <w:pStyle w:val="ListParagraph"/>
        <w:numPr>
          <w:ilvl w:val="0"/>
          <w:numId w:val="7"/>
        </w:numPr>
        <w:spacing w:after="200" w:line="276" w:lineRule="auto"/>
        <w:ind w:left="993"/>
        <w:rPr>
          <w:lang w:val="en-GB"/>
        </w:rPr>
      </w:pPr>
      <w:r>
        <w:rPr>
          <w:lang w:val="en-GB"/>
        </w:rPr>
        <w:t xml:space="preserve">The equality/assignment symbol separates the variables from the </w:t>
      </w:r>
      <w:r w:rsidRPr="00725A64">
        <w:rPr>
          <w:rFonts w:ascii="Courier New" w:hAnsi="Courier New" w:cs="Courier New"/>
          <w:sz w:val="22"/>
          <w:szCs w:val="22"/>
          <w:lang w:val="en-GB"/>
        </w:rPr>
        <w:t>expression</w:t>
      </w:r>
      <w:r w:rsidRPr="00725A64">
        <w:rPr>
          <w:lang w:val="en-GB"/>
        </w:rPr>
        <w:t>.</w:t>
      </w:r>
      <w:r>
        <w:rPr>
          <w:lang w:val="en-GB"/>
        </w:rPr>
        <w:t xml:space="preserve"> In order to ease the application and the learning for programmers, alternatively a colon may be used here.</w:t>
      </w:r>
    </w:p>
    <w:p w:rsidR="004274B9" w:rsidRPr="00725A64" w:rsidRDefault="008C7A5B" w:rsidP="008D4253">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b/>
          <w:sz w:val="22"/>
          <w:szCs w:val="22"/>
          <w:lang w:val="en-GB"/>
        </w:rPr>
        <w:t>map</w:t>
      </w:r>
      <w:r w:rsidRPr="00725A64">
        <w:rPr>
          <w:lang w:val="en-GB"/>
        </w:rPr>
        <w:t xml:space="preserve"> consists of a block determining the statements to be executed </w:t>
      </w:r>
      <w:r w:rsidR="008E2579" w:rsidRPr="00725A64">
        <w:rPr>
          <w:lang w:val="en-GB"/>
        </w:rPr>
        <w:t xml:space="preserve">in </w:t>
      </w:r>
      <w:r w:rsidR="00047DFB" w:rsidRPr="00725A64">
        <w:rPr>
          <w:lang w:val="en-GB"/>
        </w:rPr>
        <w:t>for an individual</w:t>
      </w:r>
      <w:r w:rsidR="008E2579" w:rsidRPr="00725A64">
        <w:rPr>
          <w:lang w:val="en-GB"/>
        </w:rPr>
        <w:t xml:space="preserve"> </w:t>
      </w:r>
      <w:r w:rsidRPr="00725A64">
        <w:rPr>
          <w:lang w:val="en-GB"/>
        </w:rPr>
        <w:t xml:space="preserve">iteration. </w:t>
      </w:r>
      <w:r w:rsidR="004274B9" w:rsidRPr="00725A64">
        <w:rPr>
          <w:lang w:val="en-GB"/>
        </w:rPr>
        <w:t>The</w:t>
      </w:r>
      <w:r w:rsidRPr="00725A64">
        <w:rPr>
          <w:lang w:val="en-GB"/>
        </w:rPr>
        <w:t xml:space="preserve"> </w:t>
      </w:r>
      <w:r w:rsidR="00563CE1" w:rsidRPr="00725A64">
        <w:rPr>
          <w:rFonts w:ascii="Courier New" w:hAnsi="Courier New" w:cs="Courier New"/>
          <w:i/>
          <w:sz w:val="22"/>
          <w:szCs w:val="22"/>
          <w:lang w:val="en-GB"/>
        </w:rPr>
        <w:t>names</w:t>
      </w:r>
      <w:r w:rsidR="004274B9" w:rsidRPr="00725A64">
        <w:rPr>
          <w:lang w:val="en-GB"/>
        </w:rPr>
        <w:t xml:space="preserve"> </w:t>
      </w:r>
      <w:r w:rsidRPr="00725A64">
        <w:rPr>
          <w:lang w:val="en-GB"/>
        </w:rPr>
        <w:t>denoting the iterator variables shall be used within the block.</w:t>
      </w:r>
    </w:p>
    <w:p w:rsidR="004274B9" w:rsidRPr="00725A64" w:rsidRDefault="004274B9" w:rsidP="004274B9">
      <w:pPr>
        <w:spacing w:after="200" w:line="276" w:lineRule="auto"/>
        <w:jc w:val="left"/>
        <w:rPr>
          <w:lang w:val="en-GB"/>
        </w:rPr>
      </w:pPr>
      <w:r w:rsidRPr="00725A64">
        <w:rPr>
          <w:b/>
          <w:lang w:val="en-GB"/>
        </w:rPr>
        <w:t>Example</w:t>
      </w:r>
      <w:r w:rsidRPr="00725A64">
        <w:rPr>
          <w:lang w:val="en-GB"/>
        </w:rPr>
        <w:t xml:space="preserve">: </w:t>
      </w:r>
    </w:p>
    <w:p w:rsidR="004274B9" w:rsidRPr="00725A64" w:rsidRDefault="00D136C3" w:rsidP="004274B9">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r w:rsidR="004274B9" w:rsidRPr="00725A64">
        <w:rPr>
          <w:rFonts w:ascii="Courier New" w:hAnsi="Courier New" w:cs="Courier New"/>
          <w:sz w:val="22"/>
          <w:szCs w:val="22"/>
          <w:lang w:val="en-GB"/>
        </w:rPr>
        <w:t>(</w:t>
      </w:r>
      <w:proofErr w:type="gramEnd"/>
      <w:r w:rsidRPr="00725A64">
        <w:rPr>
          <w:rFonts w:ascii="Courier New" w:hAnsi="Courier New" w:cs="Courier New"/>
          <w:sz w:val="22"/>
          <w:szCs w:val="22"/>
          <w:lang w:val="en-GB"/>
        </w:rPr>
        <w:t xml:space="preserve">d </w:t>
      </w:r>
      <w:r w:rsidR="005C5C8E">
        <w:rPr>
          <w:rFonts w:ascii="Courier New" w:hAnsi="Courier New" w:cs="Courier New"/>
          <w:sz w:val="22"/>
          <w:szCs w:val="22"/>
          <w:lang w:val="en-GB"/>
        </w:rPr>
        <w:t>=</w:t>
      </w:r>
      <w:r w:rsidR="005C5C8E"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config.variables()</w:t>
      </w:r>
      <w:r w:rsidR="00B97EA6" w:rsidRPr="00725A64">
        <w:rPr>
          <w:rFonts w:ascii="Courier New" w:hAnsi="Courier New" w:cs="Courier New"/>
          <w:sz w:val="22"/>
          <w:szCs w:val="22"/>
          <w:lang w:val="en-GB"/>
        </w:rPr>
        <w:t xml:space="preserve">) </w:t>
      </w:r>
      <w:r w:rsidR="004274B9" w:rsidRPr="00725A64">
        <w:rPr>
          <w:rFonts w:ascii="Courier New" w:hAnsi="Courier New" w:cs="Courier New"/>
          <w:sz w:val="22"/>
          <w:szCs w:val="22"/>
          <w:lang w:val="en-GB"/>
        </w:rPr>
        <w:t>{</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operate on the iterator variable d of type</w:t>
      </w:r>
    </w:p>
    <w:p w:rsidR="00306B6B" w:rsidRPr="00306B6B" w:rsidRDefault="00306B6B" w:rsidP="00306B6B">
      <w:pPr>
        <w:spacing w:after="0"/>
        <w:ind w:left="567"/>
        <w:rPr>
          <w:rFonts w:ascii="Courier New" w:hAnsi="Courier New" w:cs="Courier New"/>
          <w:sz w:val="22"/>
          <w:szCs w:val="22"/>
          <w:lang w:val="en-GB"/>
        </w:rPr>
      </w:pPr>
      <w:r w:rsidRPr="00306B6B">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306B6B">
        <w:rPr>
          <w:rFonts w:ascii="Courier New" w:hAnsi="Courier New" w:cs="Courier New"/>
          <w:sz w:val="22"/>
          <w:szCs w:val="22"/>
          <w:lang w:val="en-GB"/>
        </w:rPr>
        <w:t>)</w:t>
      </w:r>
    </w:p>
    <w:p w:rsidR="004274B9" w:rsidRDefault="004274B9" w:rsidP="004274B9">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r w:rsidR="00BD30D1">
        <w:rPr>
          <w:rFonts w:ascii="Courier New" w:hAnsi="Courier New" w:cs="Courier New"/>
          <w:sz w:val="22"/>
          <w:szCs w:val="22"/>
          <w:lang w:val="en-GB"/>
        </w:rPr>
        <w:t>;</w:t>
      </w:r>
    </w:p>
    <w:p w:rsidR="00306B6B" w:rsidRPr="00306B6B" w:rsidRDefault="00E44457" w:rsidP="00306B6B">
      <w:pPr>
        <w:spacing w:after="200" w:line="276" w:lineRule="auto"/>
        <w:ind w:left="567"/>
        <w:rPr>
          <w:rFonts w:asciiTheme="majorHAnsi" w:hAnsiTheme="majorHAnsi" w:cs="Courier New"/>
          <w:sz w:val="22"/>
          <w:szCs w:val="22"/>
          <w:lang w:val="en-GB"/>
        </w:rPr>
      </w:pPr>
      <w:r>
        <w:rPr>
          <w:rFonts w:asciiTheme="majorHAnsi" w:hAnsiTheme="majorHAnsi" w:cs="Courier New"/>
          <w:sz w:val="22"/>
          <w:szCs w:val="22"/>
          <w:lang w:val="en-GB"/>
        </w:rPr>
        <w:t>Below we depict the e</w:t>
      </w:r>
      <w:r w:rsidR="00306B6B" w:rsidRPr="00306B6B">
        <w:rPr>
          <w:rFonts w:asciiTheme="majorHAnsi" w:hAnsiTheme="majorHAnsi" w:cs="Courier New"/>
          <w:sz w:val="22"/>
          <w:szCs w:val="22"/>
          <w:lang w:val="en-GB"/>
        </w:rPr>
        <w:t>quivalent notation using a colon</w:t>
      </w:r>
      <w:r w:rsidR="00C9587C">
        <w:rPr>
          <w:rFonts w:asciiTheme="majorHAnsi" w:hAnsiTheme="majorHAnsi" w:cs="Courier New"/>
          <w:sz w:val="22"/>
          <w:szCs w:val="22"/>
          <w:lang w:val="en-GB"/>
        </w:rPr>
        <w:t>,</w:t>
      </w:r>
      <w:r w:rsidR="00306B6B" w:rsidRPr="00306B6B">
        <w:rPr>
          <w:rFonts w:asciiTheme="majorHAnsi" w:hAnsiTheme="majorHAnsi" w:cs="Courier New"/>
          <w:sz w:val="22"/>
          <w:szCs w:val="22"/>
          <w:lang w:val="en-GB"/>
        </w:rPr>
        <w:t xml:space="preserve"> an explicit type</w:t>
      </w:r>
      <w:r w:rsidR="00C9587C">
        <w:rPr>
          <w:rFonts w:asciiTheme="majorHAnsi" w:hAnsiTheme="majorHAnsi" w:cs="Courier New"/>
          <w:sz w:val="22"/>
          <w:szCs w:val="22"/>
          <w:lang w:val="en-GB"/>
        </w:rPr>
        <w:t xml:space="preserve"> and the implicit conversion of a decision variable to a collection using its contained values</w:t>
      </w:r>
      <w:r w:rsidR="00306B6B" w:rsidRPr="00306B6B">
        <w:rPr>
          <w:rFonts w:asciiTheme="majorHAnsi" w:hAnsiTheme="majorHAnsi" w:cs="Courier New"/>
          <w:sz w:val="22"/>
          <w:szCs w:val="22"/>
          <w:lang w:val="en-GB"/>
        </w:rPr>
        <w:t xml:space="preserve">. Please note that explicit types for the variables and </w:t>
      </w:r>
      <w:r>
        <w:rPr>
          <w:rFonts w:asciiTheme="majorHAnsi" w:hAnsiTheme="majorHAnsi" w:cs="Courier New"/>
          <w:sz w:val="22"/>
          <w:szCs w:val="22"/>
          <w:lang w:val="en-GB"/>
        </w:rPr>
        <w:t>the use of the colon</w:t>
      </w:r>
      <w:r w:rsidR="00306B6B" w:rsidRPr="00306B6B">
        <w:rPr>
          <w:rFonts w:asciiTheme="majorHAnsi" w:hAnsiTheme="majorHAnsi" w:cs="Courier New"/>
          <w:sz w:val="22"/>
          <w:szCs w:val="22"/>
          <w:lang w:val="en-GB"/>
        </w:rPr>
        <w:t xml:space="preserve"> are independent from each other.</w:t>
      </w:r>
    </w:p>
    <w:p w:rsidR="005C5C8E" w:rsidRPr="00725A64" w:rsidRDefault="005C5C8E" w:rsidP="005C5C8E">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map(</w:t>
      </w:r>
      <w:proofErr w:type="gramEnd"/>
      <w:r>
        <w:rPr>
          <w:rFonts w:ascii="Courier New" w:hAnsi="Courier New" w:cs="Courier New"/>
          <w:sz w:val="22"/>
          <w:szCs w:val="22"/>
          <w:lang w:val="en-GB"/>
        </w:rPr>
        <w:t xml:space="preserve">DecisionVariable </w:t>
      </w:r>
      <w:r w:rsidRPr="00725A64">
        <w:rPr>
          <w:rFonts w:ascii="Courier New" w:hAnsi="Courier New" w:cs="Courier New"/>
          <w:sz w:val="22"/>
          <w:szCs w:val="22"/>
          <w:lang w:val="en-GB"/>
        </w:rPr>
        <w:t xml:space="preserve">d </w:t>
      </w:r>
      <w:r w:rsidR="00D27109">
        <w:rPr>
          <w:rFonts w:ascii="Courier New" w:hAnsi="Courier New" w:cs="Courier New"/>
          <w:sz w:val="22"/>
          <w:szCs w:val="22"/>
          <w:lang w:val="en-GB"/>
        </w:rPr>
        <w:t>:</w:t>
      </w:r>
      <w:r w:rsidR="00D27109"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config) {</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operate on the iterator variable d of type</w:t>
      </w:r>
    </w:p>
    <w:p w:rsidR="001F2209" w:rsidRPr="001F2209" w:rsidRDefault="001F2209" w:rsidP="001F2209">
      <w:pPr>
        <w:spacing w:after="0"/>
        <w:ind w:left="567"/>
        <w:rPr>
          <w:rFonts w:ascii="Courier New" w:hAnsi="Courier New" w:cs="Courier New"/>
          <w:sz w:val="22"/>
          <w:szCs w:val="22"/>
          <w:lang w:val="en-GB"/>
        </w:rPr>
      </w:pPr>
      <w:r w:rsidRPr="001F2209">
        <w:rPr>
          <w:rFonts w:ascii="Courier New" w:hAnsi="Courier New" w:cs="Courier New"/>
          <w:sz w:val="22"/>
          <w:szCs w:val="22"/>
          <w:lang w:val="en-GB"/>
        </w:rPr>
        <w:t xml:space="preserve">    // DecisionVariable (see Section </w:t>
      </w:r>
      <w:fldSimple w:instr=" REF _Ref368653020 \r \h  \* MERGEFORMAT ">
        <w:r w:rsidR="003A7553" w:rsidRPr="003A7553">
          <w:rPr>
            <w:rFonts w:ascii="Courier New" w:hAnsi="Courier New" w:cs="Courier New"/>
            <w:sz w:val="22"/>
            <w:szCs w:val="22"/>
            <w:lang w:val="en-GB"/>
          </w:rPr>
          <w:t>3.4.5.6</w:t>
        </w:r>
      </w:fldSimple>
      <w:r w:rsidRPr="001F2209">
        <w:rPr>
          <w:rFonts w:ascii="Courier New" w:hAnsi="Courier New" w:cs="Courier New"/>
          <w:sz w:val="22"/>
          <w:szCs w:val="22"/>
          <w:lang w:val="en-GB"/>
        </w:rPr>
        <w:t>)</w:t>
      </w:r>
    </w:p>
    <w:p w:rsidR="005C5C8E" w:rsidRPr="00725A64" w:rsidRDefault="005C5C8E" w:rsidP="004274B9">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lastRenderedPageBreak/>
        <w:t>}</w:t>
      </w:r>
      <w:r>
        <w:rPr>
          <w:rFonts w:ascii="Courier New" w:hAnsi="Courier New" w:cs="Courier New"/>
          <w:sz w:val="22"/>
          <w:szCs w:val="22"/>
          <w:lang w:val="en-GB"/>
        </w:rPr>
        <w:t>;</w:t>
      </w:r>
    </w:p>
    <w:p w:rsidR="003B5B22" w:rsidRPr="00725A64" w:rsidRDefault="003B5B22" w:rsidP="00EA17BB">
      <w:pPr>
        <w:pStyle w:val="Heading3"/>
        <w:numPr>
          <w:ilvl w:val="3"/>
          <w:numId w:val="1"/>
        </w:numPr>
        <w:tabs>
          <w:tab w:val="left" w:pos="1078"/>
        </w:tabs>
        <w:ind w:left="0" w:firstLine="0"/>
        <w:rPr>
          <w:lang w:val="en-GB"/>
        </w:rPr>
      </w:pPr>
      <w:bookmarkStart w:id="1654" w:name="_Ref368407485"/>
      <w:bookmarkStart w:id="1655" w:name="_Toc430078880"/>
      <w:r w:rsidRPr="00725A64">
        <w:rPr>
          <w:lang w:val="en-GB"/>
        </w:rPr>
        <w:t>Join Expression</w:t>
      </w:r>
      <w:bookmarkEnd w:id="1654"/>
      <w:bookmarkEnd w:id="1655"/>
    </w:p>
    <w:p w:rsidR="009541F8" w:rsidRDefault="00891DF0" w:rsidP="00470D67">
      <w:pPr>
        <w:rPr>
          <w:lang w:val="en-GB"/>
        </w:rPr>
      </w:pPr>
      <w:r w:rsidRPr="00725A64">
        <w:rPr>
          <w:lang w:val="en-GB"/>
        </w:rPr>
        <w:t xml:space="preserve">One specific </w:t>
      </w:r>
      <w:r w:rsidR="00AE0D65" w:rsidRPr="00725A64">
        <w:rPr>
          <w:lang w:val="en-GB"/>
        </w:rPr>
        <w:t xml:space="preserve">expression in the </w:t>
      </w:r>
      <w:r w:rsidRPr="00725A64">
        <w:rPr>
          <w:lang w:val="en-GB"/>
        </w:rPr>
        <w:t xml:space="preserve">VIL build language is particularly intended to be used with </w:t>
      </w:r>
      <w:r w:rsidR="002B0D90" w:rsidRPr="00725A64">
        <w:rPr>
          <w:lang w:val="en-GB"/>
        </w:rPr>
        <w:t xml:space="preserve">the </w:t>
      </w:r>
      <w:r w:rsidR="002B0D90" w:rsidRPr="00725A64">
        <w:rPr>
          <w:rFonts w:ascii="Courier New" w:hAnsi="Courier New" w:cs="Courier New"/>
          <w:sz w:val="22"/>
          <w:szCs w:val="22"/>
          <w:lang w:val="en-GB"/>
        </w:rPr>
        <w:t>map</w:t>
      </w:r>
      <w:r w:rsidR="002B0D90" w:rsidRPr="00725A64">
        <w:rPr>
          <w:lang w:val="en-GB"/>
        </w:rPr>
        <w:t xml:space="preserve"> iteration statement</w:t>
      </w:r>
      <w:r w:rsidRPr="00725A64">
        <w:rPr>
          <w:lang w:val="en-GB"/>
        </w:rPr>
        <w:t xml:space="preserve">, namely the </w:t>
      </w:r>
      <w:r w:rsidRPr="00725A64">
        <w:rPr>
          <w:rFonts w:ascii="Courier New" w:hAnsi="Courier New" w:cs="Courier New"/>
          <w:sz w:val="22"/>
          <w:szCs w:val="22"/>
          <w:lang w:val="en-GB"/>
        </w:rPr>
        <w:t>join</w:t>
      </w:r>
      <w:r w:rsidRPr="00725A64">
        <w:rPr>
          <w:lang w:val="en-GB"/>
        </w:rPr>
        <w:t xml:space="preserve"> operation.</w:t>
      </w:r>
      <w:r w:rsidR="006A0302" w:rsidRPr="00725A64">
        <w:rPr>
          <w:lang w:val="en-GB"/>
        </w:rPr>
        <w:t xml:space="preserve"> </w:t>
      </w:r>
      <w:r w:rsidR="00991F06">
        <w:rPr>
          <w:lang w:val="en-GB"/>
        </w:rPr>
        <w:t xml:space="preserve">However, as </w:t>
      </w:r>
      <w:r w:rsidR="00991F06" w:rsidRPr="00725A64">
        <w:rPr>
          <w:rFonts w:ascii="Courier New" w:hAnsi="Courier New" w:cs="Courier New"/>
          <w:sz w:val="22"/>
          <w:szCs w:val="22"/>
          <w:lang w:val="en-GB"/>
        </w:rPr>
        <w:t>join</w:t>
      </w:r>
      <w:r w:rsidR="00991F06" w:rsidRPr="00725A64">
        <w:rPr>
          <w:lang w:val="en-GB"/>
        </w:rPr>
        <w:t xml:space="preserve"> </w:t>
      </w:r>
      <w:r w:rsidR="00991F06">
        <w:rPr>
          <w:lang w:val="en-GB"/>
        </w:rPr>
        <w:t xml:space="preserve">is an expression, it may be used as </w:t>
      </w:r>
      <w:proofErr w:type="gramStart"/>
      <w:r w:rsidR="00991F06">
        <w:rPr>
          <w:lang w:val="en-GB"/>
        </w:rPr>
        <w:t>an</w:t>
      </w:r>
      <w:proofErr w:type="gramEnd"/>
      <w:r w:rsidR="00991F06">
        <w:rPr>
          <w:lang w:val="en-GB"/>
        </w:rPr>
        <w:t xml:space="preserve"> usual expression, e.g., on the right hand side of a value assignment to a variable.</w:t>
      </w:r>
    </w:p>
    <w:p w:rsidR="0029300F" w:rsidRPr="00725A64" w:rsidRDefault="006A0302" w:rsidP="00470D67">
      <w:pPr>
        <w:rPr>
          <w:lang w:val="en-GB"/>
        </w:rPr>
      </w:pPr>
      <w:r w:rsidRPr="00725A64">
        <w:rPr>
          <w:lang w:val="en-GB"/>
        </w:rPr>
        <w:t>Th</w:t>
      </w:r>
      <w:r w:rsidR="000F78E9" w:rsidRPr="00725A64">
        <w:rPr>
          <w:lang w:val="en-GB"/>
        </w:rPr>
        <w:t xml:space="preserve">is operation is inspired by </w:t>
      </w:r>
      <w:r w:rsidRPr="00725A64">
        <w:rPr>
          <w:lang w:val="en-GB"/>
        </w:rPr>
        <w:t>database joins</w:t>
      </w:r>
      <w:r w:rsidR="000F78E9" w:rsidRPr="00725A64">
        <w:rPr>
          <w:lang w:val="en-GB"/>
        </w:rPr>
        <w:t xml:space="preserve">, e.g., as </w:t>
      </w:r>
      <w:r w:rsidR="00AF576A" w:rsidRPr="00725A64">
        <w:rPr>
          <w:lang w:val="en-GB"/>
        </w:rPr>
        <w:t xml:space="preserve">usual in </w:t>
      </w:r>
      <w:r w:rsidRPr="00725A64">
        <w:rPr>
          <w:lang w:val="en-GB"/>
        </w:rPr>
        <w:t>SQL</w:t>
      </w:r>
      <w:r w:rsidR="000F78E9" w:rsidRPr="00725A64">
        <w:rPr>
          <w:lang w:val="en-GB"/>
        </w:rPr>
        <w:t xml:space="preserve">. The </w:t>
      </w:r>
      <w:r w:rsidR="000F78E9" w:rsidRPr="00725A64">
        <w:rPr>
          <w:rFonts w:ascii="Courier New" w:hAnsi="Courier New" w:cs="Courier New"/>
          <w:sz w:val="22"/>
          <w:szCs w:val="22"/>
          <w:lang w:val="en-GB"/>
        </w:rPr>
        <w:t>join</w:t>
      </w:r>
      <w:r w:rsidR="000F78E9" w:rsidRPr="00725A64">
        <w:rPr>
          <w:lang w:val="en-GB"/>
        </w:rPr>
        <w:t xml:space="preserve"> operation</w:t>
      </w:r>
      <w:r w:rsidRPr="00725A64">
        <w:rPr>
          <w:lang w:val="en-GB"/>
        </w:rPr>
        <w:t xml:space="preserve"> allows </w:t>
      </w:r>
      <w:r w:rsidR="000F78E9" w:rsidRPr="00725A64">
        <w:rPr>
          <w:lang w:val="en-GB"/>
        </w:rPr>
        <w:t>combining containers of different VIL types</w:t>
      </w:r>
      <w:r w:rsidRPr="00725A64">
        <w:rPr>
          <w:lang w:val="en-GB"/>
        </w:rPr>
        <w:t xml:space="preserve">, in particular </w:t>
      </w:r>
      <w:r w:rsidR="00D14443" w:rsidRPr="00725A64">
        <w:rPr>
          <w:lang w:val="en-GB"/>
        </w:rPr>
        <w:t xml:space="preserve">elements from the </w:t>
      </w:r>
      <w:r w:rsidRPr="00725A64">
        <w:rPr>
          <w:lang w:val="en-GB"/>
        </w:rPr>
        <w:t xml:space="preserve">variability configuration with source or target </w:t>
      </w:r>
      <w:r w:rsidR="00D70C43" w:rsidRPr="00725A64">
        <w:rPr>
          <w:lang w:val="en-GB"/>
        </w:rPr>
        <w:t>art</w:t>
      </w:r>
      <w:ins w:id="1656" w:author="Holger Eichelberger" w:date="2015-09-15T11:00:00Z">
        <w:r w:rsidR="001B20D7">
          <w:rPr>
            <w:lang w:val="en-GB"/>
          </w:rPr>
          <w:t>i</w:t>
        </w:r>
      </w:ins>
      <w:del w:id="1657" w:author="Holger Eichelberger" w:date="2015-09-15T11:00:00Z">
        <w:r w:rsidR="00D70C43" w:rsidRPr="00725A64" w:rsidDel="001B20D7">
          <w:rPr>
            <w:lang w:val="en-GB"/>
          </w:rPr>
          <w:delText>e</w:delText>
        </w:r>
      </w:del>
      <w:r w:rsidR="00D70C43" w:rsidRPr="00725A64">
        <w:rPr>
          <w:lang w:val="en-GB"/>
        </w:rPr>
        <w:t>facts</w:t>
      </w:r>
      <w:r w:rsidRPr="00725A64">
        <w:rPr>
          <w:lang w:val="en-GB"/>
        </w:rPr>
        <w:t>.</w:t>
      </w:r>
      <w:r w:rsidR="00B36913" w:rsidRPr="00725A64">
        <w:rPr>
          <w:lang w:val="en-GB"/>
        </w:rPr>
        <w:t xml:space="preserve"> Depending on type of the specified expression types, the </w:t>
      </w:r>
      <w:r w:rsidR="00B36913" w:rsidRPr="00725A64">
        <w:rPr>
          <w:rFonts w:ascii="Courier New" w:hAnsi="Courier New" w:cs="Courier New"/>
          <w:sz w:val="22"/>
          <w:szCs w:val="22"/>
          <w:lang w:val="en-GB"/>
        </w:rPr>
        <w:t>join</w:t>
      </w:r>
      <w:r w:rsidR="00B36913" w:rsidRPr="00725A64">
        <w:rPr>
          <w:lang w:val="en-GB"/>
        </w:rPr>
        <w:t xml:space="preserve"> operation returns a typed sequence containing the results.</w:t>
      </w:r>
    </w:p>
    <w:p w:rsidR="00B357A7" w:rsidRDefault="00BC46D0">
      <w:pPr>
        <w:spacing w:line="276" w:lineRule="auto"/>
        <w:jc w:val="left"/>
        <w:rPr>
          <w:lang w:val="en-GB"/>
        </w:rPr>
      </w:pPr>
      <w:r w:rsidRPr="00725A64">
        <w:rPr>
          <w:b/>
          <w:lang w:val="en-GB"/>
        </w:rPr>
        <w:t>Syntax</w:t>
      </w:r>
      <w:r w:rsidRPr="00725A64">
        <w:rPr>
          <w:lang w:val="en-GB"/>
        </w:rPr>
        <w:t xml:space="preserve">: </w:t>
      </w:r>
    </w:p>
    <w:p w:rsidR="00F87241" w:rsidRPr="00725A64" w:rsidRDefault="00BC46D0" w:rsidP="00F8724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join(</w:t>
      </w:r>
      <w:proofErr w:type="gramEnd"/>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1</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00563CE1" w:rsidRPr="00725A64">
        <w:rPr>
          <w:rFonts w:ascii="Courier New" w:hAnsi="Courier New" w:cs="Courier New"/>
          <w:i/>
          <w:sz w:val="22"/>
          <w:szCs w:val="22"/>
          <w:lang w:val="en-GB"/>
        </w:rPr>
        <w:t>name</w:t>
      </w:r>
      <w:r w:rsidR="00563CE1" w:rsidRPr="00725A64">
        <w:rPr>
          <w:rFonts w:ascii="Courier New" w:hAnsi="Courier New" w:cs="Courier New"/>
          <w:i/>
          <w:sz w:val="22"/>
          <w:szCs w:val="22"/>
          <w:vertAlign w:val="subscript"/>
          <w:lang w:val="en-GB"/>
        </w:rPr>
        <w:t>2</w:t>
      </w:r>
      <w:r w:rsidR="00563CE1" w:rsidRPr="00725A64">
        <w:rPr>
          <w:rFonts w:ascii="Courier New" w:hAnsi="Courier New" w:cs="Courier New"/>
          <w:i/>
          <w:sz w:val="22"/>
          <w:szCs w:val="22"/>
          <w:lang w:val="en-GB"/>
        </w:rPr>
        <w:t>:expression</w:t>
      </w:r>
      <w:r w:rsidR="00563CE1"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with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B357A7" w:rsidRDefault="00BC46D0">
      <w:pPr>
        <w:keepNext/>
        <w:spacing w:line="276" w:lineRule="auto"/>
        <w:rPr>
          <w:lang w:val="en-GB"/>
        </w:rPr>
      </w:pPr>
      <w:r w:rsidRPr="00725A64">
        <w:rPr>
          <w:b/>
          <w:lang w:val="en-GB"/>
        </w:rPr>
        <w:t>Description of Syntax</w:t>
      </w:r>
      <w:r w:rsidRPr="00725A64">
        <w:rPr>
          <w:lang w:val="en-GB"/>
        </w:rPr>
        <w:t>: A</w:t>
      </w:r>
      <w:r w:rsidR="001D484A" w:rsidRPr="00725A64">
        <w:rPr>
          <w:lang w:val="en-GB"/>
        </w:rPr>
        <w:t xml:space="preserve"> VIL join expression </w:t>
      </w:r>
      <w:r w:rsidRPr="00725A64">
        <w:rPr>
          <w:lang w:val="en-GB"/>
        </w:rPr>
        <w:t>consists of the following elements:</w:t>
      </w:r>
    </w:p>
    <w:p w:rsidR="00BC46D0" w:rsidRPr="00725A64" w:rsidRDefault="00BC46D0" w:rsidP="008D4253">
      <w:pPr>
        <w:pStyle w:val="ListParagraph"/>
        <w:numPr>
          <w:ilvl w:val="0"/>
          <w:numId w:val="7"/>
        </w:numPr>
        <w:spacing w:after="200" w:line="276" w:lineRule="auto"/>
        <w:ind w:left="993"/>
        <w:rPr>
          <w:lang w:val="en-GB"/>
        </w:rPr>
      </w:pPr>
      <w:r w:rsidRPr="00725A64">
        <w:rPr>
          <w:lang w:val="en-GB"/>
        </w:rPr>
        <w:t xml:space="preserve">The keyword </w:t>
      </w:r>
      <w:r w:rsidR="00563CE1" w:rsidRPr="00725A64">
        <w:rPr>
          <w:rFonts w:ascii="Courier New" w:hAnsi="Courier New" w:cs="Courier New"/>
          <w:b/>
          <w:sz w:val="22"/>
          <w:szCs w:val="22"/>
          <w:lang w:val="en-GB"/>
        </w:rPr>
        <w:t>join</w:t>
      </w:r>
      <w:r w:rsidRPr="00725A64">
        <w:rPr>
          <w:lang w:val="en-GB"/>
        </w:rPr>
        <w:t xml:space="preserve"> followed by </w:t>
      </w:r>
      <w:r w:rsidR="00766A6C" w:rsidRPr="00725A64">
        <w:rPr>
          <w:lang w:val="en-GB"/>
        </w:rPr>
        <w:t xml:space="preserve">one </w:t>
      </w:r>
      <w:r w:rsidRPr="00725A64">
        <w:rPr>
          <w:lang w:val="en-GB"/>
        </w:rPr>
        <w:t xml:space="preserve">parenthesis </w:t>
      </w:r>
      <w:r w:rsidR="005A4D5A" w:rsidRPr="00725A64">
        <w:rPr>
          <w:lang w:val="en-GB"/>
        </w:rPr>
        <w:t xml:space="preserve">defines </w:t>
      </w:r>
      <w:r w:rsidRPr="00725A64">
        <w:rPr>
          <w:lang w:val="en-GB"/>
        </w:rPr>
        <w:t xml:space="preserve">the </w:t>
      </w:r>
      <w:r w:rsidR="00766A6C" w:rsidRPr="00725A64">
        <w:rPr>
          <w:lang w:val="en-GB"/>
        </w:rPr>
        <w:t xml:space="preserve">containers to </w:t>
      </w:r>
      <w:r w:rsidR="005A4D5A" w:rsidRPr="00725A64">
        <w:rPr>
          <w:lang w:val="en-GB"/>
        </w:rPr>
        <w:t xml:space="preserve">be </w:t>
      </w:r>
      <w:r w:rsidR="00766A6C" w:rsidRPr="00725A64">
        <w:rPr>
          <w:lang w:val="en-GB"/>
        </w:rPr>
        <w:t>join</w:t>
      </w:r>
      <w:r w:rsidR="005A4D5A" w:rsidRPr="00725A64">
        <w:rPr>
          <w:lang w:val="en-GB"/>
        </w:rPr>
        <w:t>ed</w:t>
      </w:r>
      <w:r w:rsidR="00766A6C" w:rsidRPr="00725A64">
        <w:rPr>
          <w:lang w:val="en-GB"/>
        </w:rPr>
        <w:t xml:space="preserve"> </w:t>
      </w:r>
      <w:r w:rsidR="004236F1" w:rsidRPr="00725A64">
        <w:rPr>
          <w:lang w:val="en-GB"/>
        </w:rPr>
        <w:t xml:space="preserve">and </w:t>
      </w:r>
      <w:r w:rsidR="00766A6C" w:rsidRPr="00725A64">
        <w:rPr>
          <w:lang w:val="en-GB"/>
        </w:rPr>
        <w:t xml:space="preserve">the related </w:t>
      </w:r>
      <w:r w:rsidRPr="00725A64">
        <w:rPr>
          <w:lang w:val="en-GB"/>
        </w:rPr>
        <w:t>iterator variables</w:t>
      </w:r>
      <w:r w:rsidR="004236F1" w:rsidRPr="00725A64">
        <w:rPr>
          <w:lang w:val="en-GB"/>
        </w:rPr>
        <w:t xml:space="preserve"> </w:t>
      </w:r>
      <w:r w:rsidR="00AF4C7B" w:rsidRPr="00725A64">
        <w:rPr>
          <w:lang w:val="en-GB"/>
        </w:rPr>
        <w:t>(</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 xml:space="preserve">1, </w:t>
      </w:r>
      <w:r w:rsidR="00AF4C7B" w:rsidRPr="00725A64">
        <w:rPr>
          <w:rFonts w:ascii="Courier New" w:hAnsi="Courier New" w:cs="Courier New"/>
          <w:i/>
          <w:sz w:val="22"/>
          <w:szCs w:val="22"/>
          <w:lang w:val="en-GB"/>
        </w:rPr>
        <w:t>name</w:t>
      </w:r>
      <w:r w:rsidR="00AF4C7B" w:rsidRPr="00725A64">
        <w:rPr>
          <w:rFonts w:ascii="Courier New" w:hAnsi="Courier New" w:cs="Courier New"/>
          <w:i/>
          <w:sz w:val="22"/>
          <w:szCs w:val="22"/>
          <w:vertAlign w:val="subscript"/>
          <w:lang w:val="en-GB"/>
        </w:rPr>
        <w:t>2</w:t>
      </w:r>
      <w:r w:rsidR="00AF4C7B" w:rsidRPr="00725A64">
        <w:rPr>
          <w:lang w:val="en-GB"/>
        </w:rPr>
        <w:t>)</w:t>
      </w:r>
      <w:r w:rsidRPr="00725A64">
        <w:rPr>
          <w:lang w:val="en-GB"/>
        </w:rPr>
        <w:t>.</w:t>
      </w:r>
    </w:p>
    <w:p w:rsidR="00D828C9" w:rsidRPr="00725A64" w:rsidRDefault="009F391B" w:rsidP="008D4253">
      <w:pPr>
        <w:pStyle w:val="ListParagraph"/>
        <w:numPr>
          <w:ilvl w:val="0"/>
          <w:numId w:val="7"/>
        </w:numPr>
        <w:spacing w:after="200" w:line="276" w:lineRule="auto"/>
        <w:ind w:left="993"/>
        <w:rPr>
          <w:lang w:val="en-GB"/>
        </w:rPr>
      </w:pP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1, </w:t>
      </w:r>
      <w:r w:rsidRPr="00725A64">
        <w:rPr>
          <w:rFonts w:ascii="Courier New" w:hAnsi="Courier New" w:cs="Courier New"/>
          <w:i/>
          <w:sz w:val="22"/>
          <w:szCs w:val="22"/>
          <w:lang w:val="en-GB"/>
        </w:rPr>
        <w:t>name</w:t>
      </w:r>
      <w:r w:rsidRPr="00725A64">
        <w:rPr>
          <w:rFonts w:ascii="Courier New" w:hAnsi="Courier New" w:cs="Courier New"/>
          <w:i/>
          <w:sz w:val="22"/>
          <w:szCs w:val="22"/>
          <w:vertAlign w:val="subscript"/>
          <w:lang w:val="en-GB"/>
        </w:rPr>
        <w:t xml:space="preserve">2 </w:t>
      </w:r>
      <w:r w:rsidRPr="00725A64">
        <w:rPr>
          <w:lang w:val="en-GB"/>
        </w:rPr>
        <w:t>denote</w:t>
      </w:r>
      <w:r w:rsidR="00BC46D0" w:rsidRPr="00725A64">
        <w:rPr>
          <w:lang w:val="en-GB"/>
        </w:rPr>
        <w:t xml:space="preserve"> variables used by the </w:t>
      </w:r>
      <w:r w:rsidR="00A453AE" w:rsidRPr="00725A64">
        <w:rPr>
          <w:lang w:val="en-GB"/>
        </w:rPr>
        <w:t>join</w:t>
      </w:r>
      <w:r w:rsidR="00BC46D0" w:rsidRPr="00725A64">
        <w:rPr>
          <w:lang w:val="en-GB"/>
        </w:rPr>
        <w:t xml:space="preserve"> expression iterate</w:t>
      </w:r>
      <w:r w:rsidR="00D828C9" w:rsidRPr="00725A64">
        <w:rPr>
          <w:lang w:val="en-GB"/>
        </w:rPr>
        <w:t xml:space="preserve"> over the containers given in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1</w:t>
      </w:r>
      <w:r w:rsidR="00D828C9" w:rsidRPr="00725A64">
        <w:rPr>
          <w:rFonts w:asciiTheme="majorHAnsi" w:hAnsiTheme="majorHAnsi" w:cs="Courier New"/>
          <w:sz w:val="22"/>
          <w:szCs w:val="22"/>
          <w:lang w:val="en-GB"/>
        </w:rPr>
        <w:t xml:space="preserve"> </w:t>
      </w:r>
      <w:r w:rsidR="00D828C9" w:rsidRPr="00725A64">
        <w:rPr>
          <w:rFonts w:asciiTheme="majorHAnsi" w:hAnsiTheme="majorHAnsi" w:cs="Courier New"/>
          <w:lang w:val="en-GB"/>
        </w:rPr>
        <w:t xml:space="preserve">and </w:t>
      </w:r>
      <w:r w:rsidR="00D828C9" w:rsidRPr="00725A64">
        <w:rPr>
          <w:rFonts w:ascii="Courier New" w:hAnsi="Courier New" w:cs="Courier New"/>
          <w:i/>
          <w:sz w:val="22"/>
          <w:szCs w:val="22"/>
          <w:lang w:val="en-GB"/>
        </w:rPr>
        <w:t>expression</w:t>
      </w:r>
      <w:r w:rsidR="00D828C9" w:rsidRPr="00725A64">
        <w:rPr>
          <w:rFonts w:ascii="Courier New" w:hAnsi="Courier New" w:cs="Courier New"/>
          <w:i/>
          <w:sz w:val="22"/>
          <w:szCs w:val="22"/>
          <w:vertAlign w:val="subscript"/>
          <w:lang w:val="en-GB"/>
        </w:rPr>
        <w:t>2</w:t>
      </w:r>
      <w:r w:rsidR="00D828C9" w:rsidRPr="00725A64">
        <w:rPr>
          <w:lang w:val="en-GB"/>
        </w:rPr>
        <w:t>.</w:t>
      </w:r>
      <w:r w:rsidR="00B97EA6" w:rsidRPr="00725A64">
        <w:rPr>
          <w:lang w:val="en-GB"/>
        </w:rPr>
        <w:t xml:space="preserve"> Without further restriction, the result will be a collection of pairs on the types parameterized by the types of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1</w:t>
      </w:r>
      <w:r w:rsidR="00B97EA6" w:rsidRPr="00725A64">
        <w:rPr>
          <w:rFonts w:asciiTheme="majorHAnsi" w:hAnsiTheme="majorHAnsi" w:cs="Courier New"/>
          <w:sz w:val="22"/>
          <w:szCs w:val="22"/>
          <w:lang w:val="en-GB"/>
        </w:rPr>
        <w:t xml:space="preserve"> </w:t>
      </w:r>
      <w:r w:rsidR="00B97EA6" w:rsidRPr="00725A64">
        <w:rPr>
          <w:rFonts w:asciiTheme="majorHAnsi" w:hAnsiTheme="majorHAnsi" w:cs="Courier New"/>
          <w:lang w:val="en-GB"/>
        </w:rPr>
        <w:t xml:space="preserve">and </w:t>
      </w:r>
      <w:r w:rsidR="00B97EA6" w:rsidRPr="00725A64">
        <w:rPr>
          <w:rFonts w:ascii="Courier New" w:hAnsi="Courier New" w:cs="Courier New"/>
          <w:i/>
          <w:sz w:val="22"/>
          <w:szCs w:val="22"/>
          <w:lang w:val="en-GB"/>
        </w:rPr>
        <w:t>expression</w:t>
      </w:r>
      <w:r w:rsidR="00B97EA6" w:rsidRPr="00725A64">
        <w:rPr>
          <w:rFonts w:ascii="Courier New" w:hAnsi="Courier New" w:cs="Courier New"/>
          <w:i/>
          <w:sz w:val="22"/>
          <w:szCs w:val="22"/>
          <w:vertAlign w:val="subscript"/>
          <w:lang w:val="en-GB"/>
        </w:rPr>
        <w:t>2</w:t>
      </w:r>
      <w:r w:rsidR="00B97EA6" w:rsidRPr="00725A64">
        <w:rPr>
          <w:rFonts w:ascii="Courier New" w:hAnsi="Courier New" w:cs="Courier New"/>
          <w:i/>
          <w:sz w:val="22"/>
          <w:szCs w:val="22"/>
          <w:lang w:val="en-GB"/>
        </w:rPr>
        <w:t>.</w:t>
      </w:r>
      <w:r w:rsidR="00B97EA6" w:rsidRPr="00725A64">
        <w:rPr>
          <w:lang w:val="en-GB"/>
        </w:rPr>
        <w:t xml:space="preserve"> The keyword </w:t>
      </w:r>
      <w:r w:rsidR="00B97EA6" w:rsidRPr="00725A64">
        <w:rPr>
          <w:rFonts w:ascii="Courier New" w:hAnsi="Courier New" w:cs="Courier New"/>
          <w:sz w:val="22"/>
          <w:szCs w:val="22"/>
          <w:lang w:val="en-GB"/>
        </w:rPr>
        <w:t>exclude</w:t>
      </w:r>
      <w:r w:rsidR="00B97EA6" w:rsidRPr="00725A64">
        <w:rPr>
          <w:lang w:val="en-GB"/>
        </w:rPr>
        <w:t xml:space="preserve"> used before one of the names leads to </w:t>
      </w:r>
      <w:r w:rsidR="00096CD0" w:rsidRPr="00725A64">
        <w:rPr>
          <w:lang w:val="en-GB"/>
        </w:rPr>
        <w:t>a left- or right-sided join, thu</w:t>
      </w:r>
      <w:r w:rsidR="00B97EA6" w:rsidRPr="00725A64">
        <w:rPr>
          <w:lang w:val="en-GB"/>
        </w:rPr>
        <w:t>s restricting number of parameters of the resulting collection to one.</w:t>
      </w:r>
    </w:p>
    <w:p w:rsidR="00D828C9" w:rsidRPr="00725A64" w:rsidRDefault="004236F1" w:rsidP="008D4253">
      <w:pPr>
        <w:pStyle w:val="ListParagraph"/>
        <w:numPr>
          <w:ilvl w:val="0"/>
          <w:numId w:val="7"/>
        </w:numPr>
        <w:spacing w:after="200" w:line="276" w:lineRule="auto"/>
        <w:ind w:left="993"/>
        <w:rPr>
          <w:lang w:val="en-GB"/>
        </w:rPr>
      </w:pPr>
      <w:r w:rsidRPr="00725A64">
        <w:rPr>
          <w:lang w:val="en-GB"/>
        </w:rPr>
        <w:t xml:space="preserve">The </w:t>
      </w:r>
      <w:r w:rsidR="009B51C7" w:rsidRPr="00725A64">
        <w:rPr>
          <w:lang w:val="en-GB"/>
        </w:rPr>
        <w:t xml:space="preserve">third </w:t>
      </w:r>
      <w:r w:rsidR="009B51C7" w:rsidRPr="00725A64">
        <w:rPr>
          <w:rFonts w:ascii="Courier New" w:hAnsi="Courier New" w:cs="Courier New"/>
          <w:sz w:val="22"/>
          <w:szCs w:val="22"/>
          <w:lang w:val="en-GB"/>
        </w:rPr>
        <w:t>expression</w:t>
      </w:r>
      <w:r w:rsidR="009B51C7" w:rsidRPr="00725A64">
        <w:rPr>
          <w:lang w:val="en-GB"/>
        </w:rPr>
        <w:t xml:space="preserve"> specifies the join condition, i.e., an expression involving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 xml:space="preserve">2 </w:t>
      </w:r>
      <w:r w:rsidR="009B51C7" w:rsidRPr="00725A64">
        <w:rPr>
          <w:lang w:val="en-GB"/>
        </w:rPr>
        <w:t xml:space="preserve">to select the relevant results from the cross product of </w:t>
      </w:r>
      <w:r w:rsidR="009B51C7" w:rsidRPr="00725A64">
        <w:rPr>
          <w:rFonts w:ascii="Courier New" w:hAnsi="Courier New" w:cs="Courier New"/>
          <w:i/>
          <w:sz w:val="22"/>
          <w:szCs w:val="22"/>
          <w:lang w:val="en-GB"/>
        </w:rPr>
        <w:t>name</w:t>
      </w:r>
      <w:r w:rsidR="009B51C7" w:rsidRPr="00725A64">
        <w:rPr>
          <w:rFonts w:ascii="Courier New" w:hAnsi="Courier New" w:cs="Courier New"/>
          <w:i/>
          <w:sz w:val="22"/>
          <w:szCs w:val="22"/>
          <w:vertAlign w:val="subscript"/>
          <w:lang w:val="en-GB"/>
        </w:rPr>
        <w:t xml:space="preserve">1 </w:t>
      </w:r>
      <w:r w:rsidR="009B51C7" w:rsidRPr="00725A64">
        <w:rPr>
          <w:lang w:val="en-GB"/>
        </w:rPr>
        <w:t>and</w:t>
      </w:r>
      <w:r w:rsidR="009B51C7" w:rsidRPr="00725A64">
        <w:rPr>
          <w:rFonts w:ascii="Courier New" w:hAnsi="Courier New" w:cs="Courier New"/>
          <w:i/>
          <w:sz w:val="22"/>
          <w:szCs w:val="22"/>
          <w:lang w:val="en-GB"/>
        </w:rPr>
        <w:t xml:space="preserve"> name</w:t>
      </w:r>
      <w:r w:rsidR="009B51C7" w:rsidRPr="00725A64">
        <w:rPr>
          <w:rFonts w:ascii="Courier New" w:hAnsi="Courier New" w:cs="Courier New"/>
          <w:i/>
          <w:sz w:val="22"/>
          <w:szCs w:val="22"/>
          <w:vertAlign w:val="subscript"/>
          <w:lang w:val="en-GB"/>
        </w:rPr>
        <w:t>2</w:t>
      </w:r>
      <w:r w:rsidR="00096CD0" w:rsidRPr="00725A64">
        <w:rPr>
          <w:lang w:val="en-GB"/>
        </w:rPr>
        <w:t xml:space="preserve">, and </w:t>
      </w:r>
      <w:r w:rsidR="009B51C7" w:rsidRPr="00725A64">
        <w:rPr>
          <w:lang w:val="en-GB"/>
        </w:rPr>
        <w:t xml:space="preserve">to effectively </w:t>
      </w:r>
      <w:r w:rsidR="00096CD0" w:rsidRPr="00725A64">
        <w:rPr>
          <w:lang w:val="en-GB"/>
        </w:rPr>
        <w:t>reduce the size of the result</w:t>
      </w:r>
      <w:r w:rsidR="009B51C7" w:rsidRPr="00725A64">
        <w:rPr>
          <w:lang w:val="en-GB"/>
        </w:rPr>
        <w:t>.</w:t>
      </w:r>
    </w:p>
    <w:p w:rsidR="00B357A7" w:rsidRDefault="00BC46D0">
      <w:pPr>
        <w:spacing w:line="276" w:lineRule="auto"/>
        <w:jc w:val="left"/>
        <w:rPr>
          <w:lang w:val="en-GB"/>
        </w:rPr>
      </w:pPr>
      <w:r w:rsidRPr="00725A64">
        <w:rPr>
          <w:b/>
          <w:lang w:val="en-GB"/>
        </w:rPr>
        <w:t>Example</w:t>
      </w:r>
      <w:r w:rsidRPr="00725A64">
        <w:rPr>
          <w:lang w:val="en-GB"/>
        </w:rPr>
        <w:t xml:space="preserve">: </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work on those decisions and </w:t>
      </w:r>
      <w:r w:rsidR="00666E25" w:rsidRPr="00725A64">
        <w:rPr>
          <w:rFonts w:ascii="Courier New" w:hAnsi="Courier New" w:cs="Courier New"/>
          <w:sz w:val="22"/>
          <w:szCs w:val="22"/>
          <w:lang w:val="en-GB"/>
        </w:rPr>
        <w:t>art</w:t>
      </w:r>
      <w:ins w:id="1658" w:author="Holger Eichelberger" w:date="2015-09-15T11:00:00Z">
        <w:r w:rsidR="001B20D7">
          <w:rPr>
            <w:rFonts w:ascii="Courier New" w:hAnsi="Courier New" w:cs="Courier New"/>
            <w:sz w:val="22"/>
            <w:szCs w:val="22"/>
            <w:lang w:val="en-GB"/>
          </w:rPr>
          <w:t>i</w:t>
        </w:r>
      </w:ins>
      <w:del w:id="1659" w:author="Holger Eichelberger" w:date="2015-09-15T11:00: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facts </w:t>
      </w:r>
      <w:r w:rsidRPr="00725A64">
        <w:rPr>
          <w:rFonts w:ascii="Courier New" w:hAnsi="Courier New" w:cs="Courier New"/>
          <w:sz w:val="22"/>
          <w:szCs w:val="22"/>
          <w:lang w:val="en-GB"/>
        </w:rPr>
        <w:t>where a certain</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string composed from the decision name occurs in the</w:t>
      </w:r>
    </w:p>
    <w:p w:rsidR="00B76FBC" w:rsidRPr="00725A64" w:rsidRDefault="00B76FBC"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666E25" w:rsidRPr="00725A64">
        <w:rPr>
          <w:rFonts w:ascii="Courier New" w:hAnsi="Courier New" w:cs="Courier New"/>
          <w:sz w:val="22"/>
          <w:szCs w:val="22"/>
          <w:lang w:val="en-GB"/>
        </w:rPr>
        <w:t>art</w:t>
      </w:r>
      <w:ins w:id="1660" w:author="Holger Eichelberger" w:date="2015-09-15T11:01:00Z">
        <w:r w:rsidR="001B20D7">
          <w:rPr>
            <w:rFonts w:ascii="Courier New" w:hAnsi="Courier New" w:cs="Courier New"/>
            <w:sz w:val="22"/>
            <w:szCs w:val="22"/>
            <w:lang w:val="en-GB"/>
          </w:rPr>
          <w:t>i</w:t>
        </w:r>
      </w:ins>
      <w:del w:id="1661" w:author="Holger Eichelberger" w:date="2015-09-15T11:01:00Z">
        <w:r w:rsidR="00666E25" w:rsidDel="001B20D7">
          <w:rPr>
            <w:rFonts w:ascii="Courier New" w:hAnsi="Courier New" w:cs="Courier New"/>
            <w:sz w:val="22"/>
            <w:szCs w:val="22"/>
            <w:lang w:val="en-GB"/>
          </w:rPr>
          <w:delText>e</w:delText>
        </w:r>
      </w:del>
      <w:r w:rsidR="00666E25" w:rsidRPr="00725A64">
        <w:rPr>
          <w:rFonts w:ascii="Courier New" w:hAnsi="Courier New" w:cs="Courier New"/>
          <w:sz w:val="22"/>
          <w:szCs w:val="22"/>
          <w:lang w:val="en-GB"/>
        </w:rPr>
        <w:t xml:space="preserve">fact </w:t>
      </w:r>
      <w:r w:rsidRPr="00725A64">
        <w:rPr>
          <w:rFonts w:ascii="Courier New" w:hAnsi="Courier New" w:cs="Courier New"/>
          <w:sz w:val="22"/>
          <w:szCs w:val="22"/>
          <w:lang w:val="en-GB"/>
        </w:rPr>
        <w:t>(and may be substituted by an instantiator)</w:t>
      </w:r>
    </w:p>
    <w:p w:rsidR="00B97EA6" w:rsidRPr="00725A64" w:rsidRDefault="00BC46D0" w:rsidP="00BC46D0">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map(</w:t>
      </w:r>
      <w:proofErr w:type="gramEnd"/>
      <w:r w:rsidRPr="00725A64">
        <w:rPr>
          <w:rFonts w:ascii="Courier New" w:hAnsi="Courier New" w:cs="Courier New"/>
          <w:sz w:val="22"/>
          <w:szCs w:val="22"/>
          <w:lang w:val="en-GB"/>
        </w:rPr>
        <w:t>d</w:t>
      </w:r>
      <w:r w:rsidR="00B97EA6" w:rsidRPr="00725A64">
        <w:rPr>
          <w:rFonts w:ascii="Courier New" w:hAnsi="Courier New" w:cs="Courier New"/>
          <w:sz w:val="22"/>
          <w:szCs w:val="22"/>
          <w:lang w:val="en-GB"/>
        </w:rPr>
        <w:t>, a</w:t>
      </w:r>
      <w:r w:rsidRPr="00725A64">
        <w:rPr>
          <w:rFonts w:ascii="Courier New" w:hAnsi="Courier New" w:cs="Courier New"/>
          <w:sz w:val="22"/>
          <w:szCs w:val="22"/>
          <w:lang w:val="en-GB"/>
        </w:rPr>
        <w:t xml:space="preserve"> : </w:t>
      </w:r>
    </w:p>
    <w:p w:rsidR="00B97EA6" w:rsidRPr="00725A64" w:rsidRDefault="00B97EA6" w:rsidP="00BC46D0">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join(</w:t>
      </w:r>
      <w:proofErr w:type="gramEnd"/>
      <w:r w:rsidRPr="00725A64">
        <w:rPr>
          <w:rFonts w:ascii="Courier New" w:hAnsi="Courier New" w:cs="Courier New"/>
          <w:sz w:val="22"/>
          <w:szCs w:val="22"/>
          <w:lang w:val="en-GB"/>
        </w:rPr>
        <w:t>d:</w:t>
      </w:r>
      <w:r w:rsidR="00BC46D0" w:rsidRPr="00725A64">
        <w:rPr>
          <w:rFonts w:ascii="Courier New" w:hAnsi="Courier New" w:cs="Courier New"/>
          <w:sz w:val="22"/>
          <w:szCs w:val="22"/>
          <w:lang w:val="en-GB"/>
        </w:rPr>
        <w:t>config.variables()</w:t>
      </w:r>
      <w:r w:rsidRPr="00725A64">
        <w:rPr>
          <w:rFonts w:ascii="Courier New" w:hAnsi="Courier New" w:cs="Courier New"/>
          <w:sz w:val="22"/>
          <w:szCs w:val="22"/>
          <w:lang w:val="en-GB"/>
        </w:rPr>
        <w:t>, a:”$source/src/**/*.java”</w:t>
      </w:r>
      <w:r w:rsidR="00BC46D0" w:rsidRPr="00725A64">
        <w:rPr>
          <w:rFonts w:ascii="Courier New" w:hAnsi="Courier New" w:cs="Courier New"/>
          <w:b/>
          <w:sz w:val="22"/>
          <w:szCs w:val="22"/>
          <w:lang w:val="en-GB"/>
        </w:rPr>
        <w:t>)</w:t>
      </w:r>
    </w:p>
    <w:p w:rsidR="00BC46D0" w:rsidRPr="00725A64" w:rsidRDefault="00B97EA6" w:rsidP="00B97EA6">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sidR="00BC46D0" w:rsidRPr="00725A64">
        <w:rPr>
          <w:rFonts w:ascii="Courier New" w:hAnsi="Courier New" w:cs="Courier New"/>
          <w:sz w:val="22"/>
          <w:szCs w:val="22"/>
          <w:lang w:val="en-GB"/>
        </w:rPr>
        <w:t xml:space="preserve"> </w:t>
      </w:r>
      <w:proofErr w:type="gramStart"/>
      <w:r w:rsidRPr="00725A64">
        <w:rPr>
          <w:rFonts w:ascii="Courier New" w:hAnsi="Courier New" w:cs="Courier New"/>
          <w:b/>
          <w:sz w:val="22"/>
          <w:szCs w:val="22"/>
          <w:lang w:val="en-GB"/>
        </w:rPr>
        <w:t>with</w:t>
      </w:r>
      <w:proofErr w:type="gramEnd"/>
      <w:r w:rsidRPr="00725A64">
        <w:rPr>
          <w:rFonts w:ascii="Courier New" w:hAnsi="Courier New" w:cs="Courier New"/>
          <w:b/>
          <w:sz w:val="22"/>
          <w:szCs w:val="22"/>
          <w:lang w:val="en-GB"/>
        </w:rPr>
        <w:t xml:space="preserve"> (</w:t>
      </w:r>
      <w:r w:rsidRPr="00725A64">
        <w:rPr>
          <w:rFonts w:ascii="Courier New" w:hAnsi="Courier New" w:cs="Courier New"/>
          <w:sz w:val="22"/>
          <w:szCs w:val="22"/>
          <w:lang w:val="en-GB"/>
        </w:rPr>
        <w:t>a.text().</w:t>
      </w:r>
      <w:r w:rsidR="00916534">
        <w:rPr>
          <w:rFonts w:ascii="Courier New" w:hAnsi="Courier New" w:cs="Courier New"/>
          <w:sz w:val="22"/>
          <w:szCs w:val="22"/>
          <w:lang w:val="en-GB"/>
        </w:rPr>
        <w:t>matches</w:t>
      </w:r>
      <w:r w:rsidRPr="00725A64">
        <w:rPr>
          <w:rFonts w:ascii="Courier New" w:hAnsi="Courier New" w:cs="Courier New"/>
          <w:sz w:val="22"/>
          <w:szCs w:val="22"/>
          <w:lang w:val="en-GB"/>
        </w:rPr>
        <w:t>(”${” + d.name() + ”}”)</w:t>
      </w:r>
      <w:r w:rsidRPr="00725A64">
        <w:rPr>
          <w:rFonts w:ascii="Courier New" w:hAnsi="Courier New" w:cs="Courier New"/>
          <w:b/>
          <w:sz w:val="22"/>
          <w:szCs w:val="22"/>
          <w:lang w:val="en-GB"/>
        </w:rPr>
        <w:t>)</w:t>
      </w:r>
      <w:r w:rsidRPr="00725A64">
        <w:rPr>
          <w:rFonts w:ascii="Courier New" w:hAnsi="Courier New" w:cs="Courier New"/>
          <w:sz w:val="22"/>
          <w:szCs w:val="22"/>
          <w:lang w:val="en-GB"/>
        </w:rPr>
        <w:t xml:space="preserve"> </w:t>
      </w:r>
      <w:r w:rsidR="00BC46D0" w:rsidRPr="00725A64">
        <w:rPr>
          <w:rFonts w:ascii="Courier New" w:hAnsi="Courier New" w:cs="Courier New"/>
          <w:b/>
          <w:sz w:val="22"/>
          <w:szCs w:val="22"/>
          <w:lang w:val="en-GB"/>
        </w:rPr>
        <w:t>{</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operate on decision variable d and </w:t>
      </w:r>
    </w:p>
    <w:p w:rsidR="00A749B6" w:rsidRPr="00A749B6" w:rsidRDefault="00A749B6" w:rsidP="00A749B6">
      <w:pPr>
        <w:spacing w:after="0"/>
        <w:ind w:left="567"/>
        <w:rPr>
          <w:rFonts w:ascii="Courier New" w:hAnsi="Courier New" w:cs="Courier New"/>
          <w:sz w:val="22"/>
          <w:szCs w:val="22"/>
          <w:lang w:val="en-GB"/>
        </w:rPr>
      </w:pPr>
      <w:r w:rsidRPr="00A749B6">
        <w:rPr>
          <w:rFonts w:ascii="Courier New" w:hAnsi="Courier New" w:cs="Courier New"/>
          <w:sz w:val="22"/>
          <w:szCs w:val="22"/>
          <w:lang w:val="en-GB"/>
        </w:rPr>
        <w:t xml:space="preserve">    // related artifact a</w:t>
      </w:r>
    </w:p>
    <w:p w:rsidR="00D32EE9" w:rsidRDefault="00BC46D0" w:rsidP="00B97EA6">
      <w:pPr>
        <w:ind w:firstLine="567"/>
        <w:rPr>
          <w:rFonts w:ascii="Courier New" w:hAnsi="Courier New" w:cs="Courier New"/>
          <w:b/>
          <w:sz w:val="22"/>
          <w:szCs w:val="22"/>
          <w:lang w:val="en-GB"/>
        </w:rPr>
      </w:pPr>
      <w:r w:rsidRPr="00725A64">
        <w:rPr>
          <w:rFonts w:ascii="Courier New" w:hAnsi="Courier New" w:cs="Courier New"/>
          <w:b/>
          <w:sz w:val="22"/>
          <w:szCs w:val="22"/>
          <w:lang w:val="en-GB"/>
        </w:rPr>
        <w:t>}</w:t>
      </w:r>
    </w:p>
    <w:p w:rsidR="00B357A7" w:rsidRDefault="007D048F">
      <w:pPr>
        <w:pStyle w:val="Heading3"/>
        <w:numPr>
          <w:ilvl w:val="3"/>
          <w:numId w:val="1"/>
        </w:numPr>
        <w:tabs>
          <w:tab w:val="left" w:pos="1078"/>
        </w:tabs>
        <w:ind w:left="0" w:firstLine="0"/>
        <w:rPr>
          <w:lang w:val="en-GB"/>
        </w:rPr>
      </w:pPr>
      <w:bookmarkStart w:id="1662" w:name="_Toc430078881"/>
      <w:r>
        <w:rPr>
          <w:lang w:val="en-GB"/>
        </w:rPr>
        <w:t>Instantiate</w:t>
      </w:r>
      <w:r w:rsidRPr="00725A64">
        <w:rPr>
          <w:lang w:val="en-GB"/>
        </w:rPr>
        <w:t xml:space="preserve"> Expression</w:t>
      </w:r>
      <w:bookmarkEnd w:id="1662"/>
      <w:del w:id="1663" w:author="Holger Eichelberger" w:date="2015-09-15T09:07:00Z">
        <w:r w:rsidR="005F0238" w:rsidDel="0055646D">
          <w:rPr>
            <w:lang w:val="en-GB"/>
          </w:rPr>
          <w:delText xml:space="preserve"> </w:delText>
        </w:r>
        <w:r w:rsidR="00F74CAD" w:rsidRPr="00F74CAD" w:rsidDel="0055646D">
          <w:rPr>
            <w:rStyle w:val="FootnoteReference"/>
            <w:b w:val="0"/>
            <w:lang w:val="en-GB"/>
          </w:rPr>
          <w:footnoteReference w:id="9"/>
        </w:r>
      </w:del>
    </w:p>
    <w:p w:rsidR="00B357A7" w:rsidRDefault="007D048F">
      <w:pPr>
        <w:rPr>
          <w:lang w:val="en-GB"/>
        </w:rPr>
      </w:pPr>
      <w:r>
        <w:rPr>
          <w:lang w:val="en-GB"/>
        </w:rPr>
        <w:t xml:space="preserve">In addition to the instantiation of individual projects, VIL is specifically intended to support the instantiation of hierarchical and multi product lines. Therefore, </w:t>
      </w:r>
      <w:r w:rsidR="005D799A">
        <w:rPr>
          <w:lang w:val="en-GB"/>
        </w:rPr>
        <w:t xml:space="preserve">it is </w:t>
      </w:r>
      <w:r w:rsidR="005D799A">
        <w:rPr>
          <w:lang w:val="en-GB"/>
        </w:rPr>
        <w:lastRenderedPageBreak/>
        <w:t xml:space="preserve">necessary to execute scripts in other projects, if required on projections of the configuration and with specific target project. Basically, this is possible by explicitly calling the main rule of the predecessor projects statically, i.e., to reference them by their qualified name. However, it is not possible to iterate (recursively) over the predecessor projects and to instantiate them. Further, the references to the predecessor projects would be static and not subject to possible variability. Thus, we introduce the instantiate expression, which allows executing a VIL rule in a project allowing to dynamically </w:t>
      </w:r>
      <w:r w:rsidR="00E100B8">
        <w:rPr>
          <w:lang w:val="en-GB"/>
        </w:rPr>
        <w:t>referring</w:t>
      </w:r>
      <w:r w:rsidR="005D799A">
        <w:rPr>
          <w:lang w:val="en-GB"/>
        </w:rPr>
        <w:t xml:space="preserve"> to </w:t>
      </w:r>
      <w:r w:rsidR="00E100B8">
        <w:rPr>
          <w:lang w:val="en-GB"/>
        </w:rPr>
        <w:t>VIL</w:t>
      </w:r>
      <w:r w:rsidR="005D799A">
        <w:rPr>
          <w:lang w:val="en-GB"/>
        </w:rPr>
        <w:t xml:space="preserve"> scripts in (other) projects</w:t>
      </w:r>
      <w:del w:id="1666" w:author="Holger Eichelberger" w:date="2015-09-17T16:52:00Z">
        <w:r w:rsidR="005D799A" w:rsidDel="00A65A17">
          <w:rPr>
            <w:lang w:val="en-GB"/>
          </w:rPr>
          <w:delText>.</w:delText>
        </w:r>
        <w:r w:rsidR="00E100B8" w:rsidDel="00A65A17">
          <w:rPr>
            <w:lang w:val="en-GB"/>
          </w:rPr>
          <w:delText xml:space="preserve"> Further, as a side effect, the instantiate expression also allows </w:delText>
        </w:r>
        <w:r w:rsidR="005F0238" w:rsidDel="00A65A17">
          <w:rPr>
            <w:lang w:val="en-GB"/>
          </w:rPr>
          <w:delText>calling</w:delText>
        </w:r>
        <w:r w:rsidR="00E100B8" w:rsidDel="00A65A17">
          <w:rPr>
            <w:lang w:val="en-GB"/>
          </w:rPr>
          <w:delText xml:space="preserve"> rules via </w:delText>
        </w:r>
        <w:r w:rsidR="00C3725A" w:rsidDel="00A65A17">
          <w:rPr>
            <w:lang w:val="en-GB"/>
          </w:rPr>
          <w:delText>dynamically</w:delText>
        </w:r>
        <w:r w:rsidR="00E100B8" w:rsidDel="00A65A17">
          <w:rPr>
            <w:lang w:val="en-GB"/>
          </w:rPr>
          <w:delText xml:space="preserve"> composed qualified rule names. </w:delText>
        </w:r>
      </w:del>
      <w:ins w:id="1667" w:author="Holger Eichelberger" w:date="2015-09-17T16:52:00Z">
        <w:r w:rsidR="00A65A17">
          <w:rPr>
            <w:lang w:val="en-GB"/>
          </w:rPr>
          <w:t xml:space="preserve">. </w:t>
        </w:r>
      </w:ins>
      <w:r w:rsidR="00E100B8">
        <w:rPr>
          <w:lang w:val="en-GB"/>
        </w:rPr>
        <w:t>Please note, that due to the dynamic character, rule calls via the instantiate expression imply a higher overhead.</w:t>
      </w:r>
    </w:p>
    <w:p w:rsidR="00A96918" w:rsidDel="008A2FB0" w:rsidRDefault="00A96918">
      <w:pPr>
        <w:rPr>
          <w:del w:id="1668" w:author="Holger Eichelberger" w:date="2015-09-15T09:09:00Z"/>
          <w:lang w:val="en-GB"/>
        </w:rPr>
      </w:pPr>
    </w:p>
    <w:p w:rsidR="00306B6B" w:rsidRPr="00306B6B" w:rsidRDefault="00306B6B" w:rsidP="00306B6B">
      <w:pPr>
        <w:rPr>
          <w:b/>
          <w:lang w:val="en-GB"/>
        </w:rPr>
      </w:pPr>
      <w:r w:rsidRPr="00306B6B">
        <w:rPr>
          <w:b/>
          <w:lang w:val="en-GB"/>
        </w:rPr>
        <w:t xml:space="preserve">Syntax: </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p>
    <w:p w:rsidR="00C3725A" w:rsidRDefault="00C3725A" w:rsidP="00C3725A">
      <w:pPr>
        <w:spacing w:after="200" w:line="276" w:lineRule="auto"/>
        <w:ind w:left="567"/>
        <w:jc w:val="left"/>
        <w:rPr>
          <w:rFonts w:ascii="Courier New" w:hAnsi="Courier New" w:cs="Courier New"/>
          <w:b/>
          <w:sz w:val="22"/>
          <w:szCs w:val="22"/>
          <w:lang w:val="en-GB"/>
        </w:rPr>
      </w:pPr>
      <w:proofErr w:type="gramStart"/>
      <w:r>
        <w:rPr>
          <w:rFonts w:ascii="Courier New" w:hAnsi="Courier New" w:cs="Courier New"/>
          <w:b/>
          <w:sz w:val="22"/>
          <w:szCs w:val="22"/>
          <w:lang w:val="en-GB"/>
        </w:rPr>
        <w:t>instantiate</w:t>
      </w:r>
      <w:proofErr w:type="gramEnd"/>
      <w:r>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argumentList</w:t>
      </w:r>
      <w:r w:rsidRPr="00725A64">
        <w:rPr>
          <w:rFonts w:ascii="Courier New" w:hAnsi="Courier New" w:cs="Courier New"/>
          <w:b/>
          <w:sz w:val="22"/>
          <w:szCs w:val="22"/>
          <w:lang w:val="en-GB"/>
        </w:rPr>
        <w:t>)</w:t>
      </w:r>
      <w:r w:rsidR="00042BE1">
        <w:rPr>
          <w:rFonts w:ascii="Courier New" w:hAnsi="Courier New" w:cs="Courier New"/>
          <w:b/>
          <w:sz w:val="22"/>
          <w:szCs w:val="22"/>
          <w:lang w:val="en-GB"/>
        </w:rPr>
        <w:t xml:space="preserve"> with </w:t>
      </w:r>
      <w:r w:rsidR="00042BE1" w:rsidRPr="00725A64">
        <w:rPr>
          <w:rFonts w:ascii="Courier New" w:hAnsi="Courier New" w:cs="Courier New"/>
          <w:b/>
          <w:sz w:val="22"/>
          <w:szCs w:val="22"/>
          <w:lang w:val="en-GB"/>
        </w:rPr>
        <w:t>(version</w:t>
      </w:r>
      <w:r w:rsidR="00042BE1" w:rsidRPr="00725A64">
        <w:rPr>
          <w:rFonts w:ascii="Courier New" w:hAnsi="Courier New" w:cs="Courier New"/>
          <w:sz w:val="22"/>
          <w:szCs w:val="22"/>
          <w:lang w:val="en-GB"/>
        </w:rPr>
        <w:t xml:space="preserve"> </w:t>
      </w:r>
      <w:r w:rsidR="00042BE1" w:rsidRPr="00725A64">
        <w:rPr>
          <w:rFonts w:ascii="Courier New" w:hAnsi="Courier New" w:cs="Courier New"/>
          <w:i/>
          <w:sz w:val="22"/>
          <w:szCs w:val="22"/>
          <w:lang w:val="en-GB"/>
        </w:rPr>
        <w:t>op</w:t>
      </w:r>
      <w:r w:rsidR="00042BE1" w:rsidRPr="00725A64">
        <w:rPr>
          <w:rFonts w:ascii="Courier New" w:hAnsi="Courier New" w:cs="Courier New"/>
          <w:sz w:val="22"/>
          <w:szCs w:val="22"/>
          <w:lang w:val="en-GB"/>
        </w:rPr>
        <w:t xml:space="preserve"> </w:t>
      </w:r>
      <w:r w:rsidR="00042BE1" w:rsidRPr="00725A64">
        <w:rPr>
          <w:rFonts w:ascii="Courier New" w:hAnsi="Courier New" w:cs="Courier New"/>
          <w:b/>
          <w:sz w:val="22"/>
          <w:szCs w:val="22"/>
          <w:lang w:val="en-GB"/>
        </w:rPr>
        <w:t>v</w:t>
      </w:r>
      <w:r w:rsidR="00042BE1" w:rsidRPr="00725A64">
        <w:rPr>
          <w:rFonts w:ascii="Courier New" w:hAnsi="Courier New" w:cs="Courier New"/>
          <w:sz w:val="22"/>
          <w:szCs w:val="22"/>
          <w:lang w:val="en-GB"/>
        </w:rPr>
        <w:t>Number.Number</w:t>
      </w:r>
      <w:r w:rsidR="00042BE1" w:rsidRPr="00725A64">
        <w:rPr>
          <w:rFonts w:ascii="Courier New" w:hAnsi="Courier New" w:cs="Courier New"/>
          <w:b/>
          <w:sz w:val="22"/>
          <w:szCs w:val="22"/>
          <w:lang w:val="en-GB"/>
        </w:rPr>
        <w:t>)</w:t>
      </w:r>
    </w:p>
    <w:p w:rsidR="00C3725A" w:rsidDel="00A65A17" w:rsidRDefault="00C3725A" w:rsidP="00C3725A">
      <w:pPr>
        <w:spacing w:after="200" w:line="276" w:lineRule="auto"/>
        <w:ind w:left="567"/>
        <w:jc w:val="left"/>
        <w:rPr>
          <w:del w:id="1669" w:author="Holger Eichelberger" w:date="2015-09-17T16:53:00Z"/>
          <w:rFonts w:ascii="Courier New" w:hAnsi="Courier New" w:cs="Courier New"/>
          <w:b/>
          <w:sz w:val="22"/>
          <w:szCs w:val="22"/>
          <w:lang w:val="en-GB"/>
        </w:rPr>
      </w:pPr>
      <w:del w:id="1670" w:author="Holger Eichelberger" w:date="2015-09-17T16:53:00Z">
        <w:r w:rsidDel="00A65A17">
          <w:rPr>
            <w:rFonts w:ascii="Courier New" w:hAnsi="Courier New" w:cs="Courier New"/>
            <w:b/>
            <w:sz w:val="22"/>
            <w:szCs w:val="22"/>
            <w:lang w:val="en-GB"/>
          </w:rPr>
          <w:delText xml:space="preserve">instantiate </w:delText>
        </w:r>
        <w:r w:rsidRPr="00725A64" w:rsidDel="00A65A17">
          <w:rPr>
            <w:rFonts w:ascii="Courier New" w:hAnsi="Courier New" w:cs="Courier New"/>
            <w:i/>
            <w:sz w:val="22"/>
            <w:szCs w:val="22"/>
            <w:lang w:val="en-GB"/>
          </w:rPr>
          <w:delText>name</w:delText>
        </w:r>
        <w:r w:rsidRPr="00725A64" w:rsidDel="00A65A17">
          <w:rPr>
            <w:rFonts w:ascii="Courier New" w:hAnsi="Courier New" w:cs="Courier New"/>
            <w:b/>
            <w:sz w:val="22"/>
            <w:szCs w:val="22"/>
            <w:lang w:val="en-GB"/>
          </w:rPr>
          <w:delText xml:space="preserve"> </w:delText>
        </w:r>
        <w:r w:rsidDel="00A65A17">
          <w:rPr>
            <w:rFonts w:ascii="Courier New" w:hAnsi="Courier New" w:cs="Courier New"/>
            <w:b/>
            <w:sz w:val="22"/>
            <w:szCs w:val="22"/>
            <w:lang w:val="en-GB"/>
          </w:rPr>
          <w:delText>rule ”</w:delText>
        </w:r>
        <w:r w:rsidR="00F74CAD" w:rsidRPr="00F74CAD"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r w:rsidR="00042BE1" w:rsidDel="00A65A17">
          <w:rPr>
            <w:rFonts w:ascii="Courier New" w:hAnsi="Courier New" w:cs="Courier New"/>
            <w:b/>
            <w:sz w:val="22"/>
            <w:szCs w:val="22"/>
            <w:lang w:val="en-GB"/>
          </w:rPr>
          <w:delText xml:space="preserve"> with </w:delText>
        </w:r>
        <w:r w:rsidR="00042BE1" w:rsidRPr="00725A64" w:rsidDel="00A65A17">
          <w:rPr>
            <w:rFonts w:ascii="Courier New" w:hAnsi="Courier New" w:cs="Courier New"/>
            <w:b/>
            <w:sz w:val="22"/>
            <w:szCs w:val="22"/>
            <w:lang w:val="en-GB"/>
          </w:rPr>
          <w:delText>(version</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i/>
            <w:sz w:val="22"/>
            <w:szCs w:val="22"/>
            <w:lang w:val="en-GB"/>
          </w:rPr>
          <w:delText>op</w:delText>
        </w:r>
        <w:r w:rsidR="00042BE1" w:rsidRPr="00725A64" w:rsidDel="00A65A17">
          <w:rPr>
            <w:rFonts w:ascii="Courier New" w:hAnsi="Courier New" w:cs="Courier New"/>
            <w:sz w:val="22"/>
            <w:szCs w:val="22"/>
            <w:lang w:val="en-GB"/>
          </w:rPr>
          <w:delText xml:space="preserve"> </w:delText>
        </w:r>
        <w:r w:rsidR="00042BE1" w:rsidRPr="00725A64" w:rsidDel="00A65A17">
          <w:rPr>
            <w:rFonts w:ascii="Courier New" w:hAnsi="Courier New" w:cs="Courier New"/>
            <w:b/>
            <w:sz w:val="22"/>
            <w:szCs w:val="22"/>
            <w:lang w:val="en-GB"/>
          </w:rPr>
          <w:delText>v</w:delText>
        </w:r>
        <w:r w:rsidR="00042BE1" w:rsidRPr="00725A64" w:rsidDel="00A65A17">
          <w:rPr>
            <w:rFonts w:ascii="Courier New" w:hAnsi="Courier New" w:cs="Courier New"/>
            <w:sz w:val="22"/>
            <w:szCs w:val="22"/>
            <w:lang w:val="en-GB"/>
          </w:rPr>
          <w:delText>Number.Number</w:delText>
        </w:r>
        <w:r w:rsidR="00042BE1" w:rsidRPr="00725A64" w:rsidDel="00A65A17">
          <w:rPr>
            <w:rFonts w:ascii="Courier New" w:hAnsi="Courier New" w:cs="Courier New"/>
            <w:b/>
            <w:sz w:val="22"/>
            <w:szCs w:val="22"/>
            <w:lang w:val="en-GB"/>
          </w:rPr>
          <w:delText>)</w:delText>
        </w:r>
      </w:del>
    </w:p>
    <w:p w:rsidR="00C3725A" w:rsidRPr="00725A64" w:rsidDel="00A65A17" w:rsidRDefault="00C3725A" w:rsidP="00C3725A">
      <w:pPr>
        <w:spacing w:after="200" w:line="276" w:lineRule="auto"/>
        <w:ind w:left="567"/>
        <w:jc w:val="left"/>
        <w:rPr>
          <w:del w:id="1671" w:author="Holger Eichelberger" w:date="2015-09-17T16:53:00Z"/>
          <w:rFonts w:ascii="Courier New" w:hAnsi="Courier New" w:cs="Courier New"/>
          <w:b/>
          <w:sz w:val="22"/>
          <w:szCs w:val="22"/>
          <w:lang w:val="en-GB"/>
        </w:rPr>
      </w:pPr>
      <w:del w:id="1672" w:author="Holger Eichelberger" w:date="2015-09-17T16:53:00Z">
        <w:r w:rsidDel="00A65A17">
          <w:rPr>
            <w:rFonts w:ascii="Courier New" w:hAnsi="Courier New" w:cs="Courier New"/>
            <w:b/>
            <w:sz w:val="22"/>
            <w:szCs w:val="22"/>
            <w:lang w:val="en-GB"/>
          </w:rPr>
          <w:delText>instantiate”</w:delText>
        </w:r>
        <w:r w:rsidDel="00A65A17">
          <w:rPr>
            <w:rFonts w:ascii="Courier New" w:hAnsi="Courier New" w:cs="Courier New"/>
            <w:i/>
            <w:sz w:val="22"/>
            <w:szCs w:val="22"/>
            <w:lang w:val="en-GB"/>
          </w:rPr>
          <w:delText>ruleName</w:delText>
        </w:r>
        <w:r w:rsidDel="00A65A17">
          <w:rPr>
            <w:rFonts w:ascii="Courier New" w:hAnsi="Courier New" w:cs="Courier New"/>
            <w:b/>
            <w:sz w:val="22"/>
            <w:szCs w:val="22"/>
            <w:lang w:val="en-GB"/>
          </w:rPr>
          <w:delText xml:space="preserve">” </w:delText>
        </w:r>
        <w:r w:rsidRPr="00725A64" w:rsidDel="00A65A17">
          <w:rPr>
            <w:rFonts w:ascii="Courier New" w:hAnsi="Courier New" w:cs="Courier New"/>
            <w:b/>
            <w:sz w:val="22"/>
            <w:szCs w:val="22"/>
            <w:lang w:val="en-GB"/>
          </w:rPr>
          <w:delText>(</w:delText>
        </w:r>
        <w:r w:rsidRPr="00725A64" w:rsidDel="00A65A17">
          <w:rPr>
            <w:rFonts w:ascii="Courier New" w:hAnsi="Courier New" w:cs="Courier New"/>
            <w:i/>
            <w:sz w:val="22"/>
            <w:szCs w:val="22"/>
            <w:lang w:val="en-GB"/>
          </w:rPr>
          <w:delText>argumentList</w:delText>
        </w:r>
        <w:r w:rsidRPr="00725A64" w:rsidDel="00A65A17">
          <w:rPr>
            <w:rFonts w:ascii="Courier New" w:hAnsi="Courier New" w:cs="Courier New"/>
            <w:b/>
            <w:sz w:val="22"/>
            <w:szCs w:val="22"/>
            <w:lang w:val="en-GB"/>
          </w:rPr>
          <w:delText>)</w:delText>
        </w:r>
      </w:del>
    </w:p>
    <w:p w:rsidR="002D628D" w:rsidRDefault="002D628D" w:rsidP="002D628D">
      <w:pPr>
        <w:keepNext/>
        <w:spacing w:line="276" w:lineRule="auto"/>
        <w:rPr>
          <w:lang w:val="en-GB"/>
        </w:rPr>
      </w:pPr>
      <w:r w:rsidRPr="00725A64">
        <w:rPr>
          <w:b/>
          <w:lang w:val="en-GB"/>
        </w:rPr>
        <w:t>Description of Syntax</w:t>
      </w:r>
      <w:r w:rsidRPr="00725A64">
        <w:rPr>
          <w:lang w:val="en-GB"/>
        </w:rPr>
        <w:t xml:space="preserve">: A VIL </w:t>
      </w:r>
      <w:r>
        <w:rPr>
          <w:lang w:val="en-GB"/>
        </w:rPr>
        <w:t>instantiate</w:t>
      </w:r>
      <w:r w:rsidRPr="00725A64">
        <w:rPr>
          <w:lang w:val="en-GB"/>
        </w:rPr>
        <w:t xml:space="preserve"> expression consists of the following elements:</w:t>
      </w:r>
    </w:p>
    <w:p w:rsidR="002D628D" w:rsidRDefault="002D628D" w:rsidP="002D628D">
      <w:pPr>
        <w:pStyle w:val="ListParagraph"/>
        <w:numPr>
          <w:ilvl w:val="0"/>
          <w:numId w:val="7"/>
        </w:numPr>
        <w:spacing w:after="200" w:line="276" w:lineRule="auto"/>
        <w:ind w:left="993"/>
        <w:rPr>
          <w:lang w:val="en-GB"/>
        </w:rPr>
      </w:pPr>
      <w:r w:rsidRPr="00725A64">
        <w:rPr>
          <w:lang w:val="en-GB"/>
        </w:rPr>
        <w:t xml:space="preserve">The keyword </w:t>
      </w:r>
      <w:r>
        <w:rPr>
          <w:rFonts w:ascii="Courier New" w:hAnsi="Courier New" w:cs="Courier New"/>
          <w:b/>
          <w:sz w:val="22"/>
          <w:szCs w:val="22"/>
          <w:lang w:val="en-GB"/>
        </w:rPr>
        <w:t>instantiate</w:t>
      </w:r>
      <w:r w:rsidRPr="00725A64">
        <w:rPr>
          <w:lang w:val="en-GB"/>
        </w:rPr>
        <w:t xml:space="preserve"> followed by </w:t>
      </w:r>
      <w:r>
        <w:rPr>
          <w:lang w:val="en-GB"/>
        </w:rPr>
        <w:t xml:space="preserve">either the name of a variable containing the project to instantiate </w:t>
      </w:r>
      <w:del w:id="1673" w:author="Holger Eichelberger" w:date="2015-09-17T16:53:00Z">
        <w:r w:rsidDel="00A65A17">
          <w:rPr>
            <w:lang w:val="en-GB"/>
          </w:rPr>
          <w:delText xml:space="preserve">(form 1-3) </w:delText>
        </w:r>
      </w:del>
      <w:r>
        <w:rPr>
          <w:lang w:val="en-GB"/>
        </w:rPr>
        <w:t>or a string containing the qualified name of the rule to be executed</w:t>
      </w:r>
      <w:del w:id="1674" w:author="Holger Eichelberger" w:date="2015-09-17T16:53:00Z">
        <w:r w:rsidDel="00A65A17">
          <w:rPr>
            <w:lang w:val="en-GB"/>
          </w:rPr>
          <w:delText xml:space="preserve"> (form 4)</w:delText>
        </w:r>
      </w:del>
      <w:r w:rsidRPr="00725A64">
        <w:rPr>
          <w:lang w:val="en-GB"/>
        </w:rPr>
        <w:t>.</w:t>
      </w:r>
    </w:p>
    <w:p w:rsidR="0030324D" w:rsidRDefault="00042BE1" w:rsidP="002D628D">
      <w:pPr>
        <w:pStyle w:val="ListParagraph"/>
        <w:numPr>
          <w:ilvl w:val="0"/>
          <w:numId w:val="7"/>
        </w:numPr>
        <w:spacing w:after="200" w:line="276" w:lineRule="auto"/>
        <w:ind w:left="993"/>
        <w:rPr>
          <w:lang w:val="en-GB"/>
        </w:rPr>
      </w:pPr>
      <w:r>
        <w:rPr>
          <w:lang w:val="en-GB"/>
        </w:rPr>
        <w:t>T</w:t>
      </w:r>
      <w:r w:rsidR="0030324D">
        <w:rPr>
          <w:lang w:val="en-GB"/>
        </w:rPr>
        <w:t>he argument list of the rule to be executed in parenthesis. Please note, that in particular also the source project (in form 1-3 the project the script is defined for), the (relevant part of the) configuration and the target project (typically the calling project) must be given (following the VIL parameter conventions). Further, optional named arguments may be given.</w:t>
      </w:r>
    </w:p>
    <w:p w:rsidR="00042BE1" w:rsidRPr="00725A64" w:rsidRDefault="00824C31" w:rsidP="002D628D">
      <w:pPr>
        <w:pStyle w:val="ListParagraph"/>
        <w:numPr>
          <w:ilvl w:val="0"/>
          <w:numId w:val="7"/>
        </w:numPr>
        <w:spacing w:after="200" w:line="276" w:lineRule="auto"/>
        <w:ind w:left="993"/>
        <w:rPr>
          <w:lang w:val="en-GB"/>
        </w:rPr>
      </w:pPr>
      <w:r>
        <w:rPr>
          <w:lang w:val="en-GB"/>
        </w:rPr>
        <w:t xml:space="preserve">Finally, </w:t>
      </w:r>
      <w:r w:rsidR="00042BE1">
        <w:rPr>
          <w:lang w:val="en-GB"/>
        </w:rPr>
        <w:t>the version specification of the model to be instantiated</w:t>
      </w:r>
      <w:r>
        <w:rPr>
          <w:lang w:val="en-GB"/>
        </w:rPr>
        <w:t xml:space="preserve"> may be given</w:t>
      </w:r>
      <w:r w:rsidR="00042BE1">
        <w:rPr>
          <w:lang w:val="en-GB"/>
        </w:rPr>
        <w:t>.</w:t>
      </w:r>
    </w:p>
    <w:p w:rsidR="00AB2FCD" w:rsidRDefault="00AB2FCD">
      <w:pPr>
        <w:spacing w:after="0"/>
        <w:jc w:val="left"/>
        <w:rPr>
          <w:b/>
          <w:lang w:val="en-GB"/>
        </w:rPr>
      </w:pPr>
    </w:p>
    <w:p w:rsidR="00306B6B" w:rsidRPr="00306B6B" w:rsidRDefault="00306B6B" w:rsidP="00306B6B">
      <w:pPr>
        <w:rPr>
          <w:b/>
          <w:lang w:val="en-GB"/>
        </w:rPr>
      </w:pPr>
      <w:r w:rsidRPr="00306B6B">
        <w:rPr>
          <w:b/>
          <w:lang w:val="en-GB"/>
        </w:rPr>
        <w:t xml:space="preserve">Example: </w:t>
      </w:r>
    </w:p>
    <w:p w:rsidR="00D271E9" w:rsidRPr="00725A64" w:rsidRDefault="00D271E9" w:rsidP="00D271E9">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r>
        <w:rPr>
          <w:rFonts w:ascii="Courier New" w:hAnsi="Courier New" w:cs="Courier New"/>
          <w:sz w:val="22"/>
          <w:szCs w:val="22"/>
          <w:lang w:val="en-GB"/>
        </w:rPr>
        <w:t>instantiate the predecessor projects into target</w:t>
      </w:r>
    </w:p>
    <w:p w:rsidR="00666E25" w:rsidRDefault="00F74CAD" w:rsidP="00666E25">
      <w:pPr>
        <w:autoSpaceDE w:val="0"/>
        <w:autoSpaceDN w:val="0"/>
        <w:adjustRightInd w:val="0"/>
        <w:spacing w:after="0"/>
        <w:ind w:firstLine="567"/>
        <w:jc w:val="left"/>
        <w:rPr>
          <w:rFonts w:ascii="Courier New" w:hAnsi="Courier New" w:cs="Courier New"/>
          <w:sz w:val="22"/>
          <w:szCs w:val="22"/>
          <w:lang w:val="en-GB"/>
        </w:rPr>
      </w:pPr>
      <w:proofErr w:type="gramStart"/>
      <w:r w:rsidRPr="00F74CAD">
        <w:rPr>
          <w:rFonts w:ascii="Courier New" w:hAnsi="Courier New" w:cs="Courier New"/>
          <w:b/>
          <w:sz w:val="22"/>
          <w:szCs w:val="22"/>
          <w:lang w:val="en-GB"/>
        </w:rPr>
        <w:t>vilScript</w:t>
      </w:r>
      <w:proofErr w:type="gramEnd"/>
      <w:r w:rsidR="00666E25">
        <w:rPr>
          <w:rFonts w:ascii="Courier New" w:hAnsi="Courier New" w:cs="Courier New"/>
          <w:sz w:val="22"/>
          <w:szCs w:val="22"/>
          <w:lang w:val="en-GB"/>
        </w:rPr>
        <w:t xml:space="preserve"> a (Project source, Configuration config, </w:t>
      </w:r>
    </w:p>
    <w:p w:rsidR="00306B6B" w:rsidRDefault="00666E25" w:rsidP="00306B6B">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Project target)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sidR="00F74CAD" w:rsidRPr="00F74CAD">
        <w:rPr>
          <w:rFonts w:ascii="Courier New" w:hAnsi="Courier New" w:cs="Courier New"/>
          <w:b/>
          <w:sz w:val="22"/>
          <w:szCs w:val="22"/>
          <w:lang w:val="en-GB"/>
        </w:rPr>
        <w:t>map</w:t>
      </w:r>
      <w:r>
        <w:rPr>
          <w:rFonts w:ascii="Courier New" w:hAnsi="Courier New" w:cs="Courier New"/>
          <w:sz w:val="22"/>
          <w:szCs w:val="22"/>
          <w:lang w:val="en-GB"/>
        </w:rPr>
        <w:t>(</w:t>
      </w:r>
      <w:proofErr w:type="gramEnd"/>
      <w:r w:rsidR="00D271E9">
        <w:rPr>
          <w:rFonts w:ascii="Courier New" w:hAnsi="Courier New" w:cs="Courier New"/>
          <w:sz w:val="22"/>
          <w:szCs w:val="22"/>
          <w:lang w:val="en-GB"/>
        </w:rPr>
        <w:t>Project p: source.prede</w:t>
      </w:r>
      <w:r>
        <w:rPr>
          <w:rFonts w:ascii="Courier New" w:hAnsi="Courier New" w:cs="Courier New"/>
          <w:sz w:val="22"/>
          <w:szCs w:val="22"/>
          <w:lang w:val="en-GB"/>
        </w:rPr>
        <w:t>cessors()) {</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proofErr w:type="gramStart"/>
      <w:r>
        <w:rPr>
          <w:rFonts w:ascii="Courier New" w:hAnsi="Courier New" w:cs="Courier New"/>
          <w:sz w:val="22"/>
          <w:szCs w:val="22"/>
          <w:lang w:val="en-GB"/>
        </w:rPr>
        <w:t>instantiate</w:t>
      </w:r>
      <w:proofErr w:type="gramEnd"/>
      <w:r>
        <w:rPr>
          <w:rFonts w:ascii="Courier New" w:hAnsi="Courier New" w:cs="Courier New"/>
          <w:sz w:val="22"/>
          <w:szCs w:val="22"/>
          <w:lang w:val="en-GB"/>
        </w:rPr>
        <w:t xml:space="preserve"> p (p, config, target);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w:t>
      </w:r>
      <w:r w:rsidR="00DF2E1A">
        <w:rPr>
          <w:rFonts w:ascii="Courier New" w:hAnsi="Courier New" w:cs="Courier New"/>
          <w:sz w:val="22"/>
          <w:szCs w:val="22"/>
          <w:lang w:val="en-GB"/>
        </w:rPr>
        <w:t>;</w:t>
      </w:r>
    </w:p>
    <w:p w:rsidR="00666E25" w:rsidRDefault="00666E25" w:rsidP="00666E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w:t>
      </w:r>
    </w:p>
    <w:p w:rsidR="0061721E" w:rsidRDefault="00B671C6" w:rsidP="00EA17BB">
      <w:pPr>
        <w:pStyle w:val="Heading2"/>
        <w:pageBreakBefore/>
        <w:ind w:left="706" w:hanging="706"/>
        <w:rPr>
          <w:lang w:val="en-GB"/>
        </w:rPr>
      </w:pPr>
      <w:bookmarkStart w:id="1675" w:name="_Toc402953145"/>
      <w:bookmarkStart w:id="1676" w:name="_Ref368405170"/>
      <w:bookmarkStart w:id="1677" w:name="_Ref368405174"/>
      <w:bookmarkStart w:id="1678" w:name="_Ref393195232"/>
      <w:bookmarkStart w:id="1679" w:name="_Toc430078882"/>
      <w:bookmarkEnd w:id="1675"/>
      <w:r w:rsidRPr="00725A64">
        <w:rPr>
          <w:lang w:val="en-GB"/>
        </w:rPr>
        <w:lastRenderedPageBreak/>
        <w:t>VIL Template Language</w:t>
      </w:r>
      <w:bookmarkEnd w:id="1676"/>
      <w:bookmarkEnd w:id="1677"/>
      <w:bookmarkEnd w:id="1678"/>
      <w:bookmarkEnd w:id="1679"/>
    </w:p>
    <w:p w:rsidR="0060507F" w:rsidRPr="00725A64" w:rsidRDefault="00B37D34" w:rsidP="0058732A">
      <w:pPr>
        <w:rPr>
          <w:highlight w:val="yellow"/>
          <w:lang w:val="en-GB"/>
        </w:rPr>
      </w:pPr>
      <w:r w:rsidRPr="00725A64">
        <w:rPr>
          <w:lang w:val="en-GB"/>
        </w:rPr>
        <w:t xml:space="preserve">In this section, we describe the </w:t>
      </w:r>
      <w:r w:rsidR="00087C72" w:rsidRPr="00725A64">
        <w:rPr>
          <w:lang w:val="en-GB"/>
        </w:rPr>
        <w:t xml:space="preserve">concepts </w:t>
      </w:r>
      <w:r w:rsidRPr="00725A64">
        <w:rPr>
          <w:lang w:val="en-GB"/>
        </w:rPr>
        <w:t>and language elements of the VIL template language in detail</w:t>
      </w:r>
      <w:r w:rsidR="002148A7" w:rsidRPr="00725A64">
        <w:rPr>
          <w:lang w:val="en-GB"/>
        </w:rPr>
        <w:t xml:space="preserve">. </w:t>
      </w:r>
      <w:r w:rsidRPr="00725A64">
        <w:rPr>
          <w:lang w:val="en-GB"/>
        </w:rPr>
        <w:t>In contrast to the VIL build language, which aims at specifying the instantiation of all art</w:t>
      </w:r>
      <w:ins w:id="1680" w:author="Holger Eichelberger" w:date="2015-09-15T11:01:00Z">
        <w:r w:rsidR="001B20D7">
          <w:rPr>
            <w:lang w:val="en-GB"/>
          </w:rPr>
          <w:t>i</w:t>
        </w:r>
      </w:ins>
      <w:del w:id="1681" w:author="Holger Eichelberger" w:date="2015-09-15T11:01:00Z">
        <w:r w:rsidRPr="00725A64" w:rsidDel="001B20D7">
          <w:rPr>
            <w:lang w:val="en-GB"/>
          </w:rPr>
          <w:delText>e</w:delText>
        </w:r>
      </w:del>
      <w:r w:rsidRPr="00725A64">
        <w:rPr>
          <w:lang w:val="en-GB"/>
        </w:rPr>
        <w:t>facts of a product line, the VIL template language aims at specifying the instantiation of a single art</w:t>
      </w:r>
      <w:ins w:id="1682" w:author="Holger Eichelberger" w:date="2015-09-15T11:01:00Z">
        <w:r w:rsidR="001B20D7">
          <w:rPr>
            <w:lang w:val="en-GB"/>
          </w:rPr>
          <w:t>i</w:t>
        </w:r>
      </w:ins>
      <w:del w:id="1683" w:author="Holger Eichelberger" w:date="2015-09-15T11:01:00Z">
        <w:r w:rsidRPr="00725A64" w:rsidDel="001B20D7">
          <w:rPr>
            <w:lang w:val="en-GB"/>
          </w:rPr>
          <w:delText>e</w:delText>
        </w:r>
      </w:del>
      <w:r w:rsidRPr="00725A64">
        <w:rPr>
          <w:lang w:val="en-GB"/>
        </w:rPr>
        <w:t xml:space="preserve">fact. </w:t>
      </w:r>
    </w:p>
    <w:p w:rsidR="00833B7B" w:rsidRPr="00725A64" w:rsidRDefault="00641D80" w:rsidP="00EA17BB">
      <w:pPr>
        <w:pStyle w:val="Heading3"/>
        <w:rPr>
          <w:lang w:val="en-GB"/>
        </w:rPr>
      </w:pPr>
      <w:bookmarkStart w:id="1684" w:name="_Ref368908704"/>
      <w:bookmarkStart w:id="1685" w:name="_Toc430078883"/>
      <w:r w:rsidRPr="00725A64">
        <w:rPr>
          <w:lang w:val="en-GB"/>
        </w:rPr>
        <w:t>Reserved Keywords</w:t>
      </w:r>
      <w:bookmarkEnd w:id="1684"/>
      <w:bookmarkEnd w:id="1685"/>
    </w:p>
    <w:p w:rsidR="00641D80" w:rsidRPr="00FF7947" w:rsidRDefault="006E0F23" w:rsidP="00F06C20">
      <w:pPr>
        <w:rPr>
          <w:lang w:val="en-GB"/>
        </w:rPr>
      </w:pPr>
      <w:r w:rsidRPr="00725A64">
        <w:rPr>
          <w:lang w:val="en-GB"/>
        </w:rPr>
        <w:t xml:space="preserve">In the </w:t>
      </w:r>
      <w:r w:rsidR="00F06C20" w:rsidRPr="00725A64">
        <w:rPr>
          <w:lang w:val="en-GB"/>
        </w:rPr>
        <w:t xml:space="preserve">VIL template language, the following keywords are </w:t>
      </w:r>
      <w:r w:rsidR="005D1378" w:rsidRPr="00725A64">
        <w:rPr>
          <w:lang w:val="en-GB"/>
        </w:rPr>
        <w:t xml:space="preserve">reserved </w:t>
      </w:r>
      <w:r w:rsidR="00F06C20" w:rsidRPr="00725A64">
        <w:rPr>
          <w:lang w:val="en-GB"/>
        </w:rPr>
        <w:t xml:space="preserve">and must not be used as identifiers. Please note that this set of reserved keywords is complemented by those of the common VIL expression language given in Section </w:t>
      </w:r>
      <w:fldSimple w:instr=" REF _Ref368140216 \r \h  \* MERGEFORMAT ">
        <w:r w:rsidR="00AA153B">
          <w:rPr>
            <w:lang w:val="en-GB"/>
          </w:rPr>
          <w:t>3.3.1</w:t>
        </w:r>
      </w:fldSimple>
      <w:r w:rsidR="00F06C20" w:rsidRPr="00725A64">
        <w:rPr>
          <w:lang w:val="en-GB"/>
        </w:rPr>
        <w:t>.</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@advice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@indent</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const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default</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else</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extends</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extension</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for</w:t>
      </w:r>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if</w:t>
      </w:r>
    </w:p>
    <w:p w:rsidR="005C15B0" w:rsidRPr="00725A64" w:rsidRDefault="005C15B0" w:rsidP="005C15B0">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import</w:t>
      </w:r>
    </w:p>
    <w:p w:rsidR="001860D6" w:rsidRDefault="001860D6" w:rsidP="00845E9C">
      <w:pPr>
        <w:pStyle w:val="ListParagraph"/>
        <w:numPr>
          <w:ilvl w:val="0"/>
          <w:numId w:val="13"/>
        </w:numPr>
        <w:rPr>
          <w:ins w:id="1686" w:author="Holger Eichelberger" w:date="2015-09-17T10:39:00Z"/>
          <w:rFonts w:ascii="Courier New" w:hAnsi="Courier New" w:cs="Courier New"/>
          <w:b/>
          <w:sz w:val="22"/>
          <w:szCs w:val="22"/>
          <w:lang w:val="en-GB"/>
        </w:rPr>
      </w:pPr>
      <w:r w:rsidRPr="00725A64">
        <w:rPr>
          <w:rFonts w:ascii="Courier New" w:hAnsi="Courier New" w:cs="Courier New"/>
          <w:b/>
          <w:sz w:val="22"/>
          <w:szCs w:val="22"/>
          <w:lang w:val="en-GB"/>
        </w:rPr>
        <w:t>print</w:t>
      </w:r>
    </w:p>
    <w:p w:rsidR="005F6B41" w:rsidRPr="00725A64" w:rsidRDefault="005F6B41" w:rsidP="00845E9C">
      <w:pPr>
        <w:pStyle w:val="ListParagraph"/>
        <w:numPr>
          <w:ilvl w:val="0"/>
          <w:numId w:val="13"/>
        </w:numPr>
        <w:rPr>
          <w:rFonts w:ascii="Courier New" w:hAnsi="Courier New" w:cs="Courier New"/>
          <w:b/>
          <w:sz w:val="22"/>
          <w:szCs w:val="22"/>
          <w:lang w:val="en-GB"/>
        </w:rPr>
      </w:pPr>
      <w:ins w:id="1687" w:author="Holger Eichelberger" w:date="2015-09-17T10:39:00Z">
        <w:r>
          <w:rPr>
            <w:rFonts w:ascii="Courier New" w:hAnsi="Courier New" w:cs="Courier New"/>
            <w:b/>
            <w:sz w:val="22"/>
            <w:szCs w:val="22"/>
            <w:lang w:val="en-GB"/>
          </w:rPr>
          <w:t>protected</w:t>
        </w:r>
      </w:ins>
    </w:p>
    <w:p w:rsidR="00255087" w:rsidRPr="00725A64" w:rsidRDefault="00255087"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switch</w:t>
      </w:r>
    </w:p>
    <w:p w:rsidR="0001328A" w:rsidRDefault="0001328A" w:rsidP="00845E9C">
      <w:pPr>
        <w:pStyle w:val="ListParagraph"/>
        <w:numPr>
          <w:ilvl w:val="0"/>
          <w:numId w:val="13"/>
        </w:numPr>
        <w:rPr>
          <w:ins w:id="1688" w:author="Holger Eichelberger" w:date="2015-08-10T17:03:00Z"/>
          <w:rFonts w:ascii="Courier New" w:hAnsi="Courier New" w:cs="Courier New"/>
          <w:b/>
          <w:sz w:val="22"/>
          <w:szCs w:val="22"/>
          <w:lang w:val="en-GB"/>
        </w:rPr>
      </w:pPr>
      <w:ins w:id="1689" w:author="Holger Eichelberger" w:date="2015-08-10T17:03:00Z">
        <w:r>
          <w:rPr>
            <w:rFonts w:ascii="Courier New" w:hAnsi="Courier New" w:cs="Courier New"/>
            <w:b/>
            <w:sz w:val="22"/>
            <w:szCs w:val="22"/>
            <w:lang w:val="en-GB"/>
          </w:rPr>
          <w:t>typedef</w:t>
        </w:r>
      </w:ins>
    </w:p>
    <w:p w:rsidR="005D1378" w:rsidRDefault="005D1378"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template</w:t>
      </w:r>
    </w:p>
    <w:p w:rsidR="00916534" w:rsidRPr="00725A64" w:rsidRDefault="00916534" w:rsidP="00916534">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version</w:t>
      </w:r>
    </w:p>
    <w:p w:rsidR="00916534" w:rsidRPr="005C15B0" w:rsidRDefault="00916534" w:rsidP="00845E9C">
      <w:pPr>
        <w:pStyle w:val="ListParagraph"/>
        <w:numPr>
          <w:ilvl w:val="0"/>
          <w:numId w:val="13"/>
        </w:numPr>
        <w:rPr>
          <w:rFonts w:ascii="Courier New" w:hAnsi="Courier New" w:cs="Courier New"/>
          <w:b/>
          <w:sz w:val="22"/>
          <w:szCs w:val="22"/>
          <w:lang w:val="en-GB"/>
        </w:rPr>
      </w:pPr>
      <w:r w:rsidRPr="005C15B0">
        <w:rPr>
          <w:rFonts w:ascii="Courier New" w:hAnsi="Courier New" w:cs="Courier New"/>
          <w:b/>
          <w:sz w:val="22"/>
          <w:szCs w:val="22"/>
          <w:lang w:val="en-GB"/>
        </w:rPr>
        <w:t>with</w:t>
      </w:r>
    </w:p>
    <w:p w:rsidR="00641D80" w:rsidRPr="00725A64" w:rsidRDefault="00641D80" w:rsidP="00EA17BB">
      <w:pPr>
        <w:pStyle w:val="Heading3"/>
        <w:rPr>
          <w:lang w:val="en-GB"/>
        </w:rPr>
      </w:pPr>
      <w:bookmarkStart w:id="1690" w:name="_Toc430078884"/>
      <w:r w:rsidRPr="00725A64">
        <w:rPr>
          <w:lang w:val="en-GB"/>
        </w:rPr>
        <w:t>Template</w:t>
      </w:r>
      <w:bookmarkEnd w:id="1690"/>
    </w:p>
    <w:p w:rsidR="00C63772" w:rsidRPr="00725A64" w:rsidRDefault="00124995" w:rsidP="00C63772">
      <w:pPr>
        <w:rPr>
          <w:highlight w:val="yellow"/>
          <w:lang w:val="en-GB"/>
        </w:rPr>
      </w:pPr>
      <w:r w:rsidRPr="00725A64">
        <w:rPr>
          <w:lang w:val="en-GB"/>
        </w:rPr>
        <w:t>The template (</w:t>
      </w:r>
      <w:r w:rsidRPr="00725A64">
        <w:rPr>
          <w:rFonts w:ascii="Courier New" w:hAnsi="Courier New" w:cs="Courier New"/>
          <w:b/>
          <w:sz w:val="22"/>
          <w:szCs w:val="22"/>
          <w:lang w:val="en-GB"/>
        </w:rPr>
        <w:t>template</w:t>
      </w:r>
      <w:r w:rsidRPr="00725A64">
        <w:rPr>
          <w:lang w:val="en-GB"/>
        </w:rPr>
        <w:t xml:space="preserve">) is the top-level structure in the VIL template language. This element is mandatory as it </w:t>
      </w:r>
      <w:r w:rsidR="00264FC1" w:rsidRPr="00725A64">
        <w:rPr>
          <w:lang w:val="en-GB"/>
        </w:rPr>
        <w:t xml:space="preserve">defines the frame for specifying how </w:t>
      </w:r>
      <w:r w:rsidRPr="00725A64">
        <w:rPr>
          <w:lang w:val="en-GB"/>
        </w:rPr>
        <w:t>to instantiate a certain art</w:t>
      </w:r>
      <w:ins w:id="1691" w:author="Holger Eichelberger" w:date="2015-09-15T11:01:00Z">
        <w:r w:rsidR="001B20D7">
          <w:rPr>
            <w:lang w:val="en-GB"/>
          </w:rPr>
          <w:t>i</w:t>
        </w:r>
      </w:ins>
      <w:del w:id="1692" w:author="Holger Eichelberger" w:date="2015-09-15T11:01:00Z">
        <w:r w:rsidRPr="00725A64" w:rsidDel="001B20D7">
          <w:rPr>
            <w:lang w:val="en-GB"/>
          </w:rPr>
          <w:delText>e</w:delText>
        </w:r>
      </w:del>
      <w:r w:rsidRPr="00725A64">
        <w:rPr>
          <w:lang w:val="en-GB"/>
        </w:rPr>
        <w:t>fact. Please note that exactly one template must be given in a VIL template file.</w:t>
      </w:r>
    </w:p>
    <w:p w:rsidR="00124995" w:rsidRPr="00725A64" w:rsidRDefault="00124995" w:rsidP="00124995">
      <w:pPr>
        <w:rPr>
          <w:lang w:val="en-GB"/>
        </w:rPr>
      </w:pPr>
      <w:r w:rsidRPr="00725A64">
        <w:rPr>
          <w:lang w:val="en-GB"/>
        </w:rPr>
        <w:t>The definition of a template requires a name, which acts for referring among VIL template</w:t>
      </w:r>
      <w:r w:rsidR="004E0CBD" w:rsidRPr="00725A64">
        <w:rPr>
          <w:lang w:val="en-GB"/>
        </w:rPr>
        <w:t>s</w:t>
      </w:r>
      <w:r w:rsidRPr="00725A64">
        <w:rPr>
          <w:lang w:val="en-GB"/>
        </w:rPr>
        <w:t xml:space="preserve"> and a parameter list specifying the expected information from the calling VIL </w:t>
      </w:r>
      <w:del w:id="1693" w:author="Holger Eichelberger" w:date="2015-09-15T08:36:00Z">
        <w:r w:rsidRPr="00725A64" w:rsidDel="00FA71C5">
          <w:rPr>
            <w:lang w:val="en-GB"/>
          </w:rPr>
          <w:delText xml:space="preserve">build </w:delText>
        </w:r>
      </w:del>
      <w:r w:rsidRPr="00725A64">
        <w:rPr>
          <w:lang w:val="en-GB"/>
        </w:rPr>
        <w:t xml:space="preserve">script such as the actual configuration </w:t>
      </w:r>
      <w:r w:rsidR="004E0CBD" w:rsidRPr="00725A64">
        <w:rPr>
          <w:lang w:val="en-GB"/>
        </w:rPr>
        <w:t>and the target art</w:t>
      </w:r>
      <w:ins w:id="1694" w:author="Holger Eichelberger" w:date="2015-09-15T11:01:00Z">
        <w:r w:rsidR="001B20D7">
          <w:rPr>
            <w:lang w:val="en-GB"/>
          </w:rPr>
          <w:t>i</w:t>
        </w:r>
      </w:ins>
      <w:del w:id="1695" w:author="Holger Eichelberger" w:date="2015-09-15T11:01:00Z">
        <w:r w:rsidR="004E0CBD" w:rsidRPr="00725A64" w:rsidDel="001B20D7">
          <w:rPr>
            <w:lang w:val="en-GB"/>
          </w:rPr>
          <w:delText>e</w:delText>
        </w:r>
      </w:del>
      <w:r w:rsidR="004E0CBD" w:rsidRPr="00725A64">
        <w:rPr>
          <w:lang w:val="en-GB"/>
        </w:rPr>
        <w:t>fact</w:t>
      </w:r>
      <w:r w:rsidR="00B95061" w:rsidRPr="00725A64">
        <w:rPr>
          <w:lang w:val="en-GB"/>
        </w:rPr>
        <w:t xml:space="preserve"> (fragment)</w:t>
      </w:r>
      <w:r w:rsidRPr="00725A64">
        <w:rPr>
          <w:lang w:val="en-GB"/>
        </w:rPr>
        <w:t>.</w:t>
      </w:r>
      <w:r w:rsidR="004E0CBD" w:rsidRPr="00725A64">
        <w:rPr>
          <w:lang w:val="en-GB"/>
        </w:rPr>
        <w:t xml:space="preserve"> Please note that these two arguments must be provided to all VIL template scripts.</w:t>
      </w:r>
      <w:r w:rsidRPr="00725A64">
        <w:rPr>
          <w:lang w:val="en-GB"/>
        </w:rPr>
        <w:t xml:space="preserve"> </w:t>
      </w:r>
    </w:p>
    <w:p w:rsidR="00124995" w:rsidRPr="00725A64" w:rsidRDefault="00124995" w:rsidP="00124995">
      <w:pPr>
        <w:rPr>
          <w:lang w:val="en-GB"/>
        </w:rPr>
      </w:pPr>
      <w:r w:rsidRPr="00725A64">
        <w:rPr>
          <w:lang w:val="en-GB"/>
        </w:rPr>
        <w:t xml:space="preserve">Basically, </w:t>
      </w:r>
      <w:del w:id="1696" w:author="Holger Eichelberger" w:date="2015-09-15T09:10:00Z">
        <w:r w:rsidRPr="00725A64" w:rsidDel="008A2FB0">
          <w:rPr>
            <w:lang w:val="en-GB"/>
          </w:rPr>
          <w:delText xml:space="preserve">VIL </w:delText>
        </w:r>
      </w:del>
      <w:ins w:id="1697" w:author="Holger Eichelberger" w:date="2015-09-15T09:10:00Z">
        <w:r w:rsidR="008A2FB0" w:rsidRPr="00725A64">
          <w:rPr>
            <w:lang w:val="en-GB"/>
          </w:rPr>
          <w:t>V</w:t>
        </w:r>
        <w:r w:rsidR="008A2FB0">
          <w:rPr>
            <w:lang w:val="en-GB"/>
          </w:rPr>
          <w:t>TL</w:t>
        </w:r>
        <w:r w:rsidR="008A2FB0" w:rsidRPr="00725A64">
          <w:rPr>
            <w:lang w:val="en-GB"/>
          </w:rPr>
          <w:t xml:space="preserve"> </w:t>
        </w:r>
      </w:ins>
      <w:r w:rsidRPr="00725A64">
        <w:rPr>
          <w:lang w:val="en-GB"/>
        </w:rPr>
        <w:t>may refer to all visible configuration settings in a variability configuration, more precisely to those actual values of decision variables (and their underlying structure)</w:t>
      </w:r>
      <w:r w:rsidR="0018730D">
        <w:rPr>
          <w:lang w:val="en-GB"/>
        </w:rPr>
        <w:t>,</w:t>
      </w:r>
      <w:r w:rsidRPr="00725A64">
        <w:rPr>
          <w:lang w:val="en-GB"/>
        </w:rPr>
        <w:t xml:space="preserve"> which are frozen. In order to make this integration explicit, these decision variables may be directly </w:t>
      </w:r>
      <w:r w:rsidR="0018730D">
        <w:rPr>
          <w:lang w:val="en-GB"/>
        </w:rPr>
        <w:t>referenced</w:t>
      </w:r>
      <w:r w:rsidR="0018730D" w:rsidRPr="00725A64">
        <w:rPr>
          <w:lang w:val="en-GB"/>
        </w:rPr>
        <w:t xml:space="preserve"> </w:t>
      </w:r>
      <w:r w:rsidRPr="00725A64">
        <w:rPr>
          <w:lang w:val="en-GB"/>
        </w:rPr>
        <w:t xml:space="preserve">in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by their qualified IVML name. As IVML configurations may be partial or even dynamically composed, the actual structure of a variability model </w:t>
      </w:r>
      <w:r w:rsidR="009C5ED2">
        <w:rPr>
          <w:lang w:val="en-GB"/>
        </w:rPr>
        <w:t>is</w:t>
      </w:r>
      <w:r w:rsidR="009C5ED2" w:rsidRPr="00725A64">
        <w:rPr>
          <w:lang w:val="en-GB"/>
        </w:rPr>
        <w:t xml:space="preserve"> </w:t>
      </w:r>
      <w:r w:rsidRPr="00725A64">
        <w:rPr>
          <w:lang w:val="en-GB"/>
        </w:rPr>
        <w:t xml:space="preserve">not necessarily known at the point in time when the VIL script is specified. Thus, the validity of </w:t>
      </w:r>
      <w:r w:rsidRPr="00725A64">
        <w:rPr>
          <w:lang w:val="en-GB"/>
        </w:rPr>
        <w:lastRenderedPageBreak/>
        <w:t>qualified IVML identifier</w:t>
      </w:r>
      <w:r w:rsidR="009C5ED2">
        <w:rPr>
          <w:lang w:val="en-GB"/>
        </w:rPr>
        <w:t>s</w:t>
      </w:r>
      <w:r w:rsidRPr="00725A64">
        <w:rPr>
          <w:lang w:val="en-GB"/>
        </w:rPr>
        <w:t xml:space="preserve"> can only be determined at execution time of the VIL script when also the actual configuration is known. To support the domain engineer in specifying valid </w:t>
      </w:r>
      <w:r w:rsidR="00AE56B5" w:rsidRPr="00725A64">
        <w:rPr>
          <w:lang w:val="en-GB"/>
        </w:rPr>
        <w:t>template</w:t>
      </w:r>
      <w:r w:rsidR="009C5ED2">
        <w:rPr>
          <w:lang w:val="en-GB"/>
        </w:rPr>
        <w:t>s</w:t>
      </w:r>
      <w:r w:rsidRPr="00725A64">
        <w:rPr>
          <w:lang w:val="en-GB"/>
        </w:rPr>
        <w:t xml:space="preserve">, </w:t>
      </w:r>
      <w:r w:rsidR="00AE56B5" w:rsidRPr="00725A64">
        <w:rPr>
          <w:lang w:val="en-GB"/>
        </w:rPr>
        <w:t xml:space="preserve">also </w:t>
      </w:r>
      <w:r w:rsidR="00DE3FA8" w:rsidRPr="00725A64">
        <w:rPr>
          <w:lang w:val="en-GB"/>
        </w:rPr>
        <w:t xml:space="preserve">the </w:t>
      </w:r>
      <w:r w:rsidRPr="00725A64">
        <w:rPr>
          <w:lang w:val="en-GB"/>
        </w:rPr>
        <w:t xml:space="preserve">VIL </w:t>
      </w:r>
      <w:r w:rsidR="00DE3FA8" w:rsidRPr="00725A64">
        <w:rPr>
          <w:lang w:val="en-GB"/>
        </w:rPr>
        <w:t xml:space="preserve">template language </w:t>
      </w:r>
      <w:r w:rsidRPr="00725A64">
        <w:rPr>
          <w:lang w:val="en-GB"/>
        </w:rPr>
        <w:t xml:space="preserve">provides the </w:t>
      </w:r>
      <w:r w:rsidRPr="00725A64">
        <w:rPr>
          <w:rFonts w:ascii="Courier New" w:hAnsi="Courier New" w:cs="Courier New"/>
          <w:b/>
          <w:sz w:val="22"/>
          <w:szCs w:val="22"/>
          <w:lang w:val="en-GB"/>
        </w:rPr>
        <w:t>advice</w:t>
      </w:r>
      <w:r w:rsidRPr="00725A64">
        <w:rPr>
          <w:lang w:val="en-GB"/>
        </w:rPr>
        <w:t xml:space="preserve"> annotation </w:t>
      </w:r>
      <w:r w:rsidR="00AE56B5" w:rsidRPr="00725A64">
        <w:rPr>
          <w:lang w:val="en-GB"/>
        </w:rPr>
        <w:t xml:space="preserve">(see also Section </w:t>
      </w:r>
      <w:r w:rsidR="00FF39BE" w:rsidRPr="00FF7947">
        <w:rPr>
          <w:lang w:val="en-GB"/>
        </w:rPr>
        <w:fldChar w:fldCharType="begin"/>
      </w:r>
      <w:r w:rsidR="00AE56B5" w:rsidRPr="00725A64">
        <w:rPr>
          <w:lang w:val="en-GB"/>
        </w:rPr>
        <w:instrText xml:space="preserve"> REF _Ref368654456 \r \h </w:instrText>
      </w:r>
      <w:r w:rsidR="00FF39BE" w:rsidRPr="00FF7947">
        <w:rPr>
          <w:lang w:val="en-GB"/>
        </w:rPr>
      </w:r>
      <w:r w:rsidR="00FF39BE" w:rsidRPr="00FF7947">
        <w:rPr>
          <w:lang w:val="en-GB"/>
        </w:rPr>
        <w:fldChar w:fldCharType="separate"/>
      </w:r>
      <w:r w:rsidR="00AA153B">
        <w:rPr>
          <w:lang w:val="en-GB"/>
        </w:rPr>
        <w:t>3.1.2</w:t>
      </w:r>
      <w:r w:rsidR="00FF39BE" w:rsidRPr="00FF7947">
        <w:rPr>
          <w:lang w:val="en-GB"/>
        </w:rPr>
        <w:fldChar w:fldCharType="end"/>
      </w:r>
      <w:r w:rsidR="00AE56B5" w:rsidRPr="00725A64">
        <w:rPr>
          <w:lang w:val="en-GB"/>
        </w:rPr>
        <w:t>)</w:t>
      </w:r>
      <w:r w:rsidR="00617A61" w:rsidRPr="00FF7947">
        <w:rPr>
          <w:lang w:val="en-GB"/>
        </w:rPr>
        <w:t>.</w:t>
      </w:r>
    </w:p>
    <w:p w:rsidR="00124995" w:rsidRPr="00725A64" w:rsidRDefault="00124995" w:rsidP="00124995">
      <w:pPr>
        <w:rPr>
          <w:lang w:val="en-GB"/>
        </w:rPr>
      </w:pPr>
      <w:r w:rsidRPr="00725A64">
        <w:rPr>
          <w:lang w:val="en-GB"/>
        </w:rPr>
        <w:t xml:space="preserve">Optionally, a </w:t>
      </w:r>
      <w:ins w:id="1698" w:author="Holger Eichelberger" w:date="2015-09-15T09:10:00Z">
        <w:r w:rsidR="00695983">
          <w:rPr>
            <w:lang w:val="en-GB"/>
          </w:rPr>
          <w:t>VTL</w:t>
        </w:r>
      </w:ins>
      <w:del w:id="1699" w:author="Holger Eichelberger" w:date="2015-09-15T09:10:00Z">
        <w:r w:rsidRPr="00725A64" w:rsidDel="00695983">
          <w:rPr>
            <w:lang w:val="en-GB"/>
          </w:rPr>
          <w:delText>VIL</w:delText>
        </w:r>
      </w:del>
      <w:r w:rsidRPr="00725A64">
        <w:rPr>
          <w:lang w:val="en-GB"/>
        </w:rPr>
        <w:t xml:space="preserve"> </w:t>
      </w:r>
      <w:r w:rsidR="00E2590E" w:rsidRPr="00725A64">
        <w:rPr>
          <w:lang w:val="en-GB"/>
        </w:rPr>
        <w:t>template</w:t>
      </w:r>
      <w:r w:rsidRPr="00725A64">
        <w:rPr>
          <w:lang w:val="en-GB"/>
        </w:rPr>
        <w:t xml:space="preserve"> may extend another </w:t>
      </w:r>
      <w:del w:id="1700" w:author="Holger Eichelberger" w:date="2015-09-15T09:10:00Z">
        <w:r w:rsidRPr="00725A64" w:rsidDel="00695983">
          <w:rPr>
            <w:lang w:val="en-GB"/>
          </w:rPr>
          <w:delText xml:space="preserve">VIL </w:delText>
        </w:r>
      </w:del>
      <w:ins w:id="1701" w:author="Holger Eichelberger" w:date="2015-09-15T09:10:00Z">
        <w:r w:rsidR="00695983">
          <w:rPr>
            <w:lang w:val="en-GB"/>
          </w:rPr>
          <w:t>VTL</w:t>
        </w:r>
        <w:r w:rsidR="00695983" w:rsidRPr="00725A64">
          <w:rPr>
            <w:lang w:val="en-GB"/>
          </w:rPr>
          <w:t xml:space="preserve"> </w:t>
        </w:r>
      </w:ins>
      <w:r w:rsidR="00E2590E" w:rsidRPr="00725A64">
        <w:rPr>
          <w:lang w:val="en-GB"/>
        </w:rPr>
        <w:t>template</w:t>
      </w:r>
      <w:r w:rsidRPr="00725A64">
        <w:rPr>
          <w:lang w:val="en-GB"/>
        </w:rPr>
        <w:t xml:space="preserve">, i.e., reusing and extending production strategies by overriding (akin to </w:t>
      </w:r>
      <w:r w:rsidR="0006114B" w:rsidRPr="00725A64">
        <w:rPr>
          <w:lang w:val="en-GB"/>
        </w:rPr>
        <w:t>object-oriented languages).</w:t>
      </w:r>
    </w:p>
    <w:p w:rsidR="00EE28C7" w:rsidRPr="00725A64" w:rsidRDefault="00B82BA8" w:rsidP="00124995">
      <w:pPr>
        <w:rPr>
          <w:lang w:val="en-GB"/>
        </w:rPr>
      </w:pPr>
      <w:ins w:id="1702" w:author="Holger Eichelberger" w:date="2015-09-15T09:10:00Z">
        <w:r>
          <w:rPr>
            <w:lang w:val="en-GB"/>
          </w:rPr>
          <w:t xml:space="preserve">VTL </w:t>
        </w:r>
      </w:ins>
      <w:del w:id="1703" w:author="Holger Eichelberger" w:date="2015-09-15T09:11:00Z">
        <w:r w:rsidR="00972769" w:rsidRPr="00725A64" w:rsidDel="00B82BA8">
          <w:rPr>
            <w:lang w:val="en-GB"/>
          </w:rPr>
          <w:delText xml:space="preserve">The VIL template language </w:delText>
        </w:r>
      </w:del>
      <w:r w:rsidR="00972769" w:rsidRPr="00725A64">
        <w:rPr>
          <w:lang w:val="en-GB"/>
        </w:rPr>
        <w:t xml:space="preserve">particularly aims </w:t>
      </w:r>
      <w:r w:rsidR="00414050" w:rsidRPr="00725A64">
        <w:rPr>
          <w:lang w:val="en-GB"/>
        </w:rPr>
        <w:t xml:space="preserve">at </w:t>
      </w:r>
      <w:r w:rsidR="00972769" w:rsidRPr="00725A64">
        <w:rPr>
          <w:lang w:val="en-GB"/>
        </w:rPr>
        <w:t>support</w:t>
      </w:r>
      <w:r w:rsidR="00414050" w:rsidRPr="00725A64">
        <w:rPr>
          <w:lang w:val="en-GB"/>
        </w:rPr>
        <w:t>ing</w:t>
      </w:r>
      <w:r w:rsidR="00972769" w:rsidRPr="00725A64">
        <w:rPr>
          <w:lang w:val="en-GB"/>
        </w:rPr>
        <w:t xml:space="preserve"> generative and manipulative instantiation of generic art</w:t>
      </w:r>
      <w:ins w:id="1704" w:author="Holger Eichelberger" w:date="2015-09-15T11:01:00Z">
        <w:r w:rsidR="001B20D7">
          <w:rPr>
            <w:lang w:val="en-GB"/>
          </w:rPr>
          <w:t>i</w:t>
        </w:r>
      </w:ins>
      <w:del w:id="1705" w:author="Holger Eichelberger" w:date="2015-09-15T11:01:00Z">
        <w:r w:rsidR="00972769" w:rsidRPr="00725A64" w:rsidDel="001B20D7">
          <w:rPr>
            <w:lang w:val="en-GB"/>
          </w:rPr>
          <w:delText>e</w:delText>
        </w:r>
      </w:del>
      <w:r w:rsidR="00972769" w:rsidRPr="00725A64">
        <w:rPr>
          <w:lang w:val="en-GB"/>
        </w:rPr>
        <w:t xml:space="preserve">facts. </w:t>
      </w:r>
      <w:r w:rsidR="00EE28C7" w:rsidRPr="00725A64">
        <w:rPr>
          <w:lang w:val="en-GB"/>
        </w:rPr>
        <w:t xml:space="preserve">Therefore, the </w:t>
      </w:r>
      <w:ins w:id="1706" w:author="Holger Eichelberger" w:date="2015-09-15T09:11:00Z">
        <w:r w:rsidR="00F95FA0">
          <w:rPr>
            <w:lang w:val="en-GB"/>
          </w:rPr>
          <w:t xml:space="preserve">VTL </w:t>
        </w:r>
      </w:ins>
      <w:del w:id="1707" w:author="Holger Eichelberger" w:date="2015-09-15T09:11:00Z">
        <w:r w:rsidR="00EE28C7" w:rsidRPr="00725A64" w:rsidDel="00F95FA0">
          <w:rPr>
            <w:lang w:val="en-GB"/>
          </w:rPr>
          <w:delText xml:space="preserve">VIL template language </w:delText>
        </w:r>
      </w:del>
      <w:r w:rsidR="00EE28C7" w:rsidRPr="00725A64">
        <w:rPr>
          <w:lang w:val="en-GB"/>
        </w:rPr>
        <w:t xml:space="preserve">provides capabilities for easily specifying and generating contents. However, as usual in software development, also VIL templates shall be formatted properly. In order to distinguish between intended formatting and whitespaces that shall not occur in the target </w:t>
      </w:r>
      <w:r w:rsidR="00311923" w:rsidRPr="00725A64">
        <w:rPr>
          <w:lang w:val="en-GB"/>
        </w:rPr>
        <w:t>art</w:t>
      </w:r>
      <w:ins w:id="1708" w:author="Holger Eichelberger" w:date="2015-09-15T11:01:00Z">
        <w:r w:rsidR="001B20D7">
          <w:rPr>
            <w:lang w:val="en-GB"/>
          </w:rPr>
          <w:t>i</w:t>
        </w:r>
      </w:ins>
      <w:del w:id="1709" w:author="Holger Eichelberger" w:date="2015-09-15T11:01:00Z">
        <w:r w:rsidR="00311923" w:rsidRPr="00725A64" w:rsidDel="001B20D7">
          <w:rPr>
            <w:lang w:val="en-GB"/>
          </w:rPr>
          <w:delText>e</w:delText>
        </w:r>
      </w:del>
      <w:r w:rsidR="00311923" w:rsidRPr="00725A64">
        <w:rPr>
          <w:lang w:val="en-GB"/>
        </w:rPr>
        <w:t>fact</w:t>
      </w:r>
      <w:r w:rsidR="00B95061" w:rsidRPr="00725A64">
        <w:rPr>
          <w:lang w:val="en-GB"/>
        </w:rPr>
        <w:t xml:space="preserve"> (fragment)</w:t>
      </w:r>
      <w:r w:rsidR="00EE28C7" w:rsidRPr="00725A64">
        <w:rPr>
          <w:lang w:val="en-GB"/>
        </w:rPr>
        <w:t xml:space="preserve">, the VIL template language is able to take the actual indentation into account (as specified </w:t>
      </w:r>
      <w:r w:rsidR="00803B47" w:rsidRPr="00725A64">
        <w:rPr>
          <w:lang w:val="en-GB"/>
        </w:rPr>
        <w:t>in</w:t>
      </w:r>
      <w:r w:rsidR="00EE28C7" w:rsidRPr="00725A64">
        <w:rPr>
          <w:lang w:val="en-GB"/>
        </w:rPr>
        <w:t xml:space="preserve"> the </w:t>
      </w:r>
      <w:r w:rsidR="00EE28C7" w:rsidRPr="00725A64">
        <w:rPr>
          <w:rFonts w:ascii="Courier New" w:hAnsi="Courier New" w:cs="Courier New"/>
          <w:b/>
          <w:sz w:val="22"/>
          <w:szCs w:val="22"/>
          <w:lang w:val="en-GB"/>
        </w:rPr>
        <w:t>indent</w:t>
      </w:r>
      <w:r w:rsidR="00EE28C7" w:rsidRPr="00725A64">
        <w:rPr>
          <w:lang w:val="en-GB"/>
        </w:rPr>
        <w:t xml:space="preserve"> annotation</w:t>
      </w:r>
      <w:r w:rsidR="00680F46" w:rsidRPr="00725A64">
        <w:rPr>
          <w:lang w:val="en-GB"/>
        </w:rPr>
        <w:t>)</w:t>
      </w:r>
      <w:r w:rsidR="00EE28C7" w:rsidRPr="00725A64">
        <w:rPr>
          <w:lang w:val="en-GB"/>
        </w:rPr>
        <w:t>. Taking the formatting of the templates into account avoids postprocessing of the results, e.g., by formatting mechanisms [</w:t>
      </w:r>
      <w:fldSimple w:instr=" REF BIB_xtend13 \* MERGEFORMAT ">
        <w:r w:rsidR="00AA153B" w:rsidRPr="001E46F3">
          <w:rPr>
            <w:lang w:val="en-GB"/>
          </w:rPr>
          <w:t>2</w:t>
        </w:r>
      </w:fldSimple>
      <w:r w:rsidR="00EE28C7" w:rsidRPr="00725A64">
        <w:rPr>
          <w:lang w:val="en-GB"/>
        </w:rPr>
        <w:t>]. We will discuss the indentati</w:t>
      </w:r>
      <w:r w:rsidR="00EE28C7" w:rsidRPr="00FF7947">
        <w:rPr>
          <w:lang w:val="en-GB"/>
        </w:rPr>
        <w:t xml:space="preserve">on processing of the VIL template language as part of the content statements in Section </w:t>
      </w:r>
      <w:r w:rsidR="00FF39BE" w:rsidRPr="00FF7947">
        <w:rPr>
          <w:lang w:val="en-GB"/>
        </w:rPr>
        <w:fldChar w:fldCharType="begin"/>
      </w:r>
      <w:r w:rsidR="00EE28C7" w:rsidRPr="00725A64">
        <w:rPr>
          <w:lang w:val="en-GB"/>
        </w:rPr>
        <w:instrText xml:space="preserve"> REF _Ref368380103 \r \h </w:instrText>
      </w:r>
      <w:r w:rsidR="00FF39BE" w:rsidRPr="00FF7947">
        <w:rPr>
          <w:lang w:val="en-GB"/>
        </w:rPr>
      </w:r>
      <w:r w:rsidR="00FF39BE" w:rsidRPr="00FF7947">
        <w:rPr>
          <w:lang w:val="en-GB"/>
        </w:rPr>
        <w:fldChar w:fldCharType="separate"/>
      </w:r>
      <w:r w:rsidR="00AA153B">
        <w:rPr>
          <w:lang w:val="en-GB"/>
        </w:rPr>
        <w:t>3.2.8.6</w:t>
      </w:r>
      <w:r w:rsidR="00FF39BE" w:rsidRPr="00FF7947">
        <w:rPr>
          <w:lang w:val="en-GB"/>
        </w:rPr>
        <w:fldChar w:fldCharType="end"/>
      </w:r>
      <w:r w:rsidR="00EE28C7" w:rsidRPr="00725A64">
        <w:rPr>
          <w:lang w:val="en-GB"/>
        </w:rPr>
        <w:t>.</w:t>
      </w:r>
    </w:p>
    <w:p w:rsidR="008E4822" w:rsidRPr="00725A64" w:rsidRDefault="008E4822" w:rsidP="00124995">
      <w:pPr>
        <w:rPr>
          <w:lang w:val="en-GB"/>
        </w:rPr>
      </w:pPr>
      <w:r w:rsidRPr="00FF7947">
        <w:rPr>
          <w:lang w:val="en-GB"/>
        </w:rPr>
        <w:t>Akin to programming languages, VIL templates may contain (global) variable declarations as well as sub-</w:t>
      </w:r>
      <w:r w:rsidRPr="00725A64">
        <w:rPr>
          <w:lang w:val="en-GB"/>
        </w:rPr>
        <w:t>templates (similar to methods in object-oriented programming languages or functions in the structured programming paradigm).</w:t>
      </w:r>
    </w:p>
    <w:p w:rsidR="00A749B6" w:rsidRPr="00A749B6" w:rsidRDefault="00A749B6" w:rsidP="00A749B6">
      <w:pPr>
        <w:rPr>
          <w:b/>
          <w:lang w:val="en-GB"/>
        </w:rPr>
      </w:pPr>
      <w:r w:rsidRPr="00A749B6">
        <w:rPr>
          <w:b/>
          <w:lang w:val="en-GB"/>
        </w:rPr>
        <w:t>Syntax:</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//imports</w:t>
      </w:r>
    </w:p>
    <w:p w:rsidR="0061721E" w:rsidRDefault="002B2D2B">
      <w:pPr>
        <w:spacing w:after="60" w:line="276" w:lineRule="auto"/>
        <w:ind w:firstLine="567"/>
        <w:rPr>
          <w:rFonts w:ascii="Courier New" w:hAnsi="Courier New" w:cs="Courier New"/>
          <w:sz w:val="22"/>
          <w:szCs w:val="22"/>
          <w:lang w:val="en-GB"/>
        </w:rPr>
      </w:pPr>
      <w:r w:rsidRPr="00725A64">
        <w:rPr>
          <w:rFonts w:ascii="Courier New" w:hAnsi="Courier New" w:cs="Courier New"/>
          <w:sz w:val="22"/>
          <w:szCs w:val="22"/>
          <w:lang w:val="en-GB"/>
        </w:rPr>
        <w:t>//functional extensions</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@advice(</w:t>
      </w:r>
      <w:proofErr w:type="gramEnd"/>
      <w:r w:rsidRPr="00725A64">
        <w:rPr>
          <w:rFonts w:ascii="Courier New" w:hAnsi="Courier New" w:cs="Courier New"/>
          <w:i/>
          <w:sz w:val="22"/>
          <w:szCs w:val="22"/>
          <w:lang w:val="en-GB"/>
        </w:rPr>
        <w:t>ivmlProjectName</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@indent(</w:t>
      </w:r>
      <w:proofErr w:type="gramEnd"/>
      <w:r w:rsidRPr="00725A64">
        <w:rPr>
          <w:rFonts w:ascii="Courier New" w:hAnsi="Courier New" w:cs="Courier New"/>
          <w:i/>
          <w:sz w:val="22"/>
          <w:szCs w:val="22"/>
          <w:lang w:val="en-GB"/>
        </w:rPr>
        <w:t>indentation</w:t>
      </w:r>
      <w:r w:rsidR="00A20EF9" w:rsidRPr="00725A64">
        <w:rPr>
          <w:rFonts w:ascii="Courier New" w:hAnsi="Courier New" w:cs="Courier New"/>
          <w:i/>
          <w:sz w:val="22"/>
          <w:szCs w:val="22"/>
          <w:lang w:val="en-GB"/>
        </w:rPr>
        <w:t>Spec</w:t>
      </w:r>
      <w:r w:rsidRPr="00725A64">
        <w:rPr>
          <w:rFonts w:ascii="Courier New" w:hAnsi="Courier New" w:cs="Courier New"/>
          <w:b/>
          <w:sz w:val="22"/>
          <w:szCs w:val="22"/>
          <w:lang w:val="en-GB"/>
        </w:rPr>
        <w:t>)</w:t>
      </w:r>
    </w:p>
    <w:p w:rsidR="0061721E" w:rsidRDefault="000F5A37">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 xml:space="preserve">name </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parameterList</w:t>
      </w:r>
      <w:r w:rsidR="00124995" w:rsidRPr="00725A64">
        <w:rPr>
          <w:rFonts w:ascii="Courier New" w:hAnsi="Courier New" w:cs="Courier New"/>
          <w:sz w:val="22"/>
          <w:szCs w:val="22"/>
          <w:lang w:val="en-GB"/>
        </w:rPr>
        <w:t>)</w:t>
      </w:r>
      <w:r w:rsidR="00124995" w:rsidRPr="00725A64">
        <w:rPr>
          <w:rFonts w:ascii="Courier New" w:hAnsi="Courier New" w:cs="Courier New"/>
          <w:i/>
          <w:sz w:val="22"/>
          <w:szCs w:val="22"/>
          <w:lang w:val="en-GB"/>
        </w:rPr>
        <w:t xml:space="preserve"> </w:t>
      </w:r>
      <w:ins w:id="1710" w:author="Holger Eichelberger" w:date="2015-09-15T09:11:00Z">
        <w:r w:rsidR="00A1210C">
          <w:rPr>
            <w:rFonts w:ascii="Courier New" w:hAnsi="Courier New" w:cs="Courier New"/>
            <w:i/>
            <w:sz w:val="22"/>
            <w:szCs w:val="22"/>
            <w:lang w:val="en-GB"/>
          </w:rPr>
          <w:t>[</w:t>
        </w:r>
      </w:ins>
      <w:r w:rsidR="00124995" w:rsidRPr="00725A64">
        <w:rPr>
          <w:rFonts w:ascii="Courier New" w:hAnsi="Courier New" w:cs="Courier New"/>
          <w:b/>
          <w:sz w:val="22"/>
          <w:szCs w:val="22"/>
          <w:lang w:val="en-GB"/>
        </w:rPr>
        <w:t>extends</w:t>
      </w:r>
      <w:r w:rsidR="00124995" w:rsidRPr="00725A64">
        <w:rPr>
          <w:rFonts w:ascii="Courier New" w:hAnsi="Courier New" w:cs="Courier New"/>
          <w:b/>
          <w:i/>
          <w:sz w:val="22"/>
          <w:szCs w:val="22"/>
          <w:lang w:val="en-GB"/>
        </w:rPr>
        <w:t xml:space="preserve"> </w:t>
      </w:r>
      <w:r w:rsidR="00124995" w:rsidRPr="00725A64">
        <w:rPr>
          <w:rFonts w:ascii="Courier New" w:hAnsi="Courier New" w:cs="Courier New"/>
          <w:i/>
          <w:sz w:val="22"/>
          <w:szCs w:val="22"/>
          <w:lang w:val="en-GB"/>
        </w:rPr>
        <w:t>name</w:t>
      </w:r>
      <w:r w:rsidR="00124995" w:rsidRPr="00725A64">
        <w:rPr>
          <w:rFonts w:ascii="Courier New" w:hAnsi="Courier New" w:cs="Courier New"/>
          <w:i/>
          <w:sz w:val="22"/>
          <w:szCs w:val="22"/>
          <w:vertAlign w:val="subscript"/>
          <w:lang w:val="en-GB"/>
        </w:rPr>
        <w:t>1</w:t>
      </w:r>
      <w:ins w:id="1711" w:author="Holger Eichelberger" w:date="2015-09-15T09:11:00Z">
        <w:r w:rsidR="00FF39BE" w:rsidRPr="00FF39BE">
          <w:rPr>
            <w:rFonts w:ascii="Courier New" w:hAnsi="Courier New" w:cs="Courier New"/>
            <w:i/>
            <w:sz w:val="22"/>
            <w:szCs w:val="22"/>
            <w:lang w:val="en-GB"/>
            <w:rPrChange w:id="1712" w:author="Holger Eichelberger" w:date="2015-09-15T09:11:00Z">
              <w:rPr>
                <w:rFonts w:ascii="Courier New" w:hAnsi="Courier New" w:cs="Courier New"/>
                <w:i/>
                <w:color w:val="0000FF"/>
                <w:sz w:val="22"/>
                <w:szCs w:val="22"/>
                <w:u w:val="single"/>
                <w:vertAlign w:val="subscript"/>
                <w:lang w:val="en-GB"/>
              </w:rPr>
            </w:rPrChange>
          </w:rPr>
          <w:t>]</w:t>
        </w:r>
      </w:ins>
      <w:r w:rsidR="00124995" w:rsidRPr="00725A64">
        <w:rPr>
          <w:rFonts w:ascii="Courier New" w:hAnsi="Courier New" w:cs="Courier New"/>
          <w:sz w:val="22"/>
          <w:szCs w:val="22"/>
          <w:lang w:val="en-GB"/>
        </w:rPr>
        <w:t xml:space="preserve"> {</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//optional version specification</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//variable definitions</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w:t>
      </w:r>
      <w:r w:rsidR="000F5A37" w:rsidRPr="00725A64">
        <w:rPr>
          <w:rFonts w:ascii="Courier New" w:hAnsi="Courier New" w:cs="Courier New"/>
          <w:sz w:val="22"/>
          <w:szCs w:val="22"/>
          <w:lang w:val="en-GB"/>
        </w:rPr>
        <w:t>sub-template</w:t>
      </w:r>
      <w:r w:rsidRPr="00725A64">
        <w:rPr>
          <w:rFonts w:ascii="Courier New" w:hAnsi="Courier New" w:cs="Courier New"/>
          <w:sz w:val="22"/>
          <w:szCs w:val="22"/>
          <w:lang w:val="en-GB"/>
        </w:rPr>
        <w:t xml:space="preserve"> declarations</w:t>
      </w:r>
    </w:p>
    <w:p w:rsidR="00124995" w:rsidRPr="00725A64" w:rsidRDefault="00124995" w:rsidP="00124995">
      <w:pPr>
        <w:spacing w:after="200" w:line="276" w:lineRule="auto"/>
        <w:ind w:left="567"/>
        <w:jc w:val="left"/>
        <w:rPr>
          <w:sz w:val="22"/>
          <w:szCs w:val="22"/>
          <w:lang w:val="en-GB"/>
        </w:rPr>
      </w:pPr>
      <w:r w:rsidRPr="00725A64">
        <w:rPr>
          <w:rFonts w:ascii="Courier New" w:hAnsi="Courier New" w:cs="Courier New"/>
          <w:sz w:val="22"/>
          <w:szCs w:val="22"/>
          <w:lang w:val="en-GB"/>
        </w:rPr>
        <w:t>}</w:t>
      </w:r>
    </w:p>
    <w:p w:rsidR="0061721E" w:rsidRDefault="00124995">
      <w:pPr>
        <w:spacing w:line="276" w:lineRule="auto"/>
        <w:rPr>
          <w:lang w:val="en-GB"/>
        </w:rPr>
      </w:pPr>
      <w:r w:rsidRPr="00725A64">
        <w:rPr>
          <w:rFonts w:cstheme="minorHAnsi"/>
          <w:b/>
          <w:lang w:val="en-GB"/>
        </w:rPr>
        <w:t>Description of syntax</w:t>
      </w:r>
      <w:r w:rsidRPr="00725A64">
        <w:rPr>
          <w:rFonts w:cstheme="minorHAnsi"/>
          <w:lang w:val="en-GB"/>
        </w:rPr>
        <w:t xml:space="preserve">: </w:t>
      </w:r>
      <w:r w:rsidR="000C1B1A" w:rsidRPr="00725A64">
        <w:rPr>
          <w:lang w:val="en-GB"/>
        </w:rPr>
        <w:t>T</w:t>
      </w:r>
      <w:r w:rsidRPr="00725A64">
        <w:rPr>
          <w:lang w:val="en-GB"/>
        </w:rPr>
        <w:t xml:space="preserve">he definition of a </w:t>
      </w:r>
      <w:r w:rsidR="000C1B1A" w:rsidRPr="00725A64">
        <w:rPr>
          <w:lang w:val="en-GB"/>
        </w:rPr>
        <w:t xml:space="preserve">VIL template </w:t>
      </w:r>
      <w:r w:rsidRPr="00725A64">
        <w:rPr>
          <w:lang w:val="en-GB"/>
        </w:rPr>
        <w:t>consists of the following elements:</w:t>
      </w:r>
    </w:p>
    <w:p w:rsidR="007E745B" w:rsidRPr="00725A64" w:rsidRDefault="007E745B" w:rsidP="00124995">
      <w:pPr>
        <w:pStyle w:val="ListParagraph"/>
        <w:numPr>
          <w:ilvl w:val="0"/>
          <w:numId w:val="6"/>
        </w:numPr>
        <w:spacing w:after="200" w:line="276" w:lineRule="auto"/>
        <w:ind w:left="993"/>
        <w:rPr>
          <w:lang w:val="en-GB"/>
        </w:rPr>
      </w:pPr>
      <w:r w:rsidRPr="00725A64">
        <w:rPr>
          <w:lang w:val="en-GB"/>
        </w:rPr>
        <w:t>Optionally, imported templates or functional extensions by Java classes are listed first.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Optional advices declaring the underlying variability models.</w:t>
      </w:r>
      <w:r w:rsidR="00A57451" w:rsidRPr="00725A64">
        <w:rPr>
          <w:lang w:val="en-GB"/>
        </w:rPr>
        <w:t xml:space="preserve"> This annotation is similar to VIL (see Section </w:t>
      </w:r>
      <w:r w:rsidR="00FF39BE" w:rsidRPr="00EC7934">
        <w:rPr>
          <w:lang w:val="en-GB"/>
        </w:rPr>
        <w:fldChar w:fldCharType="begin"/>
      </w:r>
      <w:r w:rsidR="00A57451" w:rsidRPr="00725A64">
        <w:rPr>
          <w:lang w:val="en-GB"/>
        </w:rPr>
        <w:instrText xml:space="preserve"> REF _Ref368654603 \r \h </w:instrText>
      </w:r>
      <w:r w:rsidR="00FF39BE" w:rsidRPr="00EC7934">
        <w:rPr>
          <w:lang w:val="en-GB"/>
        </w:rPr>
      </w:r>
      <w:r w:rsidR="00FF39BE" w:rsidRPr="00EC7934">
        <w:rPr>
          <w:lang w:val="en-GB"/>
        </w:rPr>
        <w:fldChar w:fldCharType="separate"/>
      </w:r>
      <w:r w:rsidR="00AA153B">
        <w:rPr>
          <w:lang w:val="en-GB"/>
        </w:rPr>
        <w:t>3.1.2</w:t>
      </w:r>
      <w:r w:rsidR="00FF39BE" w:rsidRPr="00EC7934">
        <w:rPr>
          <w:lang w:val="en-GB"/>
        </w:rPr>
        <w:fldChar w:fldCharType="end"/>
      </w:r>
      <w:r w:rsidR="00A57451" w:rsidRPr="00725A64">
        <w:rPr>
          <w:lang w:val="en-GB"/>
        </w:rPr>
        <w:t>).</w:t>
      </w:r>
    </w:p>
    <w:p w:rsidR="000C1B1A" w:rsidRPr="00725A64" w:rsidRDefault="000C1B1A" w:rsidP="00124995">
      <w:pPr>
        <w:pStyle w:val="ListParagraph"/>
        <w:numPr>
          <w:ilvl w:val="0"/>
          <w:numId w:val="6"/>
        </w:numPr>
        <w:spacing w:after="200" w:line="276" w:lineRule="auto"/>
        <w:ind w:left="993"/>
        <w:rPr>
          <w:lang w:val="en-GB"/>
        </w:rPr>
      </w:pPr>
      <w:r w:rsidRPr="00725A64">
        <w:rPr>
          <w:lang w:val="en-GB"/>
        </w:rPr>
        <w:t>An optional indentation annotation</w:t>
      </w:r>
      <w:r w:rsidR="00B94B9D" w:rsidRPr="00725A64">
        <w:rPr>
          <w:lang w:val="en-GB"/>
        </w:rPr>
        <w:t xml:space="preserve"> enabling the VIL template execution to take the actual indentation into account when processing content statements.</w:t>
      </w:r>
      <w:r w:rsidR="00D01845" w:rsidRPr="00725A64">
        <w:rPr>
          <w:lang w:val="en-GB"/>
        </w:rPr>
        <w:t xml:space="preserve"> We will detail the use of the indentation annotation in Section </w:t>
      </w:r>
      <w:r w:rsidR="00FF39BE" w:rsidRPr="00EC7934">
        <w:rPr>
          <w:lang w:val="en-GB"/>
        </w:rPr>
        <w:fldChar w:fldCharType="begin"/>
      </w:r>
      <w:r w:rsidR="00D01845" w:rsidRPr="00725A64">
        <w:rPr>
          <w:lang w:val="en-GB"/>
        </w:rPr>
        <w:instrText xml:space="preserve"> REF _Ref368380103 \r \h </w:instrText>
      </w:r>
      <w:r w:rsidR="00FF39BE" w:rsidRPr="00EC7934">
        <w:rPr>
          <w:lang w:val="en-GB"/>
        </w:rPr>
      </w:r>
      <w:r w:rsidR="00FF39BE" w:rsidRPr="00EC7934">
        <w:rPr>
          <w:lang w:val="en-GB"/>
        </w:rPr>
        <w:fldChar w:fldCharType="separate"/>
      </w:r>
      <w:r w:rsidR="00AA153B">
        <w:rPr>
          <w:lang w:val="en-GB"/>
        </w:rPr>
        <w:t>3.2.8.6</w:t>
      </w:r>
      <w:r w:rsidR="00FF39BE" w:rsidRPr="00EC7934">
        <w:rPr>
          <w:lang w:val="en-GB"/>
        </w:rPr>
        <w:fldChar w:fldCharType="end"/>
      </w:r>
      <w:r w:rsidR="00D01845" w:rsidRPr="00725A64">
        <w:rPr>
          <w:lang w:val="en-GB"/>
        </w:rPr>
        <w:t xml:space="preserve"> along with the content statement</w:t>
      </w:r>
      <w:r w:rsidR="00311923">
        <w:rPr>
          <w:lang w:val="en-GB"/>
        </w:rPr>
        <w:t>,</w:t>
      </w:r>
      <w:r w:rsidR="00D01845" w:rsidRPr="00725A64">
        <w:rPr>
          <w:lang w:val="en-GB"/>
        </w:rPr>
        <w:t xml:space="preserve"> which actually considers indentation information.</w:t>
      </w:r>
    </w:p>
    <w:p w:rsidR="00124995" w:rsidRPr="00311923" w:rsidRDefault="00124995" w:rsidP="00124995">
      <w:pPr>
        <w:pStyle w:val="ListParagraph"/>
        <w:numPr>
          <w:ilvl w:val="0"/>
          <w:numId w:val="6"/>
        </w:numPr>
        <w:spacing w:after="200" w:line="276" w:lineRule="auto"/>
        <w:ind w:left="993"/>
        <w:rPr>
          <w:lang w:val="en-GB"/>
        </w:rPr>
      </w:pPr>
      <w:r w:rsidRPr="00725A64">
        <w:rPr>
          <w:lang w:val="en-GB"/>
        </w:rPr>
        <w:lastRenderedPageBreak/>
        <w:t xml:space="preserve">The keyword </w:t>
      </w:r>
      <w:r w:rsidR="00B94B9D" w:rsidRPr="00725A64">
        <w:rPr>
          <w:rFonts w:ascii="Courier New" w:hAnsi="Courier New" w:cs="Courier New"/>
          <w:b/>
          <w:sz w:val="22"/>
          <w:szCs w:val="22"/>
          <w:lang w:val="en-GB"/>
        </w:rPr>
        <w:t>template</w:t>
      </w:r>
      <w:r w:rsidRPr="00725A64">
        <w:rPr>
          <w:lang w:val="en-GB"/>
        </w:rPr>
        <w:t xml:space="preserve"> defines that the </w:t>
      </w:r>
      <w:r w:rsidR="00B94B9D" w:rsidRPr="00725A64">
        <w:rPr>
          <w:lang w:val="en-GB"/>
        </w:rPr>
        <w:t xml:space="preserve">following </w:t>
      </w:r>
      <w:r w:rsidRPr="00725A64">
        <w:rPr>
          <w:lang w:val="en-GB"/>
        </w:rPr>
        <w:t xml:space="preserve">identifier </w:t>
      </w:r>
      <w:r w:rsidR="002005F5" w:rsidRPr="002005F5">
        <w:rPr>
          <w:rFonts w:ascii="Courier New" w:hAnsi="Courier New" w:cs="Courier New"/>
          <w:i/>
          <w:szCs w:val="22"/>
          <w:lang w:val="en-GB"/>
        </w:rPr>
        <w:t>name</w:t>
      </w:r>
      <w:r w:rsidR="002005F5" w:rsidRPr="002005F5">
        <w:rPr>
          <w:rFonts w:asciiTheme="majorHAnsi" w:hAnsiTheme="majorHAnsi" w:cstheme="majorHAnsi"/>
          <w:szCs w:val="22"/>
          <w:lang w:val="en-GB"/>
        </w:rPr>
        <w:t xml:space="preserve"> </w:t>
      </w:r>
      <w:r w:rsidR="002005F5" w:rsidRPr="002005F5">
        <w:rPr>
          <w:rFonts w:asciiTheme="majorHAnsi" w:hAnsiTheme="majorHAnsi" w:cstheme="majorHAnsi"/>
          <w:lang w:val="en-GB"/>
        </w:rPr>
        <w:t>defines a new art</w:t>
      </w:r>
      <w:ins w:id="1713" w:author="Holger Eichelberger" w:date="2015-09-15T11:01:00Z">
        <w:r w:rsidR="001B20D7">
          <w:rPr>
            <w:rFonts w:asciiTheme="majorHAnsi" w:hAnsiTheme="majorHAnsi" w:cstheme="majorHAnsi"/>
            <w:lang w:val="en-GB"/>
          </w:rPr>
          <w:t>i</w:t>
        </w:r>
      </w:ins>
      <w:del w:id="1714" w:author="Holger Eichelberger" w:date="2015-09-15T11:01:00Z">
        <w:r w:rsidR="002005F5" w:rsidRPr="002005F5" w:rsidDel="001B20D7">
          <w:rPr>
            <w:rFonts w:asciiTheme="majorHAnsi" w:hAnsiTheme="majorHAnsi" w:cstheme="majorHAnsi"/>
            <w:lang w:val="en-GB"/>
          </w:rPr>
          <w:delText>e</w:delText>
        </w:r>
      </w:del>
      <w:r w:rsidR="002005F5" w:rsidRPr="002005F5">
        <w:rPr>
          <w:rFonts w:asciiTheme="majorHAnsi" w:hAnsiTheme="majorHAnsi" w:cstheme="majorHAnsi"/>
          <w:lang w:val="en-GB"/>
        </w:rPr>
        <w:t>fact instantiation template</w:t>
      </w:r>
      <w:r w:rsidRPr="00311923">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The parameter list denotes the arguments a VIL </w:t>
      </w:r>
      <w:r w:rsidR="00E51BD8" w:rsidRPr="00725A64">
        <w:rPr>
          <w:lang w:val="en-GB"/>
        </w:rPr>
        <w:t xml:space="preserve">template </w:t>
      </w:r>
      <w:r w:rsidRPr="00725A64">
        <w:rPr>
          <w:lang w:val="en-GB"/>
        </w:rPr>
        <w:t xml:space="preserve">requires </w:t>
      </w:r>
      <w:r w:rsidR="00E51BD8" w:rsidRPr="00725A64">
        <w:rPr>
          <w:lang w:val="en-GB"/>
        </w:rPr>
        <w:t xml:space="preserve">when being </w:t>
      </w:r>
      <w:r w:rsidRPr="00725A64">
        <w:rPr>
          <w:lang w:val="en-GB"/>
        </w:rPr>
        <w:t xml:space="preserve">executed. </w:t>
      </w:r>
      <w:r w:rsidR="00CF5BB3" w:rsidRPr="00725A64">
        <w:rPr>
          <w:lang w:val="en-GB"/>
        </w:rPr>
        <w:t>Basically, a VIL</w:t>
      </w:r>
      <w:r w:rsidR="00311923">
        <w:rPr>
          <w:lang w:val="en-GB"/>
        </w:rPr>
        <w:t>-</w:t>
      </w:r>
      <w:r w:rsidR="00CF5BB3" w:rsidRPr="00725A64">
        <w:rPr>
          <w:lang w:val="en-GB"/>
        </w:rPr>
        <w:t xml:space="preserve">template receives the underlying variability configuration and the </w:t>
      </w:r>
      <w:r w:rsidR="00271666" w:rsidRPr="00725A64">
        <w:rPr>
          <w:lang w:val="en-GB"/>
        </w:rPr>
        <w:t>target art</w:t>
      </w:r>
      <w:ins w:id="1715" w:author="Holger Eichelberger" w:date="2015-09-15T11:01:00Z">
        <w:r w:rsidR="001B20D7">
          <w:rPr>
            <w:lang w:val="en-GB"/>
          </w:rPr>
          <w:t>i</w:t>
        </w:r>
      </w:ins>
      <w:del w:id="1716" w:author="Holger Eichelberger" w:date="2015-09-15T11:01:00Z">
        <w:r w:rsidR="00271666" w:rsidRPr="00725A64" w:rsidDel="001B20D7">
          <w:rPr>
            <w:lang w:val="en-GB"/>
          </w:rPr>
          <w:delText>e</w:delText>
        </w:r>
      </w:del>
      <w:r w:rsidR="00271666" w:rsidRPr="00725A64">
        <w:rPr>
          <w:lang w:val="en-GB"/>
        </w:rPr>
        <w:t xml:space="preserve">fact </w:t>
      </w:r>
      <w:r w:rsidR="00CF5BB3" w:rsidRPr="00725A64">
        <w:rPr>
          <w:lang w:val="en-GB"/>
        </w:rPr>
        <w:t xml:space="preserve">as parameters. </w:t>
      </w:r>
      <w:r w:rsidR="00061B96">
        <w:rPr>
          <w:lang w:val="en-GB"/>
        </w:rPr>
        <w:t>If given as first parameters in this sequence, the parameters will be bound independently of their name and, thus, the parameters can be named arbitrarily. Otherwise (</w:t>
      </w:r>
      <w:r w:rsidR="00D37988">
        <w:rPr>
          <w:lang w:val="en-GB"/>
        </w:rPr>
        <w:t>due to the option of additional named parameters</w:t>
      </w:r>
      <w:r w:rsidR="007B2B7E">
        <w:rPr>
          <w:lang w:val="en-GB"/>
        </w:rPr>
        <w:t xml:space="preserve"> as mentioned below</w:t>
      </w:r>
      <w:r w:rsidR="00061B96">
        <w:rPr>
          <w:lang w:val="en-GB"/>
        </w:rPr>
        <w:t xml:space="preserve">), the sequence of the parameters may be arbitrary but the parameters must exactly be named “config” and “source”. </w:t>
      </w:r>
      <w:r w:rsidR="009C2F6B" w:rsidRPr="00725A64">
        <w:rPr>
          <w:lang w:val="en-GB"/>
        </w:rPr>
        <w:t xml:space="preserve">The arguments are subject to dynamic dispatch, i.e., either the most generic type </w:t>
      </w:r>
      <w:r w:rsidR="009C2F6B" w:rsidRPr="00725A64">
        <w:rPr>
          <w:rFonts w:ascii="Courier New" w:hAnsi="Courier New" w:cs="Courier New"/>
          <w:sz w:val="22"/>
          <w:szCs w:val="22"/>
          <w:lang w:val="en-GB"/>
        </w:rPr>
        <w:t>Artifact</w:t>
      </w:r>
      <w:r w:rsidR="009C2F6B" w:rsidRPr="00725A64">
        <w:rPr>
          <w:lang w:val="en-GB"/>
        </w:rPr>
        <w:t xml:space="preserve"> may be used for the target </w:t>
      </w:r>
      <w:del w:id="1717" w:author="Holger Eichelberger" w:date="2015-09-15T11:01:00Z">
        <w:r w:rsidR="009C2F6B" w:rsidRPr="00725A64" w:rsidDel="001B20D7">
          <w:rPr>
            <w:lang w:val="en-GB"/>
          </w:rPr>
          <w:delText xml:space="preserve">artefact </w:delText>
        </w:r>
      </w:del>
      <w:ins w:id="1718" w:author="Holger Eichelberger" w:date="2015-09-15T11:01:00Z">
        <w:r w:rsidR="001B20D7" w:rsidRPr="00725A64">
          <w:rPr>
            <w:lang w:val="en-GB"/>
          </w:rPr>
          <w:t>art</w:t>
        </w:r>
        <w:r w:rsidR="001B20D7">
          <w:rPr>
            <w:lang w:val="en-GB"/>
          </w:rPr>
          <w:t>i</w:t>
        </w:r>
        <w:r w:rsidR="001B20D7" w:rsidRPr="00725A64">
          <w:rPr>
            <w:lang w:val="en-GB"/>
          </w:rPr>
          <w:t xml:space="preserve">fact </w:t>
        </w:r>
      </w:ins>
      <w:r w:rsidR="009C2F6B" w:rsidRPr="00725A64">
        <w:rPr>
          <w:lang w:val="en-GB"/>
        </w:rPr>
        <w:t xml:space="preserve">or a more specific type can be used. In the latter case, the instantiator statement in the VIL </w:t>
      </w:r>
      <w:del w:id="1719" w:author="Holger Eichelberger" w:date="2015-09-15T08:36:00Z">
        <w:r w:rsidR="009C2F6B" w:rsidRPr="00725A64" w:rsidDel="00FA71C5">
          <w:rPr>
            <w:lang w:val="en-GB"/>
          </w:rPr>
          <w:delText>b</w:delText>
        </w:r>
        <w:r w:rsidR="004A7A90" w:rsidRPr="00725A64" w:rsidDel="00FA71C5">
          <w:rPr>
            <w:lang w:val="en-GB"/>
          </w:rPr>
          <w:delText xml:space="preserve">uild </w:delText>
        </w:r>
      </w:del>
      <w:r w:rsidR="004A7A90" w:rsidRPr="00725A64">
        <w:rPr>
          <w:lang w:val="en-GB"/>
        </w:rPr>
        <w:t>script must also pass in a</w:t>
      </w:r>
      <w:r w:rsidR="009C2F6B" w:rsidRPr="00725A64">
        <w:rPr>
          <w:lang w:val="en-GB"/>
        </w:rPr>
        <w:t xml:space="preserve"> </w:t>
      </w:r>
      <w:r w:rsidR="0091628F" w:rsidRPr="00725A64">
        <w:rPr>
          <w:lang w:val="en-GB"/>
        </w:rPr>
        <w:t>type-compliant</w:t>
      </w:r>
      <w:r w:rsidR="009C2F6B" w:rsidRPr="00725A64">
        <w:rPr>
          <w:lang w:val="en-GB"/>
        </w:rPr>
        <w:t xml:space="preserve"> art</w:t>
      </w:r>
      <w:ins w:id="1720" w:author="Holger Eichelberger" w:date="2015-09-15T11:02:00Z">
        <w:r w:rsidR="001B20D7">
          <w:rPr>
            <w:lang w:val="en-GB"/>
          </w:rPr>
          <w:t>i</w:t>
        </w:r>
      </w:ins>
      <w:del w:id="1721" w:author="Holger Eichelberger" w:date="2015-09-15T11:02:00Z">
        <w:r w:rsidR="009C2F6B" w:rsidRPr="00725A64" w:rsidDel="001B20D7">
          <w:rPr>
            <w:lang w:val="en-GB"/>
          </w:rPr>
          <w:delText>e</w:delText>
        </w:r>
      </w:del>
      <w:r w:rsidR="009C2F6B" w:rsidRPr="00725A64">
        <w:rPr>
          <w:lang w:val="en-GB"/>
        </w:rPr>
        <w:t xml:space="preserve">fact instance. </w:t>
      </w:r>
      <w:r w:rsidR="00AC32C3" w:rsidRPr="00725A64">
        <w:rPr>
          <w:lang w:val="en-GB"/>
        </w:rPr>
        <w:t>A</w:t>
      </w:r>
      <w:r w:rsidR="00CF5BB3" w:rsidRPr="00725A64">
        <w:rPr>
          <w:lang w:val="en-GB"/>
        </w:rPr>
        <w:t xml:space="preserve">dditional parameters may be defined which then must be stated in the calling VIL </w:t>
      </w:r>
      <w:del w:id="1722" w:author="Holger Eichelberger" w:date="2015-09-15T08:36:00Z">
        <w:r w:rsidR="00CF5BB3" w:rsidRPr="00725A64" w:rsidDel="00FA71C5">
          <w:rPr>
            <w:lang w:val="en-GB"/>
          </w:rPr>
          <w:delText xml:space="preserve">build </w:delText>
        </w:r>
      </w:del>
      <w:r w:rsidR="00CF5BB3" w:rsidRPr="00725A64">
        <w:rPr>
          <w:lang w:val="en-GB"/>
        </w:rPr>
        <w:t>script</w:t>
      </w:r>
      <w:r w:rsidR="00E04967" w:rsidRPr="00725A64">
        <w:rPr>
          <w:lang w:val="en-GB"/>
        </w:rPr>
        <w:t xml:space="preserve"> as named arguments</w:t>
      </w:r>
      <w:r w:rsidR="00CF5BB3" w:rsidRPr="00725A64">
        <w:rPr>
          <w:lang w:val="en-GB"/>
        </w:rPr>
        <w:t>.</w:t>
      </w:r>
    </w:p>
    <w:p w:rsidR="00124995" w:rsidRPr="00725A64" w:rsidRDefault="00124995" w:rsidP="00124995">
      <w:pPr>
        <w:pStyle w:val="ListParagraph"/>
        <w:numPr>
          <w:ilvl w:val="0"/>
          <w:numId w:val="6"/>
        </w:numPr>
        <w:spacing w:after="200" w:line="276" w:lineRule="auto"/>
        <w:ind w:left="993"/>
        <w:rPr>
          <w:lang w:val="en-GB"/>
        </w:rPr>
      </w:pPr>
      <w:r w:rsidRPr="00725A64">
        <w:rPr>
          <w:lang w:val="en-GB"/>
        </w:rPr>
        <w:t xml:space="preserve">A VIL </w:t>
      </w:r>
      <w:r w:rsidR="007A7972" w:rsidRPr="00725A64">
        <w:rPr>
          <w:lang w:val="en-GB"/>
        </w:rPr>
        <w:t>template</w:t>
      </w:r>
      <w:r w:rsidRPr="00725A64">
        <w:rPr>
          <w:lang w:val="en-GB"/>
        </w:rPr>
        <w:t xml:space="preserve"> may optionally extend an existing </w:t>
      </w:r>
      <w:r w:rsidR="00BC02AF" w:rsidRPr="00725A64">
        <w:rPr>
          <w:lang w:val="en-GB"/>
        </w:rPr>
        <w:t xml:space="preserve">(imported) </w:t>
      </w:r>
      <w:r w:rsidRPr="00725A64">
        <w:rPr>
          <w:lang w:val="en-GB"/>
        </w:rPr>
        <w:t xml:space="preserve">VIL </w:t>
      </w:r>
      <w:r w:rsidR="007A7972" w:rsidRPr="00725A64">
        <w:rPr>
          <w:lang w:val="en-GB"/>
        </w:rPr>
        <w:t>template</w:t>
      </w:r>
      <w:r w:rsidRPr="00725A64">
        <w:rPr>
          <w:lang w:val="en-GB"/>
        </w:rPr>
        <w:t xml:space="preserve">. This is expressed by </w:t>
      </w:r>
      <w:r w:rsidRPr="00725A64">
        <w:rPr>
          <w:rFonts w:ascii="Courier New" w:hAnsi="Courier New" w:cs="Courier New"/>
          <w:b/>
          <w:sz w:val="22"/>
          <w:szCs w:val="22"/>
          <w:lang w:val="en-GB"/>
        </w:rPr>
        <w:t>extends</w:t>
      </w:r>
      <w:r w:rsidRPr="00725A64">
        <w:rPr>
          <w:rFonts w:ascii="Courier New" w:hAnsi="Courier New" w:cs="Courier New"/>
          <w:b/>
          <w:i/>
          <w:sz w:val="22"/>
          <w:szCs w:val="22"/>
          <w:lang w:val="en-GB"/>
        </w:rPr>
        <w:t xml:space="preserve"> </w:t>
      </w:r>
      <w:r w:rsidR="002005F5" w:rsidRPr="002005F5">
        <w:rPr>
          <w:rFonts w:ascii="Courier New" w:hAnsi="Courier New" w:cs="Courier New"/>
          <w:i/>
          <w:lang w:val="en-GB"/>
        </w:rPr>
        <w:t>name</w:t>
      </w:r>
      <w:r w:rsidR="002005F5" w:rsidRPr="002005F5">
        <w:rPr>
          <w:rFonts w:ascii="Courier New" w:hAnsi="Courier New" w:cs="Courier New"/>
          <w:i/>
          <w:vertAlign w:val="subscript"/>
          <w:lang w:val="en-GB"/>
        </w:rPr>
        <w:t>1</w:t>
      </w:r>
      <w:r w:rsidRPr="00C07EF3">
        <w:rPr>
          <w:lang w:val="en-GB"/>
        </w:rPr>
        <w:t>, where</w:t>
      </w:r>
      <w:del w:id="1723" w:author="Holger Eichelberger" w:date="2015-09-15T09:11:00Z">
        <w:r w:rsidRPr="00C07EF3" w:rsidDel="003531FE">
          <w:rPr>
            <w:lang w:val="en-GB"/>
          </w:rPr>
          <w:delText>by</w:delText>
        </w:r>
      </w:del>
      <w:r w:rsidRPr="00C07EF3">
        <w:rPr>
          <w:lang w:val="en-GB"/>
        </w:rPr>
        <w:t xml:space="preserve"> </w:t>
      </w:r>
      <w:r w:rsidR="002005F5" w:rsidRPr="002005F5">
        <w:rPr>
          <w:rFonts w:ascii="Courier New" w:hAnsi="Courier New" w:cs="Courier New"/>
          <w:i/>
          <w:lang w:val="en-GB"/>
        </w:rPr>
        <w:t>name1</w:t>
      </w:r>
      <w:r w:rsidRPr="00725A64">
        <w:rPr>
          <w:lang w:val="en-GB"/>
        </w:rPr>
        <w:t xml:space="preserve"> denotes the name of the extending script.</w:t>
      </w:r>
    </w:p>
    <w:p w:rsidR="00124995" w:rsidRPr="00725A64" w:rsidRDefault="00A7787D" w:rsidP="00124995">
      <w:pPr>
        <w:pStyle w:val="ListParagraph"/>
        <w:numPr>
          <w:ilvl w:val="0"/>
          <w:numId w:val="6"/>
        </w:numPr>
        <w:spacing w:after="200" w:line="276" w:lineRule="auto"/>
        <w:ind w:left="993"/>
        <w:rPr>
          <w:lang w:val="en-GB"/>
        </w:rPr>
      </w:pPr>
      <w:r w:rsidRPr="00725A64">
        <w:rPr>
          <w:lang w:val="en-GB"/>
        </w:rPr>
        <w:t xml:space="preserve">The optional version specification, variable declarations and sub-templates </w:t>
      </w:r>
      <w:r w:rsidR="00124995" w:rsidRPr="00725A64">
        <w:rPr>
          <w:lang w:val="en-GB"/>
        </w:rPr>
        <w:t xml:space="preserve">are </w:t>
      </w:r>
      <w:r w:rsidRPr="00725A64">
        <w:rPr>
          <w:lang w:val="en-GB"/>
        </w:rPr>
        <w:t>then stated</w:t>
      </w:r>
      <w:r w:rsidR="00124995" w:rsidRPr="00725A64">
        <w:rPr>
          <w:lang w:val="en-GB"/>
        </w:rPr>
        <w:t xml:space="preserve"> within the curly brackets.</w:t>
      </w:r>
    </w:p>
    <w:p w:rsidR="0061721E" w:rsidRDefault="00124995">
      <w:pPr>
        <w:spacing w:line="276" w:lineRule="auto"/>
        <w:rPr>
          <w:lang w:val="en-GB"/>
        </w:rPr>
      </w:pPr>
      <w:r w:rsidRPr="00725A64">
        <w:rPr>
          <w:b/>
          <w:lang w:val="en-GB"/>
        </w:rPr>
        <w:t>Example</w:t>
      </w:r>
      <w:r w:rsidRPr="00725A64">
        <w:rPr>
          <w:lang w:val="en-GB"/>
        </w:rPr>
        <w:t>:</w:t>
      </w:r>
    </w:p>
    <w:p w:rsidR="0061721E" w:rsidRDefault="00124995">
      <w:pPr>
        <w:spacing w:after="6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w:t>
      </w:r>
      <w:r w:rsidR="00311923">
        <w:rPr>
          <w:rFonts w:ascii="Courier New" w:hAnsi="Courier New" w:cs="Courier New"/>
          <w:b/>
          <w:sz w:val="22"/>
          <w:szCs w:val="22"/>
          <w:lang w:val="en-GB"/>
        </w:rPr>
        <w:t>a</w:t>
      </w:r>
      <w:r w:rsidRPr="00725A64">
        <w:rPr>
          <w:rFonts w:ascii="Courier New" w:hAnsi="Courier New" w:cs="Courier New"/>
          <w:b/>
          <w:sz w:val="22"/>
          <w:szCs w:val="22"/>
          <w:lang w:val="en-GB"/>
        </w:rPr>
        <w:t>dvice(</w:t>
      </w:r>
      <w:proofErr w:type="gramEnd"/>
      <w:r w:rsidRPr="00725A64">
        <w:rPr>
          <w:rFonts w:ascii="Courier New" w:hAnsi="Courier New" w:cs="Courier New"/>
          <w:b/>
          <w:sz w:val="22"/>
          <w:szCs w:val="22"/>
          <w:lang w:val="en-GB"/>
        </w:rPr>
        <w:t>YMS)</w:t>
      </w:r>
    </w:p>
    <w:p w:rsidR="0061721E" w:rsidRDefault="002959AC">
      <w:pPr>
        <w:spacing w:after="60" w:line="276" w:lineRule="auto"/>
        <w:ind w:left="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template</w:t>
      </w:r>
      <w:proofErr w:type="gramEnd"/>
      <w:r w:rsidR="00124995" w:rsidRPr="00725A64">
        <w:rPr>
          <w:rFonts w:ascii="Courier New" w:hAnsi="Courier New" w:cs="Courier New"/>
          <w:b/>
          <w:i/>
          <w:sz w:val="22"/>
          <w:szCs w:val="22"/>
          <w:lang w:val="en-GB"/>
        </w:rPr>
        <w:t xml:space="preserve"> </w:t>
      </w:r>
      <w:del w:id="1724" w:author="Holger Eichelberger" w:date="2015-09-15T09:11:00Z">
        <w:r w:rsidRPr="00725A64" w:rsidDel="005A4B1D">
          <w:rPr>
            <w:rFonts w:ascii="Courier New" w:hAnsi="Courier New" w:cs="Courier New"/>
            <w:sz w:val="22"/>
            <w:szCs w:val="22"/>
            <w:lang w:val="en-GB"/>
          </w:rPr>
          <w:delText>Db</w:delText>
        </w:r>
        <w:r w:rsidR="00640516" w:rsidRPr="00725A64" w:rsidDel="005A4B1D">
          <w:rPr>
            <w:rFonts w:ascii="Courier New" w:hAnsi="Courier New" w:cs="Courier New"/>
            <w:sz w:val="22"/>
            <w:szCs w:val="22"/>
            <w:lang w:val="en-GB"/>
          </w:rPr>
          <w:delText>C</w:delText>
        </w:r>
        <w:r w:rsidRPr="00725A64" w:rsidDel="005A4B1D">
          <w:rPr>
            <w:rFonts w:ascii="Courier New" w:hAnsi="Courier New" w:cs="Courier New"/>
            <w:sz w:val="22"/>
            <w:szCs w:val="22"/>
            <w:lang w:val="en-GB"/>
          </w:rPr>
          <w:delText xml:space="preserve">reator </w:delText>
        </w:r>
      </w:del>
      <w:ins w:id="1725" w:author="Holger Eichelberger" w:date="2015-09-15T09:12:00Z">
        <w:r w:rsidR="000A6BF6">
          <w:rPr>
            <w:rFonts w:ascii="Courier New" w:hAnsi="Courier New" w:cs="Courier New"/>
            <w:sz w:val="22"/>
            <w:szCs w:val="22"/>
            <w:lang w:val="en-GB"/>
          </w:rPr>
          <w:t>D</w:t>
        </w:r>
      </w:ins>
      <w:ins w:id="1726" w:author="Holger Eichelberger" w:date="2015-09-15T09:11:00Z">
        <w:r w:rsidR="005A4B1D" w:rsidRPr="00725A64">
          <w:rPr>
            <w:rFonts w:ascii="Courier New" w:hAnsi="Courier New" w:cs="Courier New"/>
            <w:sz w:val="22"/>
            <w:szCs w:val="22"/>
            <w:lang w:val="en-GB"/>
          </w:rPr>
          <w:t>b</w:t>
        </w:r>
      </w:ins>
      <w:ins w:id="1727" w:author="Holger Eichelberger" w:date="2015-09-15T09:12:00Z">
        <w:r w:rsidR="005A4B1D">
          <w:rPr>
            <w:rFonts w:ascii="Courier New" w:hAnsi="Courier New" w:cs="Courier New"/>
            <w:sz w:val="22"/>
            <w:szCs w:val="22"/>
            <w:lang w:val="en-GB"/>
          </w:rPr>
          <w:t>Init</w:t>
        </w:r>
      </w:ins>
      <w:ins w:id="1728" w:author="Holger Eichelberger" w:date="2015-09-15T09:11:00Z">
        <w:r w:rsidR="005A4B1D" w:rsidRPr="00725A64">
          <w:rPr>
            <w:rFonts w:ascii="Courier New" w:hAnsi="Courier New" w:cs="Courier New"/>
            <w:sz w:val="22"/>
            <w:szCs w:val="22"/>
            <w:lang w:val="en-GB"/>
          </w:rPr>
          <w:t xml:space="preserve"> </w:t>
        </w:r>
      </w:ins>
      <w:r w:rsidR="00124995" w:rsidRPr="00725A64">
        <w:rPr>
          <w:rFonts w:ascii="Courier New" w:hAnsi="Courier New" w:cs="Courier New"/>
          <w:sz w:val="22"/>
          <w:szCs w:val="22"/>
          <w:lang w:val="en-GB"/>
        </w:rPr>
        <w:t xml:space="preserve">(Configuration config, </w:t>
      </w:r>
      <w:del w:id="1729" w:author="Holger Eichelberger" w:date="2015-09-15T09:11:00Z">
        <w:r w:rsidR="002C2292" w:rsidRPr="00725A64" w:rsidDel="005A4B1D">
          <w:rPr>
            <w:rFonts w:ascii="Courier New" w:hAnsi="Courier New" w:cs="Courier New"/>
            <w:sz w:val="22"/>
            <w:szCs w:val="22"/>
            <w:lang w:val="en-GB"/>
          </w:rPr>
          <w:br/>
          <w:delText xml:space="preserve">  </w:delText>
        </w:r>
      </w:del>
      <w:r w:rsidR="00640516" w:rsidRPr="00725A64">
        <w:rPr>
          <w:rFonts w:ascii="Courier New" w:hAnsi="Courier New" w:cs="Courier New"/>
          <w:sz w:val="22"/>
          <w:szCs w:val="22"/>
          <w:lang w:val="en-GB"/>
        </w:rPr>
        <w:t>Artifact</w:t>
      </w:r>
      <w:r w:rsidRPr="00725A64">
        <w:rPr>
          <w:rFonts w:ascii="Courier New" w:hAnsi="Courier New" w:cs="Courier New"/>
          <w:sz w:val="22"/>
          <w:szCs w:val="22"/>
          <w:lang w:val="en-GB"/>
        </w:rPr>
        <w:t xml:space="preserve"> </w:t>
      </w:r>
      <w:r w:rsidR="00640516" w:rsidRPr="00725A64">
        <w:rPr>
          <w:rFonts w:ascii="Courier New" w:hAnsi="Courier New" w:cs="Courier New"/>
          <w:sz w:val="22"/>
          <w:szCs w:val="22"/>
          <w:lang w:val="en-GB"/>
        </w:rPr>
        <w:t>target</w:t>
      </w:r>
      <w:r w:rsidR="00124995" w:rsidRPr="00725A64">
        <w:rPr>
          <w:rFonts w:ascii="Courier New" w:hAnsi="Courier New" w:cs="Courier New"/>
          <w:sz w:val="22"/>
          <w:szCs w:val="22"/>
          <w:lang w:val="en-GB"/>
        </w:rPr>
        <w:t>){</w:t>
      </w:r>
    </w:p>
    <w:p w:rsidR="0061721E" w:rsidRDefault="00124995">
      <w:pPr>
        <w:spacing w:after="60" w:line="276" w:lineRule="auto"/>
        <w:ind w:left="851"/>
        <w:rPr>
          <w:rFonts w:ascii="Courier New" w:hAnsi="Courier New" w:cs="Courier New"/>
          <w:sz w:val="22"/>
          <w:szCs w:val="22"/>
          <w:lang w:val="en-GB"/>
        </w:rPr>
      </w:pPr>
      <w:r w:rsidRPr="00725A64">
        <w:rPr>
          <w:rFonts w:ascii="Courier New" w:hAnsi="Courier New" w:cs="Courier New"/>
          <w:sz w:val="22"/>
          <w:szCs w:val="22"/>
          <w:lang w:val="en-GB"/>
        </w:rPr>
        <w:t xml:space="preserve">/* Go on with </w:t>
      </w:r>
      <w:r w:rsidR="008172AC" w:rsidRPr="00725A64">
        <w:rPr>
          <w:rFonts w:ascii="Courier New" w:hAnsi="Courier New" w:cs="Courier New"/>
          <w:sz w:val="22"/>
          <w:szCs w:val="22"/>
          <w:lang w:val="en-GB"/>
        </w:rPr>
        <w:t>description of the art</w:t>
      </w:r>
      <w:ins w:id="1730" w:author="Holger Eichelberger" w:date="2015-09-15T11:02:00Z">
        <w:r w:rsidR="001B20D7">
          <w:rPr>
            <w:rFonts w:ascii="Courier New" w:hAnsi="Courier New" w:cs="Courier New"/>
            <w:sz w:val="22"/>
            <w:szCs w:val="22"/>
            <w:lang w:val="en-GB"/>
          </w:rPr>
          <w:t>i</w:t>
        </w:r>
      </w:ins>
      <w:del w:id="1731" w:author="Holger Eichelberger" w:date="2015-09-15T11:02:00Z">
        <w:r w:rsidR="008172AC" w:rsidRPr="00725A64" w:rsidDel="001B20D7">
          <w:rPr>
            <w:rFonts w:ascii="Courier New" w:hAnsi="Courier New" w:cs="Courier New"/>
            <w:sz w:val="22"/>
            <w:szCs w:val="22"/>
            <w:lang w:val="en-GB"/>
          </w:rPr>
          <w:delText>e</w:delText>
        </w:r>
      </w:del>
      <w:r w:rsidR="008172AC" w:rsidRPr="00725A64">
        <w:rPr>
          <w:rFonts w:ascii="Courier New" w:hAnsi="Courier New" w:cs="Courier New"/>
          <w:sz w:val="22"/>
          <w:szCs w:val="22"/>
          <w:lang w:val="en-GB"/>
        </w:rPr>
        <w:t>fact instantiation starting with a main sub-template and possibly further (imported) sub-templates</w:t>
      </w:r>
      <w:r w:rsidRPr="00725A64">
        <w:rPr>
          <w:rFonts w:ascii="Courier New" w:hAnsi="Courier New" w:cs="Courier New"/>
          <w:sz w:val="22"/>
          <w:szCs w:val="22"/>
          <w:lang w:val="en-GB"/>
        </w:rPr>
        <w:t xml:space="preserve"> */</w:t>
      </w:r>
    </w:p>
    <w:p w:rsidR="00124995" w:rsidRPr="00725A64" w:rsidRDefault="00124995" w:rsidP="0012499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302E55" w:rsidRPr="00725A64" w:rsidRDefault="00302E55" w:rsidP="00EA17BB">
      <w:pPr>
        <w:pStyle w:val="Heading3"/>
        <w:rPr>
          <w:lang w:val="en-GB"/>
        </w:rPr>
      </w:pPr>
      <w:bookmarkStart w:id="1732" w:name="_Toc430078885"/>
      <w:r w:rsidRPr="00725A64">
        <w:rPr>
          <w:lang w:val="en-GB"/>
        </w:rPr>
        <w:t>Version</w:t>
      </w:r>
      <w:bookmarkEnd w:id="1732"/>
      <w:r w:rsidRPr="00725A64">
        <w:rPr>
          <w:lang w:val="en-GB"/>
        </w:rPr>
        <w:t xml:space="preserve"> </w:t>
      </w:r>
    </w:p>
    <w:p w:rsidR="00302E55" w:rsidRPr="00725A64" w:rsidRDefault="00302E55" w:rsidP="00302E55">
      <w:pPr>
        <w:rPr>
          <w:lang w:val="en-GB"/>
        </w:rPr>
      </w:pPr>
      <w:r w:rsidRPr="00725A64">
        <w:rPr>
          <w:lang w:val="en-GB"/>
        </w:rPr>
        <w:t xml:space="preserve">Akin to IMVL and the VIL build language, also the VIL template language can be tagged with an explicit version number in order to support evolution. The syntax for the version declaration is identical to the VIL build language as discussed in Section </w:t>
      </w:r>
      <w:fldSimple w:instr=" REF _Ref368140846 \r \h  \* MERGEFORMAT ">
        <w:r w:rsidR="00AA153B">
          <w:rPr>
            <w:lang w:val="en-GB"/>
          </w:rPr>
          <w:t>3.1.3</w:t>
        </w:r>
      </w:fldSimple>
      <w:r w:rsidRPr="00725A64">
        <w:rPr>
          <w:lang w:val="en-GB"/>
        </w:rPr>
        <w:t>.</w:t>
      </w:r>
    </w:p>
    <w:p w:rsidR="00302E55" w:rsidRPr="00725A64" w:rsidRDefault="00302E55" w:rsidP="00EA17BB">
      <w:pPr>
        <w:pStyle w:val="Heading3"/>
        <w:rPr>
          <w:lang w:val="en-GB"/>
        </w:rPr>
      </w:pPr>
      <w:bookmarkStart w:id="1733" w:name="_Toc430078886"/>
      <w:r w:rsidRPr="00FF7947">
        <w:rPr>
          <w:lang w:val="en-GB"/>
        </w:rPr>
        <w:t>Impor</w:t>
      </w:r>
      <w:r w:rsidRPr="00725A64">
        <w:rPr>
          <w:lang w:val="en-GB"/>
        </w:rPr>
        <w:t>ts</w:t>
      </w:r>
      <w:bookmarkEnd w:id="1733"/>
      <w:r w:rsidRPr="00725A64">
        <w:rPr>
          <w:lang w:val="en-GB"/>
        </w:rPr>
        <w:t xml:space="preserve"> </w:t>
      </w:r>
    </w:p>
    <w:p w:rsidR="00302E55" w:rsidRDefault="00302E55" w:rsidP="00302E55">
      <w:pPr>
        <w:rPr>
          <w:ins w:id="1734" w:author="Holger Eichelberger" w:date="2015-08-10T17:24:00Z"/>
          <w:lang w:val="en-GB"/>
        </w:rPr>
      </w:pPr>
      <w:r w:rsidRPr="00725A64">
        <w:rPr>
          <w:lang w:val="en-GB"/>
        </w:rPr>
        <w:t xml:space="preserve">The description of the </w:t>
      </w:r>
      <w:r w:rsidR="00352DB5" w:rsidRPr="00725A64">
        <w:rPr>
          <w:lang w:val="en-GB"/>
        </w:rPr>
        <w:t>instantiation</w:t>
      </w:r>
      <w:r w:rsidRPr="00725A64">
        <w:rPr>
          <w:lang w:val="en-GB"/>
        </w:rPr>
        <w:t xml:space="preserve"> of a certain art</w:t>
      </w:r>
      <w:ins w:id="1735" w:author="Holger Eichelberger" w:date="2015-09-15T11:02:00Z">
        <w:r w:rsidR="001B20D7">
          <w:rPr>
            <w:lang w:val="en-GB"/>
          </w:rPr>
          <w:t>i</w:t>
        </w:r>
      </w:ins>
      <w:del w:id="1736" w:author="Holger Eichelberger" w:date="2015-09-15T11:02:00Z">
        <w:r w:rsidRPr="00725A64" w:rsidDel="001B20D7">
          <w:rPr>
            <w:lang w:val="en-GB"/>
          </w:rPr>
          <w:delText>e</w:delText>
        </w:r>
      </w:del>
      <w:r w:rsidRPr="00725A64">
        <w:rPr>
          <w:lang w:val="en-GB"/>
        </w:rPr>
        <w:t xml:space="preserve">fact type may be defined in a single VIL template (possibly including sub-templates) or may be composed from reusable sub-templates specified in other (existing) </w:t>
      </w:r>
      <w:del w:id="1737" w:author="Holger Eichelberger" w:date="2015-09-15T08:36:00Z">
        <w:r w:rsidRPr="00725A64" w:rsidDel="00FA71C5">
          <w:rPr>
            <w:lang w:val="en-GB"/>
          </w:rPr>
          <w:delText xml:space="preserve">build </w:delText>
        </w:r>
      </w:del>
      <w:r w:rsidRPr="00725A64">
        <w:rPr>
          <w:lang w:val="en-GB"/>
        </w:rPr>
        <w:t>scripts. Therefore, VIL templates may be imported. In order to support also the evolution of product line build specifications, also the VIL template language allows the specification of version-</w:t>
      </w:r>
      <w:r w:rsidRPr="00725A64">
        <w:rPr>
          <w:lang w:val="en-GB"/>
        </w:rPr>
        <w:lastRenderedPageBreak/>
        <w:t xml:space="preserve">restricted imports. Imports make the sub-templates defined in the specified build file accessible to the importing template. The syntax of imports in VIL templates is identical to imports in the VIL build language as discussed in Section </w:t>
      </w:r>
      <w:r w:rsidR="00FF39BE" w:rsidRPr="00FF7947">
        <w:rPr>
          <w:lang w:val="en-GB"/>
        </w:rPr>
        <w:fldChar w:fldCharType="begin"/>
      </w:r>
      <w:r w:rsidRPr="00725A64">
        <w:rPr>
          <w:lang w:val="en-GB"/>
        </w:rPr>
        <w:instrText xml:space="preserve"> REF _Ref368381282 \r \h </w:instrText>
      </w:r>
      <w:r w:rsidR="00FF39BE" w:rsidRPr="00FF7947">
        <w:rPr>
          <w:lang w:val="en-GB"/>
        </w:rPr>
      </w:r>
      <w:r w:rsidR="00FF39BE" w:rsidRPr="00FF7947">
        <w:rPr>
          <w:lang w:val="en-GB"/>
        </w:rPr>
        <w:fldChar w:fldCharType="separate"/>
      </w:r>
      <w:r w:rsidR="00AA153B">
        <w:rPr>
          <w:lang w:val="en-GB"/>
        </w:rPr>
        <w:t>3.1.4</w:t>
      </w:r>
      <w:r w:rsidR="00FF39BE" w:rsidRPr="00FF7947">
        <w:rPr>
          <w:lang w:val="en-GB"/>
        </w:rPr>
        <w:fldChar w:fldCharType="end"/>
      </w:r>
      <w:r w:rsidRPr="00725A64">
        <w:rPr>
          <w:lang w:val="en-GB"/>
        </w:rPr>
        <w:t>.</w:t>
      </w:r>
    </w:p>
    <w:p w:rsidR="0040600F" w:rsidRPr="00725A64" w:rsidRDefault="0040600F" w:rsidP="0040600F">
      <w:pPr>
        <w:pStyle w:val="Heading3"/>
        <w:rPr>
          <w:ins w:id="1738" w:author="Holger Eichelberger" w:date="2015-08-10T17:24:00Z"/>
          <w:lang w:val="en-GB"/>
        </w:rPr>
      </w:pPr>
      <w:bookmarkStart w:id="1739" w:name="_Toc430078887"/>
      <w:ins w:id="1740" w:author="Holger Eichelberger" w:date="2015-08-10T17:24:00Z">
        <w:r>
          <w:rPr>
            <w:lang w:val="en-GB"/>
          </w:rPr>
          <w:t>Typedefs</w:t>
        </w:r>
        <w:bookmarkEnd w:id="1739"/>
        <w:r>
          <w:rPr>
            <w:lang w:val="en-GB"/>
          </w:rPr>
          <w:t xml:space="preserve"> </w:t>
        </w:r>
      </w:ins>
    </w:p>
    <w:p w:rsidR="0040600F" w:rsidRPr="00725A64" w:rsidRDefault="0040600F" w:rsidP="0040600F">
      <w:pPr>
        <w:rPr>
          <w:ins w:id="1741" w:author="Holger Eichelberger" w:date="2015-08-10T17:24:00Z"/>
          <w:lang w:val="en-GB"/>
        </w:rPr>
      </w:pPr>
      <w:ins w:id="1742" w:author="Holger Eichelberger" w:date="2015-08-10T17:24:00Z">
        <w:r w:rsidRPr="00725A64">
          <w:rPr>
            <w:lang w:val="en-GB"/>
          </w:rPr>
          <w:t xml:space="preserve">Akin to </w:t>
        </w:r>
        <w:r>
          <w:rPr>
            <w:lang w:val="en-GB"/>
          </w:rPr>
          <w:t xml:space="preserve">the </w:t>
        </w:r>
        <w:r w:rsidRPr="00725A64">
          <w:rPr>
            <w:lang w:val="en-GB"/>
          </w:rPr>
          <w:t xml:space="preserve">VIL build language, also </w:t>
        </w:r>
        <w:r>
          <w:rPr>
            <w:lang w:val="en-GB"/>
          </w:rPr>
          <w:t xml:space="preserve">in </w:t>
        </w:r>
        <w:r w:rsidRPr="00725A64">
          <w:rPr>
            <w:lang w:val="en-GB"/>
          </w:rPr>
          <w:t xml:space="preserve">the VIL template language </w:t>
        </w:r>
        <w:r>
          <w:rPr>
            <w:lang w:val="en-GB"/>
          </w:rPr>
          <w:t xml:space="preserve">typedefs can </w:t>
        </w:r>
        <w:r w:rsidRPr="00725A64">
          <w:rPr>
            <w:lang w:val="en-GB"/>
          </w:rPr>
          <w:t xml:space="preserve">be </w:t>
        </w:r>
      </w:ins>
      <w:ins w:id="1743" w:author="Holger Eichelberger" w:date="2015-08-10T17:25:00Z">
        <w:r>
          <w:rPr>
            <w:lang w:val="en-GB"/>
          </w:rPr>
          <w:t xml:space="preserve">defined to simplify the use of complex types. </w:t>
        </w:r>
        <w:r w:rsidR="00D27711">
          <w:rPr>
            <w:lang w:val="en-GB"/>
          </w:rPr>
          <w:t>S</w:t>
        </w:r>
      </w:ins>
      <w:ins w:id="1744" w:author="Holger Eichelberger" w:date="2015-08-10T17:24:00Z">
        <w:r w:rsidRPr="00725A64">
          <w:rPr>
            <w:lang w:val="en-GB"/>
          </w:rPr>
          <w:t xml:space="preserve">yntax </w:t>
        </w:r>
      </w:ins>
      <w:ins w:id="1745" w:author="Holger Eichelberger" w:date="2015-08-10T17:25:00Z">
        <w:r w:rsidR="00D27711">
          <w:rPr>
            <w:lang w:val="en-GB"/>
          </w:rPr>
          <w:t xml:space="preserve">and semantics </w:t>
        </w:r>
      </w:ins>
      <w:ins w:id="1746" w:author="Holger Eichelberger" w:date="2015-08-10T17:24:00Z">
        <w:r w:rsidRPr="00725A64">
          <w:rPr>
            <w:lang w:val="en-GB"/>
          </w:rPr>
          <w:t xml:space="preserve">for </w:t>
        </w:r>
      </w:ins>
      <w:ins w:id="1747" w:author="Holger Eichelberger" w:date="2015-08-10T17:25:00Z">
        <w:r>
          <w:rPr>
            <w:lang w:val="en-GB"/>
          </w:rPr>
          <w:t xml:space="preserve">typdefs </w:t>
        </w:r>
      </w:ins>
      <w:ins w:id="1748" w:author="Holger Eichelberger" w:date="2015-08-10T17:24:00Z">
        <w:r w:rsidRPr="00725A64">
          <w:rPr>
            <w:lang w:val="en-GB"/>
          </w:rPr>
          <w:t>is identical to the VIL build language as discussed in Section</w:t>
        </w:r>
      </w:ins>
      <w:ins w:id="1749" w:author="Holger Eichelberger" w:date="2015-08-10T17:25:00Z">
        <w:r>
          <w:rPr>
            <w:lang w:val="en-GB"/>
          </w:rPr>
          <w:t xml:space="preserve"> </w:t>
        </w:r>
        <w:r w:rsidR="00FF39BE">
          <w:rPr>
            <w:lang w:val="en-GB"/>
          </w:rPr>
          <w:fldChar w:fldCharType="begin"/>
        </w:r>
        <w:r>
          <w:rPr>
            <w:lang w:val="en-GB"/>
          </w:rPr>
          <w:instrText xml:space="preserve"> REF _Ref426990866 \r \h </w:instrText>
        </w:r>
      </w:ins>
      <w:r w:rsidR="00FF39BE">
        <w:rPr>
          <w:lang w:val="en-GB"/>
        </w:rPr>
      </w:r>
      <w:r w:rsidR="00FF39BE">
        <w:rPr>
          <w:lang w:val="en-GB"/>
        </w:rPr>
        <w:fldChar w:fldCharType="separate"/>
      </w:r>
      <w:ins w:id="1750" w:author="Holger Eichelberger" w:date="2015-08-10T17:25:00Z">
        <w:r>
          <w:rPr>
            <w:lang w:val="en-GB"/>
          </w:rPr>
          <w:t>3.1.6</w:t>
        </w:r>
        <w:r w:rsidR="00FF39BE">
          <w:rPr>
            <w:lang w:val="en-GB"/>
          </w:rPr>
          <w:fldChar w:fldCharType="end"/>
        </w:r>
      </w:ins>
      <w:ins w:id="1751" w:author="Holger Eichelberger" w:date="2015-08-10T17:24:00Z">
        <w:r w:rsidRPr="00725A64">
          <w:rPr>
            <w:lang w:val="en-GB"/>
          </w:rPr>
          <w:t>.</w:t>
        </w:r>
      </w:ins>
    </w:p>
    <w:p w:rsidR="0040600F" w:rsidRPr="00725A64" w:rsidDel="0040600F" w:rsidRDefault="0040600F" w:rsidP="00302E55">
      <w:pPr>
        <w:rPr>
          <w:del w:id="1752" w:author="Holger Eichelberger" w:date="2015-08-10T17:25:00Z"/>
          <w:lang w:val="en-GB"/>
        </w:rPr>
      </w:pPr>
      <w:bookmarkStart w:id="1753" w:name="_Toc426990925"/>
      <w:bookmarkStart w:id="1754" w:name="_Toc426991066"/>
      <w:bookmarkStart w:id="1755" w:name="_Toc430067858"/>
      <w:bookmarkStart w:id="1756" w:name="_Toc430078888"/>
      <w:bookmarkEnd w:id="1753"/>
      <w:bookmarkEnd w:id="1754"/>
      <w:bookmarkEnd w:id="1755"/>
      <w:bookmarkEnd w:id="1756"/>
    </w:p>
    <w:p w:rsidR="00CD1302" w:rsidRPr="00FF7947" w:rsidRDefault="00CD1302" w:rsidP="00EA17BB">
      <w:pPr>
        <w:pStyle w:val="Heading3"/>
        <w:rPr>
          <w:lang w:val="en-GB"/>
        </w:rPr>
      </w:pPr>
      <w:bookmarkStart w:id="1757" w:name="_Ref394660897"/>
      <w:bookmarkStart w:id="1758" w:name="_Toc430078889"/>
      <w:r w:rsidRPr="00FF7947">
        <w:rPr>
          <w:lang w:val="en-GB"/>
        </w:rPr>
        <w:t>Functional Extension</w:t>
      </w:r>
      <w:bookmarkEnd w:id="1757"/>
      <w:bookmarkEnd w:id="1758"/>
    </w:p>
    <w:p w:rsidR="00CD1302" w:rsidRPr="00725A64" w:rsidRDefault="005B4373" w:rsidP="00C63772">
      <w:pPr>
        <w:rPr>
          <w:lang w:val="en-GB"/>
        </w:rPr>
      </w:pPr>
      <w:r w:rsidRPr="00725A64">
        <w:rPr>
          <w:lang w:val="en-GB"/>
        </w:rPr>
        <w:t xml:space="preserve">Sometimes, it is necessary to realize specific supporting functions such as calculations in terms of a programming language rather than in the template language itself. Therefore, similar to </w:t>
      </w:r>
      <w:r w:rsidR="00AA431B" w:rsidRPr="00725A64">
        <w:rPr>
          <w:lang w:val="en-GB"/>
        </w:rPr>
        <w:t xml:space="preserve">Xtend </w:t>
      </w:r>
      <w:r w:rsidRPr="00725A64">
        <w:rPr>
          <w:lang w:val="en-GB"/>
        </w:rPr>
        <w:t>[</w:t>
      </w:r>
      <w:fldSimple w:instr=" REF BIB_xtend13 \* MERGEFORMAT ">
        <w:r w:rsidR="00AA153B" w:rsidRPr="001E46F3">
          <w:rPr>
            <w:lang w:val="en-GB"/>
          </w:rPr>
          <w:t>2</w:t>
        </w:r>
      </w:fldSimple>
      <w:r w:rsidRPr="00725A64">
        <w:rPr>
          <w:lang w:val="en-GB"/>
        </w:rPr>
        <w:t>], the VIL temp</w:t>
      </w:r>
      <w:r w:rsidR="00107E11" w:rsidRPr="00FF7947">
        <w:rPr>
          <w:lang w:val="en-GB"/>
        </w:rPr>
        <w:t xml:space="preserve">late language enables </w:t>
      </w:r>
      <w:r w:rsidRPr="00725A64">
        <w:rPr>
          <w:lang w:val="en-GB"/>
        </w:rPr>
        <w:t>external functions in terms of static Java methods, to call these methods</w:t>
      </w:r>
      <w:r w:rsidR="00BC5968" w:rsidRPr="00725A64">
        <w:rPr>
          <w:lang w:val="en-GB"/>
        </w:rPr>
        <w:t xml:space="preserve"> from the template language and to use the results </w:t>
      </w:r>
      <w:r w:rsidR="00107E11" w:rsidRPr="00725A64">
        <w:rPr>
          <w:lang w:val="en-GB"/>
        </w:rPr>
        <w:t>in VIL templates</w:t>
      </w:r>
      <w:r w:rsidR="00BC5968" w:rsidRPr="00725A64">
        <w:rPr>
          <w:lang w:val="en-GB"/>
        </w:rPr>
        <w:t>.</w:t>
      </w:r>
      <w:r w:rsidR="00A64735" w:rsidRPr="00725A64">
        <w:rPr>
          <w:lang w:val="en-GB"/>
        </w:rPr>
        <w:t xml:space="preserve"> </w:t>
      </w:r>
      <w:r w:rsidR="000468DF" w:rsidRPr="00725A64">
        <w:rPr>
          <w:lang w:val="en-GB"/>
        </w:rPr>
        <w:t xml:space="preserve">Basically, the realizing classes are declared in VIL as extension and containing static methods are </w:t>
      </w:r>
      <w:r w:rsidR="000A48DC" w:rsidRPr="00725A64">
        <w:rPr>
          <w:lang w:val="en-GB"/>
        </w:rPr>
        <w:t xml:space="preserve">made </w:t>
      </w:r>
      <w:r w:rsidR="000468DF" w:rsidRPr="00725A64">
        <w:rPr>
          <w:lang w:val="en-GB"/>
        </w:rPr>
        <w:t>available as they would be VIL operations</w:t>
      </w:r>
      <w:r w:rsidR="00EF65C4">
        <w:rPr>
          <w:rStyle w:val="FootnoteReference"/>
          <w:lang w:val="en-GB"/>
        </w:rPr>
        <w:footnoteReference w:id="10"/>
      </w:r>
      <w:r w:rsidR="000468DF" w:rsidRPr="00725A64">
        <w:rPr>
          <w:lang w:val="en-GB"/>
        </w:rPr>
        <w:t xml:space="preserve">. However, methods with already known signatures will not be </w:t>
      </w:r>
      <w:r w:rsidR="000A48DC" w:rsidRPr="00725A64">
        <w:rPr>
          <w:lang w:val="en-GB"/>
        </w:rPr>
        <w:t>redefined</w:t>
      </w:r>
      <w:r w:rsidR="000468DF" w:rsidRPr="00725A64">
        <w:rPr>
          <w:lang w:val="en-GB"/>
        </w:rPr>
        <w:t>.</w:t>
      </w:r>
    </w:p>
    <w:p w:rsidR="0061721E" w:rsidRDefault="00152FA2">
      <w:pPr>
        <w:spacing w:line="276" w:lineRule="auto"/>
        <w:jc w:val="left"/>
        <w:rPr>
          <w:lang w:val="en-GB"/>
        </w:rPr>
      </w:pPr>
      <w:r w:rsidRPr="00725A64">
        <w:rPr>
          <w:b/>
          <w:lang w:val="en-GB"/>
        </w:rPr>
        <w:t>Syntax</w:t>
      </w:r>
      <w:r w:rsidRPr="00725A64">
        <w:rPr>
          <w:lang w:val="en-GB"/>
        </w:rPr>
        <w:t xml:space="preserve">: </w:t>
      </w:r>
    </w:p>
    <w:p w:rsidR="00152FA2" w:rsidRPr="00725A64" w:rsidRDefault="00677FBF" w:rsidP="00152FA2">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extension</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name</w:t>
      </w:r>
      <w:r w:rsidRPr="00725A64">
        <w:rPr>
          <w:rFonts w:ascii="Courier New" w:hAnsi="Courier New" w:cs="Courier New"/>
          <w:b/>
          <w:sz w:val="22"/>
          <w:szCs w:val="22"/>
          <w:lang w:val="en-GB"/>
        </w:rPr>
        <w:t>;</w:t>
      </w:r>
    </w:p>
    <w:p w:rsidR="0061721E" w:rsidRDefault="00152FA2">
      <w:pPr>
        <w:keepNext/>
        <w:spacing w:line="276" w:lineRule="auto"/>
        <w:rPr>
          <w:lang w:val="en-GB"/>
        </w:rPr>
      </w:pPr>
      <w:r w:rsidRPr="00725A64">
        <w:rPr>
          <w:b/>
          <w:lang w:val="en-GB"/>
        </w:rPr>
        <w:t>Description of Syntax</w:t>
      </w:r>
      <w:r w:rsidRPr="00725A64">
        <w:rPr>
          <w:lang w:val="en-GB"/>
        </w:rPr>
        <w:t xml:space="preserve">: A </w:t>
      </w:r>
      <w:r w:rsidR="00677FBF" w:rsidRPr="00725A64">
        <w:rPr>
          <w:lang w:val="en-GB"/>
        </w:rPr>
        <w:t xml:space="preserve">functional extension in the VIL template language </w:t>
      </w:r>
      <w:r w:rsidRPr="00725A64">
        <w:rPr>
          <w:lang w:val="en-GB"/>
        </w:rPr>
        <w:t>consists of the following elements:</w:t>
      </w:r>
    </w:p>
    <w:p w:rsidR="00152FA2" w:rsidRPr="00725A64" w:rsidRDefault="00152FA2" w:rsidP="00677FBF">
      <w:pPr>
        <w:pStyle w:val="ListParagraph"/>
        <w:numPr>
          <w:ilvl w:val="0"/>
          <w:numId w:val="7"/>
        </w:numPr>
        <w:spacing w:after="200" w:line="276" w:lineRule="auto"/>
        <w:ind w:left="993"/>
        <w:rPr>
          <w:lang w:val="en-GB"/>
        </w:rPr>
      </w:pPr>
      <w:r w:rsidRPr="00725A64">
        <w:rPr>
          <w:lang w:val="en-GB"/>
        </w:rPr>
        <w:t xml:space="preserve">The keyword </w:t>
      </w:r>
      <w:r w:rsidR="00677FBF" w:rsidRPr="00725A64">
        <w:rPr>
          <w:rFonts w:ascii="Courier New" w:hAnsi="Courier New" w:cs="Courier New"/>
          <w:b/>
          <w:sz w:val="22"/>
          <w:szCs w:val="22"/>
          <w:lang w:val="en-GB"/>
        </w:rPr>
        <w:t>extension</w:t>
      </w:r>
      <w:r w:rsidRPr="00725A64">
        <w:rPr>
          <w:lang w:val="en-GB"/>
        </w:rPr>
        <w:t xml:space="preserve"> followed by </w:t>
      </w:r>
      <w:r w:rsidR="00677FBF" w:rsidRPr="00725A64">
        <w:rPr>
          <w:lang w:val="en-GB"/>
        </w:rPr>
        <w:t xml:space="preserve">a qualified Java </w:t>
      </w:r>
      <w:r w:rsidR="002005F5" w:rsidRPr="002005F5">
        <w:rPr>
          <w:rFonts w:ascii="Courier New" w:hAnsi="Courier New" w:cs="Courier New"/>
          <w:i/>
          <w:szCs w:val="22"/>
          <w:lang w:val="en-GB"/>
        </w:rPr>
        <w:t>name</w:t>
      </w:r>
      <w:r w:rsidR="002005F5" w:rsidRPr="002005F5">
        <w:rPr>
          <w:sz w:val="28"/>
          <w:lang w:val="en-GB"/>
        </w:rPr>
        <w:t xml:space="preserve"> </w:t>
      </w:r>
      <w:r w:rsidR="00677FBF" w:rsidRPr="00725A64">
        <w:rPr>
          <w:lang w:val="en-GB"/>
        </w:rPr>
        <w:t xml:space="preserve">denoting the class to be considered. The referred class must be available to VIL </w:t>
      </w:r>
      <w:r w:rsidR="00BF0111" w:rsidRPr="00725A64">
        <w:rPr>
          <w:lang w:val="en-GB"/>
        </w:rPr>
        <w:t xml:space="preserve">through </w:t>
      </w:r>
      <w:r w:rsidR="00677FBF" w:rsidRPr="00725A64">
        <w:rPr>
          <w:lang w:val="en-GB"/>
        </w:rPr>
        <w:t xml:space="preserve">class loading. Contained static methods will be considered as extension methods for the VIL template language. Please note that the implementing method shall use only primitive Java types or </w:t>
      </w:r>
      <w:r w:rsidR="00BF0111" w:rsidRPr="00725A64">
        <w:rPr>
          <w:lang w:val="en-GB"/>
        </w:rPr>
        <w:t xml:space="preserve">(the implementation classes of the) </w:t>
      </w:r>
      <w:r w:rsidR="00677FBF" w:rsidRPr="00725A64">
        <w:rPr>
          <w:lang w:val="en-GB"/>
        </w:rPr>
        <w:t xml:space="preserve">VIL types discussed in Section </w:t>
      </w:r>
      <w:fldSimple w:instr=" REF _Ref330727065 \r \h  \* MERGEFORMAT ">
        <w:r w:rsidR="00AA153B">
          <w:rPr>
            <w:lang w:val="en-GB"/>
          </w:rPr>
          <w:t>3.3</w:t>
        </w:r>
      </w:fldSimple>
      <w:r w:rsidR="00AF30AC">
        <w:rPr>
          <w:lang w:val="en-GB"/>
        </w:rPr>
        <w:t>.</w:t>
      </w:r>
    </w:p>
    <w:p w:rsidR="00152FA2" w:rsidRPr="00725A64" w:rsidRDefault="00677FBF" w:rsidP="00152FA2">
      <w:pPr>
        <w:pStyle w:val="ListParagraph"/>
        <w:numPr>
          <w:ilvl w:val="0"/>
          <w:numId w:val="7"/>
        </w:numPr>
        <w:spacing w:after="200" w:line="276" w:lineRule="auto"/>
        <w:ind w:left="993"/>
        <w:rPr>
          <w:lang w:val="en-GB"/>
        </w:rPr>
      </w:pPr>
      <w:r w:rsidRPr="00725A64">
        <w:rPr>
          <w:lang w:val="en-GB"/>
        </w:rPr>
        <w:t>An extension declaration ends with a semicolon.</w:t>
      </w:r>
    </w:p>
    <w:p w:rsidR="0061721E" w:rsidRDefault="00152FA2">
      <w:pPr>
        <w:spacing w:line="276" w:lineRule="auto"/>
        <w:jc w:val="left"/>
        <w:rPr>
          <w:lang w:val="en-GB"/>
        </w:rPr>
      </w:pPr>
      <w:r w:rsidRPr="00725A64">
        <w:rPr>
          <w:b/>
          <w:lang w:val="en-GB"/>
        </w:rPr>
        <w:t>Example</w:t>
      </w:r>
      <w:r w:rsidRPr="00725A64">
        <w:rPr>
          <w:lang w:val="en-GB"/>
        </w:rPr>
        <w:t xml:space="preserve">: </w:t>
      </w:r>
    </w:p>
    <w:p w:rsidR="00677FBF" w:rsidRDefault="00FF39BE" w:rsidP="00677FBF">
      <w:pPr>
        <w:autoSpaceDE w:val="0"/>
        <w:autoSpaceDN w:val="0"/>
        <w:adjustRightInd w:val="0"/>
        <w:spacing w:after="0"/>
        <w:ind w:firstLine="567"/>
        <w:jc w:val="left"/>
        <w:rPr>
          <w:rFonts w:ascii="Courier New" w:hAnsi="Courier New" w:cs="Courier New"/>
          <w:sz w:val="22"/>
          <w:szCs w:val="22"/>
          <w:lang w:val="en-GB"/>
        </w:rPr>
      </w:pPr>
      <w:proofErr w:type="gramStart"/>
      <w:r w:rsidRPr="00FF39BE">
        <w:rPr>
          <w:rFonts w:ascii="Courier New" w:hAnsi="Courier New" w:cs="Courier New"/>
          <w:b/>
          <w:sz w:val="22"/>
          <w:szCs w:val="22"/>
          <w:lang w:val="en-GB"/>
          <w:rPrChange w:id="1759" w:author="Holger Eichelberger" w:date="2015-09-15T09:13:00Z">
            <w:rPr>
              <w:rFonts w:ascii="Courier New" w:hAnsi="Courier New" w:cs="Courier New"/>
              <w:color w:val="0000FF"/>
              <w:sz w:val="22"/>
              <w:szCs w:val="22"/>
              <w:u w:val="single"/>
              <w:lang w:val="en-GB"/>
            </w:rPr>
          </w:rPrChange>
        </w:rPr>
        <w:t>extension</w:t>
      </w:r>
      <w:proofErr w:type="gramEnd"/>
      <w:r w:rsidR="00677FBF" w:rsidRPr="00725A64">
        <w:rPr>
          <w:rFonts w:ascii="Courier New" w:hAnsi="Courier New" w:cs="Courier New"/>
          <w:sz w:val="22"/>
          <w:szCs w:val="22"/>
          <w:lang w:val="en-GB"/>
        </w:rPr>
        <w:t xml:space="preserve"> java.lang.System;</w:t>
      </w:r>
    </w:p>
    <w:p w:rsidR="00A749B6" w:rsidRDefault="00A749B6" w:rsidP="00A749B6">
      <w:pPr>
        <w:autoSpaceDE w:val="0"/>
        <w:autoSpaceDN w:val="0"/>
        <w:adjustRightInd w:val="0"/>
        <w:spacing w:after="0"/>
        <w:jc w:val="left"/>
        <w:rPr>
          <w:ins w:id="1760" w:author="Holger Eichelberger" w:date="2015-09-15T09:12:00Z"/>
          <w:rFonts w:ascii="Courier New" w:hAnsi="Courier New" w:cs="Courier New"/>
          <w:sz w:val="22"/>
          <w:szCs w:val="22"/>
          <w:lang w:val="en-GB"/>
        </w:rPr>
      </w:pPr>
    </w:p>
    <w:p w:rsidR="00606D4F" w:rsidRDefault="00FF39BE" w:rsidP="00A749B6">
      <w:pPr>
        <w:autoSpaceDE w:val="0"/>
        <w:autoSpaceDN w:val="0"/>
        <w:adjustRightInd w:val="0"/>
        <w:spacing w:after="0"/>
        <w:jc w:val="left"/>
        <w:rPr>
          <w:rFonts w:ascii="Courier New" w:hAnsi="Courier New" w:cs="Courier New"/>
          <w:sz w:val="22"/>
          <w:szCs w:val="22"/>
          <w:lang w:val="en-GB"/>
        </w:rPr>
      </w:pPr>
      <w:ins w:id="1761" w:author="Holger Eichelberger" w:date="2015-09-15T09:12:00Z">
        <w:r w:rsidRPr="00FF39BE">
          <w:rPr>
            <w:lang w:val="en-GB"/>
            <w:rPrChange w:id="1762" w:author="Holger Eichelberger" w:date="2015-09-15T09:13:00Z">
              <w:rPr>
                <w:rFonts w:ascii="Courier New" w:hAnsi="Courier New" w:cs="Courier New"/>
                <w:color w:val="0000FF"/>
                <w:sz w:val="22"/>
                <w:szCs w:val="22"/>
                <w:u w:val="single"/>
                <w:lang w:val="en-GB"/>
              </w:rPr>
            </w:rPrChange>
          </w:rPr>
          <w:t xml:space="preserve">The statement above makes all static Methods of the class </w:t>
        </w:r>
        <w:r w:rsidR="00606D4F">
          <w:rPr>
            <w:rFonts w:ascii="Courier New" w:hAnsi="Courier New" w:cs="Courier New"/>
            <w:sz w:val="22"/>
            <w:szCs w:val="22"/>
            <w:lang w:val="en-GB"/>
          </w:rPr>
          <w:t xml:space="preserve">java.lang.System </w:t>
        </w:r>
        <w:r w:rsidRPr="00FF39BE">
          <w:rPr>
            <w:lang w:val="en-GB"/>
            <w:rPrChange w:id="1763" w:author="Holger Eichelberger" w:date="2015-09-15T09:13:00Z">
              <w:rPr>
                <w:rFonts w:ascii="Courier New" w:hAnsi="Courier New" w:cs="Courier New"/>
                <w:color w:val="0000FF"/>
                <w:sz w:val="22"/>
                <w:szCs w:val="22"/>
                <w:u w:val="single"/>
                <w:lang w:val="en-GB"/>
              </w:rPr>
            </w:rPrChange>
          </w:rPr>
          <w:t>available to VTL.</w:t>
        </w:r>
      </w:ins>
      <w:ins w:id="1764" w:author="Holger Eichelberger" w:date="2015-09-15T09:13:00Z">
        <w:r w:rsidR="000D13BB">
          <w:rPr>
            <w:lang w:val="en-GB"/>
          </w:rPr>
          <w:t xml:space="preserve"> </w:t>
        </w:r>
      </w:ins>
    </w:p>
    <w:p w:rsidR="00CD1302" w:rsidRPr="00725A64" w:rsidRDefault="00CD1302" w:rsidP="00EA17BB">
      <w:pPr>
        <w:pStyle w:val="Heading3"/>
        <w:rPr>
          <w:lang w:val="en-GB"/>
        </w:rPr>
      </w:pPr>
      <w:bookmarkStart w:id="1765" w:name="_Toc402953152"/>
      <w:bookmarkStart w:id="1766" w:name="_Toc402953153"/>
      <w:bookmarkStart w:id="1767" w:name="_Toc402953154"/>
      <w:bookmarkStart w:id="1768" w:name="_Toc402953155"/>
      <w:bookmarkStart w:id="1769" w:name="_Toc395683444"/>
      <w:bookmarkStart w:id="1770" w:name="_Toc430078890"/>
      <w:bookmarkEnd w:id="1765"/>
      <w:bookmarkEnd w:id="1766"/>
      <w:bookmarkEnd w:id="1767"/>
      <w:bookmarkEnd w:id="1768"/>
      <w:bookmarkEnd w:id="1769"/>
      <w:r w:rsidRPr="00725A64">
        <w:rPr>
          <w:lang w:val="en-GB"/>
        </w:rPr>
        <w:lastRenderedPageBreak/>
        <w:t>Types</w:t>
      </w:r>
      <w:bookmarkEnd w:id="1770"/>
    </w:p>
    <w:p w:rsidR="00016B45" w:rsidRPr="00FF7947" w:rsidRDefault="00016B45" w:rsidP="00016B45">
      <w:pPr>
        <w:rPr>
          <w:highlight w:val="yellow"/>
          <w:lang w:val="en-GB"/>
        </w:rPr>
      </w:pPr>
      <w:r w:rsidRPr="00725A64">
        <w:rPr>
          <w:lang w:val="en-GB"/>
        </w:rPr>
        <w:t xml:space="preserve">Basically, </w:t>
      </w:r>
      <w:r w:rsidR="00DA3EC0" w:rsidRPr="00725A64">
        <w:rPr>
          <w:lang w:val="en-GB"/>
        </w:rPr>
        <w:t xml:space="preserve">the </w:t>
      </w:r>
      <w:r w:rsidRPr="00725A64">
        <w:rPr>
          <w:lang w:val="en-GB"/>
        </w:rPr>
        <w:t xml:space="preserve">VIL </w:t>
      </w:r>
      <w:r w:rsidR="00DA3EC0" w:rsidRPr="00725A64">
        <w:rPr>
          <w:lang w:val="en-GB"/>
        </w:rPr>
        <w:t xml:space="preserve">template </w:t>
      </w:r>
      <w:r w:rsidRPr="00725A64">
        <w:rPr>
          <w:lang w:val="en-GB"/>
        </w:rPr>
        <w:t xml:space="preserve">language is a statically typed language with some convenience in terms of postponed type checking at runtime </w:t>
      </w:r>
      <w:r w:rsidR="00A35A28" w:rsidRPr="00725A64">
        <w:rPr>
          <w:lang w:val="en-GB"/>
        </w:rPr>
        <w:t>akin to the VIL build language</w:t>
      </w:r>
      <w:r w:rsidRPr="00725A64">
        <w:rPr>
          <w:lang w:val="en-GB"/>
        </w:rPr>
        <w:t xml:space="preserve">. Thus, the VIL </w:t>
      </w:r>
      <w:r w:rsidR="00A35A28" w:rsidRPr="00725A64">
        <w:rPr>
          <w:lang w:val="en-GB"/>
        </w:rPr>
        <w:t xml:space="preserve">template </w:t>
      </w:r>
      <w:r w:rsidRPr="00725A64">
        <w:rPr>
          <w:lang w:val="en-GB"/>
        </w:rPr>
        <w:t xml:space="preserve">language provides a set of formal types </w:t>
      </w:r>
      <w:r w:rsidR="00A35A28" w:rsidRPr="00725A64">
        <w:rPr>
          <w:lang w:val="en-GB"/>
        </w:rPr>
        <w:t xml:space="preserve">available for </w:t>
      </w:r>
      <w:r w:rsidRPr="00725A64">
        <w:rPr>
          <w:lang w:val="en-GB"/>
        </w:rPr>
        <w:t>variable declarations or parameter lists.</w:t>
      </w:r>
      <w:r w:rsidR="00EC22F1" w:rsidRPr="00725A64">
        <w:rPr>
          <w:lang w:val="en-GB"/>
        </w:rPr>
        <w:t xml:space="preserve"> VIL template language and VIL build language rely on the same type system and, thus, the VIL template language provides the same types as discussed in Section </w:t>
      </w:r>
      <w:r w:rsidR="00FF39BE" w:rsidRPr="00FF7947">
        <w:rPr>
          <w:lang w:val="en-GB"/>
        </w:rPr>
        <w:fldChar w:fldCharType="begin"/>
      </w:r>
      <w:r w:rsidR="00EC22F1" w:rsidRPr="00725A64">
        <w:rPr>
          <w:lang w:val="en-GB"/>
        </w:rPr>
        <w:instrText xml:space="preserve"> REF _Ref368041089 \r \h </w:instrText>
      </w:r>
      <w:r w:rsidR="00FF39BE" w:rsidRPr="00FF7947">
        <w:rPr>
          <w:lang w:val="en-GB"/>
        </w:rPr>
      </w:r>
      <w:r w:rsidR="00FF39BE" w:rsidRPr="00FF7947">
        <w:rPr>
          <w:lang w:val="en-GB"/>
        </w:rPr>
        <w:fldChar w:fldCharType="separate"/>
      </w:r>
      <w:r w:rsidR="00AA153B">
        <w:rPr>
          <w:lang w:val="en-GB"/>
        </w:rPr>
        <w:t>3.1.5</w:t>
      </w:r>
      <w:r w:rsidR="00FF39BE" w:rsidRPr="00FF7947">
        <w:rPr>
          <w:lang w:val="en-GB"/>
        </w:rPr>
        <w:fldChar w:fldCharType="end"/>
      </w:r>
      <w:r w:rsidRPr="00725A64">
        <w:rPr>
          <w:lang w:val="en-GB"/>
        </w:rPr>
        <w:t>.</w:t>
      </w:r>
    </w:p>
    <w:p w:rsidR="00CD1302" w:rsidRPr="00725A64" w:rsidRDefault="00CD1302" w:rsidP="00EA17BB">
      <w:pPr>
        <w:pStyle w:val="Heading3"/>
        <w:rPr>
          <w:lang w:val="en-GB"/>
        </w:rPr>
      </w:pPr>
      <w:bookmarkStart w:id="1771" w:name="_Ref368383463"/>
      <w:bookmarkStart w:id="1772" w:name="_Toc430078891"/>
      <w:r w:rsidRPr="00725A64">
        <w:rPr>
          <w:lang w:val="en-GB"/>
        </w:rPr>
        <w:t>Variable</w:t>
      </w:r>
      <w:r w:rsidR="00EC22F1" w:rsidRPr="00725A64">
        <w:rPr>
          <w:lang w:val="en-GB"/>
        </w:rPr>
        <w:t>s</w:t>
      </w:r>
      <w:bookmarkEnd w:id="1771"/>
      <w:bookmarkEnd w:id="1772"/>
    </w:p>
    <w:p w:rsidR="00DA14E7" w:rsidRPr="00FF7947" w:rsidRDefault="00DA14E7" w:rsidP="00DA14E7">
      <w:pPr>
        <w:rPr>
          <w:lang w:val="en-GB"/>
        </w:rPr>
      </w:pPr>
      <w:r w:rsidRPr="00725A64">
        <w:rPr>
          <w:lang w:val="en-GB"/>
        </w:rPr>
        <w:t xml:space="preserve">A variable provides named access to a value of a certain type similar to variables in programming languages. The semantic of variables as well as the syntax for declaring and using them in the VIL template language is identical to the VIL build language as discussed in Section </w:t>
      </w:r>
      <w:r w:rsidR="00FF39BE" w:rsidRPr="00FF7947">
        <w:rPr>
          <w:lang w:val="en-GB"/>
        </w:rPr>
        <w:fldChar w:fldCharType="begin"/>
      </w:r>
      <w:r w:rsidRPr="00725A64">
        <w:rPr>
          <w:lang w:val="en-GB"/>
        </w:rPr>
        <w:instrText xml:space="preserve"> REF _Ref368048281 \r \h </w:instrText>
      </w:r>
      <w:r w:rsidR="00FF39BE" w:rsidRPr="00FF7947">
        <w:rPr>
          <w:lang w:val="en-GB"/>
        </w:rPr>
      </w:r>
      <w:r w:rsidR="00FF39BE" w:rsidRPr="00FF7947">
        <w:rPr>
          <w:lang w:val="en-GB"/>
        </w:rPr>
        <w:fldChar w:fldCharType="separate"/>
      </w:r>
      <w:r w:rsidR="00AA153B">
        <w:rPr>
          <w:lang w:val="en-GB"/>
        </w:rPr>
        <w:t>3.1.6</w:t>
      </w:r>
      <w:r w:rsidR="00FF39BE" w:rsidRPr="00FF7947">
        <w:rPr>
          <w:lang w:val="en-GB"/>
        </w:rPr>
        <w:fldChar w:fldCharType="end"/>
      </w:r>
      <w:r w:rsidRPr="00725A64">
        <w:rPr>
          <w:lang w:val="en-GB"/>
        </w:rPr>
        <w:t xml:space="preserve"> (except fo</w:t>
      </w:r>
      <w:r w:rsidRPr="00FF7947">
        <w:rPr>
          <w:lang w:val="en-GB"/>
        </w:rPr>
        <w:t xml:space="preserve">r the capability of defining variable values in an external file which is not available in the VIL template language). </w:t>
      </w:r>
    </w:p>
    <w:p w:rsidR="00DA14E7" w:rsidRPr="00725A64" w:rsidRDefault="00DA14E7" w:rsidP="00DA14E7">
      <w:pPr>
        <w:rPr>
          <w:lang w:val="en-GB"/>
        </w:rPr>
      </w:pPr>
      <w:r w:rsidRPr="00725A64">
        <w:rPr>
          <w:lang w:val="en-GB"/>
        </w:rPr>
        <w:t xml:space="preserve">Similar to the VIL build language, variables may be referred in Strings such as paths or content statements. A variable reference looks like </w:t>
      </w:r>
      <w:r w:rsidRPr="00725A64">
        <w:rPr>
          <w:rFonts w:ascii="Courier New" w:hAnsi="Courier New" w:cs="Courier New"/>
          <w:sz w:val="22"/>
          <w:szCs w:val="22"/>
          <w:lang w:val="en-GB"/>
        </w:rPr>
        <w:t>$variableName</w:t>
      </w:r>
      <w:r w:rsidRPr="00725A64">
        <w:rPr>
          <w:lang w:val="en-GB"/>
        </w:rPr>
        <w:t xml:space="preserve">. Even entire VIL expressions (see Section </w:t>
      </w:r>
      <w:r w:rsidR="00FF39BE" w:rsidRPr="00FF7947">
        <w:rPr>
          <w:lang w:val="en-GB"/>
        </w:rPr>
        <w:fldChar w:fldCharType="begin"/>
      </w:r>
      <w:r w:rsidRPr="00725A64">
        <w:rPr>
          <w:lang w:val="en-GB"/>
        </w:rPr>
        <w:instrText xml:space="preserve"> REF _Ref330727065 \r \h </w:instrText>
      </w:r>
      <w:r w:rsidR="00FF39BE" w:rsidRPr="00FF7947">
        <w:rPr>
          <w:lang w:val="en-GB"/>
        </w:rPr>
      </w:r>
      <w:r w:rsidR="00FF39BE" w:rsidRPr="00FF7947">
        <w:rPr>
          <w:lang w:val="en-GB"/>
        </w:rPr>
        <w:fldChar w:fldCharType="separate"/>
      </w:r>
      <w:r w:rsidR="00AA153B">
        <w:rPr>
          <w:lang w:val="en-GB"/>
        </w:rPr>
        <w:t>3.3</w:t>
      </w:r>
      <w:r w:rsidR="00FF39BE" w:rsidRPr="00FF7947">
        <w:rPr>
          <w:lang w:val="en-GB"/>
        </w:rPr>
        <w:fldChar w:fldCharType="end"/>
      </w:r>
      <w:r w:rsidRPr="00725A64">
        <w:rPr>
          <w:lang w:val="en-GB"/>
        </w:rPr>
        <w:t xml:space="preserve">) including variables may be given in the form </w:t>
      </w:r>
      <w:r w:rsidRPr="00FF7947">
        <w:rPr>
          <w:rFonts w:ascii="Courier New" w:hAnsi="Courier New" w:cs="Courier New"/>
          <w:sz w:val="22"/>
          <w:szCs w:val="22"/>
          <w:lang w:val="en-GB"/>
        </w:rPr>
        <w:t>${expression}</w:t>
      </w:r>
      <w:r w:rsidRPr="00725A64">
        <w:rPr>
          <w:lang w:val="en-GB"/>
        </w:rPr>
        <w:t xml:space="preserve">. </w:t>
      </w:r>
      <w:r w:rsidR="00E26779" w:rsidRPr="00725A64">
        <w:rPr>
          <w:lang w:val="en-GB"/>
        </w:rPr>
        <w:t>W</w:t>
      </w:r>
      <w:r w:rsidRPr="00725A64">
        <w:rPr>
          <w:lang w:val="en-GB"/>
        </w:rPr>
        <w:t xml:space="preserve">hen </w:t>
      </w:r>
      <w:r w:rsidR="00E26779" w:rsidRPr="00725A64">
        <w:rPr>
          <w:lang w:val="en-GB"/>
        </w:rPr>
        <w:t>applying the respective element</w:t>
      </w:r>
      <w:r w:rsidRPr="00725A64">
        <w:rPr>
          <w:lang w:val="en-GB"/>
        </w:rPr>
        <w:t>, variable and expression references are substituted by their actual value.</w:t>
      </w:r>
    </w:p>
    <w:p w:rsidR="00CD1302" w:rsidRPr="00725A64" w:rsidRDefault="00CD1302" w:rsidP="00EA17BB">
      <w:pPr>
        <w:pStyle w:val="Heading3"/>
        <w:rPr>
          <w:lang w:val="en-GB"/>
        </w:rPr>
      </w:pPr>
      <w:bookmarkStart w:id="1773" w:name="_Toc430078892"/>
      <w:r w:rsidRPr="00725A64">
        <w:rPr>
          <w:lang w:val="en-GB"/>
        </w:rPr>
        <w:t>Sub-Templates (defs)</w:t>
      </w:r>
      <w:bookmarkEnd w:id="1773"/>
    </w:p>
    <w:p w:rsidR="00ED08A4" w:rsidRPr="00725A64" w:rsidRDefault="00ED08A4" w:rsidP="00ED08A4">
      <w:pPr>
        <w:rPr>
          <w:lang w:val="en-GB"/>
        </w:rPr>
      </w:pPr>
      <w:r w:rsidRPr="00725A64">
        <w:rPr>
          <w:lang w:val="en-GB"/>
        </w:rPr>
        <w:t>The actual instantiation of an art</w:t>
      </w:r>
      <w:ins w:id="1774" w:author="Holger Eichelberger" w:date="2015-09-15T11:02:00Z">
        <w:r w:rsidR="001B20D7">
          <w:rPr>
            <w:lang w:val="en-GB"/>
          </w:rPr>
          <w:t>i</w:t>
        </w:r>
      </w:ins>
      <w:del w:id="1775" w:author="Holger Eichelberger" w:date="2015-09-15T11:02:00Z">
        <w:r w:rsidRPr="00725A64" w:rsidDel="001B20D7">
          <w:rPr>
            <w:lang w:val="en-GB"/>
          </w:rPr>
          <w:delText>e</w:delText>
        </w:r>
      </w:del>
      <w:r w:rsidRPr="00725A64">
        <w:rPr>
          <w:lang w:val="en-GB"/>
        </w:rPr>
        <w:t xml:space="preserve">fact is given in terms of sub-templates (called </w:t>
      </w:r>
      <w:r w:rsidRPr="00725A64">
        <w:rPr>
          <w:rFonts w:ascii="Courier New" w:hAnsi="Courier New" w:cs="Courier New"/>
          <w:sz w:val="22"/>
          <w:szCs w:val="22"/>
          <w:lang w:val="en-GB"/>
        </w:rPr>
        <w:t>def</w:t>
      </w:r>
      <w:r w:rsidRPr="00725A64">
        <w:rPr>
          <w:lang w:val="en-GB"/>
        </w:rPr>
        <w:t xml:space="preserve"> in the concrete syntax), i.e., named functional units with parameters and return types. One specific sub-template (usually called </w:t>
      </w:r>
      <w:r w:rsidRPr="00725A64">
        <w:rPr>
          <w:rFonts w:ascii="Courier New" w:hAnsi="Courier New" w:cs="Courier New"/>
          <w:sz w:val="22"/>
          <w:szCs w:val="22"/>
          <w:lang w:val="en-GB"/>
        </w:rPr>
        <w:t>main</w:t>
      </w:r>
      <w:r w:rsidRPr="00725A64">
        <w:rPr>
          <w:lang w:val="en-GB"/>
        </w:rPr>
        <w:t>) acts as the entry point into art</w:t>
      </w:r>
      <w:ins w:id="1776" w:author="Holger Eichelberger" w:date="2015-09-15T11:02:00Z">
        <w:r w:rsidR="001B20D7">
          <w:rPr>
            <w:lang w:val="en-GB"/>
          </w:rPr>
          <w:t>i</w:t>
        </w:r>
      </w:ins>
      <w:del w:id="1777" w:author="Holger Eichelberger" w:date="2015-09-15T11:02:00Z">
        <w:r w:rsidRPr="00725A64" w:rsidDel="001B20D7">
          <w:rPr>
            <w:lang w:val="en-GB"/>
          </w:rPr>
          <w:delText>e</w:delText>
        </w:r>
      </w:del>
      <w:r w:rsidRPr="00725A64">
        <w:rPr>
          <w:lang w:val="en-GB"/>
        </w:rPr>
        <w:t>fact instantation. Akin to the VIL build language, it receives the parameters of the containing template as arguments</w:t>
      </w:r>
      <w:r w:rsidR="005F56FF">
        <w:rPr>
          <w:lang w:val="en-GB"/>
        </w:rPr>
        <w:t xml:space="preserve"> (in the same sequence)</w:t>
      </w:r>
      <w:r w:rsidRPr="00725A64">
        <w:rPr>
          <w:lang w:val="en-GB"/>
        </w:rPr>
        <w:t>.</w:t>
      </w:r>
    </w:p>
    <w:p w:rsidR="00ED08A4" w:rsidRPr="00725A64" w:rsidRDefault="00ED08A4" w:rsidP="00C466F5">
      <w:pPr>
        <w:rPr>
          <w:lang w:val="en-GB"/>
        </w:rPr>
      </w:pPr>
      <w:r w:rsidRPr="00725A64">
        <w:rPr>
          <w:lang w:val="en-GB"/>
        </w:rPr>
        <w:t xml:space="preserve">The body </w:t>
      </w:r>
      <w:r w:rsidR="00BA5808" w:rsidRPr="00725A64">
        <w:rPr>
          <w:lang w:val="en-GB"/>
        </w:rPr>
        <w:t xml:space="preserve">of a sub-template </w:t>
      </w:r>
      <w:r w:rsidRPr="00725A64">
        <w:rPr>
          <w:lang w:val="en-GB"/>
        </w:rPr>
        <w:t xml:space="preserve">specifies the individual steps to be executed </w:t>
      </w:r>
      <w:r w:rsidR="00BA5808" w:rsidRPr="00725A64">
        <w:rPr>
          <w:lang w:val="en-GB"/>
        </w:rPr>
        <w:t>for realizing the instantiation</w:t>
      </w:r>
      <w:r w:rsidRPr="00725A64">
        <w:rPr>
          <w:lang w:val="en-GB"/>
        </w:rPr>
        <w:t xml:space="preserve">. </w:t>
      </w:r>
      <w:r w:rsidR="00BA5808" w:rsidRPr="00725A64">
        <w:rPr>
          <w:lang w:val="en-GB"/>
        </w:rPr>
        <w:t xml:space="preserve">Such a </w:t>
      </w:r>
      <w:r w:rsidRPr="00725A64">
        <w:rPr>
          <w:lang w:val="en-GB"/>
        </w:rPr>
        <w:t xml:space="preserve">body may contain variable declarations, (assignment) expressions, </w:t>
      </w:r>
      <w:r w:rsidR="00A254CB" w:rsidRPr="00725A64">
        <w:rPr>
          <w:lang w:val="en-GB"/>
        </w:rPr>
        <w:t>alternatives, switch-case-statements, loops and content statements (for producing the actual content).</w:t>
      </w:r>
      <w:r w:rsidRPr="00725A64">
        <w:rPr>
          <w:lang w:val="en-GB"/>
        </w:rPr>
        <w:t xml:space="preserve"> We will first describe the syntax of </w:t>
      </w:r>
      <w:r w:rsidR="00C466F5" w:rsidRPr="00725A64">
        <w:rPr>
          <w:lang w:val="en-GB"/>
        </w:rPr>
        <w:t>templates and discuss then the statements available in sub-template bodies</w:t>
      </w:r>
      <w:r w:rsidRPr="00725A64">
        <w:rPr>
          <w:lang w:val="en-GB"/>
        </w:rPr>
        <w:t>.</w:t>
      </w:r>
    </w:p>
    <w:p w:rsidR="0061721E" w:rsidRDefault="00ED08A4">
      <w:pPr>
        <w:spacing w:line="276" w:lineRule="auto"/>
        <w:jc w:val="left"/>
        <w:rPr>
          <w:lang w:val="en-GB"/>
        </w:rPr>
      </w:pPr>
      <w:r w:rsidRPr="00725A64">
        <w:rPr>
          <w:b/>
          <w:lang w:val="en-GB"/>
        </w:rPr>
        <w:t>Syntax</w:t>
      </w:r>
      <w:r w:rsidRPr="00725A64">
        <w:rPr>
          <w:lang w:val="en-GB"/>
        </w:rPr>
        <w:t xml:space="preserve">: </w:t>
      </w:r>
    </w:p>
    <w:p w:rsidR="0061721E" w:rsidRDefault="00FF39BE">
      <w:pPr>
        <w:spacing w:after="60"/>
        <w:ind w:left="562"/>
        <w:jc w:val="left"/>
        <w:rPr>
          <w:rFonts w:ascii="Courier New" w:hAnsi="Courier New" w:cs="Courier New"/>
          <w:b/>
          <w:sz w:val="22"/>
          <w:szCs w:val="22"/>
          <w:lang w:val="en-GB"/>
        </w:rPr>
      </w:pPr>
      <w:ins w:id="1778" w:author="Holger Eichelberger" w:date="2015-09-17T10:39:00Z">
        <w:r w:rsidRPr="00FF39BE">
          <w:rPr>
            <w:rFonts w:ascii="Courier New" w:hAnsi="Courier New" w:cs="Courier New"/>
            <w:b/>
            <w:i/>
            <w:sz w:val="22"/>
            <w:szCs w:val="22"/>
            <w:lang w:val="en-GB"/>
            <w:rPrChange w:id="1779" w:author="Holger Eichelberger" w:date="2015-09-17T10:39:00Z">
              <w:rPr>
                <w:rFonts w:ascii="Courier New" w:hAnsi="Courier New" w:cs="Courier New"/>
                <w:b/>
                <w:color w:val="0000FF"/>
                <w:sz w:val="22"/>
                <w:szCs w:val="22"/>
                <w:u w:val="single"/>
                <w:lang w:val="en-GB"/>
              </w:rPr>
            </w:rPrChange>
          </w:rPr>
          <w:t>[</w:t>
        </w:r>
        <w:proofErr w:type="gramStart"/>
        <w:r w:rsidR="005F6B41">
          <w:rPr>
            <w:rFonts w:ascii="Courier New" w:hAnsi="Courier New" w:cs="Courier New"/>
            <w:b/>
            <w:sz w:val="22"/>
            <w:szCs w:val="22"/>
            <w:lang w:val="en-GB"/>
          </w:rPr>
          <w:t>protected</w:t>
        </w:r>
        <w:proofErr w:type="gramEnd"/>
        <w:r w:rsidRPr="00FF39BE">
          <w:rPr>
            <w:rFonts w:ascii="Courier New" w:hAnsi="Courier New" w:cs="Courier New"/>
            <w:b/>
            <w:i/>
            <w:sz w:val="22"/>
            <w:szCs w:val="22"/>
            <w:lang w:val="en-GB"/>
            <w:rPrChange w:id="1780" w:author="Holger Eichelberger" w:date="2015-09-17T10:39:00Z">
              <w:rPr>
                <w:rFonts w:ascii="Courier New" w:hAnsi="Courier New" w:cs="Courier New"/>
                <w:b/>
                <w:color w:val="0000FF"/>
                <w:sz w:val="22"/>
                <w:szCs w:val="22"/>
                <w:u w:val="single"/>
                <w:lang w:val="en-GB"/>
              </w:rPr>
            </w:rPrChange>
          </w:rPr>
          <w:t>]</w:t>
        </w:r>
        <w:r w:rsidR="005F6B41">
          <w:rPr>
            <w:rFonts w:ascii="Courier New" w:hAnsi="Courier New" w:cs="Courier New"/>
            <w:b/>
            <w:sz w:val="22"/>
            <w:szCs w:val="22"/>
            <w:lang w:val="en-GB"/>
          </w:rPr>
          <w:t xml:space="preserve"> </w:t>
        </w:r>
      </w:ins>
      <w:r w:rsidR="00EE03F6" w:rsidRPr="00725A64">
        <w:rPr>
          <w:rFonts w:ascii="Courier New" w:hAnsi="Courier New" w:cs="Courier New"/>
          <w:b/>
          <w:sz w:val="22"/>
          <w:szCs w:val="22"/>
          <w:lang w:val="en-GB"/>
        </w:rPr>
        <w:t>def</w:t>
      </w:r>
      <w:r w:rsidR="00EE03F6" w:rsidRPr="00725A64">
        <w:rPr>
          <w:rFonts w:ascii="Courier New" w:hAnsi="Courier New" w:cs="Courier New"/>
          <w:i/>
          <w:sz w:val="22"/>
          <w:szCs w:val="22"/>
          <w:lang w:val="en-GB"/>
        </w:rPr>
        <w:t xml:space="preserve"> </w:t>
      </w:r>
      <w:ins w:id="1781" w:author="Holger Eichelberger" w:date="2015-09-15T09:14:00Z">
        <w:r w:rsidR="00BF6B50">
          <w:rPr>
            <w:rFonts w:ascii="Courier New" w:hAnsi="Courier New" w:cs="Courier New"/>
            <w:i/>
            <w:sz w:val="22"/>
            <w:szCs w:val="22"/>
            <w:lang w:val="en-GB"/>
          </w:rPr>
          <w:t xml:space="preserve">[Type] </w:t>
        </w:r>
      </w:ins>
      <w:r w:rsidR="00ED08A4" w:rsidRPr="00725A64">
        <w:rPr>
          <w:rFonts w:ascii="Courier New" w:hAnsi="Courier New" w:cs="Courier New"/>
          <w:i/>
          <w:sz w:val="22"/>
          <w:szCs w:val="22"/>
          <w:lang w:val="en-GB"/>
        </w:rPr>
        <w:t>name</w:t>
      </w:r>
      <w:r w:rsidR="00ED08A4" w:rsidRPr="00725A64">
        <w:rPr>
          <w:rFonts w:ascii="Courier New" w:hAnsi="Courier New" w:cs="Courier New"/>
          <w:b/>
          <w:sz w:val="22"/>
          <w:szCs w:val="22"/>
          <w:lang w:val="en-GB"/>
        </w:rPr>
        <w:t xml:space="preserve"> (</w:t>
      </w:r>
      <w:r w:rsidR="00ED08A4" w:rsidRPr="00725A64">
        <w:rPr>
          <w:rFonts w:ascii="Courier New" w:hAnsi="Courier New" w:cs="Courier New"/>
          <w:i/>
          <w:sz w:val="22"/>
          <w:szCs w:val="22"/>
          <w:lang w:val="en-GB"/>
        </w:rPr>
        <w:t>parameterList</w:t>
      </w:r>
      <w:r w:rsidR="00ED08A4" w:rsidRPr="00725A64">
        <w:rPr>
          <w:rFonts w:ascii="Courier New" w:hAnsi="Courier New" w:cs="Courier New"/>
          <w:b/>
          <w:sz w:val="22"/>
          <w:szCs w:val="22"/>
          <w:lang w:val="en-GB"/>
        </w:rPr>
        <w:t xml:space="preserve">) { </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//variable declarations</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alternative, switch-case, loop</w:t>
      </w:r>
    </w:p>
    <w:p w:rsidR="0061721E" w:rsidRDefault="00ED08A4">
      <w:pPr>
        <w:spacing w:after="60"/>
        <w:ind w:left="562"/>
        <w:jc w:val="left"/>
        <w:rPr>
          <w:rFonts w:ascii="Courier New" w:hAnsi="Courier New" w:cs="Courier New"/>
          <w:sz w:val="22"/>
          <w:szCs w:val="22"/>
          <w:lang w:val="en-GB"/>
        </w:rPr>
      </w:pPr>
      <w:r w:rsidRPr="00725A64">
        <w:rPr>
          <w:rFonts w:ascii="Courier New" w:hAnsi="Courier New" w:cs="Courier New"/>
          <w:sz w:val="22"/>
          <w:szCs w:val="22"/>
          <w:lang w:val="en-GB"/>
        </w:rPr>
        <w:t>//</w:t>
      </w:r>
      <w:r w:rsidR="00EE03F6" w:rsidRPr="00725A64">
        <w:rPr>
          <w:rFonts w:ascii="Courier New" w:hAnsi="Courier New" w:cs="Courier New"/>
          <w:sz w:val="22"/>
          <w:szCs w:val="22"/>
          <w:lang w:val="en-GB"/>
        </w:rPr>
        <w:t>content statements</w:t>
      </w:r>
    </w:p>
    <w:p w:rsidR="0061721E" w:rsidRDefault="00ED08A4">
      <w:pPr>
        <w:spacing w:after="60"/>
        <w:ind w:left="562"/>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61721E">
      <w:pPr>
        <w:spacing w:after="60"/>
        <w:ind w:left="562"/>
        <w:jc w:val="left"/>
        <w:rPr>
          <w:rFonts w:ascii="Courier New" w:hAnsi="Courier New" w:cs="Courier New"/>
          <w:b/>
          <w:sz w:val="22"/>
          <w:szCs w:val="22"/>
          <w:lang w:val="en-GB"/>
        </w:rPr>
      </w:pPr>
    </w:p>
    <w:p w:rsidR="0061721E" w:rsidDel="00BF6B50" w:rsidRDefault="00B351B7">
      <w:pPr>
        <w:spacing w:after="60"/>
        <w:ind w:left="562"/>
        <w:jc w:val="left"/>
        <w:rPr>
          <w:del w:id="1782" w:author="Holger Eichelberger" w:date="2015-09-15T09:14:00Z"/>
          <w:rFonts w:ascii="Courier New" w:hAnsi="Courier New" w:cs="Courier New"/>
          <w:b/>
          <w:sz w:val="22"/>
          <w:szCs w:val="22"/>
          <w:lang w:val="en-GB"/>
        </w:rPr>
      </w:pPr>
      <w:del w:id="1783" w:author="Holger Eichelberger" w:date="2015-09-15T09:14:00Z">
        <w:r w:rsidRPr="00725A64" w:rsidDel="00BF6B50">
          <w:rPr>
            <w:rFonts w:ascii="Courier New" w:hAnsi="Courier New" w:cs="Courier New"/>
            <w:b/>
            <w:sz w:val="22"/>
            <w:szCs w:val="22"/>
            <w:lang w:val="en-GB"/>
          </w:rPr>
          <w:delText>def</w:delText>
        </w:r>
        <w:r w:rsidRPr="00725A64" w:rsidDel="00BF6B50">
          <w:rPr>
            <w:rFonts w:ascii="Courier New" w:hAnsi="Courier New" w:cs="Courier New"/>
            <w:i/>
            <w:sz w:val="22"/>
            <w:szCs w:val="22"/>
            <w:lang w:val="en-GB"/>
          </w:rPr>
          <w:delText xml:space="preserve"> Type name</w:delText>
        </w:r>
        <w:r w:rsidRPr="00725A64" w:rsidDel="00BF6B50">
          <w:rPr>
            <w:rFonts w:ascii="Courier New" w:hAnsi="Courier New" w:cs="Courier New"/>
            <w:b/>
            <w:sz w:val="22"/>
            <w:szCs w:val="22"/>
            <w:lang w:val="en-GB"/>
          </w:rPr>
          <w:delText xml:space="preserve"> (</w:delText>
        </w:r>
        <w:r w:rsidRPr="00725A64" w:rsidDel="00BF6B50">
          <w:rPr>
            <w:rFonts w:ascii="Courier New" w:hAnsi="Courier New" w:cs="Courier New"/>
            <w:i/>
            <w:sz w:val="22"/>
            <w:szCs w:val="22"/>
            <w:lang w:val="en-GB"/>
          </w:rPr>
          <w:delText>parameterList</w:delText>
        </w:r>
        <w:r w:rsidRPr="00725A64" w:rsidDel="00BF6B50">
          <w:rPr>
            <w:rFonts w:ascii="Courier New" w:hAnsi="Courier New" w:cs="Courier New"/>
            <w:b/>
            <w:sz w:val="22"/>
            <w:szCs w:val="22"/>
            <w:lang w:val="en-GB"/>
          </w:rPr>
          <w:delText xml:space="preserve">) { </w:delText>
        </w:r>
      </w:del>
    </w:p>
    <w:p w:rsidR="0061721E" w:rsidDel="00BF6B50" w:rsidRDefault="00B351B7">
      <w:pPr>
        <w:spacing w:after="60"/>
        <w:ind w:left="562"/>
        <w:jc w:val="left"/>
        <w:rPr>
          <w:del w:id="1784" w:author="Holger Eichelberger" w:date="2015-09-15T09:14:00Z"/>
          <w:rFonts w:ascii="Courier New" w:hAnsi="Courier New" w:cs="Courier New"/>
          <w:sz w:val="22"/>
          <w:szCs w:val="22"/>
          <w:lang w:val="en-GB"/>
        </w:rPr>
      </w:pPr>
      <w:del w:id="1785" w:author="Holger Eichelberger" w:date="2015-09-15T09:14:00Z">
        <w:r w:rsidRPr="00725A64" w:rsidDel="00BF6B50">
          <w:rPr>
            <w:rFonts w:ascii="Courier New" w:hAnsi="Courier New" w:cs="Courier New"/>
            <w:sz w:val="22"/>
            <w:szCs w:val="22"/>
            <w:lang w:val="en-GB"/>
          </w:rPr>
          <w:delText>//variable declarations</w:delText>
        </w:r>
      </w:del>
    </w:p>
    <w:p w:rsidR="0061721E" w:rsidDel="00BF6B50" w:rsidRDefault="00B351B7">
      <w:pPr>
        <w:spacing w:after="60"/>
        <w:ind w:left="562"/>
        <w:jc w:val="left"/>
        <w:rPr>
          <w:del w:id="1786" w:author="Holger Eichelberger" w:date="2015-09-15T09:14:00Z"/>
          <w:rFonts w:ascii="Courier New" w:hAnsi="Courier New" w:cs="Courier New"/>
          <w:sz w:val="22"/>
          <w:szCs w:val="22"/>
          <w:lang w:val="en-GB"/>
        </w:rPr>
      </w:pPr>
      <w:del w:id="1787" w:author="Holger Eichelberger" w:date="2015-09-15T09:14:00Z">
        <w:r w:rsidRPr="00725A64" w:rsidDel="00BF6B50">
          <w:rPr>
            <w:rFonts w:ascii="Courier New" w:hAnsi="Courier New" w:cs="Courier New"/>
            <w:sz w:val="22"/>
            <w:szCs w:val="22"/>
            <w:lang w:val="en-GB"/>
          </w:rPr>
          <w:delText>//alternative, switch-case, loop</w:delText>
        </w:r>
      </w:del>
    </w:p>
    <w:p w:rsidR="0061721E" w:rsidDel="00BF6B50" w:rsidRDefault="00B351B7">
      <w:pPr>
        <w:spacing w:after="60"/>
        <w:ind w:left="562"/>
        <w:jc w:val="left"/>
        <w:rPr>
          <w:del w:id="1788" w:author="Holger Eichelberger" w:date="2015-09-15T09:14:00Z"/>
          <w:rFonts w:ascii="Courier New" w:hAnsi="Courier New" w:cs="Courier New"/>
          <w:sz w:val="22"/>
          <w:szCs w:val="22"/>
          <w:lang w:val="en-GB"/>
        </w:rPr>
      </w:pPr>
      <w:del w:id="1789" w:author="Holger Eichelberger" w:date="2015-09-15T09:14:00Z">
        <w:r w:rsidRPr="00725A64" w:rsidDel="00BF6B50">
          <w:rPr>
            <w:rFonts w:ascii="Courier New" w:hAnsi="Courier New" w:cs="Courier New"/>
            <w:sz w:val="22"/>
            <w:szCs w:val="22"/>
            <w:lang w:val="en-GB"/>
          </w:rPr>
          <w:delText>//content statements</w:delText>
        </w:r>
      </w:del>
    </w:p>
    <w:p w:rsidR="00B351B7" w:rsidRPr="00725A64" w:rsidDel="00BF6B50" w:rsidRDefault="00B351B7" w:rsidP="00B351B7">
      <w:pPr>
        <w:spacing w:after="200" w:line="276" w:lineRule="auto"/>
        <w:ind w:left="567"/>
        <w:jc w:val="left"/>
        <w:rPr>
          <w:del w:id="1790" w:author="Holger Eichelberger" w:date="2015-09-15T09:14:00Z"/>
          <w:rFonts w:ascii="Courier New" w:hAnsi="Courier New" w:cs="Courier New"/>
          <w:sz w:val="22"/>
          <w:szCs w:val="22"/>
          <w:lang w:val="en-GB"/>
        </w:rPr>
      </w:pPr>
      <w:del w:id="1791" w:author="Holger Eichelberger" w:date="2015-09-15T09:14:00Z">
        <w:r w:rsidRPr="00725A64" w:rsidDel="00BF6B50">
          <w:rPr>
            <w:rFonts w:ascii="Courier New" w:hAnsi="Courier New" w:cs="Courier New"/>
            <w:b/>
            <w:sz w:val="22"/>
            <w:szCs w:val="22"/>
            <w:lang w:val="en-GB"/>
          </w:rPr>
          <w:delText>}</w:delText>
        </w:r>
      </w:del>
    </w:p>
    <w:p w:rsidR="0061721E" w:rsidRDefault="00ED08A4">
      <w:pPr>
        <w:keepNext/>
        <w:spacing w:line="276" w:lineRule="auto"/>
        <w:rPr>
          <w:lang w:val="en-GB"/>
        </w:rPr>
      </w:pPr>
      <w:r w:rsidRPr="00725A64">
        <w:rPr>
          <w:b/>
          <w:lang w:val="en-GB"/>
        </w:rPr>
        <w:t>Description of Syntax</w:t>
      </w:r>
      <w:r w:rsidRPr="00725A64">
        <w:rPr>
          <w:lang w:val="en-GB"/>
        </w:rPr>
        <w:t xml:space="preserve">: A </w:t>
      </w:r>
      <w:r w:rsidR="00F01BCF" w:rsidRPr="00725A64">
        <w:rPr>
          <w:lang w:val="en-GB"/>
        </w:rPr>
        <w:t xml:space="preserve">sub-template </w:t>
      </w:r>
      <w:r w:rsidRPr="00725A64">
        <w:rPr>
          <w:lang w:val="en-GB"/>
        </w:rPr>
        <w:t>declaration consists of the following elements:</w:t>
      </w:r>
    </w:p>
    <w:p w:rsidR="005F6B41" w:rsidRDefault="005F6B41" w:rsidP="00ED08A4">
      <w:pPr>
        <w:pStyle w:val="ListParagraph"/>
        <w:numPr>
          <w:ilvl w:val="0"/>
          <w:numId w:val="7"/>
        </w:numPr>
        <w:spacing w:after="200" w:line="276" w:lineRule="auto"/>
        <w:ind w:left="993"/>
        <w:rPr>
          <w:ins w:id="1792" w:author="Holger Eichelberger" w:date="2015-09-17T10:39:00Z"/>
          <w:lang w:val="en-GB"/>
        </w:rPr>
      </w:pPr>
      <w:ins w:id="1793" w:author="Holger Eichelberger" w:date="2015-09-17T10:39:00Z">
        <w:r w:rsidRPr="00725A64">
          <w:rPr>
            <w:lang w:val="en-GB"/>
          </w:rPr>
          <w:t xml:space="preserve">The optional keyword </w:t>
        </w:r>
        <w:r w:rsidRPr="00725A64">
          <w:rPr>
            <w:rFonts w:ascii="Courier New" w:hAnsi="Courier New" w:cs="Courier New"/>
            <w:b/>
            <w:sz w:val="22"/>
            <w:szCs w:val="22"/>
            <w:lang w:val="en-GB"/>
          </w:rPr>
          <w:t>protected</w:t>
        </w:r>
        <w:r w:rsidRPr="00725A64">
          <w:rPr>
            <w:lang w:val="en-GB"/>
          </w:rPr>
          <w:t xml:space="preserve"> prevents that this rule is visible from outside so that such rules cannot be used as an entry point </w:t>
        </w:r>
      </w:ins>
      <w:ins w:id="1794" w:author="Holger Eichelberger" w:date="2015-09-17T10:40:00Z">
        <w:r>
          <w:rPr>
            <w:lang w:val="en-GB"/>
          </w:rPr>
          <w:t>or from other scripts</w:t>
        </w:r>
      </w:ins>
      <w:ins w:id="1795" w:author="Holger Eichelberger" w:date="2015-09-17T10:39:00Z">
        <w:r w:rsidRPr="00725A64">
          <w:rPr>
            <w:lang w:val="en-GB"/>
          </w:rPr>
          <w:t>.</w:t>
        </w:r>
      </w:ins>
    </w:p>
    <w:p w:rsidR="00ED08A4" w:rsidRPr="00725A64" w:rsidRDefault="00ED08A4" w:rsidP="00ED08A4">
      <w:pPr>
        <w:pStyle w:val="ListParagraph"/>
        <w:numPr>
          <w:ilvl w:val="0"/>
          <w:numId w:val="7"/>
        </w:numPr>
        <w:spacing w:after="200" w:line="276" w:lineRule="auto"/>
        <w:ind w:left="993"/>
        <w:rPr>
          <w:lang w:val="en-GB"/>
        </w:rPr>
      </w:pPr>
      <w:r w:rsidRPr="00725A64">
        <w:rPr>
          <w:lang w:val="en-GB"/>
        </w:rPr>
        <w:lastRenderedPageBreak/>
        <w:t xml:space="preserve">The keyword </w:t>
      </w:r>
      <w:r w:rsidR="00796CC1" w:rsidRPr="00725A64">
        <w:rPr>
          <w:rFonts w:ascii="Courier New" w:hAnsi="Courier New" w:cs="Courier New"/>
          <w:b/>
          <w:sz w:val="22"/>
          <w:szCs w:val="22"/>
          <w:lang w:val="en-GB"/>
        </w:rPr>
        <w:t>def</w:t>
      </w:r>
      <w:r w:rsidRPr="00725A64">
        <w:rPr>
          <w:lang w:val="en-GB"/>
        </w:rPr>
        <w:t xml:space="preserve"> </w:t>
      </w:r>
      <w:r w:rsidR="003C0661" w:rsidRPr="00725A64">
        <w:rPr>
          <w:lang w:val="en-GB"/>
        </w:rPr>
        <w:t>indicates the definition of a sub-template</w:t>
      </w:r>
      <w:r w:rsidRPr="00725A64">
        <w:rPr>
          <w:lang w:val="en-GB"/>
        </w:rPr>
        <w:t>.</w:t>
      </w:r>
    </w:p>
    <w:p w:rsidR="00DA35BA" w:rsidRPr="00725A64" w:rsidRDefault="00DA35BA" w:rsidP="00ED08A4">
      <w:pPr>
        <w:pStyle w:val="ListParagraph"/>
        <w:numPr>
          <w:ilvl w:val="0"/>
          <w:numId w:val="7"/>
        </w:numPr>
        <w:spacing w:after="200" w:line="276" w:lineRule="auto"/>
        <w:ind w:left="993"/>
        <w:rPr>
          <w:lang w:val="en-GB"/>
        </w:rPr>
      </w:pPr>
      <w:r w:rsidRPr="00725A64">
        <w:rPr>
          <w:lang w:val="en-GB"/>
        </w:rPr>
        <w:t xml:space="preserve">By default, the VIL template language aims at inferring the return type of a sub-template from the rule body. In the extreme case, individual statements may produce a rather generic value of type </w:t>
      </w:r>
      <w:proofErr w:type="gramStart"/>
      <w:r w:rsidRPr="00725A64">
        <w:rPr>
          <w:rFonts w:ascii="Courier New" w:hAnsi="Courier New" w:cs="Courier New"/>
          <w:sz w:val="22"/>
          <w:szCs w:val="22"/>
          <w:lang w:val="en-GB"/>
        </w:rPr>
        <w:t>Any</w:t>
      </w:r>
      <w:proofErr w:type="gramEnd"/>
      <w:r w:rsidRPr="00725A64">
        <w:rPr>
          <w:lang w:val="en-GB"/>
        </w:rPr>
        <w:t>, which enables the use of the value without type checking at template parsing time and type checking at runtime. However, in some situations the template developer may explicitly want to do strict type checking at template parsing time. This is enabled by specifying the optional return type for a sub-template.</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name</w:t>
      </w:r>
      <w:r w:rsidR="002005F5" w:rsidRPr="002005F5">
        <w:rPr>
          <w:sz w:val="28"/>
          <w:lang w:val="en-GB"/>
        </w:rPr>
        <w:t xml:space="preserve"> </w:t>
      </w:r>
      <w:r w:rsidRPr="00725A64">
        <w:rPr>
          <w:lang w:val="en-GB"/>
        </w:rPr>
        <w:t xml:space="preserve">allows identifying the </w:t>
      </w:r>
      <w:r w:rsidR="00131410" w:rsidRPr="00725A64">
        <w:rPr>
          <w:lang w:val="en-GB"/>
        </w:rPr>
        <w:t xml:space="preserve">sub-template </w:t>
      </w:r>
      <w:r w:rsidRPr="00725A64">
        <w:rPr>
          <w:lang w:val="en-GB"/>
        </w:rPr>
        <w:t>for calls</w:t>
      </w:r>
      <w:r w:rsidR="00131410" w:rsidRPr="00725A64">
        <w:rPr>
          <w:lang w:val="en-GB"/>
        </w:rPr>
        <w:t>,</w:t>
      </w:r>
      <w:r w:rsidRPr="00725A64">
        <w:rPr>
          <w:lang w:val="en-GB"/>
        </w:rPr>
        <w:t xml:space="preserve"> </w:t>
      </w:r>
      <w:r w:rsidR="00131410" w:rsidRPr="00725A64">
        <w:rPr>
          <w:lang w:val="en-GB"/>
        </w:rPr>
        <w:t>template</w:t>
      </w:r>
      <w:r w:rsidRPr="00725A64">
        <w:rPr>
          <w:lang w:val="en-GB"/>
        </w:rPr>
        <w:t xml:space="preserve"> extension</w:t>
      </w:r>
      <w:r w:rsidR="00131410" w:rsidRPr="00725A64">
        <w:rPr>
          <w:lang w:val="en-GB"/>
        </w:rPr>
        <w:t xml:space="preserve"> or as </w:t>
      </w:r>
      <w:r w:rsidR="002005F5" w:rsidRPr="002005F5">
        <w:rPr>
          <w:rFonts w:ascii="Courier New" w:hAnsi="Courier New" w:cs="Courier New"/>
          <w:szCs w:val="22"/>
          <w:lang w:val="en-GB"/>
        </w:rPr>
        <w:t>main</w:t>
      </w:r>
      <w:r w:rsidR="002005F5" w:rsidRPr="002005F5">
        <w:rPr>
          <w:sz w:val="28"/>
          <w:lang w:val="en-GB"/>
        </w:rPr>
        <w:t xml:space="preserve"> </w:t>
      </w:r>
      <w:r w:rsidR="00131410" w:rsidRPr="00725A64">
        <w:rPr>
          <w:lang w:val="en-GB"/>
        </w:rPr>
        <w:t>entry point</w:t>
      </w:r>
      <w:r w:rsidRPr="00725A64">
        <w:rPr>
          <w:lang w:val="en-GB"/>
        </w:rPr>
        <w:t>.</w:t>
      </w:r>
    </w:p>
    <w:p w:rsidR="00ED08A4" w:rsidRPr="00725A64" w:rsidRDefault="00ED08A4" w:rsidP="00ED08A4">
      <w:pPr>
        <w:pStyle w:val="ListParagraph"/>
        <w:numPr>
          <w:ilvl w:val="0"/>
          <w:numId w:val="7"/>
        </w:numPr>
        <w:spacing w:after="200" w:line="276" w:lineRule="auto"/>
        <w:ind w:left="993"/>
        <w:rPr>
          <w:lang w:val="en-GB"/>
        </w:rPr>
      </w:pPr>
      <w:r w:rsidRPr="00725A64">
        <w:rPr>
          <w:lang w:val="en-GB"/>
        </w:rPr>
        <w:t xml:space="preserve">The </w:t>
      </w:r>
      <w:r w:rsidR="002005F5" w:rsidRPr="002005F5">
        <w:rPr>
          <w:rFonts w:ascii="Courier New" w:hAnsi="Courier New" w:cs="Courier New"/>
          <w:i/>
          <w:szCs w:val="22"/>
          <w:lang w:val="en-GB"/>
        </w:rPr>
        <w:t>parameterList</w:t>
      </w:r>
      <w:r w:rsidR="002005F5" w:rsidRPr="002005F5">
        <w:rPr>
          <w:sz w:val="28"/>
          <w:lang w:val="en-GB"/>
        </w:rPr>
        <w:t xml:space="preserve"> </w:t>
      </w:r>
      <w:r w:rsidRPr="00725A64">
        <w:rPr>
          <w:lang w:val="en-GB"/>
        </w:rPr>
        <w:t xml:space="preserve">specifies </w:t>
      </w:r>
      <w:r w:rsidR="00B07609" w:rsidRPr="00725A64">
        <w:rPr>
          <w:lang w:val="en-GB"/>
        </w:rPr>
        <w:t xml:space="preserve">the </w:t>
      </w:r>
      <w:r w:rsidRPr="00725A64">
        <w:rPr>
          <w:lang w:val="en-GB"/>
        </w:rPr>
        <w:t xml:space="preserve">parameters </w:t>
      </w:r>
      <w:r w:rsidR="00B07609" w:rsidRPr="00725A64">
        <w:rPr>
          <w:lang w:val="en-GB"/>
        </w:rPr>
        <w:t>of a sub-template in order to parameterize the instantiation operations subsumed by the respective sub-template</w:t>
      </w:r>
      <w:r w:rsidRPr="00725A64">
        <w:rPr>
          <w:lang w:val="en-GB"/>
        </w:rPr>
        <w:t xml:space="preserve">. </w:t>
      </w:r>
      <w:r w:rsidR="00AC38A1" w:rsidRPr="00725A64">
        <w:rPr>
          <w:lang w:val="en-GB"/>
        </w:rPr>
        <w:t xml:space="preserve">Parameters are given in terms of types and parameter names separated by commas if more than two parameters are listed. </w:t>
      </w:r>
      <w:r w:rsidRPr="00725A64">
        <w:rPr>
          <w:lang w:val="en-GB"/>
        </w:rPr>
        <w:t xml:space="preserve">Parameters must either be bound by the calling </w:t>
      </w:r>
      <w:r w:rsidR="00AC38A1" w:rsidRPr="00725A64">
        <w:rPr>
          <w:lang w:val="en-GB"/>
        </w:rPr>
        <w:t>sub-template</w:t>
      </w:r>
      <w:r w:rsidRPr="00725A64">
        <w:rPr>
          <w:lang w:val="en-GB"/>
        </w:rPr>
        <w:t xml:space="preserve"> or, in case of the main entry rule, by the VIL </w:t>
      </w:r>
      <w:r w:rsidR="00AC38A1" w:rsidRPr="00725A64">
        <w:rPr>
          <w:lang w:val="en-GB"/>
        </w:rPr>
        <w:t xml:space="preserve">template </w:t>
      </w:r>
      <w:r w:rsidRPr="00725A64">
        <w:rPr>
          <w:lang w:val="en-GB"/>
        </w:rPr>
        <w:t>itself</w:t>
      </w:r>
      <w:r w:rsidR="00A52E2D" w:rsidRPr="00725A64">
        <w:rPr>
          <w:lang w:val="en-GB"/>
        </w:rPr>
        <w:t xml:space="preserve"> (via identical names </w:t>
      </w:r>
      <w:r w:rsidR="00784212" w:rsidRPr="00725A64">
        <w:rPr>
          <w:lang w:val="en-GB"/>
        </w:rPr>
        <w:t>and assignable types</w:t>
      </w:r>
      <w:r w:rsidR="00A52E2D" w:rsidRPr="00725A64">
        <w:rPr>
          <w:lang w:val="en-GB"/>
        </w:rPr>
        <w:t>, the template and the main sub-template)</w:t>
      </w:r>
      <w:r w:rsidRPr="00725A64">
        <w:rPr>
          <w:lang w:val="en-GB"/>
        </w:rPr>
        <w:t>.</w:t>
      </w:r>
    </w:p>
    <w:p w:rsidR="00ED08A4" w:rsidRPr="00725A64" w:rsidRDefault="003B5208" w:rsidP="00ED08A4">
      <w:pPr>
        <w:pStyle w:val="ListParagraph"/>
        <w:numPr>
          <w:ilvl w:val="0"/>
          <w:numId w:val="7"/>
        </w:numPr>
        <w:spacing w:after="200" w:line="276" w:lineRule="auto"/>
        <w:ind w:left="993"/>
        <w:rPr>
          <w:lang w:val="en-GB"/>
        </w:rPr>
      </w:pPr>
      <w:r w:rsidRPr="00725A64">
        <w:rPr>
          <w:lang w:val="en-GB"/>
        </w:rPr>
        <w:t>The rule body is specified within the following curly brackets</w:t>
      </w:r>
      <w:r w:rsidR="00ED08A4" w:rsidRPr="00725A64">
        <w:rPr>
          <w:lang w:val="en-GB"/>
        </w:rPr>
        <w:t>.</w:t>
      </w:r>
    </w:p>
    <w:p w:rsidR="00ED08A4" w:rsidRPr="00725A64" w:rsidRDefault="00ED08A4" w:rsidP="00ED08A4">
      <w:pPr>
        <w:spacing w:after="200" w:line="276" w:lineRule="auto"/>
        <w:jc w:val="left"/>
        <w:rPr>
          <w:lang w:val="en-GB"/>
        </w:rPr>
      </w:pPr>
      <w:r w:rsidRPr="00725A64">
        <w:rPr>
          <w:b/>
          <w:lang w:val="en-GB"/>
        </w:rPr>
        <w:t>Example</w:t>
      </w:r>
      <w:r w:rsidRPr="00725A64">
        <w:rPr>
          <w:lang w:val="en-GB"/>
        </w:rPr>
        <w:t xml:space="preserve">: </w:t>
      </w:r>
    </w:p>
    <w:p w:rsidR="00ED08A4"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main</w:t>
      </w:r>
      <w:r w:rsidR="00ED08A4" w:rsidRPr="00725A64">
        <w:rPr>
          <w:rFonts w:ascii="Courier New" w:hAnsi="Courier New" w:cs="Courier New"/>
          <w:sz w:val="22"/>
          <w:szCs w:val="22"/>
          <w:lang w:val="en-GB"/>
        </w:rPr>
        <w:t>(</w:t>
      </w:r>
      <w:r w:rsidRPr="00725A64">
        <w:rPr>
          <w:rFonts w:ascii="Courier New" w:hAnsi="Courier New" w:cs="Courier New"/>
          <w:sz w:val="22"/>
          <w:szCs w:val="22"/>
          <w:lang w:val="en-GB"/>
        </w:rPr>
        <w:t>Configuration config</w:t>
      </w:r>
      <w:r w:rsidR="00ED08A4" w:rsidRPr="00725A64">
        <w:rPr>
          <w:rFonts w:ascii="Courier New" w:hAnsi="Courier New" w:cs="Courier New"/>
          <w:sz w:val="22"/>
          <w:szCs w:val="22"/>
          <w:lang w:val="en-GB"/>
        </w:rPr>
        <w:t xml:space="preserve">, </w:t>
      </w:r>
      <w:r w:rsidR="0031178B" w:rsidRPr="00725A64">
        <w:rPr>
          <w:rFonts w:ascii="Courier New" w:hAnsi="Courier New" w:cs="Courier New"/>
          <w:sz w:val="22"/>
          <w:szCs w:val="22"/>
          <w:lang w:val="en-GB"/>
        </w:rPr>
        <w:t>Artifact target</w:t>
      </w:r>
      <w:r w:rsidR="00ED08A4" w:rsidRPr="00725A64">
        <w:rPr>
          <w:rFonts w:ascii="Courier New" w:hAnsi="Courier New" w:cs="Courier New"/>
          <w:sz w:val="22"/>
          <w:szCs w:val="22"/>
          <w:lang w:val="en-GB"/>
        </w:rPr>
        <w:t>) {</w:t>
      </w:r>
    </w:p>
    <w:p w:rsidR="00A749B6" w:rsidRDefault="00ED08A4" w:rsidP="00A749B6">
      <w:pPr>
        <w:spacing w:after="0"/>
        <w:ind w:firstLine="567"/>
        <w:rPr>
          <w:rFonts w:ascii="Courier New" w:hAnsi="Courier New" w:cs="Courier New"/>
          <w:sz w:val="22"/>
          <w:szCs w:val="22"/>
          <w:lang w:val="en-GB"/>
        </w:rPr>
      </w:pPr>
      <w:r w:rsidRPr="00725A64">
        <w:rPr>
          <w:rFonts w:ascii="Courier New" w:hAnsi="Courier New" w:cs="Courier New"/>
          <w:sz w:val="22"/>
          <w:szCs w:val="22"/>
          <w:lang w:val="en-GB"/>
        </w:rPr>
        <w:t xml:space="preserve">    </w:t>
      </w:r>
      <w:r w:rsidR="001919F3" w:rsidRPr="00725A64">
        <w:rPr>
          <w:rFonts w:ascii="Courier New" w:hAnsi="Courier New" w:cs="Courier New"/>
          <w:sz w:val="22"/>
          <w:szCs w:val="22"/>
          <w:lang w:val="en-GB"/>
        </w:rPr>
        <w:t>// define artifact instantiation</w:t>
      </w:r>
    </w:p>
    <w:p w:rsidR="00ED08A4" w:rsidRPr="00725A64" w:rsidRDefault="00ED08A4" w:rsidP="00ED08A4">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1919F3" w:rsidRPr="00725A64" w:rsidRDefault="001919F3" w:rsidP="001919F3">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def</w:t>
      </w:r>
      <w:proofErr w:type="gramEnd"/>
      <w:r w:rsidRPr="00725A64">
        <w:rPr>
          <w:rFonts w:ascii="Courier New" w:hAnsi="Courier New" w:cs="Courier New"/>
          <w:sz w:val="22"/>
          <w:szCs w:val="22"/>
          <w:lang w:val="en-GB"/>
        </w:rPr>
        <w:t xml:space="preserve"> String valueMapping (DecisionVariable var)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map the value of var to a String</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explicit type checking is enforced</w:t>
      </w:r>
    </w:p>
    <w:p w:rsidR="001919F3" w:rsidRPr="00725A64" w:rsidRDefault="001919F3" w:rsidP="001919F3">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FF163D" w:rsidRPr="00725A64" w:rsidRDefault="00ED08A4" w:rsidP="00ED08A4">
      <w:pPr>
        <w:rPr>
          <w:lang w:val="en-GB"/>
        </w:rPr>
      </w:pPr>
      <w:r w:rsidRPr="00725A64">
        <w:rPr>
          <w:lang w:val="en-GB"/>
        </w:rPr>
        <w:t xml:space="preserve">The </w:t>
      </w:r>
      <w:r w:rsidR="004A21E8" w:rsidRPr="00725A64">
        <w:rPr>
          <w:lang w:val="en-GB"/>
        </w:rPr>
        <w:t xml:space="preserve">sub-template </w:t>
      </w:r>
      <w:r w:rsidRPr="00725A64">
        <w:rPr>
          <w:lang w:val="en-GB"/>
        </w:rPr>
        <w:t xml:space="preserve">body specifies the individual steps needed to </w:t>
      </w:r>
      <w:r w:rsidR="004A21E8" w:rsidRPr="00725A64">
        <w:rPr>
          <w:lang w:val="en-GB"/>
        </w:rPr>
        <w:t>instantiate an art</w:t>
      </w:r>
      <w:ins w:id="1796" w:author="Holger Eichelberger" w:date="2015-09-15T11:02:00Z">
        <w:r w:rsidR="001B20D7">
          <w:rPr>
            <w:lang w:val="en-GB"/>
          </w:rPr>
          <w:t>i</w:t>
        </w:r>
      </w:ins>
      <w:del w:id="1797" w:author="Holger Eichelberger" w:date="2015-09-15T11:02:00Z">
        <w:r w:rsidR="004A21E8" w:rsidRPr="00725A64" w:rsidDel="001B20D7">
          <w:rPr>
            <w:lang w:val="en-GB"/>
          </w:rPr>
          <w:delText>e</w:delText>
        </w:r>
      </w:del>
      <w:r w:rsidR="004A21E8" w:rsidRPr="00725A64">
        <w:rPr>
          <w:lang w:val="en-GB"/>
        </w:rPr>
        <w:t>fact</w:t>
      </w:r>
      <w:r w:rsidRPr="00725A64">
        <w:rPr>
          <w:lang w:val="en-GB"/>
        </w:rPr>
        <w:t xml:space="preserve">. </w:t>
      </w:r>
      <w:r w:rsidR="004A21E8" w:rsidRPr="00725A64">
        <w:rPr>
          <w:lang w:val="en-GB"/>
        </w:rPr>
        <w:t>Such a</w:t>
      </w:r>
      <w:r w:rsidRPr="00725A64">
        <w:rPr>
          <w:lang w:val="en-GB"/>
        </w:rPr>
        <w:t xml:space="preserve"> rule body may contain variable declarations, (assignment) expressions, </w:t>
      </w:r>
      <w:r w:rsidR="004A21E8" w:rsidRPr="00725A64">
        <w:rPr>
          <w:lang w:val="en-GB"/>
        </w:rPr>
        <w:t xml:space="preserve">alternatives, switch-case-statements, loops and content statements (for producing the actual content). </w:t>
      </w:r>
      <w:r w:rsidRPr="00725A64">
        <w:rPr>
          <w:lang w:val="en-GB"/>
        </w:rPr>
        <w:t xml:space="preserve">The statements </w:t>
      </w:r>
      <w:r w:rsidR="009262BF" w:rsidRPr="00725A64">
        <w:rPr>
          <w:lang w:val="en-GB"/>
        </w:rPr>
        <w:t>(ended by a semicolon</w:t>
      </w:r>
      <w:r w:rsidR="00B93EC6" w:rsidRPr="00725A64">
        <w:rPr>
          <w:lang w:val="en-GB"/>
        </w:rPr>
        <w:t xml:space="preserve"> or a statement block</w:t>
      </w:r>
      <w:r w:rsidR="009262BF" w:rsidRPr="00725A64">
        <w:rPr>
          <w:lang w:val="en-GB"/>
        </w:rPr>
        <w:t xml:space="preserve">) </w:t>
      </w:r>
      <w:r w:rsidRPr="00725A64">
        <w:rPr>
          <w:lang w:val="en-GB"/>
        </w:rPr>
        <w:t xml:space="preserve">given in a </w:t>
      </w:r>
      <w:r w:rsidR="004A21E8" w:rsidRPr="00725A64">
        <w:rPr>
          <w:lang w:val="en-GB"/>
        </w:rPr>
        <w:t xml:space="preserve">sub-template </w:t>
      </w:r>
      <w:r w:rsidRPr="00725A64">
        <w:rPr>
          <w:lang w:val="en-GB"/>
        </w:rPr>
        <w:t xml:space="preserve">body are executed in the given sequence. We will discuss these individual </w:t>
      </w:r>
      <w:r w:rsidR="00852C68" w:rsidRPr="00725A64">
        <w:rPr>
          <w:lang w:val="en-GB"/>
        </w:rPr>
        <w:t>statement types</w:t>
      </w:r>
      <w:r w:rsidRPr="00725A64">
        <w:rPr>
          <w:lang w:val="en-GB"/>
        </w:rPr>
        <w:t xml:space="preserve"> in the following subsections.</w:t>
      </w:r>
      <w:r w:rsidR="00FF163D" w:rsidRPr="00725A64">
        <w:rPr>
          <w:lang w:val="en-GB"/>
        </w:rPr>
        <w:t xml:space="preserve"> </w:t>
      </w:r>
    </w:p>
    <w:p w:rsidR="00ED08A4" w:rsidRPr="00725A64" w:rsidRDefault="00FF163D" w:rsidP="00ED08A4">
      <w:pPr>
        <w:rPr>
          <w:lang w:val="en-GB"/>
        </w:rPr>
      </w:pPr>
      <w:r w:rsidRPr="00725A64">
        <w:rPr>
          <w:lang w:val="en-GB"/>
        </w:rPr>
        <w:t>The last statement executed in a sub-template body implicitly determines the return value</w:t>
      </w:r>
      <w:r w:rsidR="00571D25" w:rsidRPr="00725A64">
        <w:rPr>
          <w:lang w:val="en-GB"/>
        </w:rPr>
        <w:t xml:space="preserve"> of a sub-template</w:t>
      </w:r>
      <w:r w:rsidRPr="00725A64">
        <w:rPr>
          <w:lang w:val="en-GB"/>
        </w:rPr>
        <w:t>.</w:t>
      </w:r>
      <w:r w:rsidR="001B2A41">
        <w:rPr>
          <w:lang w:val="en-GB"/>
        </w:rPr>
        <w:t xml:space="preserve"> Please note that returning a String requires an expression such as a switch (Section </w:t>
      </w:r>
      <w:r w:rsidR="00FF39BE">
        <w:rPr>
          <w:lang w:val="en-GB"/>
        </w:rPr>
        <w:fldChar w:fldCharType="begin"/>
      </w:r>
      <w:r w:rsidR="001B2A41">
        <w:rPr>
          <w:lang w:val="en-GB"/>
        </w:rPr>
        <w:instrText xml:space="preserve"> REF _Ref397260663 \r \h </w:instrText>
      </w:r>
      <w:r w:rsidR="00FF39BE">
        <w:rPr>
          <w:lang w:val="en-GB"/>
        </w:rPr>
      </w:r>
      <w:r w:rsidR="00FF39BE">
        <w:rPr>
          <w:lang w:val="en-GB"/>
        </w:rPr>
        <w:fldChar w:fldCharType="separate"/>
      </w:r>
      <w:r w:rsidR="00AA153B">
        <w:rPr>
          <w:lang w:val="en-GB"/>
        </w:rPr>
        <w:t>3.2.8.4</w:t>
      </w:r>
      <w:r w:rsidR="00FF39BE">
        <w:rPr>
          <w:lang w:val="en-GB"/>
        </w:rPr>
        <w:fldChar w:fldCharType="end"/>
      </w:r>
      <w:r w:rsidR="001B2A41">
        <w:rPr>
          <w:lang w:val="en-GB"/>
        </w:rPr>
        <w:t xml:space="preserve">) or a variable declaration, as otherwise a String is recognized as a Content statement (Section </w:t>
      </w:r>
      <w:r w:rsidR="00FF39BE">
        <w:rPr>
          <w:lang w:val="en-GB"/>
        </w:rPr>
        <w:fldChar w:fldCharType="begin"/>
      </w:r>
      <w:r w:rsidR="001B2A41">
        <w:rPr>
          <w:lang w:val="en-GB"/>
        </w:rPr>
        <w:instrText xml:space="preserve"> REF _Ref368380103 \r \h </w:instrText>
      </w:r>
      <w:r w:rsidR="00FF39BE">
        <w:rPr>
          <w:lang w:val="en-GB"/>
        </w:rPr>
      </w:r>
      <w:r w:rsidR="00FF39BE">
        <w:rPr>
          <w:lang w:val="en-GB"/>
        </w:rPr>
        <w:fldChar w:fldCharType="separate"/>
      </w:r>
      <w:r w:rsidR="00AA153B">
        <w:rPr>
          <w:lang w:val="en-GB"/>
        </w:rPr>
        <w:t>3.2.8.6</w:t>
      </w:r>
      <w:r w:rsidR="00FF39BE">
        <w:rPr>
          <w:lang w:val="en-GB"/>
        </w:rPr>
        <w:fldChar w:fldCharType="end"/>
      </w:r>
      <w:r w:rsidR="001B2A41">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798" w:name="_Toc430078893"/>
      <w:r w:rsidRPr="00725A64">
        <w:rPr>
          <w:lang w:val="en-GB"/>
        </w:rPr>
        <w:t>Variable Declaration</w:t>
      </w:r>
      <w:bookmarkEnd w:id="1798"/>
    </w:p>
    <w:p w:rsidR="00F02893" w:rsidRPr="00FF7947" w:rsidRDefault="00FE19A6" w:rsidP="00CD1302">
      <w:pPr>
        <w:rPr>
          <w:lang w:val="en-GB"/>
        </w:rPr>
      </w:pPr>
      <w:r w:rsidRPr="00725A64">
        <w:rPr>
          <w:lang w:val="en-GB"/>
        </w:rPr>
        <w:t>A variable declaration within a rule body introduces a local variable shadowing rule parameters or global variables. This is in particular true for variables</w:t>
      </w:r>
      <w:r w:rsidR="002F745B">
        <w:rPr>
          <w:lang w:val="en-GB"/>
        </w:rPr>
        <w:t>,</w:t>
      </w:r>
      <w:r w:rsidRPr="00725A64">
        <w:rPr>
          <w:lang w:val="en-GB"/>
        </w:rPr>
        <w:t xml:space="preserve"> which are </w:t>
      </w:r>
      <w:r w:rsidRPr="00725A64">
        <w:rPr>
          <w:lang w:val="en-GB"/>
        </w:rPr>
        <w:lastRenderedPageBreak/>
        <w:t xml:space="preserve">defined within </w:t>
      </w:r>
      <w:r w:rsidR="005A462C" w:rsidRPr="00725A64">
        <w:rPr>
          <w:lang w:val="en-GB"/>
        </w:rPr>
        <w:t>statement-</w:t>
      </w:r>
      <w:r w:rsidRPr="00725A64">
        <w:rPr>
          <w:lang w:val="en-GB"/>
        </w:rPr>
        <w:t>block</w:t>
      </w:r>
      <w:r w:rsidR="005A462C" w:rsidRPr="00725A64">
        <w:rPr>
          <w:lang w:val="en-GB"/>
        </w:rPr>
        <w:t>s</w:t>
      </w:r>
      <w:r w:rsidRPr="00725A64">
        <w:rPr>
          <w:lang w:val="en-GB"/>
        </w:rPr>
        <w:t xml:space="preserve"> such as loop</w:t>
      </w:r>
      <w:r w:rsidR="002C167D" w:rsidRPr="00725A64">
        <w:rPr>
          <w:lang w:val="en-GB"/>
        </w:rPr>
        <w:t>s</w:t>
      </w:r>
      <w:r w:rsidRPr="00725A64">
        <w:rPr>
          <w:lang w:val="en-GB"/>
        </w:rPr>
        <w:t xml:space="preserve"> or alternatives. Basically, a variable declaration within a </w:t>
      </w:r>
      <w:r w:rsidR="003974D5" w:rsidRPr="00725A64">
        <w:rPr>
          <w:lang w:val="en-GB"/>
        </w:rPr>
        <w:t xml:space="preserve">sub-template </w:t>
      </w:r>
      <w:r w:rsidRPr="00725A64">
        <w:rPr>
          <w:lang w:val="en-GB"/>
        </w:rPr>
        <w:t>body follows the same syntax as global variable declarations discussed in Section</w:t>
      </w:r>
      <w:r w:rsidR="003974D5" w:rsidRPr="00725A64">
        <w:rPr>
          <w:lang w:val="en-GB"/>
        </w:rPr>
        <w:t xml:space="preserve"> </w:t>
      </w:r>
      <w:fldSimple w:instr=" REF _Ref368383463 \r \h  \* MERGEFORMAT ">
        <w:r w:rsidR="00AA153B">
          <w:rPr>
            <w:lang w:val="en-GB"/>
          </w:rPr>
          <w:t>3.2.7</w:t>
        </w:r>
      </w:fldSimple>
      <w:r w:rsidRPr="00725A64">
        <w:rPr>
          <w:lang w:val="en-GB"/>
        </w:rPr>
        <w:t>.</w:t>
      </w:r>
    </w:p>
    <w:p w:rsidR="00CD1302" w:rsidRPr="00725A64" w:rsidRDefault="00CD1302" w:rsidP="00EA17BB">
      <w:pPr>
        <w:pStyle w:val="Heading3"/>
        <w:numPr>
          <w:ilvl w:val="3"/>
          <w:numId w:val="1"/>
        </w:numPr>
        <w:tabs>
          <w:tab w:val="left" w:pos="1078"/>
        </w:tabs>
        <w:ind w:left="0" w:firstLine="0"/>
        <w:rPr>
          <w:lang w:val="en-GB"/>
        </w:rPr>
      </w:pPr>
      <w:bookmarkStart w:id="1799" w:name="_Toc430078894"/>
      <w:r w:rsidRPr="00725A64">
        <w:rPr>
          <w:lang w:val="en-GB"/>
        </w:rPr>
        <w:t>Expression Statement</w:t>
      </w:r>
      <w:bookmarkEnd w:id="1799"/>
    </w:p>
    <w:p w:rsidR="00697B8B" w:rsidRPr="00725A64" w:rsidRDefault="00697B8B" w:rsidP="00697B8B">
      <w:pPr>
        <w:rPr>
          <w:lang w:val="en-GB"/>
        </w:rPr>
      </w:pPr>
      <w:r w:rsidRPr="00725A64">
        <w:rPr>
          <w:lang w:val="en-GB"/>
        </w:rPr>
        <w:t>Expressions such as value calculations or execution of art</w:t>
      </w:r>
      <w:ins w:id="1800" w:author="Holger Eichelberger" w:date="2015-09-15T11:02:00Z">
        <w:r w:rsidR="001B20D7">
          <w:rPr>
            <w:lang w:val="en-GB"/>
          </w:rPr>
          <w:t>i</w:t>
        </w:r>
      </w:ins>
      <w:del w:id="1801" w:author="Holger Eichelberger" w:date="2015-09-15T11:02:00Z">
        <w:r w:rsidRPr="00725A64" w:rsidDel="001B20D7">
          <w:rPr>
            <w:lang w:val="en-GB"/>
          </w:rPr>
          <w:delText>e</w:delText>
        </w:r>
      </w:del>
      <w:r w:rsidRPr="00725A64">
        <w:rPr>
          <w:lang w:val="en-GB"/>
        </w:rPr>
        <w:t xml:space="preserve">fact operations may be used within a </w:t>
      </w:r>
      <w:r w:rsidR="00C83C14" w:rsidRPr="00725A64">
        <w:rPr>
          <w:lang w:val="en-GB"/>
        </w:rPr>
        <w:t xml:space="preserve">sub-template </w:t>
      </w:r>
      <w:r w:rsidRPr="00725A64">
        <w:rPr>
          <w:lang w:val="en-GB"/>
        </w:rPr>
        <w:t xml:space="preserve">body as a guard expression or as a variable assignment. Please note that we will detail the VIL expression language in Section </w:t>
      </w:r>
      <w:r w:rsidR="00FF39BE" w:rsidRPr="00FF7947">
        <w:rPr>
          <w:lang w:val="en-GB"/>
        </w:rPr>
        <w:fldChar w:fldCharType="begin"/>
      </w:r>
      <w:r w:rsidRPr="00725A64">
        <w:rPr>
          <w:lang w:val="en-GB"/>
        </w:rPr>
        <w:instrText xml:space="preserve"> REF _Ref330727065 \r \h </w:instrText>
      </w:r>
      <w:r w:rsidR="00FF39BE" w:rsidRPr="00FF7947">
        <w:rPr>
          <w:lang w:val="en-GB"/>
        </w:rPr>
      </w:r>
      <w:r w:rsidR="00FF39BE" w:rsidRPr="00FF7947">
        <w:rPr>
          <w:lang w:val="en-GB"/>
        </w:rPr>
        <w:fldChar w:fldCharType="separate"/>
      </w:r>
      <w:r w:rsidR="00AA153B">
        <w:rPr>
          <w:lang w:val="en-GB"/>
        </w:rPr>
        <w:t>3.3</w:t>
      </w:r>
      <w:r w:rsidR="00FF39BE" w:rsidRPr="00FF7947">
        <w:rPr>
          <w:lang w:val="en-GB"/>
        </w:rPr>
        <w:fldChar w:fldCharType="end"/>
      </w:r>
      <w:r w:rsidRPr="00725A64">
        <w:rPr>
          <w:lang w:val="en-GB"/>
        </w:rPr>
        <w:t>, as the expression language is common to both, the VIL build language and the VIL template language.</w:t>
      </w:r>
      <w:r w:rsidR="002C167D" w:rsidRPr="00FF7947">
        <w:rPr>
          <w:lang w:val="en-GB"/>
        </w:rPr>
        <w:t xml:space="preserve"> Thus, guard expressions and variable assignments as discussed in Section </w:t>
      </w:r>
      <w:r w:rsidR="00FF39BE" w:rsidRPr="00FF7947">
        <w:rPr>
          <w:lang w:val="en-GB"/>
        </w:rPr>
        <w:fldChar w:fldCharType="begin"/>
      </w:r>
      <w:r w:rsidR="002C167D" w:rsidRPr="00725A64">
        <w:rPr>
          <w:lang w:val="en-GB"/>
        </w:rPr>
        <w:instrText xml:space="preserve"> REF _Ref368655740 \r \h </w:instrText>
      </w:r>
      <w:r w:rsidR="00FF39BE" w:rsidRPr="00FF7947">
        <w:rPr>
          <w:lang w:val="en-GB"/>
        </w:rPr>
      </w:r>
      <w:r w:rsidR="00FF39BE" w:rsidRPr="00FF7947">
        <w:rPr>
          <w:lang w:val="en-GB"/>
        </w:rPr>
        <w:fldChar w:fldCharType="separate"/>
      </w:r>
      <w:r w:rsidR="00AA153B">
        <w:rPr>
          <w:lang w:val="en-GB"/>
        </w:rPr>
        <w:t>3.1.8.2</w:t>
      </w:r>
      <w:r w:rsidR="00FF39BE" w:rsidRPr="00FF7947">
        <w:rPr>
          <w:lang w:val="en-GB"/>
        </w:rPr>
        <w:fldChar w:fldCharType="end"/>
      </w:r>
      <w:r w:rsidR="002C167D" w:rsidRPr="00725A64">
        <w:rPr>
          <w:lang w:val="en-GB"/>
        </w:rPr>
        <w:t xml:space="preserve"> </w:t>
      </w:r>
      <w:r w:rsidR="002C167D" w:rsidRPr="00FF7947">
        <w:rPr>
          <w:lang w:val="en-GB"/>
        </w:rPr>
        <w:t xml:space="preserve">are similarly available in the VIL template language. Further, similar call types as well as their (resolution) semantic as discussed in Section </w:t>
      </w:r>
      <w:r w:rsidR="00FF39BE" w:rsidRPr="00FF7947">
        <w:rPr>
          <w:lang w:val="en-GB"/>
        </w:rPr>
        <w:fldChar w:fldCharType="begin"/>
      </w:r>
      <w:r w:rsidR="002C167D" w:rsidRPr="00725A64">
        <w:rPr>
          <w:lang w:val="en-GB"/>
        </w:rPr>
        <w:instrText xml:space="preserve"> REF _Ref368655795 \r \h </w:instrText>
      </w:r>
      <w:r w:rsidR="00FF39BE" w:rsidRPr="00FF7947">
        <w:rPr>
          <w:lang w:val="en-GB"/>
        </w:rPr>
      </w:r>
      <w:r w:rsidR="00FF39BE" w:rsidRPr="00FF7947">
        <w:rPr>
          <w:lang w:val="en-GB"/>
        </w:rPr>
        <w:fldChar w:fldCharType="separate"/>
      </w:r>
      <w:r w:rsidR="00AA153B">
        <w:rPr>
          <w:lang w:val="en-GB"/>
        </w:rPr>
        <w:t>3.1.8.3</w:t>
      </w:r>
      <w:r w:rsidR="00FF39BE" w:rsidRPr="00FF7947">
        <w:rPr>
          <w:lang w:val="en-GB"/>
        </w:rPr>
        <w:fldChar w:fldCharType="end"/>
      </w:r>
      <w:r w:rsidR="002C167D" w:rsidRPr="00725A64">
        <w:rPr>
          <w:lang w:val="en-GB"/>
        </w:rPr>
        <w:t xml:space="preserve"> are available in the VIL template language (of course, rule calls are repl</w:t>
      </w:r>
      <w:r w:rsidR="002C167D" w:rsidRPr="00FF7947">
        <w:rPr>
          <w:lang w:val="en-GB"/>
        </w:rPr>
        <w:t>aced by template calls and operating system calls by calls to functional extensions)</w:t>
      </w:r>
      <w:r w:rsidR="000C792B" w:rsidRPr="00725A64">
        <w:rPr>
          <w:lang w:val="en-GB"/>
        </w:rPr>
        <w:t>.</w:t>
      </w:r>
      <w:r w:rsidR="006C3577" w:rsidRPr="00725A64">
        <w:rPr>
          <w:lang w:val="en-GB"/>
        </w:rPr>
        <w:t xml:space="preserve"> </w:t>
      </w:r>
      <w:r w:rsidR="001D58D5" w:rsidRPr="00725A64">
        <w:rPr>
          <w:lang w:val="en-GB"/>
        </w:rPr>
        <w:t xml:space="preserve">Template calls may be recursive. </w:t>
      </w:r>
      <w:r w:rsidR="006C3577" w:rsidRPr="00725A64">
        <w:rPr>
          <w:lang w:val="en-GB"/>
        </w:rPr>
        <w:t>In the VIL template language, the resolution sequence is</w:t>
      </w:r>
    </w:p>
    <w:p w:rsidR="006C3577" w:rsidRPr="00725A64" w:rsidRDefault="006C3577" w:rsidP="006C3577">
      <w:pPr>
        <w:pStyle w:val="ListParagraph"/>
        <w:numPr>
          <w:ilvl w:val="0"/>
          <w:numId w:val="18"/>
        </w:numPr>
        <w:rPr>
          <w:lang w:val="en-GB"/>
        </w:rPr>
      </w:pPr>
      <w:r w:rsidRPr="00725A64">
        <w:rPr>
          <w:lang w:val="en-GB"/>
        </w:rPr>
        <w:t>Template calls</w:t>
      </w:r>
    </w:p>
    <w:p w:rsidR="008505A0" w:rsidRPr="00725A64" w:rsidRDefault="008505A0" w:rsidP="006C3577">
      <w:pPr>
        <w:pStyle w:val="ListParagraph"/>
        <w:numPr>
          <w:ilvl w:val="0"/>
          <w:numId w:val="18"/>
        </w:numPr>
        <w:rPr>
          <w:lang w:val="en-GB"/>
        </w:rPr>
      </w:pPr>
      <w:r w:rsidRPr="00725A64">
        <w:rPr>
          <w:lang w:val="en-GB"/>
        </w:rPr>
        <w:t>Art</w:t>
      </w:r>
      <w:ins w:id="1802" w:author="Holger Eichelberger" w:date="2015-09-15T11:02:00Z">
        <w:r w:rsidR="001B20D7">
          <w:rPr>
            <w:lang w:val="en-GB"/>
          </w:rPr>
          <w:t>i</w:t>
        </w:r>
      </w:ins>
      <w:del w:id="1803" w:author="Holger Eichelberger" w:date="2015-09-15T11:02:00Z">
        <w:r w:rsidRPr="00725A64" w:rsidDel="001B20D7">
          <w:rPr>
            <w:lang w:val="en-GB"/>
          </w:rPr>
          <w:delText>e</w:delText>
        </w:r>
      </w:del>
      <w:r w:rsidRPr="00725A64">
        <w:rPr>
          <w:lang w:val="en-GB"/>
        </w:rPr>
        <w:t xml:space="preserve">fact, configuration type and basic type operations </w:t>
      </w:r>
    </w:p>
    <w:p w:rsidR="006C3577" w:rsidRPr="00725A64" w:rsidRDefault="008505A0" w:rsidP="006C3577">
      <w:pPr>
        <w:pStyle w:val="ListParagraph"/>
        <w:numPr>
          <w:ilvl w:val="0"/>
          <w:numId w:val="18"/>
        </w:numPr>
        <w:rPr>
          <w:lang w:val="en-GB"/>
        </w:rPr>
      </w:pPr>
      <w:r w:rsidRPr="00725A64">
        <w:rPr>
          <w:lang w:val="en-GB"/>
        </w:rPr>
        <w:t>Functional extension calls</w:t>
      </w:r>
    </w:p>
    <w:p w:rsidR="00CD1302" w:rsidRPr="00725A64" w:rsidRDefault="00CD1302" w:rsidP="00EA17BB">
      <w:pPr>
        <w:pStyle w:val="Heading3"/>
        <w:numPr>
          <w:ilvl w:val="3"/>
          <w:numId w:val="1"/>
        </w:numPr>
        <w:tabs>
          <w:tab w:val="left" w:pos="1078"/>
        </w:tabs>
        <w:ind w:left="0" w:firstLine="0"/>
        <w:rPr>
          <w:lang w:val="en-GB"/>
        </w:rPr>
      </w:pPr>
      <w:bookmarkStart w:id="1804" w:name="_Toc430078895"/>
      <w:r w:rsidRPr="00725A64">
        <w:rPr>
          <w:lang w:val="en-GB"/>
        </w:rPr>
        <w:t>Alternative</w:t>
      </w:r>
      <w:bookmarkEnd w:id="1804"/>
    </w:p>
    <w:p w:rsidR="00F02893" w:rsidRPr="00725A64" w:rsidRDefault="00DE2481" w:rsidP="00CD1302">
      <w:pPr>
        <w:rPr>
          <w:lang w:val="en-GB"/>
        </w:rPr>
      </w:pPr>
      <w:r w:rsidRPr="00725A64">
        <w:rPr>
          <w:lang w:val="en-GB"/>
        </w:rPr>
        <w:t>In the VIL template language, alternative</w:t>
      </w:r>
      <w:r w:rsidR="0025569B" w:rsidRPr="00725A64">
        <w:rPr>
          <w:lang w:val="en-GB"/>
        </w:rPr>
        <w:t xml:space="preserve">s </w:t>
      </w:r>
      <w:r w:rsidR="009413F1" w:rsidRPr="00725A64">
        <w:rPr>
          <w:lang w:val="en-GB"/>
        </w:rPr>
        <w:t xml:space="preserve">allow </w:t>
      </w:r>
      <w:r w:rsidR="0025569B" w:rsidRPr="00725A64">
        <w:rPr>
          <w:lang w:val="en-GB"/>
        </w:rPr>
        <w:t xml:space="preserve">choosing among different ways of instantiating an artifact, i.e., </w:t>
      </w:r>
      <w:r w:rsidR="009413F1" w:rsidRPr="00725A64">
        <w:rPr>
          <w:lang w:val="en-GB"/>
        </w:rPr>
        <w:t xml:space="preserve">upon evaluating </w:t>
      </w:r>
      <w:r w:rsidR="0025569B" w:rsidRPr="00725A64">
        <w:rPr>
          <w:lang w:val="en-GB"/>
        </w:rPr>
        <w:t>a condition the appropriate alternative to execute</w:t>
      </w:r>
      <w:r w:rsidR="009413F1" w:rsidRPr="00725A64">
        <w:rPr>
          <w:lang w:val="en-GB"/>
        </w:rPr>
        <w:t xml:space="preserve"> is determined</w:t>
      </w:r>
      <w:r w:rsidR="0025569B" w:rsidRPr="00725A64">
        <w:rPr>
          <w:lang w:val="en-GB"/>
        </w:rPr>
        <w:t>.</w:t>
      </w:r>
    </w:p>
    <w:p w:rsidR="00052411" w:rsidRPr="00725A64" w:rsidRDefault="00A34BA1" w:rsidP="00CD1302">
      <w:pPr>
        <w:rPr>
          <w:lang w:val="en-GB"/>
        </w:rPr>
      </w:pPr>
      <w:r w:rsidRPr="00725A64">
        <w:rPr>
          <w:lang w:val="en-GB"/>
        </w:rPr>
        <w:t xml:space="preserve">The (return) type of an alternative is either the common type of all alternatives or </w:t>
      </w:r>
      <w:proofErr w:type="gramStart"/>
      <w:r w:rsidR="00052411" w:rsidRPr="00725A64">
        <w:rPr>
          <w:rFonts w:ascii="Courier New" w:hAnsi="Courier New" w:cs="Courier New"/>
          <w:sz w:val="22"/>
          <w:szCs w:val="22"/>
          <w:lang w:val="en-GB"/>
        </w:rPr>
        <w:t>Any</w:t>
      </w:r>
      <w:proofErr w:type="gramEnd"/>
      <w:r w:rsidR="00052411" w:rsidRPr="00725A64">
        <w:rPr>
          <w:lang w:val="en-GB"/>
        </w:rPr>
        <w:t xml:space="preserve">. The return value of an alternative is determined by the last statement executed in the alternative selected by the </w:t>
      </w:r>
      <w:r w:rsidR="001A6C91" w:rsidRPr="00725A64">
        <w:rPr>
          <w:lang w:val="en-GB"/>
        </w:rPr>
        <w:t xml:space="preserve">(condition) </w:t>
      </w:r>
      <w:r w:rsidR="00052411" w:rsidRPr="00725A64">
        <w:rPr>
          <w:lang w:val="en-GB"/>
        </w:rPr>
        <w:t>expression.</w:t>
      </w:r>
    </w:p>
    <w:p w:rsidR="0061721E" w:rsidRDefault="00EB7B01">
      <w:pPr>
        <w:spacing w:line="276" w:lineRule="auto"/>
        <w:jc w:val="left"/>
        <w:rPr>
          <w:lang w:val="en-GB"/>
        </w:rPr>
      </w:pPr>
      <w:r w:rsidRPr="00725A64">
        <w:rPr>
          <w:b/>
          <w:lang w:val="en-GB"/>
        </w:rPr>
        <w:t>Syntax</w:t>
      </w:r>
      <w:r w:rsidRPr="00725A64">
        <w:rPr>
          <w:lang w:val="en-GB"/>
        </w:rPr>
        <w:t xml:space="preserve">: </w:t>
      </w:r>
    </w:p>
    <w:p w:rsidR="0061721E" w:rsidRDefault="009413F1">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00EB7B01" w:rsidRPr="00725A64">
        <w:rPr>
          <w:rFonts w:ascii="Courier New" w:hAnsi="Courier New" w:cs="Courier New"/>
          <w:i/>
          <w:sz w:val="22"/>
          <w:szCs w:val="22"/>
          <w:lang w:val="en-GB"/>
        </w:rPr>
        <w:t xml:space="preserve"> </w:t>
      </w:r>
      <w:r w:rsidR="00EB7B01"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00EB7B01"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p>
    <w:p w:rsidR="009413F1" w:rsidRPr="00725A64" w:rsidRDefault="009413F1" w:rsidP="009413F1">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if</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ifStatement</w:t>
      </w:r>
      <w:r w:rsidRPr="00725A64">
        <w:rPr>
          <w:rFonts w:ascii="Courier New" w:hAnsi="Courier New" w:cs="Courier New"/>
          <w:b/>
          <w:sz w:val="22"/>
          <w:szCs w:val="22"/>
          <w:lang w:val="en-GB"/>
        </w:rPr>
        <w:t xml:space="preserve"> else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p>
    <w:p w:rsidR="0061721E" w:rsidRDefault="00EB7B01">
      <w:pPr>
        <w:keepNext/>
        <w:spacing w:line="276" w:lineRule="auto"/>
        <w:rPr>
          <w:lang w:val="en-GB"/>
        </w:rPr>
      </w:pPr>
      <w:r w:rsidRPr="00725A64">
        <w:rPr>
          <w:b/>
          <w:lang w:val="en-GB"/>
        </w:rPr>
        <w:t>Description of Syntax</w:t>
      </w:r>
      <w:r w:rsidRPr="00725A64">
        <w:rPr>
          <w:lang w:val="en-GB"/>
        </w:rPr>
        <w:t>: A</w:t>
      </w:r>
      <w:r w:rsidR="009413F1" w:rsidRPr="00725A64">
        <w:rPr>
          <w:lang w:val="en-GB"/>
        </w:rPr>
        <w:t xml:space="preserve">n alternative statement </w:t>
      </w:r>
      <w:r w:rsidRPr="00725A64">
        <w:rPr>
          <w:lang w:val="en-GB"/>
        </w:rPr>
        <w:t>consists of the following elements:</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keyword </w:t>
      </w:r>
      <w:r w:rsidR="009413F1" w:rsidRPr="00725A64">
        <w:rPr>
          <w:rFonts w:ascii="Courier New" w:hAnsi="Courier New" w:cs="Courier New"/>
          <w:b/>
          <w:sz w:val="22"/>
          <w:szCs w:val="22"/>
          <w:lang w:val="en-GB"/>
        </w:rPr>
        <w:t>if</w:t>
      </w:r>
      <w:r w:rsidRPr="00725A64">
        <w:rPr>
          <w:lang w:val="en-GB"/>
        </w:rPr>
        <w:t xml:space="preserve"> indicates the </w:t>
      </w:r>
      <w:r w:rsidR="009413F1" w:rsidRPr="00725A64">
        <w:rPr>
          <w:lang w:val="en-GB"/>
        </w:rPr>
        <w:t>beginning of an alternative statement</w:t>
      </w:r>
      <w:r w:rsidRPr="00725A64">
        <w:rPr>
          <w:lang w:val="en-GB"/>
        </w:rPr>
        <w:t>.</w:t>
      </w:r>
    </w:p>
    <w:p w:rsidR="009413F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expression</w:t>
      </w:r>
      <w:r w:rsidRPr="00725A64">
        <w:rPr>
          <w:lang w:val="en-GB"/>
        </w:rPr>
        <w:t xml:space="preserve"> given in parenthesis determines whether the if-part (condition is evaluated to true) or the else-part (condition is evaluated to false) is executed. In particular, if the </w:t>
      </w:r>
      <w:r w:rsidRPr="00725A64">
        <w:rPr>
          <w:rFonts w:ascii="Courier New" w:hAnsi="Courier New" w:cs="Courier New"/>
          <w:i/>
          <w:sz w:val="22"/>
          <w:szCs w:val="22"/>
          <w:lang w:val="en-GB"/>
        </w:rPr>
        <w:t>expression</w:t>
      </w:r>
      <w:r w:rsidRPr="00725A64">
        <w:rPr>
          <w:lang w:val="en-GB"/>
        </w:rPr>
        <w:t xml:space="preserve"> cannot be evaluated, evaluation will terminate the evaluation of the sub-template block before evaluating the alternatives. </w:t>
      </w:r>
    </w:p>
    <w:p w:rsidR="00EB7B01" w:rsidRPr="00725A64" w:rsidRDefault="009413F1" w:rsidP="00EB7B01">
      <w:pPr>
        <w:pStyle w:val="ListParagraph"/>
        <w:numPr>
          <w:ilvl w:val="0"/>
          <w:numId w:val="7"/>
        </w:numPr>
        <w:spacing w:after="200" w:line="276" w:lineRule="auto"/>
        <w:ind w:left="993"/>
        <w:rPr>
          <w:lang w:val="en-GB"/>
        </w:rPr>
      </w:pPr>
      <w:r w:rsidRPr="00725A64">
        <w:rPr>
          <w:lang w:val="en-GB"/>
        </w:rPr>
        <w:t xml:space="preserve">The </w:t>
      </w:r>
      <w:r w:rsidRPr="00725A64">
        <w:rPr>
          <w:rFonts w:ascii="Courier New" w:hAnsi="Courier New" w:cs="Courier New"/>
          <w:i/>
          <w:sz w:val="22"/>
          <w:szCs w:val="22"/>
          <w:lang w:val="en-GB"/>
        </w:rPr>
        <w:t>ifStatement</w:t>
      </w:r>
      <w:r w:rsidRPr="00725A64">
        <w:rPr>
          <w:lang w:val="en-GB"/>
        </w:rPr>
        <w:t xml:space="preserve"> (</w:t>
      </w:r>
      <w:r w:rsidR="00E30E5B" w:rsidRPr="00725A64">
        <w:rPr>
          <w:lang w:val="en-GB"/>
        </w:rPr>
        <w:t>or statement block enclosed in curly braces</w:t>
      </w:r>
      <w:r w:rsidRPr="00725A64">
        <w:rPr>
          <w:lang w:val="en-GB"/>
        </w:rPr>
        <w:t xml:space="preserve">) is being executed when the </w:t>
      </w:r>
      <w:r w:rsidRPr="00725A64">
        <w:rPr>
          <w:rFonts w:ascii="Courier New" w:hAnsi="Courier New" w:cs="Courier New"/>
          <w:i/>
          <w:sz w:val="22"/>
          <w:szCs w:val="22"/>
          <w:lang w:val="en-GB"/>
        </w:rPr>
        <w:t>expression</w:t>
      </w:r>
      <w:r w:rsidRPr="00725A64">
        <w:rPr>
          <w:lang w:val="en-GB"/>
        </w:rPr>
        <w:t xml:space="preserve"> is evaluated to true. A single statement must be terminated by a semicolon.</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t xml:space="preserve">The </w:t>
      </w:r>
      <w:r w:rsidR="009413F1" w:rsidRPr="00725A64">
        <w:rPr>
          <w:rFonts w:ascii="Courier New" w:hAnsi="Courier New" w:cs="Courier New"/>
          <w:b/>
          <w:sz w:val="22"/>
          <w:szCs w:val="22"/>
          <w:lang w:val="en-GB"/>
        </w:rPr>
        <w:t>else</w:t>
      </w:r>
      <w:r w:rsidRPr="00725A64">
        <w:rPr>
          <w:lang w:val="en-GB"/>
        </w:rPr>
        <w:t xml:space="preserve"> </w:t>
      </w:r>
      <w:r w:rsidR="009413F1" w:rsidRPr="00725A64">
        <w:rPr>
          <w:lang w:val="en-GB"/>
        </w:rPr>
        <w:t xml:space="preserve">part is optional, i.e., if else is used in an alternative, a following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9413F1" w:rsidRPr="00725A64">
        <w:rPr>
          <w:lang w:val="en-GB"/>
        </w:rPr>
        <w:t>is required. As usual, a dangling else is bound to the innermost alternative.</w:t>
      </w:r>
    </w:p>
    <w:p w:rsidR="00EB7B01" w:rsidRPr="00725A64" w:rsidRDefault="00EB7B01" w:rsidP="00EB7B01">
      <w:pPr>
        <w:pStyle w:val="ListParagraph"/>
        <w:numPr>
          <w:ilvl w:val="0"/>
          <w:numId w:val="7"/>
        </w:numPr>
        <w:spacing w:after="200" w:line="276" w:lineRule="auto"/>
        <w:ind w:left="993"/>
        <w:rPr>
          <w:lang w:val="en-GB"/>
        </w:rPr>
      </w:pPr>
      <w:r w:rsidRPr="00725A64">
        <w:rPr>
          <w:lang w:val="en-GB"/>
        </w:rPr>
        <w:lastRenderedPageBreak/>
        <w:t xml:space="preserve">The </w:t>
      </w:r>
      <w:r w:rsidR="009339CE">
        <w:rPr>
          <w:rFonts w:ascii="Courier New" w:hAnsi="Courier New" w:cs="Courier New"/>
          <w:i/>
          <w:sz w:val="22"/>
          <w:szCs w:val="22"/>
          <w:lang w:val="en-GB"/>
        </w:rPr>
        <w:t>else</w:t>
      </w:r>
      <w:r w:rsidR="009339CE" w:rsidRPr="00725A64">
        <w:rPr>
          <w:rFonts w:ascii="Courier New" w:hAnsi="Courier New" w:cs="Courier New"/>
          <w:i/>
          <w:sz w:val="22"/>
          <w:szCs w:val="22"/>
          <w:lang w:val="en-GB"/>
        </w:rPr>
        <w:t>Statement</w:t>
      </w:r>
      <w:r w:rsidR="009339CE" w:rsidRPr="00725A64">
        <w:rPr>
          <w:lang w:val="en-GB"/>
        </w:rPr>
        <w:t xml:space="preserve"> </w:t>
      </w:r>
      <w:r w:rsidR="00E30E5B" w:rsidRPr="00725A64">
        <w:rPr>
          <w:lang w:val="en-GB"/>
        </w:rPr>
        <w:t xml:space="preserve">(or statement block enclosed in curly braces) is executed if the </w:t>
      </w:r>
      <w:r w:rsidR="00E30E5B" w:rsidRPr="00725A64">
        <w:rPr>
          <w:rFonts w:ascii="Courier New" w:hAnsi="Courier New" w:cs="Courier New"/>
          <w:i/>
          <w:sz w:val="22"/>
          <w:szCs w:val="22"/>
          <w:lang w:val="en-GB"/>
        </w:rPr>
        <w:t>expression</w:t>
      </w:r>
      <w:r w:rsidR="00E30E5B" w:rsidRPr="00725A64">
        <w:rPr>
          <w:lang w:val="en-GB"/>
        </w:rPr>
        <w:t xml:space="preserve"> is evaluated to false. Again, a single statement must be terminated by a semicolon.</w:t>
      </w:r>
    </w:p>
    <w:p w:rsidR="0061721E" w:rsidRDefault="00EB7B01">
      <w:pPr>
        <w:spacing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if</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config.variables().size() &gt; 0</w:t>
      </w:r>
      <w:r w:rsidRPr="00A749B6">
        <w:rPr>
          <w:rFonts w:ascii="Courier New" w:hAnsi="Courier New" w:cs="Courier New"/>
          <w:b/>
          <w:sz w:val="22"/>
          <w:szCs w:val="22"/>
          <w:lang w:val="en-GB"/>
        </w:rPr>
        <w:t>)</w:t>
      </w:r>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work on config</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 else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 produce an empty art</w:t>
      </w:r>
      <w:ins w:id="1805" w:author="Holger Eichelberger" w:date="2015-09-15T11:02:00Z">
        <w:r w:rsidR="001B20D7">
          <w:rPr>
            <w:rFonts w:ascii="Courier New" w:hAnsi="Courier New" w:cs="Courier New"/>
            <w:sz w:val="22"/>
            <w:szCs w:val="22"/>
            <w:lang w:val="en-GB"/>
          </w:rPr>
          <w:t>i</w:t>
        </w:r>
      </w:ins>
      <w:del w:id="1806" w:author="Holger Eichelberger" w:date="2015-09-15T11:02:00Z">
        <w:r w:rsidRPr="00A749B6" w:rsidDel="001B20D7">
          <w:rPr>
            <w:rFonts w:ascii="Courier New" w:hAnsi="Courier New" w:cs="Courier New"/>
            <w:sz w:val="22"/>
            <w:szCs w:val="22"/>
            <w:lang w:val="en-GB"/>
          </w:rPr>
          <w:delText>e</w:delText>
        </w:r>
      </w:del>
      <w:r w:rsidRPr="00A749B6">
        <w:rPr>
          <w:rFonts w:ascii="Courier New" w:hAnsi="Courier New" w:cs="Courier New"/>
          <w:sz w:val="22"/>
          <w:szCs w:val="22"/>
          <w:lang w:val="en-GB"/>
        </w:rPr>
        <w:t>fact</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07" w:name="_Ref397260663"/>
      <w:bookmarkStart w:id="1808" w:name="_Toc430078896"/>
      <w:r w:rsidRPr="00725A64">
        <w:rPr>
          <w:lang w:val="en-GB"/>
        </w:rPr>
        <w:t>Switch</w:t>
      </w:r>
      <w:bookmarkEnd w:id="1807"/>
      <w:bookmarkEnd w:id="1808"/>
    </w:p>
    <w:p w:rsidR="00F02893" w:rsidRPr="00FF7947" w:rsidRDefault="00052411" w:rsidP="00CD1302">
      <w:pPr>
        <w:rPr>
          <w:lang w:val="en-GB"/>
        </w:rPr>
      </w:pPr>
      <w:r w:rsidRPr="00725A64">
        <w:rPr>
          <w:lang w:val="en-GB"/>
        </w:rPr>
        <w:t xml:space="preserve">The switch statement in the VIL template language is for (dynamically) mapping configuration elements to </w:t>
      </w:r>
      <w:r w:rsidR="00687167" w:rsidRPr="00725A64">
        <w:rPr>
          <w:lang w:val="en-GB"/>
        </w:rPr>
        <w:t>art</w:t>
      </w:r>
      <w:ins w:id="1809" w:author="Holger Eichelberger" w:date="2015-09-15T11:02:00Z">
        <w:r w:rsidR="001B20D7">
          <w:rPr>
            <w:lang w:val="en-GB"/>
          </w:rPr>
          <w:t>i</w:t>
        </w:r>
      </w:ins>
      <w:del w:id="1810" w:author="Holger Eichelberger" w:date="2015-09-15T11:02:00Z">
        <w:r w:rsidR="00687167" w:rsidRPr="00725A64" w:rsidDel="001B20D7">
          <w:rPr>
            <w:lang w:val="en-GB"/>
          </w:rPr>
          <w:delText>e</w:delText>
        </w:r>
      </w:del>
      <w:r w:rsidR="00687167" w:rsidRPr="00725A64">
        <w:rPr>
          <w:lang w:val="en-GB"/>
        </w:rPr>
        <w:t>fact</w:t>
      </w:r>
      <w:r w:rsidRPr="00725A64">
        <w:rPr>
          <w:lang w:val="en-GB"/>
        </w:rPr>
        <w:t xml:space="preserve"> elements rather than for influencing the control flow (as it is the case for the alternative statement). However, in case of larger mappings with (more or less) static content, we suggest using a map variable (see Section </w:t>
      </w:r>
      <w:fldSimple w:instr=" REF _Ref315335785 \r \h  \* MERGEFORMAT ">
        <w:r w:rsidR="00AA153B">
          <w:rPr>
            <w:lang w:val="en-GB"/>
          </w:rPr>
          <w:t>3.1.5.4</w:t>
        </w:r>
      </w:fldSimple>
      <w:r w:rsidRPr="00725A64">
        <w:rPr>
          <w:lang w:val="en-GB"/>
        </w:rPr>
        <w:t>).</w:t>
      </w:r>
    </w:p>
    <w:p w:rsidR="00A34BA1" w:rsidRPr="00725A64" w:rsidRDefault="00A34BA1" w:rsidP="00A34BA1">
      <w:pPr>
        <w:rPr>
          <w:lang w:val="en-GB"/>
        </w:rPr>
      </w:pPr>
      <w:r w:rsidRPr="00725A64">
        <w:rPr>
          <w:lang w:val="en-GB"/>
        </w:rPr>
        <w:t xml:space="preserve">The (return) type of an alternative is either the common type of all cases or </w:t>
      </w:r>
      <w:proofErr w:type="gramStart"/>
      <w:r w:rsidRPr="00725A64">
        <w:rPr>
          <w:rFonts w:ascii="Courier New" w:hAnsi="Courier New" w:cs="Courier New"/>
          <w:sz w:val="22"/>
          <w:szCs w:val="22"/>
          <w:lang w:val="en-GB"/>
        </w:rPr>
        <w:t>Any</w:t>
      </w:r>
      <w:proofErr w:type="gramEnd"/>
      <w:r w:rsidRPr="00725A64">
        <w:rPr>
          <w:lang w:val="en-GB"/>
        </w:rPr>
        <w:t>. The return value of an alternative is determined by the last statement executed in the alternative selected by the (condition) expression.</w:t>
      </w:r>
    </w:p>
    <w:p w:rsidR="0061721E" w:rsidRDefault="00FD15A3">
      <w:pPr>
        <w:spacing w:line="276" w:lineRule="auto"/>
        <w:jc w:val="left"/>
        <w:rPr>
          <w:lang w:val="en-GB"/>
        </w:rPr>
      </w:pPr>
      <w:r w:rsidRPr="00725A64">
        <w:rPr>
          <w:b/>
          <w:lang w:val="en-GB"/>
        </w:rPr>
        <w:t>Syntax</w:t>
      </w:r>
      <w:r w:rsidRPr="00725A64">
        <w:rPr>
          <w:lang w:val="en-GB"/>
        </w:rPr>
        <w:t xml:space="preserve">: </w:t>
      </w:r>
    </w:p>
    <w:p w:rsidR="0061721E" w:rsidDel="00F32800" w:rsidRDefault="00E701F8">
      <w:pPr>
        <w:spacing w:after="60" w:line="276" w:lineRule="auto"/>
        <w:ind w:left="562"/>
        <w:jc w:val="left"/>
        <w:rPr>
          <w:del w:id="1811" w:author="Holger Eichelberger" w:date="2015-09-15T09:15:00Z"/>
          <w:rFonts w:ascii="Courier New" w:hAnsi="Courier New" w:cs="Courier New"/>
          <w:b/>
          <w:sz w:val="22"/>
          <w:szCs w:val="22"/>
          <w:lang w:val="en-GB"/>
        </w:rPr>
      </w:pPr>
      <w:del w:id="1812"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E701F8">
      <w:pPr>
        <w:spacing w:after="60" w:line="276" w:lineRule="auto"/>
        <w:ind w:left="562"/>
        <w:jc w:val="left"/>
        <w:rPr>
          <w:del w:id="1813" w:author="Holger Eichelberger" w:date="2015-09-15T09:15:00Z"/>
          <w:rFonts w:ascii="Courier New" w:hAnsi="Courier New" w:cs="Courier New"/>
          <w:b/>
          <w:sz w:val="22"/>
          <w:szCs w:val="22"/>
          <w:lang w:val="en-GB"/>
        </w:rPr>
      </w:pPr>
      <w:del w:id="1814"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E701F8">
      <w:pPr>
        <w:spacing w:after="60" w:line="276" w:lineRule="auto"/>
        <w:ind w:left="562"/>
        <w:jc w:val="left"/>
        <w:rPr>
          <w:del w:id="1815" w:author="Holger Eichelberger" w:date="2015-09-15T09:15:00Z"/>
          <w:rFonts w:ascii="Courier New" w:hAnsi="Courier New" w:cs="Courier New"/>
          <w:b/>
          <w:sz w:val="22"/>
          <w:szCs w:val="22"/>
          <w:lang w:val="en-GB"/>
        </w:rPr>
      </w:pPr>
      <w:del w:id="1816" w:author="Holger Eichelberger" w:date="2015-09-15T09:15:00Z">
        <w:r w:rsidRPr="00725A64" w:rsidDel="00F32800">
          <w:rPr>
            <w:rFonts w:ascii="Courier New" w:hAnsi="Courier New" w:cs="Courier New"/>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3</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4</w:delText>
        </w:r>
      </w:del>
    </w:p>
    <w:p w:rsidR="0061721E" w:rsidDel="00F32800" w:rsidRDefault="00E701F8">
      <w:pPr>
        <w:spacing w:after="60" w:line="276" w:lineRule="auto"/>
        <w:ind w:left="562"/>
        <w:jc w:val="left"/>
        <w:rPr>
          <w:del w:id="1817" w:author="Holger Eichelberger" w:date="2015-09-15T09:15:00Z"/>
          <w:rFonts w:ascii="Courier New" w:hAnsi="Courier New" w:cs="Courier New"/>
          <w:b/>
          <w:sz w:val="22"/>
          <w:szCs w:val="22"/>
          <w:lang w:val="en-GB"/>
        </w:rPr>
      </w:pPr>
      <w:del w:id="1818"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819" w:author="Holger Eichelberger" w:date="2015-09-15T09:15:00Z"/>
          <w:rFonts w:ascii="Courier New" w:hAnsi="Courier New" w:cs="Courier New"/>
          <w:b/>
          <w:sz w:val="22"/>
          <w:szCs w:val="22"/>
          <w:lang w:val="en-GB"/>
        </w:rPr>
      </w:pPr>
    </w:p>
    <w:p w:rsidR="0061721E" w:rsidDel="00F32800" w:rsidRDefault="00FD15A3">
      <w:pPr>
        <w:spacing w:after="60" w:line="276" w:lineRule="auto"/>
        <w:ind w:left="562"/>
        <w:jc w:val="left"/>
        <w:rPr>
          <w:del w:id="1820" w:author="Holger Eichelberger" w:date="2015-09-15T09:15:00Z"/>
          <w:rFonts w:ascii="Courier New" w:hAnsi="Courier New" w:cs="Courier New"/>
          <w:b/>
          <w:sz w:val="22"/>
          <w:szCs w:val="22"/>
          <w:lang w:val="en-GB"/>
        </w:rPr>
      </w:pPr>
      <w:del w:id="1821" w:author="Holger Eichelberger" w:date="2015-09-15T09:15:00Z">
        <w:r w:rsidRPr="00725A64" w:rsidDel="00F32800">
          <w:rPr>
            <w:rFonts w:ascii="Courier New" w:hAnsi="Courier New" w:cs="Courier New"/>
            <w:b/>
            <w:sz w:val="22"/>
            <w:szCs w:val="22"/>
            <w:lang w:val="en-GB"/>
          </w:rPr>
          <w:delText>switch</w:delText>
        </w:r>
        <w:r w:rsidRPr="00725A64" w:rsidDel="00F32800">
          <w:rPr>
            <w:rFonts w:ascii="Courier New" w:hAnsi="Courier New" w:cs="Courier New"/>
            <w:i/>
            <w:sz w:val="22"/>
            <w:szCs w:val="22"/>
            <w:lang w:val="en-GB"/>
          </w:rPr>
          <w:delText xml:space="preserve"> </w:delText>
        </w:r>
        <w:r w:rsidRPr="00725A64" w:rsidDel="00F32800">
          <w:rPr>
            <w:rFonts w:ascii="Courier New" w:hAnsi="Courier New" w:cs="Courier New"/>
            <w:b/>
            <w:sz w:val="22"/>
            <w:szCs w:val="22"/>
            <w:lang w:val="en-GB"/>
          </w:rPr>
          <w:delText>(</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b/>
            <w:sz w:val="22"/>
            <w:szCs w:val="22"/>
            <w:lang w:val="en-GB"/>
          </w:rPr>
          <w:delText>) {</w:delText>
        </w:r>
      </w:del>
    </w:p>
    <w:p w:rsidR="0061721E" w:rsidDel="00F32800" w:rsidRDefault="00FD15A3">
      <w:pPr>
        <w:spacing w:after="60" w:line="276" w:lineRule="auto"/>
        <w:ind w:left="562"/>
        <w:jc w:val="left"/>
        <w:rPr>
          <w:del w:id="1822" w:author="Holger Eichelberger" w:date="2015-09-15T09:15:00Z"/>
          <w:rFonts w:ascii="Courier New" w:hAnsi="Courier New" w:cs="Courier New"/>
          <w:b/>
          <w:sz w:val="22"/>
          <w:szCs w:val="22"/>
          <w:lang w:val="en-GB"/>
        </w:rPr>
      </w:pPr>
      <w:del w:id="1823" w:author="Holger Eichelberger" w:date="2015-09-15T09:15:00Z">
        <w:r w:rsidRPr="00725A64" w:rsidDel="00F32800">
          <w:rPr>
            <w:rFonts w:ascii="Courier New" w:hAnsi="Courier New" w:cs="Courier New"/>
            <w:b/>
            <w:sz w:val="22"/>
            <w:szCs w:val="22"/>
            <w:lang w:val="en-GB"/>
          </w:rPr>
          <w:delText xml:space="preserve">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1</w:delText>
        </w:r>
        <w:r w:rsidRPr="00725A64" w:rsidDel="00F32800">
          <w:rPr>
            <w:rFonts w:ascii="Courier New" w:hAnsi="Courier New" w:cs="Courier New"/>
            <w:b/>
            <w:sz w:val="22"/>
            <w:szCs w:val="22"/>
            <w:lang w:val="en-GB"/>
          </w:rPr>
          <w:delText xml:space="preserve">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2</w:delText>
        </w:r>
        <w:r w:rsidRPr="00725A64" w:rsidDel="00F32800">
          <w:rPr>
            <w:rFonts w:ascii="Courier New" w:hAnsi="Courier New" w:cs="Courier New"/>
            <w:b/>
            <w:sz w:val="22"/>
            <w:szCs w:val="22"/>
            <w:lang w:val="en-GB"/>
          </w:rPr>
          <w:delText>,</w:delText>
        </w:r>
      </w:del>
    </w:p>
    <w:p w:rsidR="0061721E" w:rsidDel="00F32800" w:rsidRDefault="00FD15A3">
      <w:pPr>
        <w:spacing w:after="60" w:line="276" w:lineRule="auto"/>
        <w:ind w:left="562"/>
        <w:jc w:val="left"/>
        <w:rPr>
          <w:del w:id="1824" w:author="Holger Eichelberger" w:date="2015-09-15T09:15:00Z"/>
          <w:rFonts w:ascii="Courier New" w:hAnsi="Courier New" w:cs="Courier New"/>
          <w:b/>
          <w:sz w:val="22"/>
          <w:szCs w:val="22"/>
          <w:lang w:val="en-GB"/>
        </w:rPr>
      </w:pPr>
      <w:del w:id="1825" w:author="Holger Eichelberger" w:date="2015-09-15T09:15:00Z">
        <w:r w:rsidRPr="00725A64" w:rsidDel="00F32800">
          <w:rPr>
            <w:rFonts w:ascii="Courier New" w:hAnsi="Courier New" w:cs="Courier New"/>
            <w:b/>
            <w:sz w:val="22"/>
            <w:szCs w:val="22"/>
            <w:lang w:val="en-GB"/>
          </w:rPr>
          <w:delText xml:space="preserve">  default : </w:delText>
        </w:r>
        <w:r w:rsidRPr="00725A64" w:rsidDel="00F32800">
          <w:rPr>
            <w:rFonts w:ascii="Courier New" w:hAnsi="Courier New" w:cs="Courier New"/>
            <w:i/>
            <w:sz w:val="22"/>
            <w:szCs w:val="22"/>
            <w:lang w:val="en-GB"/>
          </w:rPr>
          <w:delText>expression</w:delText>
        </w:r>
        <w:r w:rsidRPr="00725A64" w:rsidDel="00F32800">
          <w:rPr>
            <w:rFonts w:ascii="Courier New" w:hAnsi="Courier New" w:cs="Courier New"/>
            <w:i/>
            <w:sz w:val="22"/>
            <w:szCs w:val="22"/>
            <w:vertAlign w:val="subscript"/>
            <w:lang w:val="en-GB"/>
          </w:rPr>
          <w:delText>5</w:delText>
        </w:r>
      </w:del>
    </w:p>
    <w:p w:rsidR="0061721E" w:rsidDel="00F32800" w:rsidRDefault="00FD15A3">
      <w:pPr>
        <w:spacing w:after="60" w:line="276" w:lineRule="auto"/>
        <w:ind w:left="562"/>
        <w:jc w:val="left"/>
        <w:rPr>
          <w:del w:id="1826" w:author="Holger Eichelberger" w:date="2015-09-15T09:15:00Z"/>
          <w:rFonts w:ascii="Courier New" w:hAnsi="Courier New" w:cs="Courier New"/>
          <w:b/>
          <w:sz w:val="22"/>
          <w:szCs w:val="22"/>
          <w:lang w:val="en-GB"/>
        </w:rPr>
      </w:pPr>
      <w:del w:id="1827" w:author="Holger Eichelberger" w:date="2015-09-15T09:15:00Z">
        <w:r w:rsidRPr="00725A64" w:rsidDel="00F32800">
          <w:rPr>
            <w:rFonts w:ascii="Courier New" w:hAnsi="Courier New" w:cs="Courier New"/>
            <w:b/>
            <w:sz w:val="22"/>
            <w:szCs w:val="22"/>
            <w:lang w:val="en-GB"/>
          </w:rPr>
          <w:delText>}</w:delText>
        </w:r>
      </w:del>
    </w:p>
    <w:p w:rsidR="0061721E" w:rsidDel="00F32800" w:rsidRDefault="0061721E">
      <w:pPr>
        <w:spacing w:after="60" w:line="276" w:lineRule="auto"/>
        <w:ind w:left="562"/>
        <w:jc w:val="left"/>
        <w:rPr>
          <w:del w:id="1828" w:author="Holger Eichelberger" w:date="2015-09-15T09:15:00Z"/>
          <w:rFonts w:ascii="Courier New" w:hAnsi="Courier New" w:cs="Courier New"/>
          <w:b/>
          <w:sz w:val="22"/>
          <w:szCs w:val="22"/>
          <w:lang w:val="en-GB"/>
        </w:rPr>
      </w:pPr>
    </w:p>
    <w:p w:rsidR="0061721E" w:rsidRDefault="00FD15A3">
      <w:pPr>
        <w:spacing w:after="60" w:line="276" w:lineRule="auto"/>
        <w:ind w:left="562"/>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switch</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2</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proofErr w:type="gramStart"/>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3</w:t>
      </w:r>
      <w:r w:rsidRPr="00725A64">
        <w:rPr>
          <w:rFonts w:ascii="Courier New" w:hAnsi="Courier New" w:cs="Courier New"/>
          <w:b/>
          <w:sz w:val="22"/>
          <w:szCs w:val="22"/>
          <w:lang w:val="en-GB"/>
        </w:rPr>
        <w:t xml:space="preserve">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4</w:t>
      </w:r>
      <w:r w:rsidRPr="00725A64">
        <w:rPr>
          <w:rFonts w:ascii="Courier New" w:hAnsi="Courier New" w:cs="Courier New"/>
          <w:b/>
          <w:sz w:val="22"/>
          <w:szCs w:val="22"/>
          <w:lang w:val="en-GB"/>
        </w:rPr>
        <w:t>,</w:t>
      </w:r>
    </w:p>
    <w:p w:rsidR="0061721E" w:rsidRDefault="00FD15A3">
      <w:pPr>
        <w:spacing w:after="60" w:line="276" w:lineRule="auto"/>
        <w:ind w:left="562"/>
        <w:jc w:val="left"/>
        <w:rPr>
          <w:rFonts w:ascii="Courier New" w:hAnsi="Courier New" w:cs="Courier New"/>
          <w:b/>
          <w:sz w:val="22"/>
          <w:szCs w:val="22"/>
          <w:lang w:val="en-GB"/>
        </w:rPr>
      </w:pPr>
      <w:r w:rsidRPr="00725A64">
        <w:rPr>
          <w:rFonts w:ascii="Courier New" w:hAnsi="Courier New" w:cs="Courier New"/>
          <w:b/>
          <w:sz w:val="22"/>
          <w:szCs w:val="22"/>
          <w:lang w:val="en-GB"/>
        </w:rPr>
        <w:t xml:space="preserve">  </w:t>
      </w:r>
      <w:ins w:id="1829" w:author="Holger Eichelberger" w:date="2015-09-15T09:15:00Z">
        <w:r w:rsidR="00FF39BE" w:rsidRPr="00FF39BE">
          <w:rPr>
            <w:rFonts w:ascii="Courier New" w:hAnsi="Courier New" w:cs="Courier New"/>
            <w:i/>
            <w:sz w:val="22"/>
            <w:szCs w:val="22"/>
            <w:lang w:val="en-GB"/>
            <w:rPrChange w:id="1830" w:author="Holger Eichelberger" w:date="2015-09-15T09:15:00Z">
              <w:rPr>
                <w:rFonts w:ascii="Courier New" w:hAnsi="Courier New" w:cs="Courier New"/>
                <w:b/>
                <w:color w:val="0000FF"/>
                <w:sz w:val="22"/>
                <w:szCs w:val="22"/>
                <w:u w:val="single"/>
                <w:lang w:val="en-GB"/>
              </w:rPr>
            </w:rPrChange>
          </w:rPr>
          <w:t>[</w:t>
        </w:r>
      </w:ins>
      <w:proofErr w:type="gramStart"/>
      <w:r w:rsidRPr="00725A64">
        <w:rPr>
          <w:rFonts w:ascii="Courier New" w:hAnsi="Courier New" w:cs="Courier New"/>
          <w:b/>
          <w:sz w:val="22"/>
          <w:szCs w:val="22"/>
          <w:lang w:val="en-GB"/>
        </w:rPr>
        <w:t>default :</w:t>
      </w:r>
      <w:proofErr w:type="gramEnd"/>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5</w:t>
      </w:r>
      <w:ins w:id="1831" w:author="Holger Eichelberger" w:date="2015-09-15T09:15:00Z">
        <w:r w:rsidR="00FF39BE" w:rsidRPr="00FF39BE">
          <w:rPr>
            <w:rFonts w:ascii="Courier New" w:hAnsi="Courier New" w:cs="Courier New"/>
            <w:i/>
            <w:sz w:val="22"/>
            <w:szCs w:val="22"/>
            <w:lang w:val="en-GB"/>
            <w:rPrChange w:id="1832" w:author="Holger Eichelberger" w:date="2015-09-15T09:15:00Z">
              <w:rPr>
                <w:rFonts w:ascii="Courier New" w:hAnsi="Courier New" w:cs="Courier New"/>
                <w:i/>
                <w:color w:val="0000FF"/>
                <w:sz w:val="22"/>
                <w:szCs w:val="22"/>
                <w:u w:val="single"/>
                <w:vertAlign w:val="subscript"/>
                <w:lang w:val="en-GB"/>
              </w:rPr>
            </w:rPrChange>
          </w:rPr>
          <w:t>]</w:t>
        </w:r>
      </w:ins>
    </w:p>
    <w:p w:rsidR="00FD15A3" w:rsidRPr="00725A64" w:rsidRDefault="00FD15A3" w:rsidP="00FD15A3">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p>
    <w:p w:rsidR="0061721E" w:rsidRDefault="00FD15A3">
      <w:pPr>
        <w:keepNext/>
        <w:spacing w:line="276" w:lineRule="auto"/>
        <w:rPr>
          <w:lang w:val="en-GB"/>
        </w:rPr>
      </w:pPr>
      <w:r w:rsidRPr="00725A64">
        <w:rPr>
          <w:b/>
          <w:lang w:val="en-GB"/>
        </w:rPr>
        <w:t>Description of Syntax</w:t>
      </w:r>
      <w:r w:rsidRPr="00725A64">
        <w:rPr>
          <w:lang w:val="en-GB"/>
        </w:rPr>
        <w:t>: An alternative statement consists of the following elements:</w:t>
      </w:r>
    </w:p>
    <w:p w:rsidR="00FD15A3" w:rsidRPr="00725A64" w:rsidRDefault="00FD15A3" w:rsidP="00FD15A3">
      <w:pPr>
        <w:pStyle w:val="ListParagraph"/>
        <w:numPr>
          <w:ilvl w:val="0"/>
          <w:numId w:val="7"/>
        </w:numPr>
        <w:spacing w:after="200" w:line="276" w:lineRule="auto"/>
        <w:ind w:left="993"/>
        <w:rPr>
          <w:lang w:val="en-GB"/>
        </w:rPr>
      </w:pPr>
      <w:r w:rsidRPr="00725A64">
        <w:rPr>
          <w:lang w:val="en-GB"/>
        </w:rPr>
        <w:t xml:space="preserve">The keyword </w:t>
      </w:r>
      <w:r w:rsidR="00B625C3" w:rsidRPr="00725A64">
        <w:rPr>
          <w:rFonts w:ascii="Courier New" w:hAnsi="Courier New" w:cs="Courier New"/>
          <w:b/>
          <w:sz w:val="22"/>
          <w:szCs w:val="22"/>
          <w:lang w:val="en-GB"/>
        </w:rPr>
        <w:t>switch</w:t>
      </w:r>
      <w:r w:rsidRPr="00725A64">
        <w:rPr>
          <w:lang w:val="en-GB"/>
        </w:rPr>
        <w:t xml:space="preserve"> indicates the b</w:t>
      </w:r>
      <w:r w:rsidR="00B625C3" w:rsidRPr="00725A64">
        <w:rPr>
          <w:lang w:val="en-GB"/>
        </w:rPr>
        <w:t>eginning of a switch</w:t>
      </w:r>
      <w:r w:rsidRPr="00725A64">
        <w:rPr>
          <w:lang w:val="en-GB"/>
        </w:rPr>
        <w:t xml:space="preserve"> statement.</w:t>
      </w:r>
      <w:r w:rsidR="00B625C3" w:rsidRPr="00725A64">
        <w:rPr>
          <w:lang w:val="en-GB"/>
        </w:rPr>
        <w:t xml:space="preserve"> It is followed by an </w:t>
      </w:r>
      <w:r w:rsidR="00B625C3" w:rsidRPr="00725A64">
        <w:rPr>
          <w:rFonts w:ascii="Courier New" w:hAnsi="Courier New" w:cs="Courier New"/>
          <w:i/>
          <w:sz w:val="22"/>
          <w:szCs w:val="22"/>
          <w:lang w:val="en-GB"/>
        </w:rPr>
        <w:t>expression</w:t>
      </w:r>
      <w:r w:rsidR="00B625C3" w:rsidRPr="00725A64">
        <w:rPr>
          <w:lang w:val="en-GB"/>
        </w:rPr>
        <w:t xml:space="preserve"> to switch over and the individual cases in a block of curly brackets.</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A case consists of an expression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1</w:t>
      </w:r>
      <w:r w:rsidRPr="00725A64">
        <w:rPr>
          <w:lang w:val="en-GB"/>
        </w:rPr>
        <w:t xml:space="preserve"> or </w:t>
      </w:r>
      <w:r w:rsidRPr="00725A64">
        <w:rPr>
          <w:rFonts w:ascii="Courier New" w:hAnsi="Courier New" w:cs="Courier New"/>
          <w:i/>
          <w:sz w:val="22"/>
          <w:szCs w:val="22"/>
          <w:lang w:val="en-GB"/>
        </w:rPr>
        <w:t>expression</w:t>
      </w:r>
      <w:r w:rsidRPr="00725A64">
        <w:rPr>
          <w:rFonts w:ascii="Courier New" w:hAnsi="Courier New" w:cs="Courier New"/>
          <w:i/>
          <w:vertAlign w:val="subscript"/>
          <w:lang w:val="en-GB"/>
        </w:rPr>
        <w:t>3</w:t>
      </w:r>
      <w:r w:rsidRPr="00725A64">
        <w:rPr>
          <w:lang w:val="en-GB"/>
        </w:rPr>
        <w:t xml:space="preserve"> above) to be matched against expression. If an individual match succeeds, the related value expression will be evaluated and determines the (result) value of the switch statement.</w:t>
      </w:r>
      <w:r w:rsidR="003C061B" w:rsidRPr="00725A64">
        <w:rPr>
          <w:lang w:val="en-GB"/>
        </w:rPr>
        <w:t xml:space="preserve"> The implicit variable </w:t>
      </w:r>
      <w:r w:rsidR="003C061B" w:rsidRPr="00725A64">
        <w:rPr>
          <w:rFonts w:ascii="Courier New" w:hAnsi="Courier New" w:cs="Courier New"/>
          <w:sz w:val="22"/>
          <w:szCs w:val="22"/>
          <w:lang w:val="en-GB"/>
        </w:rPr>
        <w:t>VALUE</w:t>
      </w:r>
      <w:r w:rsidR="003C061B" w:rsidRPr="00725A64">
        <w:rPr>
          <w:lang w:val="en-GB"/>
        </w:rPr>
        <w:t xml:space="preserve"> may be used within the value expression in order to refer to the evaluated value of </w:t>
      </w:r>
      <w:r w:rsidR="003C061B" w:rsidRPr="00725A64">
        <w:rPr>
          <w:rFonts w:ascii="Courier New" w:hAnsi="Courier New" w:cs="Courier New"/>
          <w:i/>
          <w:sz w:val="22"/>
          <w:szCs w:val="22"/>
          <w:lang w:val="en-GB"/>
        </w:rPr>
        <w:t>expression.</w:t>
      </w:r>
    </w:p>
    <w:p w:rsidR="00B625C3" w:rsidRPr="00725A64" w:rsidRDefault="00B625C3" w:rsidP="00FD15A3">
      <w:pPr>
        <w:pStyle w:val="ListParagraph"/>
        <w:numPr>
          <w:ilvl w:val="0"/>
          <w:numId w:val="7"/>
        </w:numPr>
        <w:spacing w:after="200" w:line="276" w:lineRule="auto"/>
        <w:ind w:left="993"/>
        <w:rPr>
          <w:lang w:val="en-GB"/>
        </w:rPr>
      </w:pPr>
      <w:r w:rsidRPr="00725A64">
        <w:rPr>
          <w:lang w:val="en-GB"/>
        </w:rPr>
        <w:t xml:space="preserve">Optionally, a </w:t>
      </w:r>
      <w:r w:rsidRPr="00725A64">
        <w:rPr>
          <w:rFonts w:ascii="Courier New" w:hAnsi="Courier New" w:cs="Courier New"/>
          <w:b/>
          <w:sz w:val="22"/>
          <w:szCs w:val="22"/>
          <w:lang w:val="en-GB"/>
        </w:rPr>
        <w:t>default</w:t>
      </w:r>
      <w:r w:rsidR="00FD15A3" w:rsidRPr="00725A64">
        <w:rPr>
          <w:lang w:val="en-GB"/>
        </w:rPr>
        <w:t xml:space="preserve"> </w:t>
      </w:r>
      <w:r w:rsidRPr="00725A64">
        <w:rPr>
          <w:lang w:val="en-GB"/>
        </w:rPr>
        <w:t>case can be given which is considered if none of the previous cases matches. In that case, the expression stated behind the default will be evaluated and determines the (result) value of the switch statement.</w:t>
      </w:r>
    </w:p>
    <w:p w:rsidR="0061721E" w:rsidRDefault="00FD15A3">
      <w:pPr>
        <w:keepNext/>
        <w:spacing w:line="276" w:lineRule="auto"/>
        <w:jc w:val="left"/>
        <w:rPr>
          <w:lang w:val="en-GB"/>
        </w:rPr>
      </w:pPr>
      <w:r w:rsidRPr="00725A64">
        <w:rPr>
          <w:b/>
          <w:lang w:val="en-GB"/>
        </w:rPr>
        <w:lastRenderedPageBreak/>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proofErr w:type="gramStart"/>
      <w:r w:rsidRPr="00A749B6">
        <w:rPr>
          <w:rFonts w:ascii="Courier New" w:hAnsi="Courier New" w:cs="Courier New"/>
          <w:b/>
          <w:sz w:val="22"/>
          <w:szCs w:val="22"/>
          <w:lang w:val="en-GB"/>
        </w:rPr>
        <w:t>switch</w:t>
      </w:r>
      <w:proofErr w:type="gramEnd"/>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r w:rsidRPr="00A749B6">
        <w:rPr>
          <w:rFonts w:ascii="Courier New" w:hAnsi="Courier New" w:cs="Courier New"/>
          <w:sz w:val="22"/>
          <w:szCs w:val="22"/>
          <w:lang w:val="en-GB"/>
        </w:rPr>
        <w:t>var.name()</w:t>
      </w:r>
      <w:r w:rsidRPr="00A749B6">
        <w:rPr>
          <w:rFonts w:ascii="Courier New" w:hAnsi="Courier New" w:cs="Courier New"/>
          <w:b/>
          <w:sz w:val="22"/>
          <w:szCs w:val="22"/>
          <w:lang w:val="en-GB"/>
        </w:rPr>
        <w:t>)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”forkNumber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VALUE + var.intValue() – 1,</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”cpuNumber</w:t>
      </w:r>
      <w:proofErr w:type="gramStart"/>
      <w:r w:rsidRPr="00A749B6">
        <w:rPr>
          <w:rFonts w:ascii="Courier New" w:hAnsi="Courier New" w:cs="Courier New"/>
          <w:sz w:val="22"/>
          <w:szCs w:val="22"/>
          <w:lang w:val="en-GB"/>
        </w:rPr>
        <w:t xml:space="preserve">” </w:t>
      </w:r>
      <w:r w:rsidRPr="00A749B6">
        <w:rPr>
          <w:rFonts w:ascii="Courier New" w:hAnsi="Courier New" w:cs="Courier New"/>
          <w:b/>
          <w:sz w:val="22"/>
          <w:szCs w:val="22"/>
          <w:lang w:val="en-GB"/>
        </w:rPr>
        <w:t>:</w:t>
      </w:r>
      <w:proofErr w:type="gramEnd"/>
      <w:r w:rsidRPr="00A749B6">
        <w:rPr>
          <w:rFonts w:ascii="Courier New" w:hAnsi="Courier New" w:cs="Courier New"/>
          <w:sz w:val="22"/>
          <w:szCs w:val="22"/>
          <w:lang w:val="en-GB"/>
        </w:rPr>
        <w:t xml:space="preserve"> var.stringValue()</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//go on with further cases and a default value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 xml:space="preserve">    //if required</w:t>
      </w:r>
    </w:p>
    <w:p w:rsidR="00A749B6" w:rsidRPr="00A749B6" w:rsidRDefault="00A749B6" w:rsidP="00A749B6">
      <w:pPr>
        <w:spacing w:after="0"/>
        <w:ind w:firstLine="567"/>
        <w:rPr>
          <w:rFonts w:ascii="Courier New" w:hAnsi="Courier New" w:cs="Courier New"/>
          <w:b/>
          <w:sz w:val="22"/>
          <w:szCs w:val="22"/>
          <w:lang w:val="en-GB"/>
        </w:rPr>
      </w:pPr>
      <w:r w:rsidRPr="00A749B6">
        <w:rPr>
          <w:rFonts w:ascii="Courier New" w:hAnsi="Courier New" w:cs="Courier New"/>
          <w:b/>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33" w:name="_Ref368407251"/>
      <w:bookmarkStart w:id="1834" w:name="_Toc430078897"/>
      <w:r w:rsidRPr="00725A64">
        <w:rPr>
          <w:lang w:val="en-GB"/>
        </w:rPr>
        <w:t>Loop</w:t>
      </w:r>
      <w:bookmarkEnd w:id="1833"/>
      <w:bookmarkEnd w:id="1834"/>
    </w:p>
    <w:p w:rsidR="00F02893" w:rsidRPr="00725A64" w:rsidRDefault="001A2054" w:rsidP="00CD1302">
      <w:pPr>
        <w:rPr>
          <w:lang w:val="en-GB"/>
        </w:rPr>
      </w:pPr>
      <w:r w:rsidRPr="00725A64">
        <w:rPr>
          <w:lang w:val="en-GB"/>
        </w:rPr>
        <w:t>The for</w:t>
      </w:r>
      <w:r w:rsidR="00054CDC" w:rsidRPr="00725A64">
        <w:rPr>
          <w:lang w:val="en-GB"/>
        </w:rPr>
        <w:t>-</w:t>
      </w:r>
      <w:r w:rsidRPr="00725A64">
        <w:rPr>
          <w:lang w:val="en-GB"/>
        </w:rPr>
        <w:t xml:space="preserve">statement in VIL </w:t>
      </w:r>
      <w:r w:rsidR="00054CDC" w:rsidRPr="00725A64">
        <w:rPr>
          <w:lang w:val="en-GB"/>
        </w:rPr>
        <w:t>enables the defined repetition of statements. Basically, it is rather similar to an iterator-loop in Java.</w:t>
      </w:r>
      <w:r w:rsidR="00B73A39" w:rsidRPr="00725A64">
        <w:rPr>
          <w:lang w:val="en-GB"/>
        </w:rPr>
        <w:t xml:space="preserve"> </w:t>
      </w:r>
    </w:p>
    <w:p w:rsidR="0061721E" w:rsidRDefault="00054CDC">
      <w:pPr>
        <w:spacing w:line="276" w:lineRule="auto"/>
        <w:jc w:val="left"/>
        <w:rPr>
          <w:lang w:val="en-GB"/>
        </w:rPr>
      </w:pPr>
      <w:r w:rsidRPr="00725A64">
        <w:rPr>
          <w:b/>
          <w:lang w:val="en-GB"/>
        </w:rPr>
        <w:t>Syntax</w:t>
      </w:r>
      <w:r w:rsidRPr="00725A64">
        <w:rPr>
          <w:lang w:val="en-GB"/>
        </w:rPr>
        <w:t xml:space="preserve">: </w:t>
      </w:r>
    </w:p>
    <w:p w:rsidR="00054CDC" w:rsidRPr="00725A64" w:rsidRDefault="00054CDC"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FD0D68" w:rsidRDefault="00FD0D68" w:rsidP="00054CDC">
      <w:pPr>
        <w:spacing w:after="200" w:line="276" w:lineRule="auto"/>
        <w:ind w:left="567"/>
        <w:jc w:val="left"/>
        <w:rPr>
          <w:rFonts w:ascii="Courier New" w:hAnsi="Courier New" w:cs="Courier New"/>
          <w:i/>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3A48C6" w:rsidRPr="00725A64" w:rsidRDefault="003A48C6" w:rsidP="003A48C6">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i/>
          <w:sz w:val="22"/>
          <w:szCs w:val="22"/>
          <w:lang w:val="en-GB"/>
        </w:rPr>
        <w:t xml:space="preserve"> </w:t>
      </w:r>
      <w:r w:rsidRPr="00725A64">
        <w:rPr>
          <w:rFonts w:ascii="Courier New" w:hAnsi="Courier New" w:cs="Courier New"/>
          <w:b/>
          <w:sz w:val="22"/>
          <w:szCs w:val="22"/>
          <w:lang w:val="en-GB"/>
        </w:rPr>
        <w:t xml:space="preserve">(Type </w:t>
      </w:r>
      <w:r w:rsidRPr="00725A64">
        <w:rPr>
          <w:rFonts w:ascii="Courier New" w:hAnsi="Courier New" w:cs="Courier New"/>
          <w:i/>
          <w:sz w:val="22"/>
          <w:szCs w:val="22"/>
          <w:lang w:val="en-GB"/>
        </w:rPr>
        <w:t xml:space="preserve">var </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expression, expression</w:t>
      </w:r>
      <w:r w:rsidRPr="00725A64">
        <w:rPr>
          <w:rFonts w:ascii="Courier New" w:hAnsi="Courier New" w:cs="Courier New"/>
          <w:i/>
          <w:sz w:val="22"/>
          <w:szCs w:val="22"/>
          <w:vertAlign w:val="subscript"/>
          <w:lang w:val="en-GB"/>
        </w:rPr>
        <w:t>1</w:t>
      </w:r>
      <w:r w:rsidRPr="00725A64">
        <w:rPr>
          <w:rFonts w:ascii="Courier New" w:hAnsi="Courier New" w:cs="Courier New"/>
          <w:i/>
          <w:sz w:val="22"/>
          <w:szCs w:val="22"/>
          <w:lang w:val="en-GB"/>
        </w:rPr>
        <w:t>, expression</w:t>
      </w:r>
      <w:r>
        <w:rPr>
          <w:rFonts w:ascii="Courier New" w:hAnsi="Courier New" w:cs="Courier New"/>
          <w:i/>
          <w:sz w:val="22"/>
          <w:szCs w:val="22"/>
          <w:vertAlign w:val="subscript"/>
          <w:lang w:val="en-GB"/>
        </w:rPr>
        <w:t>2</w:t>
      </w:r>
      <w:r w:rsidRPr="00725A64">
        <w:rPr>
          <w:rFonts w:ascii="Courier New" w:hAnsi="Courier New" w:cs="Courier New"/>
          <w:b/>
          <w:sz w:val="22"/>
          <w:szCs w:val="22"/>
          <w:lang w:val="en-GB"/>
        </w:rPr>
        <w:t xml:space="preserve">) </w:t>
      </w:r>
      <w:r w:rsidRPr="00725A64">
        <w:rPr>
          <w:rFonts w:ascii="Courier New" w:hAnsi="Courier New" w:cs="Courier New"/>
          <w:i/>
          <w:sz w:val="22"/>
          <w:szCs w:val="22"/>
          <w:lang w:val="en-GB"/>
        </w:rPr>
        <w:t>statement</w:t>
      </w:r>
    </w:p>
    <w:p w:rsidR="0061721E" w:rsidRDefault="00054CDC">
      <w:pPr>
        <w:keepNext/>
        <w:spacing w:line="276" w:lineRule="auto"/>
        <w:rPr>
          <w:lang w:val="en-GB"/>
        </w:rPr>
      </w:pPr>
      <w:r w:rsidRPr="00725A64">
        <w:rPr>
          <w:b/>
          <w:lang w:val="en-GB"/>
        </w:rPr>
        <w:t>Description of Syntax</w:t>
      </w:r>
      <w:r w:rsidRPr="00725A64">
        <w:rPr>
          <w:lang w:val="en-GB"/>
        </w:rPr>
        <w:t>: A</w:t>
      </w:r>
      <w:r w:rsidR="00096350" w:rsidRPr="00725A64">
        <w:rPr>
          <w:lang w:val="en-GB"/>
        </w:rPr>
        <w:t xml:space="preserve"> loop statement </w:t>
      </w:r>
      <w:r w:rsidRPr="00725A64">
        <w:rPr>
          <w:lang w:val="en-GB"/>
        </w:rPr>
        <w:t>consists of the following elements:</w:t>
      </w:r>
    </w:p>
    <w:p w:rsidR="000F3A56" w:rsidRPr="00725A64" w:rsidRDefault="00054CDC" w:rsidP="00054CDC">
      <w:pPr>
        <w:pStyle w:val="ListParagraph"/>
        <w:numPr>
          <w:ilvl w:val="0"/>
          <w:numId w:val="7"/>
        </w:numPr>
        <w:spacing w:after="200" w:line="276" w:lineRule="auto"/>
        <w:ind w:left="993"/>
        <w:rPr>
          <w:lang w:val="en-GB"/>
        </w:rPr>
      </w:pPr>
      <w:r w:rsidRPr="00725A64">
        <w:rPr>
          <w:lang w:val="en-GB"/>
        </w:rPr>
        <w:t xml:space="preserve">The keyword </w:t>
      </w:r>
      <w:r w:rsidR="000F3A56" w:rsidRPr="00725A64">
        <w:rPr>
          <w:rFonts w:ascii="Courier New" w:hAnsi="Courier New" w:cs="Courier New"/>
          <w:b/>
          <w:sz w:val="22"/>
          <w:szCs w:val="22"/>
          <w:lang w:val="en-GB"/>
        </w:rPr>
        <w:t>for</w:t>
      </w:r>
      <w:r w:rsidRPr="00725A64">
        <w:rPr>
          <w:lang w:val="en-GB"/>
        </w:rPr>
        <w:t xml:space="preserve"> indicates the beginning of a </w:t>
      </w:r>
      <w:r w:rsidR="000F3A56" w:rsidRPr="00725A64">
        <w:rPr>
          <w:lang w:val="en-GB"/>
        </w:rPr>
        <w:t>for-loop</w:t>
      </w:r>
      <w:r w:rsidRPr="00725A64">
        <w:rPr>
          <w:lang w:val="en-GB"/>
        </w:rPr>
        <w:t xml:space="preserve"> statement. It is followed by </w:t>
      </w:r>
      <w:r w:rsidR="000F3A56" w:rsidRPr="00725A64">
        <w:rPr>
          <w:lang w:val="en-GB"/>
        </w:rPr>
        <w:t xml:space="preserve">a parenthesis defining the loop iterator, i.e., a variable to which successively all values of the </w:t>
      </w:r>
      <w:r w:rsidR="000F3A56" w:rsidRPr="00725A64">
        <w:rPr>
          <w:rFonts w:ascii="Courier New" w:hAnsi="Courier New" w:cs="Courier New"/>
          <w:i/>
          <w:sz w:val="22"/>
          <w:szCs w:val="22"/>
          <w:lang w:val="en-GB"/>
        </w:rPr>
        <w:t>expression</w:t>
      </w:r>
      <w:r w:rsidR="000F3A56" w:rsidRPr="00725A64">
        <w:rPr>
          <w:lang w:val="en-GB"/>
        </w:rPr>
        <w:t xml:space="preserve"> are assigned. Therefore, </w:t>
      </w:r>
      <w:r w:rsidR="000F3A56" w:rsidRPr="00725A64">
        <w:rPr>
          <w:rFonts w:ascii="Courier New" w:hAnsi="Courier New" w:cs="Courier New"/>
          <w:i/>
          <w:sz w:val="22"/>
          <w:szCs w:val="22"/>
          <w:lang w:val="en-GB"/>
        </w:rPr>
        <w:t>expression</w:t>
      </w:r>
      <w:r w:rsidR="000F3A56" w:rsidRPr="00725A64">
        <w:rPr>
          <w:lang w:val="en-GB"/>
        </w:rPr>
        <w:t xml:space="preserve"> must either evaluate to a set or a sequence.</w:t>
      </w:r>
    </w:p>
    <w:p w:rsidR="00054CDC" w:rsidRPr="00725A64" w:rsidRDefault="000F3A56" w:rsidP="00054CDC">
      <w:pPr>
        <w:pStyle w:val="ListParagraph"/>
        <w:numPr>
          <w:ilvl w:val="0"/>
          <w:numId w:val="7"/>
        </w:numPr>
        <w:spacing w:after="200" w:line="276" w:lineRule="auto"/>
        <w:ind w:left="993"/>
        <w:rPr>
          <w:lang w:val="en-GB"/>
        </w:rPr>
      </w:pPr>
      <w:r w:rsidRPr="00725A64">
        <w:rPr>
          <w:lang w:val="en-GB"/>
        </w:rPr>
        <w:t xml:space="preserve">The </w:t>
      </w:r>
      <w:r w:rsidR="00054CDC" w:rsidRPr="00725A64">
        <w:rPr>
          <w:lang w:val="en-GB"/>
        </w:rPr>
        <w:t>statement</w:t>
      </w:r>
      <w:r w:rsidRPr="00725A64">
        <w:rPr>
          <w:lang w:val="en-GB"/>
        </w:rPr>
        <w:t xml:space="preserve"> (or statement block enclosed in curly braces) is then executed for each element in the collection specified by </w:t>
      </w:r>
      <w:r w:rsidRPr="00725A64">
        <w:rPr>
          <w:rFonts w:ascii="Courier New" w:hAnsi="Courier New" w:cs="Courier New"/>
          <w:i/>
          <w:sz w:val="22"/>
          <w:szCs w:val="22"/>
          <w:lang w:val="en-GB"/>
        </w:rPr>
        <w:t xml:space="preserve">expression </w:t>
      </w:r>
      <w:r w:rsidRPr="00725A64">
        <w:rPr>
          <w:lang w:val="en-GB"/>
        </w:rPr>
        <w:t xml:space="preserve">while the iterator </w:t>
      </w:r>
      <w:r w:rsidRPr="00725A64">
        <w:rPr>
          <w:rFonts w:ascii="Courier New" w:hAnsi="Courier New" w:cs="Courier New"/>
          <w:i/>
          <w:sz w:val="22"/>
          <w:szCs w:val="22"/>
          <w:lang w:val="en-GB"/>
        </w:rPr>
        <w:t xml:space="preserve">var </w:t>
      </w:r>
      <w:r w:rsidRPr="00725A64">
        <w:rPr>
          <w:lang w:val="en-GB"/>
        </w:rPr>
        <w:t>is successively assigned to each individual value in the collection.</w:t>
      </w:r>
    </w:p>
    <w:p w:rsidR="00FD0D68" w:rsidRDefault="00FD0D68" w:rsidP="00054CDC">
      <w:pPr>
        <w:pStyle w:val="ListParagraph"/>
        <w:numPr>
          <w:ilvl w:val="0"/>
          <w:numId w:val="7"/>
        </w:numPr>
        <w:spacing w:after="200" w:line="276" w:lineRule="auto"/>
        <w:ind w:left="993"/>
        <w:rPr>
          <w:lang w:val="en-GB"/>
        </w:rPr>
      </w:pPr>
      <w:r w:rsidRPr="00725A64">
        <w:rPr>
          <w:lang w:val="en-GB"/>
        </w:rPr>
        <w:t xml:space="preserve">An optional separator expression </w:t>
      </w:r>
      <w:r w:rsidRPr="00725A64">
        <w:rPr>
          <w:rFonts w:ascii="Courier New" w:hAnsi="Courier New" w:cs="Courier New"/>
          <w:i/>
          <w:sz w:val="22"/>
          <w:szCs w:val="22"/>
          <w:lang w:val="en-GB"/>
        </w:rPr>
        <w:t>expression</w:t>
      </w:r>
      <w:r w:rsidRPr="00725A64">
        <w:rPr>
          <w:rFonts w:ascii="Courier New" w:hAnsi="Courier New" w:cs="Courier New"/>
          <w:i/>
          <w:sz w:val="22"/>
          <w:szCs w:val="22"/>
          <w:vertAlign w:val="subscript"/>
          <w:lang w:val="en-GB"/>
        </w:rPr>
        <w:t xml:space="preserve">1 </w:t>
      </w:r>
      <w:r w:rsidRPr="00725A64">
        <w:rPr>
          <w:lang w:val="en-GB"/>
        </w:rPr>
        <w:t xml:space="preserve">which is emitted (without line end) at the end of each iteration if further iterations will happen. Such a separator expression simplifies generating </w:t>
      </w:r>
      <w:r w:rsidR="0077666A" w:rsidRPr="00725A64">
        <w:rPr>
          <w:lang w:val="en-GB"/>
        </w:rPr>
        <w:t xml:space="preserve">value </w:t>
      </w:r>
      <w:r w:rsidRPr="00725A64">
        <w:rPr>
          <w:lang w:val="en-GB"/>
        </w:rPr>
        <w:t>lists</w:t>
      </w:r>
      <w:r w:rsidR="00031D37">
        <w:rPr>
          <w:lang w:val="en-GB"/>
        </w:rPr>
        <w:t xml:space="preserve"> or similar target art</w:t>
      </w:r>
      <w:ins w:id="1835" w:author="Holger Eichelberger" w:date="2015-09-15T11:02:00Z">
        <w:r w:rsidR="001B20D7">
          <w:rPr>
            <w:lang w:val="en-GB"/>
          </w:rPr>
          <w:t>i</w:t>
        </w:r>
      </w:ins>
      <w:del w:id="1836" w:author="Holger Eichelberger" w:date="2015-09-15T11:02:00Z">
        <w:r w:rsidR="00031D37" w:rsidDel="001B20D7">
          <w:rPr>
            <w:lang w:val="en-GB"/>
          </w:rPr>
          <w:delText>e</w:delText>
        </w:r>
      </w:del>
      <w:r w:rsidR="00031D37">
        <w:rPr>
          <w:lang w:val="en-GB"/>
        </w:rPr>
        <w:t>fact concepts</w:t>
      </w:r>
      <w:r w:rsidRPr="00725A64">
        <w:rPr>
          <w:lang w:val="en-GB"/>
        </w:rPr>
        <w:t>.</w:t>
      </w:r>
    </w:p>
    <w:p w:rsidR="00B21467" w:rsidRDefault="00F74CAD">
      <w:pPr>
        <w:pStyle w:val="ListParagraph"/>
        <w:numPr>
          <w:ilvl w:val="0"/>
          <w:numId w:val="7"/>
        </w:numPr>
        <w:spacing w:after="200" w:line="276" w:lineRule="auto"/>
        <w:ind w:left="993"/>
        <w:rPr>
          <w:lang w:val="en-GB"/>
        </w:rPr>
      </w:pPr>
      <w:r w:rsidRPr="00F74CAD">
        <w:rPr>
          <w:lang w:val="en-GB"/>
        </w:rPr>
        <w:t xml:space="preserve">A second optional separator expression </w:t>
      </w:r>
      <w:r w:rsidR="0042563A">
        <w:rPr>
          <w:rFonts w:ascii="Courier New" w:hAnsi="Courier New" w:cs="Courier New"/>
          <w:i/>
          <w:sz w:val="22"/>
          <w:szCs w:val="22"/>
          <w:lang w:val="en-GB"/>
        </w:rPr>
        <w:t>expression</w:t>
      </w:r>
      <w:r w:rsidRPr="00F74CAD">
        <w:rPr>
          <w:rFonts w:ascii="Courier New" w:hAnsi="Courier New" w:cs="Courier New"/>
          <w:i/>
          <w:sz w:val="22"/>
          <w:szCs w:val="22"/>
          <w:vertAlign w:val="subscript"/>
          <w:lang w:val="en-GB"/>
        </w:rPr>
        <w:t>2</w:t>
      </w:r>
      <w:r w:rsidR="0042563A">
        <w:rPr>
          <w:rFonts w:ascii="Courier New" w:hAnsi="Courier New" w:cs="Courier New"/>
          <w:i/>
          <w:sz w:val="22"/>
          <w:szCs w:val="22"/>
          <w:vertAlign w:val="subscript"/>
          <w:lang w:val="en-GB"/>
        </w:rPr>
        <w:t xml:space="preserve"> </w:t>
      </w:r>
      <w:r w:rsidRPr="00F74CAD">
        <w:rPr>
          <w:lang w:val="en-GB"/>
        </w:rPr>
        <w:t xml:space="preserve">which may only be stated if </w:t>
      </w:r>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 xml:space="preserve">1 </w:t>
      </w:r>
      <w:r w:rsidRPr="00F74CAD">
        <w:rPr>
          <w:lang w:val="en-GB"/>
        </w:rPr>
        <w:t xml:space="preserve">is given. </w:t>
      </w:r>
      <w:proofErr w:type="gramStart"/>
      <w:r w:rsidR="0042563A">
        <w:rPr>
          <w:rFonts w:ascii="Courier New" w:hAnsi="Courier New" w:cs="Courier New"/>
          <w:i/>
          <w:sz w:val="22"/>
          <w:szCs w:val="22"/>
          <w:lang w:val="en-GB"/>
        </w:rPr>
        <w:t>expression</w:t>
      </w:r>
      <w:r w:rsidR="0042563A">
        <w:rPr>
          <w:rFonts w:ascii="Courier New" w:hAnsi="Courier New" w:cs="Courier New"/>
          <w:i/>
          <w:sz w:val="22"/>
          <w:szCs w:val="22"/>
          <w:vertAlign w:val="subscript"/>
          <w:lang w:val="en-GB"/>
        </w:rPr>
        <w:t>2</w:t>
      </w:r>
      <w:proofErr w:type="gramEnd"/>
      <w:r w:rsidR="0042563A">
        <w:rPr>
          <w:rFonts w:ascii="Courier New" w:hAnsi="Courier New" w:cs="Courier New"/>
          <w:i/>
          <w:sz w:val="22"/>
          <w:szCs w:val="22"/>
          <w:vertAlign w:val="subscript"/>
          <w:lang w:val="en-GB"/>
        </w:rPr>
        <w:t xml:space="preserve"> </w:t>
      </w:r>
      <w:r w:rsidRPr="00F74CAD">
        <w:rPr>
          <w:lang w:val="en-GB"/>
        </w:rPr>
        <w:t>is emitted (without line end) at the end of the last iteration. Such a separator expression simplifies generating value lists</w:t>
      </w:r>
      <w:r w:rsidR="00031D37">
        <w:rPr>
          <w:lang w:val="en-GB"/>
        </w:rPr>
        <w:t xml:space="preserve"> or similar target art</w:t>
      </w:r>
      <w:ins w:id="1837" w:author="Holger Eichelberger" w:date="2015-09-15T11:02:00Z">
        <w:r w:rsidR="001B20D7">
          <w:rPr>
            <w:lang w:val="en-GB"/>
          </w:rPr>
          <w:t>i</w:t>
        </w:r>
      </w:ins>
      <w:del w:id="1838" w:author="Holger Eichelberger" w:date="2015-09-15T11:02:00Z">
        <w:r w:rsidR="00031D37" w:rsidDel="001B20D7">
          <w:rPr>
            <w:lang w:val="en-GB"/>
          </w:rPr>
          <w:delText>e</w:delText>
        </w:r>
      </w:del>
      <w:r w:rsidR="00031D37">
        <w:rPr>
          <w:lang w:val="en-GB"/>
        </w:rPr>
        <w:t>fact concepts</w:t>
      </w:r>
      <w:r w:rsidRPr="00F74CAD">
        <w:rPr>
          <w:lang w:val="en-GB"/>
        </w:rPr>
        <w:t>.</w:t>
      </w:r>
    </w:p>
    <w:p w:rsidR="0061721E" w:rsidRDefault="00054CDC">
      <w:pPr>
        <w:spacing w:line="276" w:lineRule="auto"/>
        <w:jc w:val="left"/>
        <w:rPr>
          <w:lang w:val="en-GB"/>
        </w:rPr>
      </w:pPr>
      <w:r w:rsidRPr="00725A64">
        <w:rPr>
          <w:b/>
          <w:lang w:val="en-GB"/>
        </w:rPr>
        <w:t>Example</w:t>
      </w:r>
      <w:r w:rsidRPr="00725A64">
        <w:rPr>
          <w:lang w:val="en-GB"/>
        </w:rPr>
        <w:t xml:space="preserve">: </w:t>
      </w:r>
    </w:p>
    <w:p w:rsidR="00054CDC" w:rsidRPr="00725A64" w:rsidRDefault="000F3A56" w:rsidP="00054CDC">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00054CDC" w:rsidRPr="00725A64">
        <w:rPr>
          <w:rFonts w:ascii="Courier New" w:hAnsi="Courier New" w:cs="Courier New"/>
          <w:sz w:val="22"/>
          <w:szCs w:val="22"/>
          <w:lang w:val="en-GB"/>
        </w:rPr>
        <w:t xml:space="preserve"> (</w:t>
      </w:r>
      <w:r w:rsidRPr="00725A64">
        <w:rPr>
          <w:rFonts w:ascii="Courier New" w:hAnsi="Courier New" w:cs="Courier New"/>
          <w:sz w:val="22"/>
          <w:szCs w:val="22"/>
          <w:lang w:val="en-GB"/>
        </w:rPr>
        <w:t>DecisionVariable var: config.variables()</w:t>
      </w:r>
      <w:r w:rsidR="00054CDC" w:rsidRPr="00725A64">
        <w:rPr>
          <w:rFonts w:ascii="Courier New" w:hAnsi="Courier New" w:cs="Courier New"/>
          <w:sz w:val="22"/>
          <w:szCs w:val="22"/>
          <w:lang w:val="en-GB"/>
        </w:rPr>
        <w:t>) {</w:t>
      </w:r>
    </w:p>
    <w:p w:rsidR="00A749B6" w:rsidRDefault="00A749B6" w:rsidP="00A749B6">
      <w:pPr>
        <w:autoSpaceDE w:val="0"/>
        <w:autoSpaceDN w:val="0"/>
        <w:adjustRightInd w:val="0"/>
        <w:spacing w:after="0"/>
        <w:ind w:firstLine="567"/>
        <w:jc w:val="left"/>
        <w:rPr>
          <w:rFonts w:ascii="Courier New" w:hAnsi="Courier New" w:cs="Courier New"/>
          <w:sz w:val="22"/>
          <w:szCs w:val="22"/>
          <w:lang w:val="en-GB"/>
        </w:rPr>
      </w:pPr>
      <w:r w:rsidRPr="00A749B6">
        <w:rPr>
          <w:rFonts w:ascii="Courier New" w:hAnsi="Courier New" w:cs="Courier New"/>
          <w:sz w:val="22"/>
          <w:szCs w:val="22"/>
          <w:lang w:val="en-GB"/>
        </w:rPr>
        <w:t xml:space="preserve">    //operate on var</w:t>
      </w:r>
    </w:p>
    <w:p w:rsidR="00054CDC" w:rsidRDefault="00054CDC" w:rsidP="00054CDC">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A749B6" w:rsidRDefault="00A749B6" w:rsidP="00A749B6">
      <w:pPr>
        <w:spacing w:after="200" w:line="276" w:lineRule="auto"/>
        <w:ind w:left="567"/>
        <w:rPr>
          <w:rFonts w:ascii="Courier New" w:hAnsi="Courier New" w:cs="Courier New"/>
          <w:sz w:val="22"/>
          <w:szCs w:val="22"/>
          <w:lang w:val="en-GB"/>
        </w:rPr>
      </w:pPr>
      <w:r w:rsidRPr="00A749B6">
        <w:rPr>
          <w:lang w:val="en-US"/>
        </w:rPr>
        <w:t xml:space="preserve">Akin to VIL, VTL supports the implicit conversion of a decision variable to its contained variables, i.e., we may omit the </w:t>
      </w:r>
      <w:proofErr w:type="gramStart"/>
      <w:r w:rsidR="00321E34">
        <w:rPr>
          <w:rFonts w:ascii="Courier New" w:hAnsi="Courier New" w:cs="Courier New"/>
          <w:sz w:val="22"/>
          <w:szCs w:val="22"/>
          <w:lang w:val="en-GB"/>
        </w:rPr>
        <w:t>variables(</w:t>
      </w:r>
      <w:proofErr w:type="gramEnd"/>
      <w:r w:rsidR="00321E34">
        <w:rPr>
          <w:rFonts w:ascii="Courier New" w:hAnsi="Courier New" w:cs="Courier New"/>
          <w:sz w:val="22"/>
          <w:szCs w:val="22"/>
          <w:lang w:val="en-GB"/>
        </w:rPr>
        <w:t>)</w:t>
      </w:r>
      <w:r w:rsidRPr="00A749B6">
        <w:rPr>
          <w:lang w:val="en-US"/>
        </w:rPr>
        <w:t xml:space="preserve"> operation.</w:t>
      </w:r>
    </w:p>
    <w:p w:rsidR="00515CF5" w:rsidRPr="00725A64" w:rsidRDefault="00515CF5" w:rsidP="00515CF5">
      <w:pPr>
        <w:autoSpaceDE w:val="0"/>
        <w:autoSpaceDN w:val="0"/>
        <w:adjustRightInd w:val="0"/>
        <w:spacing w:after="0"/>
        <w:ind w:firstLine="567"/>
        <w:jc w:val="left"/>
        <w:rPr>
          <w:rFonts w:ascii="Courier New" w:hAnsi="Courier New" w:cs="Courier New"/>
          <w:sz w:val="22"/>
          <w:szCs w:val="22"/>
          <w:lang w:val="en-GB"/>
        </w:rPr>
      </w:pPr>
      <w:proofErr w:type="gramStart"/>
      <w:r w:rsidRPr="00725A64">
        <w:rPr>
          <w:rFonts w:ascii="Courier New" w:hAnsi="Courier New" w:cs="Courier New"/>
          <w:b/>
          <w:sz w:val="22"/>
          <w:szCs w:val="22"/>
          <w:lang w:val="en-GB"/>
        </w:rPr>
        <w:lastRenderedPageBreak/>
        <w:t>for</w:t>
      </w:r>
      <w:proofErr w:type="gramEnd"/>
      <w:r w:rsidRPr="00725A64">
        <w:rPr>
          <w:rFonts w:ascii="Courier New" w:hAnsi="Courier New" w:cs="Courier New"/>
          <w:sz w:val="22"/>
          <w:szCs w:val="22"/>
          <w:lang w:val="en-GB"/>
        </w:rPr>
        <w:t xml:space="preserve"> (DecisionVariable var: config, ”, ”) {</w:t>
      </w:r>
    </w:p>
    <w:p w:rsidR="009C0CF5" w:rsidRDefault="00515CF5" w:rsidP="00515CF5">
      <w:pPr>
        <w:autoSpaceDE w:val="0"/>
        <w:autoSpaceDN w:val="0"/>
        <w:adjustRightInd w:val="0"/>
        <w:spacing w:after="0"/>
        <w:ind w:firstLine="567"/>
        <w:jc w:val="left"/>
        <w:rPr>
          <w:ins w:id="1839" w:author="Holger Eichelberger" w:date="2015-09-15T09:17:00Z"/>
          <w:rFonts w:ascii="Courier New" w:hAnsi="Courier New" w:cs="Courier New"/>
          <w:sz w:val="22"/>
          <w:szCs w:val="22"/>
          <w:lang w:val="en-GB"/>
        </w:rPr>
      </w:pPr>
      <w:r w:rsidRPr="00725A64">
        <w:rPr>
          <w:rFonts w:ascii="Courier New" w:hAnsi="Courier New" w:cs="Courier New"/>
          <w:sz w:val="22"/>
          <w:szCs w:val="22"/>
          <w:lang w:val="en-GB"/>
        </w:rPr>
        <w:t xml:space="preserve">    </w:t>
      </w:r>
      <w:ins w:id="1840" w:author="Holger Eichelberger" w:date="2015-09-15T09:17:00Z">
        <w:r w:rsidR="009C0CF5">
          <w:rPr>
            <w:rFonts w:ascii="Courier New" w:hAnsi="Courier New" w:cs="Courier New"/>
            <w:sz w:val="22"/>
            <w:szCs w:val="22"/>
            <w:lang w:val="en-GB"/>
          </w:rPr>
          <w:t>‘${</w:t>
        </w:r>
        <w:proofErr w:type="gramStart"/>
        <w:r w:rsidR="009C0CF5">
          <w:rPr>
            <w:rFonts w:ascii="Courier New" w:hAnsi="Courier New" w:cs="Courier New"/>
            <w:sz w:val="22"/>
            <w:szCs w:val="22"/>
            <w:lang w:val="en-GB"/>
          </w:rPr>
          <w:t>var.name(</w:t>
        </w:r>
        <w:proofErr w:type="gramEnd"/>
        <w:r w:rsidR="009C0CF5">
          <w:rPr>
            <w:rFonts w:ascii="Courier New" w:hAnsi="Courier New" w:cs="Courier New"/>
            <w:sz w:val="22"/>
            <w:szCs w:val="22"/>
            <w:lang w:val="en-GB"/>
          </w:rPr>
          <w:t>)}’</w:t>
        </w:r>
      </w:ins>
      <w:del w:id="1841" w:author="Holger Eichelberger" w:date="2015-09-15T09:17:00Z">
        <w:r w:rsidRPr="00725A64" w:rsidDel="009C0CF5">
          <w:rPr>
            <w:rFonts w:ascii="Courier New" w:hAnsi="Courier New" w:cs="Courier New"/>
            <w:sz w:val="22"/>
            <w:szCs w:val="22"/>
            <w:lang w:val="en-GB"/>
          </w:rPr>
          <w:delText>//print var (the separator will be added if needed</w:delText>
        </w:r>
      </w:del>
    </w:p>
    <w:p w:rsidR="00515CF5" w:rsidRPr="00725A64" w:rsidRDefault="009C0CF5" w:rsidP="00515CF5">
      <w:pPr>
        <w:autoSpaceDE w:val="0"/>
        <w:autoSpaceDN w:val="0"/>
        <w:adjustRightInd w:val="0"/>
        <w:spacing w:after="0"/>
        <w:ind w:firstLine="567"/>
        <w:jc w:val="left"/>
        <w:rPr>
          <w:rFonts w:ascii="Courier New" w:hAnsi="Courier New" w:cs="Courier New"/>
          <w:sz w:val="22"/>
          <w:szCs w:val="22"/>
          <w:lang w:val="en-GB"/>
        </w:rPr>
      </w:pPr>
      <w:ins w:id="1842" w:author="Holger Eichelberger" w:date="2015-09-15T09:17:00Z">
        <w:r>
          <w:rPr>
            <w:rFonts w:ascii="Courier New" w:hAnsi="Courier New" w:cs="Courier New"/>
            <w:sz w:val="22"/>
            <w:szCs w:val="22"/>
            <w:lang w:val="en-GB"/>
          </w:rPr>
          <w:t xml:space="preserve">    </w:t>
        </w:r>
        <w:r w:rsidRPr="00725A64">
          <w:rPr>
            <w:rFonts w:ascii="Courier New" w:hAnsi="Courier New" w:cs="Courier New"/>
            <w:sz w:val="22"/>
            <w:szCs w:val="22"/>
            <w:lang w:val="en-GB"/>
          </w:rPr>
          <w:t>// (the separator will be added if needed)</w:t>
        </w:r>
      </w:ins>
      <w:del w:id="1843" w:author="Holger Eichelberger" w:date="2015-09-15T09:17:00Z">
        <w:r w:rsidR="00515CF5" w:rsidRPr="00725A64" w:rsidDel="009C0CF5">
          <w:rPr>
            <w:rFonts w:ascii="Courier New" w:hAnsi="Courier New" w:cs="Courier New"/>
            <w:sz w:val="22"/>
            <w:szCs w:val="22"/>
            <w:lang w:val="en-GB"/>
          </w:rPr>
          <w:delText>)</w:delText>
        </w:r>
      </w:del>
    </w:p>
    <w:p w:rsidR="00515CF5" w:rsidRDefault="00515CF5" w:rsidP="00515CF5">
      <w:pPr>
        <w:spacing w:after="200" w:line="276" w:lineRule="auto"/>
        <w:ind w:left="567"/>
        <w:jc w:val="left"/>
        <w:rPr>
          <w:rFonts w:ascii="Courier New" w:hAnsi="Courier New" w:cs="Courier New"/>
          <w:sz w:val="22"/>
          <w:szCs w:val="22"/>
          <w:lang w:val="en-GB"/>
        </w:rPr>
      </w:pPr>
      <w:r w:rsidRPr="00725A64">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ins w:id="1844" w:author="Holger Eichelberger" w:date="2015-09-15T09:18:00Z"/>
          <w:rFonts w:ascii="Courier New" w:hAnsi="Courier New" w:cs="Courier New"/>
          <w:sz w:val="22"/>
          <w:szCs w:val="22"/>
          <w:lang w:val="en-GB"/>
        </w:rPr>
      </w:pPr>
      <w:proofErr w:type="gramStart"/>
      <w:r w:rsidRPr="00725A64">
        <w:rPr>
          <w:rFonts w:ascii="Courier New" w:hAnsi="Courier New" w:cs="Courier New"/>
          <w:b/>
          <w:sz w:val="22"/>
          <w:szCs w:val="22"/>
          <w:lang w:val="en-GB"/>
        </w:rPr>
        <w:t>for</w:t>
      </w:r>
      <w:proofErr w:type="gramEnd"/>
      <w:r w:rsidRPr="00725A64">
        <w:rPr>
          <w:rFonts w:ascii="Courier New" w:hAnsi="Courier New" w:cs="Courier New"/>
          <w:sz w:val="22"/>
          <w:szCs w:val="22"/>
          <w:lang w:val="en-GB"/>
        </w:rPr>
        <w:t xml:space="preserve"> (DecisionVaria</w:t>
      </w:r>
      <w:r>
        <w:rPr>
          <w:rFonts w:ascii="Courier New" w:hAnsi="Courier New" w:cs="Courier New"/>
          <w:sz w:val="22"/>
          <w:szCs w:val="22"/>
          <w:lang w:val="en-GB"/>
        </w:rPr>
        <w:t>ble var: config, ”,</w:t>
      </w:r>
      <w:r w:rsidRPr="00725A64">
        <w:rPr>
          <w:rFonts w:ascii="Courier New" w:hAnsi="Courier New" w:cs="Courier New"/>
          <w:sz w:val="22"/>
          <w:szCs w:val="22"/>
          <w:lang w:val="en-GB"/>
        </w:rPr>
        <w:t>”</w:t>
      </w:r>
      <w:r>
        <w:rPr>
          <w:rFonts w:ascii="Courier New" w:hAnsi="Courier New" w:cs="Courier New"/>
          <w:sz w:val="22"/>
          <w:szCs w:val="22"/>
          <w:lang w:val="en-GB"/>
        </w:rPr>
        <w:t xml:space="preserve">, </w:t>
      </w:r>
      <w:r w:rsidRPr="00725A64">
        <w:rPr>
          <w:rFonts w:ascii="Courier New" w:hAnsi="Courier New" w:cs="Courier New"/>
          <w:sz w:val="22"/>
          <w:szCs w:val="22"/>
          <w:lang w:val="en-GB"/>
        </w:rPr>
        <w:t>”</w:t>
      </w:r>
      <w:r>
        <w:rPr>
          <w:rFonts w:ascii="Courier New" w:hAnsi="Courier New" w:cs="Courier New"/>
          <w:sz w:val="22"/>
          <w:szCs w:val="22"/>
          <w:lang w:val="en-GB"/>
        </w:rPr>
        <w:t>;</w:t>
      </w:r>
      <w:r w:rsidRPr="00725A64">
        <w:rPr>
          <w:rFonts w:ascii="Courier New" w:hAnsi="Courier New" w:cs="Courier New"/>
          <w:sz w:val="22"/>
          <w:szCs w:val="22"/>
          <w:lang w:val="en-GB"/>
        </w:rPr>
        <w:t>”) {</w:t>
      </w:r>
    </w:p>
    <w:p w:rsidR="009C0CF5" w:rsidRDefault="009C0CF5" w:rsidP="009C0CF5">
      <w:pPr>
        <w:autoSpaceDE w:val="0"/>
        <w:autoSpaceDN w:val="0"/>
        <w:adjustRightInd w:val="0"/>
        <w:spacing w:after="0"/>
        <w:ind w:firstLine="567"/>
        <w:jc w:val="left"/>
        <w:rPr>
          <w:ins w:id="1845" w:author="Holger Eichelberger" w:date="2015-09-15T09:18:00Z"/>
          <w:rFonts w:ascii="Courier New" w:hAnsi="Courier New" w:cs="Courier New"/>
          <w:sz w:val="22"/>
          <w:szCs w:val="22"/>
          <w:lang w:val="en-GB"/>
        </w:rPr>
      </w:pPr>
      <w:ins w:id="1846" w:author="Holger Eichelberger" w:date="2015-09-15T09:18:00Z">
        <w:r>
          <w:rPr>
            <w:rFonts w:ascii="Courier New" w:hAnsi="Courier New" w:cs="Courier New"/>
            <w:sz w:val="22"/>
            <w:szCs w:val="22"/>
            <w:lang w:val="en-GB"/>
          </w:rPr>
          <w:t xml:space="preserve">    ‘${</w:t>
        </w:r>
        <w:proofErr w:type="gramStart"/>
        <w:r>
          <w:rPr>
            <w:rFonts w:ascii="Courier New" w:hAnsi="Courier New" w:cs="Courier New"/>
            <w:sz w:val="22"/>
            <w:szCs w:val="22"/>
            <w:lang w:val="en-GB"/>
          </w:rPr>
          <w:t>var.name(</w:t>
        </w:r>
        <w:proofErr w:type="gramEnd"/>
        <w:r>
          <w:rPr>
            <w:rFonts w:ascii="Courier New" w:hAnsi="Courier New" w:cs="Courier New"/>
            <w:sz w:val="22"/>
            <w:szCs w:val="22"/>
            <w:lang w:val="en-GB"/>
          </w:rPr>
          <w:t>)}’</w:t>
        </w:r>
      </w:ins>
    </w:p>
    <w:p w:rsidR="009C0CF5" w:rsidRPr="00725A64" w:rsidDel="009C0CF5" w:rsidRDefault="009C0CF5" w:rsidP="000F1C25">
      <w:pPr>
        <w:autoSpaceDE w:val="0"/>
        <w:autoSpaceDN w:val="0"/>
        <w:adjustRightInd w:val="0"/>
        <w:spacing w:after="0"/>
        <w:ind w:firstLine="567"/>
        <w:jc w:val="left"/>
        <w:rPr>
          <w:del w:id="1847" w:author="Holger Eichelberger" w:date="2015-09-15T09:18:00Z"/>
          <w:rFonts w:ascii="Courier New" w:hAnsi="Courier New" w:cs="Courier New"/>
          <w:sz w:val="22"/>
          <w:szCs w:val="22"/>
          <w:lang w:val="en-GB"/>
        </w:rPr>
      </w:pP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sidRPr="00725A64">
        <w:rPr>
          <w:rFonts w:ascii="Courier New" w:hAnsi="Courier New" w:cs="Courier New"/>
          <w:sz w:val="22"/>
          <w:szCs w:val="22"/>
          <w:lang w:val="en-GB"/>
        </w:rPr>
        <w:t xml:space="preserve">    /</w:t>
      </w:r>
      <w:proofErr w:type="gramStart"/>
      <w:r w:rsidRPr="00725A64">
        <w:rPr>
          <w:rFonts w:ascii="Courier New" w:hAnsi="Courier New" w:cs="Courier New"/>
          <w:sz w:val="22"/>
          <w:szCs w:val="22"/>
          <w:lang w:val="en-GB"/>
        </w:rPr>
        <w:t>/</w:t>
      </w:r>
      <w:proofErr w:type="gramEnd"/>
      <w:del w:id="1848" w:author="Holger Eichelberger" w:date="2015-09-15T09:18:00Z">
        <w:r w:rsidRPr="00725A64" w:rsidDel="009C0CF5">
          <w:rPr>
            <w:rFonts w:ascii="Courier New" w:hAnsi="Courier New" w:cs="Courier New"/>
            <w:sz w:val="22"/>
            <w:szCs w:val="22"/>
            <w:lang w:val="en-GB"/>
          </w:rPr>
          <w:delText xml:space="preserve">print var </w:delText>
        </w:r>
      </w:del>
      <w:r w:rsidRPr="00725A64">
        <w:rPr>
          <w:rFonts w:ascii="Courier New" w:hAnsi="Courier New" w:cs="Courier New"/>
          <w:sz w:val="22"/>
          <w:szCs w:val="22"/>
          <w:lang w:val="en-GB"/>
        </w:rPr>
        <w:t>(the separator will be added if needed</w:t>
      </w:r>
      <w:r>
        <w:rPr>
          <w:rFonts w:ascii="Courier New" w:hAnsi="Courier New" w:cs="Courier New"/>
          <w:sz w:val="22"/>
          <w:szCs w:val="22"/>
          <w:lang w:val="en-GB"/>
        </w:rPr>
        <w:t>,</w:t>
      </w:r>
    </w:p>
    <w:p w:rsidR="000F1C25"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//the second separator will be printed after the final</w:t>
      </w:r>
    </w:p>
    <w:p w:rsidR="000F1C25" w:rsidRPr="00725A64" w:rsidRDefault="000F1C25" w:rsidP="000F1C25">
      <w:pPr>
        <w:autoSpaceDE w:val="0"/>
        <w:autoSpaceDN w:val="0"/>
        <w:adjustRightInd w:val="0"/>
        <w:spacing w:after="0"/>
        <w:ind w:firstLine="567"/>
        <w:jc w:val="left"/>
        <w:rPr>
          <w:rFonts w:ascii="Courier New" w:hAnsi="Courier New" w:cs="Courier New"/>
          <w:sz w:val="22"/>
          <w:szCs w:val="22"/>
          <w:lang w:val="en-GB"/>
        </w:rPr>
      </w:pPr>
      <w:r>
        <w:rPr>
          <w:rFonts w:ascii="Courier New" w:hAnsi="Courier New" w:cs="Courier New"/>
          <w:sz w:val="22"/>
          <w:szCs w:val="22"/>
          <w:lang w:val="en-GB"/>
        </w:rPr>
        <w:t xml:space="preserve">    //iteration</w:t>
      </w:r>
      <w:r w:rsidRPr="00725A64">
        <w:rPr>
          <w:rFonts w:ascii="Courier New" w:hAnsi="Courier New" w:cs="Courier New"/>
          <w:sz w:val="22"/>
          <w:szCs w:val="22"/>
          <w:lang w:val="en-GB"/>
        </w:rPr>
        <w:t>)</w:t>
      </w:r>
    </w:p>
    <w:p w:rsidR="000F1C25" w:rsidRPr="00725A64" w:rsidRDefault="000F1C25" w:rsidP="000F1C25">
      <w:pPr>
        <w:spacing w:after="200" w:line="276" w:lineRule="auto"/>
        <w:ind w:left="567"/>
        <w:jc w:val="left"/>
        <w:rPr>
          <w:rFonts w:ascii="Courier New" w:hAnsi="Courier New" w:cs="Courier New"/>
          <w:b/>
          <w:sz w:val="22"/>
          <w:szCs w:val="22"/>
          <w:lang w:val="en-GB"/>
        </w:rPr>
      </w:pPr>
      <w:r w:rsidRPr="00725A64">
        <w:rPr>
          <w:rFonts w:ascii="Courier New" w:hAnsi="Courier New" w:cs="Courier New"/>
          <w:sz w:val="22"/>
          <w:szCs w:val="22"/>
          <w:lang w:val="en-GB"/>
        </w:rPr>
        <w:t>}</w:t>
      </w:r>
    </w:p>
    <w:p w:rsidR="00CD1302" w:rsidRPr="00725A64" w:rsidRDefault="00CD1302" w:rsidP="00EA17BB">
      <w:pPr>
        <w:pStyle w:val="Heading3"/>
        <w:numPr>
          <w:ilvl w:val="3"/>
          <w:numId w:val="1"/>
        </w:numPr>
        <w:tabs>
          <w:tab w:val="left" w:pos="1078"/>
        </w:tabs>
        <w:ind w:left="0" w:firstLine="0"/>
        <w:rPr>
          <w:lang w:val="en-GB"/>
        </w:rPr>
      </w:pPr>
      <w:bookmarkStart w:id="1849" w:name="_Toc385852297"/>
      <w:bookmarkStart w:id="1850" w:name="_Toc385852411"/>
      <w:bookmarkStart w:id="1851" w:name="_Ref368380103"/>
      <w:bookmarkStart w:id="1852" w:name="_Toc430078898"/>
      <w:bookmarkEnd w:id="1849"/>
      <w:bookmarkEnd w:id="1850"/>
      <w:r w:rsidRPr="00725A64">
        <w:rPr>
          <w:lang w:val="en-GB"/>
        </w:rPr>
        <w:t>Content</w:t>
      </w:r>
      <w:bookmarkEnd w:id="1851"/>
      <w:bookmarkEnd w:id="1852"/>
    </w:p>
    <w:p w:rsidR="003F7FA7" w:rsidRPr="00FF7947" w:rsidRDefault="003A6A8C" w:rsidP="00CD1302">
      <w:pPr>
        <w:rPr>
          <w:lang w:val="en-GB"/>
        </w:rPr>
      </w:pPr>
      <w:r w:rsidRPr="00725A64">
        <w:rPr>
          <w:lang w:val="en-GB"/>
        </w:rPr>
        <w:t>The cont</w:t>
      </w:r>
      <w:r w:rsidR="00B95061" w:rsidRPr="00725A64">
        <w:rPr>
          <w:lang w:val="en-GB"/>
        </w:rPr>
        <w:t>ent statement is used to generate</w:t>
      </w:r>
      <w:r w:rsidRPr="00725A64">
        <w:rPr>
          <w:lang w:val="en-GB"/>
        </w:rPr>
        <w:t xml:space="preserve"> the </w:t>
      </w:r>
      <w:r w:rsidR="00B95061" w:rsidRPr="00725A64">
        <w:rPr>
          <w:lang w:val="en-GB"/>
        </w:rPr>
        <w:t>content of the</w:t>
      </w:r>
      <w:r w:rsidR="00D06AFF" w:rsidRPr="00725A64">
        <w:rPr>
          <w:lang w:val="en-GB"/>
        </w:rPr>
        <w:t xml:space="preserve"> target </w:t>
      </w:r>
      <w:r w:rsidR="00C00267" w:rsidRPr="00725A64">
        <w:rPr>
          <w:lang w:val="en-GB"/>
        </w:rPr>
        <w:t>art</w:t>
      </w:r>
      <w:ins w:id="1853" w:author="Holger Eichelberger" w:date="2015-09-15T11:02:00Z">
        <w:r w:rsidR="001B20D7">
          <w:rPr>
            <w:lang w:val="en-GB"/>
          </w:rPr>
          <w:t>i</w:t>
        </w:r>
      </w:ins>
      <w:del w:id="1854"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Basically, all characters given </w:t>
      </w:r>
      <w:r w:rsidR="00C22586" w:rsidRPr="00725A64">
        <w:rPr>
          <w:lang w:val="en-GB"/>
        </w:rPr>
        <w:t xml:space="preserve">in a String (enclosed in </w:t>
      </w:r>
      <w:r w:rsidR="009B2001" w:rsidRPr="00725A64">
        <w:rPr>
          <w:lang w:val="en-GB"/>
        </w:rPr>
        <w:t xml:space="preserve">a pair of apostrophs or </w:t>
      </w:r>
      <w:r w:rsidR="00C22586" w:rsidRPr="00725A64">
        <w:rPr>
          <w:lang w:val="en-GB"/>
        </w:rPr>
        <w:t xml:space="preserve">quotes including appropriate Java escapes and line breaks) </w:t>
      </w:r>
      <w:r w:rsidR="009B2001" w:rsidRPr="00725A64">
        <w:rPr>
          <w:lang w:val="en-GB"/>
        </w:rPr>
        <w:t>are</w:t>
      </w:r>
      <w:r w:rsidRPr="00725A64">
        <w:rPr>
          <w:lang w:val="en-GB"/>
        </w:rPr>
        <w:t xml:space="preserve"> emitted as output to the result </w:t>
      </w:r>
      <w:r w:rsidR="00C00267" w:rsidRPr="00725A64">
        <w:rPr>
          <w:lang w:val="en-GB"/>
        </w:rPr>
        <w:t>art</w:t>
      </w:r>
      <w:ins w:id="1855" w:author="Holger Eichelberger" w:date="2015-09-15T11:02:00Z">
        <w:r w:rsidR="001B20D7">
          <w:rPr>
            <w:lang w:val="en-GB"/>
          </w:rPr>
          <w:t>i</w:t>
        </w:r>
      </w:ins>
      <w:del w:id="1856"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7D38FE" w:rsidRPr="00725A64">
        <w:rPr>
          <w:lang w:val="en-GB"/>
        </w:rPr>
        <w:t xml:space="preserve">Content statements executed in the course of template evaluation according to the control flow make up the entire content of the target </w:t>
      </w:r>
      <w:r w:rsidR="00C00267" w:rsidRPr="00725A64">
        <w:rPr>
          <w:lang w:val="en-GB"/>
        </w:rPr>
        <w:t>art</w:t>
      </w:r>
      <w:ins w:id="1857" w:author="Holger Eichelberger" w:date="2015-09-15T11:02:00Z">
        <w:r w:rsidR="001B20D7">
          <w:rPr>
            <w:lang w:val="en-GB"/>
          </w:rPr>
          <w:t>i</w:t>
        </w:r>
      </w:ins>
      <w:del w:id="1858" w:author="Holger Eichelberger" w:date="2015-09-15T11:02:00Z">
        <w:r w:rsidR="00C00267" w:rsidRPr="00725A64" w:rsidDel="001B20D7">
          <w:rPr>
            <w:lang w:val="en-GB"/>
          </w:rPr>
          <w:delText>e</w:delText>
        </w:r>
      </w:del>
      <w:r w:rsidR="00C00267" w:rsidRPr="00725A64">
        <w:rPr>
          <w:lang w:val="en-GB"/>
        </w:rPr>
        <w:t>fact</w:t>
      </w:r>
      <w:r w:rsidR="007D38FE" w:rsidRPr="00725A64">
        <w:rPr>
          <w:lang w:val="en-GB"/>
        </w:rPr>
        <w:t xml:space="preserve"> (</w:t>
      </w:r>
      <w:r w:rsidR="00C00267" w:rsidRPr="00725A64">
        <w:rPr>
          <w:lang w:val="en-GB"/>
        </w:rPr>
        <w:t>fragment</w:t>
      </w:r>
      <w:r w:rsidR="007D38FE" w:rsidRPr="00725A64">
        <w:rPr>
          <w:lang w:val="en-GB"/>
        </w:rPr>
        <w:t xml:space="preserve">). </w:t>
      </w:r>
      <w:r w:rsidR="002020F9" w:rsidRPr="00725A64">
        <w:rPr>
          <w:lang w:val="en-GB"/>
        </w:rPr>
        <w:t xml:space="preserve">A content statement may consist of multiple lines as part of the content. </w:t>
      </w:r>
      <w:r w:rsidR="009B2001" w:rsidRPr="00725A64">
        <w:rPr>
          <w:lang w:val="en-GB"/>
        </w:rPr>
        <w:t>Thereby, variable references or IVML expressions are substituted as described for</w:t>
      </w:r>
      <w:r w:rsidR="001C67A0" w:rsidRPr="00725A64">
        <w:rPr>
          <w:lang w:val="en-GB"/>
        </w:rPr>
        <w:t xml:space="preserve"> variables </w:t>
      </w:r>
      <w:r w:rsidR="009B2001" w:rsidRPr="00725A64">
        <w:rPr>
          <w:lang w:val="en-GB"/>
        </w:rPr>
        <w:t xml:space="preserve">in </w:t>
      </w:r>
      <w:r w:rsidR="001C67A0" w:rsidRPr="00725A64">
        <w:rPr>
          <w:lang w:val="en-GB"/>
        </w:rPr>
        <w:t xml:space="preserve">Section </w:t>
      </w:r>
      <w:r w:rsidR="00FF39BE" w:rsidRPr="00FF7947">
        <w:rPr>
          <w:lang w:val="en-GB"/>
        </w:rPr>
        <w:fldChar w:fldCharType="begin"/>
      </w:r>
      <w:r w:rsidR="001C67A0" w:rsidRPr="00725A64">
        <w:rPr>
          <w:lang w:val="en-GB"/>
        </w:rPr>
        <w:instrText xml:space="preserve"> REF _Ref368383463 \w \h </w:instrText>
      </w:r>
      <w:r w:rsidR="00FF39BE" w:rsidRPr="00FF7947">
        <w:rPr>
          <w:lang w:val="en-GB"/>
        </w:rPr>
      </w:r>
      <w:r w:rsidR="00FF39BE" w:rsidRPr="00FF7947">
        <w:rPr>
          <w:lang w:val="en-GB"/>
        </w:rPr>
        <w:fldChar w:fldCharType="separate"/>
      </w:r>
      <w:r w:rsidR="00AA153B">
        <w:rPr>
          <w:lang w:val="en-GB"/>
        </w:rPr>
        <w:t>3.2.7</w:t>
      </w:r>
      <w:r w:rsidR="00FF39BE" w:rsidRPr="00FF7947">
        <w:rPr>
          <w:lang w:val="en-GB"/>
        </w:rPr>
        <w:fldChar w:fldCharType="end"/>
      </w:r>
      <w:r w:rsidR="009B2001" w:rsidRPr="00725A64">
        <w:rPr>
          <w:lang w:val="en-GB"/>
        </w:rPr>
        <w:t xml:space="preserve">. </w:t>
      </w:r>
    </w:p>
    <w:p w:rsidR="00F02893" w:rsidRPr="00725A64" w:rsidRDefault="003A6A8C" w:rsidP="00CD1302">
      <w:pPr>
        <w:rPr>
          <w:lang w:val="en-GB"/>
        </w:rPr>
      </w:pPr>
      <w:r w:rsidRPr="00725A64">
        <w:rPr>
          <w:lang w:val="en-GB"/>
        </w:rPr>
        <w:t xml:space="preserve">Without further consideration, also the indentation whitespaces for pretty-printing a </w:t>
      </w:r>
      <w:r w:rsidR="00C00267" w:rsidRPr="00725A64">
        <w:rPr>
          <w:lang w:val="en-GB"/>
        </w:rPr>
        <w:t>VIL</w:t>
      </w:r>
      <w:r w:rsidR="00C00267">
        <w:rPr>
          <w:lang w:val="en-GB"/>
        </w:rPr>
        <w:t>-</w:t>
      </w:r>
      <w:r w:rsidRPr="00725A64">
        <w:rPr>
          <w:lang w:val="en-GB"/>
        </w:rPr>
        <w:t xml:space="preserve">template will be taken over into the resulting </w:t>
      </w:r>
      <w:r w:rsidR="00C00267" w:rsidRPr="00725A64">
        <w:rPr>
          <w:lang w:val="en-GB"/>
        </w:rPr>
        <w:t>art</w:t>
      </w:r>
      <w:ins w:id="1859" w:author="Holger Eichelberger" w:date="2015-09-15T11:02:00Z">
        <w:r w:rsidR="001B20D7">
          <w:rPr>
            <w:lang w:val="en-GB"/>
          </w:rPr>
          <w:t>i</w:t>
        </w:r>
      </w:ins>
      <w:del w:id="1860" w:author="Holger Eichelberger" w:date="2015-09-15T11:02:00Z">
        <w:r w:rsidR="00C00267" w:rsidRPr="00725A64" w:rsidDel="001B20D7">
          <w:rPr>
            <w:lang w:val="en-GB"/>
          </w:rPr>
          <w:delText>e</w:delText>
        </w:r>
      </w:del>
      <w:r w:rsidR="00C00267" w:rsidRPr="00725A64">
        <w:rPr>
          <w:lang w:val="en-GB"/>
        </w:rPr>
        <w:t>fact</w:t>
      </w:r>
      <w:r w:rsidRPr="00725A64">
        <w:rPr>
          <w:lang w:val="en-GB"/>
        </w:rPr>
        <w:t xml:space="preserve">. </w:t>
      </w:r>
      <w:r w:rsidR="00FD68FA" w:rsidRPr="00725A64">
        <w:rPr>
          <w:lang w:val="en-GB"/>
        </w:rPr>
        <w:t>In order to provide more control about the formatting</w:t>
      </w:r>
      <w:r w:rsidR="009B2001" w:rsidRPr="00725A64">
        <w:rPr>
          <w:lang w:val="en-GB"/>
        </w:rPr>
        <w:t xml:space="preserve">, the annotation </w:t>
      </w:r>
      <w:r w:rsidR="009B2001" w:rsidRPr="00725A64">
        <w:rPr>
          <w:rFonts w:ascii="Courier New" w:hAnsi="Courier New" w:cs="Courier New"/>
          <w:b/>
          <w:sz w:val="22"/>
          <w:szCs w:val="22"/>
          <w:lang w:val="en-GB"/>
        </w:rPr>
        <w:t>@indent</w:t>
      </w:r>
      <w:r w:rsidR="009B2001" w:rsidRPr="00725A64">
        <w:rPr>
          <w:lang w:val="en-GB"/>
        </w:rPr>
        <w:t xml:space="preserve"> allows specifying the number of whitespaces used </w:t>
      </w:r>
      <w:r w:rsidR="00A745AA" w:rsidRPr="00725A64">
        <w:rPr>
          <w:lang w:val="en-GB"/>
        </w:rPr>
        <w:t xml:space="preserve">as </w:t>
      </w:r>
      <w:r w:rsidR="009B2001" w:rsidRPr="00725A64">
        <w:rPr>
          <w:lang w:val="en-GB"/>
        </w:rPr>
        <w:t xml:space="preserve">one indentation step </w:t>
      </w:r>
      <w:r w:rsidR="00A745AA" w:rsidRPr="00725A64">
        <w:rPr>
          <w:lang w:val="en-GB"/>
        </w:rPr>
        <w:t xml:space="preserve">(value </w:t>
      </w:r>
      <w:r w:rsidR="00A745AA" w:rsidRPr="00725A64">
        <w:rPr>
          <w:rFonts w:ascii="Courier New" w:hAnsi="Courier New" w:cs="Courier New"/>
          <w:sz w:val="22"/>
          <w:szCs w:val="22"/>
          <w:lang w:val="en-GB"/>
        </w:rPr>
        <w:t>indentation</w:t>
      </w:r>
      <w:r w:rsidR="00A745AA" w:rsidRPr="00725A64">
        <w:rPr>
          <w:lang w:val="en-GB"/>
        </w:rPr>
        <w:t>)</w:t>
      </w:r>
      <w:r w:rsidR="007652CE" w:rsidRPr="00725A64">
        <w:rPr>
          <w:lang w:val="en-GB"/>
        </w:rPr>
        <w:t xml:space="preserve">, the number of whitespaces to be considered in tabulator emulation (value </w:t>
      </w:r>
      <w:r w:rsidR="007652CE" w:rsidRPr="00725A64">
        <w:rPr>
          <w:rFonts w:ascii="Courier New" w:hAnsi="Courier New" w:cs="Courier New"/>
          <w:sz w:val="22"/>
          <w:szCs w:val="22"/>
          <w:lang w:val="en-GB"/>
        </w:rPr>
        <w:t>tabEmulation</w:t>
      </w:r>
      <w:r w:rsidR="007652CE" w:rsidRPr="00725A64">
        <w:rPr>
          <w:lang w:val="en-GB"/>
        </w:rPr>
        <w:t>)</w:t>
      </w:r>
      <w:r w:rsidR="00A745AA" w:rsidRPr="00725A64">
        <w:rPr>
          <w:lang w:val="en-GB"/>
        </w:rPr>
        <w:t xml:space="preserve"> </w:t>
      </w:r>
      <w:r w:rsidR="009B2001" w:rsidRPr="00725A64">
        <w:rPr>
          <w:lang w:val="en-GB"/>
        </w:rPr>
        <w:t xml:space="preserve">and also how </w:t>
      </w:r>
      <w:r w:rsidR="00A745AA" w:rsidRPr="00725A64">
        <w:rPr>
          <w:lang w:val="en-GB"/>
        </w:rPr>
        <w:t xml:space="preserve">many additional whitespaces (value </w:t>
      </w:r>
      <w:r w:rsidR="00A745AA" w:rsidRPr="00725A64">
        <w:rPr>
          <w:rFonts w:ascii="Courier New" w:hAnsi="Courier New" w:cs="Courier New"/>
          <w:sz w:val="22"/>
          <w:szCs w:val="22"/>
          <w:lang w:val="en-GB"/>
        </w:rPr>
        <w:t>additional</w:t>
      </w:r>
      <w:r w:rsidR="00B606F7" w:rsidRPr="00B606F7">
        <w:rPr>
          <w:rFonts w:cs="Courier New"/>
          <w:sz w:val="22"/>
          <w:szCs w:val="22"/>
          <w:lang w:val="en-GB"/>
        </w:rPr>
        <w:t xml:space="preserve">, default is </w:t>
      </w:r>
      <w:r w:rsidR="00B606F7">
        <w:rPr>
          <w:rFonts w:ascii="Courier New" w:hAnsi="Courier New" w:cs="Courier New"/>
          <w:sz w:val="22"/>
          <w:szCs w:val="22"/>
          <w:lang w:val="en-GB"/>
        </w:rPr>
        <w:t>1</w:t>
      </w:r>
      <w:r w:rsidR="00A745AA" w:rsidRPr="00725A64">
        <w:rPr>
          <w:lang w:val="en-GB"/>
        </w:rPr>
        <w:t xml:space="preserve">) are used to indent </w:t>
      </w:r>
      <w:r w:rsidR="009B2001" w:rsidRPr="00725A64">
        <w:rPr>
          <w:lang w:val="en-GB"/>
        </w:rPr>
        <w:t>the content statement, i.e., whether the following lines after the lead in character are further subject to indentation or not. Further whitespaces in the content are considered as formatting of the content itself an</w:t>
      </w:r>
      <w:r w:rsidR="00962E64" w:rsidRPr="00725A64">
        <w:rPr>
          <w:lang w:val="en-GB"/>
        </w:rPr>
        <w:t>d</w:t>
      </w:r>
      <w:r w:rsidR="009B2001" w:rsidRPr="00725A64">
        <w:rPr>
          <w:lang w:val="en-GB"/>
        </w:rPr>
        <w:t xml:space="preserve"> are taken over into the art</w:t>
      </w:r>
      <w:ins w:id="1861" w:author="Holger Eichelberger" w:date="2015-09-15T11:02:00Z">
        <w:r w:rsidR="001B20D7">
          <w:rPr>
            <w:lang w:val="en-GB"/>
          </w:rPr>
          <w:t>i</w:t>
        </w:r>
      </w:ins>
      <w:del w:id="1862" w:author="Holger Eichelberger" w:date="2015-09-15T11:02:00Z">
        <w:r w:rsidR="009B2001" w:rsidRPr="00725A64" w:rsidDel="001B20D7">
          <w:rPr>
            <w:lang w:val="en-GB"/>
          </w:rPr>
          <w:delText>e</w:delText>
        </w:r>
      </w:del>
      <w:r w:rsidR="009B2001" w:rsidRPr="00725A64">
        <w:rPr>
          <w:lang w:val="en-GB"/>
        </w:rPr>
        <w:t>fact.</w:t>
      </w:r>
      <w:r w:rsidR="00A745AA" w:rsidRPr="00725A64">
        <w:rPr>
          <w:lang w:val="en-GB"/>
        </w:rPr>
        <w:t xml:space="preserve"> </w:t>
      </w:r>
      <w:r w:rsidR="006962D2" w:rsidRPr="00725A64">
        <w:rPr>
          <w:lang w:val="en-GB"/>
        </w:rPr>
        <w:t>In addition</w:t>
      </w:r>
      <w:r w:rsidR="00A745AA" w:rsidRPr="00725A64">
        <w:rPr>
          <w:lang w:val="en-GB"/>
        </w:rPr>
        <w:t>, an optional numerical value can be specified at each content statement in order to programmatically indent the configuration by the given number of whitespaces</w:t>
      </w:r>
      <w:r w:rsidR="00290D60" w:rsidRPr="00725A64">
        <w:rPr>
          <w:lang w:val="en-GB"/>
        </w:rPr>
        <w:t>.</w:t>
      </w:r>
    </w:p>
    <w:p w:rsidR="0075296D" w:rsidRPr="00725A64" w:rsidRDefault="0075296D" w:rsidP="0075296D">
      <w:pPr>
        <w:spacing w:after="200" w:line="276" w:lineRule="auto"/>
        <w:jc w:val="left"/>
        <w:rPr>
          <w:lang w:val="en-GB"/>
        </w:rPr>
      </w:pPr>
      <w:r w:rsidRPr="00725A64">
        <w:rPr>
          <w:b/>
          <w:lang w:val="en-GB"/>
        </w:rPr>
        <w:t>Syntax</w:t>
      </w:r>
      <w:r w:rsidRPr="00725A64">
        <w:rPr>
          <w:lang w:val="en-GB"/>
        </w:rPr>
        <w:t xml:space="preserve">: </w:t>
      </w:r>
    </w:p>
    <w:p w:rsidR="008E63B5" w:rsidRPr="00725A64" w:rsidRDefault="008E63B5" w:rsidP="008E63B5">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8E63B5" w:rsidRPr="00725A64" w:rsidRDefault="008E63B5" w:rsidP="008E63B5">
      <w:pPr>
        <w:spacing w:after="200" w:line="276" w:lineRule="auto"/>
        <w:ind w:left="567"/>
        <w:jc w:val="left"/>
        <w:rPr>
          <w:rFonts w:ascii="Courier New" w:hAnsi="Courier New" w:cs="Courier New"/>
          <w:b/>
          <w:sz w:val="22"/>
          <w:szCs w:val="22"/>
          <w:lang w:val="en-GB"/>
        </w:rPr>
      </w:pPr>
      <w:proofErr w:type="gramStart"/>
      <w:r w:rsidRPr="00725A64">
        <w:rPr>
          <w:rFonts w:ascii="Courier New" w:hAnsi="Courier New" w:cs="Courier New"/>
          <w:b/>
          <w:sz w:val="22"/>
          <w:szCs w:val="22"/>
          <w:lang w:val="en-GB"/>
        </w:rPr>
        <w:t>print ”</w:t>
      </w:r>
      <w:proofErr w:type="gramEnd"/>
      <w:r w:rsidRPr="00725A64">
        <w:rPr>
          <w:rFonts w:ascii="Courier New" w:hAnsi="Courier New" w:cs="Courier New"/>
          <w:i/>
          <w:sz w:val="22"/>
          <w:szCs w:val="22"/>
          <w:lang w:val="en-GB"/>
        </w:rPr>
        <w:t>text</w:t>
      </w:r>
      <w:r w:rsidRPr="00725A64">
        <w:rPr>
          <w:rFonts w:ascii="Courier New" w:hAnsi="Courier New" w:cs="Courier New"/>
          <w:b/>
          <w:sz w:val="22"/>
          <w:szCs w:val="22"/>
          <w:lang w:val="en-GB"/>
        </w:rPr>
        <w:t>”</w:t>
      </w:r>
    </w:p>
    <w:p w:rsidR="006656CC" w:rsidRPr="00725A64" w:rsidRDefault="006656CC" w:rsidP="006656CC">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FF7947">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75296D" w:rsidRPr="00725A64" w:rsidRDefault="0075296D" w:rsidP="0075296D">
      <w:pPr>
        <w:spacing w:after="200" w:line="276" w:lineRule="auto"/>
        <w:ind w:left="567"/>
        <w:jc w:val="left"/>
        <w:rPr>
          <w:rFonts w:ascii="Courier New" w:hAnsi="Courier New" w:cs="Courier New"/>
          <w:b/>
          <w:sz w:val="22"/>
          <w:szCs w:val="22"/>
          <w:lang w:val="en-GB"/>
        </w:rPr>
      </w:pPr>
      <w:r w:rsidRPr="00725A64">
        <w:rPr>
          <w:rFonts w:ascii="Courier New" w:hAnsi="Courier New" w:cs="Courier New"/>
          <w:b/>
          <w:sz w:val="22"/>
          <w:szCs w:val="22"/>
          <w:lang w:val="en-GB"/>
        </w:rPr>
        <w:t>’</w:t>
      </w:r>
      <w:r w:rsidRPr="00725A64">
        <w:rPr>
          <w:rFonts w:ascii="Courier New" w:hAnsi="Courier New" w:cs="Courier New"/>
          <w:i/>
          <w:sz w:val="22"/>
          <w:szCs w:val="22"/>
          <w:lang w:val="en-GB"/>
        </w:rPr>
        <w:t>text</w:t>
      </w:r>
      <w:r w:rsidRPr="00725A64">
        <w:rPr>
          <w:rFonts w:ascii="Courier New" w:hAnsi="Courier New" w:cs="Courier New"/>
          <w:b/>
          <w:sz w:val="22"/>
          <w:szCs w:val="22"/>
          <w:lang w:val="en-GB"/>
        </w:rPr>
        <w:t xml:space="preserve">’ | </w:t>
      </w:r>
      <w:r w:rsidRPr="00725A64">
        <w:rPr>
          <w:rFonts w:ascii="Courier New" w:hAnsi="Courier New" w:cs="Courier New"/>
          <w:i/>
          <w:sz w:val="22"/>
          <w:szCs w:val="22"/>
          <w:lang w:val="en-GB"/>
        </w:rPr>
        <w:t>expression</w:t>
      </w:r>
      <w:r w:rsidRPr="00725A64">
        <w:rPr>
          <w:rFonts w:ascii="Courier New" w:hAnsi="Courier New" w:cs="Courier New"/>
          <w:b/>
          <w:sz w:val="22"/>
          <w:szCs w:val="22"/>
          <w:lang w:val="en-GB"/>
        </w:rPr>
        <w:t>;</w:t>
      </w:r>
    </w:p>
    <w:p w:rsidR="0061721E" w:rsidRDefault="0075296D">
      <w:pPr>
        <w:keepNext/>
        <w:spacing w:line="276" w:lineRule="auto"/>
        <w:rPr>
          <w:lang w:val="en-GB"/>
        </w:rPr>
      </w:pPr>
      <w:r w:rsidRPr="00725A64">
        <w:rPr>
          <w:b/>
          <w:lang w:val="en-GB"/>
        </w:rPr>
        <w:t>Description of Syntax</w:t>
      </w:r>
      <w:r w:rsidRPr="00725A64">
        <w:rPr>
          <w:lang w:val="en-GB"/>
        </w:rPr>
        <w:t>: A content statement consists of the following elements:</w:t>
      </w:r>
    </w:p>
    <w:p w:rsidR="00FF625E" w:rsidRPr="00725A64" w:rsidRDefault="00FF625E" w:rsidP="0075296D">
      <w:pPr>
        <w:pStyle w:val="ListParagraph"/>
        <w:numPr>
          <w:ilvl w:val="0"/>
          <w:numId w:val="7"/>
        </w:numPr>
        <w:spacing w:after="200" w:line="276" w:lineRule="auto"/>
        <w:ind w:left="993"/>
        <w:rPr>
          <w:lang w:val="en-GB"/>
        </w:rPr>
      </w:pPr>
      <w:r w:rsidRPr="00725A64">
        <w:rPr>
          <w:lang w:val="en-GB"/>
        </w:rPr>
        <w:t xml:space="preserve">The optional keyword </w:t>
      </w:r>
      <w:r w:rsidR="00C00267" w:rsidRPr="00725A64">
        <w:rPr>
          <w:rFonts w:ascii="Courier New" w:hAnsi="Courier New" w:cs="Courier New"/>
          <w:b/>
          <w:sz w:val="22"/>
          <w:szCs w:val="22"/>
          <w:lang w:val="en-GB"/>
        </w:rPr>
        <w:t>print</w:t>
      </w:r>
      <w:r w:rsidR="00C00267" w:rsidRPr="00725A64">
        <w:rPr>
          <w:lang w:val="en-GB"/>
        </w:rPr>
        <w:t>, which</w:t>
      </w:r>
      <w:r w:rsidRPr="00725A64">
        <w:rPr>
          <w:lang w:val="en-GB"/>
        </w:rPr>
        <w:t xml:space="preserve"> indicates that no line end shall be emitted at the end of the content. If absent, implicitly a print-line is performed.</w:t>
      </w:r>
      <w:r w:rsidR="00FB2BFB" w:rsidRPr="00725A64">
        <w:rPr>
          <w:lang w:val="en-GB"/>
        </w:rPr>
        <w:t xml:space="preserve"> The print form of the content statement is helpful in combination with the separator expression in loops.</w:t>
      </w:r>
    </w:p>
    <w:p w:rsidR="0075296D" w:rsidRPr="00725A64" w:rsidRDefault="0075296D" w:rsidP="0075296D">
      <w:pPr>
        <w:pStyle w:val="ListParagraph"/>
        <w:numPr>
          <w:ilvl w:val="0"/>
          <w:numId w:val="7"/>
        </w:numPr>
        <w:spacing w:after="200" w:line="276" w:lineRule="auto"/>
        <w:ind w:left="993"/>
        <w:rPr>
          <w:lang w:val="en-GB"/>
        </w:rPr>
      </w:pPr>
      <w:r w:rsidRPr="00725A64">
        <w:rPr>
          <w:lang w:val="en-GB"/>
        </w:rPr>
        <w:lastRenderedPageBreak/>
        <w:t xml:space="preserve">The lead in / lead out marker </w:t>
      </w:r>
      <w:r w:rsidR="006656CC" w:rsidRPr="00725A64">
        <w:rPr>
          <w:lang w:val="en-GB"/>
        </w:rPr>
        <w:t xml:space="preserve">(apostrophe or quote) </w:t>
      </w:r>
      <w:r w:rsidRPr="00725A64">
        <w:rPr>
          <w:lang w:val="en-GB"/>
        </w:rPr>
        <w:t xml:space="preserve">indicates the content statement and marks the actual content. </w:t>
      </w:r>
      <w:r w:rsidR="006656CC" w:rsidRPr="00725A64">
        <w:rPr>
          <w:lang w:val="en-GB"/>
        </w:rPr>
        <w:t xml:space="preserve">Two forms are used to enable the </w:t>
      </w:r>
      <w:r w:rsidR="0029292F" w:rsidRPr="00725A64">
        <w:rPr>
          <w:lang w:val="en-GB"/>
        </w:rPr>
        <w:t xml:space="preserve">use of the </w:t>
      </w:r>
      <w:r w:rsidR="006656CC" w:rsidRPr="00725A64">
        <w:rPr>
          <w:lang w:val="en-GB"/>
        </w:rPr>
        <w:t>opposite character in content</w:t>
      </w:r>
      <w:r w:rsidR="0029292F" w:rsidRPr="00725A64">
        <w:rPr>
          <w:lang w:val="en-GB"/>
        </w:rPr>
        <w:t>.</w:t>
      </w:r>
      <w:r w:rsidR="002020F9" w:rsidRPr="00725A64">
        <w:rPr>
          <w:lang w:val="en-GB"/>
        </w:rPr>
        <w:t xml:space="preserve"> A content sta</w:t>
      </w:r>
      <w:r w:rsidR="006A7E3C" w:rsidRPr="00725A64">
        <w:rPr>
          <w:lang w:val="en-GB"/>
        </w:rPr>
        <w:t>tement may cover multiple lines of content.</w:t>
      </w:r>
    </w:p>
    <w:p w:rsidR="0075296D" w:rsidRPr="00725A64" w:rsidRDefault="002020F9" w:rsidP="0075296D">
      <w:pPr>
        <w:pStyle w:val="ListParagraph"/>
        <w:numPr>
          <w:ilvl w:val="0"/>
          <w:numId w:val="7"/>
        </w:numPr>
        <w:spacing w:after="200" w:line="276" w:lineRule="auto"/>
        <w:ind w:left="993"/>
        <w:rPr>
          <w:lang w:val="en-GB"/>
        </w:rPr>
      </w:pPr>
      <w:r w:rsidRPr="00725A64">
        <w:rPr>
          <w:lang w:val="en-GB"/>
        </w:rPr>
        <w:t xml:space="preserve">An optional </w:t>
      </w:r>
      <w:r w:rsidR="00C0520A" w:rsidRPr="00725A64">
        <w:rPr>
          <w:lang w:val="en-GB"/>
        </w:rPr>
        <w:t xml:space="preserve">indentation expression can be indicated by the pipe symbol and followed by a </w:t>
      </w:r>
      <w:r w:rsidRPr="00725A64">
        <w:rPr>
          <w:lang w:val="en-GB"/>
        </w:rPr>
        <w:t xml:space="preserve">numerical </w:t>
      </w:r>
      <w:r w:rsidR="0075296D" w:rsidRPr="00725A64">
        <w:rPr>
          <w:rFonts w:ascii="Courier New" w:hAnsi="Courier New" w:cs="Courier New"/>
          <w:i/>
          <w:sz w:val="22"/>
          <w:szCs w:val="22"/>
          <w:lang w:val="en-GB"/>
        </w:rPr>
        <w:t>expression</w:t>
      </w:r>
      <w:r w:rsidR="00C0520A" w:rsidRPr="00725A64">
        <w:rPr>
          <w:rFonts w:ascii="Courier New" w:hAnsi="Courier New" w:cs="Courier New"/>
          <w:i/>
          <w:sz w:val="22"/>
          <w:szCs w:val="22"/>
          <w:lang w:val="en-GB"/>
        </w:rPr>
        <w:t xml:space="preserve">. </w:t>
      </w:r>
      <w:r w:rsidR="00C0520A" w:rsidRPr="00725A64">
        <w:rPr>
          <w:lang w:val="en-GB"/>
        </w:rPr>
        <w:t xml:space="preserve">The numerical </w:t>
      </w:r>
      <w:r w:rsidR="00C0520A" w:rsidRPr="00725A64">
        <w:rPr>
          <w:rFonts w:ascii="Courier New" w:hAnsi="Courier New" w:cs="Courier New"/>
          <w:i/>
          <w:sz w:val="22"/>
          <w:szCs w:val="22"/>
          <w:lang w:val="en-GB"/>
        </w:rPr>
        <w:t>expression</w:t>
      </w:r>
      <w:r w:rsidR="00C0520A" w:rsidRPr="00725A64">
        <w:rPr>
          <w:lang w:val="en-GB"/>
        </w:rPr>
        <w:t xml:space="preserve"> determines the amount </w:t>
      </w:r>
      <w:r w:rsidRPr="00725A64">
        <w:rPr>
          <w:lang w:val="en-GB"/>
        </w:rPr>
        <w:t xml:space="preserve">of whitespaces </w:t>
      </w:r>
      <w:r w:rsidR="00C0520A" w:rsidRPr="00725A64">
        <w:rPr>
          <w:lang w:val="en-GB"/>
        </w:rPr>
        <w:t xml:space="preserve">to be </w:t>
      </w:r>
      <w:r w:rsidR="00B87397" w:rsidRPr="00725A64">
        <w:rPr>
          <w:lang w:val="en-GB"/>
        </w:rPr>
        <w:t xml:space="preserve">used as </w:t>
      </w:r>
      <w:r w:rsidR="00C40388" w:rsidRPr="00725A64">
        <w:rPr>
          <w:lang w:val="en-GB"/>
        </w:rPr>
        <w:t xml:space="preserve">mandatory indentation </w:t>
      </w:r>
      <w:r w:rsidR="00B87397" w:rsidRPr="00725A64">
        <w:rPr>
          <w:lang w:val="en-GB"/>
        </w:rPr>
        <w:t xml:space="preserve">prefix </w:t>
      </w:r>
      <w:r w:rsidR="00C40388" w:rsidRPr="00725A64">
        <w:rPr>
          <w:lang w:val="en-GB"/>
        </w:rPr>
        <w:t xml:space="preserve">for each </w:t>
      </w:r>
      <w:r w:rsidR="00B87397" w:rsidRPr="00725A64">
        <w:rPr>
          <w:lang w:val="en-GB"/>
        </w:rPr>
        <w:t xml:space="preserve">individual line of the </w:t>
      </w:r>
      <w:r w:rsidR="006C56C1" w:rsidRPr="00725A64">
        <w:rPr>
          <w:lang w:val="en-GB"/>
        </w:rPr>
        <w:t xml:space="preserve">actual </w:t>
      </w:r>
      <w:r w:rsidR="00B87397" w:rsidRPr="00725A64">
        <w:rPr>
          <w:lang w:val="en-GB"/>
        </w:rPr>
        <w:t>content</w:t>
      </w:r>
      <w:r w:rsidR="006C56C1" w:rsidRPr="00725A64">
        <w:rPr>
          <w:lang w:val="en-GB"/>
        </w:rPr>
        <w:t xml:space="preserve"> statement</w:t>
      </w:r>
      <w:r w:rsidR="00B87397" w:rsidRPr="00725A64">
        <w:rPr>
          <w:lang w:val="en-GB"/>
        </w:rPr>
        <w:t xml:space="preserve">. </w:t>
      </w:r>
      <w:r w:rsidR="002627E5">
        <w:rPr>
          <w:lang w:val="en-GB"/>
        </w:rPr>
        <w:t xml:space="preserve">Indentation is only considered if the expression evaluates to a positive number, i.e., 0 or a negative number may be given, but this is then ignored. </w:t>
      </w:r>
      <w:r w:rsidR="00B87397" w:rsidRPr="00725A64">
        <w:rPr>
          <w:lang w:val="en-GB"/>
        </w:rPr>
        <w:t>Only if the indentation expression (may be a constant or a true expression) is specified, a semicolon is required.</w:t>
      </w:r>
    </w:p>
    <w:p w:rsidR="0075296D" w:rsidRPr="00725A64" w:rsidRDefault="0075296D" w:rsidP="0075296D">
      <w:pPr>
        <w:spacing w:after="200" w:line="276" w:lineRule="auto"/>
        <w:jc w:val="left"/>
        <w:rPr>
          <w:lang w:val="en-GB"/>
        </w:rPr>
      </w:pPr>
      <w:r w:rsidRPr="00725A64">
        <w:rPr>
          <w:b/>
          <w:lang w:val="en-GB"/>
        </w:rPr>
        <w:t>Example</w:t>
      </w:r>
      <w:r w:rsidRPr="00725A64">
        <w:rPr>
          <w:lang w:val="en-GB"/>
        </w:rPr>
        <w:t xml:space="preserve">: </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DATABASE ${</w:t>
      </w:r>
      <w:proofErr w:type="gramStart"/>
      <w:r w:rsidRPr="00A749B6">
        <w:rPr>
          <w:rFonts w:ascii="Courier New" w:hAnsi="Courier New" w:cs="Courier New"/>
          <w:sz w:val="22"/>
          <w:szCs w:val="22"/>
          <w:lang w:val="en-GB"/>
        </w:rPr>
        <w:t>var.name(</w:t>
      </w:r>
      <w:proofErr w:type="gramEnd"/>
      <w:r w:rsidRPr="00A749B6">
        <w:rPr>
          <w:rFonts w:ascii="Courier New" w:hAnsi="Courier New" w:cs="Courier New"/>
          <w:sz w:val="22"/>
          <w:szCs w:val="22"/>
          <w:lang w:val="en-GB"/>
        </w:rPr>
        <w:t>)}’</w:t>
      </w:r>
    </w:p>
    <w:p w:rsidR="00A749B6" w:rsidRPr="00A749B6" w:rsidRDefault="00A749B6" w:rsidP="00A749B6">
      <w:pPr>
        <w:spacing w:after="0"/>
        <w:ind w:firstLine="567"/>
        <w:rPr>
          <w:rFonts w:ascii="Courier New" w:hAnsi="Courier New" w:cs="Courier New"/>
          <w:sz w:val="22"/>
          <w:szCs w:val="22"/>
          <w:lang w:val="en-GB"/>
        </w:rPr>
      </w:pPr>
      <w:r w:rsidRPr="00A749B6">
        <w:rPr>
          <w:rFonts w:ascii="Courier New" w:hAnsi="Courier New" w:cs="Courier New"/>
          <w:sz w:val="22"/>
          <w:szCs w:val="22"/>
          <w:lang w:val="en-GB"/>
        </w:rPr>
        <w:t>’CREATE TABLE data’ | 4;</w:t>
      </w:r>
    </w:p>
    <w:p w:rsidR="00665A0D" w:rsidRDefault="00665A0D" w:rsidP="00CD1302">
      <w:pPr>
        <w:rPr>
          <w:ins w:id="1863" w:author="Holger Eichelberger" w:date="2015-09-15T09:40:00Z"/>
          <w:lang w:val="en-GB"/>
        </w:rPr>
      </w:pPr>
    </w:p>
    <w:p w:rsidR="0075296D" w:rsidRPr="00725A64" w:rsidRDefault="00665A0D" w:rsidP="00CD1302">
      <w:pPr>
        <w:rPr>
          <w:lang w:val="en-GB"/>
        </w:rPr>
      </w:pPr>
      <w:ins w:id="1864" w:author="Holger Eichelberger" w:date="2015-09-15T09:40:00Z">
        <w:r>
          <w:rPr>
            <w:lang w:val="en-GB"/>
          </w:rPr>
          <w:t xml:space="preserve">While the first </w:t>
        </w:r>
      </w:ins>
      <w:ins w:id="1865" w:author="Holger Eichelberger" w:date="2015-09-15T09:41:00Z">
        <w:r>
          <w:rPr>
            <w:lang w:val="en-GB"/>
          </w:rPr>
          <w:t xml:space="preserve">content statement </w:t>
        </w:r>
      </w:ins>
      <w:ins w:id="1866" w:author="Holger Eichelberger" w:date="2015-09-15T09:40:00Z">
        <w:r>
          <w:rPr>
            <w:lang w:val="en-GB"/>
          </w:rPr>
          <w:t xml:space="preserve">emits the text with expression substitution </w:t>
        </w:r>
      </w:ins>
      <w:ins w:id="1867" w:author="Holger Eichelberger" w:date="2015-09-15T09:41:00Z">
        <w:r>
          <w:rPr>
            <w:lang w:val="en-GB"/>
          </w:rPr>
          <w:t xml:space="preserve">as it is, the </w:t>
        </w:r>
      </w:ins>
      <w:ins w:id="1868" w:author="Holger Eichelberger" w:date="2015-09-15T09:40:00Z">
        <w:r>
          <w:rPr>
            <w:lang w:val="en-GB"/>
          </w:rPr>
          <w:t xml:space="preserve">second </w:t>
        </w:r>
      </w:ins>
      <w:ins w:id="1869" w:author="Holger Eichelberger" w:date="2015-09-15T09:41:00Z">
        <w:r>
          <w:rPr>
            <w:lang w:val="en-GB"/>
          </w:rPr>
          <w:t>content statement indents the text to be emitted by 4 whitespaces.</w:t>
        </w:r>
      </w:ins>
    </w:p>
    <w:p w:rsidR="0061721E" w:rsidRDefault="00641D80" w:rsidP="00EA17BB">
      <w:pPr>
        <w:pStyle w:val="Heading2"/>
        <w:pageBreakBefore/>
        <w:rPr>
          <w:lang w:val="en-GB"/>
        </w:rPr>
      </w:pPr>
      <w:bookmarkStart w:id="1870" w:name="_Ref330727065"/>
      <w:bookmarkStart w:id="1871" w:name="_Toc430078899"/>
      <w:r w:rsidRPr="00725A64">
        <w:rPr>
          <w:lang w:val="en-GB"/>
        </w:rPr>
        <w:lastRenderedPageBreak/>
        <w:t xml:space="preserve">VIL Expression </w:t>
      </w:r>
      <w:r w:rsidR="00F02893" w:rsidRPr="00725A64">
        <w:rPr>
          <w:lang w:val="en-GB"/>
        </w:rPr>
        <w:t>L</w:t>
      </w:r>
      <w:r w:rsidR="00014943" w:rsidRPr="00725A64">
        <w:rPr>
          <w:lang w:val="en-GB"/>
        </w:rPr>
        <w:t>anguage</w:t>
      </w:r>
      <w:bookmarkEnd w:id="1870"/>
      <w:bookmarkEnd w:id="1871"/>
    </w:p>
    <w:p w:rsidR="00CB6364" w:rsidRPr="00725A64" w:rsidRDefault="00CB6364" w:rsidP="00CB6364">
      <w:pPr>
        <w:rPr>
          <w:lang w:val="en-GB"/>
        </w:rPr>
      </w:pPr>
      <w:r w:rsidRPr="00725A64">
        <w:rPr>
          <w:lang w:val="en-GB"/>
        </w:rPr>
        <w:t>In this section</w:t>
      </w:r>
      <w:r w:rsidR="00A45E72" w:rsidRPr="00725A64">
        <w:rPr>
          <w:lang w:val="en-GB"/>
        </w:rPr>
        <w:t>,</w:t>
      </w:r>
      <w:r w:rsidRPr="00725A64">
        <w:rPr>
          <w:lang w:val="en-GB"/>
        </w:rPr>
        <w:t xml:space="preserve"> we will define the syntax and the semantics of the </w:t>
      </w:r>
      <w:r w:rsidR="00A45E72" w:rsidRPr="00725A64">
        <w:rPr>
          <w:lang w:val="en-GB"/>
        </w:rPr>
        <w:t>VIL</w:t>
      </w:r>
      <w:r w:rsidRPr="00725A64">
        <w:rPr>
          <w:lang w:val="en-GB"/>
        </w:rPr>
        <w:t xml:space="preserve"> </w:t>
      </w:r>
      <w:r w:rsidR="00AA13B0" w:rsidRPr="00725A64">
        <w:rPr>
          <w:lang w:val="en-GB"/>
        </w:rPr>
        <w:t>expression</w:t>
      </w:r>
      <w:r w:rsidRPr="00725A64">
        <w:rPr>
          <w:lang w:val="en-GB"/>
        </w:rPr>
        <w:t xml:space="preserve"> language</w:t>
      </w:r>
      <w:r w:rsidR="009602B5">
        <w:rPr>
          <w:lang w:val="en-GB"/>
        </w:rPr>
        <w:t>,</w:t>
      </w:r>
      <w:r w:rsidR="00337819" w:rsidRPr="00725A64">
        <w:rPr>
          <w:lang w:val="en-GB"/>
        </w:rPr>
        <w:t xml:space="preserve"> which is common to the </w:t>
      </w:r>
      <w:proofErr w:type="gramStart"/>
      <w:r w:rsidR="00337819" w:rsidRPr="00725A64">
        <w:rPr>
          <w:lang w:val="en-GB"/>
        </w:rPr>
        <w:t>VIL</w:t>
      </w:r>
      <w:proofErr w:type="gramEnd"/>
      <w:r w:rsidR="00337819" w:rsidRPr="00725A64">
        <w:rPr>
          <w:lang w:val="en-GB"/>
        </w:rPr>
        <w:t xml:space="preserve"> build language and the VIL template language</w:t>
      </w:r>
      <w:r w:rsidRPr="00725A64">
        <w:rPr>
          <w:lang w:val="en-GB"/>
        </w:rPr>
        <w:t xml:space="preserve">. </w:t>
      </w:r>
      <w:r w:rsidR="00AA13B0" w:rsidRPr="00725A64">
        <w:rPr>
          <w:lang w:val="en-GB"/>
        </w:rPr>
        <w:t xml:space="preserve">Similar to IVML, expressions in the VIL languages are inspired by </w:t>
      </w:r>
      <w:r w:rsidRPr="00725A64">
        <w:rPr>
          <w:lang w:val="en-GB"/>
        </w:rPr>
        <w:t>OCL</w:t>
      </w:r>
      <w:r w:rsidR="00AA13B0" w:rsidRPr="00725A64">
        <w:rPr>
          <w:lang w:val="en-GB"/>
        </w:rPr>
        <w:t>. Thus,</w:t>
      </w:r>
      <w:r w:rsidRPr="00725A64">
        <w:rPr>
          <w:lang w:val="en-GB"/>
        </w:rPr>
        <w:t xml:space="preserve"> most of the content in this section is taken from OCL [</w:t>
      </w:r>
      <w:fldSimple w:instr=" REF BIB_omgocl20 \* MERGEFORMAT ">
        <w:r w:rsidR="00AA153B" w:rsidRPr="001E46F3">
          <w:rPr>
            <w:lang w:val="en-GB"/>
          </w:rPr>
          <w:t>6</w:t>
        </w:r>
      </w:fldSimple>
      <w:r w:rsidRPr="00725A64">
        <w:rPr>
          <w:lang w:val="en-GB"/>
        </w:rPr>
        <w:t xml:space="preserve">] </w:t>
      </w:r>
      <w:r w:rsidR="00AA13B0" w:rsidRPr="00FF7947">
        <w:rPr>
          <w:lang w:val="en-GB"/>
        </w:rPr>
        <w:t>or the IVML language specification [</w:t>
      </w:r>
      <w:fldSimple w:instr=" REF BIB_d21 \* MERGEFORMAT ">
        <w:r w:rsidR="00AA153B" w:rsidRPr="001E46F3">
          <w:rPr>
            <w:lang w:val="en-GB"/>
          </w:rPr>
          <w:t>3</w:t>
        </w:r>
      </w:fldSimple>
      <w:r w:rsidR="00CC6ACB" w:rsidRPr="00725A64">
        <w:rPr>
          <w:lang w:val="en-GB"/>
        </w:rPr>
        <w:t xml:space="preserve">, </w:t>
      </w:r>
      <w:fldSimple w:instr=" REF BIB_ivmlwww \* MERGEFORMAT ">
        <w:r w:rsidR="003A7553" w:rsidRPr="003A7553">
          <w:rPr>
            <w:lang w:val="en-GB"/>
          </w:rPr>
          <w:t>7</w:t>
        </w:r>
      </w:fldSimple>
      <w:r w:rsidR="00AA13B0" w:rsidRPr="00725A64">
        <w:rPr>
          <w:lang w:val="en-GB"/>
        </w:rPr>
        <w:t xml:space="preserve">] </w:t>
      </w:r>
      <w:r w:rsidRPr="00FF7947">
        <w:rPr>
          <w:lang w:val="en-GB"/>
        </w:rPr>
        <w:t>and adjusted to the</w:t>
      </w:r>
      <w:r w:rsidR="005E4868" w:rsidRPr="00725A64">
        <w:rPr>
          <w:lang w:val="en-GB"/>
        </w:rPr>
        <w:t xml:space="preserve"> need, the</w:t>
      </w:r>
      <w:r w:rsidRPr="00725A64">
        <w:rPr>
          <w:lang w:val="en-GB"/>
        </w:rPr>
        <w:t xml:space="preserve"> notational conventions</w:t>
      </w:r>
      <w:r w:rsidR="00485410">
        <w:rPr>
          <w:lang w:val="en-GB"/>
        </w:rPr>
        <w:t>,</w:t>
      </w:r>
      <w:r w:rsidRPr="00725A64">
        <w:rPr>
          <w:lang w:val="en-GB"/>
        </w:rPr>
        <w:t xml:space="preserve"> and the semantics of </w:t>
      </w:r>
      <w:r w:rsidR="00C86A4B" w:rsidRPr="00725A64">
        <w:rPr>
          <w:lang w:val="en-GB"/>
        </w:rPr>
        <w:t xml:space="preserve">the </w:t>
      </w:r>
      <w:r w:rsidR="00AA13B0" w:rsidRPr="00725A64">
        <w:rPr>
          <w:lang w:val="en-GB"/>
        </w:rPr>
        <w:t>VIL</w:t>
      </w:r>
      <w:r w:rsidR="00C86A4B" w:rsidRPr="00725A64">
        <w:rPr>
          <w:lang w:val="en-GB"/>
        </w:rPr>
        <w:t xml:space="preserve"> languages</w:t>
      </w:r>
      <w:r w:rsidR="002737FE" w:rsidRPr="00725A64">
        <w:rPr>
          <w:lang w:val="en-GB"/>
        </w:rPr>
        <w:t>, in particular also regarding the syntax of the iterators and the absence of quantors in VIL</w:t>
      </w:r>
      <w:r w:rsidRPr="00725A64">
        <w:rPr>
          <w:lang w:val="en-GB"/>
        </w:rPr>
        <w:t>.</w:t>
      </w:r>
    </w:p>
    <w:p w:rsidR="00194AC1" w:rsidRPr="00725A64" w:rsidRDefault="00641D80" w:rsidP="00EA17BB">
      <w:pPr>
        <w:pStyle w:val="Heading3"/>
        <w:rPr>
          <w:lang w:val="en-GB"/>
        </w:rPr>
      </w:pPr>
      <w:bookmarkStart w:id="1872" w:name="_Ref368140216"/>
      <w:bookmarkStart w:id="1873" w:name="_Toc430078900"/>
      <w:r w:rsidRPr="00725A64">
        <w:rPr>
          <w:lang w:val="en-GB"/>
        </w:rPr>
        <w:t xml:space="preserve">Reserved </w:t>
      </w:r>
      <w:r w:rsidR="00014943" w:rsidRPr="00725A64">
        <w:rPr>
          <w:lang w:val="en-GB"/>
        </w:rPr>
        <w:t>Keywords</w:t>
      </w:r>
      <w:bookmarkEnd w:id="1872"/>
      <w:bookmarkEnd w:id="1873"/>
    </w:p>
    <w:p w:rsidR="00000000" w:rsidRDefault="00FF39BE">
      <w:pPr>
        <w:rPr>
          <w:ins w:id="1874" w:author="Holger Eichelberger" w:date="2015-08-10T17:03:00Z"/>
          <w:rFonts w:ascii="Courier New" w:hAnsi="Courier New" w:cs="Courier New"/>
          <w:b/>
          <w:sz w:val="22"/>
          <w:szCs w:val="22"/>
          <w:lang w:val="en-GB"/>
          <w:rPrChange w:id="1875" w:author="Holger Eichelberger" w:date="2015-08-10T17:04:00Z">
            <w:rPr>
              <w:ins w:id="1876" w:author="Holger Eichelberger" w:date="2015-08-10T17:03:00Z"/>
              <w:lang w:val="en-GB"/>
            </w:rPr>
          </w:rPrChange>
        </w:rPr>
        <w:pPrChange w:id="1877" w:author="Holger Eichelberger" w:date="2015-08-10T17:04:00Z">
          <w:pPr>
            <w:pStyle w:val="ListParagraph"/>
            <w:numPr>
              <w:numId w:val="13"/>
            </w:numPr>
            <w:ind w:hanging="360"/>
          </w:pPr>
        </w:pPrChange>
      </w:pPr>
      <w:r w:rsidRPr="00FF39BE">
        <w:rPr>
          <w:lang w:val="en-GB"/>
          <w:rPrChange w:id="1878" w:author="Holger Eichelberger" w:date="2015-08-10T17:04:00Z">
            <w:rPr>
              <w:color w:val="0000FF"/>
              <w:u w:val="single"/>
              <w:lang w:val="en-GB"/>
            </w:rPr>
          </w:rPrChange>
        </w:rPr>
        <w:t>Keywords in the VIL expression language are reserved words. That means that the keywords must not occur anywhere in an expression as the name of a rule, a template or a variable. The list of keywords is shown below:</w:t>
      </w:r>
      <w:del w:id="1879" w:author="Holger Eichelberger" w:date="2015-09-15T09:42:00Z">
        <w:r w:rsidRPr="00FF39BE">
          <w:rPr>
            <w:lang w:val="en-GB"/>
            <w:rPrChange w:id="1880" w:author="Holger Eichelberger" w:date="2015-08-10T17:04:00Z">
              <w:rPr>
                <w:color w:val="0000FF"/>
                <w:u w:val="single"/>
                <w:lang w:val="en-GB"/>
              </w:rPr>
            </w:rPrChange>
          </w:rPr>
          <w:delText xml:space="preserve"> </w:delText>
        </w:r>
      </w:del>
    </w:p>
    <w:p w:rsidR="00014943" w:rsidRDefault="0001328A" w:rsidP="00845E9C">
      <w:pPr>
        <w:pStyle w:val="ListParagraph"/>
        <w:numPr>
          <w:ilvl w:val="0"/>
          <w:numId w:val="13"/>
        </w:numPr>
        <w:rPr>
          <w:ins w:id="1881" w:author="Holger Eichelberger" w:date="2015-08-10T17:04:00Z"/>
          <w:rFonts w:ascii="Courier New" w:hAnsi="Courier New" w:cs="Courier New"/>
          <w:b/>
          <w:sz w:val="22"/>
          <w:szCs w:val="22"/>
          <w:lang w:val="en-GB"/>
        </w:rPr>
      </w:pPr>
      <w:del w:id="1882" w:author="Holger Eichelberger" w:date="2015-08-10T17:04:00Z">
        <w:r w:rsidRPr="00725A64" w:rsidDel="0001328A">
          <w:rPr>
            <w:rFonts w:ascii="Courier New" w:hAnsi="Courier New" w:cs="Courier New"/>
            <w:b/>
            <w:sz w:val="22"/>
            <w:szCs w:val="22"/>
            <w:lang w:val="en-GB"/>
          </w:rPr>
          <w:delText>A</w:delText>
        </w:r>
        <w:r w:rsidR="00014943" w:rsidRPr="00725A64" w:rsidDel="0001328A">
          <w:rPr>
            <w:rFonts w:ascii="Courier New" w:hAnsi="Courier New" w:cs="Courier New"/>
            <w:b/>
            <w:sz w:val="22"/>
            <w:szCs w:val="22"/>
            <w:lang w:val="en-GB"/>
          </w:rPr>
          <w:delText>nd</w:delText>
        </w:r>
      </w:del>
      <w:ins w:id="1883" w:author="Holger Eichelberger" w:date="2015-08-10T17:04:00Z">
        <w:r>
          <w:rPr>
            <w:rFonts w:ascii="Courier New" w:hAnsi="Courier New" w:cs="Courier New"/>
            <w:b/>
            <w:sz w:val="22"/>
            <w:szCs w:val="22"/>
            <w:lang w:val="en-GB"/>
          </w:rPr>
          <w:t>a</w:t>
        </w:r>
        <w:r w:rsidRPr="00725A64">
          <w:rPr>
            <w:rFonts w:ascii="Courier New" w:hAnsi="Courier New" w:cs="Courier New"/>
            <w:b/>
            <w:sz w:val="22"/>
            <w:szCs w:val="22"/>
            <w:lang w:val="en-GB"/>
          </w:rPr>
          <w:t>nd</w:t>
        </w:r>
      </w:ins>
    </w:p>
    <w:p w:rsidR="0001328A" w:rsidRPr="00725A64" w:rsidRDefault="0001328A" w:rsidP="00845E9C">
      <w:pPr>
        <w:pStyle w:val="ListParagraph"/>
        <w:numPr>
          <w:ilvl w:val="0"/>
          <w:numId w:val="13"/>
        </w:numPr>
        <w:rPr>
          <w:rFonts w:ascii="Courier New" w:hAnsi="Courier New" w:cs="Courier New"/>
          <w:b/>
          <w:sz w:val="22"/>
          <w:szCs w:val="22"/>
          <w:lang w:val="en-GB"/>
        </w:rPr>
      </w:pPr>
      <w:ins w:id="1884" w:author="Holger Eichelberger" w:date="2015-08-10T17:04:00Z">
        <w:r>
          <w:rPr>
            <w:rFonts w:ascii="Courier New" w:hAnsi="Courier New" w:cs="Courier New"/>
            <w:b/>
            <w:sz w:val="22"/>
            <w:szCs w:val="22"/>
            <w:lang w:val="en-GB"/>
          </w:rPr>
          <w:t>callOf</w:t>
        </w:r>
      </w:ins>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false</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new</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not</w:t>
      </w:r>
    </w:p>
    <w:p w:rsidR="00014943" w:rsidRPr="00725A64" w:rsidRDefault="00014943"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or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sequenceOf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setOf</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super</w:t>
      </w:r>
    </w:p>
    <w:p w:rsidR="000575BD" w:rsidRPr="00725A64" w:rsidRDefault="000575BD" w:rsidP="00845E9C">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true</w:t>
      </w:r>
    </w:p>
    <w:p w:rsidR="000575BD" w:rsidRDefault="00014943" w:rsidP="00C906A9">
      <w:pPr>
        <w:pStyle w:val="ListParagraph"/>
        <w:numPr>
          <w:ilvl w:val="0"/>
          <w:numId w:val="13"/>
        </w:numPr>
        <w:rPr>
          <w:rFonts w:ascii="Courier New" w:hAnsi="Courier New" w:cs="Courier New"/>
          <w:b/>
          <w:sz w:val="22"/>
          <w:szCs w:val="22"/>
          <w:lang w:val="en-GB"/>
        </w:rPr>
      </w:pPr>
      <w:r w:rsidRPr="00725A64">
        <w:rPr>
          <w:rFonts w:ascii="Courier New" w:hAnsi="Courier New" w:cs="Courier New"/>
          <w:b/>
          <w:sz w:val="22"/>
          <w:szCs w:val="22"/>
          <w:lang w:val="en-GB"/>
        </w:rPr>
        <w:t>xor</w:t>
      </w:r>
    </w:p>
    <w:p w:rsidR="00AC08A0" w:rsidRPr="00725A64" w:rsidRDefault="00AC08A0" w:rsidP="00C906A9">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null</w:t>
      </w:r>
    </w:p>
    <w:p w:rsidR="005D1378" w:rsidRPr="00725A64" w:rsidRDefault="005D1378" w:rsidP="005D1378">
      <w:pPr>
        <w:pStyle w:val="Reference"/>
        <w:tabs>
          <w:tab w:val="clear" w:pos="567"/>
          <w:tab w:val="left" w:pos="0"/>
          <w:tab w:val="left" w:pos="142"/>
          <w:tab w:val="left" w:pos="5670"/>
          <w:tab w:val="left" w:pos="6096"/>
        </w:tabs>
        <w:ind w:left="0" w:firstLine="0"/>
      </w:pPr>
      <w:r w:rsidRPr="00725A64">
        <w:t xml:space="preserve">In order to increase reuse among the VIL </w:t>
      </w:r>
      <w:r w:rsidR="001964C1" w:rsidRPr="00725A64">
        <w:t>languages</w:t>
      </w:r>
      <w:r w:rsidRPr="00725A64">
        <w:t xml:space="preserve">, the VIL expression language also provides the definition of common language concepts such as variable declarations and parameter lists. </w:t>
      </w:r>
      <w:r w:rsidR="00916534">
        <w:t xml:space="preserve">The related keywords were already listed in Section </w:t>
      </w:r>
      <w:r w:rsidR="00FF39BE">
        <w:fldChar w:fldCharType="begin"/>
      </w:r>
      <w:r w:rsidR="00916534">
        <w:instrText xml:space="preserve"> REF _Ref368908700 \r \h </w:instrText>
      </w:r>
      <w:r w:rsidR="00FF39BE">
        <w:fldChar w:fldCharType="separate"/>
      </w:r>
      <w:r w:rsidR="00AA153B">
        <w:t>3.1.1</w:t>
      </w:r>
      <w:r w:rsidR="00FF39BE">
        <w:fldChar w:fldCharType="end"/>
      </w:r>
      <w:r w:rsidR="00916534">
        <w:t xml:space="preserve"> and </w:t>
      </w:r>
      <w:r w:rsidR="00FF39BE">
        <w:fldChar w:fldCharType="begin"/>
      </w:r>
      <w:r w:rsidR="00916534">
        <w:instrText xml:space="preserve"> REF _Ref368908704 \r \h </w:instrText>
      </w:r>
      <w:r w:rsidR="00FF39BE">
        <w:fldChar w:fldCharType="separate"/>
      </w:r>
      <w:r w:rsidR="00AA153B">
        <w:t>3.2.1</w:t>
      </w:r>
      <w:r w:rsidR="00FF39BE">
        <w:fldChar w:fldCharType="end"/>
      </w:r>
      <w:r w:rsidR="00916534">
        <w:t>, respectively.</w:t>
      </w:r>
    </w:p>
    <w:p w:rsidR="00194AC1" w:rsidRPr="00725A64" w:rsidRDefault="00014943" w:rsidP="00EA17BB">
      <w:pPr>
        <w:pStyle w:val="Heading3"/>
        <w:rPr>
          <w:lang w:val="en-GB"/>
        </w:rPr>
      </w:pPr>
      <w:bookmarkStart w:id="1885" w:name="_Toc370915068"/>
      <w:bookmarkStart w:id="1886" w:name="_Toc370915172"/>
      <w:bookmarkStart w:id="1887" w:name="_Toc385852301"/>
      <w:bookmarkStart w:id="1888" w:name="_Toc385852415"/>
      <w:bookmarkStart w:id="1889" w:name="_Toc370915069"/>
      <w:bookmarkStart w:id="1890" w:name="_Toc370915173"/>
      <w:bookmarkStart w:id="1891" w:name="_Toc385852302"/>
      <w:bookmarkStart w:id="1892" w:name="_Toc385852416"/>
      <w:bookmarkStart w:id="1893" w:name="_Toc370915070"/>
      <w:bookmarkStart w:id="1894" w:name="_Toc370915174"/>
      <w:bookmarkStart w:id="1895" w:name="_Toc385852303"/>
      <w:bookmarkStart w:id="1896" w:name="_Toc385852417"/>
      <w:bookmarkStart w:id="1897" w:name="_Toc370915071"/>
      <w:bookmarkStart w:id="1898" w:name="_Toc370915175"/>
      <w:bookmarkStart w:id="1899" w:name="_Toc385852304"/>
      <w:bookmarkStart w:id="1900" w:name="_Toc385852418"/>
      <w:bookmarkStart w:id="1901" w:name="_Toc430078901"/>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r w:rsidRPr="00725A64">
        <w:rPr>
          <w:lang w:val="en-GB"/>
        </w:rPr>
        <w:t>Prefix operators</w:t>
      </w:r>
      <w:bookmarkEnd w:id="1901"/>
    </w:p>
    <w:p w:rsidR="00014943" w:rsidRPr="00725A64" w:rsidRDefault="00EB49A4" w:rsidP="00014943">
      <w:pPr>
        <w:rPr>
          <w:lang w:val="en-GB"/>
        </w:rPr>
      </w:pPr>
      <w:r w:rsidRPr="00725A64">
        <w:rPr>
          <w:lang w:val="en-GB"/>
        </w:rPr>
        <w:t xml:space="preserve">The VIL expression language </w:t>
      </w:r>
      <w:r w:rsidR="00014943" w:rsidRPr="00725A64">
        <w:rPr>
          <w:lang w:val="en-GB"/>
        </w:rPr>
        <w:t xml:space="preserve">defines two prefix operators, the unary </w:t>
      </w:r>
    </w:p>
    <w:p w:rsidR="00014943" w:rsidRPr="00725A64" w:rsidRDefault="00014943" w:rsidP="00845E9C">
      <w:pPr>
        <w:pStyle w:val="ListParagraph"/>
        <w:numPr>
          <w:ilvl w:val="0"/>
          <w:numId w:val="12"/>
        </w:numPr>
        <w:rPr>
          <w:lang w:val="en-GB"/>
        </w:rPr>
      </w:pPr>
      <w:r w:rsidRPr="00725A64">
        <w:rPr>
          <w:lang w:val="en-GB"/>
        </w:rPr>
        <w:t>Boolean negation ‘</w:t>
      </w:r>
      <w:r w:rsidRPr="00725A64">
        <w:rPr>
          <w:rFonts w:ascii="Courier New" w:hAnsi="Courier New" w:cs="Courier New"/>
          <w:b/>
          <w:sz w:val="22"/>
          <w:szCs w:val="22"/>
          <w:lang w:val="en-GB"/>
        </w:rPr>
        <w:t>not</w:t>
      </w:r>
      <w:r w:rsidRPr="00725A64">
        <w:rPr>
          <w:lang w:val="en-GB"/>
        </w:rPr>
        <w:t>’</w:t>
      </w:r>
      <w:r w:rsidR="00C906A9" w:rsidRPr="00725A64">
        <w:rPr>
          <w:lang w:val="en-GB"/>
        </w:rPr>
        <w:t xml:space="preserve"> and its alias ‘!’</w:t>
      </w:r>
      <w:r w:rsidRPr="00725A64">
        <w:rPr>
          <w:lang w:val="en-GB"/>
        </w:rPr>
        <w:t>.</w:t>
      </w:r>
    </w:p>
    <w:p w:rsidR="00014943" w:rsidRDefault="00014943" w:rsidP="00845E9C">
      <w:pPr>
        <w:pStyle w:val="ListParagraph"/>
        <w:numPr>
          <w:ilvl w:val="0"/>
          <w:numId w:val="12"/>
        </w:numPr>
        <w:rPr>
          <w:lang w:val="en-GB"/>
        </w:rPr>
      </w:pPr>
      <w:r w:rsidRPr="00725A64">
        <w:rPr>
          <w:lang w:val="en-GB"/>
        </w:rPr>
        <w:t>Numerical negation ‘</w:t>
      </w:r>
      <w:r w:rsidRPr="00725A64">
        <w:rPr>
          <w:rFonts w:ascii="Courier New" w:hAnsi="Courier New" w:cs="Courier New"/>
          <w:sz w:val="22"/>
          <w:szCs w:val="22"/>
          <w:lang w:val="en-GB"/>
        </w:rPr>
        <w:t>-</w:t>
      </w:r>
      <w:proofErr w:type="gramStart"/>
      <w:r w:rsidRPr="00725A64">
        <w:rPr>
          <w:lang w:val="en-GB"/>
        </w:rPr>
        <w:t>‘ which</w:t>
      </w:r>
      <w:proofErr w:type="gramEnd"/>
      <w:r w:rsidRPr="00725A64">
        <w:rPr>
          <w:lang w:val="en-GB"/>
        </w:rPr>
        <w:t xml:space="preserve"> changes the sign of a Real or an Integer.</w:t>
      </w:r>
    </w:p>
    <w:p w:rsidR="00B357A7" w:rsidRDefault="00554D06">
      <w:pPr>
        <w:rPr>
          <w:lang w:val="en-GB"/>
        </w:rPr>
      </w:pPr>
      <w:r>
        <w:rPr>
          <w:lang w:val="en-GB"/>
        </w:rPr>
        <w:t>Operators may be applied to constants, (qualified) variables or return values of calls.</w:t>
      </w:r>
    </w:p>
    <w:p w:rsidR="00194AC1" w:rsidRPr="00725A64" w:rsidRDefault="00014943" w:rsidP="00EA17BB">
      <w:pPr>
        <w:pStyle w:val="Heading3"/>
        <w:rPr>
          <w:lang w:val="en-GB"/>
        </w:rPr>
      </w:pPr>
      <w:bookmarkStart w:id="1902" w:name="_Ref368059479"/>
      <w:bookmarkStart w:id="1903" w:name="_Toc430078902"/>
      <w:r w:rsidRPr="00725A64">
        <w:rPr>
          <w:lang w:val="en-GB"/>
        </w:rPr>
        <w:t>Infix operators</w:t>
      </w:r>
      <w:bookmarkEnd w:id="1902"/>
      <w:bookmarkEnd w:id="1903"/>
    </w:p>
    <w:p w:rsidR="00014943" w:rsidRPr="00725A64" w:rsidRDefault="00014943" w:rsidP="00014943">
      <w:pPr>
        <w:rPr>
          <w:lang w:val="en-GB"/>
        </w:rPr>
      </w:pPr>
      <w:r w:rsidRPr="00725A64">
        <w:rPr>
          <w:lang w:val="en-GB"/>
        </w:rPr>
        <w:t xml:space="preserve">Similar to OCL, in </w:t>
      </w:r>
      <w:r w:rsidR="0092419B" w:rsidRPr="00725A64">
        <w:rPr>
          <w:lang w:val="en-GB"/>
        </w:rPr>
        <w:t>VIL</w:t>
      </w:r>
      <w:r w:rsidRPr="00725A64">
        <w:rPr>
          <w:lang w:val="en-GB"/>
        </w:rPr>
        <w:t xml:space="preserve"> the use of infix operators is allowed. </w:t>
      </w:r>
      <w:proofErr w:type="gramStart"/>
      <w:r w:rsidRPr="00725A64">
        <w:rPr>
          <w:lang w:val="en-GB"/>
        </w:rPr>
        <w:t>The operators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w:t>
      </w:r>
      <w:r w:rsidRPr="00725A64">
        <w:rPr>
          <w:lang w:val="en-GB"/>
        </w:rPr>
        <w:t>’</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xml:space="preserve">’ are used as infix operators. If a type defines one of those operators with the correct signature, they will be used as infix operators. The expression: </w:t>
      </w:r>
    </w:p>
    <w:p w:rsidR="00014943" w:rsidRPr="00725A64" w:rsidRDefault="00014943" w:rsidP="00014943">
      <w:pPr>
        <w:ind w:left="567"/>
        <w:rPr>
          <w:lang w:val="en-GB"/>
        </w:rPr>
      </w:pPr>
      <w:r w:rsidRPr="00725A64">
        <w:rPr>
          <w:rFonts w:ascii="Courier New" w:hAnsi="Courier New" w:cs="Courier New"/>
          <w:sz w:val="22"/>
          <w:szCs w:val="22"/>
          <w:lang w:val="en-GB"/>
        </w:rPr>
        <w:t xml:space="preserve">a + b </w:t>
      </w:r>
    </w:p>
    <w:p w:rsidR="00014943" w:rsidRPr="00725A64" w:rsidRDefault="00014943" w:rsidP="00014943">
      <w:pPr>
        <w:rPr>
          <w:lang w:val="en-GB"/>
        </w:rPr>
      </w:pPr>
      <w:proofErr w:type="gramStart"/>
      <w:r w:rsidRPr="00725A64">
        <w:rPr>
          <w:lang w:val="en-GB"/>
        </w:rPr>
        <w:t>is</w:t>
      </w:r>
      <w:proofErr w:type="gramEnd"/>
      <w:r w:rsidRPr="00725A64">
        <w:rPr>
          <w:lang w:val="en-GB"/>
        </w:rPr>
        <w:t xml:space="preserve"> conceptually equal to the expression: </w:t>
      </w:r>
    </w:p>
    <w:p w:rsidR="00014943" w:rsidRPr="00725A64" w:rsidRDefault="00014943" w:rsidP="00014943">
      <w:pPr>
        <w:ind w:left="567"/>
        <w:rPr>
          <w:lang w:val="en-GB"/>
        </w:rPr>
      </w:pPr>
      <w:proofErr w:type="gramStart"/>
      <w:r w:rsidRPr="00725A64">
        <w:rPr>
          <w:rFonts w:ascii="Courier New" w:hAnsi="Courier New" w:cs="Courier New"/>
          <w:sz w:val="22"/>
          <w:szCs w:val="22"/>
          <w:lang w:val="en-GB"/>
        </w:rPr>
        <w:lastRenderedPageBreak/>
        <w:t>a.+</w:t>
      </w:r>
      <w:proofErr w:type="gramEnd"/>
      <w:r w:rsidRPr="00725A64">
        <w:rPr>
          <w:rFonts w:ascii="Courier New" w:hAnsi="Courier New" w:cs="Courier New"/>
          <w:sz w:val="22"/>
          <w:szCs w:val="22"/>
          <w:lang w:val="en-GB"/>
        </w:rPr>
        <w:t>(b)</w:t>
      </w:r>
    </w:p>
    <w:p w:rsidR="00014943" w:rsidRDefault="00014943" w:rsidP="00014943">
      <w:pPr>
        <w:rPr>
          <w:lang w:val="en-GB"/>
        </w:rPr>
      </w:pPr>
      <w:proofErr w:type="gramStart"/>
      <w:r w:rsidRPr="00725A64">
        <w:rPr>
          <w:lang w:val="en-GB"/>
        </w:rPr>
        <w:t>that</w:t>
      </w:r>
      <w:proofErr w:type="gramEnd"/>
      <w:r w:rsidRPr="00725A64">
        <w:rPr>
          <w:lang w:val="en-GB"/>
        </w:rPr>
        <w:t xml:space="preserve"> is, invoking the “</w:t>
      </w:r>
      <w:r w:rsidRPr="00725A64">
        <w:rPr>
          <w:rFonts w:ascii="Courier New" w:hAnsi="Courier New" w:cs="Courier New"/>
          <w:sz w:val="22"/>
          <w:szCs w:val="22"/>
          <w:lang w:val="en-GB"/>
        </w:rPr>
        <w:t>+</w:t>
      </w:r>
      <w:r w:rsidRPr="00725A64">
        <w:rPr>
          <w:lang w:val="en-GB"/>
        </w:rPr>
        <w:t xml:space="preserve">” operation on </w:t>
      </w:r>
      <w:r w:rsidRPr="00725A64">
        <w:rPr>
          <w:i/>
          <w:lang w:val="en-GB"/>
        </w:rPr>
        <w:t>a</w:t>
      </w:r>
      <w:r w:rsidRPr="00725A64">
        <w:rPr>
          <w:lang w:val="en-GB"/>
        </w:rPr>
        <w:t xml:space="preserve"> (the </w:t>
      </w:r>
      <w:r w:rsidRPr="00725A64">
        <w:rPr>
          <w:i/>
          <w:lang w:val="en-GB"/>
        </w:rPr>
        <w:t>operand</w:t>
      </w:r>
      <w:r w:rsidRPr="00725A64">
        <w:rPr>
          <w:lang w:val="en-GB"/>
        </w:rPr>
        <w:t xml:space="preserve">) </w:t>
      </w:r>
      <w:ins w:id="1904" w:author="Holger Eichelberger" w:date="2015-09-15T09:42:00Z">
        <w:r w:rsidR="00347867">
          <w:rPr>
            <w:lang w:val="en-GB"/>
          </w:rPr>
          <w:t xml:space="preserve">through the </w:t>
        </w:r>
        <w:r w:rsidR="0099422C">
          <w:rPr>
            <w:lang w:val="en-GB"/>
          </w:rPr>
          <w:t>dot-</w:t>
        </w:r>
        <w:r w:rsidR="00347867">
          <w:rPr>
            <w:lang w:val="en-GB"/>
          </w:rPr>
          <w:t xml:space="preserve">access notation </w:t>
        </w:r>
      </w:ins>
      <w:r w:rsidRPr="00725A64">
        <w:rPr>
          <w:lang w:val="en-GB"/>
        </w:rPr>
        <w:t xml:space="preserve">with </w:t>
      </w:r>
      <w:r w:rsidRPr="00725A64">
        <w:rPr>
          <w:i/>
          <w:lang w:val="en-GB"/>
        </w:rPr>
        <w:t>b</w:t>
      </w:r>
      <w:r w:rsidRPr="00725A64">
        <w:rPr>
          <w:lang w:val="en-GB"/>
        </w:rPr>
        <w:t xml:space="preserve"> as the parameter to the operation. The infix operators defined for a type must have exactly one parameter. For the infix operators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w:t>
      </w:r>
      <w:r w:rsidRPr="00725A64">
        <w:rPr>
          <w:lang w:val="en-GB"/>
        </w:rPr>
        <w:t>,’ ‘</w:t>
      </w:r>
      <w:r w:rsidRPr="00725A64">
        <w:rPr>
          <w:rFonts w:ascii="Courier New" w:hAnsi="Courier New" w:cs="Courier New"/>
          <w:sz w:val="22"/>
          <w:szCs w:val="22"/>
          <w:lang w:val="en-GB"/>
        </w:rPr>
        <w:t>&gt;=</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w:t>
      </w:r>
      <w:r w:rsidRPr="00725A64">
        <w:rPr>
          <w:rFonts w:ascii="Courier New" w:hAnsi="Courier New" w:cs="Courier New"/>
          <w:b/>
          <w:sz w:val="22"/>
          <w:szCs w:val="22"/>
          <w:lang w:val="en-GB"/>
        </w:rPr>
        <w:t>xor</w:t>
      </w:r>
      <w:r w:rsidRPr="00725A64">
        <w:rPr>
          <w:lang w:val="en-GB"/>
        </w:rPr>
        <w:t xml:space="preserve">’, the return type </w:t>
      </w:r>
      <w:r w:rsidR="008E0B4A" w:rsidRPr="00725A64">
        <w:rPr>
          <w:lang w:val="en-GB"/>
        </w:rPr>
        <w:t>is</w:t>
      </w:r>
      <w:r w:rsidRPr="00725A64">
        <w:rPr>
          <w:lang w:val="en-GB"/>
        </w:rPr>
        <w:t xml:space="preserve"> Boolean.</w:t>
      </w:r>
    </w:p>
    <w:p w:rsidR="00A749B6" w:rsidRDefault="00554D06" w:rsidP="00A749B6">
      <w:pPr>
        <w:rPr>
          <w:lang w:val="en-GB"/>
        </w:rPr>
      </w:pPr>
      <w:r>
        <w:rPr>
          <w:lang w:val="en-GB"/>
        </w:rPr>
        <w:t>Operators may be applied to constants, (qualified) variables or return values of calls.</w:t>
      </w:r>
    </w:p>
    <w:p w:rsidR="009959B6" w:rsidRPr="00FF7947" w:rsidRDefault="009B754F" w:rsidP="00014943">
      <w:pPr>
        <w:rPr>
          <w:lang w:val="en-GB"/>
        </w:rPr>
      </w:pPr>
      <w:r w:rsidRPr="00725A64">
        <w:rPr>
          <w:lang w:val="en-GB"/>
        </w:rPr>
        <w:t xml:space="preserve">Please note that, while using infix operators, in </w:t>
      </w:r>
      <w:r w:rsidR="00FC0FD9" w:rsidRPr="00725A64">
        <w:rPr>
          <w:lang w:val="en-GB"/>
        </w:rPr>
        <w:t>VIL</w:t>
      </w:r>
      <w:r w:rsidRPr="00725A64">
        <w:rPr>
          <w:lang w:val="en-GB"/>
        </w:rPr>
        <w:t xml:space="preserve"> </w:t>
      </w:r>
      <w:r w:rsidR="00960475" w:rsidRPr="00725A64">
        <w:rPr>
          <w:lang w:val="en-GB"/>
        </w:rPr>
        <w:t>I</w:t>
      </w:r>
      <w:r w:rsidRPr="00725A64">
        <w:rPr>
          <w:lang w:val="en-GB"/>
        </w:rPr>
        <w:t xml:space="preserve">nteger is a subclass of </w:t>
      </w:r>
      <w:r w:rsidR="00960475" w:rsidRPr="00725A64">
        <w:rPr>
          <w:lang w:val="en-GB"/>
        </w:rPr>
        <w:t>R</w:t>
      </w:r>
      <w:r w:rsidRPr="00725A64">
        <w:rPr>
          <w:lang w:val="en-GB"/>
        </w:rPr>
        <w:t xml:space="preserve">eal. Thus, for each parameter of type </w:t>
      </w:r>
      <w:proofErr w:type="gramStart"/>
      <w:r w:rsidR="00960475" w:rsidRPr="00725A64">
        <w:rPr>
          <w:lang w:val="en-GB"/>
        </w:rPr>
        <w:t>R</w:t>
      </w:r>
      <w:r w:rsidRPr="00725A64">
        <w:rPr>
          <w:lang w:val="en-GB"/>
        </w:rPr>
        <w:t>eal</w:t>
      </w:r>
      <w:proofErr w:type="gramEnd"/>
      <w:r w:rsidRPr="00725A64">
        <w:rPr>
          <w:lang w:val="en-GB"/>
        </w:rPr>
        <w:t xml:space="preserve">, you can use </w:t>
      </w:r>
      <w:r w:rsidR="00960475" w:rsidRPr="00725A64">
        <w:rPr>
          <w:lang w:val="en-GB"/>
        </w:rPr>
        <w:t>I</w:t>
      </w:r>
      <w:r w:rsidRPr="00725A64">
        <w:rPr>
          <w:lang w:val="en-GB"/>
        </w:rPr>
        <w:t xml:space="preserve">nteger as the actual parameter. However, the return type will always be </w:t>
      </w:r>
      <w:proofErr w:type="gramStart"/>
      <w:r w:rsidR="0004435F" w:rsidRPr="00725A64">
        <w:rPr>
          <w:lang w:val="en-GB"/>
        </w:rPr>
        <w:t>R</w:t>
      </w:r>
      <w:r w:rsidRPr="00725A64">
        <w:rPr>
          <w:lang w:val="en-GB"/>
        </w:rPr>
        <w:t>eal</w:t>
      </w:r>
      <w:proofErr w:type="gramEnd"/>
      <w:r w:rsidRPr="00725A64">
        <w:rPr>
          <w:lang w:val="en-GB"/>
        </w:rPr>
        <w:t>.</w:t>
      </w:r>
      <w:r w:rsidR="0095718F" w:rsidRPr="00725A64">
        <w:rPr>
          <w:lang w:val="en-GB"/>
        </w:rPr>
        <w:t xml:space="preserve"> We will detail the operations on basic types in Section</w:t>
      </w:r>
      <w:r w:rsidR="006B0270" w:rsidRPr="00725A64">
        <w:rPr>
          <w:lang w:val="en-GB"/>
        </w:rPr>
        <w:t xml:space="preserve"> </w:t>
      </w:r>
      <w:r w:rsidR="00FF39BE" w:rsidRPr="00FF7947">
        <w:rPr>
          <w:lang w:val="en-GB"/>
        </w:rPr>
        <w:fldChar w:fldCharType="begin"/>
      </w:r>
      <w:r w:rsidR="006B0270" w:rsidRPr="00725A64">
        <w:rPr>
          <w:lang w:val="en-GB"/>
        </w:rPr>
        <w:instrText xml:space="preserve"> REF _Ref368656755 \r \h </w:instrText>
      </w:r>
      <w:r w:rsidR="00FF39BE" w:rsidRPr="00FF7947">
        <w:rPr>
          <w:lang w:val="en-GB"/>
        </w:rPr>
      </w:r>
      <w:r w:rsidR="00FF39BE" w:rsidRPr="00FF7947">
        <w:rPr>
          <w:lang w:val="en-GB"/>
        </w:rPr>
        <w:fldChar w:fldCharType="separate"/>
      </w:r>
      <w:r w:rsidR="00AA153B">
        <w:rPr>
          <w:lang w:val="en-GB"/>
        </w:rPr>
        <w:t>3.4.2</w:t>
      </w:r>
      <w:r w:rsidR="00FF39BE" w:rsidRPr="00FF7947">
        <w:rPr>
          <w:lang w:val="en-GB"/>
        </w:rPr>
        <w:fldChar w:fldCharType="end"/>
      </w:r>
      <w:r w:rsidR="0095718F" w:rsidRPr="00725A64">
        <w:rPr>
          <w:lang w:val="en-GB"/>
        </w:rPr>
        <w:t>.</w:t>
      </w:r>
    </w:p>
    <w:p w:rsidR="00194AC1" w:rsidRPr="00725A64" w:rsidRDefault="00014943" w:rsidP="00EA17BB">
      <w:pPr>
        <w:pStyle w:val="Heading3"/>
        <w:rPr>
          <w:lang w:val="en-GB"/>
        </w:rPr>
      </w:pPr>
      <w:bookmarkStart w:id="1905" w:name="_Toc430078903"/>
      <w:r w:rsidRPr="00725A64">
        <w:rPr>
          <w:lang w:val="en-GB"/>
        </w:rPr>
        <w:t>Precedence rules</w:t>
      </w:r>
      <w:bookmarkEnd w:id="1905"/>
    </w:p>
    <w:p w:rsidR="0061721E" w:rsidRDefault="00014943">
      <w:pPr>
        <w:spacing w:line="276" w:lineRule="auto"/>
        <w:rPr>
          <w:lang w:val="en-GB"/>
        </w:rPr>
      </w:pPr>
      <w:r w:rsidRPr="00725A64">
        <w:rPr>
          <w:lang w:val="en-GB"/>
        </w:rPr>
        <w:t xml:space="preserve">The precedence order for the operations, starting with highest precedence, in IVML is: </w:t>
      </w:r>
    </w:p>
    <w:p w:rsidR="00014943" w:rsidRPr="00725A64" w:rsidRDefault="00014943" w:rsidP="008D4253">
      <w:pPr>
        <w:pStyle w:val="ListParagraph"/>
        <w:numPr>
          <w:ilvl w:val="0"/>
          <w:numId w:val="3"/>
        </w:numPr>
        <w:spacing w:after="200" w:line="276" w:lineRule="auto"/>
        <w:rPr>
          <w:lang w:val="en-GB"/>
        </w:rPr>
      </w:pPr>
      <w:proofErr w:type="gramStart"/>
      <w:r w:rsidRPr="00725A64">
        <w:rPr>
          <w:lang w:val="en-GB"/>
        </w:rPr>
        <w:t>dot</w:t>
      </w:r>
      <w:proofErr w:type="gramEnd"/>
      <w:r w:rsidRPr="00725A64">
        <w:rPr>
          <w:lang w:val="en-GB"/>
        </w:rPr>
        <w:t xml:space="preserve"> operations: ‘</w:t>
      </w:r>
      <w:r w:rsidRPr="00725A64">
        <w:rPr>
          <w:rFonts w:ascii="Courier New" w:hAnsi="Courier New" w:cs="Courier New"/>
          <w:sz w:val="22"/>
          <w:szCs w:val="22"/>
          <w:lang w:val="en-GB"/>
        </w:rPr>
        <w:t>.</w:t>
      </w:r>
      <w:r w:rsidRPr="00725A64">
        <w:rPr>
          <w:lang w:val="en-GB"/>
        </w:rPr>
        <w:t xml:space="preserve">’ (for operation </w:t>
      </w:r>
      <w:r w:rsidR="00F63E35" w:rsidRPr="00725A64">
        <w:rPr>
          <w:lang w:val="en-GB"/>
        </w:rPr>
        <w:t>calls in object-oriented style)</w:t>
      </w:r>
    </w:p>
    <w:p w:rsidR="00014943" w:rsidRPr="00725A64" w:rsidRDefault="00014943" w:rsidP="008D4253">
      <w:pPr>
        <w:pStyle w:val="ListParagraph"/>
        <w:numPr>
          <w:ilvl w:val="0"/>
          <w:numId w:val="3"/>
        </w:numPr>
        <w:spacing w:after="200" w:line="276" w:lineRule="auto"/>
        <w:rPr>
          <w:lang w:val="en-GB"/>
        </w:rPr>
      </w:pPr>
      <w:r w:rsidRPr="00725A64">
        <w:rPr>
          <w:lang w:val="en-GB"/>
        </w:rPr>
        <w:t>unary ‘</w:t>
      </w:r>
      <w:r w:rsidRPr="00725A64">
        <w:rPr>
          <w:rFonts w:ascii="Courier New" w:hAnsi="Courier New" w:cs="Courier New"/>
          <w:b/>
          <w:sz w:val="22"/>
          <w:szCs w:val="22"/>
          <w:lang w:val="en-GB"/>
        </w:rPr>
        <w:t>not</w:t>
      </w:r>
      <w:r w:rsidRPr="00725A64">
        <w:rPr>
          <w:lang w:val="en-GB"/>
        </w:rPr>
        <w:t>’</w:t>
      </w:r>
      <w:r w:rsidR="001D0BE6" w:rsidRPr="00725A64">
        <w:rPr>
          <w:lang w:val="en-GB"/>
        </w:rPr>
        <w:t xml:space="preserve">, !(alias for </w:t>
      </w:r>
      <w:r w:rsidR="001D0BE6" w:rsidRPr="00725A64">
        <w:rPr>
          <w:rFonts w:ascii="Courier New" w:hAnsi="Courier New" w:cs="Courier New"/>
          <w:b/>
          <w:sz w:val="22"/>
          <w:szCs w:val="22"/>
          <w:lang w:val="en-GB"/>
        </w:rPr>
        <w:t>not</w:t>
      </w:r>
      <w:r w:rsidR="001D0BE6" w:rsidRPr="00725A64">
        <w:rPr>
          <w:lang w:val="en-GB"/>
        </w:rPr>
        <w:t>)</w:t>
      </w:r>
      <w:r w:rsidRPr="00725A64">
        <w:rPr>
          <w:lang w:val="en-GB"/>
        </w:rPr>
        <w:t xml:space="preserve"> and unary minus ‘</w:t>
      </w:r>
      <w:r w:rsidRPr="00725A64">
        <w:rPr>
          <w:rFonts w:ascii="Courier New" w:hAnsi="Courier New" w:cs="Courier New"/>
          <w:sz w:val="22"/>
          <w:szCs w:val="22"/>
          <w:lang w:val="en-GB"/>
        </w:rPr>
        <w:t>-</w:t>
      </w:r>
      <w:r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w:t>
      </w:r>
      <w:r w:rsidRPr="00725A64">
        <w:rPr>
          <w:rFonts w:ascii="Courier New" w:hAnsi="Courier New" w:cs="Courier New"/>
          <w:sz w:val="22"/>
          <w:szCs w:val="22"/>
          <w:lang w:val="en-GB"/>
        </w:rPr>
        <w:t>/</w:t>
      </w:r>
      <w:r w:rsidRPr="00725A64">
        <w:rPr>
          <w:lang w:val="en-GB"/>
        </w:rPr>
        <w:t xml:space="preserve">’ </w:t>
      </w:r>
    </w:p>
    <w:p w:rsidR="00014943" w:rsidRPr="00725A64" w:rsidRDefault="00014943" w:rsidP="008D4253">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sz w:val="22"/>
          <w:szCs w:val="22"/>
          <w:lang w:val="en-GB"/>
        </w:rPr>
        <w:t>+</w:t>
      </w:r>
      <w:r w:rsidRPr="00725A64">
        <w:rPr>
          <w:lang w:val="en-GB"/>
        </w:rPr>
        <w:t>’ and binary ‘</w:t>
      </w:r>
      <w:r w:rsidRPr="00725A64">
        <w:rPr>
          <w:rFonts w:ascii="Courier New" w:hAnsi="Courier New" w:cs="Courier New"/>
          <w:sz w:val="22"/>
          <w:szCs w:val="22"/>
          <w:lang w:val="en-GB"/>
        </w:rPr>
        <w:t>-</w:t>
      </w:r>
      <w:r w:rsidRPr="00725A64">
        <w:rPr>
          <w:lang w:val="en-GB"/>
        </w:rPr>
        <w:t xml:space="preserve">‘ </w:t>
      </w:r>
    </w:p>
    <w:p w:rsidR="00014943" w:rsidRPr="00725A64" w:rsidRDefault="002B6330" w:rsidP="008D4253">
      <w:pPr>
        <w:pStyle w:val="ListParagraph"/>
        <w:numPr>
          <w:ilvl w:val="0"/>
          <w:numId w:val="3"/>
        </w:numPr>
        <w:spacing w:after="200" w:line="276" w:lineRule="auto"/>
        <w:rPr>
          <w:lang w:val="en-GB"/>
        </w:rPr>
      </w:pPr>
      <w:r w:rsidRPr="00725A64">
        <w:rPr>
          <w:lang w:val="en-GB"/>
        </w:rPr>
        <w:t xml:space="preserve"> </w:t>
      </w:r>
      <w:r w:rsidR="00014943" w:rsidRPr="00725A64">
        <w:rPr>
          <w:lang w:val="en-GB"/>
        </w:rPr>
        <w:t>‘</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014943" w:rsidRPr="00725A64">
        <w:rPr>
          <w:lang w:val="en-GB"/>
        </w:rPr>
        <w:t>’, ‘</w:t>
      </w:r>
      <w:r w:rsidR="00014943" w:rsidRPr="00725A64">
        <w:rPr>
          <w:rFonts w:ascii="Courier New" w:hAnsi="Courier New" w:cs="Courier New"/>
          <w:sz w:val="22"/>
          <w:szCs w:val="22"/>
          <w:lang w:val="en-GB"/>
        </w:rPr>
        <w:t>&lt;=</w:t>
      </w:r>
      <w:r w:rsidR="00014943" w:rsidRPr="00725A64">
        <w:rPr>
          <w:lang w:val="en-GB"/>
        </w:rPr>
        <w:t>’, ‘</w:t>
      </w:r>
      <w:r w:rsidR="00014943" w:rsidRPr="00725A64">
        <w:rPr>
          <w:rFonts w:ascii="Courier New" w:hAnsi="Courier New" w:cs="Courier New"/>
          <w:sz w:val="22"/>
          <w:szCs w:val="22"/>
          <w:lang w:val="en-GB"/>
        </w:rPr>
        <w:t>&gt;=</w:t>
      </w:r>
      <w:r w:rsidR="001C2131" w:rsidRPr="00725A64">
        <w:rPr>
          <w:lang w:val="en-GB"/>
        </w:rPr>
        <w:t>’</w:t>
      </w:r>
    </w:p>
    <w:p w:rsidR="00014943" w:rsidRPr="00725A64" w:rsidRDefault="00014943" w:rsidP="008D4253">
      <w:pPr>
        <w:pStyle w:val="ListParagraph"/>
        <w:numPr>
          <w:ilvl w:val="0"/>
          <w:numId w:val="3"/>
        </w:numPr>
        <w:spacing w:after="200" w:line="276" w:lineRule="auto"/>
        <w:rPr>
          <w:lang w:val="en-GB"/>
        </w:rPr>
      </w:pPr>
      <w:r w:rsidRPr="00725A64">
        <w:rPr>
          <w:lang w:val="en-GB"/>
        </w:rPr>
        <w:t xml:space="preserve"> ‘</w:t>
      </w:r>
      <w:r w:rsidRPr="00725A64">
        <w:rPr>
          <w:rFonts w:ascii="Courier New" w:hAnsi="Courier New" w:cs="Courier New"/>
          <w:sz w:val="22"/>
          <w:szCs w:val="22"/>
          <w:lang w:val="en-GB"/>
        </w:rPr>
        <w:t>==</w:t>
      </w:r>
      <w:r w:rsidRPr="00725A64">
        <w:rPr>
          <w:lang w:val="en-GB"/>
        </w:rPr>
        <w:t>’ (</w:t>
      </w:r>
      <w:r w:rsidR="007012A8" w:rsidRPr="00725A64">
        <w:rPr>
          <w:lang w:val="en-GB"/>
        </w:rPr>
        <w:t>equality</w:t>
      </w:r>
      <w:r w:rsidRPr="00725A64">
        <w:rPr>
          <w:lang w:val="en-GB"/>
        </w:rPr>
        <w:t>), ‘</w:t>
      </w:r>
      <w:r w:rsidRPr="00725A64">
        <w:rPr>
          <w:rFonts w:ascii="Courier New" w:hAnsi="Courier New" w:cs="Courier New"/>
          <w:sz w:val="22"/>
          <w:szCs w:val="22"/>
          <w:lang w:val="en-GB"/>
        </w:rPr>
        <w:t>&lt;&gt;</w:t>
      </w:r>
      <w:r w:rsidRPr="00725A64">
        <w:rPr>
          <w:lang w:val="en-GB"/>
        </w:rPr>
        <w:t>’, ‘</w:t>
      </w:r>
      <w:r w:rsidRPr="00725A64">
        <w:rPr>
          <w:rFonts w:ascii="Courier New" w:hAnsi="Courier New" w:cs="Courier New"/>
          <w:sz w:val="22"/>
          <w:szCs w:val="22"/>
          <w:lang w:val="en-GB"/>
        </w:rPr>
        <w:t>!=</w:t>
      </w:r>
      <w:r w:rsidRPr="00725A64">
        <w:rPr>
          <w:lang w:val="en-GB"/>
        </w:rPr>
        <w:t>’ (alias for ‘</w:t>
      </w:r>
      <w:r w:rsidRPr="00725A64">
        <w:rPr>
          <w:rFonts w:ascii="Courier New" w:hAnsi="Courier New" w:cs="Courier New"/>
          <w:sz w:val="22"/>
          <w:szCs w:val="22"/>
          <w:lang w:val="en-GB"/>
        </w:rPr>
        <w:t>&lt;&gt;</w:t>
      </w:r>
      <w:r w:rsidRPr="00725A64">
        <w:rPr>
          <w:lang w:val="en-GB"/>
        </w:rPr>
        <w:t>’)</w:t>
      </w:r>
    </w:p>
    <w:p w:rsidR="001E3F19" w:rsidRPr="00725A64" w:rsidRDefault="00014943" w:rsidP="006B56ED">
      <w:pPr>
        <w:pStyle w:val="ListParagraph"/>
        <w:numPr>
          <w:ilvl w:val="0"/>
          <w:numId w:val="3"/>
        </w:numPr>
        <w:spacing w:after="200" w:line="276" w:lineRule="auto"/>
        <w:rPr>
          <w:lang w:val="en-GB"/>
        </w:rPr>
      </w:pPr>
      <w:r w:rsidRPr="00725A64">
        <w:rPr>
          <w:lang w:val="en-GB"/>
        </w:rPr>
        <w:t>‘</w:t>
      </w:r>
      <w:r w:rsidRPr="00725A64">
        <w:rPr>
          <w:rFonts w:ascii="Courier New" w:hAnsi="Courier New" w:cs="Courier New"/>
          <w:b/>
          <w:sz w:val="22"/>
          <w:szCs w:val="22"/>
          <w:lang w:val="en-GB"/>
        </w:rPr>
        <w:t>and</w:t>
      </w:r>
      <w:r w:rsidRPr="00725A64">
        <w:rPr>
          <w:lang w:val="en-GB"/>
        </w:rPr>
        <w:t>’, ‘</w:t>
      </w:r>
      <w:r w:rsidRPr="00725A64">
        <w:rPr>
          <w:rFonts w:ascii="Courier New" w:hAnsi="Courier New" w:cs="Courier New"/>
          <w:b/>
          <w:sz w:val="22"/>
          <w:szCs w:val="22"/>
          <w:lang w:val="en-GB"/>
        </w:rPr>
        <w:t>or</w:t>
      </w:r>
      <w:r w:rsidRPr="00725A64">
        <w:rPr>
          <w:lang w:val="en-GB"/>
        </w:rPr>
        <w:t>’ and ‘</w:t>
      </w:r>
      <w:r w:rsidRPr="00725A64">
        <w:rPr>
          <w:rFonts w:ascii="Courier New" w:hAnsi="Courier New" w:cs="Courier New"/>
          <w:b/>
          <w:sz w:val="22"/>
          <w:szCs w:val="22"/>
          <w:lang w:val="en-GB"/>
        </w:rPr>
        <w:t>xor</w:t>
      </w:r>
      <w:r w:rsidR="001C2131" w:rsidRPr="00725A64">
        <w:rPr>
          <w:lang w:val="en-GB"/>
        </w:rPr>
        <w:t>’</w:t>
      </w:r>
    </w:p>
    <w:p w:rsidR="00014943" w:rsidRPr="00725A64" w:rsidRDefault="00014943" w:rsidP="00014943">
      <w:pPr>
        <w:spacing w:after="200" w:line="276" w:lineRule="auto"/>
        <w:rPr>
          <w:lang w:val="en-GB"/>
        </w:rPr>
      </w:pPr>
      <w:r w:rsidRPr="00725A64">
        <w:rPr>
          <w:lang w:val="en-GB"/>
        </w:rPr>
        <w:t>‘</w:t>
      </w:r>
      <w:r w:rsidRPr="00725A64">
        <w:rPr>
          <w:rFonts w:ascii="Courier New" w:hAnsi="Courier New" w:cs="Courier New"/>
          <w:sz w:val="22"/>
          <w:szCs w:val="22"/>
          <w:lang w:val="en-GB"/>
        </w:rPr>
        <w:t>(</w:t>
      </w:r>
      <w:proofErr w:type="gramStart"/>
      <w:r w:rsidRPr="00725A64">
        <w:rPr>
          <w:lang w:val="en-GB"/>
        </w:rPr>
        <w:t>‘ and</w:t>
      </w:r>
      <w:proofErr w:type="gramEnd"/>
      <w:r w:rsidRPr="00725A64">
        <w:rPr>
          <w:lang w:val="en-GB"/>
        </w:rPr>
        <w:t xml:space="preserve"> ‘</w:t>
      </w:r>
      <w:r w:rsidRPr="00725A64">
        <w:rPr>
          <w:rFonts w:ascii="Courier New" w:hAnsi="Courier New" w:cs="Courier New"/>
          <w:sz w:val="22"/>
          <w:szCs w:val="22"/>
          <w:lang w:val="en-GB"/>
        </w:rPr>
        <w:t>)</w:t>
      </w:r>
      <w:r w:rsidRPr="00725A64">
        <w:rPr>
          <w:lang w:val="en-GB"/>
        </w:rPr>
        <w:t>’ can be used to change precedence.</w:t>
      </w:r>
    </w:p>
    <w:p w:rsidR="00CB6364" w:rsidRPr="00725A64" w:rsidRDefault="00CB6364" w:rsidP="00EA17BB">
      <w:pPr>
        <w:pStyle w:val="Heading3"/>
        <w:rPr>
          <w:lang w:val="en-GB"/>
        </w:rPr>
      </w:pPr>
      <w:bookmarkStart w:id="1906" w:name="_Toc430078904"/>
      <w:r w:rsidRPr="00725A64">
        <w:rPr>
          <w:lang w:val="en-GB"/>
        </w:rPr>
        <w:t>Datatypes</w:t>
      </w:r>
      <w:bookmarkEnd w:id="1906"/>
    </w:p>
    <w:p w:rsidR="00CB6364" w:rsidRPr="00725A64" w:rsidRDefault="00CB6364" w:rsidP="00CB6364">
      <w:pPr>
        <w:rPr>
          <w:lang w:val="en-GB"/>
        </w:rPr>
      </w:pPr>
      <w:r w:rsidRPr="00725A64">
        <w:rPr>
          <w:lang w:val="en-GB"/>
        </w:rPr>
        <w:t xml:space="preserve">All </w:t>
      </w:r>
      <w:r w:rsidR="0048352C" w:rsidRPr="00725A64">
        <w:rPr>
          <w:lang w:val="en-GB"/>
        </w:rPr>
        <w:t>art</w:t>
      </w:r>
      <w:ins w:id="1907" w:author="Holger Eichelberger" w:date="2015-09-15T11:02:00Z">
        <w:r w:rsidR="001B20D7">
          <w:rPr>
            <w:lang w:val="en-GB"/>
          </w:rPr>
          <w:t>i</w:t>
        </w:r>
      </w:ins>
      <w:del w:id="1908" w:author="Holger Eichelberger" w:date="2015-09-15T11:02:00Z">
        <w:r w:rsidR="0048352C" w:rsidRPr="00725A64" w:rsidDel="001B20D7">
          <w:rPr>
            <w:lang w:val="en-GB"/>
          </w:rPr>
          <w:delText>e</w:delText>
        </w:r>
      </w:del>
      <w:r w:rsidR="0048352C" w:rsidRPr="00725A64">
        <w:rPr>
          <w:lang w:val="en-GB"/>
        </w:rPr>
        <w:t>facts</w:t>
      </w:r>
      <w:r w:rsidR="00DF30A4" w:rsidRPr="00725A64">
        <w:rPr>
          <w:lang w:val="en-GB"/>
        </w:rPr>
        <w:t xml:space="preserve"> defined by the extensible VIL </w:t>
      </w:r>
      <w:r w:rsidR="0048352C" w:rsidRPr="00725A64">
        <w:rPr>
          <w:lang w:val="en-GB"/>
        </w:rPr>
        <w:t>artefact</w:t>
      </w:r>
      <w:r w:rsidR="00DF30A4" w:rsidRPr="00725A64">
        <w:rPr>
          <w:lang w:val="en-GB"/>
        </w:rPr>
        <w:t xml:space="preserve"> model as well as the various built-in types </w:t>
      </w:r>
      <w:r w:rsidRPr="00725A64">
        <w:rPr>
          <w:lang w:val="en-GB"/>
        </w:rPr>
        <w:t xml:space="preserve">are available to the </w:t>
      </w:r>
      <w:r w:rsidR="00DF30A4" w:rsidRPr="00725A64">
        <w:rPr>
          <w:lang w:val="en-GB"/>
        </w:rPr>
        <w:t>expression</w:t>
      </w:r>
      <w:r w:rsidRPr="00725A64">
        <w:rPr>
          <w:lang w:val="en-GB"/>
        </w:rPr>
        <w:t xml:space="preserve"> language and may be used in expressions. </w:t>
      </w:r>
      <w:r w:rsidR="00A12BA0" w:rsidRPr="00725A64">
        <w:rPr>
          <w:lang w:val="en-GB"/>
        </w:rPr>
        <w:t xml:space="preserve">IVML elements are mapped into VIL via IVML qualified names. </w:t>
      </w:r>
      <w:fldSimple w:instr=" REF _Ref368407090 \h  \* MERGEFORMAT ">
        <w:r w:rsidR="00FF39BE" w:rsidRPr="00FF39BE">
          <w:rPr>
            <w:lang w:val="en-GB"/>
            <w:rPrChange w:id="1909" w:author="Holger Eichelberger" w:date="2015-09-15T09:43:00Z">
              <w:rPr>
                <w:color w:val="0000FF"/>
                <w:sz w:val="22"/>
                <w:szCs w:val="22"/>
                <w:u w:val="single"/>
                <w:lang w:val="en-GB"/>
              </w:rPr>
            </w:rPrChange>
          </w:rPr>
          <w:t>Figure 1</w:t>
        </w:r>
      </w:fldSimple>
      <w:r w:rsidR="00042597" w:rsidRPr="00725A64">
        <w:rPr>
          <w:lang w:val="en-GB"/>
        </w:rPr>
        <w:t xml:space="preserve"> </w:t>
      </w:r>
      <w:r w:rsidR="00A7292C" w:rsidRPr="00FF7947">
        <w:rPr>
          <w:lang w:val="en-GB"/>
        </w:rPr>
        <w:t>illustrates the VIL type hierarchy</w:t>
      </w:r>
      <w:r w:rsidR="00FC4FE9" w:rsidRPr="00725A64">
        <w:rPr>
          <w:lang w:val="en-GB"/>
        </w:rPr>
        <w:t xml:space="preserve"> (not detailing the IVML integration through the configuration types)</w:t>
      </w:r>
      <w:r w:rsidR="00A7292C" w:rsidRPr="00725A64">
        <w:rPr>
          <w:lang w:val="en-GB"/>
        </w:rPr>
        <w:t xml:space="preserve">. </w:t>
      </w:r>
      <w:r w:rsidRPr="00725A64">
        <w:rPr>
          <w:lang w:val="en-GB"/>
        </w:rPr>
        <w:t xml:space="preserve">Below, we </w:t>
      </w:r>
      <w:r w:rsidR="00351EE3" w:rsidRPr="00725A64">
        <w:rPr>
          <w:lang w:val="en-GB"/>
        </w:rPr>
        <w:t xml:space="preserve">discuss </w:t>
      </w:r>
      <w:r w:rsidRPr="00725A64">
        <w:rPr>
          <w:lang w:val="en-GB"/>
        </w:rPr>
        <w:t>the use of datatypes.</w:t>
      </w:r>
    </w:p>
    <w:p w:rsidR="0053583B" w:rsidRPr="00725A64" w:rsidRDefault="0053583B" w:rsidP="00CB6364">
      <w:pPr>
        <w:rPr>
          <w:lang w:val="en-GB"/>
        </w:rPr>
      </w:pPr>
    </w:p>
    <w:p w:rsidR="0053583B" w:rsidRPr="00725A64" w:rsidRDefault="00D91235" w:rsidP="00CB6364">
      <w:pPr>
        <w:rPr>
          <w:lang w:val="en-GB"/>
        </w:rPr>
      </w:pPr>
      <w:ins w:id="1910" w:author="Holger Eichelberger" w:date="2015-09-15T09:44:00Z">
        <w:r>
          <w:rPr>
            <w:noProof/>
            <w:rPrChange w:id="1911">
              <w:rPr>
                <w:noProof/>
                <w:color w:val="0000FF"/>
                <w:u w:val="single"/>
              </w:rPr>
            </w:rPrChange>
          </w:rPr>
          <w:lastRenderedPageBreak/>
          <w:drawing>
            <wp:inline distT="0" distB="0" distL="0" distR="0">
              <wp:extent cx="5278120" cy="2727281"/>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278120" cy="2727281"/>
                      </a:xfrm>
                      <a:prstGeom prst="rect">
                        <a:avLst/>
                      </a:prstGeom>
                      <a:noFill/>
                      <a:ln w="9525">
                        <a:noFill/>
                        <a:miter lim="800000"/>
                        <a:headEnd/>
                        <a:tailEnd/>
                      </a:ln>
                    </pic:spPr>
                  </pic:pic>
                </a:graphicData>
              </a:graphic>
            </wp:inline>
          </w:drawing>
        </w:r>
      </w:ins>
      <w:del w:id="1912" w:author="Holger Eichelberger" w:date="2015-09-15T09:44:00Z">
        <w:r>
          <w:rPr>
            <w:noProof/>
            <w:rPrChange w:id="1913">
              <w:rPr>
                <w:noProof/>
                <w:color w:val="0000FF"/>
                <w:u w:val="single"/>
              </w:rPr>
            </w:rPrChange>
          </w:rPr>
          <w:drawing>
            <wp:inline distT="0" distB="0" distL="0" distR="0">
              <wp:extent cx="5278120" cy="278261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78120" cy="2782611"/>
                      </a:xfrm>
                      <a:prstGeom prst="rect">
                        <a:avLst/>
                      </a:prstGeom>
                      <a:noFill/>
                      <a:ln w="9525">
                        <a:noFill/>
                        <a:miter lim="800000"/>
                        <a:headEnd/>
                        <a:tailEnd/>
                      </a:ln>
                    </pic:spPr>
                  </pic:pic>
                </a:graphicData>
              </a:graphic>
            </wp:inline>
          </w:drawing>
        </w:r>
      </w:del>
    </w:p>
    <w:p w:rsidR="00CF5307" w:rsidRDefault="00A749B6" w:rsidP="00CF5307">
      <w:pPr>
        <w:jc w:val="center"/>
        <w:rPr>
          <w:szCs w:val="22"/>
          <w:lang w:val="en-GB"/>
        </w:rPr>
      </w:pPr>
      <w:bookmarkStart w:id="1914" w:name="_Ref368407090"/>
      <w:bookmarkStart w:id="1915" w:name="_Toc412823149"/>
      <w:r w:rsidRPr="00A749B6">
        <w:rPr>
          <w:sz w:val="22"/>
          <w:szCs w:val="22"/>
          <w:lang w:val="en-GB"/>
        </w:rPr>
        <w:t xml:space="preserve">Figure </w:t>
      </w:r>
      <w:r w:rsidR="00FF39BE" w:rsidRPr="00A749B6">
        <w:rPr>
          <w:sz w:val="22"/>
          <w:szCs w:val="22"/>
          <w:lang w:val="en-GB"/>
        </w:rPr>
        <w:fldChar w:fldCharType="begin"/>
      </w:r>
      <w:r w:rsidRPr="00A749B6">
        <w:rPr>
          <w:sz w:val="22"/>
          <w:szCs w:val="22"/>
          <w:lang w:val="en-GB"/>
        </w:rPr>
        <w:instrText xml:space="preserve"> SEQ Figure \* ARABIC </w:instrText>
      </w:r>
      <w:r w:rsidR="00FF39BE" w:rsidRPr="00A749B6">
        <w:rPr>
          <w:sz w:val="22"/>
          <w:szCs w:val="22"/>
          <w:lang w:val="en-GB"/>
        </w:rPr>
        <w:fldChar w:fldCharType="separate"/>
      </w:r>
      <w:r w:rsidR="00AA153B">
        <w:rPr>
          <w:noProof/>
          <w:sz w:val="22"/>
          <w:szCs w:val="22"/>
          <w:lang w:val="en-GB"/>
        </w:rPr>
        <w:t>1</w:t>
      </w:r>
      <w:r w:rsidR="00FF39BE" w:rsidRPr="00A749B6">
        <w:rPr>
          <w:sz w:val="22"/>
          <w:szCs w:val="22"/>
          <w:lang w:val="en-GB"/>
        </w:rPr>
        <w:fldChar w:fldCharType="end"/>
      </w:r>
      <w:bookmarkEnd w:id="1914"/>
      <w:r w:rsidRPr="00A749B6">
        <w:rPr>
          <w:sz w:val="22"/>
          <w:szCs w:val="22"/>
          <w:lang w:val="en-GB"/>
        </w:rPr>
        <w:t>: Overview of the VIL type system</w:t>
      </w:r>
      <w:bookmarkEnd w:id="1915"/>
    </w:p>
    <w:p w:rsidR="00194AC1" w:rsidRPr="00725A64" w:rsidRDefault="00014943" w:rsidP="00EA17BB">
      <w:pPr>
        <w:pStyle w:val="Heading3"/>
        <w:rPr>
          <w:lang w:val="en-GB"/>
        </w:rPr>
      </w:pPr>
      <w:bookmarkStart w:id="1916" w:name="_Toc430078905"/>
      <w:r w:rsidRPr="00725A64">
        <w:rPr>
          <w:lang w:val="en-GB"/>
        </w:rPr>
        <w:t>Type conformance</w:t>
      </w:r>
      <w:bookmarkEnd w:id="1916"/>
    </w:p>
    <w:p w:rsidR="00014943" w:rsidRPr="00725A64" w:rsidRDefault="00014943" w:rsidP="00014943">
      <w:pPr>
        <w:rPr>
          <w:lang w:val="en-GB"/>
        </w:rPr>
      </w:pPr>
      <w:r w:rsidRPr="00725A64">
        <w:rPr>
          <w:lang w:val="en-GB"/>
        </w:rPr>
        <w:t>Type conformance in IVML constraints is inspired by OCL (cf. OCL section 7.4.5):</w:t>
      </w:r>
    </w:p>
    <w:p w:rsidR="00014943" w:rsidRPr="00725A64" w:rsidRDefault="00014943" w:rsidP="008D4253">
      <w:pPr>
        <w:pStyle w:val="ListParagraph"/>
        <w:numPr>
          <w:ilvl w:val="0"/>
          <w:numId w:val="8"/>
        </w:numPr>
        <w:spacing w:after="200" w:line="276" w:lineRule="auto"/>
        <w:rPr>
          <w:lang w:val="en-GB"/>
        </w:rPr>
      </w:pPr>
      <w:r w:rsidRPr="00725A64">
        <w:rPr>
          <w:rFonts w:ascii="Courier New" w:hAnsi="Courier New" w:cs="Courier New"/>
          <w:sz w:val="22"/>
          <w:szCs w:val="22"/>
          <w:lang w:val="en-GB"/>
        </w:rPr>
        <w:t>Any</w:t>
      </w:r>
      <w:r w:rsidRPr="00725A64">
        <w:rPr>
          <w:lang w:val="en-GB"/>
        </w:rPr>
        <w:t xml:space="preserve"> is the common superclass of all types. All types comply with </w:t>
      </w:r>
      <w:proofErr w:type="gramStart"/>
      <w:r w:rsidRPr="00725A64">
        <w:rPr>
          <w:rFonts w:ascii="Courier New" w:hAnsi="Courier New" w:cs="Courier New"/>
          <w:sz w:val="22"/>
          <w:szCs w:val="22"/>
          <w:lang w:val="en-GB"/>
        </w:rPr>
        <w:t>Any</w:t>
      </w:r>
      <w:proofErr w:type="gramEnd"/>
      <w:r w:rsidRPr="00725A64">
        <w:rPr>
          <w:lang w:val="en-GB"/>
        </w:rPr>
        <w:t xml:space="preserve">. However, </w:t>
      </w:r>
      <w:proofErr w:type="gramStart"/>
      <w:r w:rsidRPr="00725A64">
        <w:rPr>
          <w:rFonts w:ascii="Courier New" w:hAnsi="Courier New" w:cs="Courier New"/>
          <w:sz w:val="22"/>
          <w:szCs w:val="22"/>
          <w:lang w:val="en-GB"/>
        </w:rPr>
        <w:t>Any</w:t>
      </w:r>
      <w:proofErr w:type="gramEnd"/>
      <w:r w:rsidRPr="00725A64">
        <w:rPr>
          <w:lang w:val="en-GB"/>
        </w:rPr>
        <w:t xml:space="preserve"> is </w:t>
      </w:r>
      <w:r w:rsidR="00F3230C" w:rsidRPr="00725A64">
        <w:rPr>
          <w:lang w:val="en-GB"/>
        </w:rPr>
        <w:t>not directly available to the user and used internally to denote expressions of unknown type to be resolved and checked while execution time of the specifying script</w:t>
      </w:r>
      <w:r w:rsidRPr="00725A64">
        <w:rPr>
          <w:lang w:val="en-GB"/>
        </w:rPr>
        <w:t>.</w:t>
      </w:r>
    </w:p>
    <w:p w:rsidR="00014943" w:rsidRPr="00725A64" w:rsidRDefault="00014943" w:rsidP="008D4253">
      <w:pPr>
        <w:pStyle w:val="ListParagraph"/>
        <w:numPr>
          <w:ilvl w:val="0"/>
          <w:numId w:val="8"/>
        </w:numPr>
        <w:spacing w:after="200" w:line="276" w:lineRule="auto"/>
        <w:rPr>
          <w:lang w:val="en-GB"/>
        </w:rPr>
      </w:pPr>
      <w:r w:rsidRPr="00725A64">
        <w:rPr>
          <w:lang w:val="en-GB"/>
        </w:rPr>
        <w:t xml:space="preserve">Each type conforms to its (transitive) supertypes. </w:t>
      </w:r>
      <w:fldSimple w:instr=" REF _Ref368407090 \h  \* MERGEFORMAT ">
        <w:r w:rsidR="00FF39BE" w:rsidRPr="00FF39BE">
          <w:rPr>
            <w:lang w:val="en-GB"/>
            <w:rPrChange w:id="1917" w:author="Holger Eichelberger" w:date="2015-09-15T09:44:00Z">
              <w:rPr>
                <w:color w:val="0000FF"/>
                <w:sz w:val="22"/>
                <w:szCs w:val="22"/>
                <w:u w:val="single"/>
                <w:lang w:val="en-GB"/>
              </w:rPr>
            </w:rPrChange>
          </w:rPr>
          <w:t>Figure 1</w:t>
        </w:r>
      </w:fldSimple>
      <w:r w:rsidR="00D029EE" w:rsidRPr="00725A64">
        <w:rPr>
          <w:lang w:val="en-GB"/>
        </w:rPr>
        <w:t xml:space="preserve"> </w:t>
      </w:r>
      <w:r w:rsidRPr="00725A64">
        <w:rPr>
          <w:lang w:val="en-GB"/>
        </w:rPr>
        <w:t>depicts the IVML type hierarchy.</w:t>
      </w:r>
    </w:p>
    <w:p w:rsidR="00014943" w:rsidRPr="00725A64" w:rsidRDefault="00014943" w:rsidP="008D4253">
      <w:pPr>
        <w:pStyle w:val="ListParagraph"/>
        <w:numPr>
          <w:ilvl w:val="0"/>
          <w:numId w:val="8"/>
        </w:numPr>
        <w:spacing w:after="200" w:line="276" w:lineRule="auto"/>
        <w:rPr>
          <w:lang w:val="en-GB"/>
        </w:rPr>
      </w:pPr>
      <w:r w:rsidRPr="00725A64">
        <w:rPr>
          <w:lang w:val="en-GB"/>
        </w:rPr>
        <w:t>Type conformance is transitive.</w:t>
      </w:r>
    </w:p>
    <w:p w:rsidR="00014943" w:rsidRPr="00725A64" w:rsidRDefault="00014943" w:rsidP="008D4253">
      <w:pPr>
        <w:pStyle w:val="ListParagraph"/>
        <w:numPr>
          <w:ilvl w:val="0"/>
          <w:numId w:val="8"/>
        </w:numPr>
        <w:spacing w:after="200" w:line="276" w:lineRule="auto"/>
        <w:rPr>
          <w:lang w:val="en-GB"/>
        </w:rPr>
      </w:pPr>
      <w:r w:rsidRPr="00725A64">
        <w:rPr>
          <w:lang w:val="en-GB"/>
        </w:rPr>
        <w:t>The basic types do not comply with each other, i.e. they cannot be compared, except for Integer and Real (actually the type Integer is considered as a subclass of Real).</w:t>
      </w:r>
    </w:p>
    <w:p w:rsidR="00014943" w:rsidRPr="00725A64" w:rsidRDefault="00014943" w:rsidP="008D4253">
      <w:pPr>
        <w:pStyle w:val="ListParagraph"/>
        <w:numPr>
          <w:ilvl w:val="0"/>
          <w:numId w:val="8"/>
        </w:numPr>
        <w:spacing w:after="200" w:line="276" w:lineRule="auto"/>
        <w:rPr>
          <w:lang w:val="en-GB"/>
        </w:rPr>
      </w:pPr>
      <w:r w:rsidRPr="00725A64">
        <w:rPr>
          <w:lang w:val="en-GB"/>
        </w:rPr>
        <w:t>Containers are parameterized types regarding the contained element type. Containers comply only if they are of the same container type and the type of the contained elements complies</w:t>
      </w:r>
      <w:r w:rsidR="001C46B6" w:rsidRPr="00725A64">
        <w:rPr>
          <w:lang w:val="en-GB"/>
        </w:rPr>
        <w:t xml:space="preserve"> </w:t>
      </w:r>
      <w:ins w:id="1918" w:author="Holger Eichelberger" w:date="2015-09-15T09:45:00Z">
        <w:r w:rsidR="00071C41">
          <w:rPr>
            <w:lang w:val="en-GB"/>
          </w:rPr>
          <w:t xml:space="preserve">(checked before script evaluation time) </w:t>
        </w:r>
      </w:ins>
      <w:r w:rsidR="001C46B6" w:rsidRPr="00725A64">
        <w:rPr>
          <w:lang w:val="en-GB"/>
        </w:rPr>
        <w:t xml:space="preserve">or if no type parameters are given (deferred </w:t>
      </w:r>
      <w:proofErr w:type="gramStart"/>
      <w:r w:rsidR="001C46B6" w:rsidRPr="00725A64">
        <w:rPr>
          <w:lang w:val="en-GB"/>
        </w:rPr>
        <w:t>to</w:t>
      </w:r>
      <w:proofErr w:type="gramEnd"/>
      <w:r w:rsidR="001C46B6" w:rsidRPr="00725A64">
        <w:rPr>
          <w:lang w:val="en-GB"/>
        </w:rPr>
        <w:t xml:space="preserve"> script evaluation time)</w:t>
      </w:r>
      <w:r w:rsidRPr="00725A64">
        <w:rPr>
          <w:lang w:val="en-GB"/>
        </w:rPr>
        <w:t>.</w:t>
      </w:r>
    </w:p>
    <w:p w:rsidR="00194AC1" w:rsidRPr="00725A64" w:rsidRDefault="00BD296F" w:rsidP="00EA17BB">
      <w:pPr>
        <w:pStyle w:val="Heading3"/>
        <w:rPr>
          <w:lang w:val="en-GB"/>
        </w:rPr>
      </w:pPr>
      <w:bookmarkStart w:id="1919" w:name="_Toc430078906"/>
      <w:r w:rsidRPr="00725A64">
        <w:rPr>
          <w:lang w:val="en-GB"/>
        </w:rPr>
        <w:t>Side effects</w:t>
      </w:r>
      <w:bookmarkEnd w:id="1919"/>
    </w:p>
    <w:p w:rsidR="00194AC1" w:rsidRPr="00725A64" w:rsidRDefault="001C05B4">
      <w:pPr>
        <w:rPr>
          <w:lang w:val="en-GB"/>
        </w:rPr>
      </w:pPr>
      <w:r w:rsidRPr="00725A64">
        <w:rPr>
          <w:lang w:val="en-GB"/>
        </w:rPr>
        <w:t>I</w:t>
      </w:r>
      <w:r w:rsidR="00DA7C49" w:rsidRPr="00725A64">
        <w:rPr>
          <w:lang w:val="en-GB"/>
        </w:rPr>
        <w:t>n contrast to OCL, some constraint expressions in IVML may lead to side effects</w:t>
      </w:r>
      <w:r w:rsidR="008F6F90" w:rsidRPr="00725A64">
        <w:rPr>
          <w:lang w:val="en-GB"/>
        </w:rPr>
        <w:t xml:space="preserve">, in </w:t>
      </w:r>
      <w:r w:rsidR="005E0992" w:rsidRPr="00725A64">
        <w:rPr>
          <w:lang w:val="en-GB"/>
        </w:rPr>
        <w:t xml:space="preserve">particular </w:t>
      </w:r>
      <w:r w:rsidR="00274130" w:rsidRPr="00725A64">
        <w:rPr>
          <w:lang w:val="en-GB"/>
        </w:rPr>
        <w:t xml:space="preserve">to </w:t>
      </w:r>
      <w:r w:rsidR="005E0992" w:rsidRPr="00725A64">
        <w:rPr>
          <w:lang w:val="en-GB"/>
        </w:rPr>
        <w:t>modifications of art</w:t>
      </w:r>
      <w:ins w:id="1920" w:author="Holger Eichelberger" w:date="2015-09-15T11:02:00Z">
        <w:r w:rsidR="001B20D7">
          <w:rPr>
            <w:lang w:val="en-GB"/>
          </w:rPr>
          <w:t>i</w:t>
        </w:r>
      </w:ins>
      <w:del w:id="1921" w:author="Holger Eichelberger" w:date="2015-09-15T11:02:00Z">
        <w:r w:rsidR="005E0992" w:rsidRPr="00725A64" w:rsidDel="001B20D7">
          <w:rPr>
            <w:lang w:val="en-GB"/>
          </w:rPr>
          <w:delText>e</w:delText>
        </w:r>
      </w:del>
      <w:r w:rsidR="008F6F90" w:rsidRPr="00725A64">
        <w:rPr>
          <w:lang w:val="en-GB"/>
        </w:rPr>
        <w:t>facts and art</w:t>
      </w:r>
      <w:ins w:id="1922" w:author="Holger Eichelberger" w:date="2015-09-15T11:03:00Z">
        <w:r w:rsidR="001B20D7">
          <w:rPr>
            <w:lang w:val="en-GB"/>
          </w:rPr>
          <w:t>i</w:t>
        </w:r>
      </w:ins>
      <w:del w:id="1923" w:author="Holger Eichelberger" w:date="2015-09-15T11:03:00Z">
        <w:r w:rsidR="008F6F90" w:rsidRPr="00725A64" w:rsidDel="001B20D7">
          <w:rPr>
            <w:lang w:val="en-GB"/>
          </w:rPr>
          <w:delText>e</w:delText>
        </w:r>
      </w:del>
      <w:r w:rsidR="008F6F90" w:rsidRPr="00725A64">
        <w:rPr>
          <w:lang w:val="en-GB"/>
        </w:rPr>
        <w:t>fact fragments</w:t>
      </w:r>
      <w:r w:rsidR="00D62136" w:rsidRPr="00725A64">
        <w:rPr>
          <w:lang w:val="en-GB"/>
        </w:rPr>
        <w:t>.</w:t>
      </w:r>
    </w:p>
    <w:p w:rsidR="00194AC1" w:rsidRPr="00725A64" w:rsidRDefault="00BD296F" w:rsidP="00EA17BB">
      <w:pPr>
        <w:pStyle w:val="Heading3"/>
        <w:rPr>
          <w:lang w:val="en-GB"/>
        </w:rPr>
      </w:pPr>
      <w:bookmarkStart w:id="1924" w:name="_Ref388970979"/>
      <w:bookmarkStart w:id="1925" w:name="_Ref388973881"/>
      <w:bookmarkStart w:id="1926" w:name="_Toc430078907"/>
      <w:r w:rsidRPr="00725A64">
        <w:rPr>
          <w:lang w:val="en-GB"/>
        </w:rPr>
        <w:t>Undefined values</w:t>
      </w:r>
      <w:bookmarkEnd w:id="1924"/>
      <w:bookmarkEnd w:id="1925"/>
      <w:bookmarkEnd w:id="1926"/>
    </w:p>
    <w:p w:rsidR="00194AC1" w:rsidRPr="00725A64" w:rsidRDefault="001E3F19">
      <w:pPr>
        <w:rPr>
          <w:lang w:val="en-GB"/>
        </w:rPr>
      </w:pPr>
      <w:r w:rsidRPr="00725A64">
        <w:rPr>
          <w:lang w:val="en-GB"/>
        </w:rPr>
        <w:t xml:space="preserve">Basically, variables </w:t>
      </w:r>
      <w:r w:rsidR="001F63D6" w:rsidRPr="00725A64">
        <w:rPr>
          <w:lang w:val="en-GB"/>
        </w:rPr>
        <w:t xml:space="preserve">and IVML qualified names, i.e., links into a variability model, </w:t>
      </w:r>
      <w:r w:rsidR="00A37DD2" w:rsidRPr="00725A64">
        <w:rPr>
          <w:lang w:val="en-GB"/>
        </w:rPr>
        <w:t>may be undefined</w:t>
      </w:r>
      <w:r w:rsidR="00122437" w:rsidRPr="00725A64">
        <w:rPr>
          <w:lang w:val="en-GB"/>
        </w:rPr>
        <w:t xml:space="preserve">. </w:t>
      </w:r>
      <w:r w:rsidR="00BD296F" w:rsidRPr="00725A64">
        <w:rPr>
          <w:lang w:val="en-GB"/>
        </w:rPr>
        <w:t>During evaluation</w:t>
      </w:r>
      <w:r w:rsidR="00A37DD2" w:rsidRPr="00725A64">
        <w:rPr>
          <w:lang w:val="en-GB"/>
        </w:rPr>
        <w:t xml:space="preserve"> of expression</w:t>
      </w:r>
      <w:r w:rsidR="007B3F43">
        <w:rPr>
          <w:lang w:val="en-GB"/>
        </w:rPr>
        <w:t>s</w:t>
      </w:r>
      <w:r w:rsidR="00A37DD2" w:rsidRPr="00725A64">
        <w:rPr>
          <w:lang w:val="en-GB"/>
        </w:rPr>
        <w:t xml:space="preserve"> at script or template execution time</w:t>
      </w:r>
      <w:r w:rsidR="00BD296F" w:rsidRPr="00725A64">
        <w:rPr>
          <w:lang w:val="en-GB"/>
        </w:rPr>
        <w:t>, undefined (sub-</w:t>
      </w:r>
      <w:proofErr w:type="gramStart"/>
      <w:r w:rsidR="00BD296F" w:rsidRPr="00725A64">
        <w:rPr>
          <w:lang w:val="en-GB"/>
        </w:rPr>
        <w:t>)expressions</w:t>
      </w:r>
      <w:proofErr w:type="gramEnd"/>
      <w:r w:rsidR="00BD296F" w:rsidRPr="00725A64">
        <w:rPr>
          <w:lang w:val="en-GB"/>
        </w:rPr>
        <w:t xml:space="preserve"> are ignored</w:t>
      </w:r>
      <w:r w:rsidR="003D34C3" w:rsidRPr="00725A64">
        <w:rPr>
          <w:lang w:val="en-GB"/>
        </w:rPr>
        <w:t xml:space="preserve"> and do not lead to failing </w:t>
      </w:r>
      <w:del w:id="1927" w:author="Holger Eichelberger" w:date="2015-09-15T09:46:00Z">
        <w:r w:rsidR="003D34C3" w:rsidRPr="00725A64" w:rsidDel="00881D91">
          <w:rPr>
            <w:lang w:val="en-GB"/>
          </w:rPr>
          <w:delText xml:space="preserve">of </w:delText>
        </w:r>
      </w:del>
      <w:r w:rsidR="003D34C3" w:rsidRPr="00725A64">
        <w:rPr>
          <w:lang w:val="en-GB"/>
        </w:rPr>
        <w:t>rules or sub-templates</w:t>
      </w:r>
      <w:r w:rsidR="00BD296F" w:rsidRPr="00725A64">
        <w:rPr>
          <w:lang w:val="en-GB"/>
        </w:rPr>
        <w:t>.</w:t>
      </w:r>
      <w:r w:rsidR="00341707">
        <w:rPr>
          <w:lang w:val="en-GB"/>
        </w:rPr>
        <w:t xml:space="preserve"> This is in particular true for VTL content </w:t>
      </w:r>
      <w:r w:rsidR="006A3F11">
        <w:rPr>
          <w:lang w:val="en-GB"/>
        </w:rPr>
        <w:t>statements</w:t>
      </w:r>
      <w:r w:rsidR="00341707">
        <w:rPr>
          <w:lang w:val="en-GB"/>
        </w:rPr>
        <w:t xml:space="preserve"> (see Section </w:t>
      </w:r>
      <w:r w:rsidR="00FF39BE">
        <w:rPr>
          <w:lang w:val="en-GB"/>
        </w:rPr>
        <w:fldChar w:fldCharType="begin"/>
      </w:r>
      <w:r w:rsidR="00341707">
        <w:rPr>
          <w:lang w:val="en-GB"/>
        </w:rPr>
        <w:instrText xml:space="preserve"> REF _Ref368380103 \r \h </w:instrText>
      </w:r>
      <w:r w:rsidR="00FF39BE">
        <w:rPr>
          <w:lang w:val="en-GB"/>
        </w:rPr>
      </w:r>
      <w:r w:rsidR="00FF39BE">
        <w:rPr>
          <w:lang w:val="en-GB"/>
        </w:rPr>
        <w:fldChar w:fldCharType="separate"/>
      </w:r>
      <w:r w:rsidR="00AA153B">
        <w:rPr>
          <w:lang w:val="en-GB"/>
        </w:rPr>
        <w:t>3.2.8.6</w:t>
      </w:r>
      <w:r w:rsidR="00FF39BE">
        <w:rPr>
          <w:lang w:val="en-GB"/>
        </w:rPr>
        <w:fldChar w:fldCharType="end"/>
      </w:r>
      <w:r w:rsidR="006A3F11">
        <w:rPr>
          <w:lang w:val="en-GB"/>
        </w:rPr>
        <w:t>), which are not emitted if any subexpression is undefined.</w:t>
      </w:r>
    </w:p>
    <w:p w:rsidR="00A749B6" w:rsidRDefault="00AC08A0" w:rsidP="00A749B6">
      <w:pPr>
        <w:pStyle w:val="Heading3"/>
        <w:rPr>
          <w:lang w:val="en-GB"/>
        </w:rPr>
      </w:pPr>
      <w:bookmarkStart w:id="1928" w:name="_Ref388974151"/>
      <w:bookmarkStart w:id="1929" w:name="_Toc430078908"/>
      <w:r w:rsidRPr="00AC08A0">
        <w:rPr>
          <w:lang w:val="en-GB"/>
        </w:rPr>
        <w:lastRenderedPageBreak/>
        <w:t>Null</w:t>
      </w:r>
      <w:bookmarkEnd w:id="1928"/>
      <w:bookmarkEnd w:id="1929"/>
    </w:p>
    <w:p w:rsidR="00AC08A0" w:rsidRDefault="00AC08A0" w:rsidP="00AC08A0">
      <w:pPr>
        <w:rPr>
          <w:lang w:val="en-GB"/>
        </w:rPr>
      </w:pPr>
      <w:r>
        <w:rPr>
          <w:lang w:val="en-GB"/>
        </w:rPr>
        <w:t xml:space="preserve">An IVML variable may have the explicit value </w:t>
      </w:r>
      <w:r w:rsidRPr="00AC08A0">
        <w:rPr>
          <w:rFonts w:ascii="Courier New" w:hAnsi="Courier New" w:cs="Courier New"/>
          <w:sz w:val="22"/>
          <w:szCs w:val="22"/>
          <w:lang w:val="en-GB"/>
        </w:rPr>
        <w:t>null</w:t>
      </w:r>
      <w:r>
        <w:rPr>
          <w:lang w:val="en-GB"/>
        </w:rPr>
        <w:t xml:space="preserve">, i.e., it is configured with </w:t>
      </w:r>
      <w:r w:rsidRPr="00AC08A0">
        <w:rPr>
          <w:rFonts w:ascii="Courier New" w:hAnsi="Courier New" w:cs="Courier New"/>
          <w:sz w:val="22"/>
          <w:szCs w:val="22"/>
          <w:lang w:val="en-GB"/>
        </w:rPr>
        <w:t>null</w:t>
      </w:r>
      <w:r>
        <w:rPr>
          <w:lang w:val="en-GB"/>
        </w:rPr>
        <w:t xml:space="preserve">. In VIL / VTL, the keyword </w:t>
      </w:r>
      <w:r w:rsidRPr="00AC08A0">
        <w:rPr>
          <w:rFonts w:ascii="Courier New" w:hAnsi="Courier New" w:cs="Courier New"/>
          <w:sz w:val="22"/>
          <w:szCs w:val="22"/>
          <w:lang w:val="en-GB"/>
        </w:rPr>
        <w:t>null</w:t>
      </w:r>
      <w:r>
        <w:rPr>
          <w:lang w:val="en-GB"/>
        </w:rPr>
        <w:t xml:space="preserve"> represents the </w:t>
      </w:r>
      <w:r w:rsidRPr="00AC08A0">
        <w:rPr>
          <w:rFonts w:ascii="Courier New" w:hAnsi="Courier New" w:cs="Courier New"/>
          <w:sz w:val="22"/>
          <w:szCs w:val="22"/>
          <w:lang w:val="en-GB"/>
        </w:rPr>
        <w:t>null</w:t>
      </w:r>
      <w:r>
        <w:rPr>
          <w:lang w:val="en-GB"/>
        </w:rPr>
        <w:t xml:space="preserve"> value in IVML. This can be helpful to figure out, whether a variable was configured with null as shown below (for VTL):</w:t>
      </w:r>
    </w:p>
    <w:p w:rsidR="00AC08A0" w:rsidRPr="00AC08A0" w:rsidRDefault="00AC08A0" w:rsidP="00AC08A0">
      <w:pPr>
        <w:rPr>
          <w:rFonts w:ascii="Courier New" w:hAnsi="Courier New" w:cs="Courier New"/>
          <w:sz w:val="22"/>
          <w:szCs w:val="22"/>
          <w:lang w:val="en-GB"/>
        </w:rPr>
      </w:pPr>
      <w:proofErr w:type="gramStart"/>
      <w:r w:rsidRPr="00AC08A0">
        <w:rPr>
          <w:rFonts w:ascii="Courier New" w:hAnsi="Courier New" w:cs="Courier New"/>
          <w:b/>
          <w:sz w:val="22"/>
          <w:szCs w:val="22"/>
          <w:lang w:val="en-GB"/>
        </w:rPr>
        <w:t>if</w:t>
      </w:r>
      <w:proofErr w:type="gramEnd"/>
      <w:r w:rsidRPr="00AC08A0">
        <w:rPr>
          <w:rFonts w:ascii="Courier New" w:hAnsi="Courier New" w:cs="Courier New"/>
          <w:sz w:val="22"/>
          <w:szCs w:val="22"/>
          <w:lang w:val="en-GB"/>
        </w:rPr>
        <w:t xml:space="preserve"> (var == </w:t>
      </w:r>
      <w:r w:rsidR="00A749B6" w:rsidRPr="00A749B6">
        <w:rPr>
          <w:rFonts w:ascii="Courier New" w:hAnsi="Courier New" w:cs="Courier New"/>
          <w:b/>
          <w:sz w:val="22"/>
          <w:szCs w:val="22"/>
          <w:lang w:val="en-GB"/>
        </w:rPr>
        <w:t>null</w:t>
      </w:r>
      <w:r w:rsidRPr="00AC08A0">
        <w:rPr>
          <w:rFonts w:ascii="Courier New" w:hAnsi="Courier New" w:cs="Courier New"/>
          <w:sz w:val="22"/>
          <w:szCs w:val="22"/>
          <w:lang w:val="en-GB"/>
        </w:rPr>
        <w:t>) {</w:t>
      </w:r>
    </w:p>
    <w:p w:rsidR="00AC08A0" w:rsidRPr="00AC08A0" w:rsidRDefault="00341707" w:rsidP="00AC08A0">
      <w:pPr>
        <w:rPr>
          <w:rFonts w:ascii="Courier New" w:hAnsi="Courier New" w:cs="Courier New"/>
          <w:sz w:val="22"/>
          <w:szCs w:val="22"/>
          <w:lang w:val="en-GB"/>
        </w:rPr>
      </w:pPr>
      <w:r>
        <w:rPr>
          <w:rFonts w:ascii="Courier New" w:hAnsi="Courier New" w:cs="Courier New"/>
          <w:sz w:val="22"/>
          <w:szCs w:val="22"/>
          <w:lang w:val="en-GB"/>
        </w:rPr>
        <w:t xml:space="preserve">    </w:t>
      </w:r>
      <w:r w:rsidR="00AC08A0" w:rsidRPr="00AC08A0">
        <w:rPr>
          <w:rFonts w:ascii="Courier New" w:hAnsi="Courier New" w:cs="Courier New"/>
          <w:sz w:val="22"/>
          <w:szCs w:val="22"/>
          <w:lang w:val="en-GB"/>
        </w:rPr>
        <w:t>// ...</w:t>
      </w:r>
    </w:p>
    <w:p w:rsidR="00AC08A0" w:rsidRPr="00AC08A0" w:rsidRDefault="00AC08A0" w:rsidP="00AC08A0">
      <w:pPr>
        <w:rPr>
          <w:rFonts w:ascii="Courier New" w:hAnsi="Courier New" w:cs="Courier New"/>
          <w:sz w:val="22"/>
          <w:szCs w:val="22"/>
          <w:lang w:val="en-GB"/>
        </w:rPr>
      </w:pPr>
      <w:r w:rsidRPr="00AC08A0">
        <w:rPr>
          <w:rFonts w:ascii="Courier New" w:hAnsi="Courier New" w:cs="Courier New"/>
          <w:sz w:val="22"/>
          <w:szCs w:val="22"/>
          <w:lang w:val="en-GB"/>
        </w:rPr>
        <w:t>}</w:t>
      </w:r>
    </w:p>
    <w:p w:rsidR="00CF5307" w:rsidRDefault="00AC08A0" w:rsidP="00CF5307">
      <w:pPr>
        <w:rPr>
          <w:lang w:val="en-GB"/>
        </w:rPr>
      </w:pPr>
      <w:r>
        <w:rPr>
          <w:lang w:val="en-GB"/>
        </w:rPr>
        <w:t>From the perspective of the type system</w:t>
      </w:r>
      <w:r w:rsidR="009B234F">
        <w:rPr>
          <w:rStyle w:val="FootnoteReference"/>
          <w:lang w:val="en-GB"/>
        </w:rPr>
        <w:footnoteReference w:id="11"/>
      </w:r>
      <w:r>
        <w:rPr>
          <w:lang w:val="en-GB"/>
        </w:rPr>
        <w:t xml:space="preserve">, </w:t>
      </w:r>
      <w:r w:rsidRPr="00AC08A0">
        <w:rPr>
          <w:rFonts w:ascii="Courier New" w:hAnsi="Courier New" w:cs="Courier New"/>
          <w:sz w:val="22"/>
          <w:szCs w:val="22"/>
          <w:lang w:val="en-GB"/>
        </w:rPr>
        <w:t>null</w:t>
      </w:r>
      <w:r>
        <w:rPr>
          <w:lang w:val="en-GB"/>
        </w:rPr>
        <w:t xml:space="preserve"> is a specific value of </w:t>
      </w:r>
      <w:proofErr w:type="gramStart"/>
      <w:r>
        <w:rPr>
          <w:rFonts w:ascii="Courier New" w:hAnsi="Courier New" w:cs="Courier New"/>
          <w:sz w:val="22"/>
          <w:szCs w:val="22"/>
          <w:lang w:val="en-GB"/>
        </w:rPr>
        <w:t>Any</w:t>
      </w:r>
      <w:proofErr w:type="gramEnd"/>
      <w:r>
        <w:rPr>
          <w:lang w:val="en-GB"/>
        </w:rPr>
        <w:t xml:space="preserve">, i.e., it is not a pointer to nowhere as in many programming languages. Thus, </w:t>
      </w:r>
      <w:r w:rsidRPr="00AC08A0">
        <w:rPr>
          <w:rFonts w:ascii="Courier New" w:hAnsi="Courier New" w:cs="Courier New"/>
          <w:sz w:val="22"/>
          <w:szCs w:val="22"/>
          <w:lang w:val="en-GB"/>
        </w:rPr>
        <w:t>null</w:t>
      </w:r>
      <w:r w:rsidRPr="00AC08A0">
        <w:rPr>
          <w:lang w:val="en-GB"/>
        </w:rPr>
        <w:t xml:space="preserve"> </w:t>
      </w:r>
      <w:r>
        <w:rPr>
          <w:lang w:val="en-GB"/>
        </w:rPr>
        <w:t>is defined and does not lead to undefined values and ignored expressions</w:t>
      </w:r>
      <w:r w:rsidR="00341707">
        <w:rPr>
          <w:lang w:val="en-GB"/>
        </w:rPr>
        <w:t xml:space="preserve"> (see Section </w:t>
      </w:r>
      <w:r w:rsidR="00FF39BE">
        <w:rPr>
          <w:lang w:val="en-GB"/>
        </w:rPr>
        <w:fldChar w:fldCharType="begin"/>
      </w:r>
      <w:r w:rsidR="00341707">
        <w:rPr>
          <w:lang w:val="en-GB"/>
        </w:rPr>
        <w:instrText xml:space="preserve"> REF _Ref388970979 \r \h </w:instrText>
      </w:r>
      <w:r w:rsidR="00FF39BE">
        <w:rPr>
          <w:lang w:val="en-GB"/>
        </w:rPr>
      </w:r>
      <w:r w:rsidR="00FF39BE">
        <w:rPr>
          <w:lang w:val="en-GB"/>
        </w:rPr>
        <w:fldChar w:fldCharType="separate"/>
      </w:r>
      <w:r w:rsidR="00AA153B">
        <w:rPr>
          <w:lang w:val="en-GB"/>
        </w:rPr>
        <w:t>3.3.8</w:t>
      </w:r>
      <w:r w:rsidR="00FF39BE">
        <w:rPr>
          <w:lang w:val="en-GB"/>
        </w:rPr>
        <w:fldChar w:fldCharType="end"/>
      </w:r>
      <w:r w:rsidR="00341707">
        <w:rPr>
          <w:lang w:val="en-GB"/>
        </w:rPr>
        <w:t>)</w:t>
      </w:r>
      <w:r>
        <w:rPr>
          <w:lang w:val="en-GB"/>
        </w:rPr>
        <w:t>.</w:t>
      </w:r>
      <w:r w:rsidR="009B234F">
        <w:rPr>
          <w:lang w:val="en-GB"/>
        </w:rPr>
        <w:t xml:space="preserve"> </w:t>
      </w:r>
      <w:r w:rsidR="00005771">
        <w:rPr>
          <w:lang w:val="en-GB"/>
        </w:rPr>
        <w:t xml:space="preserve">Please note that a decision variable configured with </w:t>
      </w:r>
      <w:r w:rsidR="00005771" w:rsidRPr="00AC08A0">
        <w:rPr>
          <w:rFonts w:ascii="Courier New" w:hAnsi="Courier New" w:cs="Courier New"/>
          <w:sz w:val="22"/>
          <w:szCs w:val="22"/>
          <w:lang w:val="en-GB"/>
        </w:rPr>
        <w:t>null</w:t>
      </w:r>
      <w:r w:rsidR="00005771" w:rsidRPr="00AC08A0">
        <w:rPr>
          <w:lang w:val="en-GB"/>
        </w:rPr>
        <w:t xml:space="preserve"> </w:t>
      </w:r>
      <w:r w:rsidR="00005771">
        <w:rPr>
          <w:lang w:val="en-GB"/>
        </w:rPr>
        <w:t>is not undefined from the point of view of IVML as it has a value.</w:t>
      </w:r>
    </w:p>
    <w:p w:rsidR="00194AC1" w:rsidRPr="00725A64" w:rsidRDefault="00014943" w:rsidP="00EA17BB">
      <w:pPr>
        <w:pStyle w:val="Heading3"/>
        <w:rPr>
          <w:lang w:val="en-GB"/>
        </w:rPr>
      </w:pPr>
      <w:bookmarkStart w:id="1931" w:name="_Ref389217918"/>
      <w:bookmarkStart w:id="1932" w:name="_Toc430078909"/>
      <w:r w:rsidRPr="00725A64">
        <w:rPr>
          <w:lang w:val="en-GB"/>
        </w:rPr>
        <w:t>Collection operations</w:t>
      </w:r>
      <w:bookmarkEnd w:id="1931"/>
      <w:bookmarkEnd w:id="1932"/>
    </w:p>
    <w:p w:rsidR="00692F2B" w:rsidRPr="00725A64" w:rsidRDefault="0002418F" w:rsidP="00014943">
      <w:pPr>
        <w:rPr>
          <w:lang w:val="en-GB"/>
        </w:rPr>
      </w:pPr>
      <w:r w:rsidRPr="00725A64">
        <w:rPr>
          <w:lang w:val="en-GB"/>
        </w:rPr>
        <w:t xml:space="preserve">The VIL </w:t>
      </w:r>
      <w:r w:rsidR="009D4D2D" w:rsidRPr="00725A64">
        <w:rPr>
          <w:lang w:val="en-GB"/>
        </w:rPr>
        <w:t>art</w:t>
      </w:r>
      <w:ins w:id="1933" w:author="Holger Eichelberger" w:date="2015-09-15T11:03:00Z">
        <w:r w:rsidR="001B20D7">
          <w:rPr>
            <w:lang w:val="en-GB"/>
          </w:rPr>
          <w:t>i</w:t>
        </w:r>
      </w:ins>
      <w:del w:id="1934" w:author="Holger Eichelberger" w:date="2015-09-15T11:03:00Z">
        <w:r w:rsidR="009D4D2D" w:rsidRPr="00725A64" w:rsidDel="001B20D7">
          <w:rPr>
            <w:lang w:val="en-GB"/>
          </w:rPr>
          <w:delText>e</w:delText>
        </w:r>
      </w:del>
      <w:r w:rsidR="009D4D2D" w:rsidRPr="00725A64">
        <w:rPr>
          <w:lang w:val="en-GB"/>
        </w:rPr>
        <w:t>fact</w:t>
      </w:r>
      <w:r w:rsidRPr="00725A64">
        <w:rPr>
          <w:lang w:val="en-GB"/>
        </w:rPr>
        <w:t xml:space="preserve"> model </w:t>
      </w:r>
      <w:r w:rsidR="00E8735C" w:rsidRPr="00725A64">
        <w:rPr>
          <w:lang w:val="en-GB"/>
        </w:rPr>
        <w:t xml:space="preserve">and the </w:t>
      </w:r>
      <w:r w:rsidR="00014943" w:rsidRPr="00725A64">
        <w:rPr>
          <w:lang w:val="en-GB"/>
        </w:rPr>
        <w:t xml:space="preserve">IVML </w:t>
      </w:r>
      <w:r w:rsidR="00E8735C" w:rsidRPr="00725A64">
        <w:rPr>
          <w:lang w:val="en-GB"/>
        </w:rPr>
        <w:t xml:space="preserve">integration into VIL in terms of the </w:t>
      </w:r>
      <w:r w:rsidR="00E8735C" w:rsidRPr="00725A64">
        <w:rPr>
          <w:rFonts w:ascii="Courier New" w:hAnsi="Courier New" w:cs="Courier New"/>
          <w:sz w:val="22"/>
          <w:szCs w:val="22"/>
          <w:lang w:val="en-GB"/>
        </w:rPr>
        <w:t>Configuration</w:t>
      </w:r>
      <w:r w:rsidR="00E8735C" w:rsidRPr="00725A64">
        <w:rPr>
          <w:lang w:val="en-GB"/>
        </w:rPr>
        <w:t xml:space="preserve"> type </w:t>
      </w:r>
      <w:r w:rsidR="004D1271" w:rsidRPr="00725A64">
        <w:rPr>
          <w:lang w:val="en-GB"/>
        </w:rPr>
        <w:t>define</w:t>
      </w:r>
      <w:r w:rsidR="00014943" w:rsidRPr="00725A64">
        <w:rPr>
          <w:lang w:val="en-GB"/>
        </w:rPr>
        <w:t xml:space="preserve"> many operations </w:t>
      </w:r>
      <w:r w:rsidR="00E8735C" w:rsidRPr="00725A64">
        <w:rPr>
          <w:lang w:val="en-GB"/>
        </w:rPr>
        <w:t xml:space="preserve">returning </w:t>
      </w:r>
      <w:r w:rsidR="00014943" w:rsidRPr="00725A64">
        <w:rPr>
          <w:lang w:val="en-GB"/>
        </w:rPr>
        <w:t>collection</w:t>
      </w:r>
      <w:r w:rsidR="004D1271" w:rsidRPr="00725A64">
        <w:rPr>
          <w:lang w:val="en-GB"/>
        </w:rPr>
        <w:t>s</w:t>
      </w:r>
      <w:r w:rsidR="00014943" w:rsidRPr="00725A64">
        <w:rPr>
          <w:lang w:val="en-GB"/>
        </w:rPr>
        <w:t xml:space="preserve">. </w:t>
      </w:r>
      <w:r w:rsidR="00BA4981" w:rsidRPr="00725A64">
        <w:rPr>
          <w:lang w:val="en-GB"/>
        </w:rPr>
        <w:t xml:space="preserve">Operating with collections is </w:t>
      </w:r>
      <w:r w:rsidR="00014943" w:rsidRPr="00725A64">
        <w:rPr>
          <w:lang w:val="en-GB"/>
        </w:rPr>
        <w:t xml:space="preserve">specifically meant to enable a flexible and powerful way of </w:t>
      </w:r>
      <w:r w:rsidR="004D1271" w:rsidRPr="00725A64">
        <w:rPr>
          <w:lang w:val="en-GB"/>
        </w:rPr>
        <w:t>accessing informatio</w:t>
      </w:r>
      <w:r w:rsidR="00313E9C" w:rsidRPr="00725A64">
        <w:rPr>
          <w:lang w:val="en-GB"/>
        </w:rPr>
        <w:t>n and for</w:t>
      </w:r>
      <w:r w:rsidR="00692F2B" w:rsidRPr="00725A64">
        <w:rPr>
          <w:lang w:val="en-GB"/>
        </w:rPr>
        <w:t xml:space="preserve"> deriving </w:t>
      </w:r>
      <w:r w:rsidR="009D4D2D" w:rsidRPr="00725A64">
        <w:rPr>
          <w:lang w:val="en-GB"/>
        </w:rPr>
        <w:t>art</w:t>
      </w:r>
      <w:ins w:id="1935" w:author="Holger Eichelberger" w:date="2015-09-15T11:03:00Z">
        <w:r w:rsidR="001B20D7">
          <w:rPr>
            <w:lang w:val="en-GB"/>
          </w:rPr>
          <w:t>i</w:t>
        </w:r>
      </w:ins>
      <w:del w:id="1936" w:author="Holger Eichelberger" w:date="2015-09-15T11:03:00Z">
        <w:r w:rsidR="009D4D2D" w:rsidRPr="00725A64" w:rsidDel="001B20D7">
          <w:rPr>
            <w:lang w:val="en-GB"/>
          </w:rPr>
          <w:delText>e</w:delText>
        </w:r>
      </w:del>
      <w:r w:rsidR="009D4D2D" w:rsidRPr="00725A64">
        <w:rPr>
          <w:lang w:val="en-GB"/>
        </w:rPr>
        <w:t>facts</w:t>
      </w:r>
      <w:r w:rsidR="00692F2B" w:rsidRPr="00725A64">
        <w:rPr>
          <w:lang w:val="en-GB"/>
        </w:rPr>
        <w:t>.</w:t>
      </w:r>
    </w:p>
    <w:p w:rsidR="00692F2B" w:rsidRPr="00725A64" w:rsidRDefault="00692F2B" w:rsidP="00014943">
      <w:pPr>
        <w:rPr>
          <w:lang w:val="en-GB"/>
        </w:rPr>
      </w:pPr>
      <w:r w:rsidRPr="00725A64">
        <w:rPr>
          <w:lang w:val="en-GB"/>
        </w:rPr>
        <w:t>Practically, collections in VIL are sets</w:t>
      </w:r>
      <w:r w:rsidR="002E607C" w:rsidRPr="00725A64">
        <w:rPr>
          <w:lang w:val="en-GB"/>
        </w:rPr>
        <w:t>,</w:t>
      </w:r>
      <w:r w:rsidRPr="00725A64">
        <w:rPr>
          <w:lang w:val="en-GB"/>
        </w:rPr>
        <w:t xml:space="preserve"> </w:t>
      </w:r>
      <w:r w:rsidR="00BA24CE" w:rsidRPr="00725A64">
        <w:rPr>
          <w:lang w:val="en-GB"/>
        </w:rPr>
        <w:t>sequences</w:t>
      </w:r>
      <w:r w:rsidR="00BA24CE">
        <w:rPr>
          <w:lang w:val="en-GB"/>
        </w:rPr>
        <w:t xml:space="preserve">, </w:t>
      </w:r>
      <w:r w:rsidR="002E607C" w:rsidRPr="00725A64">
        <w:rPr>
          <w:lang w:val="en-GB"/>
        </w:rPr>
        <w:t xml:space="preserve">or maps </w:t>
      </w:r>
      <w:r w:rsidRPr="00725A64">
        <w:rPr>
          <w:lang w:val="en-GB"/>
        </w:rPr>
        <w:t xml:space="preserve">as introduced in Section </w:t>
      </w:r>
      <w:r w:rsidR="00FF39BE" w:rsidRPr="00FF7947">
        <w:rPr>
          <w:lang w:val="en-GB"/>
        </w:rPr>
        <w:fldChar w:fldCharType="begin"/>
      </w:r>
      <w:r w:rsidR="005C2EE1" w:rsidRPr="00725A64">
        <w:rPr>
          <w:lang w:val="en-GB"/>
        </w:rPr>
        <w:instrText xml:space="preserve"> REF _Ref315335785 \w \h </w:instrText>
      </w:r>
      <w:r w:rsidR="00FF39BE" w:rsidRPr="00FF7947">
        <w:rPr>
          <w:lang w:val="en-GB"/>
        </w:rPr>
      </w:r>
      <w:r w:rsidR="00FF39BE" w:rsidRPr="00FF7947">
        <w:rPr>
          <w:lang w:val="en-GB"/>
        </w:rPr>
        <w:fldChar w:fldCharType="separate"/>
      </w:r>
      <w:r w:rsidR="00AA153B">
        <w:rPr>
          <w:lang w:val="en-GB"/>
        </w:rPr>
        <w:t>3.1.5.4</w:t>
      </w:r>
      <w:r w:rsidR="00FF39BE" w:rsidRPr="00FF7947">
        <w:rPr>
          <w:lang w:val="en-GB"/>
        </w:rPr>
        <w:fldChar w:fldCharType="end"/>
      </w:r>
      <w:r w:rsidRPr="00725A64">
        <w:rPr>
          <w:lang w:val="en-GB"/>
        </w:rPr>
        <w:t xml:space="preserve">. Collections are a basis </w:t>
      </w:r>
      <w:r w:rsidRPr="00FF7947">
        <w:rPr>
          <w:lang w:val="en-GB"/>
        </w:rPr>
        <w:t>for iterations in the VIL template language (Section</w:t>
      </w:r>
      <w:r w:rsidR="00640383" w:rsidRPr="00725A64">
        <w:rPr>
          <w:lang w:val="en-GB"/>
        </w:rPr>
        <w:t xml:space="preserve"> </w:t>
      </w:r>
      <w:r w:rsidR="00FF39BE" w:rsidRPr="00FF7947">
        <w:rPr>
          <w:lang w:val="en-GB"/>
        </w:rPr>
        <w:fldChar w:fldCharType="begin"/>
      </w:r>
      <w:r w:rsidR="00640383" w:rsidRPr="00725A64">
        <w:rPr>
          <w:lang w:val="en-GB"/>
        </w:rPr>
        <w:instrText xml:space="preserve"> REF _Ref368407251 \w \h </w:instrText>
      </w:r>
      <w:r w:rsidR="00FF39BE" w:rsidRPr="00FF7947">
        <w:rPr>
          <w:lang w:val="en-GB"/>
        </w:rPr>
      </w:r>
      <w:r w:rsidR="00FF39BE" w:rsidRPr="00FF7947">
        <w:rPr>
          <w:lang w:val="en-GB"/>
        </w:rPr>
        <w:fldChar w:fldCharType="separate"/>
      </w:r>
      <w:r w:rsidR="00AA153B">
        <w:rPr>
          <w:lang w:val="en-GB"/>
        </w:rPr>
        <w:t>3.2.8.5</w:t>
      </w:r>
      <w:r w:rsidR="00FF39BE" w:rsidRPr="00FF7947">
        <w:rPr>
          <w:lang w:val="en-GB"/>
        </w:rPr>
        <w:fldChar w:fldCharType="end"/>
      </w:r>
      <w:r w:rsidRPr="00725A64">
        <w:rPr>
          <w:lang w:val="en-GB"/>
        </w:rPr>
        <w:t>) as well as for joins and map iterations in the VIL build language (Section</w:t>
      </w:r>
      <w:r w:rsidR="00640383" w:rsidRPr="00FF7947">
        <w:rPr>
          <w:lang w:val="en-GB"/>
        </w:rPr>
        <w:t xml:space="preserve"> </w:t>
      </w:r>
      <w:r w:rsidR="00FF39BE" w:rsidRPr="00FF7947">
        <w:rPr>
          <w:lang w:val="en-GB"/>
        </w:rPr>
        <w:fldChar w:fldCharType="begin"/>
      </w:r>
      <w:r w:rsidR="00640383" w:rsidRPr="00725A64">
        <w:rPr>
          <w:lang w:val="en-GB"/>
        </w:rPr>
        <w:instrText xml:space="preserve"> REF _Ref368407271 \w \h </w:instrText>
      </w:r>
      <w:r w:rsidR="00FF39BE" w:rsidRPr="00FF7947">
        <w:rPr>
          <w:lang w:val="en-GB"/>
        </w:rPr>
      </w:r>
      <w:r w:rsidR="00FF39BE" w:rsidRPr="00FF7947">
        <w:rPr>
          <w:lang w:val="en-GB"/>
        </w:rPr>
        <w:fldChar w:fldCharType="separate"/>
      </w:r>
      <w:r w:rsidR="00AA153B">
        <w:rPr>
          <w:lang w:val="en-GB"/>
        </w:rPr>
        <w:t>3.1.8.6</w:t>
      </w:r>
      <w:r w:rsidR="00FF39BE" w:rsidRPr="00FF7947">
        <w:rPr>
          <w:lang w:val="en-GB"/>
        </w:rPr>
        <w:fldChar w:fldCharType="end"/>
      </w:r>
      <w:r w:rsidRPr="00725A64">
        <w:rPr>
          <w:lang w:val="en-GB"/>
        </w:rPr>
        <w:t xml:space="preserve">). </w:t>
      </w:r>
      <w:r w:rsidR="004C1793" w:rsidRPr="00FF7947">
        <w:rPr>
          <w:lang w:val="en-GB"/>
        </w:rPr>
        <w:t xml:space="preserve">Therefore, we defined a </w:t>
      </w:r>
      <w:r w:rsidR="004C1793" w:rsidRPr="00725A64">
        <w:rPr>
          <w:lang w:val="en-GB"/>
        </w:rPr>
        <w:t xml:space="preserve">set of basic operations on the </w:t>
      </w:r>
      <w:r w:rsidR="00BA24CE" w:rsidRPr="00725A64">
        <w:rPr>
          <w:lang w:val="en-GB"/>
        </w:rPr>
        <w:t>art</w:t>
      </w:r>
      <w:ins w:id="1937" w:author="Holger Eichelberger" w:date="2015-09-15T11:03:00Z">
        <w:r w:rsidR="001B20D7">
          <w:rPr>
            <w:lang w:val="en-GB"/>
          </w:rPr>
          <w:t>i</w:t>
        </w:r>
      </w:ins>
      <w:del w:id="1938" w:author="Holger Eichelberger" w:date="2015-09-15T11:03:00Z">
        <w:r w:rsidR="00BA24CE" w:rsidRPr="00725A64" w:rsidDel="001B20D7">
          <w:rPr>
            <w:lang w:val="en-GB"/>
          </w:rPr>
          <w:delText>e</w:delText>
        </w:r>
      </w:del>
      <w:r w:rsidR="00BA24CE" w:rsidRPr="00725A64">
        <w:rPr>
          <w:lang w:val="en-GB"/>
        </w:rPr>
        <w:t>fact</w:t>
      </w:r>
      <w:r w:rsidR="004C1793" w:rsidRPr="00725A64">
        <w:rPr>
          <w:lang w:val="en-GB"/>
        </w:rPr>
        <w:t xml:space="preserve"> types and the </w:t>
      </w:r>
      <w:r w:rsidR="003A1EF8" w:rsidRPr="00725A64">
        <w:rPr>
          <w:rFonts w:ascii="Courier New" w:hAnsi="Courier New" w:cs="Courier New"/>
          <w:sz w:val="22"/>
          <w:szCs w:val="22"/>
          <w:lang w:val="en-GB"/>
        </w:rPr>
        <w:t>Configuration</w:t>
      </w:r>
      <w:r w:rsidR="004C1793" w:rsidRPr="00725A64">
        <w:rPr>
          <w:lang w:val="en-GB"/>
        </w:rPr>
        <w:t xml:space="preserve"> providing convenient access through selection and filtering. </w:t>
      </w:r>
      <w:del w:id="1939" w:author="Holger Eichelberger" w:date="2015-07-31T10:37:00Z">
        <w:r w:rsidR="004C1793" w:rsidRPr="00725A64" w:rsidDel="00CE04A8">
          <w:rPr>
            <w:lang w:val="en-GB"/>
          </w:rPr>
          <w:delText>However, w</w:delText>
        </w:r>
      </w:del>
      <w:ins w:id="1940" w:author="Holger Eichelberger" w:date="2015-09-15T09:47:00Z">
        <w:r w:rsidR="00461760">
          <w:rPr>
            <w:lang w:val="en-GB"/>
          </w:rPr>
          <w:t>This is expressed in terms of</w:t>
        </w:r>
      </w:ins>
      <w:del w:id="1941" w:author="Holger Eichelberger" w:date="2015-09-15T09:47:00Z">
        <w:r w:rsidR="004C1793" w:rsidRPr="00725A64" w:rsidDel="00461760">
          <w:rPr>
            <w:lang w:val="en-GB"/>
          </w:rPr>
          <w:delText xml:space="preserve">ith an increasing </w:delText>
        </w:r>
        <w:r w:rsidR="00BA24CE" w:rsidDel="00461760">
          <w:rPr>
            <w:lang w:val="en-GB"/>
          </w:rPr>
          <w:delText>amount</w:delText>
        </w:r>
        <w:r w:rsidR="00BA24CE" w:rsidRPr="00725A64" w:rsidDel="00461760">
          <w:rPr>
            <w:lang w:val="en-GB"/>
          </w:rPr>
          <w:delText xml:space="preserve"> </w:delText>
        </w:r>
        <w:r w:rsidR="004C1793" w:rsidRPr="00725A64" w:rsidDel="00461760">
          <w:rPr>
            <w:lang w:val="en-GB"/>
          </w:rPr>
          <w:delText xml:space="preserve">of information provided by the accessible types, </w:delText>
        </w:r>
        <w:r w:rsidR="0076638A" w:rsidRPr="00725A64" w:rsidDel="00461760">
          <w:rPr>
            <w:lang w:val="en-GB"/>
          </w:rPr>
          <w:delText xml:space="preserve">more and more collection access operations and related changes to the VIL types will be needed. </w:delText>
        </w:r>
      </w:del>
      <w:ins w:id="1942" w:author="Holger Eichelberger" w:date="2015-07-31T10:38:00Z">
        <w:r w:rsidR="00CE04A8">
          <w:rPr>
            <w:lang w:val="en-GB"/>
          </w:rPr>
          <w:t xml:space="preserve"> iterator expressions, which are </w:t>
        </w:r>
      </w:ins>
      <w:ins w:id="1943" w:author="Holger Eichelberger" w:date="2015-07-31T10:39:00Z">
        <w:r w:rsidR="00CE04A8">
          <w:rPr>
            <w:lang w:val="en-GB"/>
          </w:rPr>
          <w:t>called through the “</w:t>
        </w:r>
      </w:ins>
      <w:ins w:id="1944" w:author="Holger Eichelberger" w:date="2015-07-31T10:38:00Z">
        <w:r w:rsidR="00CE04A8">
          <w:rPr>
            <w:lang w:val="en-GB"/>
          </w:rPr>
          <w:t>-&gt;</w:t>
        </w:r>
      </w:ins>
      <w:ins w:id="1945" w:author="Holger Eichelberger" w:date="2015-07-31T10:39:00Z">
        <w:r w:rsidR="00CE04A8">
          <w:rPr>
            <w:lang w:val="en-GB"/>
          </w:rPr>
          <w:t>”</w:t>
        </w:r>
      </w:ins>
      <w:ins w:id="1946" w:author="Holger Eichelberger" w:date="2015-07-31T10:38:00Z">
        <w:r w:rsidR="00CE04A8">
          <w:rPr>
            <w:lang w:val="en-GB"/>
          </w:rPr>
          <w:t xml:space="preserve"> </w:t>
        </w:r>
      </w:ins>
      <w:ins w:id="1947" w:author="Holger Eichelberger" w:date="2015-09-15T09:48:00Z">
        <w:r w:rsidR="000A2774">
          <w:rPr>
            <w:lang w:val="en-GB"/>
          </w:rPr>
          <w:t>notation</w:t>
        </w:r>
      </w:ins>
      <w:ins w:id="1948" w:author="Holger Eichelberger" w:date="2015-07-31T10:39:00Z">
        <w:r w:rsidR="00CE04A8">
          <w:rPr>
            <w:lang w:val="en-GB"/>
          </w:rPr>
          <w:t xml:space="preserve"> rather than the </w:t>
        </w:r>
      </w:ins>
      <w:ins w:id="1949" w:author="Holger Eichelberger" w:date="2015-09-15T09:48:00Z">
        <w:r w:rsidR="003357FC">
          <w:rPr>
            <w:lang w:val="en-GB"/>
          </w:rPr>
          <w:t xml:space="preserve">dot-notation </w:t>
        </w:r>
      </w:ins>
      <w:ins w:id="1950" w:author="Holger Eichelberger" w:date="2015-07-31T10:39:00Z">
        <w:r w:rsidR="00CE04A8">
          <w:rPr>
            <w:lang w:val="en-GB"/>
          </w:rPr>
          <w:t xml:space="preserve">“.”. </w:t>
        </w:r>
      </w:ins>
      <w:del w:id="1951" w:author="Holger Eichelberger" w:date="2015-07-31T10:38:00Z">
        <w:r w:rsidR="005F09B8" w:rsidRPr="00725A64" w:rsidDel="00CE04A8">
          <w:rPr>
            <w:lang w:val="en-GB"/>
          </w:rPr>
          <w:delText>However, we refrained from a specific syntax for these operations as in IVML and rely</w:delText>
        </w:r>
        <w:r w:rsidR="00BA24CE" w:rsidDel="00CE04A8">
          <w:rPr>
            <w:lang w:val="en-GB"/>
          </w:rPr>
          <w:delText xml:space="preserve"> on</w:delText>
        </w:r>
        <w:r w:rsidR="005F09B8" w:rsidRPr="00725A64" w:rsidDel="00CE04A8">
          <w:rPr>
            <w:lang w:val="en-GB"/>
          </w:rPr>
          <w:delText xml:space="preserve"> implicit iterator variables </w:delText>
        </w:r>
        <w:r w:rsidR="00287FF3" w:rsidRPr="00725A64" w:rsidDel="00CE04A8">
          <w:rPr>
            <w:lang w:val="en-GB"/>
          </w:rPr>
          <w:delText>similar to other implicit variables in the VIL languages</w:delText>
        </w:r>
      </w:del>
      <w:del w:id="1952" w:author="Holger Eichelberger" w:date="2015-09-15T09:48:00Z">
        <w:r w:rsidR="005F09B8" w:rsidRPr="00725A64" w:rsidDel="000A2774">
          <w:rPr>
            <w:lang w:val="en-GB"/>
          </w:rPr>
          <w:delText>.</w:delText>
        </w:r>
        <w:r w:rsidR="00D81FA2" w:rsidRPr="00725A64" w:rsidDel="000A2774">
          <w:rPr>
            <w:lang w:val="en-GB"/>
          </w:rPr>
          <w:delText xml:space="preserve"> </w:delText>
        </w:r>
      </w:del>
      <w:r w:rsidR="00F06AAE" w:rsidRPr="00725A64">
        <w:rPr>
          <w:lang w:val="en-GB"/>
        </w:rPr>
        <w:t xml:space="preserve">One example is the </w:t>
      </w:r>
      <w:r w:rsidR="00D81FA2" w:rsidRPr="00725A64">
        <w:rPr>
          <w:b/>
          <w:lang w:val="en-GB"/>
        </w:rPr>
        <w:t>select</w:t>
      </w:r>
      <w:r w:rsidR="008D182F" w:rsidRPr="00725A64">
        <w:rPr>
          <w:lang w:val="en-GB"/>
        </w:rPr>
        <w:t xml:space="preserve"> operation, which returns all elements of a collection complying to a certain </w:t>
      </w:r>
      <w:r w:rsidR="00042D47" w:rsidRPr="00725A64">
        <w:rPr>
          <w:lang w:val="en-GB"/>
        </w:rPr>
        <w:t xml:space="preserve">Boolean </w:t>
      </w:r>
      <w:r w:rsidR="008D182F" w:rsidRPr="00725A64">
        <w:rPr>
          <w:lang w:val="en-GB"/>
        </w:rPr>
        <w:t>selection expression.</w:t>
      </w:r>
      <w:r w:rsidR="00F5501D" w:rsidRPr="00725A64">
        <w:rPr>
          <w:lang w:val="en-GB"/>
        </w:rPr>
        <w:t xml:space="preserve"> An example for an expression with a</w:t>
      </w:r>
      <w:r w:rsidR="002B1F36">
        <w:rPr>
          <w:lang w:val="en-GB"/>
        </w:rPr>
        <w:t>n</w:t>
      </w:r>
      <w:r w:rsidR="00F5501D" w:rsidRPr="00725A64">
        <w:rPr>
          <w:lang w:val="en-GB"/>
        </w:rPr>
        <w:t xml:space="preserve"> iterator </w:t>
      </w:r>
      <w:r w:rsidR="002B1F36">
        <w:rPr>
          <w:lang w:val="en-GB"/>
        </w:rPr>
        <w:t>variable</w:t>
      </w:r>
      <w:r w:rsidR="002F1A99">
        <w:rPr>
          <w:rStyle w:val="FootnoteReference"/>
          <w:lang w:val="en-GB"/>
        </w:rPr>
        <w:footnoteReference w:id="12"/>
      </w:r>
      <w:r w:rsidR="002B1F36">
        <w:rPr>
          <w:lang w:val="en-GB"/>
        </w:rPr>
        <w:t xml:space="preserve"> </w:t>
      </w:r>
      <w:r w:rsidR="00F5501D" w:rsidRPr="00725A64">
        <w:rPr>
          <w:lang w:val="en-GB"/>
        </w:rPr>
        <w:t>is</w:t>
      </w:r>
    </w:p>
    <w:p w:rsidR="00A749B6" w:rsidRDefault="00F5501D"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r w:rsidR="002B1F36" w:rsidRPr="00725A64">
        <w:rPr>
          <w:rFonts w:ascii="Courier New" w:hAnsi="Courier New" w:cs="Courier New"/>
          <w:sz w:val="22"/>
          <w:szCs w:val="22"/>
          <w:lang w:val="en-GB"/>
        </w:rPr>
        <w:t>(</w:t>
      </w:r>
      <w:proofErr w:type="gramEnd"/>
      <w:r w:rsidR="002B1F36" w:rsidRPr="00725A64">
        <w:rPr>
          <w:rFonts w:ascii="Courier New" w:hAnsi="Courier New" w:cs="Courier New"/>
          <w:sz w:val="22"/>
          <w:szCs w:val="22"/>
          <w:lang w:val="en-GB"/>
        </w:rPr>
        <w:t>)</w:t>
      </w:r>
      <w:r w:rsidR="002B1F36">
        <w:rPr>
          <w:rFonts w:ascii="Courier New" w:hAnsi="Courier New" w:cs="Courier New"/>
          <w:sz w:val="22"/>
          <w:szCs w:val="22"/>
          <w:lang w:val="en-GB"/>
        </w:rPr>
        <w:t>-&gt;</w:t>
      </w:r>
      <w:r w:rsidRPr="00725A64">
        <w:rPr>
          <w:rFonts w:ascii="Courier New" w:hAnsi="Courier New" w:cs="Courier New"/>
          <w:sz w:val="22"/>
          <w:szCs w:val="22"/>
          <w:lang w:val="en-GB"/>
        </w:rPr>
        <w:t>select(</w:t>
      </w:r>
      <w:r w:rsidR="002B1F36">
        <w:rPr>
          <w:rFonts w:ascii="Courier New" w:hAnsi="Courier New" w:cs="Courier New"/>
          <w:sz w:val="22"/>
          <w:szCs w:val="22"/>
          <w:lang w:val="en-GB"/>
        </w:rPr>
        <w:t>i|i</w:t>
      </w:r>
      <w:r w:rsidRPr="00725A64">
        <w:rPr>
          <w:rFonts w:ascii="Courier New" w:hAnsi="Courier New" w:cs="Courier New"/>
          <w:sz w:val="22"/>
          <w:szCs w:val="22"/>
          <w:lang w:val="en-GB"/>
        </w:rPr>
        <w:t>.name().length()</w:t>
      </w:r>
      <w:ins w:id="1955" w:author="Holger Eichelberger" w:date="2015-07-31T10:37: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F5501D" w:rsidRDefault="002B1F36" w:rsidP="00014943">
      <w:pPr>
        <w:rPr>
          <w:lang w:val="en-GB"/>
        </w:rPr>
      </w:pPr>
      <w:proofErr w:type="gramStart"/>
      <w:r>
        <w:rPr>
          <w:lang w:val="en-GB"/>
        </w:rPr>
        <w:t>or</w:t>
      </w:r>
      <w:proofErr w:type="gramEnd"/>
      <w:r>
        <w:rPr>
          <w:lang w:val="en-GB"/>
        </w:rPr>
        <w:t xml:space="preserve"> with explicit types</w:t>
      </w:r>
      <w:r w:rsidR="003C5FD9">
        <w:rPr>
          <w:lang w:val="en-GB"/>
        </w:rPr>
        <w:t xml:space="preserve"> (of course the type must match the collection type</w:t>
      </w:r>
      <w:r w:rsidR="00CC012C">
        <w:rPr>
          <w:lang w:val="en-GB"/>
        </w:rPr>
        <w:t>)</w:t>
      </w:r>
    </w:p>
    <w:p w:rsidR="00A749B6" w:rsidRDefault="002B1F36" w:rsidP="00A749B6">
      <w:pPr>
        <w:jc w:val="left"/>
        <w:rPr>
          <w:rFonts w:ascii="Courier New" w:hAnsi="Courier New" w:cs="Courier New"/>
          <w:sz w:val="22"/>
          <w:szCs w:val="22"/>
          <w:lang w:val="en-GB"/>
        </w:rPr>
      </w:pPr>
      <w:proofErr w:type="gramStart"/>
      <w:r w:rsidRPr="00725A64">
        <w:rPr>
          <w:rFonts w:ascii="Courier New" w:hAnsi="Courier New" w:cs="Courier New"/>
          <w:sz w:val="22"/>
          <w:szCs w:val="22"/>
          <w:lang w:val="en-GB"/>
        </w:rPr>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r w:rsidRPr="00725A64">
        <w:rPr>
          <w:rFonts w:ascii="Courier New" w:hAnsi="Courier New" w:cs="Courier New"/>
          <w:sz w:val="22"/>
          <w:szCs w:val="22"/>
          <w:lang w:val="en-GB"/>
        </w:rPr>
        <w:t>select(</w:t>
      </w:r>
      <w:r>
        <w:rPr>
          <w:rFonts w:ascii="Courier New" w:hAnsi="Courier New" w:cs="Courier New"/>
          <w:sz w:val="22"/>
          <w:szCs w:val="22"/>
          <w:lang w:val="en-GB"/>
        </w:rPr>
        <w:br/>
      </w:r>
      <w:ins w:id="1956" w:author="Holger Eichelberger" w:date="2015-08-10T16:47:00Z">
        <w:r w:rsidR="00F775D0">
          <w:rPr>
            <w:rFonts w:ascii="Courier New" w:hAnsi="Courier New" w:cs="Courier New"/>
            <w:sz w:val="22"/>
            <w:szCs w:val="22"/>
            <w:lang w:val="en-GB"/>
          </w:rPr>
          <w:t xml:space="preserve">  </w:t>
        </w:r>
      </w:ins>
      <w:r>
        <w:rPr>
          <w:rFonts w:ascii="Courier New" w:hAnsi="Courier New" w:cs="Courier New"/>
          <w:sz w:val="22"/>
          <w:szCs w:val="22"/>
          <w:lang w:val="en-GB"/>
        </w:rPr>
        <w:t>DecisionVariable i|i</w:t>
      </w:r>
      <w:r w:rsidRPr="00725A64">
        <w:rPr>
          <w:rFonts w:ascii="Courier New" w:hAnsi="Courier New" w:cs="Courier New"/>
          <w:sz w:val="22"/>
          <w:szCs w:val="22"/>
          <w:lang w:val="en-GB"/>
        </w:rPr>
        <w:t>.name().length()</w:t>
      </w:r>
      <w:ins w:id="1957" w:author="Holger Eichelberger" w:date="2015-07-31T10:36:00Z">
        <w:r w:rsidR="00CE04A8">
          <w:rPr>
            <w:rFonts w:ascii="Courier New" w:hAnsi="Courier New" w:cs="Courier New"/>
            <w:sz w:val="22"/>
            <w:szCs w:val="22"/>
            <w:lang w:val="en-GB"/>
          </w:rPr>
          <w:t>=</w:t>
        </w:r>
      </w:ins>
      <w:r w:rsidRPr="00725A64">
        <w:rPr>
          <w:rFonts w:ascii="Courier New" w:hAnsi="Courier New" w:cs="Courier New"/>
          <w:sz w:val="22"/>
          <w:szCs w:val="22"/>
          <w:lang w:val="en-GB"/>
        </w:rPr>
        <w:t>= 10)</w:t>
      </w:r>
    </w:p>
    <w:p w:rsidR="00B47A7A" w:rsidRDefault="00BC293C">
      <w:pPr>
        <w:rPr>
          <w:lang w:val="en-GB"/>
        </w:rPr>
      </w:pPr>
      <w:r>
        <w:rPr>
          <w:lang w:val="en-GB"/>
        </w:rPr>
        <w:t>Both expressions</w:t>
      </w:r>
      <w:r w:rsidR="00F5501D" w:rsidRPr="00725A64">
        <w:rPr>
          <w:lang w:val="en-GB"/>
        </w:rPr>
        <w:t xml:space="preserve"> return those decision variables with a name of length 10.</w:t>
      </w:r>
      <w:r w:rsidR="00021600">
        <w:rPr>
          <w:lang w:val="en-GB"/>
        </w:rPr>
        <w:t xml:space="preserve"> In addition to select, also a generic sort operation is provided for sequences.</w:t>
      </w:r>
    </w:p>
    <w:p w:rsidR="0039608F" w:rsidRDefault="0039608F" w:rsidP="001F5818">
      <w:pPr>
        <w:rPr>
          <w:ins w:id="1958" w:author="Holger Eichelberger" w:date="2015-08-10T16:47:00Z"/>
          <w:lang w:val="en-GB"/>
        </w:rPr>
      </w:pPr>
      <w:ins w:id="1959" w:author="Holger Eichelberger" w:date="2015-08-10T09:07:00Z">
        <w:r>
          <w:rPr>
            <w:lang w:val="en-GB"/>
          </w:rPr>
          <w:t xml:space="preserve">Other examples for collection iterator expressions are the </w:t>
        </w:r>
        <w:r w:rsidR="00FF39BE" w:rsidRPr="00FF39BE">
          <w:rPr>
            <w:b/>
            <w:lang w:val="en-GB"/>
            <w:rPrChange w:id="1960" w:author="Holger Eichelberger" w:date="2015-08-10T09:07:00Z">
              <w:rPr>
                <w:color w:val="0000FF"/>
                <w:u w:val="single"/>
                <w:lang w:val="en-GB"/>
              </w:rPr>
            </w:rPrChange>
          </w:rPr>
          <w:t>collect</w:t>
        </w:r>
        <w:r>
          <w:rPr>
            <w:lang w:val="en-GB"/>
          </w:rPr>
          <w:t xml:space="preserve"> and </w:t>
        </w:r>
        <w:r w:rsidR="00FF39BE" w:rsidRPr="00FF39BE">
          <w:rPr>
            <w:b/>
            <w:lang w:val="en-GB"/>
            <w:rPrChange w:id="1961" w:author="Holger Eichelberger" w:date="2015-08-10T09:07:00Z">
              <w:rPr>
                <w:color w:val="0000FF"/>
                <w:u w:val="single"/>
                <w:lang w:val="en-GB"/>
              </w:rPr>
            </w:rPrChange>
          </w:rPr>
          <w:t>apply</w:t>
        </w:r>
        <w:r>
          <w:rPr>
            <w:lang w:val="en-GB"/>
          </w:rPr>
          <w:t xml:space="preserve"> operations also known from IVML / OCL.</w:t>
        </w:r>
      </w:ins>
      <w:ins w:id="1962" w:author="Holger Eichelberger" w:date="2015-08-10T16:47:00Z">
        <w:r w:rsidR="00F775D0">
          <w:rPr>
            <w:lang w:val="en-GB"/>
          </w:rPr>
          <w:t xml:space="preserve"> While collection returns the value of an expression for each element of a collection, apply allows defining arbitrary iterative expressions.</w:t>
        </w:r>
      </w:ins>
      <w:ins w:id="1963" w:author="Holger Eichelberger" w:date="2015-08-10T16:48:00Z">
        <w:r w:rsidR="00F775D0">
          <w:rPr>
            <w:lang w:val="en-GB"/>
          </w:rPr>
          <w:t xml:space="preserve"> Following the example shown above, </w:t>
        </w:r>
      </w:ins>
      <w:ins w:id="1964" w:author="Holger Eichelberger" w:date="2015-08-10T16:49:00Z">
        <w:r w:rsidR="00F775D0">
          <w:rPr>
            <w:lang w:val="en-GB"/>
          </w:rPr>
          <w:t>t</w:t>
        </w:r>
      </w:ins>
      <w:ins w:id="1965" w:author="Holger Eichelberger" w:date="2015-08-10T16:48:00Z">
        <w:r w:rsidR="00F775D0">
          <w:rPr>
            <w:lang w:val="en-GB"/>
          </w:rPr>
          <w:t xml:space="preserve">he </w:t>
        </w:r>
        <w:r w:rsidR="00FF39BE" w:rsidRPr="00FF39BE">
          <w:rPr>
            <w:i/>
            <w:lang w:val="en-GB"/>
            <w:rPrChange w:id="1966" w:author="Holger Eichelberger" w:date="2015-08-10T16:51:00Z">
              <w:rPr>
                <w:color w:val="0000FF"/>
                <w:u w:val="single"/>
                <w:lang w:val="en-GB"/>
              </w:rPr>
            </w:rPrChange>
          </w:rPr>
          <w:t>basic form</w:t>
        </w:r>
        <w:r w:rsidR="00F775D0">
          <w:rPr>
            <w:lang w:val="en-GB"/>
          </w:rPr>
          <w:t xml:space="preserve"> of apply is</w:t>
        </w:r>
      </w:ins>
    </w:p>
    <w:p w:rsidR="00F775D0" w:rsidRDefault="00F775D0" w:rsidP="00F775D0">
      <w:pPr>
        <w:jc w:val="left"/>
        <w:rPr>
          <w:ins w:id="1967" w:author="Holger Eichelberger" w:date="2015-08-10T16:47:00Z"/>
          <w:rFonts w:ascii="Courier New" w:hAnsi="Courier New" w:cs="Courier New"/>
          <w:sz w:val="22"/>
          <w:szCs w:val="22"/>
          <w:lang w:val="en-GB"/>
        </w:rPr>
      </w:pPr>
      <w:proofErr w:type="gramStart"/>
      <w:ins w:id="1968" w:author="Holger Eichelberger" w:date="2015-08-10T16:47:00Z">
        <w:r w:rsidRPr="00725A64">
          <w:rPr>
            <w:rFonts w:ascii="Courier New" w:hAnsi="Courier New" w:cs="Courier New"/>
            <w:sz w:val="22"/>
            <w:szCs w:val="22"/>
            <w:lang w:val="en-GB"/>
          </w:rPr>
          <w:lastRenderedPageBreak/>
          <w:t>configuration.variables(</w:t>
        </w:r>
        <w:proofErr w:type="gramEnd"/>
        <w:r w:rsidRPr="00725A64">
          <w:rPr>
            <w:rFonts w:ascii="Courier New" w:hAnsi="Courier New" w:cs="Courier New"/>
            <w:sz w:val="22"/>
            <w:szCs w:val="22"/>
            <w:lang w:val="en-GB"/>
          </w:rPr>
          <w:t>)</w:t>
        </w:r>
        <w:r>
          <w:rPr>
            <w:rFonts w:ascii="Courier New" w:hAnsi="Courier New" w:cs="Courier New"/>
            <w:sz w:val="22"/>
            <w:szCs w:val="22"/>
            <w:lang w:val="en-GB"/>
          </w:rPr>
          <w:t>-&gt;</w:t>
        </w:r>
      </w:ins>
      <w:ins w:id="1969" w:author="Holger Eichelberger" w:date="2015-08-10T16:49:00Z">
        <w:r>
          <w:rPr>
            <w:rFonts w:ascii="Courier New" w:hAnsi="Courier New" w:cs="Courier New"/>
            <w:sz w:val="22"/>
            <w:szCs w:val="22"/>
            <w:lang w:val="en-GB"/>
          </w:rPr>
          <w:t>apply</w:t>
        </w:r>
      </w:ins>
      <w:ins w:id="1970" w:author="Holger Eichelberger" w:date="2015-08-10T16:47:00Z">
        <w:r w:rsidRPr="00725A64">
          <w:rPr>
            <w:rFonts w:ascii="Courier New" w:hAnsi="Courier New" w:cs="Courier New"/>
            <w:sz w:val="22"/>
            <w:szCs w:val="22"/>
            <w:lang w:val="en-GB"/>
          </w:rPr>
          <w:t>(</w:t>
        </w:r>
      </w:ins>
      <w:ins w:id="1971" w:author="Holger Eichelberger" w:date="2015-08-10T16:48:00Z">
        <w:r>
          <w:rPr>
            <w:rFonts w:ascii="Courier New" w:hAnsi="Courier New" w:cs="Courier New"/>
            <w:sz w:val="22"/>
            <w:szCs w:val="22"/>
            <w:lang w:val="en-GB"/>
          </w:rPr>
          <w:t xml:space="preserve">Integer r = 0; </w:t>
        </w:r>
      </w:ins>
      <w:ins w:id="1972" w:author="Holger Eichelberger" w:date="2015-08-10T16:47:00Z">
        <w:r>
          <w:rPr>
            <w:rFonts w:ascii="Courier New" w:hAnsi="Courier New" w:cs="Courier New"/>
            <w:sz w:val="22"/>
            <w:szCs w:val="22"/>
            <w:lang w:val="en-GB"/>
          </w:rPr>
          <w:t>i|</w:t>
        </w:r>
      </w:ins>
      <w:ins w:id="1973" w:author="Holger Eichelberger" w:date="2015-08-10T16:48:00Z">
        <w:r>
          <w:rPr>
            <w:rFonts w:ascii="Courier New" w:hAnsi="Courier New" w:cs="Courier New"/>
            <w:sz w:val="22"/>
            <w:szCs w:val="22"/>
            <w:lang w:val="en-GB"/>
          </w:rPr>
          <w:br/>
          <w:t xml:space="preserve">  r = r + </w:t>
        </w:r>
      </w:ins>
      <w:ins w:id="1974" w:author="Holger Eichelberger" w:date="2015-08-10T16:47:00Z">
        <w:r>
          <w:rPr>
            <w:rFonts w:ascii="Courier New" w:hAnsi="Courier New" w:cs="Courier New"/>
            <w:sz w:val="22"/>
            <w:szCs w:val="22"/>
            <w:lang w:val="en-GB"/>
          </w:rPr>
          <w:t>i</w:t>
        </w:r>
        <w:r w:rsidRPr="00725A64">
          <w:rPr>
            <w:rFonts w:ascii="Courier New" w:hAnsi="Courier New" w:cs="Courier New"/>
            <w:sz w:val="22"/>
            <w:szCs w:val="22"/>
            <w:lang w:val="en-GB"/>
          </w:rPr>
          <w:t>.name().length())</w:t>
        </w:r>
      </w:ins>
    </w:p>
    <w:p w:rsidR="00F775D0" w:rsidRDefault="00F775D0" w:rsidP="001F5818">
      <w:pPr>
        <w:rPr>
          <w:ins w:id="1975" w:author="Holger Eichelberger" w:date="2015-08-10T16:47:00Z"/>
          <w:lang w:val="en-GB"/>
        </w:rPr>
      </w:pPr>
      <w:ins w:id="1976" w:author="Holger Eichelberger" w:date="2015-08-10T16:49:00Z">
        <w:r>
          <w:rPr>
            <w:lang w:val="en-GB"/>
          </w:rPr>
          <w:t>The first declarator defines the aggregator</w:t>
        </w:r>
        <w:r w:rsidR="0045340C">
          <w:rPr>
            <w:lang w:val="en-GB"/>
          </w:rPr>
          <w:t xml:space="preserve">, the second the iterator over the collection, while the expression modifies the aggregator successively. </w:t>
        </w:r>
      </w:ins>
      <w:ins w:id="1977" w:author="Holger Eichelberger" w:date="2015-08-10T16:50:00Z">
        <w:r w:rsidR="0045340C">
          <w:rPr>
            <w:lang w:val="en-GB"/>
          </w:rPr>
          <w:t xml:space="preserve">In this form, the result type of apply corresponds to the type of the aggregator and its value is the value of the aggregator at the end of the iteration. </w:t>
        </w:r>
      </w:ins>
      <w:ins w:id="1978" w:author="Holger Eichelberger" w:date="2015-08-10T18:01:00Z">
        <w:r w:rsidR="00D35D52">
          <w:rPr>
            <w:lang w:val="en-GB"/>
          </w:rPr>
          <w:t xml:space="preserve">Please note that aggregators must be initialized with a default value, while iterators must not have a default value (implicitly taken from the collection an iterator is applied to). </w:t>
        </w:r>
      </w:ins>
      <w:ins w:id="1979" w:author="Holger Eichelberger" w:date="2015-08-10T16:50:00Z">
        <w:r w:rsidR="0045340C">
          <w:rPr>
            <w:lang w:val="en-GB"/>
          </w:rPr>
          <w:t xml:space="preserve">The short form </w:t>
        </w:r>
      </w:ins>
      <w:ins w:id="1980" w:author="Holger Eichelberger" w:date="2015-08-10T16:51:00Z">
        <w:r w:rsidR="0045340C">
          <w:rPr>
            <w:lang w:val="en-GB"/>
          </w:rPr>
          <w:t>of apply does not define an aggregator and, thus, just iterates over the collection without result to be returned.</w:t>
        </w:r>
      </w:ins>
      <w:ins w:id="1981" w:author="Holger Eichelberger" w:date="2015-08-10T16:52:00Z">
        <w:r w:rsidR="0045340C">
          <w:rPr>
            <w:lang w:val="en-GB"/>
          </w:rPr>
          <w:t xml:space="preserve"> Assuming that </w:t>
        </w:r>
      </w:ins>
      <w:proofErr w:type="gramStart"/>
      <w:ins w:id="1982" w:author="Holger Eichelberger" w:date="2015-08-10T16:53:00Z">
        <w:r w:rsidR="0045340C">
          <w:rPr>
            <w:rFonts w:ascii="Courier New" w:hAnsi="Courier New" w:cs="Courier New"/>
            <w:sz w:val="22"/>
            <w:szCs w:val="22"/>
            <w:lang w:val="en-GB"/>
          </w:rPr>
          <w:t>files</w:t>
        </w:r>
      </w:ins>
      <w:ins w:id="1983" w:author="Holger Eichelberger" w:date="2015-08-10T16:52:00Z">
        <w:r w:rsidR="0045340C">
          <w:rPr>
            <w:lang w:val="en-GB"/>
          </w:rPr>
          <w:t xml:space="preserve"> </w:t>
        </w:r>
      </w:ins>
      <w:ins w:id="1984" w:author="Holger Eichelberger" w:date="2015-08-10T16:53:00Z">
        <w:r w:rsidR="0045340C">
          <w:rPr>
            <w:lang w:val="en-GB"/>
          </w:rPr>
          <w:t>is</w:t>
        </w:r>
        <w:proofErr w:type="gramEnd"/>
        <w:r w:rsidR="0045340C">
          <w:rPr>
            <w:lang w:val="en-GB"/>
          </w:rPr>
          <w:t xml:space="preserve"> a collection of </w:t>
        </w:r>
        <w:r w:rsidR="0045340C">
          <w:rPr>
            <w:rFonts w:ascii="Courier New" w:hAnsi="Courier New" w:cs="Courier New"/>
            <w:sz w:val="22"/>
            <w:szCs w:val="22"/>
            <w:lang w:val="en-GB"/>
          </w:rPr>
          <w:t>FileArtifact</w:t>
        </w:r>
        <w:r w:rsidR="0045340C">
          <w:rPr>
            <w:lang w:val="en-GB"/>
          </w:rPr>
          <w:t>, then the following e</w:t>
        </w:r>
        <w:r w:rsidR="001B20D7">
          <w:rPr>
            <w:lang w:val="en-GB"/>
          </w:rPr>
          <w:t>xpression deletes all those art</w:t>
        </w:r>
      </w:ins>
      <w:ins w:id="1985" w:author="Holger Eichelberger" w:date="2015-09-15T11:03:00Z">
        <w:r w:rsidR="001B20D7">
          <w:rPr>
            <w:lang w:val="en-GB"/>
          </w:rPr>
          <w:t>i</w:t>
        </w:r>
      </w:ins>
      <w:ins w:id="1986" w:author="Holger Eichelberger" w:date="2015-08-10T16:53:00Z">
        <w:r w:rsidR="0045340C">
          <w:rPr>
            <w:lang w:val="en-GB"/>
          </w:rPr>
          <w:t>facts.</w:t>
        </w:r>
      </w:ins>
    </w:p>
    <w:p w:rsidR="0045340C" w:rsidRDefault="0045340C" w:rsidP="0045340C">
      <w:pPr>
        <w:jc w:val="left"/>
        <w:rPr>
          <w:ins w:id="1987" w:author="Holger Eichelberger" w:date="2015-08-10T16:51:00Z"/>
          <w:rFonts w:ascii="Courier New" w:hAnsi="Courier New" w:cs="Courier New"/>
          <w:sz w:val="22"/>
          <w:szCs w:val="22"/>
          <w:lang w:val="en-GB"/>
        </w:rPr>
      </w:pPr>
      <w:proofErr w:type="gramStart"/>
      <w:ins w:id="1988" w:author="Holger Eichelberger" w:date="2015-08-10T16:51:00Z">
        <w:r>
          <w:rPr>
            <w:rFonts w:ascii="Courier New" w:hAnsi="Courier New" w:cs="Courier New"/>
            <w:sz w:val="22"/>
            <w:szCs w:val="22"/>
            <w:lang w:val="en-GB"/>
          </w:rPr>
          <w:t>files</w:t>
        </w:r>
        <w:proofErr w:type="gramEnd"/>
        <w:r>
          <w:rPr>
            <w:rFonts w:ascii="Courier New" w:hAnsi="Courier New" w:cs="Courier New"/>
            <w:sz w:val="22"/>
            <w:szCs w:val="22"/>
            <w:lang w:val="en-GB"/>
          </w:rPr>
          <w:t>-&gt;apply</w:t>
        </w:r>
        <w:r w:rsidRPr="00725A64">
          <w:rPr>
            <w:rFonts w:ascii="Courier New" w:hAnsi="Courier New" w:cs="Courier New"/>
            <w:sz w:val="22"/>
            <w:szCs w:val="22"/>
            <w:lang w:val="en-GB"/>
          </w:rPr>
          <w:t>(</w:t>
        </w:r>
        <w:r>
          <w:rPr>
            <w:rFonts w:ascii="Courier New" w:hAnsi="Courier New" w:cs="Courier New"/>
            <w:sz w:val="22"/>
            <w:szCs w:val="22"/>
            <w:lang w:val="en-GB"/>
          </w:rPr>
          <w:t>f|</w:t>
        </w:r>
      </w:ins>
      <w:ins w:id="1989" w:author="Holger Eichelberger" w:date="2015-08-10T16:52:00Z">
        <w:r>
          <w:rPr>
            <w:rFonts w:ascii="Courier New" w:hAnsi="Courier New" w:cs="Courier New"/>
            <w:sz w:val="22"/>
            <w:szCs w:val="22"/>
            <w:lang w:val="en-GB"/>
          </w:rPr>
          <w:t>f.delete</w:t>
        </w:r>
      </w:ins>
      <w:ins w:id="1990" w:author="Holger Eichelberger" w:date="2015-08-10T16:53:00Z">
        <w:r>
          <w:rPr>
            <w:rFonts w:ascii="Courier New" w:hAnsi="Courier New" w:cs="Courier New"/>
            <w:sz w:val="22"/>
            <w:szCs w:val="22"/>
            <w:lang w:val="en-GB"/>
          </w:rPr>
          <w:t>()</w:t>
        </w:r>
      </w:ins>
      <w:ins w:id="1991" w:author="Holger Eichelberger" w:date="2015-08-10T16:51:00Z">
        <w:r w:rsidRPr="00725A64">
          <w:rPr>
            <w:rFonts w:ascii="Courier New" w:hAnsi="Courier New" w:cs="Courier New"/>
            <w:sz w:val="22"/>
            <w:szCs w:val="22"/>
            <w:lang w:val="en-GB"/>
          </w:rPr>
          <w:t>)</w:t>
        </w:r>
      </w:ins>
    </w:p>
    <w:p w:rsidR="001F5818" w:rsidRDefault="001F5818" w:rsidP="001F5818">
      <w:pPr>
        <w:rPr>
          <w:ins w:id="1992" w:author="Holger Eichelberger" w:date="2015-07-31T13:57:00Z"/>
          <w:lang w:val="en-GB"/>
        </w:rPr>
      </w:pPr>
      <w:ins w:id="1993" w:author="Holger Eichelberger" w:date="2015-07-31T10:32:00Z">
        <w:r>
          <w:rPr>
            <w:lang w:val="en-GB"/>
          </w:rPr>
          <w:t xml:space="preserve">Some operations can provide implicit collections so that iterator variables and dependent expressions can be applied similarly. </w:t>
        </w:r>
      </w:ins>
      <w:ins w:id="1994" w:author="Holger Eichelberger" w:date="2015-07-31T13:58:00Z">
        <w:r w:rsidR="00736427">
          <w:rPr>
            <w:lang w:val="en-GB"/>
          </w:rPr>
          <w:t xml:space="preserve">One example is the deleteStatement operation provided by the JavaMethod (Section </w:t>
        </w:r>
        <w:r w:rsidR="00FF39BE">
          <w:rPr>
            <w:lang w:val="en-GB"/>
          </w:rPr>
          <w:fldChar w:fldCharType="begin"/>
        </w:r>
        <w:r w:rsidR="00736427">
          <w:rPr>
            <w:lang w:val="en-GB"/>
          </w:rPr>
          <w:instrText xml:space="preserve"> REF _Ref393271274 \r \h </w:instrText>
        </w:r>
      </w:ins>
      <w:r w:rsidR="00FF39BE">
        <w:rPr>
          <w:lang w:val="en-GB"/>
        </w:rPr>
      </w:r>
      <w:r w:rsidR="00FF39BE">
        <w:rPr>
          <w:lang w:val="en-GB"/>
        </w:rPr>
        <w:fldChar w:fldCharType="separate"/>
      </w:r>
      <w:ins w:id="1995" w:author="Holger Eichelberger" w:date="2015-07-31T13:58:00Z">
        <w:r w:rsidR="00736427">
          <w:rPr>
            <w:lang w:val="en-GB"/>
          </w:rPr>
          <w:t>3.5.2</w:t>
        </w:r>
        <w:r w:rsidR="00FF39BE">
          <w:rPr>
            <w:lang w:val="en-GB"/>
          </w:rPr>
          <w:fldChar w:fldCharType="end"/>
        </w:r>
        <w:r w:rsidR="00736427">
          <w:rPr>
            <w:lang w:val="en-GB"/>
          </w:rPr>
          <w:t xml:space="preserve">). Given such a </w:t>
        </w:r>
      </w:ins>
      <w:ins w:id="1996" w:author="Holger Eichelberger" w:date="2015-08-10T16:53:00Z">
        <w:r w:rsidR="00863EDA">
          <w:rPr>
            <w:lang w:val="en-GB"/>
          </w:rPr>
          <w:t xml:space="preserve">Java </w:t>
        </w:r>
      </w:ins>
      <w:ins w:id="1997" w:author="Holger Eichelberger" w:date="2015-07-31T13:58:00Z">
        <w:r w:rsidR="00736427">
          <w:rPr>
            <w:lang w:val="en-GB"/>
          </w:rPr>
          <w:t>method, one can delete all JavaCalls matching the condition given by the iterator</w:t>
        </w:r>
      </w:ins>
      <w:ins w:id="1998" w:author="Holger Eichelberger" w:date="2015-07-31T13:59:00Z">
        <w:r w:rsidR="00736427">
          <w:rPr>
            <w:lang w:val="en-GB"/>
          </w:rPr>
          <w:t xml:space="preserve"> expression</w:t>
        </w:r>
      </w:ins>
      <w:ins w:id="1999" w:author="Holger Eichelberger" w:date="2015-08-10T16:54:00Z">
        <w:r w:rsidR="00160D94">
          <w:rPr>
            <w:lang w:val="en-GB"/>
          </w:rPr>
          <w:t xml:space="preserve"> as </w:t>
        </w:r>
      </w:ins>
      <w:ins w:id="2000" w:author="Holger Eichelberger" w:date="2015-07-31T13:59:00Z">
        <w:r w:rsidR="00736427">
          <w:rPr>
            <w:lang w:val="en-GB"/>
          </w:rPr>
          <w:t>shown below:</w:t>
        </w:r>
      </w:ins>
    </w:p>
    <w:p w:rsidR="00736427" w:rsidRPr="00736427" w:rsidRDefault="00736427" w:rsidP="00736427">
      <w:pPr>
        <w:jc w:val="left"/>
        <w:rPr>
          <w:ins w:id="2001" w:author="Holger Eichelberger" w:date="2015-07-31T10:32:00Z"/>
          <w:rFonts w:ascii="Courier New" w:hAnsi="Courier New" w:cs="Courier New"/>
          <w:sz w:val="22"/>
          <w:szCs w:val="22"/>
          <w:lang w:val="en-GB"/>
        </w:rPr>
      </w:pPr>
      <w:proofErr w:type="gramStart"/>
      <w:ins w:id="2002" w:author="Holger Eichelberger" w:date="2015-07-31T13:57:00Z">
        <w:r w:rsidRPr="00736427">
          <w:rPr>
            <w:rFonts w:ascii="Courier New" w:hAnsi="Courier New" w:cs="Courier New"/>
            <w:sz w:val="22"/>
            <w:szCs w:val="22"/>
            <w:lang w:val="en-GB"/>
          </w:rPr>
          <w:t>method</w:t>
        </w:r>
        <w:proofErr w:type="gramEnd"/>
        <w:r w:rsidRPr="00736427">
          <w:rPr>
            <w:rFonts w:ascii="Courier New" w:hAnsi="Courier New" w:cs="Courier New"/>
            <w:sz w:val="22"/>
            <w:szCs w:val="22"/>
            <w:lang w:val="en-GB"/>
          </w:rPr>
          <w:t xml:space="preserve">-&gt;deleteStatement(JavaCall c | </w:t>
        </w:r>
      </w:ins>
      <w:ins w:id="2003" w:author="Holger Eichelberger" w:date="2015-07-31T13:59:00Z">
        <w:r>
          <w:rPr>
            <w:rFonts w:ascii="Courier New" w:hAnsi="Courier New" w:cs="Courier New"/>
            <w:sz w:val="22"/>
            <w:szCs w:val="22"/>
            <w:lang w:val="en-GB"/>
          </w:rPr>
          <w:br/>
          <w:t xml:space="preserve">  </w:t>
        </w:r>
      </w:ins>
      <w:ins w:id="2004" w:author="Holger Eichelberger" w:date="2015-07-31T13:57:00Z">
        <w:r w:rsidRPr="00736427">
          <w:rPr>
            <w:rFonts w:ascii="Courier New" w:hAnsi="Courier New" w:cs="Courier New"/>
            <w:sz w:val="22"/>
            <w:szCs w:val="22"/>
            <w:lang w:val="en-GB"/>
          </w:rPr>
          <w:t>c.</w:t>
        </w:r>
      </w:ins>
      <w:ins w:id="2005" w:author="Holger Eichelberger" w:date="2015-07-31T14:08:00Z">
        <w:r w:rsidR="00254CB7">
          <w:rPr>
            <w:rFonts w:ascii="Courier New" w:hAnsi="Courier New" w:cs="Courier New"/>
            <w:sz w:val="22"/>
            <w:szCs w:val="22"/>
            <w:lang w:val="en-GB"/>
          </w:rPr>
          <w:t>t</w:t>
        </w:r>
      </w:ins>
      <w:ins w:id="2006" w:author="Holger Eichelberger" w:date="2015-07-31T13:57:00Z">
        <w:r w:rsidRPr="00736427">
          <w:rPr>
            <w:rFonts w:ascii="Courier New" w:hAnsi="Courier New" w:cs="Courier New"/>
            <w:sz w:val="22"/>
            <w:szCs w:val="22"/>
            <w:lang w:val="en-GB"/>
          </w:rPr>
          <w:t>ype() == "EASyLogger" and c.</w:t>
        </w:r>
      </w:ins>
      <w:ins w:id="2007" w:author="Holger Eichelberger" w:date="2015-07-31T14:08:00Z">
        <w:r w:rsidR="00254CB7">
          <w:rPr>
            <w:rFonts w:ascii="Courier New" w:hAnsi="Courier New" w:cs="Courier New"/>
            <w:sz w:val="22"/>
            <w:szCs w:val="22"/>
            <w:lang w:val="en-GB"/>
          </w:rPr>
          <w:t>n</w:t>
        </w:r>
      </w:ins>
      <w:ins w:id="2008" w:author="Holger Eichelberger" w:date="2015-07-31T13:57:00Z">
        <w:r w:rsidRPr="00736427">
          <w:rPr>
            <w:rFonts w:ascii="Courier New" w:hAnsi="Courier New" w:cs="Courier New"/>
            <w:sz w:val="22"/>
            <w:szCs w:val="22"/>
            <w:lang w:val="en-GB"/>
          </w:rPr>
          <w:t>ame() == "exception");</w:t>
        </w:r>
      </w:ins>
    </w:p>
    <w:p w:rsidR="00A749B6" w:rsidRDefault="00807FA8" w:rsidP="00A749B6">
      <w:pPr>
        <w:pStyle w:val="Heading3"/>
        <w:rPr>
          <w:lang w:val="en-GB"/>
        </w:rPr>
      </w:pPr>
      <w:bookmarkStart w:id="2009" w:name="_Ref389205656"/>
      <w:bookmarkStart w:id="2010" w:name="_Toc430078910"/>
      <w:bookmarkStart w:id="2011" w:name="_Ref340234766"/>
      <w:r>
        <w:rPr>
          <w:lang w:val="en-GB"/>
        </w:rPr>
        <w:t>Dynamic extension of the type system through IVML</w:t>
      </w:r>
      <w:bookmarkEnd w:id="2009"/>
      <w:bookmarkEnd w:id="2010"/>
    </w:p>
    <w:p w:rsidR="00A749B6" w:rsidRDefault="004863C2" w:rsidP="00A749B6">
      <w:pPr>
        <w:rPr>
          <w:lang w:val="en-GB"/>
        </w:rPr>
      </w:pPr>
      <w:r>
        <w:rPr>
          <w:lang w:val="en-GB"/>
        </w:rPr>
        <w:t>Basically, VIL / VTL are loosely integrated with the variability model, i.e., generic VIL / VTL types allow accessing IVML variables and configurations, e.g., via the name of a variable.</w:t>
      </w:r>
      <w:r w:rsidR="0062054E">
        <w:rPr>
          <w:lang w:val="en-GB"/>
        </w:rPr>
        <w:t xml:space="preserve"> The generic access is beneficial, if the variability model itself may change dynamically (a potential future capability) or to iterate over the structure of the variability model and derive art</w:t>
      </w:r>
      <w:ins w:id="2012" w:author="Holger Eichelberger" w:date="2015-09-15T11:03:00Z">
        <w:r w:rsidR="001B20D7">
          <w:rPr>
            <w:lang w:val="en-GB"/>
          </w:rPr>
          <w:t>i</w:t>
        </w:r>
      </w:ins>
      <w:del w:id="2013" w:author="Holger Eichelberger" w:date="2015-09-15T11:03:00Z">
        <w:r w:rsidR="0062054E" w:rsidDel="001B20D7">
          <w:rPr>
            <w:lang w:val="en-GB"/>
          </w:rPr>
          <w:delText>e</w:delText>
        </w:r>
      </w:del>
      <w:r w:rsidR="0062054E">
        <w:rPr>
          <w:lang w:val="en-GB"/>
        </w:rPr>
        <w:t xml:space="preserve">fact based on the structure. However, </w:t>
      </w:r>
      <w:r w:rsidR="008734F2">
        <w:rPr>
          <w:lang w:val="en-GB"/>
        </w:rPr>
        <w:t xml:space="preserve">in standard situations having a fixed variability model, using the generic VIL / VTL types may be inconvenient. </w:t>
      </w:r>
    </w:p>
    <w:p w:rsidR="00A749B6" w:rsidRDefault="00EF1145" w:rsidP="00A749B6">
      <w:pPr>
        <w:rPr>
          <w:lang w:val="en-GB"/>
        </w:rPr>
      </w:pPr>
      <w:r>
        <w:rPr>
          <w:lang w:val="en-GB"/>
        </w:rPr>
        <w:t xml:space="preserve">Until version 0.9 of VIL / VTL, the </w:t>
      </w:r>
      <w:r w:rsidR="00A749B6" w:rsidRPr="00A749B6">
        <w:rPr>
          <w:rFonts w:ascii="Courier New" w:hAnsi="Courier New" w:cs="Courier New"/>
          <w:sz w:val="22"/>
          <w:szCs w:val="22"/>
          <w:lang w:val="en-GB"/>
        </w:rPr>
        <w:t>@advice</w:t>
      </w:r>
      <w:r>
        <w:rPr>
          <w:lang w:val="en-GB"/>
        </w:rPr>
        <w:t xml:space="preserve"> annotation </w:t>
      </w:r>
      <w:r w:rsidR="0068537E">
        <w:rPr>
          <w:lang w:val="en-GB"/>
        </w:rPr>
        <w:t xml:space="preserve">enabled to use </w:t>
      </w:r>
      <w:r>
        <w:rPr>
          <w:lang w:val="en-GB"/>
        </w:rPr>
        <w:t xml:space="preserve">IVML identifiers </w:t>
      </w:r>
      <w:r w:rsidR="0068537E">
        <w:rPr>
          <w:lang w:val="en-GB"/>
        </w:rPr>
        <w:t xml:space="preserve">directly in </w:t>
      </w:r>
      <w:r>
        <w:rPr>
          <w:lang w:val="en-GB"/>
        </w:rPr>
        <w:t>VIL / VTL</w:t>
      </w:r>
      <w:r w:rsidR="0068537E">
        <w:rPr>
          <w:lang w:val="en-GB"/>
        </w:rPr>
        <w:t xml:space="preserve"> instead of strings for variable names or enumeration values. This supports the specification of VIL / VTL scripts as external names are checked by the editor. </w:t>
      </w:r>
      <w:r w:rsidR="002C3599">
        <w:rPr>
          <w:lang w:val="en-GB"/>
        </w:rPr>
        <w:t xml:space="preserve">Since version 0.92, the </w:t>
      </w:r>
      <w:r w:rsidR="002C3599" w:rsidRPr="0068537E">
        <w:rPr>
          <w:rFonts w:ascii="Courier New" w:hAnsi="Courier New" w:cs="Courier New"/>
          <w:sz w:val="22"/>
          <w:szCs w:val="22"/>
          <w:lang w:val="en-GB"/>
        </w:rPr>
        <w:t>@advice</w:t>
      </w:r>
      <w:r w:rsidR="002C3599">
        <w:rPr>
          <w:lang w:val="en-GB"/>
        </w:rPr>
        <w:t xml:space="preserve"> annotation makes also IVML types available to VIL / VTL.</w:t>
      </w:r>
      <w:r w:rsidR="00CC2F57">
        <w:rPr>
          <w:lang w:val="en-GB"/>
        </w:rPr>
        <w:t xml:space="preserve"> For example,</w:t>
      </w:r>
      <w:r w:rsidR="009C19D2">
        <w:rPr>
          <w:lang w:val="en-GB"/>
        </w:rPr>
        <w:t xml:space="preserve"> let</w:t>
      </w:r>
    </w:p>
    <w:p w:rsidR="00A749B6" w:rsidRPr="00A749B6" w:rsidRDefault="00A749B6" w:rsidP="00A749B6">
      <w:pPr>
        <w:rPr>
          <w:rFonts w:ascii="Courier New" w:hAnsi="Courier New" w:cs="Courier New"/>
          <w:sz w:val="22"/>
          <w:szCs w:val="22"/>
          <w:lang w:val="en-GB"/>
        </w:rPr>
      </w:pPr>
      <w:proofErr w:type="gramStart"/>
      <w:r w:rsidRPr="00A749B6">
        <w:rPr>
          <w:rFonts w:ascii="Courier New" w:hAnsi="Courier New" w:cs="Courier New"/>
          <w:sz w:val="22"/>
          <w:szCs w:val="22"/>
          <w:lang w:val="en-GB"/>
        </w:rPr>
        <w:t>project</w:t>
      </w:r>
      <w:proofErr w:type="gramEnd"/>
      <w:r w:rsidRPr="00A749B6">
        <w:rPr>
          <w:rFonts w:ascii="Courier New" w:hAnsi="Courier New" w:cs="Courier New"/>
          <w:sz w:val="22"/>
          <w:szCs w:val="22"/>
          <w:lang w:val="en-GB"/>
        </w:rPr>
        <w:t xml:space="preserve"> Demo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roofErr w:type="gramStart"/>
      <w:r w:rsidRPr="00A749B6">
        <w:rPr>
          <w:rFonts w:ascii="Courier New" w:hAnsi="Courier New" w:cs="Courier New"/>
          <w:sz w:val="22"/>
          <w:szCs w:val="22"/>
          <w:lang w:val="en-GB"/>
        </w:rPr>
        <w:t>compound</w:t>
      </w:r>
      <w:proofErr w:type="gramEnd"/>
      <w:r w:rsidRPr="00A749B6">
        <w:rPr>
          <w:rFonts w:ascii="Courier New" w:hAnsi="Courier New" w:cs="Courier New"/>
          <w:sz w:val="22"/>
          <w:szCs w:val="22"/>
          <w:lang w:val="en-GB"/>
        </w:rPr>
        <w:t xml:space="preserve"> MyCompound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Integer slotA;</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  MyCompound 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w:t>
      </w:r>
    </w:p>
    <w:p w:rsidR="00A749B6" w:rsidRDefault="009C19D2" w:rsidP="00A749B6">
      <w:pPr>
        <w:rPr>
          <w:lang w:val="en-GB"/>
        </w:rPr>
      </w:pPr>
      <w:proofErr w:type="gramStart"/>
      <w:r>
        <w:rPr>
          <w:lang w:val="en-GB"/>
        </w:rPr>
        <w:t>be</w:t>
      </w:r>
      <w:proofErr w:type="gramEnd"/>
      <w:r>
        <w:rPr>
          <w:lang w:val="en-GB"/>
        </w:rPr>
        <w:t xml:space="preserve"> an IVML variability model. Accessing the variable </w:t>
      </w:r>
      <w:r w:rsidR="00A749B6" w:rsidRPr="00A749B6">
        <w:rPr>
          <w:rFonts w:ascii="Courier New" w:hAnsi="Courier New" w:cs="Courier New"/>
          <w:sz w:val="22"/>
          <w:szCs w:val="22"/>
          <w:lang w:val="en-GB"/>
        </w:rPr>
        <w:t>slotA</w:t>
      </w:r>
      <w:r>
        <w:rPr>
          <w:lang w:val="en-GB"/>
        </w:rPr>
        <w:t xml:space="preserve"> in </w:t>
      </w:r>
      <w:r w:rsidR="00A749B6" w:rsidRPr="00A749B6">
        <w:rPr>
          <w:rFonts w:ascii="Courier New" w:hAnsi="Courier New" w:cs="Courier New"/>
          <w:sz w:val="22"/>
          <w:szCs w:val="22"/>
          <w:lang w:val="en-GB"/>
        </w:rPr>
        <w:t>myCompound</w:t>
      </w:r>
      <w:r>
        <w:rPr>
          <w:lang w:val="en-GB"/>
        </w:rPr>
        <w:t xml:space="preserve"> looks in VIL/VTL using the generic types as follows</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“slotA”);</w:t>
      </w:r>
    </w:p>
    <w:p w:rsidR="00A749B6" w:rsidRDefault="009C19D2" w:rsidP="00A749B6">
      <w:pPr>
        <w:rPr>
          <w:lang w:val="en-GB"/>
        </w:rPr>
      </w:pPr>
      <w:proofErr w:type="gramStart"/>
      <w:r>
        <w:rPr>
          <w:lang w:val="en-GB"/>
        </w:rPr>
        <w:lastRenderedPageBreak/>
        <w:t>or</w:t>
      </w:r>
      <w:proofErr w:type="gramEnd"/>
      <w:r>
        <w:rPr>
          <w:lang w:val="en-GB"/>
        </w:rPr>
        <w:t xml:space="preserve"> after using </w:t>
      </w:r>
      <w:r w:rsidR="00A749B6" w:rsidRPr="00A749B6">
        <w:rPr>
          <w:rFonts w:ascii="Courier New" w:hAnsi="Courier New" w:cs="Courier New"/>
          <w:sz w:val="22"/>
          <w:szCs w:val="22"/>
          <w:lang w:val="en-GB"/>
        </w:rPr>
        <w:t xml:space="preserve">@advice(Demo) </w:t>
      </w:r>
      <w:r>
        <w:rPr>
          <w:lang w:val="en-GB"/>
        </w:rPr>
        <w:t>also</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DecisionVariable comp = </w:t>
      </w:r>
      <w:proofErr w:type="gramStart"/>
      <w:r w:rsidRPr="00A749B6">
        <w:rPr>
          <w:rFonts w:ascii="Courier New" w:hAnsi="Courier New" w:cs="Courier New"/>
          <w:sz w:val="22"/>
          <w:szCs w:val="22"/>
          <w:lang w:val="en-GB"/>
        </w:rPr>
        <w:t>config.byName(</w:t>
      </w:r>
      <w:proofErr w:type="gramEnd"/>
      <w:r w:rsidRPr="00A749B6">
        <w:rPr>
          <w:rFonts w:ascii="Courier New" w:hAnsi="Courier New" w:cs="Courier New"/>
          <w:sz w:val="22"/>
          <w:szCs w:val="22"/>
          <w:lang w:val="en-GB"/>
        </w:rPr>
        <w:t>myCompound);</w:t>
      </w:r>
    </w:p>
    <w:p w:rsidR="00A749B6" w:rsidRPr="00A749B6" w:rsidRDefault="00A749B6" w:rsidP="00A749B6">
      <w:pPr>
        <w:rPr>
          <w:rFonts w:ascii="Courier New" w:hAnsi="Courier New" w:cs="Courier New"/>
          <w:sz w:val="22"/>
          <w:szCs w:val="22"/>
          <w:lang w:val="en-GB"/>
        </w:rPr>
      </w:pPr>
      <w:r w:rsidRPr="00A749B6">
        <w:rPr>
          <w:rFonts w:ascii="Courier New" w:hAnsi="Courier New" w:cs="Courier New"/>
          <w:sz w:val="22"/>
          <w:szCs w:val="22"/>
          <w:lang w:val="en-GB"/>
        </w:rPr>
        <w:t xml:space="preserve">Integer i = </w:t>
      </w:r>
      <w:proofErr w:type="gramStart"/>
      <w:r w:rsidRPr="00A749B6">
        <w:rPr>
          <w:rFonts w:ascii="Courier New" w:hAnsi="Courier New" w:cs="Courier New"/>
          <w:sz w:val="22"/>
          <w:szCs w:val="22"/>
          <w:lang w:val="en-GB"/>
        </w:rPr>
        <w:t>v.byName(</w:t>
      </w:r>
      <w:proofErr w:type="gramEnd"/>
      <w:r w:rsidRPr="00A749B6">
        <w:rPr>
          <w:rFonts w:ascii="Courier New" w:hAnsi="Courier New" w:cs="Courier New"/>
          <w:sz w:val="22"/>
          <w:szCs w:val="22"/>
          <w:lang w:val="en-GB"/>
        </w:rPr>
        <w:t>MyCompound::slotA);</w:t>
      </w:r>
    </w:p>
    <w:p w:rsidR="00E632C2" w:rsidRPr="00D60DA8" w:rsidRDefault="003A7553" w:rsidP="00E632C2">
      <w:pPr>
        <w:rPr>
          <w:lang w:val="en-US"/>
        </w:rPr>
      </w:pPr>
      <w:r w:rsidRPr="003A7553">
        <w:rPr>
          <w:lang w:val="en-US"/>
        </w:rPr>
        <w:t xml:space="preserve">Using </w:t>
      </w:r>
      <w:proofErr w:type="gramStart"/>
      <w:r w:rsidRPr="003A7553">
        <w:rPr>
          <w:rFonts w:ascii="Courier New" w:hAnsi="Courier New" w:cs="Courier New"/>
          <w:sz w:val="22"/>
          <w:szCs w:val="22"/>
          <w:lang w:val="en-US"/>
        </w:rPr>
        <w:t>@advice(</w:t>
      </w:r>
      <w:proofErr w:type="gramEnd"/>
      <w:r w:rsidRPr="003A7553">
        <w:rPr>
          <w:rFonts w:ascii="Courier New" w:hAnsi="Courier New" w:cs="Courier New"/>
          <w:sz w:val="22"/>
          <w:szCs w:val="22"/>
          <w:lang w:val="en-US"/>
        </w:rPr>
        <w:t>Demo)</w:t>
      </w:r>
      <w:r w:rsidRPr="003A7553">
        <w:rPr>
          <w:lang w:val="en-US"/>
        </w:rPr>
        <w:t xml:space="preserve"> in VIL/VTL version version 0.95 </w:t>
      </w:r>
      <w:r w:rsidR="00E03E66">
        <w:rPr>
          <w:rStyle w:val="FootnoteReference"/>
          <w:lang w:val="en-US"/>
        </w:rPr>
        <w:footnoteReference w:id="13"/>
      </w:r>
    </w:p>
    <w:p w:rsidR="00E632C2" w:rsidRPr="00A749B6" w:rsidRDefault="00E632C2" w:rsidP="00E632C2">
      <w:pPr>
        <w:rPr>
          <w:rFonts w:ascii="Courier New" w:hAnsi="Courier New" w:cs="Courier New"/>
          <w:sz w:val="22"/>
          <w:szCs w:val="22"/>
          <w:lang w:val="en-GB"/>
        </w:rPr>
      </w:pPr>
      <w:r w:rsidRPr="00A749B6">
        <w:rPr>
          <w:rFonts w:ascii="Courier New" w:hAnsi="Courier New" w:cs="Courier New"/>
          <w:sz w:val="22"/>
          <w:szCs w:val="22"/>
          <w:lang w:val="en-GB"/>
        </w:rPr>
        <w:t>Demo d = config;</w:t>
      </w:r>
    </w:p>
    <w:p w:rsidR="00E632C2" w:rsidRDefault="00E632C2" w:rsidP="00E632C2">
      <w:pPr>
        <w:rPr>
          <w:lang w:val="en-US"/>
        </w:rPr>
      </w:pPr>
      <w:r w:rsidRPr="00A749B6">
        <w:rPr>
          <w:rFonts w:ascii="Courier New" w:hAnsi="Courier New" w:cs="Courier New"/>
          <w:sz w:val="22"/>
          <w:szCs w:val="22"/>
          <w:lang w:val="en-GB"/>
        </w:rPr>
        <w:t>Integer i = d.myCompound.slotA;</w:t>
      </w:r>
    </w:p>
    <w:p w:rsidR="00CF5307" w:rsidRPr="00CF5307" w:rsidRDefault="009C19D2" w:rsidP="00CF5307">
      <w:pPr>
        <w:rPr>
          <w:lang w:val="en-US"/>
        </w:rPr>
      </w:pPr>
      <w:r>
        <w:rPr>
          <w:lang w:val="en-US"/>
        </w:rPr>
        <w:t xml:space="preserve">Similarly, also the project </w:t>
      </w:r>
      <w:del w:id="2014" w:author="Holger Eichelberger" w:date="2015-09-15T11:30:00Z">
        <w:r w:rsidDel="003438B2">
          <w:rPr>
            <w:lang w:val="en-US"/>
          </w:rPr>
          <w:delText xml:space="preserve">attributes </w:delText>
        </w:r>
      </w:del>
      <w:ins w:id="2015" w:author="Holger Eichelberger" w:date="2015-09-15T11:30:00Z">
        <w:r w:rsidR="003438B2">
          <w:rPr>
            <w:lang w:val="en-US"/>
          </w:rPr>
          <w:t xml:space="preserve">annotations </w:t>
        </w:r>
      </w:ins>
      <w:r>
        <w:rPr>
          <w:lang w:val="en-US"/>
        </w:rPr>
        <w:t xml:space="preserve">can be accessed. Moreover, and this was the initial motivation for extending the </w:t>
      </w:r>
      <w:r w:rsidRPr="0068537E">
        <w:rPr>
          <w:rFonts w:ascii="Courier New" w:hAnsi="Courier New" w:cs="Courier New"/>
          <w:sz w:val="22"/>
          <w:szCs w:val="22"/>
          <w:lang w:val="en-GB"/>
        </w:rPr>
        <w:t>@advice</w:t>
      </w:r>
      <w:r>
        <w:rPr>
          <w:lang w:val="en-GB"/>
        </w:rPr>
        <w:t xml:space="preserve"> annotation, IVML types can directly be used in rule and template signatures in order to exploit dynamic dispatch (see Section </w:t>
      </w:r>
      <w:r w:rsidR="00FF39BE">
        <w:rPr>
          <w:lang w:val="en-GB"/>
        </w:rPr>
        <w:fldChar w:fldCharType="begin"/>
      </w:r>
      <w:r>
        <w:rPr>
          <w:lang w:val="en-GB"/>
        </w:rPr>
        <w:instrText xml:space="preserve"> REF _Ref368407518 \r \h </w:instrText>
      </w:r>
      <w:r w:rsidR="00FF39BE">
        <w:rPr>
          <w:lang w:val="en-GB"/>
        </w:rPr>
      </w:r>
      <w:r w:rsidR="00FF39BE">
        <w:rPr>
          <w:lang w:val="en-GB"/>
        </w:rPr>
        <w:fldChar w:fldCharType="separate"/>
      </w:r>
      <w:r w:rsidR="00AA153B">
        <w:rPr>
          <w:lang w:val="en-GB"/>
        </w:rPr>
        <w:t>3.1.8.3</w:t>
      </w:r>
      <w:r w:rsidR="00FF39BE">
        <w:rPr>
          <w:lang w:val="en-GB"/>
        </w:rPr>
        <w:fldChar w:fldCharType="end"/>
      </w:r>
      <w:r>
        <w:rPr>
          <w:lang w:val="en-GB"/>
        </w:rPr>
        <w:t>) to process refined IVML compounds in an extensible manner.</w:t>
      </w:r>
      <w:r w:rsidR="00742271">
        <w:rPr>
          <w:lang w:val="en-GB"/>
        </w:rPr>
        <w:t xml:space="preserve"> As a result, differentiating types can easily be expressed in terms of rules or templates using the same signature but specialized parameter types for all involved IVML types.</w:t>
      </w:r>
    </w:p>
    <w:p w:rsidR="00A749B6" w:rsidRDefault="00085663" w:rsidP="00A749B6">
      <w:pPr>
        <w:rPr>
          <w:lang w:val="en-US"/>
        </w:rPr>
      </w:pPr>
      <w:r>
        <w:rPr>
          <w:lang w:val="en-US"/>
        </w:rPr>
        <w:t xml:space="preserve">In more detail, the following rules apply if </w:t>
      </w:r>
      <w:proofErr w:type="gramStart"/>
      <w:r>
        <w:rPr>
          <w:lang w:val="en-US"/>
        </w:rPr>
        <w:t>an</w:t>
      </w:r>
      <w:proofErr w:type="gramEnd"/>
      <w:r>
        <w:rPr>
          <w:lang w:val="en-US"/>
        </w:rPr>
        <w:t xml:space="preserve"> </w:t>
      </w:r>
      <w:r w:rsidRPr="0068537E">
        <w:rPr>
          <w:rFonts w:ascii="Courier New" w:hAnsi="Courier New" w:cs="Courier New"/>
          <w:sz w:val="22"/>
          <w:szCs w:val="22"/>
          <w:lang w:val="en-GB"/>
        </w:rPr>
        <w:t>@advice</w:t>
      </w:r>
      <w:r>
        <w:rPr>
          <w:lang w:val="en-GB"/>
        </w:rPr>
        <w:t xml:space="preserve"> annotation is used</w:t>
      </w:r>
      <w:r>
        <w:rPr>
          <w:lang w:val="en-US"/>
        </w:rPr>
        <w:t>:</w:t>
      </w:r>
    </w:p>
    <w:p w:rsidR="00A749B6" w:rsidRDefault="00085663" w:rsidP="00A749B6">
      <w:pPr>
        <w:pStyle w:val="ListParagraph"/>
        <w:numPr>
          <w:ilvl w:val="0"/>
          <w:numId w:val="28"/>
        </w:numPr>
        <w:rPr>
          <w:lang w:val="en-US"/>
        </w:rPr>
      </w:pPr>
      <w:r>
        <w:rPr>
          <w:lang w:val="en-US"/>
        </w:rPr>
        <w:t>IVML types are mapped transparently to VIL / VTL</w:t>
      </w:r>
      <w:r w:rsidR="00D2001A">
        <w:rPr>
          <w:lang w:val="en-US"/>
        </w:rPr>
        <w:t xml:space="preserve"> types</w:t>
      </w:r>
      <w:r>
        <w:rPr>
          <w:lang w:val="en-US"/>
        </w:rPr>
        <w:t>.</w:t>
      </w:r>
      <w:r w:rsidR="005B52BA">
        <w:rPr>
          <w:lang w:val="en-US"/>
        </w:rPr>
        <w:t xml:space="preserve"> </w:t>
      </w:r>
      <w:r w:rsidR="00D2001A">
        <w:rPr>
          <w:lang w:val="en-US"/>
        </w:rPr>
        <w:t xml:space="preserve">IVML types from projects specified in </w:t>
      </w:r>
      <w:r w:rsidR="00D2001A" w:rsidRPr="0068537E">
        <w:rPr>
          <w:rFonts w:ascii="Courier New" w:hAnsi="Courier New" w:cs="Courier New"/>
          <w:sz w:val="22"/>
          <w:szCs w:val="22"/>
          <w:lang w:val="en-GB"/>
        </w:rPr>
        <w:t>@advice</w:t>
      </w:r>
      <w:r w:rsidR="00D2001A">
        <w:rPr>
          <w:lang w:val="en-GB"/>
        </w:rPr>
        <w:t xml:space="preserve"> annotations</w:t>
      </w:r>
      <w:r w:rsidR="00D2001A">
        <w:rPr>
          <w:lang w:val="en-US"/>
        </w:rPr>
        <w:t xml:space="preserve"> are mapped with their simple type name (if the name has not been defined before</w:t>
      </w:r>
      <w:r w:rsidR="00A06206">
        <w:rPr>
          <w:lang w:val="en-US"/>
        </w:rPr>
        <w:t xml:space="preserve"> in VIL</w:t>
      </w:r>
      <w:r w:rsidR="00D2001A">
        <w:rPr>
          <w:lang w:val="en-US"/>
        </w:rPr>
        <w:t xml:space="preserve">) and with their qualified name. </w:t>
      </w:r>
      <w:r w:rsidR="005B52BA">
        <w:rPr>
          <w:lang w:val="en-US"/>
        </w:rPr>
        <w:t xml:space="preserve">In particular, contained variables are represented as </w:t>
      </w:r>
      <w:r w:rsidR="00DB2848">
        <w:rPr>
          <w:lang w:val="en-US"/>
        </w:rPr>
        <w:t xml:space="preserve">fields </w:t>
      </w:r>
      <w:r w:rsidR="0002519A">
        <w:rPr>
          <w:lang w:val="en-US"/>
        </w:rPr>
        <w:t xml:space="preserve">of </w:t>
      </w:r>
      <w:r w:rsidR="005B52BA">
        <w:rPr>
          <w:lang w:val="en-US"/>
        </w:rPr>
        <w:t xml:space="preserve">the </w:t>
      </w:r>
      <w:r w:rsidR="004D1F17">
        <w:rPr>
          <w:lang w:val="en-US"/>
        </w:rPr>
        <w:t xml:space="preserve">specific IVML </w:t>
      </w:r>
      <w:r w:rsidR="00A95151">
        <w:rPr>
          <w:lang w:val="en-US"/>
        </w:rPr>
        <w:t xml:space="preserve">type </w:t>
      </w:r>
      <w:r w:rsidR="004D1F17">
        <w:rPr>
          <w:lang w:val="en-US"/>
        </w:rPr>
        <w:t xml:space="preserve">(in contrast to the generic integration via </w:t>
      </w:r>
      <w:r w:rsidR="003A7553" w:rsidRPr="003A7553">
        <w:rPr>
          <w:rFonts w:ascii="Courier New" w:hAnsi="Courier New" w:cs="Courier New"/>
          <w:sz w:val="22"/>
          <w:szCs w:val="22"/>
          <w:lang w:val="en-GB"/>
        </w:rPr>
        <w:t>DecisionVariable</w:t>
      </w:r>
      <w:r w:rsidR="004D1F17">
        <w:rPr>
          <w:rFonts w:ascii="Courier New" w:hAnsi="Courier New" w:cs="Courier New"/>
          <w:sz w:val="22"/>
          <w:szCs w:val="22"/>
          <w:lang w:val="en-GB"/>
        </w:rPr>
        <w:t>)</w:t>
      </w:r>
      <w:r w:rsidR="00A95151">
        <w:rPr>
          <w:lang w:val="en-US"/>
        </w:rPr>
        <w:t>.</w:t>
      </w:r>
      <w:r w:rsidR="00267325">
        <w:rPr>
          <w:lang w:val="en-US"/>
        </w:rPr>
        <w:t xml:space="preserve"> Please note that the value of fields cannot be changed in VIL.</w:t>
      </w:r>
    </w:p>
    <w:p w:rsidR="00A749B6" w:rsidRDefault="00182B14" w:rsidP="00A749B6">
      <w:pPr>
        <w:pStyle w:val="ListParagraph"/>
        <w:numPr>
          <w:ilvl w:val="0"/>
          <w:numId w:val="28"/>
        </w:numPr>
        <w:rPr>
          <w:lang w:val="en-US"/>
        </w:rPr>
      </w:pPr>
      <w:r>
        <w:rPr>
          <w:lang w:val="en-US"/>
        </w:rPr>
        <w:t>IVML p</w:t>
      </w:r>
      <w:r w:rsidR="00D2001A">
        <w:rPr>
          <w:lang w:val="en-US"/>
        </w:rPr>
        <w:t xml:space="preserve">rojects are mapped transparently to </w:t>
      </w:r>
      <w:r w:rsidR="00F54208">
        <w:rPr>
          <w:lang w:val="en-US"/>
        </w:rPr>
        <w:t xml:space="preserve">VIL / VTL types to provide seamless access to the top-level IVML variables. </w:t>
      </w:r>
      <w:r w:rsidR="001E6A69">
        <w:rPr>
          <w:lang w:val="en-US"/>
        </w:rPr>
        <w:t>A VIL / VTL configuration instance can directly be assigned to a VIL / VTL variable of a project type. Thereby, the configuration is projected to the respective (sub-</w:t>
      </w:r>
      <w:proofErr w:type="gramStart"/>
      <w:r w:rsidR="001E6A69">
        <w:rPr>
          <w:lang w:val="en-US"/>
        </w:rPr>
        <w:t>)project</w:t>
      </w:r>
      <w:proofErr w:type="gramEnd"/>
      <w:r w:rsidR="001E6A69">
        <w:rPr>
          <w:lang w:val="en-US"/>
        </w:rPr>
        <w:t>.</w:t>
      </w:r>
    </w:p>
    <w:p w:rsidR="00A749B6" w:rsidRDefault="005B52BA" w:rsidP="00A749B6">
      <w:pPr>
        <w:pStyle w:val="ListParagraph"/>
        <w:numPr>
          <w:ilvl w:val="0"/>
          <w:numId w:val="28"/>
        </w:numPr>
        <w:rPr>
          <w:lang w:val="en-US"/>
        </w:rPr>
      </w:pPr>
      <w:del w:id="2016" w:author="Holger Eichelberger" w:date="2015-09-15T11:30:00Z">
        <w:r w:rsidDel="003438B2">
          <w:rPr>
            <w:lang w:val="en-US"/>
          </w:rPr>
          <w:delText>A</w:delText>
        </w:r>
        <w:r w:rsidR="00182B14" w:rsidDel="003438B2">
          <w:rPr>
            <w:lang w:val="en-US"/>
          </w:rPr>
          <w:delText xml:space="preserve">ttributes </w:delText>
        </w:r>
      </w:del>
      <w:ins w:id="2017" w:author="Holger Eichelberger" w:date="2015-09-15T11:30:00Z">
        <w:r w:rsidR="003438B2">
          <w:rPr>
            <w:lang w:val="en-US"/>
          </w:rPr>
          <w:t xml:space="preserve">Annotations </w:t>
        </w:r>
      </w:ins>
      <w:r w:rsidR="00182B14">
        <w:rPr>
          <w:lang w:val="en-US"/>
        </w:rPr>
        <w:t xml:space="preserve">of an IVML project are mapped as </w:t>
      </w:r>
      <w:r w:rsidR="00DB2848">
        <w:rPr>
          <w:lang w:val="en-US"/>
        </w:rPr>
        <w:t xml:space="preserve">fields </w:t>
      </w:r>
      <w:r w:rsidR="00A71251">
        <w:rPr>
          <w:lang w:val="en-US"/>
        </w:rPr>
        <w:t xml:space="preserve">of the specific </w:t>
      </w:r>
      <w:r w:rsidR="00182B14">
        <w:rPr>
          <w:lang w:val="en-US"/>
        </w:rPr>
        <w:t>types defined by the IVML project.</w:t>
      </w:r>
      <w:r w:rsidR="000C48B2">
        <w:rPr>
          <w:lang w:val="en-US"/>
        </w:rPr>
        <w:t xml:space="preserve"> </w:t>
      </w:r>
      <w:del w:id="2018" w:author="Holger Eichelberger" w:date="2015-09-15T11:31:00Z">
        <w:r w:rsidR="000C48B2" w:rsidDel="003438B2">
          <w:rPr>
            <w:lang w:val="en-US"/>
          </w:rPr>
          <w:delText xml:space="preserve">Attributes </w:delText>
        </w:r>
      </w:del>
      <w:ins w:id="2019" w:author="Holger Eichelberger" w:date="2015-09-15T11:31:00Z">
        <w:r w:rsidR="003438B2">
          <w:rPr>
            <w:lang w:val="en-US"/>
          </w:rPr>
          <w:t xml:space="preserve">Annotations </w:t>
        </w:r>
      </w:ins>
      <w:r w:rsidR="000C48B2">
        <w:rPr>
          <w:lang w:val="en-US"/>
        </w:rPr>
        <w:t>defined on individual variables are mapped to the type. However, inconsistent individual definitions will be mapped only once (for the first type in sequence).</w:t>
      </w:r>
      <w:r w:rsidR="00FC7CFF">
        <w:rPr>
          <w:lang w:val="en-US"/>
        </w:rPr>
        <w:t xml:space="preserve"> In case </w:t>
      </w:r>
      <w:proofErr w:type="gramStart"/>
      <w:r w:rsidR="00FC7CFF">
        <w:rPr>
          <w:lang w:val="en-US"/>
        </w:rPr>
        <w:t xml:space="preserve">that individual </w:t>
      </w:r>
      <w:del w:id="2020" w:author="Holger Eichelberger" w:date="2015-09-15T11:31:00Z">
        <w:r w:rsidR="00FC7CFF" w:rsidDel="003438B2">
          <w:rPr>
            <w:lang w:val="en-US"/>
          </w:rPr>
          <w:delText xml:space="preserve">attributes </w:delText>
        </w:r>
      </w:del>
      <w:ins w:id="2021" w:author="Holger Eichelberger" w:date="2015-09-15T11:31:00Z">
        <w:r w:rsidR="003438B2">
          <w:rPr>
            <w:lang w:val="en-US"/>
          </w:rPr>
          <w:t>annotations</w:t>
        </w:r>
        <w:proofErr w:type="gramEnd"/>
        <w:r w:rsidR="003438B2">
          <w:rPr>
            <w:lang w:val="en-US"/>
          </w:rPr>
          <w:t xml:space="preserve"> </w:t>
        </w:r>
      </w:ins>
      <w:r w:rsidR="00FC7CFF">
        <w:rPr>
          <w:lang w:val="en-US"/>
        </w:rPr>
        <w:t xml:space="preserve">with different types are used, the generic VIL / VTL types shall be used to access these </w:t>
      </w:r>
      <w:del w:id="2022" w:author="Holger Eichelberger" w:date="2015-09-15T11:31:00Z">
        <w:r w:rsidR="00FC7CFF" w:rsidDel="003438B2">
          <w:rPr>
            <w:lang w:val="en-US"/>
          </w:rPr>
          <w:delText>attributes</w:delText>
        </w:r>
      </w:del>
      <w:ins w:id="2023" w:author="Holger Eichelberger" w:date="2015-09-15T11:31:00Z">
        <w:r w:rsidR="003438B2">
          <w:rPr>
            <w:lang w:val="en-US"/>
          </w:rPr>
          <w:t>annotations</w:t>
        </w:r>
      </w:ins>
      <w:r w:rsidR="00FC7CFF">
        <w:rPr>
          <w:lang w:val="en-US"/>
        </w:rPr>
        <w:t>.</w:t>
      </w:r>
      <w:r w:rsidR="00267325">
        <w:rPr>
          <w:lang w:val="en-US"/>
        </w:rPr>
        <w:t xml:space="preserve"> Please note that the value of </w:t>
      </w:r>
      <w:del w:id="2024" w:author="Holger Eichelberger" w:date="2015-09-15T11:31:00Z">
        <w:r w:rsidR="00267325" w:rsidDel="003438B2">
          <w:rPr>
            <w:lang w:val="en-US"/>
          </w:rPr>
          <w:delText xml:space="preserve">attributes </w:delText>
        </w:r>
      </w:del>
      <w:ins w:id="2025" w:author="Holger Eichelberger" w:date="2015-09-15T11:31:00Z">
        <w:r w:rsidR="003438B2">
          <w:rPr>
            <w:lang w:val="en-US"/>
          </w:rPr>
          <w:t xml:space="preserve">annotations </w:t>
        </w:r>
      </w:ins>
      <w:r w:rsidR="00267325">
        <w:rPr>
          <w:lang w:val="en-US"/>
        </w:rPr>
        <w:t>cannot be changed in VIL.</w:t>
      </w:r>
    </w:p>
    <w:p w:rsidR="003A7553" w:rsidRDefault="00EB02C7" w:rsidP="003A7553">
      <w:pPr>
        <w:pStyle w:val="ListParagraph"/>
        <w:numPr>
          <w:ilvl w:val="0"/>
          <w:numId w:val="28"/>
        </w:numPr>
        <w:rPr>
          <w:lang w:val="en-US"/>
        </w:rPr>
      </w:pPr>
      <w:r>
        <w:rPr>
          <w:lang w:val="en-US"/>
        </w:rPr>
        <w:t xml:space="preserve">All types which are dynamically introduced to VIL / VTL via </w:t>
      </w:r>
      <w:r w:rsidRPr="0068537E">
        <w:rPr>
          <w:rFonts w:ascii="Courier New" w:hAnsi="Courier New" w:cs="Courier New"/>
          <w:sz w:val="22"/>
          <w:szCs w:val="22"/>
          <w:lang w:val="en-GB"/>
        </w:rPr>
        <w:t>@advice</w:t>
      </w:r>
      <w:r>
        <w:rPr>
          <w:lang w:val="en-GB"/>
        </w:rPr>
        <w:t xml:space="preserve"> annotations define the </w:t>
      </w:r>
      <w:r w:rsidR="00456C0C">
        <w:rPr>
          <w:lang w:val="en-GB"/>
        </w:rPr>
        <w:t xml:space="preserve">(generic) </w:t>
      </w:r>
      <w:r>
        <w:rPr>
          <w:lang w:val="en-GB"/>
        </w:rPr>
        <w:t xml:space="preserve">operations </w:t>
      </w:r>
      <w:r w:rsidR="00DE2D91">
        <w:rPr>
          <w:lang w:val="en-GB"/>
        </w:rPr>
        <w:t xml:space="preserve">from </w:t>
      </w:r>
      <w:r w:rsidR="00DE2D91" w:rsidRPr="0032207C">
        <w:rPr>
          <w:rFonts w:ascii="Courier New" w:hAnsi="Courier New" w:cs="Courier New"/>
          <w:sz w:val="22"/>
          <w:szCs w:val="22"/>
          <w:lang w:val="en-GB"/>
        </w:rPr>
        <w:t>DecisionVariable</w:t>
      </w:r>
      <w:r w:rsidR="00DE2D91">
        <w:rPr>
          <w:lang w:val="en-GB"/>
        </w:rPr>
        <w:t xml:space="preserve"> </w:t>
      </w:r>
      <w:r w:rsidR="00491C36">
        <w:rPr>
          <w:lang w:val="en-GB"/>
        </w:rPr>
        <w:t xml:space="preserve">(see Section </w:t>
      </w:r>
      <w:r w:rsidR="00FF39BE">
        <w:rPr>
          <w:lang w:val="en-GB"/>
        </w:rPr>
        <w:fldChar w:fldCharType="begin"/>
      </w:r>
      <w:r w:rsidR="00491C36">
        <w:rPr>
          <w:lang w:val="en-GB"/>
        </w:rPr>
        <w:instrText xml:space="preserve"> REF _Ref413742245 \r \h </w:instrText>
      </w:r>
      <w:r w:rsidR="00FF39BE">
        <w:rPr>
          <w:lang w:val="en-GB"/>
        </w:rPr>
      </w:r>
      <w:r w:rsidR="00FF39BE">
        <w:rPr>
          <w:lang w:val="en-GB"/>
        </w:rPr>
        <w:fldChar w:fldCharType="separate"/>
      </w:r>
      <w:r w:rsidR="00AA153B">
        <w:rPr>
          <w:lang w:val="en-GB"/>
        </w:rPr>
        <w:t>3.4.5.3</w:t>
      </w:r>
      <w:r w:rsidR="00FF39BE">
        <w:rPr>
          <w:lang w:val="en-GB"/>
        </w:rPr>
        <w:fldChar w:fldCharType="end"/>
      </w:r>
      <w:r w:rsidR="00491C36">
        <w:rPr>
          <w:lang w:val="en-GB"/>
        </w:rPr>
        <w:t xml:space="preserve"> for details).</w:t>
      </w:r>
    </w:p>
    <w:p w:rsidR="00CF5307" w:rsidRPr="00CF5307" w:rsidRDefault="004668A1" w:rsidP="00CF5307">
      <w:pPr>
        <w:rPr>
          <w:lang w:val="en-US"/>
        </w:rPr>
      </w:pPr>
      <w:r>
        <w:rPr>
          <w:lang w:val="en-US"/>
        </w:rPr>
        <w:t xml:space="preserve">Due to implicit conversions, </w:t>
      </w:r>
      <w:r w:rsidR="00D82109">
        <w:rPr>
          <w:lang w:val="en-US"/>
        </w:rPr>
        <w:t xml:space="preserve">one </w:t>
      </w:r>
      <w:r>
        <w:rPr>
          <w:lang w:val="en-US"/>
        </w:rPr>
        <w:t xml:space="preserve">can deliberately switch between the </w:t>
      </w:r>
      <w:r w:rsidR="00D82109">
        <w:rPr>
          <w:lang w:val="en-US"/>
        </w:rPr>
        <w:t xml:space="preserve">specific </w:t>
      </w:r>
      <w:r>
        <w:rPr>
          <w:lang w:val="en-US"/>
        </w:rPr>
        <w:t xml:space="preserve">IVML types and the generic types. </w:t>
      </w:r>
      <w:r w:rsidR="00D82109">
        <w:rPr>
          <w:lang w:val="en-US"/>
        </w:rPr>
        <w:t xml:space="preserve">However, it is advisable to follow one style in order to simplify the VIL/VTL specifications. </w:t>
      </w:r>
      <w:r w:rsidR="00145692">
        <w:rPr>
          <w:lang w:val="en-US"/>
        </w:rPr>
        <w:t>Akin to the light</w:t>
      </w:r>
      <w:r w:rsidR="0015385A">
        <w:rPr>
          <w:lang w:val="en-US"/>
        </w:rPr>
        <w:t>weight</w:t>
      </w:r>
      <w:r w:rsidR="00145692">
        <w:rPr>
          <w:lang w:val="en-US"/>
        </w:rPr>
        <w:t xml:space="preserve"> checking of identifiers introduced by </w:t>
      </w:r>
      <w:r w:rsidR="00145692" w:rsidRPr="0068537E">
        <w:rPr>
          <w:rFonts w:ascii="Courier New" w:hAnsi="Courier New" w:cs="Courier New"/>
          <w:sz w:val="22"/>
          <w:szCs w:val="22"/>
          <w:lang w:val="en-GB"/>
        </w:rPr>
        <w:t>@advice</w:t>
      </w:r>
      <w:r w:rsidR="00145692">
        <w:rPr>
          <w:lang w:val="en-US"/>
        </w:rPr>
        <w:t xml:space="preserve">, i.e., unknown identifiers are reported by the </w:t>
      </w:r>
      <w:r w:rsidR="00192EAB">
        <w:rPr>
          <w:lang w:val="en-US"/>
        </w:rPr>
        <w:t>editor</w:t>
      </w:r>
      <w:r w:rsidR="00B07734">
        <w:rPr>
          <w:lang w:val="en-US"/>
        </w:rPr>
        <w:t>s</w:t>
      </w:r>
      <w:r w:rsidR="00192EAB">
        <w:rPr>
          <w:lang w:val="en-US"/>
        </w:rPr>
        <w:t xml:space="preserve"> </w:t>
      </w:r>
      <w:r w:rsidR="00145692">
        <w:rPr>
          <w:lang w:val="en-US"/>
        </w:rPr>
        <w:t>as a warning, also unknown types and operations</w:t>
      </w:r>
      <w:r w:rsidR="000D2B69">
        <w:rPr>
          <w:lang w:val="en-US"/>
        </w:rPr>
        <w:t xml:space="preserve"> on unknown types are not checked strictly and indicated by a warning. However, unknown types are considered as undefined expressions (see Section </w:t>
      </w:r>
      <w:r w:rsidR="00FF39BE">
        <w:rPr>
          <w:lang w:val="en-US"/>
        </w:rPr>
        <w:fldChar w:fldCharType="begin"/>
      </w:r>
      <w:r w:rsidR="000D2B69">
        <w:rPr>
          <w:lang w:val="en-US"/>
        </w:rPr>
        <w:instrText xml:space="preserve"> REF _Ref388973881 \r \h </w:instrText>
      </w:r>
      <w:r w:rsidR="00FF39BE">
        <w:rPr>
          <w:lang w:val="en-US"/>
        </w:rPr>
      </w:r>
      <w:r w:rsidR="00FF39BE">
        <w:rPr>
          <w:lang w:val="en-US"/>
        </w:rPr>
        <w:fldChar w:fldCharType="separate"/>
      </w:r>
      <w:r w:rsidR="00AA153B">
        <w:rPr>
          <w:lang w:val="en-US"/>
        </w:rPr>
        <w:t>3.3.8</w:t>
      </w:r>
      <w:r w:rsidR="00FF39BE">
        <w:rPr>
          <w:lang w:val="en-US"/>
        </w:rPr>
        <w:fldChar w:fldCharType="end"/>
      </w:r>
      <w:r w:rsidR="000D2B69">
        <w:rPr>
          <w:lang w:val="en-US"/>
        </w:rPr>
        <w:t>) and, thus, not evaluated.</w:t>
      </w:r>
    </w:p>
    <w:p w:rsidR="00194AC1" w:rsidRPr="00725A64" w:rsidRDefault="00CB6364" w:rsidP="00EA17BB">
      <w:pPr>
        <w:pStyle w:val="Heading2"/>
        <w:rPr>
          <w:lang w:val="en-GB"/>
        </w:rPr>
      </w:pPr>
      <w:bookmarkStart w:id="2026" w:name="_Ref411839779"/>
      <w:bookmarkStart w:id="2027" w:name="_Ref411841201"/>
      <w:bookmarkStart w:id="2028" w:name="_Toc430078911"/>
      <w:r w:rsidRPr="00725A64">
        <w:rPr>
          <w:lang w:val="en-GB"/>
        </w:rPr>
        <w:lastRenderedPageBreak/>
        <w:t>Built-in operations</w:t>
      </w:r>
      <w:bookmarkEnd w:id="2011"/>
      <w:bookmarkEnd w:id="2026"/>
      <w:bookmarkEnd w:id="2027"/>
      <w:bookmarkEnd w:id="2028"/>
    </w:p>
    <w:p w:rsidR="00194AC1" w:rsidRPr="00FF7947" w:rsidRDefault="000C6929">
      <w:pPr>
        <w:rPr>
          <w:lang w:val="en-GB"/>
        </w:rPr>
      </w:pPr>
      <w:r w:rsidRPr="00725A64">
        <w:rPr>
          <w:lang w:val="en-GB"/>
        </w:rPr>
        <w:t>Similar to OCL</w:t>
      </w:r>
      <w:r w:rsidR="004273FD" w:rsidRPr="00725A64">
        <w:rPr>
          <w:lang w:val="en-GB"/>
        </w:rPr>
        <w:t xml:space="preserve"> and IVML</w:t>
      </w:r>
      <w:r w:rsidR="00CF458A" w:rsidRPr="00725A64">
        <w:rPr>
          <w:lang w:val="en-GB"/>
        </w:rPr>
        <w:t xml:space="preserve">, all operations </w:t>
      </w:r>
      <w:r w:rsidR="004273FD" w:rsidRPr="00725A64">
        <w:rPr>
          <w:lang w:val="en-GB"/>
        </w:rPr>
        <w:t xml:space="preserve">in VIL </w:t>
      </w:r>
      <w:r w:rsidR="00CF458A" w:rsidRPr="00725A64">
        <w:rPr>
          <w:lang w:val="en-GB"/>
        </w:rPr>
        <w:t xml:space="preserve">are defined on individual types and can be accessed using the “.” operator, such as </w:t>
      </w:r>
      <w:proofErr w:type="gramStart"/>
      <w:r w:rsidR="005E7EA1" w:rsidRPr="00725A64">
        <w:rPr>
          <w:rFonts w:ascii="Courier New" w:hAnsi="Courier New" w:cs="Courier New"/>
          <w:sz w:val="22"/>
          <w:szCs w:val="22"/>
          <w:lang w:val="en-GB"/>
        </w:rPr>
        <w:t>set.size(</w:t>
      </w:r>
      <w:proofErr w:type="gramEnd"/>
      <w:r w:rsidR="005E7EA1" w:rsidRPr="00725A64">
        <w:rPr>
          <w:rFonts w:ascii="Courier New" w:hAnsi="Courier New" w:cs="Courier New"/>
          <w:sz w:val="22"/>
          <w:szCs w:val="22"/>
          <w:lang w:val="en-GB"/>
        </w:rPr>
        <w:t>)</w:t>
      </w:r>
      <w:r w:rsidR="00CF458A" w:rsidRPr="00725A64">
        <w:rPr>
          <w:lang w:val="en-GB"/>
        </w:rPr>
        <w:t xml:space="preserve">. However, this is also true for the </w:t>
      </w:r>
      <w:r w:rsidR="00982888" w:rsidRPr="00725A64">
        <w:rPr>
          <w:lang w:val="en-GB"/>
        </w:rPr>
        <w:t xml:space="preserve">equality, </w:t>
      </w:r>
      <w:r w:rsidR="00CF458A" w:rsidRPr="00725A64">
        <w:rPr>
          <w:lang w:val="en-GB"/>
        </w:rPr>
        <w:t>relational</w:t>
      </w:r>
      <w:r w:rsidR="00217C6B">
        <w:rPr>
          <w:lang w:val="en-GB"/>
        </w:rPr>
        <w:t>,</w:t>
      </w:r>
      <w:r w:rsidR="00CF458A" w:rsidRPr="00725A64">
        <w:rPr>
          <w:lang w:val="en-GB"/>
        </w:rPr>
        <w:t xml:space="preserve"> and mathematical operators but they are typically given in </w:t>
      </w:r>
      <w:r w:rsidR="002D7BEC" w:rsidRPr="00725A64">
        <w:rPr>
          <w:lang w:val="en-GB"/>
        </w:rPr>
        <w:t xml:space="preserve">alternative </w:t>
      </w:r>
      <w:r w:rsidR="00CF458A" w:rsidRPr="00725A64">
        <w:rPr>
          <w:lang w:val="en-GB"/>
        </w:rPr>
        <w:t>infix notation, i.e.</w:t>
      </w:r>
      <w:r w:rsidR="003A1353" w:rsidRPr="00725A64">
        <w:rPr>
          <w:lang w:val="en-GB"/>
        </w:rPr>
        <w:t>,</w:t>
      </w:r>
      <w:r w:rsidR="00CF458A" w:rsidRPr="00725A64">
        <w:rPr>
          <w:lang w:val="en-GB"/>
        </w:rPr>
        <w:t xml:space="preserve"> 1 + 1 instead of 1</w:t>
      </w:r>
      <w:proofErr w:type="gramStart"/>
      <w:r w:rsidR="00CF458A" w:rsidRPr="00725A64">
        <w:rPr>
          <w:lang w:val="en-GB"/>
        </w:rPr>
        <w:t>.+</w:t>
      </w:r>
      <w:proofErr w:type="gramEnd"/>
      <w:r w:rsidR="00CF458A" w:rsidRPr="00725A64">
        <w:rPr>
          <w:lang w:val="en-GB"/>
        </w:rPr>
        <w:t>(1)</w:t>
      </w:r>
      <w:r w:rsidR="00710CA3" w:rsidRPr="00725A64">
        <w:rPr>
          <w:lang w:val="en-GB"/>
        </w:rPr>
        <w:t xml:space="preserve"> as stated in Section </w:t>
      </w:r>
      <w:fldSimple w:instr=" REF _Ref368059479 \r \h  \* MERGEFORMAT ">
        <w:r w:rsidR="00AA153B">
          <w:rPr>
            <w:lang w:val="en-GB"/>
          </w:rPr>
          <w:t>3.3.3</w:t>
        </w:r>
      </w:fldSimple>
      <w:r w:rsidR="00CF458A" w:rsidRPr="00725A64">
        <w:rPr>
          <w:lang w:val="en-GB"/>
        </w:rPr>
        <w:t xml:space="preserve">. </w:t>
      </w:r>
      <w:r w:rsidR="00B5150A" w:rsidRPr="00FF7947">
        <w:rPr>
          <w:lang w:val="en-GB"/>
        </w:rPr>
        <w:t xml:space="preserve">Further, the unary negation is typically stated as prefix operator. </w:t>
      </w:r>
      <w:r w:rsidR="009840A0" w:rsidRPr="00725A64">
        <w:rPr>
          <w:lang w:val="en-GB"/>
        </w:rPr>
        <w:t>Due to the VIL art</w:t>
      </w:r>
      <w:ins w:id="2029" w:author="Holger Eichelberger" w:date="2015-09-15T11:03:00Z">
        <w:r w:rsidR="001B20D7">
          <w:rPr>
            <w:lang w:val="en-GB"/>
          </w:rPr>
          <w:t>i</w:t>
        </w:r>
      </w:ins>
      <w:del w:id="2030" w:author="Holger Eichelberger" w:date="2015-09-15T11:03:00Z">
        <w:r w:rsidR="009840A0" w:rsidRPr="00725A64" w:rsidDel="001B20D7">
          <w:rPr>
            <w:lang w:val="en-GB"/>
          </w:rPr>
          <w:delText>e</w:delText>
        </w:r>
      </w:del>
      <w:r w:rsidR="009840A0" w:rsidRPr="00725A64">
        <w:rPr>
          <w:lang w:val="en-GB"/>
        </w:rPr>
        <w:t>fact model, the integration with IVML and the specific purpose of variability instantiation</w:t>
      </w:r>
      <w:r w:rsidRPr="00725A64">
        <w:rPr>
          <w:lang w:val="en-GB"/>
        </w:rPr>
        <w:t xml:space="preserve">, </w:t>
      </w:r>
      <w:r w:rsidR="009840A0" w:rsidRPr="00725A64">
        <w:rPr>
          <w:lang w:val="en-GB"/>
        </w:rPr>
        <w:t xml:space="preserve">the VIL types </w:t>
      </w:r>
      <w:r w:rsidR="00826D5D" w:rsidRPr="00725A64">
        <w:rPr>
          <w:lang w:val="en-GB"/>
        </w:rPr>
        <w:t>define a different set of operations than OCL/IVML</w:t>
      </w:r>
      <w:r w:rsidR="00643FC4" w:rsidRPr="00725A64">
        <w:rPr>
          <w:rStyle w:val="FootnoteReference"/>
          <w:rFonts w:asciiTheme="majorHAnsi" w:hAnsiTheme="majorHAnsi"/>
          <w:lang w:val="en-GB"/>
        </w:rPr>
        <w:footnoteReference w:id="14"/>
      </w:r>
      <w:r w:rsidR="00D71E99" w:rsidRPr="00725A64">
        <w:rPr>
          <w:lang w:val="en-GB"/>
        </w:rPr>
        <w:t>.</w:t>
      </w:r>
    </w:p>
    <w:p w:rsidR="00194AC1" w:rsidRPr="00725A64" w:rsidRDefault="00CF458A">
      <w:pPr>
        <w:rPr>
          <w:lang w:val="en-GB"/>
        </w:rPr>
      </w:pPr>
      <w:r w:rsidRPr="00725A64">
        <w:rPr>
          <w:lang w:val="en-GB"/>
        </w:rPr>
        <w:t xml:space="preserve">In this section, we denote the actual type on which an individual operation is defined as the </w:t>
      </w:r>
      <w:r w:rsidRPr="00725A64">
        <w:rPr>
          <w:i/>
          <w:lang w:val="en-GB"/>
        </w:rPr>
        <w:t>operand</w:t>
      </w:r>
      <w:r w:rsidRPr="00725A64">
        <w:rPr>
          <w:lang w:val="en-GB"/>
        </w:rPr>
        <w:t xml:space="preserve"> of the operation </w:t>
      </w:r>
      <w:r w:rsidR="007D619F" w:rsidRPr="00725A64">
        <w:rPr>
          <w:lang w:val="en-GB"/>
        </w:rPr>
        <w:t>(</w:t>
      </w:r>
      <w:r w:rsidR="008144F1" w:rsidRPr="00725A64">
        <w:rPr>
          <w:lang w:val="en-GB"/>
        </w:rPr>
        <w:t xml:space="preserve">called </w:t>
      </w:r>
      <w:r w:rsidR="005E7EA1" w:rsidRPr="00725A64">
        <w:rPr>
          <w:i/>
          <w:lang w:val="en-GB"/>
        </w:rPr>
        <w:t>self</w:t>
      </w:r>
      <w:r w:rsidR="007D619F" w:rsidRPr="00725A64">
        <w:rPr>
          <w:lang w:val="en-GB"/>
        </w:rPr>
        <w:t xml:space="preserve"> in OCL)</w:t>
      </w:r>
      <w:r w:rsidR="00454D78" w:rsidRPr="00725A64">
        <w:rPr>
          <w:lang w:val="en-GB"/>
        </w:rPr>
        <w:t xml:space="preserve">. The </w:t>
      </w:r>
      <w:r w:rsidRPr="00725A64">
        <w:rPr>
          <w:lang w:val="en-GB"/>
        </w:rPr>
        <w:t xml:space="preserve">parameters </w:t>
      </w:r>
      <w:r w:rsidR="00454D78" w:rsidRPr="00725A64">
        <w:rPr>
          <w:lang w:val="en-GB"/>
        </w:rPr>
        <w:t xml:space="preserve">of an operation are given </w:t>
      </w:r>
      <w:r w:rsidRPr="00725A64">
        <w:rPr>
          <w:lang w:val="en-GB"/>
        </w:rPr>
        <w:t>in parenthesis.</w:t>
      </w:r>
      <w:r w:rsidR="000B1C61" w:rsidRPr="00725A64">
        <w:rPr>
          <w:lang w:val="en-GB"/>
        </w:rPr>
        <w:t xml:space="preserve"> Further, we use in this section the Type-first notation to describe the signatures of the operation.</w:t>
      </w:r>
    </w:p>
    <w:p w:rsidR="00A10763" w:rsidRPr="00725A64" w:rsidRDefault="00A10763">
      <w:pPr>
        <w:rPr>
          <w:lang w:val="en-GB"/>
        </w:rPr>
      </w:pPr>
      <w:r w:rsidRPr="00725A64">
        <w:rPr>
          <w:lang w:val="en-GB"/>
        </w:rPr>
        <w:t xml:space="preserve">Please note that those operations starting with “get” (Java-getters) are also available with their </w:t>
      </w:r>
      <w:r w:rsidR="006A5D6C" w:rsidRPr="00725A64">
        <w:rPr>
          <w:lang w:val="en-GB"/>
        </w:rPr>
        <w:t xml:space="preserve">short </w:t>
      </w:r>
      <w:r w:rsidRPr="00725A64">
        <w:rPr>
          <w:lang w:val="en-GB"/>
        </w:rPr>
        <w:t>name without “get”</w:t>
      </w:r>
      <w:r w:rsidR="006A5D6C" w:rsidRPr="00725A64">
        <w:rPr>
          <w:lang w:val="en-GB"/>
        </w:rPr>
        <w:t xml:space="preserve"> in order to simplify script and template creation</w:t>
      </w:r>
      <w:r w:rsidR="007C3E64" w:rsidRPr="00725A64">
        <w:rPr>
          <w:lang w:val="en-GB"/>
        </w:rPr>
        <w:t xml:space="preserve">, e.g., the </w:t>
      </w:r>
      <w:r w:rsidR="007C3E64" w:rsidRPr="00725A64">
        <w:rPr>
          <w:rFonts w:ascii="Courier New" w:hAnsi="Courier New" w:cs="Courier New"/>
          <w:sz w:val="22"/>
          <w:szCs w:val="22"/>
          <w:lang w:val="en-GB"/>
        </w:rPr>
        <w:t>getName()</w:t>
      </w:r>
      <w:r w:rsidRPr="00725A64">
        <w:rPr>
          <w:lang w:val="en-GB"/>
        </w:rPr>
        <w:t xml:space="preserve"> operation is also available a</w:t>
      </w:r>
      <w:r w:rsidR="007C3E64" w:rsidRPr="00725A64">
        <w:rPr>
          <w:lang w:val="en-GB"/>
        </w:rPr>
        <w:t xml:space="preserve">s its aliased operation </w:t>
      </w:r>
      <w:r w:rsidRPr="00725A64">
        <w:rPr>
          <w:rFonts w:ascii="Courier New" w:hAnsi="Courier New" w:cs="Courier New"/>
          <w:sz w:val="22"/>
          <w:szCs w:val="22"/>
          <w:lang w:val="en-GB"/>
        </w:rPr>
        <w:t>name()</w:t>
      </w:r>
      <w:r w:rsidR="00BA0A5A" w:rsidRPr="00725A64">
        <w:rPr>
          <w:lang w:val="en-GB"/>
        </w:rPr>
        <w:t>. We will make this explicit by listing both operation signatures.</w:t>
      </w:r>
    </w:p>
    <w:p w:rsidR="00194AC1" w:rsidRPr="00725A64" w:rsidRDefault="003E249F" w:rsidP="00EA17BB">
      <w:pPr>
        <w:pStyle w:val="Heading3"/>
        <w:rPr>
          <w:lang w:val="en-GB"/>
        </w:rPr>
      </w:pPr>
      <w:bookmarkStart w:id="2031" w:name="_Toc430078912"/>
      <w:r w:rsidRPr="00725A64">
        <w:rPr>
          <w:lang w:val="en-GB"/>
        </w:rPr>
        <w:t>Internal Types</w:t>
      </w:r>
      <w:bookmarkEnd w:id="2031"/>
    </w:p>
    <w:p w:rsidR="00194AC1" w:rsidRPr="00725A64" w:rsidRDefault="003E249F" w:rsidP="00EA17BB">
      <w:pPr>
        <w:pStyle w:val="Heading3"/>
        <w:numPr>
          <w:ilvl w:val="3"/>
          <w:numId w:val="1"/>
        </w:numPr>
        <w:tabs>
          <w:tab w:val="left" w:pos="1078"/>
        </w:tabs>
        <w:ind w:left="0" w:firstLine="0"/>
        <w:rPr>
          <w:lang w:val="en-GB"/>
        </w:rPr>
      </w:pPr>
      <w:bookmarkStart w:id="2032" w:name="_Toc430078913"/>
      <w:r w:rsidRPr="00725A64">
        <w:rPr>
          <w:lang w:val="en-GB"/>
        </w:rPr>
        <w:t>Any</w:t>
      </w:r>
      <w:bookmarkEnd w:id="2032"/>
    </w:p>
    <w:p w:rsidR="00194AC1" w:rsidRPr="00725A64" w:rsidRDefault="0018275D">
      <w:pPr>
        <w:rPr>
          <w:lang w:val="en-GB"/>
        </w:rPr>
      </w:pPr>
      <w:r w:rsidRPr="00725A64">
        <w:rPr>
          <w:rFonts w:ascii="Courier New" w:hAnsi="Courier New" w:cs="Courier New"/>
          <w:sz w:val="22"/>
          <w:szCs w:val="22"/>
          <w:lang w:val="en-GB"/>
        </w:rPr>
        <w:t>Any</w:t>
      </w:r>
      <w:r w:rsidRPr="00725A64">
        <w:rPr>
          <w:lang w:val="en-GB"/>
        </w:rPr>
        <w:t xml:space="preserve"> is the most common type in the </w:t>
      </w:r>
      <w:r w:rsidR="00E10FB3" w:rsidRPr="00725A64">
        <w:rPr>
          <w:lang w:val="en-GB"/>
        </w:rPr>
        <w:t>VIL</w:t>
      </w:r>
      <w:r w:rsidRPr="00725A64">
        <w:rPr>
          <w:lang w:val="en-GB"/>
        </w:rPr>
        <w:t xml:space="preserve"> type system. All types in </w:t>
      </w:r>
      <w:r w:rsidR="00E10FB3" w:rsidRPr="00725A64">
        <w:rPr>
          <w:lang w:val="en-GB"/>
        </w:rPr>
        <w:t>VIL</w:t>
      </w:r>
      <w:r w:rsidRPr="00725A64">
        <w:rPr>
          <w:lang w:val="en-GB"/>
        </w:rPr>
        <w:t xml:space="preserve"> </w:t>
      </w:r>
      <w:r w:rsidR="0095621D" w:rsidRPr="00725A64">
        <w:rPr>
          <w:lang w:val="en-GB"/>
        </w:rPr>
        <w:t xml:space="preserve">are </w:t>
      </w:r>
      <w:r w:rsidR="00E10FB3" w:rsidRPr="00725A64">
        <w:rPr>
          <w:lang w:val="en-GB"/>
        </w:rPr>
        <w:t xml:space="preserve">type </w:t>
      </w:r>
      <w:r w:rsidR="0095621D" w:rsidRPr="00725A64">
        <w:rPr>
          <w:lang w:val="en-GB"/>
        </w:rPr>
        <w:t>compliant</w:t>
      </w:r>
      <w:r w:rsidR="00E10FB3" w:rsidRPr="00725A64">
        <w:rPr>
          <w:lang w:val="en-GB"/>
        </w:rPr>
        <w:t xml:space="preserve"> to </w:t>
      </w:r>
      <w:proofErr w:type="gramStart"/>
      <w:r w:rsidR="00E10FB3" w:rsidRPr="00725A64">
        <w:rPr>
          <w:rFonts w:ascii="Courier New" w:hAnsi="Courier New" w:cs="Courier New"/>
          <w:sz w:val="22"/>
          <w:szCs w:val="22"/>
          <w:lang w:val="en-GB"/>
        </w:rPr>
        <w:t>Any</w:t>
      </w:r>
      <w:proofErr w:type="gramEnd"/>
      <w:r w:rsidRPr="00725A64">
        <w:rPr>
          <w:lang w:val="en-GB"/>
        </w:rPr>
        <w:t>.</w:t>
      </w:r>
      <w:r w:rsidR="00E10FB3" w:rsidRPr="00725A64">
        <w:rPr>
          <w:lang w:val="en-GB"/>
        </w:rPr>
        <w:t xml:space="preserve"> In particular, </w:t>
      </w:r>
      <w:proofErr w:type="gramStart"/>
      <w:r w:rsidR="00E10FB3" w:rsidRPr="00725A64">
        <w:rPr>
          <w:rFonts w:ascii="Courier New" w:hAnsi="Courier New" w:cs="Courier New"/>
          <w:sz w:val="22"/>
          <w:szCs w:val="22"/>
          <w:lang w:val="en-GB"/>
        </w:rPr>
        <w:t>Any</w:t>
      </w:r>
      <w:proofErr w:type="gramEnd"/>
      <w:r w:rsidR="00E10FB3" w:rsidRPr="00725A64">
        <w:rPr>
          <w:lang w:val="en-GB"/>
        </w:rPr>
        <w:t xml:space="preserve"> is used as type if the actual type is unknown at parsing time and shall be det</w:t>
      </w:r>
      <w:r w:rsidR="00FD1DA9" w:rsidRPr="00725A64">
        <w:rPr>
          <w:lang w:val="en-GB"/>
        </w:rPr>
        <w:t xml:space="preserve">ermined dynamically at runtime. Therefore, </w:t>
      </w:r>
      <w:proofErr w:type="gramStart"/>
      <w:r w:rsidR="00EF402E" w:rsidRPr="00725A64">
        <w:rPr>
          <w:rFonts w:ascii="Courier New" w:hAnsi="Courier New" w:cs="Courier New"/>
          <w:sz w:val="22"/>
          <w:szCs w:val="22"/>
          <w:lang w:val="en-GB"/>
        </w:rPr>
        <w:t>Any</w:t>
      </w:r>
      <w:proofErr w:type="gramEnd"/>
      <w:r w:rsidR="00FD1DA9" w:rsidRPr="00725A64">
        <w:rPr>
          <w:lang w:val="en-GB"/>
        </w:rPr>
        <w:t xml:space="preserve"> can be assigned to variables of any type</w:t>
      </w:r>
      <w:r w:rsidR="00FB5A97" w:rsidRPr="00725A64">
        <w:rPr>
          <w:lang w:val="en-GB"/>
        </w:rPr>
        <w:t xml:space="preserve"> (but no specific operations can be executed on </w:t>
      </w:r>
      <w:r w:rsidR="00EF402E" w:rsidRPr="00725A64">
        <w:rPr>
          <w:rFonts w:ascii="Courier New" w:hAnsi="Courier New" w:cs="Courier New"/>
          <w:sz w:val="22"/>
          <w:szCs w:val="22"/>
          <w:lang w:val="en-GB"/>
        </w:rPr>
        <w:t>Any</w:t>
      </w:r>
      <w:r w:rsidR="00FB5A97" w:rsidRPr="00725A64">
        <w:rPr>
          <w:lang w:val="en-GB"/>
        </w:rPr>
        <w:t>).</w:t>
      </w:r>
      <w:r w:rsidR="00295F8B">
        <w:rPr>
          <w:lang w:val="en-GB"/>
        </w:rPr>
        <w:t xml:space="preserve"> </w:t>
      </w:r>
      <w:r w:rsidR="00F74CAD" w:rsidRPr="00F74CAD">
        <w:rPr>
          <w:rFonts w:ascii="Courier New" w:hAnsi="Courier New" w:cs="Courier New"/>
          <w:sz w:val="22"/>
          <w:szCs w:val="22"/>
          <w:lang w:val="en-GB"/>
        </w:rPr>
        <w:t>Any</w:t>
      </w:r>
      <w:r w:rsidR="00295F8B">
        <w:rPr>
          <w:lang w:val="en-GB"/>
        </w:rPr>
        <w:t xml:space="preserve"> can be converted automatically into a </w:t>
      </w:r>
      <w:r w:rsidR="00F74CAD" w:rsidRPr="00F74CAD">
        <w:rPr>
          <w:rFonts w:ascii="Courier New" w:hAnsi="Courier New" w:cs="Courier New"/>
          <w:sz w:val="22"/>
          <w:szCs w:val="22"/>
          <w:lang w:val="en-GB"/>
        </w:rPr>
        <w:t>String</w:t>
      </w:r>
      <w:r w:rsidR="00295F8B">
        <w:rPr>
          <w:lang w:val="en-GB"/>
        </w:rPr>
        <w:t>.</w:t>
      </w:r>
    </w:p>
    <w:p w:rsidR="00CD0708" w:rsidRPr="00725A64" w:rsidRDefault="00CD0708" w:rsidP="00EA17BB">
      <w:pPr>
        <w:pStyle w:val="Heading3"/>
        <w:numPr>
          <w:ilvl w:val="3"/>
          <w:numId w:val="1"/>
        </w:numPr>
        <w:tabs>
          <w:tab w:val="left" w:pos="1078"/>
        </w:tabs>
        <w:ind w:left="0" w:firstLine="0"/>
        <w:rPr>
          <w:lang w:val="en-GB"/>
        </w:rPr>
      </w:pPr>
      <w:bookmarkStart w:id="2033" w:name="_Toc430078914"/>
      <w:r w:rsidRPr="00725A64">
        <w:rPr>
          <w:lang w:val="en-GB"/>
        </w:rPr>
        <w:t>Type</w:t>
      </w:r>
      <w:bookmarkEnd w:id="2033"/>
    </w:p>
    <w:p w:rsidR="00CD0708" w:rsidRPr="00725A64" w:rsidRDefault="00CD0708">
      <w:pPr>
        <w:rPr>
          <w:lang w:val="en-GB"/>
        </w:rPr>
      </w:pPr>
      <w:r w:rsidRPr="00725A64">
        <w:rPr>
          <w:lang w:val="en-GB"/>
        </w:rPr>
        <w:t>Type represents type expressions themselves and enables the type-generic selection type-compliant elements from collections.</w:t>
      </w:r>
    </w:p>
    <w:p w:rsidR="00CD0708" w:rsidRPr="00725A64" w:rsidRDefault="00CD0708" w:rsidP="00EA17BB">
      <w:pPr>
        <w:pStyle w:val="Heading3"/>
        <w:rPr>
          <w:lang w:val="en-GB"/>
        </w:rPr>
      </w:pPr>
      <w:bookmarkStart w:id="2034" w:name="_Ref368656755"/>
      <w:bookmarkStart w:id="2035" w:name="_Toc430078915"/>
      <w:r w:rsidRPr="00725A64">
        <w:rPr>
          <w:lang w:val="en-GB"/>
        </w:rPr>
        <w:t>Basic Types</w:t>
      </w:r>
      <w:bookmarkEnd w:id="2034"/>
      <w:bookmarkEnd w:id="2035"/>
    </w:p>
    <w:p w:rsidR="00441B11" w:rsidRPr="00725A64" w:rsidRDefault="00441B11" w:rsidP="00441B11">
      <w:pPr>
        <w:rPr>
          <w:lang w:val="en-GB"/>
        </w:rPr>
      </w:pPr>
      <w:r w:rsidRPr="00725A64">
        <w:rPr>
          <w:lang w:val="en-GB"/>
        </w:rPr>
        <w:t>In this section, we detail the operations for the basic VIL types.</w:t>
      </w:r>
    </w:p>
    <w:p w:rsidR="00032CF3" w:rsidRPr="00725A64" w:rsidRDefault="003E249F" w:rsidP="00EA17BB">
      <w:pPr>
        <w:pStyle w:val="Heading3"/>
        <w:numPr>
          <w:ilvl w:val="3"/>
          <w:numId w:val="1"/>
        </w:numPr>
        <w:tabs>
          <w:tab w:val="left" w:pos="1078"/>
        </w:tabs>
        <w:ind w:left="0" w:firstLine="0"/>
        <w:rPr>
          <w:lang w:val="en-GB"/>
        </w:rPr>
      </w:pPr>
      <w:bookmarkStart w:id="2036" w:name="_Ref394661066"/>
      <w:bookmarkStart w:id="2037" w:name="_Toc430078916"/>
      <w:r w:rsidRPr="00725A64">
        <w:rPr>
          <w:lang w:val="en-GB"/>
        </w:rPr>
        <w:t>Real</w:t>
      </w:r>
      <w:bookmarkEnd w:id="2036"/>
      <w:bookmarkEnd w:id="2037"/>
    </w:p>
    <w:p w:rsidR="00194AC1" w:rsidRPr="00725A64" w:rsidRDefault="005E7EA1">
      <w:pPr>
        <w:rPr>
          <w:lang w:val="en-GB"/>
        </w:rPr>
      </w:pPr>
      <w:r w:rsidRPr="00725A64">
        <w:rPr>
          <w:lang w:val="en-GB"/>
        </w:rPr>
        <w:t xml:space="preserve">The </w:t>
      </w:r>
      <w:r w:rsidR="00C95EB0" w:rsidRPr="00725A64">
        <w:rPr>
          <w:lang w:val="en-GB"/>
        </w:rPr>
        <w:t>basic</w:t>
      </w:r>
      <w:r w:rsidRPr="00725A64">
        <w:rPr>
          <w:lang w:val="en-GB"/>
        </w:rPr>
        <w:t xml:space="preserve"> type </w:t>
      </w:r>
      <w:r w:rsidRPr="00725A64">
        <w:rPr>
          <w:rFonts w:ascii="Courier New" w:hAnsi="Courier New" w:cs="Courier New"/>
          <w:sz w:val="22"/>
          <w:szCs w:val="22"/>
          <w:lang w:val="en-GB"/>
        </w:rPr>
        <w:t>Real</w:t>
      </w:r>
      <w:r w:rsidRPr="00725A64">
        <w:rPr>
          <w:lang w:val="en-GB"/>
        </w:rPr>
        <w:t xml:space="preserve"> represents the mathematical concept of real</w:t>
      </w:r>
      <w:r w:rsidR="001F120C" w:rsidRPr="00725A64">
        <w:rPr>
          <w:lang w:val="en-GB"/>
        </w:rPr>
        <w:t xml:space="preserve"> numbers</w:t>
      </w:r>
      <w:r w:rsidR="002F2EA2">
        <w:rPr>
          <w:lang w:val="en-GB"/>
        </w:rPr>
        <w:t xml:space="preserve"> following the Java range restrictions for double values</w:t>
      </w:r>
      <w:r w:rsidRPr="00725A64">
        <w:rPr>
          <w:lang w:val="en-GB"/>
        </w:rPr>
        <w:t xml:space="preserve">. Note that </w:t>
      </w:r>
      <w:r w:rsidRPr="00725A64">
        <w:rPr>
          <w:rFonts w:ascii="Courier New" w:hAnsi="Courier New" w:cs="Courier New"/>
          <w:sz w:val="22"/>
          <w:szCs w:val="22"/>
          <w:lang w:val="en-GB"/>
        </w:rPr>
        <w:t>Integer</w:t>
      </w:r>
      <w:r w:rsidRPr="00725A64">
        <w:rPr>
          <w:lang w:val="en-GB"/>
        </w:rPr>
        <w:t xml:space="preserve"> </w:t>
      </w:r>
      <w:r w:rsidR="00B45670" w:rsidRPr="00725A64">
        <w:rPr>
          <w:lang w:val="en-GB"/>
        </w:rPr>
        <w:t xml:space="preserve">can automatically be converted to </w:t>
      </w:r>
      <w:r w:rsidR="00092752" w:rsidRPr="00725A64">
        <w:rPr>
          <w:rFonts w:ascii="Courier New" w:hAnsi="Courier New" w:cs="Courier New"/>
          <w:sz w:val="22"/>
          <w:szCs w:val="22"/>
          <w:lang w:val="en-GB"/>
        </w:rPr>
        <w:t>Real</w:t>
      </w:r>
      <w:r w:rsidR="00B45670"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addition of </w:t>
      </w:r>
      <w:r w:rsidR="005E7EA1" w:rsidRPr="00725A64">
        <w:rPr>
          <w:i/>
          <w:iCs/>
          <w:lang w:val="en-GB"/>
        </w:rPr>
        <w:t xml:space="preserve">self </w:t>
      </w:r>
      <w:r w:rsidR="005E7EA1" w:rsidRPr="00725A64">
        <w:rPr>
          <w:lang w:val="en-GB"/>
        </w:rPr>
        <w:t xml:space="preserve">and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value of the subtraction of </w:t>
      </w:r>
      <w:r w:rsidR="005E7EA1" w:rsidRPr="00725A64">
        <w:rPr>
          <w:i/>
          <w:iCs/>
          <w:lang w:val="en-GB"/>
        </w:rPr>
        <w:t xml:space="preserve">r </w:t>
      </w:r>
      <w:r w:rsidR="005E7EA1" w:rsidRPr="00725A64">
        <w:rPr>
          <w:lang w:val="en-GB"/>
        </w:rPr>
        <w:t xml:space="preserve">from </w:t>
      </w:r>
      <w:r w:rsidR="005E7EA1" w:rsidRPr="00725A64">
        <w:rPr>
          <w:iCs/>
          <w:lang w:val="en-GB"/>
        </w:rPr>
        <w:t>the</w:t>
      </w:r>
      <w:r w:rsidR="00D939DA" w:rsidRPr="00725A64">
        <w:rPr>
          <w:i/>
          <w:iCs/>
          <w:lang w:val="en-GB"/>
        </w:rPr>
        <w:t xml:space="preserve"> 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5E7EA1" w:rsidRPr="00725A64">
        <w:rPr>
          <w:b/>
          <w:bCs/>
          <w:lang w:val="en-GB"/>
        </w:rPr>
        <w:t>(Real</w:t>
      </w:r>
      <w:r w:rsidRPr="00725A64">
        <w:rPr>
          <w:b/>
          <w:bCs/>
          <w:lang w:val="en-GB"/>
        </w:rPr>
        <w:t xml:space="preserve"> r</w:t>
      </w:r>
      <w:r w:rsidR="005E7EA1" w:rsidRPr="00725A64">
        <w:rPr>
          <w:b/>
          <w:bCs/>
          <w:lang w:val="en-GB"/>
        </w:rPr>
        <w:t>)</w:t>
      </w:r>
    </w:p>
    <w:p w:rsidR="00194AC1" w:rsidRPr="00725A64" w:rsidRDefault="00F50521">
      <w:pPr>
        <w:pStyle w:val="ListParagraph"/>
        <w:rPr>
          <w:lang w:val="en-GB"/>
        </w:rPr>
      </w:pPr>
      <w:proofErr w:type="gramStart"/>
      <w:r w:rsidRPr="00725A64">
        <w:rPr>
          <w:lang w:val="en-GB"/>
        </w:rPr>
        <w:lastRenderedPageBreak/>
        <w:t>T</w:t>
      </w:r>
      <w:r w:rsidR="005E7EA1" w:rsidRPr="00725A64">
        <w:rPr>
          <w:lang w:val="en-GB"/>
        </w:rPr>
        <w:t xml:space="preserve">he value of the multiplication of </w:t>
      </w:r>
      <w:r w:rsidR="005E7EA1" w:rsidRPr="00725A64">
        <w:rPr>
          <w:iCs/>
          <w:lang w:val="en-GB"/>
        </w:rPr>
        <w:t>the</w:t>
      </w:r>
      <w:r w:rsidR="00343D21" w:rsidRPr="00725A64">
        <w:rPr>
          <w:i/>
          <w:iCs/>
          <w:lang w:val="en-GB"/>
        </w:rPr>
        <w:t xml:space="preserve"> operand</w:t>
      </w:r>
      <w:r w:rsidR="005E7EA1" w:rsidRPr="00725A64">
        <w:rPr>
          <w:i/>
          <w:iCs/>
          <w:lang w:val="en-GB"/>
        </w:rPr>
        <w:t xml:space="preserve"> </w:t>
      </w:r>
      <w:r w:rsidR="005E7EA1" w:rsidRPr="00725A64">
        <w:rPr>
          <w:lang w:val="en-GB"/>
        </w:rPr>
        <w:t xml:space="preserve">and </w:t>
      </w:r>
      <w:r w:rsidR="005E7EA1" w:rsidRPr="00725A64">
        <w:rPr>
          <w:i/>
          <w:iCs/>
          <w:lang w:val="en-GB"/>
        </w:rPr>
        <w:t>r</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D939DA" w:rsidRPr="00725A64">
        <w:rPr>
          <w:b/>
          <w:bCs/>
          <w:lang w:val="en-GB"/>
        </w:rPr>
        <w:t xml:space="preserve">- </w:t>
      </w:r>
      <w:r w:rsidR="00D63A73" w:rsidRPr="00725A64">
        <w:rPr>
          <w:b/>
          <w:bCs/>
          <w:lang w:val="en-GB"/>
        </w:rPr>
        <w:t>()</w:t>
      </w:r>
      <w:r w:rsidR="005E7EA1" w:rsidRPr="00725A64">
        <w:rPr>
          <w:b/>
          <w:bCs/>
          <w:lang w:val="en-GB"/>
        </w:rPr>
        <w:t xml:space="preserve"> </w:t>
      </w:r>
    </w:p>
    <w:p w:rsidR="00194AC1" w:rsidRPr="00725A64" w:rsidRDefault="00F50521">
      <w:pPr>
        <w:pStyle w:val="ListParagraph"/>
        <w:rPr>
          <w:lang w:val="en-GB"/>
        </w:rPr>
      </w:pPr>
      <w:proofErr w:type="gramStart"/>
      <w:r w:rsidRPr="00725A64">
        <w:rPr>
          <w:lang w:val="en-GB"/>
        </w:rPr>
        <w:t>T</w:t>
      </w:r>
      <w:r w:rsidR="005E7EA1" w:rsidRPr="00725A64">
        <w:rPr>
          <w:lang w:val="en-GB"/>
        </w:rPr>
        <w:t xml:space="preserve">he negative value of </w:t>
      </w:r>
      <w:r w:rsidRPr="00725A64">
        <w:rPr>
          <w:lang w:val="en-GB"/>
        </w:rPr>
        <w:t xml:space="preserve">the </w:t>
      </w:r>
      <w:r w:rsidR="005E7EA1" w:rsidRPr="00725A64">
        <w:rPr>
          <w:i/>
          <w:lang w:val="en-GB"/>
        </w:rPr>
        <w:t>operand</w:t>
      </w:r>
      <w:r w:rsidR="005E7EA1"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Real </w:t>
      </w:r>
      <w:r w:rsidR="005E7EA1" w:rsidRPr="00725A64">
        <w:rPr>
          <w:b/>
          <w:bCs/>
          <w:lang w:val="en-GB"/>
        </w:rPr>
        <w:t>/ (Real</w:t>
      </w:r>
      <w:r w:rsidRPr="00725A64">
        <w:rPr>
          <w:b/>
          <w:bCs/>
          <w:lang w:val="en-GB"/>
        </w:rPr>
        <w:t xml:space="preserve"> r</w:t>
      </w:r>
      <w:r w:rsidR="005E7EA1" w:rsidRPr="00725A64">
        <w:rPr>
          <w:b/>
          <w:bCs/>
          <w:lang w:val="en-GB"/>
        </w:rPr>
        <w:t>)</w:t>
      </w:r>
    </w:p>
    <w:p w:rsidR="00194AC1" w:rsidRPr="00725A64" w:rsidRDefault="005E7EA1">
      <w:pPr>
        <w:pStyle w:val="ListParagraph"/>
        <w:rPr>
          <w:lang w:val="en-GB"/>
        </w:rPr>
      </w:pPr>
      <w:r w:rsidRPr="00725A64">
        <w:rPr>
          <w:lang w:val="en-GB"/>
        </w:rPr>
        <w:t xml:space="preserve">The value of </w:t>
      </w:r>
      <w:r w:rsidR="00F50521" w:rsidRPr="00725A64">
        <w:rPr>
          <w:lang w:val="en-GB"/>
        </w:rPr>
        <w:t xml:space="preserve">the </w:t>
      </w:r>
      <w:r w:rsidRPr="00725A64">
        <w:rPr>
          <w:i/>
          <w:lang w:val="en-GB"/>
        </w:rPr>
        <w:t>operand</w:t>
      </w:r>
      <w:r w:rsidR="00F50521" w:rsidRPr="00725A64">
        <w:rPr>
          <w:lang w:val="en-GB"/>
        </w:rPr>
        <w:t xml:space="preserve"> </w:t>
      </w:r>
      <w:r w:rsidRPr="00725A64">
        <w:rPr>
          <w:lang w:val="en-GB"/>
        </w:rPr>
        <w:t xml:space="preserve">divided by </w:t>
      </w:r>
      <w:r w:rsidRPr="00725A64">
        <w:rPr>
          <w:i/>
          <w:iCs/>
          <w:lang w:val="en-GB"/>
        </w:rPr>
        <w:t>r</w:t>
      </w:r>
      <w:r w:rsidRPr="00725A64">
        <w:rPr>
          <w:lang w:val="en-GB"/>
        </w:rPr>
        <w:t>.</w:t>
      </w:r>
      <w:r w:rsidR="00F50521" w:rsidRPr="00725A64">
        <w:rPr>
          <w:lang w:val="en-GB"/>
        </w:rPr>
        <w:t xml:space="preserve"> Leads to an </w:t>
      </w:r>
      <w:r w:rsidR="00D63A73" w:rsidRPr="00725A64">
        <w:rPr>
          <w:lang w:val="en-GB"/>
        </w:rPr>
        <w:t xml:space="preserve">evaluation </w:t>
      </w:r>
      <w:r w:rsidR="00F50521" w:rsidRPr="00725A64">
        <w:rPr>
          <w:lang w:val="en-GB"/>
        </w:rPr>
        <w:t xml:space="preserve">error if </w:t>
      </w:r>
      <w:r w:rsidRPr="00725A64">
        <w:rPr>
          <w:i/>
          <w:lang w:val="en-GB"/>
        </w:rPr>
        <w:t>r</w:t>
      </w:r>
      <w:r w:rsidR="00F50521" w:rsidRPr="00725A64">
        <w:rPr>
          <w:lang w:val="en-GB"/>
        </w:rPr>
        <w:t xml:space="preserve"> is equal to zero.</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&lt;= (Real r) </w:t>
      </w:r>
    </w:p>
    <w:p w:rsidR="00B45670" w:rsidRPr="00725A64" w:rsidRDefault="00B45670" w:rsidP="00B45670">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r</w:t>
      </w:r>
      <w:r w:rsidRPr="00725A64">
        <w:rPr>
          <w:lang w:val="en-GB"/>
        </w:rPr>
        <w:t>.</w:t>
      </w:r>
      <w:proofErr w:type="gramEnd"/>
    </w:p>
    <w:p w:rsidR="00B45670" w:rsidRPr="00725A64" w:rsidRDefault="00B45670" w:rsidP="00845E9C">
      <w:pPr>
        <w:pStyle w:val="ListParagraph"/>
        <w:numPr>
          <w:ilvl w:val="0"/>
          <w:numId w:val="11"/>
        </w:numPr>
        <w:rPr>
          <w:lang w:val="en-GB"/>
        </w:rPr>
      </w:pPr>
      <w:r w:rsidRPr="00725A64">
        <w:rPr>
          <w:b/>
          <w:bCs/>
          <w:lang w:val="en-GB"/>
        </w:rPr>
        <w:t xml:space="preserve">Boolean &gt;=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(Real r)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(Real r) </w:t>
      </w:r>
    </w:p>
    <w:p w:rsidR="00A749B6" w:rsidRDefault="00EA17BB" w:rsidP="00A749B6">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Boolean </w:t>
      </w:r>
      <w:r w:rsidR="00EA17BB">
        <w:rPr>
          <w:b/>
          <w:bCs/>
          <w:lang w:val="en-GB"/>
        </w:rPr>
        <w:t>=</w:t>
      </w:r>
      <w:r w:rsidRPr="00725A64">
        <w:rPr>
          <w:b/>
          <w:bCs/>
          <w:lang w:val="en-GB"/>
        </w:rPr>
        <w:t xml:space="preserve">= (Real r) </w:t>
      </w:r>
    </w:p>
    <w:p w:rsidR="00B45670" w:rsidRPr="00725A64" w:rsidRDefault="00B45670" w:rsidP="00B45670">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r</w:t>
      </w:r>
      <w:r w:rsidRPr="00725A64">
        <w:rPr>
          <w:lang w:val="en-GB"/>
        </w:rPr>
        <w:t>.</w:t>
      </w:r>
    </w:p>
    <w:p w:rsidR="00B45670" w:rsidRPr="00725A64" w:rsidRDefault="00B45670" w:rsidP="00845E9C">
      <w:pPr>
        <w:pStyle w:val="ListParagraph"/>
        <w:numPr>
          <w:ilvl w:val="0"/>
          <w:numId w:val="11"/>
        </w:numPr>
        <w:rPr>
          <w:lang w:val="en-GB"/>
        </w:rPr>
      </w:pPr>
      <w:r w:rsidRPr="00725A64">
        <w:rPr>
          <w:b/>
          <w:bCs/>
          <w:lang w:val="en-GB"/>
        </w:rPr>
        <w:t xml:space="preserve">Real abs() </w:t>
      </w:r>
    </w:p>
    <w:p w:rsidR="00B45670" w:rsidRPr="00725A64" w:rsidRDefault="00B45670" w:rsidP="00B45670">
      <w:pPr>
        <w:pStyle w:val="ListParagraph"/>
        <w:rPr>
          <w:lang w:val="en-GB"/>
        </w:rPr>
      </w:pPr>
      <w:proofErr w:type="gramStart"/>
      <w:r w:rsidRPr="00725A64">
        <w:rPr>
          <w:lang w:val="en-GB"/>
        </w:rPr>
        <w:t xml:space="preserve">The absolute value of the </w:t>
      </w:r>
      <w:r w:rsidRPr="00725A64">
        <w:rPr>
          <w:i/>
          <w:iCs/>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floor</w:t>
      </w:r>
      <w:r w:rsidR="003B21C3" w:rsidRPr="00725A64">
        <w:rPr>
          <w:b/>
          <w:bCs/>
          <w:lang w:val="en-GB"/>
        </w:rPr>
        <w:t xml:space="preserve"> </w:t>
      </w:r>
      <w:r w:rsidR="005E7EA1" w:rsidRPr="00725A64">
        <w:rPr>
          <w:b/>
          <w:bCs/>
          <w:lang w:val="en-GB"/>
        </w:rPr>
        <w:t xml:space="preserve">() </w:t>
      </w:r>
    </w:p>
    <w:p w:rsidR="00194AC1" w:rsidRDefault="005E7EA1">
      <w:pPr>
        <w:pStyle w:val="ListParagraph"/>
        <w:rPr>
          <w:lang w:val="en-GB"/>
        </w:rPr>
      </w:pPr>
      <w:proofErr w:type="gramStart"/>
      <w:r w:rsidRPr="00725A64">
        <w:rPr>
          <w:lang w:val="en-GB"/>
        </w:rPr>
        <w:t xml:space="preserve">The largest integer that is less than or equal to </w:t>
      </w:r>
      <w:r w:rsidR="00F50521" w:rsidRPr="00725A64">
        <w:rPr>
          <w:lang w:val="en-GB"/>
        </w:rPr>
        <w:t xml:space="preserve">the </w:t>
      </w:r>
      <w:r w:rsidRPr="00725A64">
        <w:rPr>
          <w:i/>
          <w:lang w:val="en-GB"/>
        </w:rPr>
        <w:t>operand</w:t>
      </w:r>
      <w:r w:rsidRPr="00725A64">
        <w:rPr>
          <w:lang w:val="en-GB"/>
        </w:rPr>
        <w:t>.</w:t>
      </w:r>
      <w:proofErr w:type="gramEnd"/>
    </w:p>
    <w:p w:rsidR="00054AD3" w:rsidRPr="002F2EA2" w:rsidRDefault="00054AD3" w:rsidP="00054AD3">
      <w:pPr>
        <w:pStyle w:val="ListParagraph"/>
        <w:numPr>
          <w:ilvl w:val="0"/>
          <w:numId w:val="11"/>
        </w:numPr>
        <w:rPr>
          <w:b/>
          <w:lang w:val="en-GB"/>
        </w:rPr>
      </w:pPr>
      <w:r w:rsidRPr="002F2EA2">
        <w:rPr>
          <w:b/>
          <w:lang w:val="en-GB"/>
        </w:rPr>
        <w:t>Integer ceil()</w:t>
      </w:r>
    </w:p>
    <w:p w:rsidR="00054AD3" w:rsidRPr="00725A64" w:rsidRDefault="00054AD3" w:rsidP="00054AD3">
      <w:pPr>
        <w:pStyle w:val="ListParagraph"/>
        <w:rPr>
          <w:lang w:val="en-GB"/>
        </w:rPr>
      </w:pPr>
      <w:r>
        <w:rPr>
          <w:lang w:val="en-GB"/>
        </w:rPr>
        <w:t xml:space="preserve">The </w:t>
      </w:r>
      <w:r w:rsidR="00642609">
        <w:rPr>
          <w:lang w:val="en-GB"/>
        </w:rPr>
        <w:t xml:space="preserve">closest </w:t>
      </w:r>
      <w:r>
        <w:rPr>
          <w:lang w:val="en-GB"/>
        </w:rPr>
        <w:t xml:space="preserve">integer value </w:t>
      </w:r>
      <w:r w:rsidR="00642609">
        <w:rPr>
          <w:lang w:val="en-GB"/>
        </w:rPr>
        <w:t xml:space="preserve">that is greater or equal </w:t>
      </w:r>
      <w:r>
        <w:rPr>
          <w:lang w:val="en-GB"/>
        </w:rPr>
        <w:t xml:space="preserve">to the </w:t>
      </w:r>
      <w:r w:rsidRPr="00054AD3">
        <w:rPr>
          <w:i/>
          <w:lang w:val="en-GB"/>
        </w:rPr>
        <w:t>operand</w:t>
      </w:r>
      <w:r>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round() </w:t>
      </w:r>
    </w:p>
    <w:p w:rsidR="00194AC1" w:rsidRDefault="00F50521">
      <w:pPr>
        <w:pStyle w:val="ListParagraph"/>
        <w:rPr>
          <w:lang w:val="en-GB"/>
        </w:rPr>
      </w:pPr>
      <w:r w:rsidRPr="00725A64">
        <w:rPr>
          <w:lang w:val="en-GB"/>
        </w:rPr>
        <w:t xml:space="preserve">The integer that is closest to </w:t>
      </w:r>
      <w:r w:rsidRPr="00725A64">
        <w:rPr>
          <w:i/>
          <w:iCs/>
          <w:lang w:val="en-GB"/>
        </w:rPr>
        <w:t>the operand</w:t>
      </w:r>
      <w:r w:rsidRPr="00725A64">
        <w:rPr>
          <w:lang w:val="en-GB"/>
        </w:rPr>
        <w:t>. When there are two such integers, the largest one.</w:t>
      </w:r>
    </w:p>
    <w:p w:rsidR="008624FD" w:rsidRPr="008624FD" w:rsidRDefault="008624FD" w:rsidP="008624FD">
      <w:pPr>
        <w:pStyle w:val="ListParagraph"/>
        <w:numPr>
          <w:ilvl w:val="0"/>
          <w:numId w:val="11"/>
        </w:numPr>
        <w:rPr>
          <w:b/>
          <w:lang w:val="en-GB"/>
        </w:rPr>
      </w:pPr>
      <w:r w:rsidRPr="008624FD">
        <w:rPr>
          <w:b/>
          <w:lang w:val="en-GB"/>
        </w:rPr>
        <w:t>Real random()</w:t>
      </w:r>
    </w:p>
    <w:p w:rsidR="00AC39FA" w:rsidRDefault="000437E8">
      <w:pPr>
        <w:pStyle w:val="ListParagraph"/>
        <w:rPr>
          <w:lang w:val="en-GB"/>
        </w:rPr>
      </w:pPr>
      <w:proofErr w:type="gramStart"/>
      <w:r>
        <w:rPr>
          <w:lang w:val="en-GB"/>
        </w:rPr>
        <w:t>Returns a random number 0 and 1.0 (exclusive).</w:t>
      </w:r>
      <w:proofErr w:type="gramEnd"/>
      <w:r>
        <w:rPr>
          <w:lang w:val="en-GB"/>
        </w:rPr>
        <w:t xml:space="preserve"> No operand is needed.</w:t>
      </w:r>
    </w:p>
    <w:p w:rsidR="00032CF3" w:rsidRPr="00725A64" w:rsidRDefault="003E249F" w:rsidP="00EA17BB">
      <w:pPr>
        <w:pStyle w:val="Heading3"/>
        <w:numPr>
          <w:ilvl w:val="3"/>
          <w:numId w:val="1"/>
        </w:numPr>
        <w:tabs>
          <w:tab w:val="left" w:pos="1078"/>
        </w:tabs>
        <w:ind w:left="0" w:firstLine="0"/>
        <w:rPr>
          <w:lang w:val="en-GB"/>
        </w:rPr>
      </w:pPr>
      <w:bookmarkStart w:id="2038" w:name="_Toc402953183"/>
      <w:bookmarkStart w:id="2039" w:name="_Ref394661068"/>
      <w:bookmarkStart w:id="2040" w:name="_Toc430078917"/>
      <w:bookmarkEnd w:id="2038"/>
      <w:r w:rsidRPr="00725A64">
        <w:rPr>
          <w:lang w:val="en-GB"/>
        </w:rPr>
        <w:t>Integer</w:t>
      </w:r>
      <w:bookmarkEnd w:id="2039"/>
      <w:bookmarkEnd w:id="2040"/>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Integer</w:t>
      </w:r>
      <w:r w:rsidRPr="00725A64">
        <w:rPr>
          <w:lang w:val="en-GB"/>
        </w:rPr>
        <w:t xml:space="preserve"> represents the mathematical concept of integer</w:t>
      </w:r>
      <w:r w:rsidR="001F120C" w:rsidRPr="00725A64">
        <w:rPr>
          <w:lang w:val="en-GB"/>
        </w:rPr>
        <w:t xml:space="preserve"> numbers</w:t>
      </w:r>
      <w:r w:rsidR="002F2EA2">
        <w:rPr>
          <w:lang w:val="en-GB"/>
        </w:rPr>
        <w:t xml:space="preserve"> following the Java range restrictions for integer values</w:t>
      </w:r>
      <w:r w:rsidRPr="00725A64">
        <w:rPr>
          <w:lang w:val="en-GB"/>
        </w:rPr>
        <w:t>.</w:t>
      </w:r>
      <w:r w:rsidR="00E64977" w:rsidRPr="00725A64">
        <w:rPr>
          <w:lang w:val="en-GB"/>
        </w:rPr>
        <w:t xml:space="preserve"> Note that </w:t>
      </w:r>
      <w:r w:rsidR="00E64977" w:rsidRPr="00725A64">
        <w:rPr>
          <w:rFonts w:ascii="Courier New" w:hAnsi="Courier New" w:cs="Courier New"/>
          <w:sz w:val="22"/>
          <w:szCs w:val="22"/>
          <w:lang w:val="en-GB"/>
        </w:rPr>
        <w:t>Integer</w:t>
      </w:r>
      <w:r w:rsidR="00E64977" w:rsidRPr="00725A64">
        <w:rPr>
          <w:lang w:val="en-GB"/>
        </w:rPr>
        <w:t xml:space="preserve"> is a subclass of </w:t>
      </w:r>
      <w:r w:rsidR="00E64977" w:rsidRPr="00725A64">
        <w:rPr>
          <w:rFonts w:ascii="Courier New" w:hAnsi="Courier New" w:cs="Courier New"/>
          <w:sz w:val="22"/>
          <w:szCs w:val="22"/>
          <w:lang w:val="en-GB"/>
        </w:rPr>
        <w:t>Real</w:t>
      </w:r>
      <w:r w:rsidR="00E64977"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addition of </w:t>
      </w:r>
      <w:r w:rsidRPr="00725A64">
        <w:rPr>
          <w:iCs/>
          <w:lang w:val="en-GB"/>
        </w:rPr>
        <w:t>the</w:t>
      </w:r>
      <w:r w:rsidRPr="00725A64">
        <w:rPr>
          <w:i/>
          <w:iCs/>
          <w:lang w:val="en-GB"/>
        </w:rPr>
        <w:t xml:space="preserve"> operand </w:t>
      </w:r>
      <w:r w:rsidRPr="00725A64">
        <w:rPr>
          <w:lang w:val="en-GB"/>
        </w:rPr>
        <w:t xml:space="preserve">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subtraction of </w:t>
      </w:r>
      <w:r w:rsidRPr="00725A64">
        <w:rPr>
          <w:i/>
          <w:iCs/>
          <w:lang w:val="en-GB"/>
        </w:rPr>
        <w:t xml:space="preserve">i </w:t>
      </w:r>
      <w:r w:rsidRPr="00725A64">
        <w:rPr>
          <w:lang w:val="en-GB"/>
        </w:rPr>
        <w:t xml:space="preserve">from the </w:t>
      </w:r>
      <w:r w:rsidRPr="00725A64">
        <w:rPr>
          <w:i/>
          <w:lang w:val="en-GB"/>
        </w:rPr>
        <w:t>operand</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Integer * (Integer i)</w:t>
      </w:r>
    </w:p>
    <w:p w:rsidR="00842927" w:rsidRPr="00725A64" w:rsidRDefault="00842927" w:rsidP="00842927">
      <w:pPr>
        <w:pStyle w:val="ListParagraph"/>
        <w:rPr>
          <w:lang w:val="en-GB"/>
        </w:rPr>
      </w:pPr>
      <w:proofErr w:type="gramStart"/>
      <w:r w:rsidRPr="00725A64">
        <w:rPr>
          <w:lang w:val="en-GB"/>
        </w:rPr>
        <w:t xml:space="preserve">The value of the multiplication of the </w:t>
      </w:r>
      <w:r w:rsidRPr="00725A64">
        <w:rPr>
          <w:i/>
          <w:lang w:val="en-GB"/>
        </w:rPr>
        <w:t>operand</w:t>
      </w:r>
      <w:r w:rsidRPr="00725A64">
        <w:rPr>
          <w:lang w:val="en-GB"/>
        </w:rPr>
        <w:t xml:space="preserve"> and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Real / (Integer i) </w:t>
      </w:r>
    </w:p>
    <w:p w:rsidR="00842927" w:rsidRPr="00725A64" w:rsidRDefault="00842927" w:rsidP="00842927">
      <w:pPr>
        <w:pStyle w:val="ListParagraph"/>
        <w:rPr>
          <w:lang w:val="en-GB"/>
        </w:rPr>
      </w:pPr>
      <w:r w:rsidRPr="00725A64">
        <w:rPr>
          <w:lang w:val="en-GB"/>
        </w:rPr>
        <w:t xml:space="preserve">The value of the </w:t>
      </w:r>
      <w:r w:rsidRPr="00725A64">
        <w:rPr>
          <w:i/>
          <w:lang w:val="en-GB"/>
        </w:rPr>
        <w:t>operand</w:t>
      </w:r>
      <w:r w:rsidRPr="00725A64">
        <w:rPr>
          <w:lang w:val="en-GB"/>
        </w:rPr>
        <w:t xml:space="preserve"> divided by </w:t>
      </w:r>
      <w:r w:rsidRPr="00725A64">
        <w:rPr>
          <w:i/>
          <w:iCs/>
          <w:lang w:val="en-GB"/>
        </w:rPr>
        <w:t>i</w:t>
      </w:r>
      <w:r w:rsidRPr="00725A64">
        <w:rPr>
          <w:lang w:val="en-GB"/>
        </w:rPr>
        <w:t xml:space="preserve">. Leads to an evaluation error if </w:t>
      </w:r>
      <w:r w:rsidRPr="00725A64">
        <w:rPr>
          <w:i/>
          <w:lang w:val="en-GB"/>
        </w:rPr>
        <w:t>i</w:t>
      </w:r>
      <w:r w:rsidRPr="00725A64">
        <w:rPr>
          <w:lang w:val="en-GB"/>
        </w:rPr>
        <w:t xml:space="preserve"> is equal to zero.</w:t>
      </w:r>
    </w:p>
    <w:p w:rsidR="00842927" w:rsidRPr="00725A64" w:rsidRDefault="00842927" w:rsidP="00845E9C">
      <w:pPr>
        <w:pStyle w:val="ListParagraph"/>
        <w:numPr>
          <w:ilvl w:val="0"/>
          <w:numId w:val="11"/>
        </w:numPr>
        <w:rPr>
          <w:lang w:val="en-GB"/>
        </w:rPr>
      </w:pPr>
      <w:r w:rsidRPr="00725A64">
        <w:rPr>
          <w:b/>
          <w:bCs/>
          <w:lang w:val="en-GB"/>
        </w:rPr>
        <w:lastRenderedPageBreak/>
        <w:t>Boolean &lt;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less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greater than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&lt;=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less than or equal to </w:t>
      </w:r>
      <w:r w:rsidRPr="00725A64">
        <w:rPr>
          <w:i/>
          <w:iCs/>
          <w:lang w:val="en-GB"/>
        </w:rPr>
        <w:t>i</w:t>
      </w:r>
      <w:r w:rsidRPr="00725A64">
        <w:rPr>
          <w:lang w:val="en-GB"/>
        </w:rPr>
        <w:t>.</w:t>
      </w:r>
      <w:proofErr w:type="gramEnd"/>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EA17BB" w:rsidRPr="00725A64" w:rsidRDefault="00EA17BB" w:rsidP="00EA17BB">
      <w:pPr>
        <w:pStyle w:val="ListParagraph"/>
        <w:numPr>
          <w:ilvl w:val="0"/>
          <w:numId w:val="11"/>
        </w:numPr>
        <w:rPr>
          <w:lang w:val="en-GB"/>
        </w:rPr>
      </w:pPr>
      <w:r w:rsidRPr="00725A64">
        <w:rPr>
          <w:b/>
          <w:bCs/>
          <w:lang w:val="en-GB"/>
        </w:rPr>
        <w:t xml:space="preserve">Boolean </w:t>
      </w:r>
      <w:r>
        <w:rPr>
          <w:b/>
          <w:bCs/>
          <w:lang w:val="en-GB"/>
        </w:rPr>
        <w:t>&lt;&gt;</w:t>
      </w:r>
      <w:r w:rsidRPr="00725A64">
        <w:rPr>
          <w:b/>
          <w:bCs/>
          <w:lang w:val="en-GB"/>
        </w:rPr>
        <w:t xml:space="preserve"> (Integer i) </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i</w:t>
      </w:r>
      <w:r w:rsidRPr="00725A64">
        <w:rPr>
          <w:lang w:val="en-GB"/>
        </w:rPr>
        <w:t>.</w:t>
      </w:r>
    </w:p>
    <w:p w:rsidR="00842927" w:rsidRPr="00725A64" w:rsidRDefault="00842927" w:rsidP="00845E9C">
      <w:pPr>
        <w:pStyle w:val="ListParagraph"/>
        <w:numPr>
          <w:ilvl w:val="0"/>
          <w:numId w:val="11"/>
        </w:numPr>
        <w:rPr>
          <w:lang w:val="en-GB"/>
        </w:rPr>
      </w:pPr>
      <w:r w:rsidRPr="00725A64">
        <w:rPr>
          <w:b/>
          <w:bCs/>
          <w:lang w:val="en-GB"/>
        </w:rPr>
        <w:t>Boolean &gt;= (Integer i)</w:t>
      </w:r>
    </w:p>
    <w:p w:rsidR="00842927" w:rsidRPr="00725A64" w:rsidRDefault="00842927" w:rsidP="00842927">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greater than or equal to </w:t>
      </w:r>
      <w:r w:rsidRPr="00725A64">
        <w:rPr>
          <w:i/>
          <w:iCs/>
          <w:lang w:val="en-GB"/>
        </w:rPr>
        <w:t>i</w:t>
      </w:r>
      <w:r w:rsidRPr="00725A64">
        <w:rPr>
          <w:lang w:val="en-GB"/>
        </w:rPr>
        <w:t>.</w:t>
      </w:r>
      <w:proofErr w:type="gramEnd"/>
    </w:p>
    <w:p w:rsidR="00842927" w:rsidRPr="00725A64" w:rsidRDefault="00842927" w:rsidP="00845E9C">
      <w:pPr>
        <w:pStyle w:val="ListParagraph"/>
        <w:numPr>
          <w:ilvl w:val="0"/>
          <w:numId w:val="11"/>
        </w:numPr>
        <w:rPr>
          <w:lang w:val="en-GB"/>
        </w:rPr>
      </w:pPr>
      <w:r w:rsidRPr="00725A64">
        <w:rPr>
          <w:b/>
          <w:bCs/>
          <w:lang w:val="en-GB"/>
        </w:rPr>
        <w:t xml:space="preserve">Boolean == (Integer i) </w:t>
      </w:r>
    </w:p>
    <w:p w:rsidR="00842927" w:rsidRPr="00725A64" w:rsidRDefault="00B45670" w:rsidP="00842927">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i</w:t>
      </w:r>
      <w:r w:rsidRPr="00725A64">
        <w:rPr>
          <w:lang w:val="en-GB"/>
        </w:rPr>
        <w:t>.</w:t>
      </w:r>
    </w:p>
    <w:p w:rsidR="00194AC1" w:rsidRPr="00725A64" w:rsidRDefault="005170D8" w:rsidP="00845E9C">
      <w:pPr>
        <w:pStyle w:val="ListParagraph"/>
        <w:numPr>
          <w:ilvl w:val="0"/>
          <w:numId w:val="11"/>
        </w:numPr>
        <w:rPr>
          <w:lang w:val="en-GB"/>
        </w:rPr>
      </w:pPr>
      <w:r w:rsidRPr="00725A64">
        <w:rPr>
          <w:b/>
          <w:bCs/>
          <w:lang w:val="en-GB"/>
        </w:rPr>
        <w:t xml:space="preserve">Integer </w:t>
      </w:r>
      <w:r w:rsidR="00D63A73" w:rsidRPr="00725A64">
        <w:rPr>
          <w:b/>
          <w:bCs/>
          <w:lang w:val="en-GB"/>
        </w:rPr>
        <w:t>- ()</w:t>
      </w:r>
    </w:p>
    <w:p w:rsidR="003E0E7F" w:rsidRPr="00725A64" w:rsidRDefault="00D63A73" w:rsidP="003E0E7F">
      <w:pPr>
        <w:pStyle w:val="ListParagraph"/>
        <w:rPr>
          <w:lang w:val="en-GB"/>
        </w:rPr>
      </w:pPr>
      <w:proofErr w:type="gramStart"/>
      <w:r w:rsidRPr="00725A64">
        <w:rPr>
          <w:lang w:val="en-GB"/>
        </w:rPr>
        <w:t xml:space="preserve">The negative value of the </w:t>
      </w:r>
      <w:r w:rsidR="005E7EA1" w:rsidRPr="00725A64">
        <w:rPr>
          <w:i/>
          <w:lang w:val="en-GB"/>
        </w:rPr>
        <w:t>operand</w:t>
      </w:r>
      <w:r w:rsidRPr="00725A64">
        <w:rPr>
          <w:lang w:val="en-GB"/>
        </w:rPr>
        <w:t>.</w:t>
      </w:r>
      <w:proofErr w:type="gramEnd"/>
    </w:p>
    <w:p w:rsidR="00194AC1" w:rsidRPr="00725A64" w:rsidRDefault="005170D8" w:rsidP="00845E9C">
      <w:pPr>
        <w:pStyle w:val="ListParagraph"/>
        <w:numPr>
          <w:ilvl w:val="0"/>
          <w:numId w:val="11"/>
        </w:numPr>
        <w:rPr>
          <w:lang w:val="en-GB"/>
        </w:rPr>
      </w:pPr>
      <w:r w:rsidRPr="00725A64">
        <w:rPr>
          <w:b/>
          <w:bCs/>
          <w:lang w:val="en-GB"/>
        </w:rPr>
        <w:t xml:space="preserve">Integer </w:t>
      </w:r>
      <w:r w:rsidR="005E7EA1" w:rsidRPr="00725A64">
        <w:rPr>
          <w:b/>
          <w:bCs/>
          <w:lang w:val="en-GB"/>
        </w:rPr>
        <w:t xml:space="preserve">abs() </w:t>
      </w:r>
    </w:p>
    <w:p w:rsidR="00194AC1" w:rsidRDefault="00315B69">
      <w:pPr>
        <w:pStyle w:val="ListParagraph"/>
        <w:rPr>
          <w:lang w:val="en-GB"/>
        </w:rPr>
      </w:pPr>
      <w:proofErr w:type="gramStart"/>
      <w:r w:rsidRPr="00725A64">
        <w:rPr>
          <w:lang w:val="en-GB"/>
        </w:rPr>
        <w:t xml:space="preserve">The absolute value of the </w:t>
      </w:r>
      <w:r w:rsidR="005E7EA1" w:rsidRPr="00725A64">
        <w:rPr>
          <w:i/>
          <w:lang w:val="en-GB"/>
        </w:rPr>
        <w:t>operand</w:t>
      </w:r>
      <w:r w:rsidRPr="00725A64">
        <w:rPr>
          <w:lang w:val="en-GB"/>
        </w:rPr>
        <w:t>.</w:t>
      </w:r>
      <w:proofErr w:type="gramEnd"/>
    </w:p>
    <w:p w:rsidR="008624FD" w:rsidRPr="008624FD" w:rsidRDefault="008624FD" w:rsidP="008624FD">
      <w:pPr>
        <w:pStyle w:val="ListParagraph"/>
        <w:numPr>
          <w:ilvl w:val="0"/>
          <w:numId w:val="11"/>
        </w:numPr>
        <w:rPr>
          <w:b/>
          <w:lang w:val="en-GB"/>
        </w:rPr>
      </w:pPr>
      <w:r w:rsidRPr="008624FD">
        <w:rPr>
          <w:b/>
          <w:lang w:val="en-GB"/>
        </w:rPr>
        <w:t>Integer randomInteger()</w:t>
      </w:r>
    </w:p>
    <w:p w:rsidR="000437E8" w:rsidRDefault="000437E8" w:rsidP="000437E8">
      <w:pPr>
        <w:pStyle w:val="ListParagraph"/>
        <w:rPr>
          <w:lang w:val="en-GB"/>
        </w:rPr>
      </w:pPr>
      <w:proofErr w:type="gramStart"/>
      <w:r>
        <w:rPr>
          <w:lang w:val="en-GB"/>
        </w:rPr>
        <w:t>Returns a random integer between 0 and 1.0 (exclusive).</w:t>
      </w:r>
      <w:proofErr w:type="gramEnd"/>
      <w:r>
        <w:rPr>
          <w:lang w:val="en-GB"/>
        </w:rPr>
        <w:t xml:space="preserve"> No operand is needed.</w:t>
      </w:r>
    </w:p>
    <w:p w:rsidR="008624FD" w:rsidRPr="008624FD" w:rsidRDefault="008624FD" w:rsidP="008624FD">
      <w:pPr>
        <w:pStyle w:val="ListParagraph"/>
        <w:numPr>
          <w:ilvl w:val="0"/>
          <w:numId w:val="11"/>
        </w:numPr>
        <w:rPr>
          <w:b/>
          <w:lang w:val="en-GB"/>
        </w:rPr>
      </w:pPr>
      <w:r w:rsidRPr="008624FD">
        <w:rPr>
          <w:b/>
          <w:lang w:val="en-GB"/>
        </w:rPr>
        <w:t>Integer randomInteger(Integer m)</w:t>
      </w:r>
    </w:p>
    <w:p w:rsidR="00AC39FA" w:rsidRDefault="000437E8">
      <w:pPr>
        <w:pStyle w:val="ListParagraph"/>
        <w:rPr>
          <w:lang w:val="en-GB"/>
        </w:rPr>
      </w:pPr>
      <w:r>
        <w:rPr>
          <w:lang w:val="en-GB"/>
        </w:rPr>
        <w:t xml:space="preserve">Returns a random integer between 0 and m-1 (exclusive) using m as operand (to distinguish from </w:t>
      </w:r>
      <w:proofErr w:type="gramStart"/>
      <w:r w:rsidR="008624FD" w:rsidRPr="008624FD">
        <w:rPr>
          <w:rFonts w:ascii="Courier New" w:hAnsi="Courier New" w:cs="Courier New"/>
          <w:lang w:val="en-GB"/>
        </w:rPr>
        <w:t>randomInteger(</w:t>
      </w:r>
      <w:proofErr w:type="gramEnd"/>
      <w:r w:rsidR="008624FD" w:rsidRPr="008624FD">
        <w:rPr>
          <w:rFonts w:ascii="Courier New" w:hAnsi="Courier New" w:cs="Courier New"/>
          <w:lang w:val="en-GB"/>
        </w:rPr>
        <w:t>)</w:t>
      </w:r>
      <w:r>
        <w:rPr>
          <w:lang w:val="en-GB"/>
        </w:rPr>
        <w:t>.</w:t>
      </w:r>
    </w:p>
    <w:p w:rsidR="00E41546" w:rsidRDefault="00F74CAD" w:rsidP="00E41546">
      <w:pPr>
        <w:rPr>
          <w:lang w:val="en-GB"/>
        </w:rPr>
      </w:pPr>
      <w:r w:rsidRPr="00F74CAD">
        <w:rPr>
          <w:b/>
          <w:lang w:val="en-GB"/>
        </w:rPr>
        <w:t>Conversions:</w:t>
      </w:r>
      <w:r w:rsidR="00E41546" w:rsidRPr="00725A64">
        <w:rPr>
          <w:lang w:val="en-GB"/>
        </w:rPr>
        <w:t xml:space="preserve"> </w:t>
      </w:r>
      <w:r w:rsidR="00E41546" w:rsidRPr="00725A64">
        <w:rPr>
          <w:rFonts w:ascii="Courier New" w:hAnsi="Courier New" w:cs="Courier New"/>
          <w:sz w:val="22"/>
          <w:szCs w:val="22"/>
          <w:lang w:val="en-GB"/>
        </w:rPr>
        <w:t>Integer</w:t>
      </w:r>
      <w:r w:rsidR="00E41546" w:rsidRPr="00725A64">
        <w:rPr>
          <w:lang w:val="en-GB"/>
        </w:rPr>
        <w:t xml:space="preserve"> values can </w:t>
      </w:r>
      <w:r w:rsidR="00C7673F" w:rsidRPr="00725A64">
        <w:rPr>
          <w:lang w:val="en-GB"/>
        </w:rPr>
        <w:t xml:space="preserve">automatically </w:t>
      </w:r>
      <w:r w:rsidR="00E41546" w:rsidRPr="00725A64">
        <w:rPr>
          <w:lang w:val="en-GB"/>
        </w:rPr>
        <w:t xml:space="preserve">be converted to </w:t>
      </w:r>
      <w:r w:rsidR="00E41546" w:rsidRPr="00725A64">
        <w:rPr>
          <w:rFonts w:ascii="Courier New" w:hAnsi="Courier New" w:cs="Courier New"/>
          <w:sz w:val="22"/>
          <w:szCs w:val="22"/>
          <w:lang w:val="en-GB"/>
        </w:rPr>
        <w:t>Real</w:t>
      </w:r>
      <w:r w:rsidR="00E41546" w:rsidRPr="00725A64">
        <w:rPr>
          <w:lang w:val="en-GB"/>
        </w:rPr>
        <w:t xml:space="preserve"> values.</w:t>
      </w:r>
    </w:p>
    <w:p w:rsidR="008624FD" w:rsidRDefault="003E249F" w:rsidP="008624FD">
      <w:pPr>
        <w:rPr>
          <w:lang w:val="en-GB"/>
        </w:rPr>
      </w:pPr>
      <w:r w:rsidRPr="00725A64">
        <w:rPr>
          <w:lang w:val="en-GB"/>
        </w:rPr>
        <w:t>Boolean</w:t>
      </w:r>
    </w:p>
    <w:p w:rsidR="00EA7C44" w:rsidRPr="00725A64" w:rsidRDefault="005E7EA1" w:rsidP="00EA7C44">
      <w:pPr>
        <w:rPr>
          <w:lang w:val="en-GB"/>
        </w:rPr>
      </w:pPr>
      <w:proofErr w:type="gramStart"/>
      <w:r w:rsidRPr="00725A64">
        <w:rPr>
          <w:lang w:val="en-GB"/>
        </w:rPr>
        <w:t xml:space="preserve">The </w:t>
      </w:r>
      <w:r w:rsidR="00EA7C44" w:rsidRPr="00725A64">
        <w:rPr>
          <w:lang w:val="en-GB"/>
        </w:rPr>
        <w:t>basic</w:t>
      </w:r>
      <w:r w:rsidRPr="00725A64">
        <w:rPr>
          <w:lang w:val="en-GB"/>
        </w:rPr>
        <w:t xml:space="preserve"> type </w:t>
      </w:r>
      <w:r w:rsidRPr="00725A64">
        <w:rPr>
          <w:rFonts w:ascii="Courier New" w:hAnsi="Courier New" w:cs="Courier New"/>
          <w:sz w:val="22"/>
          <w:szCs w:val="22"/>
          <w:lang w:val="en-GB"/>
        </w:rPr>
        <w:t>Boolean</w:t>
      </w:r>
      <w:r w:rsidRPr="00725A64">
        <w:rPr>
          <w:lang w:val="en-GB"/>
        </w:rPr>
        <w:t xml:space="preserve"> represents the common true/false values.</w:t>
      </w:r>
      <w:proofErr w:type="gramEnd"/>
    </w:p>
    <w:p w:rsidR="00584304" w:rsidRPr="00725A64" w:rsidRDefault="00584304" w:rsidP="00845E9C">
      <w:pPr>
        <w:pStyle w:val="ListParagraph"/>
        <w:numPr>
          <w:ilvl w:val="0"/>
          <w:numId w:val="11"/>
        </w:numPr>
        <w:rPr>
          <w:b/>
          <w:lang w:val="en-GB"/>
        </w:rPr>
      </w:pPr>
      <w:r w:rsidRPr="00725A64">
        <w:rPr>
          <w:b/>
          <w:lang w:val="en-GB"/>
        </w:rPr>
        <w:t>Boolean == (</w:t>
      </w:r>
      <w:r w:rsidR="00290407" w:rsidRPr="00725A64">
        <w:rPr>
          <w:b/>
          <w:lang w:val="en-GB"/>
        </w:rPr>
        <w:t>Boolean</w:t>
      </w:r>
      <w:r w:rsidRPr="00725A64">
        <w:rPr>
          <w:b/>
          <w:lang w:val="en-GB"/>
        </w:rPr>
        <w:t xml:space="preserve"> a)</w:t>
      </w:r>
    </w:p>
    <w:p w:rsidR="00584304" w:rsidRDefault="00584304" w:rsidP="00584304">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(Boolean a)</w:t>
      </w:r>
    </w:p>
    <w:p w:rsidR="00EA17BB" w:rsidRPr="00725A64" w:rsidRDefault="00EA17BB" w:rsidP="00EA17BB">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(Boolean a)</w:t>
      </w:r>
    </w:p>
    <w:p w:rsidR="00F74CAD" w:rsidRDefault="00EA17BB" w:rsidP="00F74CAD">
      <w:pPr>
        <w:pStyle w:val="ListParagraph"/>
        <w:rPr>
          <w:lang w:val="en-GB"/>
        </w:rPr>
      </w:pPr>
      <w:proofErr w:type="gramStart"/>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a</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xor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either </w:t>
      </w:r>
      <w:r w:rsidRPr="00725A64">
        <w:rPr>
          <w:i/>
          <w:iCs/>
          <w:lang w:val="en-GB"/>
        </w:rPr>
        <w:t xml:space="preserve">self </w:t>
      </w:r>
      <w:r w:rsidRPr="00725A64">
        <w:rPr>
          <w:lang w:val="en-GB"/>
        </w:rPr>
        <w:t xml:space="preserve">or </w:t>
      </w:r>
      <w:r w:rsidRPr="00725A64">
        <w:rPr>
          <w:i/>
          <w:iCs/>
          <w:lang w:val="en-GB"/>
        </w:rPr>
        <w:t xml:space="preserve">b </w:t>
      </w:r>
      <w:r w:rsidRPr="00725A64">
        <w:rPr>
          <w:lang w:val="en-GB"/>
        </w:rPr>
        <w:t>is true, but not both.</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and (Boolean</w:t>
      </w:r>
      <w:r w:rsidRPr="00725A64">
        <w:rPr>
          <w:b/>
          <w:bCs/>
          <w:lang w:val="en-GB"/>
        </w:rPr>
        <w:t xml:space="preserve"> b</w:t>
      </w:r>
      <w:r w:rsidR="005E7EA1" w:rsidRPr="00725A64">
        <w:rPr>
          <w:b/>
          <w:bCs/>
          <w:lang w:val="en-GB"/>
        </w:rPr>
        <w:t>)</w:t>
      </w:r>
    </w:p>
    <w:p w:rsidR="00194AC1" w:rsidRPr="00725A64" w:rsidRDefault="00EA7C44">
      <w:pPr>
        <w:pStyle w:val="ListParagraph"/>
        <w:rPr>
          <w:lang w:val="en-GB"/>
        </w:rPr>
      </w:pPr>
      <w:r w:rsidRPr="00725A64">
        <w:rPr>
          <w:lang w:val="en-GB"/>
        </w:rPr>
        <w:t xml:space="preserve">True if both </w:t>
      </w:r>
      <w:r w:rsidRPr="00725A64">
        <w:rPr>
          <w:i/>
          <w:iCs/>
          <w:lang w:val="en-GB"/>
        </w:rPr>
        <w:t xml:space="preserve">b1 </w:t>
      </w:r>
      <w:r w:rsidRPr="00725A64">
        <w:rPr>
          <w:lang w:val="en-GB"/>
        </w:rPr>
        <w:t xml:space="preserve">and </w:t>
      </w:r>
      <w:r w:rsidRPr="00725A64">
        <w:rPr>
          <w:i/>
          <w:iCs/>
          <w:lang w:val="en-GB"/>
        </w:rPr>
        <w:t xml:space="preserve">b </w:t>
      </w:r>
      <w:r w:rsidRPr="00725A64">
        <w:rPr>
          <w:lang w:val="en-GB"/>
        </w:rPr>
        <w:t>are true.</w:t>
      </w:r>
    </w:p>
    <w:p w:rsidR="00194AC1" w:rsidRPr="00725A64" w:rsidRDefault="00C66C8C" w:rsidP="00845E9C">
      <w:pPr>
        <w:pStyle w:val="ListParagraph"/>
        <w:numPr>
          <w:ilvl w:val="0"/>
          <w:numId w:val="11"/>
        </w:numPr>
        <w:rPr>
          <w:lang w:val="en-GB"/>
        </w:rPr>
      </w:pPr>
      <w:r w:rsidRPr="00725A64">
        <w:rPr>
          <w:b/>
          <w:bCs/>
          <w:lang w:val="en-GB"/>
        </w:rPr>
        <w:t xml:space="preserve">Boolean </w:t>
      </w:r>
      <w:r w:rsidR="005E7EA1" w:rsidRPr="00725A64">
        <w:rPr>
          <w:b/>
          <w:bCs/>
          <w:lang w:val="en-GB"/>
        </w:rPr>
        <w:t xml:space="preserve">not </w:t>
      </w:r>
      <w:r w:rsidR="003B21C3" w:rsidRPr="00725A64">
        <w:rPr>
          <w:b/>
          <w:bCs/>
          <w:lang w:val="en-GB"/>
        </w:rPr>
        <w:t>()</w:t>
      </w:r>
    </w:p>
    <w:p w:rsidR="00194AC1" w:rsidRPr="00725A64" w:rsidRDefault="00EA7C44">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290407" w:rsidRPr="00725A64" w:rsidRDefault="00290407" w:rsidP="00845E9C">
      <w:pPr>
        <w:pStyle w:val="ListParagraph"/>
        <w:numPr>
          <w:ilvl w:val="0"/>
          <w:numId w:val="11"/>
        </w:numPr>
        <w:rPr>
          <w:lang w:val="en-GB"/>
        </w:rPr>
      </w:pPr>
      <w:proofErr w:type="gramStart"/>
      <w:r w:rsidRPr="00725A64">
        <w:rPr>
          <w:b/>
          <w:bCs/>
          <w:lang w:val="en-GB"/>
        </w:rPr>
        <w:t>Boolean !</w:t>
      </w:r>
      <w:proofErr w:type="gramEnd"/>
      <w:r w:rsidRPr="00725A64">
        <w:rPr>
          <w:b/>
          <w:bCs/>
          <w:lang w:val="en-GB"/>
        </w:rPr>
        <w:t xml:space="preserve"> ()</w:t>
      </w:r>
    </w:p>
    <w:p w:rsidR="00290407" w:rsidRPr="00725A64" w:rsidRDefault="00290407" w:rsidP="00290407">
      <w:pPr>
        <w:pStyle w:val="ListParagraph"/>
        <w:rPr>
          <w:lang w:val="en-GB"/>
        </w:rPr>
      </w:pPr>
      <w:r w:rsidRPr="00725A64">
        <w:rPr>
          <w:lang w:val="en-GB"/>
        </w:rPr>
        <w:t xml:space="preserve">True if </w:t>
      </w:r>
      <w:r w:rsidRPr="00725A64">
        <w:rPr>
          <w:i/>
          <w:iCs/>
          <w:lang w:val="en-GB"/>
        </w:rPr>
        <w:t xml:space="preserve">self </w:t>
      </w:r>
      <w:r w:rsidRPr="00725A64">
        <w:rPr>
          <w:lang w:val="en-GB"/>
        </w:rPr>
        <w:t>is false and vice versa.</w:t>
      </w:r>
    </w:p>
    <w:p w:rsidR="00032CF3" w:rsidRPr="00725A64" w:rsidRDefault="003E249F" w:rsidP="00EA17BB">
      <w:pPr>
        <w:pStyle w:val="Heading3"/>
        <w:numPr>
          <w:ilvl w:val="3"/>
          <w:numId w:val="1"/>
        </w:numPr>
        <w:tabs>
          <w:tab w:val="left" w:pos="1078"/>
        </w:tabs>
        <w:ind w:left="0" w:firstLine="0"/>
        <w:rPr>
          <w:lang w:val="en-GB"/>
        </w:rPr>
      </w:pPr>
      <w:bookmarkStart w:id="2041" w:name="_Toc430078918"/>
      <w:r w:rsidRPr="00725A64">
        <w:rPr>
          <w:lang w:val="en-GB"/>
        </w:rPr>
        <w:lastRenderedPageBreak/>
        <w:t>String</w:t>
      </w:r>
      <w:bookmarkEnd w:id="2041"/>
    </w:p>
    <w:p w:rsidR="00194AC1" w:rsidRPr="00725A64" w:rsidRDefault="005E7EA1">
      <w:pPr>
        <w:rPr>
          <w:lang w:val="en-GB"/>
        </w:rPr>
      </w:pPr>
      <w:r w:rsidRPr="00725A64">
        <w:rPr>
          <w:lang w:val="en-GB"/>
        </w:rPr>
        <w:t xml:space="preserve">The standard type </w:t>
      </w:r>
      <w:r w:rsidRPr="00725A64">
        <w:rPr>
          <w:rFonts w:ascii="Courier New" w:hAnsi="Courier New" w:cs="Courier New"/>
          <w:sz w:val="22"/>
          <w:szCs w:val="22"/>
          <w:lang w:val="en-GB"/>
        </w:rPr>
        <w:t>String</w:t>
      </w:r>
      <w:r w:rsidRPr="00725A64">
        <w:rPr>
          <w:lang w:val="en-GB"/>
        </w:rPr>
        <w:t xml:space="preserve"> represents strings, which can be ASCII.</w:t>
      </w:r>
    </w:p>
    <w:p w:rsidR="00194AC1" w:rsidRPr="00725A64" w:rsidRDefault="00C66C8C" w:rsidP="00845E9C">
      <w:pPr>
        <w:pStyle w:val="ListParagraph"/>
        <w:numPr>
          <w:ilvl w:val="0"/>
          <w:numId w:val="11"/>
        </w:numPr>
        <w:rPr>
          <w:lang w:val="en-GB"/>
        </w:rPr>
      </w:pPr>
      <w:r w:rsidRPr="00725A64">
        <w:rPr>
          <w:b/>
          <w:bCs/>
          <w:lang w:val="en-GB"/>
        </w:rPr>
        <w:t xml:space="preserve">Integer </w:t>
      </w:r>
      <w:r w:rsidR="00EF48D8" w:rsidRPr="00725A64">
        <w:rPr>
          <w:b/>
          <w:bCs/>
          <w:lang w:val="en-GB"/>
        </w:rPr>
        <w:t>length</w:t>
      </w:r>
      <w:r w:rsidR="003B21C3" w:rsidRPr="00725A64">
        <w:rPr>
          <w:b/>
          <w:bCs/>
          <w:lang w:val="en-GB"/>
        </w:rPr>
        <w:t xml:space="preserve"> </w:t>
      </w:r>
      <w:r w:rsidR="005E7EA1" w:rsidRPr="00725A64">
        <w:rPr>
          <w:b/>
          <w:bCs/>
          <w:lang w:val="en-GB"/>
        </w:rPr>
        <w:t xml:space="preserve">() </w:t>
      </w:r>
    </w:p>
    <w:p w:rsidR="00194AC1" w:rsidRPr="00725A64" w:rsidRDefault="00680007">
      <w:pPr>
        <w:pStyle w:val="ListParagraph"/>
        <w:rPr>
          <w:lang w:val="en-GB"/>
        </w:rPr>
      </w:pPr>
      <w:proofErr w:type="gramStart"/>
      <w:r w:rsidRPr="00725A64">
        <w:rPr>
          <w:lang w:val="en-GB"/>
        </w:rPr>
        <w:t xml:space="preserve">The number of characters in the </w:t>
      </w:r>
      <w:r w:rsidRPr="00725A64">
        <w:rPr>
          <w:i/>
          <w:iCs/>
          <w:lang w:val="en-GB"/>
        </w:rPr>
        <w:t>operand</w:t>
      </w:r>
      <w:r w:rsidRPr="00725A64">
        <w:rPr>
          <w:lang w:val="en-GB"/>
        </w:rPr>
        <w:t>.</w:t>
      </w:r>
      <w:proofErr w:type="gramEnd"/>
    </w:p>
    <w:p w:rsidR="00194AC1" w:rsidRPr="00725A64" w:rsidRDefault="00C66C8C" w:rsidP="00845E9C">
      <w:pPr>
        <w:pStyle w:val="ListParagraph"/>
        <w:numPr>
          <w:ilvl w:val="0"/>
          <w:numId w:val="11"/>
        </w:numPr>
        <w:rPr>
          <w:lang w:val="en-GB"/>
        </w:rPr>
      </w:pPr>
      <w:r w:rsidRPr="00725A64">
        <w:rPr>
          <w:b/>
          <w:bCs/>
          <w:lang w:val="en-GB"/>
        </w:rPr>
        <w:t xml:space="preserve">String </w:t>
      </w:r>
      <w:r w:rsidR="003549BD" w:rsidRPr="00725A64">
        <w:rPr>
          <w:b/>
          <w:bCs/>
          <w:lang w:val="en-GB"/>
        </w:rPr>
        <w:t>+</w:t>
      </w:r>
      <w:r w:rsidR="003B21C3" w:rsidRPr="00725A64">
        <w:rPr>
          <w:b/>
          <w:bCs/>
          <w:lang w:val="en-GB"/>
        </w:rPr>
        <w:t xml:space="preserve"> </w:t>
      </w:r>
      <w:r w:rsidR="005E7EA1" w:rsidRPr="00725A64">
        <w:rPr>
          <w:b/>
          <w:bCs/>
          <w:lang w:val="en-GB"/>
        </w:rPr>
        <w:t>(</w:t>
      </w:r>
      <w:r w:rsidRPr="00725A64">
        <w:rPr>
          <w:b/>
          <w:bCs/>
          <w:lang w:val="en-GB"/>
        </w:rPr>
        <w:t xml:space="preserve">String </w:t>
      </w:r>
      <w:r w:rsidR="005E7EA1" w:rsidRPr="00725A64">
        <w:rPr>
          <w:b/>
          <w:bCs/>
          <w:lang w:val="en-GB"/>
        </w:rPr>
        <w:t xml:space="preserve">s) </w:t>
      </w:r>
    </w:p>
    <w:p w:rsidR="00194AC1" w:rsidRPr="00725A64" w:rsidRDefault="00680007">
      <w:pPr>
        <w:pStyle w:val="ListParagraph"/>
        <w:rPr>
          <w:lang w:val="en-GB"/>
        </w:rPr>
      </w:pPr>
      <w:proofErr w:type="gramStart"/>
      <w:r w:rsidRPr="00725A64">
        <w:rPr>
          <w:lang w:val="en-GB"/>
        </w:rPr>
        <w:t xml:space="preserve">The concatenation of the </w:t>
      </w:r>
      <w:r w:rsidR="005E7EA1" w:rsidRPr="00725A64">
        <w:rPr>
          <w:i/>
          <w:lang w:val="en-GB"/>
        </w:rPr>
        <w:t>operand</w:t>
      </w:r>
      <w:r w:rsidRPr="00725A64">
        <w:rPr>
          <w:lang w:val="en-GB"/>
        </w:rPr>
        <w:t xml:space="preserve"> and </w:t>
      </w:r>
      <w:r w:rsidRPr="00725A64">
        <w:rPr>
          <w:i/>
          <w:iCs/>
          <w:lang w:val="en-GB"/>
        </w:rPr>
        <w:t>s</w:t>
      </w:r>
      <w:r w:rsidRPr="00725A64">
        <w:rPr>
          <w:lang w:val="en-GB"/>
        </w:rPr>
        <w:t>.</w:t>
      </w:r>
      <w:proofErr w:type="gramEnd"/>
    </w:p>
    <w:p w:rsidR="00A87436" w:rsidRPr="00725A64" w:rsidRDefault="00A87436" w:rsidP="00845E9C">
      <w:pPr>
        <w:pStyle w:val="ListParagraph"/>
        <w:numPr>
          <w:ilvl w:val="0"/>
          <w:numId w:val="11"/>
        </w:numPr>
        <w:rPr>
          <w:lang w:val="en-GB"/>
        </w:rPr>
      </w:pPr>
      <w:r w:rsidRPr="00725A64">
        <w:rPr>
          <w:b/>
          <w:bCs/>
          <w:lang w:val="en-GB"/>
        </w:rPr>
        <w:t xml:space="preserve">String + (Path p) </w:t>
      </w:r>
    </w:p>
    <w:p w:rsidR="00A87436" w:rsidRPr="00725A64" w:rsidRDefault="00A87436" w:rsidP="00A87436">
      <w:pPr>
        <w:pStyle w:val="ListParagraph"/>
        <w:rPr>
          <w:lang w:val="en-GB"/>
        </w:rPr>
      </w:pPr>
      <w:proofErr w:type="gramStart"/>
      <w:r w:rsidRPr="00725A64">
        <w:rPr>
          <w:lang w:val="en-GB"/>
        </w:rPr>
        <w:t xml:space="preserve">The concatenation of the </w:t>
      </w:r>
      <w:r w:rsidRPr="00725A64">
        <w:rPr>
          <w:i/>
          <w:lang w:val="en-GB"/>
        </w:rPr>
        <w:t>operand</w:t>
      </w:r>
      <w:r w:rsidRPr="00725A64">
        <w:rPr>
          <w:lang w:val="en-GB"/>
        </w:rPr>
        <w:t xml:space="preserve"> and the </w:t>
      </w:r>
      <w:r w:rsidR="00D224C8" w:rsidRPr="00725A64">
        <w:rPr>
          <w:lang w:val="en-GB"/>
        </w:rPr>
        <w:t xml:space="preserve">string representation of </w:t>
      </w:r>
      <w:r w:rsidRPr="00725A64">
        <w:rPr>
          <w:lang w:val="en-GB"/>
        </w:rPr>
        <w:t xml:space="preserve">path </w:t>
      </w:r>
      <w:r w:rsidRPr="00725A64">
        <w:rPr>
          <w:i/>
          <w:iCs/>
          <w:lang w:val="en-GB"/>
        </w:rPr>
        <w:t>p</w:t>
      </w:r>
      <w:r w:rsidRPr="00725A64">
        <w:rPr>
          <w:lang w:val="en-GB"/>
        </w:rPr>
        <w:t>.</w:t>
      </w:r>
      <w:proofErr w:type="gramEnd"/>
    </w:p>
    <w:p w:rsidR="009A2AFF" w:rsidRPr="00725A64" w:rsidRDefault="009A2AFF" w:rsidP="009A2AFF">
      <w:pPr>
        <w:pStyle w:val="ListParagraph"/>
        <w:numPr>
          <w:ilvl w:val="0"/>
          <w:numId w:val="11"/>
        </w:numPr>
        <w:rPr>
          <w:b/>
          <w:lang w:val="en-GB"/>
        </w:rPr>
      </w:pPr>
      <w:r w:rsidRPr="00725A64">
        <w:rPr>
          <w:b/>
          <w:lang w:val="en-GB"/>
        </w:rPr>
        <w:t>String substring(Integer s, Integer e)</w:t>
      </w:r>
    </w:p>
    <w:p w:rsidR="009A2AFF" w:rsidRDefault="009A2AFF" w:rsidP="009A2AFF">
      <w:pPr>
        <w:pStyle w:val="ListParagraph"/>
        <w:rPr>
          <w:i/>
          <w:lang w:val="en-GB"/>
        </w:rPr>
      </w:pPr>
      <w:proofErr w:type="gramStart"/>
      <w:r w:rsidRPr="00725A64">
        <w:rPr>
          <w:lang w:val="en-GB"/>
        </w:rPr>
        <w:t xml:space="preserve">Returns the substring of the </w:t>
      </w:r>
      <w:r w:rsidRPr="00725A64">
        <w:rPr>
          <w:i/>
          <w:lang w:val="en-GB"/>
        </w:rPr>
        <w:t>operand</w:t>
      </w:r>
      <w:r w:rsidRPr="00725A64">
        <w:rPr>
          <w:lang w:val="en-GB"/>
        </w:rPr>
        <w:t xml:space="preserve"> from </w:t>
      </w:r>
      <w:r w:rsidRPr="00725A64">
        <w:rPr>
          <w:i/>
          <w:lang w:val="en-GB"/>
        </w:rPr>
        <w:t>s</w:t>
      </w:r>
      <w:r w:rsidRPr="00725A64">
        <w:rPr>
          <w:lang w:val="en-GB"/>
        </w:rPr>
        <w:t xml:space="preserve"> (inclusive) to </w:t>
      </w:r>
      <w:r w:rsidRPr="00725A64">
        <w:rPr>
          <w:i/>
          <w:lang w:val="en-GB"/>
        </w:rPr>
        <w:t>e</w:t>
      </w:r>
      <w:r w:rsidRPr="00725A64">
        <w:rPr>
          <w:lang w:val="en-GB"/>
        </w:rPr>
        <w:t xml:space="preserve"> (exclusive).</w:t>
      </w:r>
      <w:proofErr w:type="gramEnd"/>
      <w:r w:rsidRPr="00725A64">
        <w:rPr>
          <w:lang w:val="en-GB"/>
        </w:rPr>
        <w:t xml:space="preserve"> </w:t>
      </w:r>
      <w:proofErr w:type="gramStart"/>
      <w:r w:rsidRPr="00725A64">
        <w:rPr>
          <w:i/>
          <w:lang w:val="en-GB"/>
        </w:rPr>
        <w:t>operand</w:t>
      </w:r>
      <w:proofErr w:type="gramEnd"/>
      <w:r w:rsidRPr="00725A64">
        <w:rPr>
          <w:i/>
          <w:lang w:val="en-GB"/>
        </w:rPr>
        <w:t xml:space="preserve"> </w:t>
      </w:r>
      <w:r w:rsidRPr="00725A64">
        <w:rPr>
          <w:lang w:val="en-GB"/>
        </w:rPr>
        <w:t>is returned in case of any problem, e.g., positions exceeding the valid index range</w:t>
      </w:r>
      <w:r w:rsidRPr="00725A64">
        <w:rPr>
          <w:i/>
          <w:lang w:val="en-GB"/>
        </w:rPr>
        <w:t>.</w:t>
      </w:r>
    </w:p>
    <w:p w:rsidR="00114DE8" w:rsidRPr="00725A64" w:rsidRDefault="00114DE8" w:rsidP="00114DE8">
      <w:pPr>
        <w:pStyle w:val="ListParagraph"/>
        <w:numPr>
          <w:ilvl w:val="0"/>
          <w:numId w:val="11"/>
        </w:numPr>
        <w:rPr>
          <w:b/>
          <w:lang w:val="en-GB"/>
        </w:rPr>
      </w:pPr>
      <w:r w:rsidRPr="00725A64">
        <w:rPr>
          <w:b/>
          <w:lang w:val="en-GB"/>
        </w:rPr>
        <w:t xml:space="preserve">String </w:t>
      </w:r>
      <w:r>
        <w:rPr>
          <w:b/>
          <w:lang w:val="en-GB"/>
        </w:rPr>
        <w:t>replace</w:t>
      </w:r>
      <w:r w:rsidRPr="00725A64">
        <w:rPr>
          <w:b/>
          <w:lang w:val="en-GB"/>
        </w:rPr>
        <w:t>(</w:t>
      </w:r>
      <w:r>
        <w:rPr>
          <w:b/>
          <w:lang w:val="en-GB"/>
        </w:rPr>
        <w:t>String s</w:t>
      </w:r>
      <w:r w:rsidRPr="00725A64">
        <w:rPr>
          <w:b/>
          <w:lang w:val="en-GB"/>
        </w:rPr>
        <w:t xml:space="preserve">, </w:t>
      </w:r>
      <w:r>
        <w:rPr>
          <w:b/>
          <w:lang w:val="en-GB"/>
        </w:rPr>
        <w:t>String r</w:t>
      </w:r>
      <w:r w:rsidRPr="00725A64">
        <w:rPr>
          <w:b/>
          <w:lang w:val="en-GB"/>
        </w:rPr>
        <w:t>)</w:t>
      </w:r>
    </w:p>
    <w:p w:rsidR="00B3604B" w:rsidRDefault="00114DE8">
      <w:pPr>
        <w:pStyle w:val="ListParagraph"/>
        <w:rPr>
          <w:lang w:val="en-GB"/>
        </w:rPr>
      </w:pPr>
      <w:r w:rsidRPr="00725A64">
        <w:rPr>
          <w:lang w:val="en-GB"/>
        </w:rPr>
        <w:t xml:space="preserve">Returns </w:t>
      </w:r>
      <w:r w:rsidR="00A749B6" w:rsidRPr="00A749B6">
        <w:rPr>
          <w:i/>
          <w:lang w:val="en-GB"/>
        </w:rPr>
        <w:t>operand</w:t>
      </w:r>
      <w:r w:rsidRPr="00725A64">
        <w:rPr>
          <w:lang w:val="en-GB"/>
        </w:rPr>
        <w:t xml:space="preserve"> </w:t>
      </w:r>
      <w:r>
        <w:rPr>
          <w:lang w:val="en-GB"/>
        </w:rPr>
        <w:t xml:space="preserve">with all substrings </w:t>
      </w:r>
      <w:r w:rsidR="00A749B6" w:rsidRPr="00A749B6">
        <w:rPr>
          <w:i/>
          <w:lang w:val="en-GB"/>
        </w:rPr>
        <w:t>s</w:t>
      </w:r>
      <w:r>
        <w:rPr>
          <w:lang w:val="en-GB"/>
        </w:rPr>
        <w:t xml:space="preserve"> replaced by </w:t>
      </w:r>
      <w:r w:rsidR="00A749B6" w:rsidRPr="00A749B6">
        <w:rPr>
          <w:i/>
          <w:lang w:val="en-GB"/>
        </w:rPr>
        <w:t>r</w:t>
      </w:r>
      <w:r>
        <w:rPr>
          <w:lang w:val="en-GB"/>
        </w:rPr>
        <w:t>.</w:t>
      </w:r>
    </w:p>
    <w:p w:rsidR="00BB55E9" w:rsidRDefault="00BB55E9" w:rsidP="00845E9C">
      <w:pPr>
        <w:pStyle w:val="ListParagraph"/>
        <w:numPr>
          <w:ilvl w:val="0"/>
          <w:numId w:val="11"/>
        </w:numPr>
        <w:rPr>
          <w:b/>
          <w:lang w:val="en-GB"/>
        </w:rPr>
      </w:pPr>
      <w:r>
        <w:rPr>
          <w:b/>
          <w:lang w:val="en-GB"/>
        </w:rPr>
        <w:t>String substitute(String s, String r, String p)</w:t>
      </w:r>
    </w:p>
    <w:p w:rsidR="00B357A7" w:rsidRDefault="00F74CAD">
      <w:pPr>
        <w:pStyle w:val="ListParagraph"/>
        <w:rPr>
          <w:lang w:val="en-GB"/>
        </w:rPr>
      </w:pPr>
      <w:r w:rsidRPr="00F74CAD">
        <w:rPr>
          <w:lang w:val="en-GB"/>
        </w:rPr>
        <w:t xml:space="preserve">Returns </w:t>
      </w:r>
      <w:r w:rsidRPr="00F74CAD">
        <w:rPr>
          <w:i/>
          <w:lang w:val="en-GB"/>
        </w:rPr>
        <w:t>operand</w:t>
      </w:r>
      <w:r w:rsidRPr="00F74CAD">
        <w:rPr>
          <w:lang w:val="en-GB"/>
        </w:rPr>
        <w:t xml:space="preserve"> with all substrings matching the Java regular expression </w:t>
      </w:r>
      <w:r w:rsidRPr="00F74CAD">
        <w:rPr>
          <w:i/>
          <w:lang w:val="en-GB"/>
        </w:rPr>
        <w:t>r</w:t>
      </w:r>
      <w:r w:rsidRPr="00F74CAD">
        <w:rPr>
          <w:lang w:val="en-GB"/>
        </w:rPr>
        <w:t xml:space="preserve"> </w:t>
      </w:r>
      <w:r w:rsidR="00BB55E9">
        <w:rPr>
          <w:lang w:val="en-GB"/>
        </w:rPr>
        <w:t xml:space="preserve">substituted </w:t>
      </w:r>
      <w:r w:rsidRPr="00F74CAD">
        <w:rPr>
          <w:lang w:val="en-GB"/>
        </w:rPr>
        <w:t xml:space="preserve">by </w:t>
      </w:r>
      <w:r w:rsidRPr="00F74CAD">
        <w:rPr>
          <w:i/>
          <w:lang w:val="en-GB"/>
        </w:rPr>
        <w:t>p</w:t>
      </w:r>
      <w:r w:rsidRPr="00F74CAD">
        <w:rPr>
          <w:lang w:val="en-GB"/>
        </w:rPr>
        <w:t>.</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&lt;&gt;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EA17BB" w:rsidRPr="00725A64" w:rsidRDefault="00EA17BB" w:rsidP="00EA17BB">
      <w:pPr>
        <w:pStyle w:val="ListParagraph"/>
        <w:numPr>
          <w:ilvl w:val="0"/>
          <w:numId w:val="11"/>
        </w:numPr>
        <w:rPr>
          <w:b/>
          <w:lang w:val="en-GB"/>
        </w:rPr>
      </w:pPr>
      <w:r w:rsidRPr="00725A64">
        <w:rPr>
          <w:b/>
          <w:lang w:val="en-GB"/>
        </w:rPr>
        <w:t xml:space="preserve">Boolean </w:t>
      </w:r>
      <w:r>
        <w:rPr>
          <w:b/>
          <w:lang w:val="en-GB"/>
        </w:rPr>
        <w:t>!=</w:t>
      </w:r>
      <w:r w:rsidRPr="00725A64">
        <w:rPr>
          <w:b/>
          <w:lang w:val="en-GB"/>
        </w:rPr>
        <w:t xml:space="preserve"> (String s)</w:t>
      </w:r>
    </w:p>
    <w:p w:rsidR="00EA17BB" w:rsidRPr="00725A64" w:rsidRDefault="00EA17BB" w:rsidP="00EA17BB">
      <w:pPr>
        <w:pStyle w:val="ListParagraph"/>
        <w:rPr>
          <w:lang w:val="en-GB"/>
        </w:rPr>
      </w:pPr>
      <w:r w:rsidRPr="00725A64">
        <w:rPr>
          <w:lang w:val="en-GB"/>
        </w:rPr>
        <w:t xml:space="preserve">True if the </w:t>
      </w:r>
      <w:r w:rsidRPr="00725A64">
        <w:rPr>
          <w:i/>
          <w:lang w:val="en-GB"/>
        </w:rPr>
        <w:t>operand</w:t>
      </w:r>
      <w:r w:rsidRPr="00725A64">
        <w:rPr>
          <w:lang w:val="en-GB"/>
        </w:rPr>
        <w:t xml:space="preserve"> is </w:t>
      </w:r>
      <w:r>
        <w:rPr>
          <w:lang w:val="en-GB"/>
        </w:rPr>
        <w:t xml:space="preserve">not </w:t>
      </w:r>
      <w:r w:rsidRPr="00725A64">
        <w:rPr>
          <w:lang w:val="en-GB"/>
        </w:rPr>
        <w:t xml:space="preserve">the same as </w:t>
      </w:r>
      <w:r w:rsidRPr="00725A64">
        <w:rPr>
          <w:i/>
          <w:iCs/>
          <w:lang w:val="en-GB"/>
        </w:rPr>
        <w:t>s</w:t>
      </w:r>
      <w:r w:rsidRPr="00725A64">
        <w:rPr>
          <w:lang w:val="en-GB"/>
        </w:rPr>
        <w:t xml:space="preserve">. </w:t>
      </w:r>
    </w:p>
    <w:p w:rsidR="003549BD" w:rsidRPr="00725A64" w:rsidRDefault="003549BD" w:rsidP="00845E9C">
      <w:pPr>
        <w:pStyle w:val="ListParagraph"/>
        <w:numPr>
          <w:ilvl w:val="0"/>
          <w:numId w:val="11"/>
        </w:numPr>
        <w:rPr>
          <w:b/>
          <w:lang w:val="en-GB"/>
        </w:rPr>
      </w:pPr>
      <w:r w:rsidRPr="00725A64">
        <w:rPr>
          <w:b/>
          <w:lang w:val="en-GB"/>
        </w:rPr>
        <w:t>Boolean == (</w:t>
      </w:r>
      <w:r w:rsidR="000E701A" w:rsidRPr="00725A64">
        <w:rPr>
          <w:b/>
          <w:lang w:val="en-GB"/>
        </w:rPr>
        <w:t>String s</w:t>
      </w:r>
      <w:r w:rsidRPr="00725A64">
        <w:rPr>
          <w:b/>
          <w:lang w:val="en-GB"/>
        </w:rPr>
        <w:t>)</w:t>
      </w:r>
    </w:p>
    <w:p w:rsidR="003549BD" w:rsidRPr="00725A64" w:rsidRDefault="003549BD" w:rsidP="003549BD">
      <w:pPr>
        <w:pStyle w:val="ListParagraph"/>
        <w:rPr>
          <w:lang w:val="en-GB"/>
        </w:rPr>
      </w:pPr>
      <w:r w:rsidRPr="00725A64">
        <w:rPr>
          <w:lang w:val="en-GB"/>
        </w:rPr>
        <w:t xml:space="preserve">True if the </w:t>
      </w:r>
      <w:r w:rsidRPr="00725A64">
        <w:rPr>
          <w:i/>
          <w:lang w:val="en-GB"/>
        </w:rPr>
        <w:t>operand</w:t>
      </w:r>
      <w:r w:rsidRPr="00725A64">
        <w:rPr>
          <w:lang w:val="en-GB"/>
        </w:rPr>
        <w:t xml:space="preserve"> is the same as </w:t>
      </w:r>
      <w:r w:rsidR="000E701A" w:rsidRPr="00725A64">
        <w:rPr>
          <w:i/>
          <w:iCs/>
          <w:lang w:val="en-GB"/>
        </w:rPr>
        <w:t>s</w:t>
      </w:r>
      <w:r w:rsidRPr="00725A64">
        <w:rPr>
          <w:lang w:val="en-GB"/>
        </w:rPr>
        <w:t xml:space="preserve">. </w:t>
      </w:r>
    </w:p>
    <w:p w:rsidR="00936220" w:rsidRPr="00725A64" w:rsidRDefault="00936220" w:rsidP="00845E9C">
      <w:pPr>
        <w:pStyle w:val="ListParagraph"/>
        <w:numPr>
          <w:ilvl w:val="0"/>
          <w:numId w:val="11"/>
        </w:numPr>
        <w:rPr>
          <w:lang w:val="en-GB"/>
        </w:rPr>
      </w:pPr>
      <w:r w:rsidRPr="00725A64">
        <w:rPr>
          <w:b/>
          <w:bCs/>
          <w:lang w:val="en-GB"/>
        </w:rPr>
        <w:t>Boolean matches</w:t>
      </w:r>
      <w:r w:rsidR="003B21C3" w:rsidRPr="00725A64">
        <w:rPr>
          <w:b/>
          <w:bCs/>
          <w:lang w:val="en-GB"/>
        </w:rPr>
        <w:t xml:space="preserve"> </w:t>
      </w:r>
      <w:r w:rsidRPr="00725A64">
        <w:rPr>
          <w:b/>
          <w:bCs/>
          <w:lang w:val="en-GB"/>
        </w:rPr>
        <w:t>(String r)</w:t>
      </w:r>
    </w:p>
    <w:p w:rsidR="00194AC1" w:rsidRPr="00725A64" w:rsidRDefault="00936220">
      <w:pPr>
        <w:pStyle w:val="ListParagraph"/>
        <w:rPr>
          <w:lang w:val="en-GB"/>
        </w:rPr>
      </w:pPr>
      <w:r w:rsidRPr="00725A64">
        <w:rPr>
          <w:lang w:val="en-GB"/>
        </w:rPr>
        <w:t xml:space="preserve">Returns whether the </w:t>
      </w:r>
      <w:r w:rsidR="005E7EA1" w:rsidRPr="00725A64">
        <w:rPr>
          <w:i/>
          <w:lang w:val="en-GB"/>
        </w:rPr>
        <w:t>operand</w:t>
      </w:r>
      <w:r w:rsidRPr="00725A64">
        <w:rPr>
          <w:lang w:val="en-GB"/>
        </w:rPr>
        <w:t xml:space="preserve"> matches the regular expression </w:t>
      </w:r>
      <w:r w:rsidR="005E7EA1" w:rsidRPr="00725A64">
        <w:rPr>
          <w:i/>
          <w:lang w:val="en-GB"/>
        </w:rPr>
        <w:t>r</w:t>
      </w:r>
      <w:r w:rsidRPr="00725A64">
        <w:rPr>
          <w:lang w:val="en-GB"/>
        </w:rPr>
        <w:t xml:space="preserve">. </w:t>
      </w:r>
      <w:r w:rsidR="007D5CE7" w:rsidRPr="00725A64">
        <w:rPr>
          <w:lang w:val="en-GB"/>
        </w:rPr>
        <w:t>Regular expressions are given in the Java regular expression notation. For example</w:t>
      </w:r>
      <w:r w:rsidR="00FB58B0" w:rsidRPr="00725A64">
        <w:rPr>
          <w:lang w:val="en-GB"/>
        </w:rPr>
        <w:t xml:space="preserve">, the following operation will check whether </w:t>
      </w:r>
      <w:r w:rsidR="0019331D" w:rsidRPr="00725A64">
        <w:rPr>
          <w:rFonts w:ascii="Courier New" w:hAnsi="Courier New" w:cs="Courier New"/>
          <w:sz w:val="22"/>
          <w:szCs w:val="22"/>
          <w:lang w:val="en-GB"/>
        </w:rPr>
        <w:t>mail</w:t>
      </w:r>
      <w:r w:rsidR="00FB58B0" w:rsidRPr="00725A64">
        <w:rPr>
          <w:lang w:val="en-GB"/>
        </w:rPr>
        <w:t xml:space="preserve"> is a valid e-mail-ad</w:t>
      </w:r>
      <w:r w:rsidR="00E35091">
        <w:rPr>
          <w:lang w:val="en-GB"/>
        </w:rPr>
        <w:t>d</w:t>
      </w:r>
      <w:r w:rsidR="00FB58B0" w:rsidRPr="00725A64">
        <w:rPr>
          <w:lang w:val="en-GB"/>
        </w:rPr>
        <w:t>ress:</w:t>
      </w:r>
    </w:p>
    <w:p w:rsidR="00194AC1" w:rsidRPr="00725A64" w:rsidRDefault="005E7EA1">
      <w:pPr>
        <w:pStyle w:val="ListParagraph"/>
        <w:ind w:left="1276"/>
        <w:rPr>
          <w:rFonts w:ascii="Courier New" w:hAnsi="Courier New" w:cs="Courier New"/>
          <w:sz w:val="22"/>
          <w:szCs w:val="22"/>
          <w:lang w:val="en-GB"/>
        </w:rPr>
      </w:pPr>
      <w:proofErr w:type="gramStart"/>
      <w:r w:rsidRPr="00725A64">
        <w:rPr>
          <w:rFonts w:ascii="Courier New" w:hAnsi="Courier New" w:cs="Courier New"/>
          <w:sz w:val="22"/>
          <w:szCs w:val="22"/>
          <w:lang w:val="en-GB"/>
        </w:rPr>
        <w:t>mail.</w:t>
      </w:r>
      <w:r w:rsidRPr="00725A64">
        <w:rPr>
          <w:rFonts w:ascii="Courier New" w:hAnsi="Courier New" w:cs="Courier New"/>
          <w:b/>
          <w:sz w:val="22"/>
          <w:szCs w:val="22"/>
          <w:lang w:val="en-GB"/>
        </w:rPr>
        <w:t>matches(</w:t>
      </w:r>
      <w:proofErr w:type="gramEnd"/>
      <w:r w:rsidR="000B7E8D" w:rsidRPr="00725A64">
        <w:rPr>
          <w:rFonts w:ascii="Courier New" w:hAnsi="Courier New" w:cs="Courier New"/>
          <w:sz w:val="22"/>
          <w:szCs w:val="22"/>
          <w:lang w:val="en-GB"/>
        </w:rPr>
        <w:t>[\w]*@[\w]*.[\w]*</w:t>
      </w:r>
      <w:r w:rsidRPr="00725A64">
        <w:rPr>
          <w:rFonts w:ascii="Courier New" w:hAnsi="Courier New" w:cs="Courier New"/>
          <w:b/>
          <w:sz w:val="22"/>
          <w:szCs w:val="22"/>
          <w:lang w:val="en-GB"/>
        </w:rPr>
        <w:t>)</w:t>
      </w:r>
      <w:r w:rsidR="0019331D" w:rsidRPr="00725A64">
        <w:rPr>
          <w:rFonts w:ascii="Courier New" w:hAnsi="Courier New" w:cs="Courier New"/>
          <w:sz w:val="22"/>
          <w:szCs w:val="22"/>
          <w:lang w:val="en-GB"/>
        </w:rPr>
        <w:t>;</w:t>
      </w:r>
    </w:p>
    <w:p w:rsidR="00511BAD" w:rsidRDefault="00511BAD" w:rsidP="00845E9C">
      <w:pPr>
        <w:pStyle w:val="ListParagraph"/>
        <w:numPr>
          <w:ilvl w:val="0"/>
          <w:numId w:val="11"/>
        </w:numPr>
        <w:rPr>
          <w:b/>
          <w:lang w:val="en-GB"/>
        </w:rPr>
      </w:pPr>
      <w:r>
        <w:rPr>
          <w:b/>
          <w:lang w:val="en-GB"/>
        </w:rPr>
        <w:t>sequenceOf(String) split (String r)</w:t>
      </w:r>
    </w:p>
    <w:p w:rsidR="00574DA4" w:rsidRDefault="008624FD">
      <w:pPr>
        <w:pStyle w:val="ListParagraph"/>
        <w:rPr>
          <w:lang w:val="en-GB"/>
        </w:rPr>
      </w:pPr>
      <w:r w:rsidRPr="008624FD">
        <w:rPr>
          <w:lang w:val="en-GB"/>
        </w:rPr>
        <w:t xml:space="preserve">Splits the </w:t>
      </w:r>
      <w:proofErr w:type="gramStart"/>
      <w:r w:rsidRPr="008624FD">
        <w:rPr>
          <w:i/>
          <w:lang w:val="en-GB"/>
        </w:rPr>
        <w:t>operand</w:t>
      </w:r>
      <w:r w:rsidRPr="008624FD">
        <w:rPr>
          <w:lang w:val="en-GB"/>
        </w:rPr>
        <w:t xml:space="preserve"> along the regular expression r. Regular expressions are</w:t>
      </w:r>
      <w:proofErr w:type="gramEnd"/>
      <w:r w:rsidRPr="008624FD">
        <w:rPr>
          <w:lang w:val="en-GB"/>
        </w:rPr>
        <w:t xml:space="preserve"> given in the Java regular expression notation. If r does not match an empty collection is returned.</w:t>
      </w:r>
    </w:p>
    <w:p w:rsidR="006B5E6A" w:rsidRPr="006B5E6A" w:rsidRDefault="00F74CAD" w:rsidP="00845E9C">
      <w:pPr>
        <w:pStyle w:val="ListParagraph"/>
        <w:numPr>
          <w:ilvl w:val="0"/>
          <w:numId w:val="11"/>
        </w:numPr>
        <w:rPr>
          <w:b/>
          <w:lang w:val="en-GB"/>
        </w:rPr>
      </w:pPr>
      <w:r w:rsidRPr="00F74CAD">
        <w:rPr>
          <w:b/>
          <w:lang w:val="en-GB"/>
        </w:rPr>
        <w:t>String toUpperCase()</w:t>
      </w:r>
    </w:p>
    <w:p w:rsidR="00B3604B" w:rsidRDefault="006B5E6A">
      <w:pPr>
        <w:pStyle w:val="ListParagraph"/>
        <w:rPr>
          <w:lang w:val="en-GB"/>
        </w:rPr>
      </w:pPr>
      <w:proofErr w:type="gramStart"/>
      <w:r>
        <w:rPr>
          <w:lang w:val="en-GB"/>
        </w:rPr>
        <w:t xml:space="preserve">Turns the </w:t>
      </w:r>
      <w:r w:rsidR="001365DF" w:rsidRPr="001365DF">
        <w:rPr>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upper case characters.</w:t>
      </w:r>
      <w:proofErr w:type="gramEnd"/>
    </w:p>
    <w:p w:rsidR="006B5E6A" w:rsidRPr="006E7181" w:rsidRDefault="00F74CAD" w:rsidP="00845E9C">
      <w:pPr>
        <w:pStyle w:val="ListParagraph"/>
        <w:numPr>
          <w:ilvl w:val="0"/>
          <w:numId w:val="11"/>
        </w:numPr>
        <w:rPr>
          <w:b/>
          <w:lang w:val="en-GB"/>
        </w:rPr>
      </w:pPr>
      <w:r w:rsidRPr="00F74CAD">
        <w:rPr>
          <w:b/>
          <w:lang w:val="en-GB"/>
        </w:rPr>
        <w:t>String toLowerCase()</w:t>
      </w:r>
    </w:p>
    <w:p w:rsidR="00B3604B" w:rsidRDefault="006B5E6A">
      <w:pPr>
        <w:pStyle w:val="ListParagraph"/>
        <w:rPr>
          <w:lang w:val="en-GB"/>
        </w:rPr>
      </w:pPr>
      <w:proofErr w:type="gramStart"/>
      <w:r>
        <w:rPr>
          <w:lang w:val="en-GB"/>
        </w:rPr>
        <w:t xml:space="preserve">Turns the </w:t>
      </w:r>
      <w:r w:rsidR="001365DF" w:rsidRPr="001365DF">
        <w:rPr>
          <w:i/>
          <w:lang w:val="en-GB"/>
        </w:rPr>
        <w:t>operand</w:t>
      </w:r>
      <w:r>
        <w:rPr>
          <w:lang w:val="en-GB"/>
        </w:rPr>
        <w:t xml:space="preserve"> into a </w:t>
      </w:r>
      <w:r w:rsidR="001365DF" w:rsidRPr="001365DF">
        <w:rPr>
          <w:rFonts w:ascii="Courier New" w:hAnsi="Courier New" w:cs="Courier New"/>
          <w:sz w:val="22"/>
          <w:szCs w:val="22"/>
          <w:lang w:val="en-GB"/>
        </w:rPr>
        <w:t>String</w:t>
      </w:r>
      <w:r>
        <w:rPr>
          <w:lang w:val="en-GB"/>
        </w:rPr>
        <w:t xml:space="preserve"> consisting of lower case characters.</w:t>
      </w:r>
      <w:proofErr w:type="gramEnd"/>
    </w:p>
    <w:p w:rsidR="00B357A7" w:rsidRDefault="00F74CAD">
      <w:pPr>
        <w:pStyle w:val="ListParagraph"/>
        <w:numPr>
          <w:ilvl w:val="0"/>
          <w:numId w:val="11"/>
        </w:numPr>
        <w:tabs>
          <w:tab w:val="left" w:pos="2410"/>
        </w:tabs>
        <w:rPr>
          <w:b/>
          <w:lang w:val="en-GB"/>
        </w:rPr>
      </w:pPr>
      <w:r w:rsidRPr="00F74CAD">
        <w:rPr>
          <w:b/>
          <w:lang w:val="en-GB"/>
        </w:rPr>
        <w:t>String firstToUpperCase()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an upper case character.</w:t>
      </w:r>
      <w:proofErr w:type="gramEnd"/>
    </w:p>
    <w:p w:rsidR="006B5E6A" w:rsidRPr="006E7181" w:rsidRDefault="00F74CAD" w:rsidP="00845E9C">
      <w:pPr>
        <w:pStyle w:val="ListParagraph"/>
        <w:numPr>
          <w:ilvl w:val="0"/>
          <w:numId w:val="11"/>
        </w:numPr>
        <w:rPr>
          <w:b/>
          <w:lang w:val="en-GB"/>
        </w:rPr>
      </w:pPr>
      <w:r w:rsidRPr="00F74CAD">
        <w:rPr>
          <w:b/>
          <w:lang w:val="en-GB"/>
        </w:rPr>
        <w:t>String firstToLowerCase()</w:t>
      </w:r>
    </w:p>
    <w:p w:rsidR="00B3604B" w:rsidRDefault="006B5E6A">
      <w:pPr>
        <w:pStyle w:val="ListParagraph"/>
        <w:rPr>
          <w:lang w:val="en-GB"/>
        </w:rPr>
      </w:pPr>
      <w:proofErr w:type="gramStart"/>
      <w:r>
        <w:rPr>
          <w:lang w:val="en-GB"/>
        </w:rPr>
        <w:t xml:space="preserve">Turns the first character of </w:t>
      </w:r>
      <w:r w:rsidR="001365DF" w:rsidRPr="001365DF">
        <w:rPr>
          <w:i/>
          <w:lang w:val="en-GB"/>
        </w:rPr>
        <w:t>operand</w:t>
      </w:r>
      <w:r>
        <w:rPr>
          <w:lang w:val="en-GB"/>
        </w:rPr>
        <w:t xml:space="preserve"> into a lower case character.</w:t>
      </w:r>
      <w:proofErr w:type="gramEnd"/>
    </w:p>
    <w:p w:rsidR="00567DC3" w:rsidRPr="00567DC3" w:rsidRDefault="00A749B6" w:rsidP="00845E9C">
      <w:pPr>
        <w:pStyle w:val="ListParagraph"/>
        <w:numPr>
          <w:ilvl w:val="0"/>
          <w:numId w:val="11"/>
        </w:numPr>
        <w:rPr>
          <w:b/>
          <w:lang w:val="en-GB"/>
        </w:rPr>
      </w:pPr>
      <w:r w:rsidRPr="00A749B6">
        <w:rPr>
          <w:b/>
          <w:lang w:val="en-GB"/>
        </w:rPr>
        <w:t>String toIdentifier()</w:t>
      </w:r>
    </w:p>
    <w:p w:rsidR="00A749B6" w:rsidRPr="00A749B6" w:rsidRDefault="00567DC3" w:rsidP="00A749B6">
      <w:pPr>
        <w:pStyle w:val="ListParagraph"/>
        <w:rPr>
          <w:lang w:val="en-GB"/>
        </w:rPr>
      </w:pPr>
      <w:r>
        <w:rPr>
          <w:lang w:val="en-GB"/>
        </w:rPr>
        <w:t>Turns the operand into a typical (Java) programming language identifier, e.g., by removing illegal characters such as spaces. Cases of the individual characters will not be changed. The result may be empty.</w:t>
      </w:r>
    </w:p>
    <w:p w:rsidR="00194AC1" w:rsidRPr="00725A64" w:rsidRDefault="007244BC" w:rsidP="00845E9C">
      <w:pPr>
        <w:pStyle w:val="ListParagraph"/>
        <w:numPr>
          <w:ilvl w:val="0"/>
          <w:numId w:val="11"/>
        </w:numPr>
        <w:rPr>
          <w:lang w:val="en-GB"/>
        </w:rPr>
      </w:pPr>
      <w:r w:rsidRPr="00725A64">
        <w:rPr>
          <w:b/>
          <w:bCs/>
          <w:lang w:val="en-GB"/>
        </w:rPr>
        <w:t xml:space="preserve">Integer </w:t>
      </w:r>
      <w:r w:rsidR="005E7EA1" w:rsidRPr="00725A64">
        <w:rPr>
          <w:b/>
          <w:bCs/>
          <w:lang w:val="en-GB"/>
        </w:rPr>
        <w:t>toInteger</w:t>
      </w:r>
      <w:r w:rsidR="003B21C3" w:rsidRPr="00725A64">
        <w:rPr>
          <w:b/>
          <w:bCs/>
          <w:lang w:val="en-GB"/>
        </w:rPr>
        <w:t xml:space="preserve"> </w:t>
      </w:r>
      <w:r w:rsidR="005E7EA1" w:rsidRPr="00725A64">
        <w:rPr>
          <w:b/>
          <w:bCs/>
          <w:lang w:val="en-GB"/>
        </w:rPr>
        <w:t xml:space="preserve">() </w:t>
      </w:r>
    </w:p>
    <w:p w:rsidR="00194AC1" w:rsidRPr="00725A64" w:rsidRDefault="007244BC">
      <w:pPr>
        <w:pStyle w:val="ListParagraph"/>
        <w:rPr>
          <w:lang w:val="en-GB"/>
        </w:rPr>
      </w:pPr>
      <w:proofErr w:type="gramStart"/>
      <w:r w:rsidRPr="00725A64">
        <w:rPr>
          <w:lang w:val="en-GB"/>
        </w:rPr>
        <w:t xml:space="preserve">Converts the </w:t>
      </w:r>
      <w:r w:rsidR="005E7EA1" w:rsidRPr="00725A64">
        <w:rPr>
          <w:i/>
          <w:lang w:val="en-GB"/>
        </w:rPr>
        <w:t>operand</w:t>
      </w:r>
      <w:r w:rsidRPr="00725A64">
        <w:rPr>
          <w:lang w:val="en-GB"/>
        </w:rPr>
        <w:t xml:space="preserve"> to an Integer value.</w:t>
      </w:r>
      <w:proofErr w:type="gramEnd"/>
      <w:r w:rsidRPr="00725A64">
        <w:rPr>
          <w:lang w:val="en-GB"/>
        </w:rPr>
        <w:t xml:space="preserve"> </w:t>
      </w:r>
    </w:p>
    <w:p w:rsidR="00194AC1" w:rsidRPr="00725A64" w:rsidRDefault="005E7EA1" w:rsidP="00845E9C">
      <w:pPr>
        <w:pStyle w:val="ListParagraph"/>
        <w:numPr>
          <w:ilvl w:val="0"/>
          <w:numId w:val="11"/>
        </w:numPr>
        <w:rPr>
          <w:lang w:val="en-GB"/>
        </w:rPr>
      </w:pPr>
      <w:r w:rsidRPr="00725A64">
        <w:rPr>
          <w:b/>
          <w:bCs/>
          <w:lang w:val="en-GB"/>
        </w:rPr>
        <w:lastRenderedPageBreak/>
        <w:t>Real toReal</w:t>
      </w:r>
      <w:r w:rsidR="003B21C3" w:rsidRPr="00725A64">
        <w:rPr>
          <w:b/>
          <w:bCs/>
          <w:lang w:val="en-GB"/>
        </w:rPr>
        <w:t xml:space="preserve"> </w:t>
      </w:r>
      <w:r w:rsidRPr="00725A64">
        <w:rPr>
          <w:b/>
          <w:bCs/>
          <w:lang w:val="en-GB"/>
        </w:rPr>
        <w:t>()</w:t>
      </w:r>
    </w:p>
    <w:p w:rsidR="00194AC1" w:rsidRPr="00725A64" w:rsidRDefault="005E7EA1">
      <w:pPr>
        <w:pStyle w:val="ListParagraph"/>
        <w:rPr>
          <w:lang w:val="en-GB"/>
        </w:rPr>
      </w:pPr>
      <w:proofErr w:type="gramStart"/>
      <w:r w:rsidRPr="00725A64">
        <w:rPr>
          <w:lang w:val="en-GB"/>
        </w:rPr>
        <w:t xml:space="preserve">Converts </w:t>
      </w:r>
      <w:r w:rsidR="007244BC" w:rsidRPr="00725A64">
        <w:rPr>
          <w:lang w:val="en-GB"/>
        </w:rPr>
        <w:t xml:space="preserve">the </w:t>
      </w:r>
      <w:r w:rsidRPr="00725A64">
        <w:rPr>
          <w:i/>
          <w:lang w:val="en-GB"/>
        </w:rPr>
        <w:t>operand</w:t>
      </w:r>
      <w:r w:rsidR="007244BC" w:rsidRPr="00725A64">
        <w:rPr>
          <w:lang w:val="en-GB"/>
        </w:rPr>
        <w:t xml:space="preserve"> </w:t>
      </w:r>
      <w:r w:rsidRPr="00725A64">
        <w:rPr>
          <w:lang w:val="en-GB"/>
        </w:rPr>
        <w:t>to a Real value.</w:t>
      </w:r>
      <w:proofErr w:type="gramEnd"/>
    </w:p>
    <w:p w:rsidR="00194AC1" w:rsidRPr="00725A64" w:rsidRDefault="00FD4756" w:rsidP="00EA17BB">
      <w:pPr>
        <w:pStyle w:val="Heading3"/>
        <w:rPr>
          <w:lang w:val="en-GB"/>
        </w:rPr>
      </w:pPr>
      <w:bookmarkStart w:id="2042" w:name="_Ref368334460"/>
      <w:bookmarkStart w:id="2043" w:name="_Toc430078919"/>
      <w:r w:rsidRPr="00725A64">
        <w:rPr>
          <w:lang w:val="en-GB"/>
        </w:rPr>
        <w:t>Container</w:t>
      </w:r>
      <w:r w:rsidR="003E249F" w:rsidRPr="00725A64">
        <w:rPr>
          <w:lang w:val="en-GB"/>
        </w:rPr>
        <w:t xml:space="preserve"> Types</w:t>
      </w:r>
      <w:bookmarkEnd w:id="2042"/>
      <w:bookmarkEnd w:id="2043"/>
    </w:p>
    <w:p w:rsidR="003E249F" w:rsidRPr="00725A64" w:rsidRDefault="005E7EA1" w:rsidP="003E249F">
      <w:pPr>
        <w:rPr>
          <w:lang w:val="en-GB"/>
        </w:rPr>
      </w:pPr>
      <w:r w:rsidRPr="00725A64">
        <w:rPr>
          <w:lang w:val="en-GB"/>
        </w:rPr>
        <w:t xml:space="preserve">This section defines the </w:t>
      </w:r>
      <w:r w:rsidR="00961473" w:rsidRPr="00725A64">
        <w:rPr>
          <w:lang w:val="en-GB"/>
        </w:rPr>
        <w:t>operation</w:t>
      </w:r>
      <w:r w:rsidR="00756961" w:rsidRPr="00725A64">
        <w:rPr>
          <w:lang w:val="en-GB"/>
        </w:rPr>
        <w:t>s</w:t>
      </w:r>
      <w:r w:rsidR="00961473" w:rsidRPr="00725A64">
        <w:rPr>
          <w:lang w:val="en-GB"/>
        </w:rPr>
        <w:t xml:space="preserve"> of the collection types</w:t>
      </w:r>
      <w:r w:rsidRPr="00725A64">
        <w:rPr>
          <w:lang w:val="en-GB"/>
        </w:rPr>
        <w:t>.</w:t>
      </w:r>
      <w:r w:rsidR="00961473" w:rsidRPr="00725A64">
        <w:rPr>
          <w:lang w:val="en-GB"/>
        </w:rPr>
        <w:t xml:space="preserve"> </w:t>
      </w:r>
      <w:r w:rsidR="00756961" w:rsidRPr="00725A64">
        <w:rPr>
          <w:lang w:val="en-GB"/>
        </w:rPr>
        <w:t xml:space="preserve">VIL defines one abstract collection type </w:t>
      </w:r>
      <w:r w:rsidR="00756961" w:rsidRPr="00725A64">
        <w:rPr>
          <w:rFonts w:ascii="Courier New" w:hAnsi="Courier New" w:cs="Courier New"/>
          <w:sz w:val="22"/>
          <w:szCs w:val="22"/>
          <w:lang w:val="en-GB"/>
        </w:rPr>
        <w:t>Collection</w:t>
      </w:r>
      <w:r w:rsidR="00756961" w:rsidRPr="00725A64">
        <w:rPr>
          <w:lang w:val="en-GB"/>
        </w:rPr>
        <w:t xml:space="preserve"> and two specific collections, namely </w:t>
      </w:r>
      <w:r w:rsidR="00756961" w:rsidRPr="00725A64">
        <w:rPr>
          <w:rFonts w:ascii="Courier New" w:hAnsi="Courier New" w:cs="Courier New"/>
          <w:sz w:val="22"/>
          <w:szCs w:val="22"/>
          <w:lang w:val="en-GB"/>
        </w:rPr>
        <w:t>Set</w:t>
      </w:r>
      <w:r w:rsidR="00756961" w:rsidRPr="00725A64">
        <w:rPr>
          <w:lang w:val="en-GB"/>
        </w:rPr>
        <w:t xml:space="preserve"> and </w:t>
      </w:r>
      <w:r w:rsidR="00756961" w:rsidRPr="00725A64">
        <w:rPr>
          <w:rFonts w:ascii="Courier New" w:hAnsi="Courier New" w:cs="Courier New"/>
          <w:sz w:val="22"/>
          <w:szCs w:val="22"/>
          <w:lang w:val="en-GB"/>
        </w:rPr>
        <w:t>Sequence</w:t>
      </w:r>
      <w:r w:rsidR="00756961" w:rsidRPr="00725A64">
        <w:rPr>
          <w:lang w:val="en-GB"/>
        </w:rPr>
        <w:t>. All</w:t>
      </w:r>
      <w:r w:rsidRPr="00725A64">
        <w:rPr>
          <w:lang w:val="en-GB"/>
        </w:rPr>
        <w:t xml:space="preserve"> collection type</w:t>
      </w:r>
      <w:r w:rsidR="00756961" w:rsidRPr="00725A64">
        <w:rPr>
          <w:lang w:val="en-GB"/>
        </w:rPr>
        <w:t>s</w:t>
      </w:r>
      <w:r w:rsidRPr="00725A64">
        <w:rPr>
          <w:lang w:val="en-GB"/>
        </w:rPr>
        <w:t xml:space="preserve"> </w:t>
      </w:r>
      <w:r w:rsidR="00756961" w:rsidRPr="00725A64">
        <w:rPr>
          <w:lang w:val="en-GB"/>
        </w:rPr>
        <w:t>are parameterized by one parameter</w:t>
      </w:r>
      <w:r w:rsidRPr="00725A64">
        <w:rPr>
          <w:lang w:val="en-GB"/>
        </w:rPr>
        <w:t xml:space="preserve">. </w:t>
      </w:r>
      <w:r w:rsidR="00756961" w:rsidRPr="00725A64">
        <w:rPr>
          <w:lang w:val="en-GB"/>
        </w:rPr>
        <w:t xml:space="preserve">Below, </w:t>
      </w:r>
      <w:r w:rsidRPr="00725A64">
        <w:rPr>
          <w:lang w:val="en-GB"/>
        </w:rPr>
        <w:t xml:space="preserve">‘T’ </w:t>
      </w:r>
      <w:r w:rsidR="00756961" w:rsidRPr="00725A64">
        <w:rPr>
          <w:lang w:val="en-GB"/>
        </w:rPr>
        <w:t>will denote</w:t>
      </w:r>
      <w:r w:rsidRPr="00725A64">
        <w:rPr>
          <w:lang w:val="en-GB"/>
        </w:rPr>
        <w:t xml:space="preserve"> the parameter</w:t>
      </w:r>
      <w:r w:rsidR="00EB02BD" w:rsidRPr="00725A64">
        <w:rPr>
          <w:lang w:val="en-GB"/>
        </w:rPr>
        <w:t xml:space="preserve"> </w:t>
      </w:r>
      <w:r w:rsidR="00756961" w:rsidRPr="00725A64">
        <w:rPr>
          <w:lang w:val="en-GB"/>
        </w:rPr>
        <w:t>for the collection types</w:t>
      </w:r>
      <w:r w:rsidRPr="00725A64">
        <w:rPr>
          <w:lang w:val="en-GB"/>
        </w:rPr>
        <w:t>.</w:t>
      </w:r>
      <w:r w:rsidR="005E0AB7" w:rsidRPr="00725A64">
        <w:rPr>
          <w:lang w:val="en-GB"/>
        </w:rPr>
        <w:t xml:space="preserve"> </w:t>
      </w:r>
      <w:r w:rsidRPr="00725A64">
        <w:rPr>
          <w:lang w:val="en-GB"/>
        </w:rPr>
        <w:t>A concrete collection type is created by substit</w:t>
      </w:r>
      <w:r w:rsidR="00985799" w:rsidRPr="00725A64">
        <w:rPr>
          <w:lang w:val="en-GB"/>
        </w:rPr>
        <w:t xml:space="preserve">uting a type for the </w:t>
      </w:r>
      <w:r w:rsidR="003408BE">
        <w:rPr>
          <w:lang w:val="en-GB"/>
        </w:rPr>
        <w:t xml:space="preserve">parameter </w:t>
      </w:r>
      <w:r w:rsidR="00985799" w:rsidRPr="00725A64">
        <w:rPr>
          <w:lang w:val="en-GB"/>
        </w:rPr>
        <w:t xml:space="preserve">T. So </w:t>
      </w:r>
      <w:r w:rsidR="00D3027D" w:rsidRPr="00725A64">
        <w:rPr>
          <w:lang w:val="en-GB"/>
        </w:rPr>
        <w:t xml:space="preserve">a collection </w:t>
      </w:r>
      <w:r w:rsidR="00EB02BD" w:rsidRPr="00725A64">
        <w:rPr>
          <w:lang w:val="en-GB"/>
        </w:rPr>
        <w:t xml:space="preserve">of integers is </w:t>
      </w:r>
      <w:r w:rsidR="00D3027D" w:rsidRPr="00725A64">
        <w:rPr>
          <w:lang w:val="en-GB"/>
        </w:rPr>
        <w:t xml:space="preserve">referred in </w:t>
      </w:r>
      <w:r w:rsidR="00EB02BD" w:rsidRPr="00725A64">
        <w:rPr>
          <w:lang w:val="en-GB"/>
        </w:rPr>
        <w:t>VIL</w:t>
      </w:r>
      <w:r w:rsidR="00D3027D" w:rsidRPr="00725A64">
        <w:rPr>
          <w:lang w:val="en-GB"/>
        </w:rPr>
        <w:t xml:space="preserve"> by </w:t>
      </w:r>
      <w:proofErr w:type="gramStart"/>
      <w:r w:rsidRPr="00725A64">
        <w:rPr>
          <w:rFonts w:ascii="Courier New" w:hAnsi="Courier New" w:cs="Courier New"/>
          <w:sz w:val="22"/>
          <w:szCs w:val="22"/>
          <w:lang w:val="en-GB"/>
        </w:rPr>
        <w:t>setOf(</w:t>
      </w:r>
      <w:proofErr w:type="gramEnd"/>
      <w:r w:rsidRPr="00725A64">
        <w:rPr>
          <w:rFonts w:ascii="Courier New" w:hAnsi="Courier New" w:cs="Courier New"/>
          <w:sz w:val="22"/>
          <w:szCs w:val="22"/>
          <w:lang w:val="en-GB"/>
        </w:rPr>
        <w:t>Integer)</w:t>
      </w:r>
      <w:r w:rsidRPr="00725A64">
        <w:rPr>
          <w:lang w:val="en-GB"/>
        </w:rPr>
        <w:t>.</w:t>
      </w:r>
      <w:r w:rsidR="0050740D">
        <w:rPr>
          <w:lang w:val="en-GB"/>
        </w:rPr>
        <w:t xml:space="preserve"> Although the keyword </w:t>
      </w:r>
      <w:r w:rsidR="003A7553" w:rsidRPr="003A7553">
        <w:rPr>
          <w:rFonts w:ascii="Courier New" w:hAnsi="Courier New" w:cs="Courier New"/>
          <w:sz w:val="22"/>
          <w:szCs w:val="22"/>
          <w:lang w:val="en-GB"/>
        </w:rPr>
        <w:t>collectionOf</w:t>
      </w:r>
      <w:r w:rsidR="0050740D">
        <w:rPr>
          <w:b/>
          <w:lang w:val="en-GB"/>
        </w:rPr>
        <w:t xml:space="preserve"> </w:t>
      </w:r>
      <w:r w:rsidR="003A7553" w:rsidRPr="003A7553">
        <w:rPr>
          <w:lang w:val="en-GB"/>
        </w:rPr>
        <w:t xml:space="preserve">does not exist, we will use it in this section to denote types of Collection (Section </w:t>
      </w:r>
      <w:fldSimple w:instr=" REF _Ref422906312 \r \h  \* MERGEFORMAT ">
        <w:r w:rsidR="00AA153B">
          <w:rPr>
            <w:lang w:val="en-GB"/>
          </w:rPr>
          <w:t>3.4.3.1</w:t>
        </w:r>
      </w:fldSimple>
      <w:r w:rsidR="003A7553" w:rsidRPr="003A7553">
        <w:rPr>
          <w:lang w:val="en-GB"/>
        </w:rPr>
        <w:t>)</w:t>
      </w:r>
    </w:p>
    <w:p w:rsidR="003D616C" w:rsidRPr="00725A64" w:rsidRDefault="003D616C" w:rsidP="003E249F">
      <w:pPr>
        <w:rPr>
          <w:lang w:val="en-GB"/>
        </w:rPr>
      </w:pPr>
      <w:r w:rsidRPr="00725A64">
        <w:rPr>
          <w:lang w:val="en-GB"/>
        </w:rPr>
        <w:t xml:space="preserve">In addition, VIL defines the type </w:t>
      </w:r>
      <w:r w:rsidRPr="00725A64">
        <w:rPr>
          <w:rFonts w:ascii="Courier New" w:hAnsi="Courier New" w:cs="Courier New"/>
          <w:sz w:val="22"/>
          <w:szCs w:val="22"/>
          <w:lang w:val="en-GB"/>
        </w:rPr>
        <w:t>Map</w:t>
      </w:r>
      <w:r w:rsidRPr="00725A64">
        <w:rPr>
          <w:lang w:val="en-GB"/>
        </w:rPr>
        <w:t>, an associative container</w:t>
      </w:r>
      <w:r w:rsidR="003408BE">
        <w:rPr>
          <w:lang w:val="en-GB"/>
        </w:rPr>
        <w:t>,</w:t>
      </w:r>
      <w:r w:rsidRPr="00725A64">
        <w:rPr>
          <w:lang w:val="en-GB"/>
        </w:rPr>
        <w:t xml:space="preserve"> which allows </w:t>
      </w:r>
      <w:proofErr w:type="gramStart"/>
      <w:r w:rsidRPr="00725A64">
        <w:rPr>
          <w:lang w:val="en-GB"/>
        </w:rPr>
        <w:t>to relate</w:t>
      </w:r>
      <w:proofErr w:type="gramEnd"/>
      <w:r w:rsidRPr="00725A64">
        <w:rPr>
          <w:lang w:val="en-GB"/>
        </w:rPr>
        <w:t xml:space="preserve"> keys to values.</w:t>
      </w:r>
    </w:p>
    <w:p w:rsidR="00194AC1" w:rsidRPr="00725A64" w:rsidRDefault="003E1522" w:rsidP="00EA17BB">
      <w:pPr>
        <w:pStyle w:val="Heading3"/>
        <w:numPr>
          <w:ilvl w:val="3"/>
          <w:numId w:val="1"/>
        </w:numPr>
        <w:tabs>
          <w:tab w:val="left" w:pos="1078"/>
        </w:tabs>
        <w:ind w:left="0" w:firstLine="0"/>
        <w:rPr>
          <w:lang w:val="en-GB"/>
        </w:rPr>
      </w:pPr>
      <w:bookmarkStart w:id="2044" w:name="_Ref422906312"/>
      <w:bookmarkStart w:id="2045" w:name="_Toc430078920"/>
      <w:r w:rsidRPr="00725A64">
        <w:rPr>
          <w:lang w:val="en-GB"/>
        </w:rPr>
        <w:t>Collection</w:t>
      </w:r>
      <w:bookmarkEnd w:id="2044"/>
      <w:bookmarkEnd w:id="2045"/>
    </w:p>
    <w:p w:rsidR="003E249F" w:rsidRPr="00725A64" w:rsidRDefault="003E1522" w:rsidP="003E249F">
      <w:pPr>
        <w:rPr>
          <w:lang w:val="en-GB"/>
        </w:rPr>
      </w:pPr>
      <w:r w:rsidRPr="00725A64">
        <w:rPr>
          <w:rFonts w:ascii="Courier New" w:hAnsi="Courier New" w:cs="Courier New"/>
          <w:sz w:val="22"/>
          <w:szCs w:val="22"/>
          <w:lang w:val="en-GB"/>
        </w:rPr>
        <w:t>Collection</w:t>
      </w:r>
      <w:r w:rsidR="00DA5A58" w:rsidRPr="00725A64">
        <w:rPr>
          <w:lang w:val="en-GB"/>
        </w:rPr>
        <w:t xml:space="preserve"> is the abstract super type</w:t>
      </w:r>
      <w:r w:rsidRPr="00725A64">
        <w:rPr>
          <w:lang w:val="en-GB"/>
        </w:rPr>
        <w:t xml:space="preserve"> of all collections in </w:t>
      </w:r>
      <w:r w:rsidR="008F4A4C" w:rsidRPr="00725A64">
        <w:rPr>
          <w:lang w:val="en-GB"/>
        </w:rPr>
        <w:t>VIL</w:t>
      </w:r>
      <w:r w:rsidRPr="00725A64">
        <w:rPr>
          <w:lang w:val="en-GB"/>
        </w:rPr>
        <w:t>.</w:t>
      </w:r>
      <w:r w:rsidR="0050740D">
        <w:rPr>
          <w:lang w:val="en-GB"/>
        </w:rPr>
        <w:t xml:space="preserve"> </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size</w:t>
      </w:r>
      <w:r w:rsidR="003B21C3" w:rsidRPr="00725A64">
        <w:rPr>
          <w:b/>
          <w:bCs/>
          <w:lang w:val="en-GB"/>
        </w:rPr>
        <w:t xml:space="preserve"> </w:t>
      </w:r>
      <w:r w:rsidR="005E7EA1" w:rsidRPr="00725A64">
        <w:rPr>
          <w:b/>
          <w:bCs/>
          <w:lang w:val="en-GB"/>
        </w:rPr>
        <w:t>()</w:t>
      </w:r>
    </w:p>
    <w:p w:rsidR="00194AC1" w:rsidRPr="00725A64" w:rsidRDefault="003E1522">
      <w:pPr>
        <w:pStyle w:val="ListParagraph"/>
        <w:rPr>
          <w:lang w:val="en-GB"/>
        </w:rPr>
      </w:pPr>
      <w:proofErr w:type="gramStart"/>
      <w:r w:rsidRPr="00725A64">
        <w:rPr>
          <w:lang w:val="en-GB"/>
        </w:rPr>
        <w:t xml:space="preserve">The number of elements in the collection </w:t>
      </w:r>
      <w:r w:rsidRPr="00725A64">
        <w:rPr>
          <w:i/>
          <w:iCs/>
          <w:lang w:val="en-GB"/>
        </w:rPr>
        <w:t>operand.</w:t>
      </w:r>
      <w:proofErr w:type="gramEnd"/>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includes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object)</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an element of </w:t>
      </w:r>
      <w:r w:rsidRPr="00725A64">
        <w:rPr>
          <w:i/>
          <w:iCs/>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Boolean </w:t>
      </w:r>
      <w:r w:rsidR="005E7EA1" w:rsidRPr="00725A64">
        <w:rPr>
          <w:b/>
          <w:bCs/>
          <w:lang w:val="en-GB"/>
        </w:rPr>
        <w:t>excludes</w:t>
      </w:r>
      <w:r w:rsidR="003B21C3" w:rsidRPr="00725A64">
        <w:rPr>
          <w:b/>
          <w:bCs/>
          <w:lang w:val="en-GB"/>
        </w:rPr>
        <w:t xml:space="preserve"> </w:t>
      </w:r>
      <w:r w:rsidR="005E7EA1" w:rsidRPr="00725A64">
        <w:rPr>
          <w:b/>
          <w:bCs/>
          <w:lang w:val="en-GB"/>
        </w:rPr>
        <w:t>(</w:t>
      </w:r>
      <w:r w:rsidRPr="00725A64">
        <w:rPr>
          <w:b/>
          <w:bCs/>
          <w:lang w:val="en-GB"/>
        </w:rPr>
        <w:t xml:space="preserve">T </w:t>
      </w:r>
      <w:r w:rsidR="005E7EA1" w:rsidRPr="00725A64">
        <w:rPr>
          <w:b/>
          <w:bCs/>
          <w:lang w:val="en-GB"/>
        </w:rPr>
        <w:t xml:space="preserve">object) </w:t>
      </w:r>
    </w:p>
    <w:p w:rsidR="00194AC1" w:rsidRPr="00725A64" w:rsidRDefault="003E1522">
      <w:pPr>
        <w:pStyle w:val="ListParagraph"/>
        <w:rPr>
          <w:lang w:val="en-GB"/>
        </w:rPr>
      </w:pPr>
      <w:r w:rsidRPr="00725A64">
        <w:rPr>
          <w:lang w:val="en-GB"/>
        </w:rPr>
        <w:t xml:space="preserve">True if </w:t>
      </w:r>
      <w:r w:rsidRPr="00725A64">
        <w:rPr>
          <w:i/>
          <w:iCs/>
          <w:lang w:val="en-GB"/>
        </w:rPr>
        <w:t xml:space="preserve">object </w:t>
      </w:r>
      <w:r w:rsidRPr="00725A64">
        <w:rPr>
          <w:lang w:val="en-GB"/>
        </w:rPr>
        <w:t xml:space="preserve">is not an element of </w:t>
      </w:r>
      <w:r w:rsidR="005E7EA1" w:rsidRPr="00725A64">
        <w:rPr>
          <w:i/>
          <w:lang w:val="en-GB"/>
        </w:rPr>
        <w:t>operand</w:t>
      </w:r>
      <w:r w:rsidRPr="00725A64">
        <w:rPr>
          <w:lang w:val="en-GB"/>
        </w:rPr>
        <w:t>, false otherwise.</w:t>
      </w:r>
    </w:p>
    <w:p w:rsidR="00194AC1" w:rsidRPr="00725A64" w:rsidRDefault="003E1522" w:rsidP="00845E9C">
      <w:pPr>
        <w:pStyle w:val="ListParagraph"/>
        <w:numPr>
          <w:ilvl w:val="0"/>
          <w:numId w:val="11"/>
        </w:numPr>
        <w:rPr>
          <w:lang w:val="en-GB"/>
        </w:rPr>
      </w:pPr>
      <w:r w:rsidRPr="00725A64">
        <w:rPr>
          <w:b/>
          <w:bCs/>
          <w:lang w:val="en-GB"/>
        </w:rPr>
        <w:t xml:space="preserve">Integer </w:t>
      </w:r>
      <w:r w:rsidR="005E7EA1" w:rsidRPr="00725A64">
        <w:rPr>
          <w:b/>
          <w:bCs/>
          <w:lang w:val="en-GB"/>
        </w:rPr>
        <w:t>count</w:t>
      </w:r>
      <w:r w:rsidR="003B21C3" w:rsidRPr="00725A64">
        <w:rPr>
          <w:b/>
          <w:bCs/>
          <w:lang w:val="en-GB"/>
        </w:rPr>
        <w:t xml:space="preserve"> </w:t>
      </w:r>
      <w:r w:rsidR="005E7EA1" w:rsidRPr="00725A64">
        <w:rPr>
          <w:b/>
          <w:bCs/>
          <w:lang w:val="en-GB"/>
        </w:rPr>
        <w:t>(T</w:t>
      </w:r>
      <w:r w:rsidRPr="00725A64">
        <w:rPr>
          <w:b/>
          <w:bCs/>
          <w:lang w:val="en-GB"/>
        </w:rPr>
        <w:t xml:space="preserve"> object</w:t>
      </w:r>
      <w:r w:rsidR="005E7EA1" w:rsidRPr="00725A64">
        <w:rPr>
          <w:b/>
          <w:bCs/>
          <w:lang w:val="en-GB"/>
        </w:rPr>
        <w:t xml:space="preserve">) </w:t>
      </w:r>
    </w:p>
    <w:p w:rsidR="00194AC1" w:rsidRPr="00725A64" w:rsidRDefault="005E7EA1">
      <w:pPr>
        <w:pStyle w:val="ListParagraph"/>
        <w:rPr>
          <w:lang w:val="en-GB"/>
        </w:rPr>
      </w:pPr>
      <w:r w:rsidRPr="00725A64">
        <w:rPr>
          <w:lang w:val="en-GB"/>
        </w:rPr>
        <w:t xml:space="preserve">The number of times that </w:t>
      </w:r>
      <w:r w:rsidRPr="00725A64">
        <w:rPr>
          <w:i/>
          <w:iCs/>
          <w:lang w:val="en-GB"/>
        </w:rPr>
        <w:t xml:space="preserve">object </w:t>
      </w:r>
      <w:r w:rsidRPr="00725A64">
        <w:rPr>
          <w:lang w:val="en-GB"/>
        </w:rPr>
        <w:t xml:space="preserve">occurs in the collection </w:t>
      </w:r>
      <w:r w:rsidR="003E1522" w:rsidRPr="00725A64">
        <w:rPr>
          <w:i/>
          <w:iCs/>
          <w:lang w:val="en-GB"/>
        </w:rPr>
        <w:t>operand</w:t>
      </w:r>
      <w:r w:rsidRPr="00725A64">
        <w:rPr>
          <w:lang w:val="en-GB"/>
        </w:rPr>
        <w:t>.</w:t>
      </w:r>
    </w:p>
    <w:p w:rsidR="0061721E" w:rsidRDefault="00D42922">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42922" w:rsidRPr="00C068BC" w:rsidRDefault="00D42922" w:rsidP="00D42922">
      <w:pPr>
        <w:pStyle w:val="ListParagraph"/>
        <w:rPr>
          <w:lang w:val="en-US"/>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1A4ED9" w:rsidRPr="00725A64" w:rsidRDefault="001A4ED9" w:rsidP="00845E9C">
      <w:pPr>
        <w:pStyle w:val="ListParagraph"/>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1A4ED9" w:rsidRPr="00725A64" w:rsidRDefault="001A4ED9" w:rsidP="001A4ED9">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than </w:t>
      </w:r>
      <w:r w:rsidRPr="00725A64">
        <w:rPr>
          <w:i/>
          <w:lang w:val="en-GB"/>
        </w:rPr>
        <w:t>c</w:t>
      </w:r>
      <w:r w:rsidR="00C068BC" w:rsidRPr="00C068BC">
        <w:rPr>
          <w:lang w:val="en-GB"/>
        </w:rPr>
        <w:t xml:space="preserve">, for ordered collections such as </w:t>
      </w:r>
      <w:r w:rsidR="00C068BC" w:rsidRPr="00C068BC">
        <w:rPr>
          <w:rFonts w:ascii="Courier New" w:hAnsi="Courier New" w:cs="Courier New"/>
          <w:lang w:val="en-GB"/>
        </w:rPr>
        <w:t>Sequence</w:t>
      </w:r>
      <w:r w:rsidR="00C068BC" w:rsidRPr="00C068BC">
        <w:rPr>
          <w:lang w:val="en-GB"/>
        </w:rPr>
        <w:t xml:space="preserve"> also whether the elements are given in the same sequence</w:t>
      </w:r>
      <w:r w:rsidRPr="00725A64">
        <w:rPr>
          <w:lang w:val="en-GB"/>
        </w:rPr>
        <w:t>.</w:t>
      </w:r>
      <w:proofErr w:type="gramEnd"/>
    </w:p>
    <w:p w:rsidR="004A429E" w:rsidRPr="004A429E" w:rsidRDefault="000E72B1" w:rsidP="004A429E">
      <w:pPr>
        <w:pStyle w:val="ListParagraph"/>
        <w:numPr>
          <w:ilvl w:val="0"/>
          <w:numId w:val="11"/>
        </w:numPr>
        <w:rPr>
          <w:b/>
          <w:lang w:val="en-GB"/>
        </w:rPr>
      </w:pPr>
      <w:r>
        <w:rPr>
          <w:b/>
          <w:lang w:val="en-GB"/>
        </w:rPr>
        <w:t xml:space="preserve">Boolean </w:t>
      </w:r>
      <w:r w:rsidR="004A429E" w:rsidRPr="004A429E">
        <w:rPr>
          <w:b/>
          <w:lang w:val="en-GB"/>
        </w:rPr>
        <w:t>remove (T e)</w:t>
      </w:r>
    </w:p>
    <w:p w:rsidR="004A429E" w:rsidRDefault="004A429E" w:rsidP="004A429E">
      <w:pPr>
        <w:pStyle w:val="ListParagraph"/>
        <w:rPr>
          <w:lang w:val="en-GB"/>
        </w:rPr>
      </w:pPr>
      <w:r>
        <w:rPr>
          <w:lang w:val="en-GB"/>
        </w:rPr>
        <w:t xml:space="preserve">Removes e from </w:t>
      </w:r>
      <w:r w:rsidRPr="004A429E">
        <w:rPr>
          <w:i/>
          <w:lang w:val="en-GB"/>
        </w:rPr>
        <w:t>operand</w:t>
      </w:r>
      <w:r w:rsidR="000E72B1">
        <w:rPr>
          <w:i/>
          <w:lang w:val="en-GB"/>
        </w:rPr>
        <w:t xml:space="preserve"> </w:t>
      </w:r>
      <w:r w:rsidR="000B66C8" w:rsidRPr="006E488E">
        <w:rPr>
          <w:lang w:val="en-GB"/>
        </w:rPr>
        <w:t>and returns whether</w:t>
      </w:r>
      <w:r w:rsidR="000E72B1">
        <w:rPr>
          <w:i/>
          <w:lang w:val="en-GB"/>
        </w:rPr>
        <w:t xml:space="preserve"> e </w:t>
      </w:r>
      <w:r w:rsidR="000B66C8" w:rsidRPr="006E488E">
        <w:rPr>
          <w:lang w:val="en-GB"/>
        </w:rPr>
        <w:t>was removed</w:t>
      </w:r>
      <w:r>
        <w:rPr>
          <w:lang w:val="en-GB"/>
        </w:rPr>
        <w:t>.</w:t>
      </w:r>
    </w:p>
    <w:p w:rsidR="004A429E" w:rsidRPr="004A429E" w:rsidRDefault="004A429E" w:rsidP="004A429E">
      <w:pPr>
        <w:pStyle w:val="ListParagraph"/>
        <w:numPr>
          <w:ilvl w:val="0"/>
          <w:numId w:val="11"/>
        </w:numPr>
        <w:rPr>
          <w:b/>
          <w:lang w:val="en-GB"/>
        </w:rPr>
      </w:pPr>
      <w:r w:rsidRPr="004A429E">
        <w:rPr>
          <w:b/>
          <w:lang w:val="en-GB"/>
        </w:rPr>
        <w:t>T add (T e)</w:t>
      </w:r>
    </w:p>
    <w:p w:rsidR="00574DA4" w:rsidRDefault="004A429E">
      <w:pPr>
        <w:pStyle w:val="ListParagraph"/>
        <w:rPr>
          <w:lang w:val="en-GB"/>
        </w:rPr>
      </w:pPr>
      <w:proofErr w:type="gramStart"/>
      <w:r>
        <w:rPr>
          <w:lang w:val="en-GB"/>
        </w:rPr>
        <w:t xml:space="preserve">Adds the element e to the set </w:t>
      </w:r>
      <w:r w:rsidRPr="004A429E">
        <w:rPr>
          <w:i/>
          <w:lang w:val="en-GB"/>
        </w:rPr>
        <w:t>operand</w:t>
      </w:r>
      <w:r>
        <w:rPr>
          <w:lang w:val="en-GB"/>
        </w:rPr>
        <w:t>.</w:t>
      </w:r>
      <w:proofErr w:type="gramEnd"/>
    </w:p>
    <w:p w:rsidR="00B165C9" w:rsidRPr="00725A64" w:rsidRDefault="003B21C3" w:rsidP="00845E9C">
      <w:pPr>
        <w:pStyle w:val="ListParagraph"/>
        <w:numPr>
          <w:ilvl w:val="0"/>
          <w:numId w:val="11"/>
        </w:numPr>
        <w:rPr>
          <w:lang w:val="en-GB"/>
        </w:rPr>
      </w:pPr>
      <w:r w:rsidRPr="00725A64">
        <w:rPr>
          <w:b/>
          <w:bCs/>
          <w:lang w:val="en-GB"/>
        </w:rPr>
        <w:t xml:space="preserve">Boolean </w:t>
      </w:r>
      <w:r w:rsidR="00B165C9" w:rsidRPr="00725A64">
        <w:rPr>
          <w:b/>
          <w:bCs/>
          <w:lang w:val="en-GB"/>
        </w:rPr>
        <w:t>isEmpty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the </w:t>
      </w:r>
      <w:r w:rsidR="005E7EA1" w:rsidRPr="00725A64">
        <w:rPr>
          <w:i/>
          <w:lang w:val="en-GB"/>
        </w:rPr>
        <w:t>operand</w:t>
      </w:r>
      <w:r w:rsidRPr="00725A64">
        <w:rPr>
          <w:lang w:val="en-GB"/>
        </w:rPr>
        <w:t xml:space="preserve"> the empty collection?</w:t>
      </w:r>
    </w:p>
    <w:p w:rsidR="00B165C9" w:rsidRPr="00725A64" w:rsidRDefault="003B21C3" w:rsidP="00845E9C">
      <w:pPr>
        <w:pStyle w:val="ListParagraph"/>
        <w:numPr>
          <w:ilvl w:val="0"/>
          <w:numId w:val="11"/>
        </w:numPr>
        <w:rPr>
          <w:lang w:val="en-GB"/>
        </w:rPr>
      </w:pPr>
      <w:r w:rsidRPr="00725A64">
        <w:rPr>
          <w:b/>
          <w:bCs/>
          <w:lang w:val="en-GB"/>
        </w:rPr>
        <w:t xml:space="preserve">Boolean </w:t>
      </w:r>
      <w:r w:rsidR="009F44D9" w:rsidRPr="00725A64">
        <w:rPr>
          <w:b/>
          <w:bCs/>
          <w:lang w:val="en-GB"/>
        </w:rPr>
        <w:t>isN</w:t>
      </w:r>
      <w:r w:rsidR="00B165C9" w:rsidRPr="00725A64">
        <w:rPr>
          <w:b/>
          <w:bCs/>
          <w:lang w:val="en-GB"/>
        </w:rPr>
        <w:t>otEmpty</w:t>
      </w:r>
      <w:r w:rsidRPr="00725A64">
        <w:rPr>
          <w:b/>
          <w:bCs/>
          <w:lang w:val="en-GB"/>
        </w:rPr>
        <w:t xml:space="preserve"> </w:t>
      </w:r>
      <w:r w:rsidR="00B165C9" w:rsidRPr="00725A64">
        <w:rPr>
          <w:b/>
          <w:bCs/>
          <w:lang w:val="en-GB"/>
        </w:rPr>
        <w:t xml:space="preserve">() </w:t>
      </w:r>
    </w:p>
    <w:p w:rsidR="00194AC1" w:rsidRPr="00725A64" w:rsidRDefault="00B165C9">
      <w:pPr>
        <w:pStyle w:val="ListParagraph"/>
        <w:rPr>
          <w:lang w:val="en-GB"/>
        </w:rPr>
      </w:pPr>
      <w:r w:rsidRPr="00725A64">
        <w:rPr>
          <w:lang w:val="en-GB"/>
        </w:rPr>
        <w:t xml:space="preserve">Is </w:t>
      </w:r>
      <w:r w:rsidR="005E7EA1" w:rsidRPr="00725A64">
        <w:rPr>
          <w:iCs/>
          <w:lang w:val="en-GB"/>
        </w:rPr>
        <w:t>the</w:t>
      </w:r>
      <w:r w:rsidRPr="00725A64">
        <w:rPr>
          <w:i/>
          <w:iCs/>
          <w:lang w:val="en-GB"/>
        </w:rPr>
        <w:t xml:space="preserve"> operand </w:t>
      </w:r>
      <w:r w:rsidRPr="00725A64">
        <w:rPr>
          <w:lang w:val="en-GB"/>
        </w:rPr>
        <w:t>not the empty collection?</w:t>
      </w:r>
    </w:p>
    <w:p w:rsidR="00194AC1" w:rsidRPr="00725A64" w:rsidRDefault="00563F67" w:rsidP="00EA17BB">
      <w:pPr>
        <w:pStyle w:val="Heading3"/>
        <w:numPr>
          <w:ilvl w:val="3"/>
          <w:numId w:val="1"/>
        </w:numPr>
        <w:tabs>
          <w:tab w:val="left" w:pos="1078"/>
        </w:tabs>
        <w:ind w:left="0" w:firstLine="0"/>
        <w:rPr>
          <w:lang w:val="en-GB"/>
        </w:rPr>
      </w:pPr>
      <w:bookmarkStart w:id="2046" w:name="_Toc430078921"/>
      <w:r w:rsidRPr="00725A64">
        <w:rPr>
          <w:lang w:val="en-GB"/>
        </w:rPr>
        <w:t>Set</w:t>
      </w:r>
      <w:bookmarkEnd w:id="2046"/>
    </w:p>
    <w:p w:rsidR="006361F7" w:rsidRPr="00725A64" w:rsidRDefault="005E7EA1" w:rsidP="006361F7">
      <w:pPr>
        <w:rPr>
          <w:lang w:val="en-GB"/>
        </w:rPr>
      </w:pPr>
      <w:r w:rsidRPr="00725A64">
        <w:rPr>
          <w:lang w:val="en-GB"/>
        </w:rPr>
        <w:t>The</w:t>
      </w:r>
      <w:r w:rsidR="00BE0278" w:rsidRPr="00725A64">
        <w:rPr>
          <w:lang w:val="en-GB"/>
        </w:rPr>
        <w:t xml:space="preserve"> type</w:t>
      </w:r>
      <w:r w:rsidRPr="00725A64">
        <w:rPr>
          <w:lang w:val="en-GB"/>
        </w:rPr>
        <w:t xml:space="preserve"> </w:t>
      </w:r>
      <w:r w:rsidRPr="00725A64">
        <w:rPr>
          <w:rFonts w:ascii="Courier New" w:hAnsi="Courier New" w:cs="Courier New"/>
          <w:sz w:val="22"/>
          <w:szCs w:val="22"/>
          <w:lang w:val="en-GB"/>
        </w:rPr>
        <w:t>Set</w:t>
      </w:r>
      <w:r w:rsidRPr="00725A64">
        <w:rPr>
          <w:lang w:val="en-GB"/>
        </w:rPr>
        <w:t xml:space="preserve"> </w:t>
      </w:r>
      <w:r w:rsidR="00BE0278" w:rsidRPr="00725A64">
        <w:rPr>
          <w:lang w:val="en-GB"/>
        </w:rPr>
        <w:t xml:space="preserve">represents </w:t>
      </w:r>
      <w:r w:rsidRPr="00725A64">
        <w:rPr>
          <w:lang w:val="en-GB"/>
        </w:rPr>
        <w:t xml:space="preserve">the mathematical </w:t>
      </w:r>
      <w:r w:rsidR="00BE0278" w:rsidRPr="00725A64">
        <w:rPr>
          <w:lang w:val="en-GB"/>
        </w:rPr>
        <w:t xml:space="preserve">concept of a </w:t>
      </w:r>
      <w:r w:rsidRPr="00725A64">
        <w:rPr>
          <w:lang w:val="en-GB"/>
        </w:rPr>
        <w:t>set. It contains elements without duplicates.</w:t>
      </w:r>
      <w:r w:rsidR="00563F67" w:rsidRPr="00725A64">
        <w:rPr>
          <w:lang w:val="en-GB"/>
        </w:rPr>
        <w:t xml:space="preserve"> Set inherits the operations from </w:t>
      </w:r>
      <w:r w:rsidR="00563F67"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t>
      </w:r>
      <w:r w:rsidR="00AE14E3">
        <w:rPr>
          <w:lang w:val="en-GB"/>
        </w:rPr>
        <w:lastRenderedPageBreak/>
        <w:t>we added some modifying operations, which may not be supported in certain settings (unmodifiable set), in particular in the context of operation types.</w:t>
      </w:r>
    </w:p>
    <w:p w:rsidR="00017D6E"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17D6E" w:rsidRPr="00725A64">
        <w:rPr>
          <w:b/>
          <w:lang w:val="en-GB"/>
        </w:rPr>
        <w:t>T</w:t>
      </w:r>
      <w:r>
        <w:rPr>
          <w:b/>
          <w:lang w:val="en-GB"/>
        </w:rPr>
        <w:t>)</w:t>
      </w:r>
      <w:r w:rsidRPr="00725A64">
        <w:rPr>
          <w:b/>
          <w:lang w:val="en-GB"/>
        </w:rPr>
        <w:t xml:space="preserve"> </w:t>
      </w:r>
      <w:ins w:id="2047" w:author="Holger Eichelberger" w:date="2015-09-15T12:09:00Z">
        <w:r w:rsidR="00295E97">
          <w:rPr>
            <w:b/>
            <w:lang w:val="en-GB"/>
          </w:rPr>
          <w:t xml:space="preserve">asSequence() / </w:t>
        </w:r>
      </w:ins>
      <w:r w:rsidR="00017D6E" w:rsidRPr="00725A64">
        <w:rPr>
          <w:b/>
          <w:lang w:val="en-GB"/>
        </w:rPr>
        <w:t>toSequence</w:t>
      </w:r>
      <w:r w:rsidR="00EB0632" w:rsidRPr="00725A64">
        <w:rPr>
          <w:b/>
          <w:lang w:val="en-GB"/>
        </w:rPr>
        <w:t xml:space="preserve"> </w:t>
      </w:r>
      <w:r w:rsidR="00017D6E" w:rsidRPr="00725A64">
        <w:rPr>
          <w:b/>
          <w:lang w:val="en-GB"/>
        </w:rPr>
        <w:t>()</w:t>
      </w:r>
      <w:ins w:id="2048" w:author="Holger Eichelberger" w:date="2015-09-15T12:11:00Z">
        <w:r w:rsidR="003159E0">
          <w:rPr>
            <w:rStyle w:val="FootnoteReference"/>
            <w:b/>
            <w:lang w:val="en-GB"/>
          </w:rPr>
          <w:footnoteReference w:id="15"/>
        </w:r>
      </w:ins>
    </w:p>
    <w:p w:rsidR="00017D6E"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sequence.</w:t>
      </w:r>
      <w:proofErr w:type="gramEnd"/>
    </w:p>
    <w:p w:rsidR="00B357A7" w:rsidRDefault="00F74CAD">
      <w:pPr>
        <w:pStyle w:val="ListParagraph"/>
        <w:numPr>
          <w:ilvl w:val="0"/>
          <w:numId w:val="11"/>
        </w:numPr>
        <w:rPr>
          <w:b/>
          <w:lang w:val="en-GB"/>
        </w:rPr>
      </w:pPr>
      <w:r w:rsidRPr="00F74CAD">
        <w:rPr>
          <w:b/>
          <w:lang w:val="en-GB"/>
        </w:rPr>
        <w:t>T projectSingle()</w:t>
      </w:r>
    </w:p>
    <w:p w:rsidR="006A01F4" w:rsidRPr="00725A64" w:rsidRDefault="006A01F4" w:rsidP="006A01F4">
      <w:pPr>
        <w:pStyle w:val="ListParagraph"/>
        <w:rPr>
          <w:lang w:val="en-GB"/>
        </w:rPr>
      </w:pPr>
      <w:r>
        <w:rPr>
          <w:lang w:val="en-GB"/>
        </w:rPr>
        <w:t xml:space="preserve">In case of an </w:t>
      </w:r>
      <w:r w:rsidR="00F74CAD" w:rsidRPr="00F74CAD">
        <w:rPr>
          <w:i/>
          <w:lang w:val="en-GB"/>
        </w:rPr>
        <w:t>operand</w:t>
      </w:r>
      <w:r>
        <w:rPr>
          <w:lang w:val="en-GB"/>
        </w:rPr>
        <w:t xml:space="preserve"> with one element, return that element. Otherwise, nothing will be returned and subsequent expressions may fail.</w:t>
      </w:r>
    </w:p>
    <w:p w:rsidR="00563F67" w:rsidRPr="00725A64" w:rsidRDefault="0050740D" w:rsidP="00845E9C">
      <w:pPr>
        <w:pStyle w:val="ListParagraph"/>
        <w:numPr>
          <w:ilvl w:val="0"/>
          <w:numId w:val="11"/>
        </w:numPr>
        <w:rPr>
          <w:b/>
          <w:lang w:val="en-GB"/>
        </w:rPr>
      </w:pPr>
      <w:r>
        <w:rPr>
          <w:b/>
          <w:lang w:val="en-GB"/>
        </w:rPr>
        <w:t>setOf(</w:t>
      </w:r>
      <w:r w:rsidR="0020514E" w:rsidRPr="00725A64">
        <w:rPr>
          <w:b/>
          <w:lang w:val="en-GB"/>
        </w:rPr>
        <w:t>Type</w:t>
      </w:r>
      <w:r>
        <w:rPr>
          <w:b/>
          <w:lang w:val="en-GB"/>
        </w:rPr>
        <w:t>)</w:t>
      </w:r>
      <w:r w:rsidRPr="00725A64">
        <w:rPr>
          <w:b/>
          <w:lang w:val="en-GB"/>
        </w:rPr>
        <w:t xml:space="preserve"> </w:t>
      </w:r>
      <w:r w:rsidR="00CD0708" w:rsidRPr="00725A64">
        <w:rPr>
          <w:b/>
          <w:lang w:val="en-GB"/>
        </w:rPr>
        <w:t xml:space="preserve">selectByType </w:t>
      </w:r>
      <w:r w:rsidR="00563F67" w:rsidRPr="00725A64">
        <w:rPr>
          <w:b/>
          <w:lang w:val="en-GB"/>
        </w:rPr>
        <w:t>(</w:t>
      </w:r>
      <w:r w:rsidR="0020514E" w:rsidRPr="00725A64">
        <w:rPr>
          <w:b/>
          <w:lang w:val="en-GB"/>
        </w:rPr>
        <w:t>Type t</w:t>
      </w:r>
      <w:r w:rsidR="00563F67" w:rsidRPr="00725A64">
        <w:rPr>
          <w:b/>
          <w:lang w:val="en-GB"/>
        </w:rPr>
        <w:t>)</w:t>
      </w:r>
    </w:p>
    <w:p w:rsidR="00194AC1" w:rsidRPr="00725A64" w:rsidRDefault="0020514E">
      <w:pPr>
        <w:pStyle w:val="ListParagraph"/>
        <w:rPr>
          <w:lang w:val="en-GB"/>
        </w:rPr>
      </w:pPr>
      <w:proofErr w:type="gramStart"/>
      <w:r w:rsidRPr="00725A64">
        <w:rPr>
          <w:lang w:val="en-GB"/>
        </w:rPr>
        <w:t xml:space="preserve">Returns all those elements of </w:t>
      </w:r>
      <w:r w:rsidR="005E7EA1" w:rsidRPr="00725A64">
        <w:rPr>
          <w:i/>
          <w:iCs/>
          <w:lang w:val="en-GB"/>
        </w:rPr>
        <w:t>operand</w:t>
      </w:r>
      <w:r w:rsidR="005E7EA1" w:rsidRPr="00725A64">
        <w:rPr>
          <w:iCs/>
          <w:lang w:val="en-GB"/>
        </w:rPr>
        <w:t xml:space="preserve"> </w:t>
      </w:r>
      <w:r w:rsidRPr="00725A64">
        <w:rPr>
          <w:iCs/>
          <w:lang w:val="en-GB"/>
        </w:rPr>
        <w:t xml:space="preserve">that are type compliant to </w:t>
      </w:r>
      <w:r w:rsidRPr="00725A64">
        <w:rPr>
          <w:i/>
          <w:iCs/>
          <w:lang w:val="en-GB"/>
        </w:rPr>
        <w:t>t</w:t>
      </w:r>
      <w:r w:rsidR="005E7EA1" w:rsidRPr="00725A64">
        <w:rPr>
          <w:lang w:val="en-GB"/>
        </w:rPr>
        <w:t>.</w:t>
      </w:r>
      <w:proofErr w:type="gramEnd"/>
    </w:p>
    <w:p w:rsidR="00F05417" w:rsidRDefault="00F05417" w:rsidP="00F05417">
      <w:pPr>
        <w:pStyle w:val="ListParagraph"/>
        <w:numPr>
          <w:ilvl w:val="0"/>
          <w:numId w:val="11"/>
        </w:numPr>
        <w:rPr>
          <w:ins w:id="2050" w:author="Holger Eichelberger" w:date="2015-09-16T17:01:00Z"/>
          <w:b/>
          <w:lang w:val="en-US"/>
        </w:rPr>
      </w:pPr>
      <w:ins w:id="2051" w:author="Holger Eichelberger" w:date="2015-09-16T17:01:00Z">
        <w:r>
          <w:rPr>
            <w:b/>
            <w:lang w:val="en-US"/>
          </w:rPr>
          <w:t>setOf(T) union (setOf(T) s)</w:t>
        </w:r>
      </w:ins>
    </w:p>
    <w:p w:rsidR="00F05417" w:rsidRDefault="00F05417" w:rsidP="00F05417">
      <w:pPr>
        <w:pStyle w:val="ListParagraph"/>
        <w:rPr>
          <w:ins w:id="2052" w:author="Holger Eichelberger" w:date="2015-09-16T17:01:00Z"/>
          <w:lang w:val="en-US"/>
        </w:rPr>
      </w:pPr>
      <w:proofErr w:type="gramStart"/>
      <w:ins w:id="2053" w:author="Holger Eichelberger" w:date="2015-09-16T17:01:00Z">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roofErr w:type="gramEnd"/>
      </w:ins>
    </w:p>
    <w:p w:rsidR="00F05417" w:rsidRPr="00563F67" w:rsidRDefault="00F05417" w:rsidP="00F05417">
      <w:pPr>
        <w:pStyle w:val="ListParagraph"/>
        <w:numPr>
          <w:ilvl w:val="0"/>
          <w:numId w:val="11"/>
        </w:numPr>
        <w:rPr>
          <w:ins w:id="2054" w:author="Holger Eichelberger" w:date="2015-09-16T17:01:00Z"/>
          <w:b/>
          <w:lang w:val="en-US"/>
        </w:rPr>
      </w:pPr>
      <w:ins w:id="2055" w:author="Holger Eichelberger" w:date="2015-09-16T17:01:00Z">
        <w:r>
          <w:rPr>
            <w:b/>
            <w:lang w:val="en-US"/>
          </w:rPr>
          <w:t>setOf(T)</w:t>
        </w:r>
        <w:r w:rsidRPr="005E7EA1">
          <w:rPr>
            <w:b/>
            <w:lang w:val="en-US"/>
          </w:rPr>
          <w:t xml:space="preserve"> intersection (</w:t>
        </w:r>
        <w:r>
          <w:rPr>
            <w:b/>
            <w:lang w:val="en-US"/>
          </w:rPr>
          <w:t>setOf(T)</w:t>
        </w:r>
        <w:r w:rsidRPr="005E7EA1">
          <w:rPr>
            <w:b/>
            <w:lang w:val="en-US"/>
          </w:rPr>
          <w:t xml:space="preserve"> s)</w:t>
        </w:r>
      </w:ins>
    </w:p>
    <w:p w:rsidR="00000000" w:rsidRDefault="00F05417">
      <w:pPr>
        <w:pStyle w:val="ListParagraph"/>
        <w:rPr>
          <w:ins w:id="2056" w:author="Holger Eichelberger" w:date="2015-09-16T17:01:00Z"/>
          <w:lang w:val="en-US"/>
          <w:rPrChange w:id="2057" w:author="Holger Eichelberger" w:date="2015-09-16T17:01:00Z">
            <w:rPr>
              <w:ins w:id="2058" w:author="Holger Eichelberger" w:date="2015-09-16T17:01:00Z"/>
              <w:lang w:val="en-GB"/>
            </w:rPr>
          </w:rPrChange>
        </w:rPr>
        <w:pPrChange w:id="2059" w:author="Holger Eichelberger" w:date="2015-09-16T17:01:00Z">
          <w:pPr>
            <w:pStyle w:val="ListParagraph"/>
            <w:numPr>
              <w:numId w:val="11"/>
            </w:numPr>
            <w:ind w:hanging="360"/>
          </w:pPr>
        </w:pPrChange>
      </w:pPr>
      <w:proofErr w:type="gramStart"/>
      <w:ins w:id="2060" w:author="Holger Eichelberger" w:date="2015-09-16T17:01:00Z">
        <w:r w:rsidRPr="005E7EA1">
          <w:rPr>
            <w:lang w:val="en-US"/>
          </w:rPr>
          <w:t xml:space="preserve">The intersection of </w:t>
        </w:r>
        <w:r>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roofErr w:type="gramEnd"/>
      </w:ins>
    </w:p>
    <w:p w:rsidR="00563F67" w:rsidRPr="00725A64" w:rsidRDefault="0050740D" w:rsidP="00845E9C">
      <w:pPr>
        <w:pStyle w:val="ListParagraph"/>
        <w:numPr>
          <w:ilvl w:val="0"/>
          <w:numId w:val="11"/>
        </w:numPr>
        <w:rPr>
          <w:b/>
          <w:lang w:val="en-GB"/>
        </w:rPr>
      </w:pPr>
      <w:r>
        <w:rPr>
          <w:b/>
          <w:lang w:val="en-GB"/>
        </w:rPr>
        <w:t>setOf(</w:t>
      </w:r>
      <w:r w:rsidR="005E7EA1" w:rsidRPr="00725A64">
        <w:rPr>
          <w:b/>
          <w:lang w:val="en-GB"/>
        </w:rPr>
        <w:t>T</w:t>
      </w:r>
      <w:r>
        <w:rPr>
          <w:b/>
          <w:lang w:val="en-GB"/>
        </w:rPr>
        <w:t>)</w:t>
      </w:r>
      <w:r w:rsidRPr="00725A64">
        <w:rPr>
          <w:b/>
          <w:lang w:val="en-GB"/>
        </w:rPr>
        <w:t xml:space="preserve"> </w:t>
      </w:r>
      <w:r w:rsidR="00AB705E" w:rsidRPr="00725A64">
        <w:rPr>
          <w:b/>
          <w:lang w:val="en-GB"/>
        </w:rPr>
        <w:t>excluding</w:t>
      </w:r>
      <w:r w:rsidR="005E7EA1" w:rsidRPr="00725A64">
        <w:rPr>
          <w:b/>
          <w:lang w:val="en-GB"/>
        </w:rPr>
        <w:t xml:space="preserve"> (</w:t>
      </w:r>
      <w:r>
        <w:rPr>
          <w:b/>
          <w:lang w:val="en-GB"/>
        </w:rPr>
        <w:t>collectionOf(</w:t>
      </w:r>
      <w:r w:rsidR="005E7EA1" w:rsidRPr="00725A64">
        <w:rPr>
          <w:b/>
          <w:lang w:val="en-GB"/>
        </w:rPr>
        <w:t>T</w:t>
      </w:r>
      <w:r>
        <w:rPr>
          <w:b/>
          <w:lang w:val="en-GB"/>
        </w:rPr>
        <w:t>)</w:t>
      </w:r>
      <w:r w:rsidRPr="00725A64">
        <w:rPr>
          <w:b/>
          <w:lang w:val="en-GB"/>
        </w:rPr>
        <w:t xml:space="preserve"> </w:t>
      </w:r>
      <w:r w:rsidR="005E7EA1" w:rsidRPr="00725A64">
        <w:rPr>
          <w:b/>
          <w:lang w:val="en-GB"/>
        </w:rPr>
        <w:t>s)</w:t>
      </w:r>
    </w:p>
    <w:p w:rsidR="00194AC1" w:rsidRPr="00725A64" w:rsidRDefault="00AB705E">
      <w:pPr>
        <w:pStyle w:val="ListParagraph"/>
        <w:rPr>
          <w:lang w:val="en-GB"/>
        </w:rPr>
      </w:pPr>
      <w:proofErr w:type="gramStart"/>
      <w:r w:rsidRPr="00725A64">
        <w:rPr>
          <w:lang w:val="en-GB"/>
        </w:rPr>
        <w:t xml:space="preserve">Returns a subset of </w:t>
      </w:r>
      <w:r w:rsidRPr="00725A64">
        <w:rPr>
          <w:i/>
          <w:lang w:val="en-GB"/>
        </w:rPr>
        <w:t>operand</w:t>
      </w:r>
      <w:r w:rsidR="00BC4A86">
        <w:rPr>
          <w:lang w:val="en-GB"/>
        </w:rPr>
        <w:t xml:space="preserve">, </w:t>
      </w:r>
      <w:r w:rsidRPr="00725A64">
        <w:rPr>
          <w:lang w:val="en-GB"/>
        </w:rPr>
        <w:t xml:space="preserve">which does not include the elements in </w:t>
      </w:r>
      <w:r w:rsidRPr="00725A64">
        <w:rPr>
          <w:i/>
          <w:lang w:val="en-GB"/>
        </w:rPr>
        <w:t>s</w:t>
      </w:r>
      <w:r w:rsidR="005E7EA1"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setOf(</w:t>
      </w:r>
      <w:r w:rsidR="000C5A8E" w:rsidRPr="00725A64">
        <w:rPr>
          <w:b/>
          <w:lang w:val="en-GB"/>
        </w:rPr>
        <w:t>T</w:t>
      </w:r>
      <w:r>
        <w:rPr>
          <w:b/>
          <w:lang w:val="en-GB"/>
        </w:rPr>
        <w:t>)</w:t>
      </w:r>
      <w:r w:rsidRPr="00725A64">
        <w:rPr>
          <w:b/>
          <w:lang w:val="en-GB"/>
        </w:rPr>
        <w:t xml:space="preserve"> </w:t>
      </w:r>
      <w:r w:rsidR="000C5A8E">
        <w:rPr>
          <w:b/>
          <w:lang w:val="en-GB"/>
        </w:rPr>
        <w:t>including</w:t>
      </w:r>
      <w:r w:rsidR="000C5A8E" w:rsidRPr="00725A64">
        <w:rPr>
          <w:b/>
          <w:lang w:val="en-GB"/>
        </w:rPr>
        <w:t xml:space="preserve"> (</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Pr="00725A64" w:rsidRDefault="000C5A8E" w:rsidP="000C5A8E">
      <w:pPr>
        <w:pStyle w:val="ListParagraph"/>
        <w:rPr>
          <w:lang w:val="en-GB"/>
        </w:rPr>
      </w:pPr>
      <w:proofErr w:type="gramStart"/>
      <w:r w:rsidRPr="00725A64">
        <w:rPr>
          <w:lang w:val="en-GB"/>
        </w:rPr>
        <w:t xml:space="preserve">Returns </w:t>
      </w:r>
      <w:r>
        <w:rPr>
          <w:lang w:val="en-GB"/>
        </w:rPr>
        <w:t xml:space="preserve">the union of </w:t>
      </w:r>
      <w:r w:rsidRPr="00725A64">
        <w:rPr>
          <w:i/>
          <w:lang w:val="en-GB"/>
        </w:rPr>
        <w:t>operand</w:t>
      </w:r>
      <w:r>
        <w:rPr>
          <w:i/>
          <w:lang w:val="en-GB"/>
        </w:rPr>
        <w:t xml:space="preserve"> </w:t>
      </w:r>
      <w:r w:rsidRPr="000C5A8E">
        <w:rPr>
          <w:lang w:val="en-GB"/>
        </w:rPr>
        <w:t>and</w:t>
      </w:r>
      <w:r>
        <w:rPr>
          <w:i/>
          <w:lang w:val="en-GB"/>
        </w:rPr>
        <w:t xml:space="preserve"> s</w:t>
      </w:r>
      <w:r w:rsidRPr="000C5A8E">
        <w:rPr>
          <w:lang w:val="en-GB"/>
        </w:rPr>
        <w:t xml:space="preserve"> (</w:t>
      </w:r>
      <w:r>
        <w:rPr>
          <w:lang w:val="en-GB"/>
        </w:rPr>
        <w:t xml:space="preserve">without </w:t>
      </w:r>
      <w:r w:rsidRPr="000C5A8E">
        <w:rPr>
          <w:lang w:val="en-GB"/>
        </w:rPr>
        <w:t>duplicates)</w:t>
      </w:r>
      <w:r w:rsidRPr="00725A64">
        <w:rPr>
          <w:lang w:val="en-GB"/>
        </w:rPr>
        <w:t>.</w:t>
      </w:r>
      <w:proofErr w:type="gramEnd"/>
    </w:p>
    <w:p w:rsidR="004A429E" w:rsidRPr="004A429E" w:rsidRDefault="008624FD" w:rsidP="00845E9C">
      <w:pPr>
        <w:pStyle w:val="ListParagraph"/>
        <w:numPr>
          <w:ilvl w:val="0"/>
          <w:numId w:val="11"/>
        </w:numPr>
        <w:rPr>
          <w:b/>
          <w:lang w:val="en-GB"/>
        </w:rPr>
      </w:pPr>
      <w:r w:rsidRPr="008624FD">
        <w:rPr>
          <w:b/>
          <w:lang w:val="en-GB"/>
        </w:rPr>
        <w:t>remove (T e)</w:t>
      </w:r>
    </w:p>
    <w:p w:rsidR="00574DA4" w:rsidRDefault="004A429E">
      <w:pPr>
        <w:pStyle w:val="ListParagraph"/>
        <w:rPr>
          <w:lang w:val="en-GB"/>
        </w:rPr>
      </w:pPr>
      <w:r>
        <w:rPr>
          <w:lang w:val="en-GB"/>
        </w:rPr>
        <w:t xml:space="preserve">Removes e from </w:t>
      </w:r>
      <w:r w:rsidR="008624FD" w:rsidRPr="008624FD">
        <w:rPr>
          <w:i/>
          <w:lang w:val="en-GB"/>
        </w:rPr>
        <w:t>operand</w:t>
      </w:r>
      <w:r w:rsidR="000E72B1">
        <w:rPr>
          <w:i/>
          <w:lang w:val="en-GB"/>
        </w:rPr>
        <w:t xml:space="preserve"> </w:t>
      </w:r>
      <w:r w:rsidR="000E72B1" w:rsidRPr="000E72B1">
        <w:rPr>
          <w:lang w:val="en-GB"/>
        </w:rPr>
        <w:t>and returns whether</w:t>
      </w:r>
      <w:r w:rsidR="000E72B1">
        <w:rPr>
          <w:i/>
          <w:lang w:val="en-GB"/>
        </w:rPr>
        <w:t xml:space="preserve"> e </w:t>
      </w:r>
      <w:r w:rsidR="000E72B1" w:rsidRPr="000E72B1">
        <w:rPr>
          <w:lang w:val="en-GB"/>
        </w:rPr>
        <w:t>was removed</w:t>
      </w:r>
      <w:r>
        <w:rPr>
          <w:lang w:val="en-GB"/>
        </w:rPr>
        <w:t>.</w:t>
      </w:r>
      <w:r w:rsidR="00C40EEC">
        <w:rPr>
          <w:lang w:val="en-GB"/>
        </w:rPr>
        <w:t xml:space="preserve"> </w:t>
      </w:r>
      <w:proofErr w:type="gramStart"/>
      <w:r w:rsidR="00C40EEC">
        <w:rPr>
          <w:lang w:val="en-GB"/>
        </w:rPr>
        <w:t xml:space="preserve">Does not affect </w:t>
      </w:r>
      <w:r w:rsidR="00C40EEC" w:rsidRPr="00C40EEC">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4A429E" w:rsidRPr="004A429E" w:rsidRDefault="008624FD" w:rsidP="00845E9C">
      <w:pPr>
        <w:pStyle w:val="ListParagraph"/>
        <w:numPr>
          <w:ilvl w:val="0"/>
          <w:numId w:val="11"/>
        </w:numPr>
        <w:rPr>
          <w:b/>
          <w:lang w:val="en-GB"/>
        </w:rPr>
      </w:pPr>
      <w:r w:rsidRPr="008624FD">
        <w:rPr>
          <w:b/>
          <w:lang w:val="en-GB"/>
        </w:rPr>
        <w:t>T add (T e)</w:t>
      </w:r>
    </w:p>
    <w:p w:rsidR="00574DA4" w:rsidRDefault="004A429E">
      <w:pPr>
        <w:pStyle w:val="ListParagraph"/>
        <w:rPr>
          <w:lang w:val="en-GB"/>
        </w:rPr>
      </w:pPr>
      <w:proofErr w:type="gramStart"/>
      <w:r>
        <w:rPr>
          <w:lang w:val="en-GB"/>
        </w:rPr>
        <w:t xml:space="preserve">Adds the element e to the set </w:t>
      </w:r>
      <w:r w:rsidR="008624FD" w:rsidRPr="008624FD">
        <w:rPr>
          <w:i/>
          <w:lang w:val="en-GB"/>
        </w:rPr>
        <w:t>operand</w:t>
      </w:r>
      <w:r>
        <w:rPr>
          <w:lang w:val="en-GB"/>
        </w:rPr>
        <w:t>.</w:t>
      </w:r>
      <w:proofErr w:type="gramEnd"/>
      <w:r w:rsidR="00C40EEC">
        <w:rPr>
          <w:lang w:val="en-GB"/>
        </w:rPr>
        <w:t xml:space="preserve"> </w:t>
      </w:r>
      <w:proofErr w:type="gramStart"/>
      <w:r w:rsidR="00C40EEC">
        <w:rPr>
          <w:lang w:val="en-GB"/>
        </w:rPr>
        <w:t xml:space="preserve">Does not affect </w:t>
      </w:r>
      <w:r w:rsidR="008624FD" w:rsidRPr="008624FD">
        <w:rPr>
          <w:i/>
          <w:lang w:val="en-GB"/>
        </w:rPr>
        <w:t>operand</w:t>
      </w:r>
      <w:r w:rsidR="00C40EEC">
        <w:rPr>
          <w:lang w:val="en-GB"/>
        </w:rPr>
        <w:t xml:space="preserve"> if </w:t>
      </w:r>
      <w:r w:rsidR="00C40EEC" w:rsidRPr="00C40EEC">
        <w:rPr>
          <w:i/>
          <w:lang w:val="en-GB"/>
        </w:rPr>
        <w:t>operand</w:t>
      </w:r>
      <w:r w:rsidR="00C40EEC">
        <w:rPr>
          <w:lang w:val="en-GB"/>
        </w:rPr>
        <w:t xml:space="preserve"> is not modifiable.</w:t>
      </w:r>
      <w:proofErr w:type="gramEnd"/>
    </w:p>
    <w:p w:rsidR="00BE707E" w:rsidRPr="00BE707E" w:rsidRDefault="007C0829" w:rsidP="00845E9C">
      <w:pPr>
        <w:pStyle w:val="ListParagraph"/>
        <w:numPr>
          <w:ilvl w:val="0"/>
          <w:numId w:val="11"/>
        </w:numPr>
        <w:rPr>
          <w:ins w:id="2061" w:author="Holger Eichelberger" w:date="2015-08-08T10:18:00Z"/>
          <w:b/>
          <w:lang w:val="en-GB"/>
          <w:rPrChange w:id="2062" w:author="Holger Eichelberger" w:date="2015-08-08T10:18:00Z">
            <w:rPr>
              <w:ins w:id="2063" w:author="Holger Eichelberger" w:date="2015-08-08T10:18:00Z"/>
              <w:lang w:val="en-GB"/>
            </w:rPr>
          </w:rPrChange>
        </w:rPr>
      </w:pPr>
      <w:ins w:id="2064" w:author="Holger Eichelberger" w:date="2015-08-10T16:54:00Z">
        <w:r>
          <w:rPr>
            <w:b/>
            <w:lang w:val="en-GB"/>
          </w:rPr>
          <w:t>apply</w:t>
        </w:r>
      </w:ins>
      <w:ins w:id="2065" w:author="Holger Eichelberger" w:date="2015-08-08T10:18:00Z">
        <w:r w:rsidR="00FF39BE" w:rsidRPr="00FF39BE">
          <w:rPr>
            <w:b/>
            <w:lang w:val="en-GB"/>
            <w:rPrChange w:id="2066" w:author="Holger Eichelberger" w:date="2015-08-08T10:18:00Z">
              <w:rPr>
                <w:color w:val="0000FF"/>
                <w:u w:val="single"/>
                <w:lang w:val="en-GB"/>
              </w:rPr>
            </w:rPrChange>
          </w:rPr>
          <w:t xml:space="preserve"> (Expression e)</w:t>
        </w:r>
      </w:ins>
      <w:ins w:id="2067" w:author="Holger Eichelberger" w:date="2015-08-10T16:55:00Z">
        <w:r>
          <w:rPr>
            <w:b/>
            <w:lang w:val="en-GB"/>
          </w:rPr>
          <w:t xml:space="preserve"> / </w:t>
        </w:r>
      </w:ins>
      <w:ins w:id="2068" w:author="Holger Eichelberger" w:date="2015-08-10T16:56:00Z">
        <w:r>
          <w:rPr>
            <w:b/>
            <w:lang w:val="en-GB"/>
          </w:rPr>
          <w:t>A</w:t>
        </w:r>
      </w:ins>
      <w:ins w:id="2069" w:author="Holger Eichelberger" w:date="2015-08-10T16:55:00Z">
        <w:r>
          <w:rPr>
            <w:b/>
            <w:lang w:val="en-GB"/>
          </w:rPr>
          <w:t xml:space="preserve"> apply(Expression e)</w:t>
        </w:r>
      </w:ins>
    </w:p>
    <w:p w:rsidR="00000000" w:rsidRDefault="00BE707E">
      <w:pPr>
        <w:pStyle w:val="ListParagraph"/>
        <w:rPr>
          <w:ins w:id="2070" w:author="Holger Eichelberger" w:date="2015-08-08T10:18:00Z"/>
          <w:lang w:val="en-GB"/>
          <w:rPrChange w:id="2071" w:author="Holger Eichelberger" w:date="2015-08-08T10:18:00Z">
            <w:rPr>
              <w:ins w:id="2072" w:author="Holger Eichelberger" w:date="2015-08-08T10:18:00Z"/>
              <w:b/>
              <w:lang w:val="en-GB"/>
            </w:rPr>
          </w:rPrChange>
        </w:rPr>
        <w:pPrChange w:id="2073" w:author="Holger Eichelberger" w:date="2015-08-08T10:18:00Z">
          <w:pPr>
            <w:pStyle w:val="ListParagraph"/>
            <w:numPr>
              <w:numId w:val="11"/>
            </w:numPr>
            <w:ind w:hanging="360"/>
          </w:pPr>
        </w:pPrChange>
      </w:pPr>
      <w:proofErr w:type="gramStart"/>
      <w:ins w:id="2074" w:author="Holger Eichelberger" w:date="2015-08-08T10:18:00Z">
        <w:r>
          <w:rPr>
            <w:lang w:val="en-GB"/>
          </w:rPr>
          <w:t xml:space="preserve">Applies </w:t>
        </w:r>
        <w:r w:rsidR="00FF39BE" w:rsidRPr="00FF39BE">
          <w:rPr>
            <w:i/>
            <w:lang w:val="en-GB"/>
            <w:rPrChange w:id="2075" w:author="Holger Eichelberger" w:date="2015-08-08T10:18:00Z">
              <w:rPr>
                <w:color w:val="0000FF"/>
                <w:u w:val="single"/>
                <w:lang w:val="en-GB"/>
              </w:rPr>
            </w:rPrChange>
          </w:rPr>
          <w:t>e</w:t>
        </w:r>
        <w:r>
          <w:rPr>
            <w:lang w:val="en-GB"/>
          </w:rPr>
          <w:t xml:space="preserve"> to all elements in </w:t>
        </w:r>
        <w:r w:rsidR="00FF39BE" w:rsidRPr="00FF39BE">
          <w:rPr>
            <w:i/>
            <w:lang w:val="en-GB"/>
            <w:rPrChange w:id="2076" w:author="Holger Eichelberger" w:date="2015-08-08T10:18:00Z">
              <w:rPr>
                <w:color w:val="0000FF"/>
                <w:u w:val="single"/>
                <w:lang w:val="en-GB"/>
              </w:rPr>
            </w:rPrChange>
          </w:rPr>
          <w:t>operand</w:t>
        </w:r>
        <w:r>
          <w:rPr>
            <w:lang w:val="en-GB"/>
          </w:rPr>
          <w:t>.</w:t>
        </w:r>
      </w:ins>
      <w:proofErr w:type="gramEnd"/>
      <w:ins w:id="2077" w:author="Holger Eichelberger" w:date="2015-08-10T16:54:00Z">
        <w:r w:rsidR="007C0829">
          <w:rPr>
            <w:lang w:val="en-GB"/>
          </w:rPr>
          <w:t xml:space="preserve"> Without aggregating </w:t>
        </w:r>
      </w:ins>
      <w:ins w:id="2078" w:author="Holger Eichelberger" w:date="2015-08-10T16:55:00Z">
        <w:r w:rsidR="007C0829">
          <w:rPr>
            <w:lang w:val="en-GB"/>
          </w:rPr>
          <w:t>declarator</w:t>
        </w:r>
      </w:ins>
      <w:ins w:id="2079" w:author="Holger Eichelberger" w:date="2015-08-10T16:54:00Z">
        <w:r w:rsidR="007C0829">
          <w:rPr>
            <w:lang w:val="en-GB"/>
          </w:rPr>
          <w:t xml:space="preserve">, nothing is returned and just a loop over all elements is executed. </w:t>
        </w:r>
      </w:ins>
      <w:ins w:id="2080" w:author="Holger Eichelberger" w:date="2015-08-10T16:55:00Z">
        <w:r w:rsidR="007C0829">
          <w:rPr>
            <w:lang w:val="en-GB"/>
          </w:rPr>
          <w:t>If an aggregator is declared, the operation returns a result of the type of the aggregator</w:t>
        </w:r>
      </w:ins>
      <w:ins w:id="2081" w:author="Holger Eichelberger" w:date="2015-08-10T16:56:00Z">
        <w:r w:rsidR="007C0829">
          <w:rPr>
            <w:lang w:val="en-GB"/>
          </w:rPr>
          <w:t xml:space="preserve"> (denoted as </w:t>
        </w:r>
        <w:proofErr w:type="gramStart"/>
        <w:r w:rsidR="00FF39BE" w:rsidRPr="00FF39BE">
          <w:rPr>
            <w:i/>
            <w:lang w:val="en-GB"/>
            <w:rPrChange w:id="2082" w:author="Holger Eichelberger" w:date="2015-08-10T16:56:00Z">
              <w:rPr>
                <w:color w:val="0000FF"/>
                <w:u w:val="single"/>
                <w:lang w:val="en-GB"/>
              </w:rPr>
            </w:rPrChange>
          </w:rPr>
          <w:t>A</w:t>
        </w:r>
        <w:proofErr w:type="gramEnd"/>
        <w:r w:rsidR="007C0829">
          <w:rPr>
            <w:lang w:val="en-GB"/>
          </w:rPr>
          <w:t xml:space="preserve"> above)</w:t>
        </w:r>
      </w:ins>
      <w:ins w:id="2083" w:author="Holger Eichelberger" w:date="2015-08-10T16:55:00Z">
        <w:r w:rsidR="007C0829">
          <w:rPr>
            <w:lang w:val="en-GB"/>
          </w:rPr>
          <w:t>.</w:t>
        </w:r>
      </w:ins>
    </w:p>
    <w:p w:rsidR="00563F67" w:rsidRPr="00725A64" w:rsidRDefault="0050740D" w:rsidP="00845E9C">
      <w:pPr>
        <w:pStyle w:val="ListParagraph"/>
        <w:numPr>
          <w:ilvl w:val="0"/>
          <w:numId w:val="11"/>
        </w:numPr>
        <w:rPr>
          <w:lang w:val="en-GB"/>
        </w:rPr>
      </w:pPr>
      <w:r>
        <w:rPr>
          <w:b/>
          <w:lang w:val="en-GB"/>
        </w:rPr>
        <w:t>setOf(</w:t>
      </w:r>
      <w:r w:rsidR="00563F67" w:rsidRPr="00725A64">
        <w:rPr>
          <w:b/>
          <w:bCs/>
          <w:lang w:val="en-GB"/>
        </w:rPr>
        <w:t>T</w:t>
      </w:r>
      <w:r>
        <w:rPr>
          <w:b/>
          <w:bCs/>
          <w:lang w:val="en-GB"/>
        </w:rPr>
        <w:t>)</w:t>
      </w:r>
      <w:r w:rsidRPr="00725A64">
        <w:rPr>
          <w:b/>
          <w:bCs/>
          <w:lang w:val="en-GB"/>
        </w:rPr>
        <w:t xml:space="preserve"> </w:t>
      </w:r>
      <w:r w:rsidR="00AB705E" w:rsidRPr="00725A64">
        <w:rPr>
          <w:b/>
          <w:bCs/>
          <w:lang w:val="en-GB"/>
        </w:rPr>
        <w:t>select</w:t>
      </w:r>
      <w:r w:rsidR="003B21C3" w:rsidRPr="00725A64">
        <w:rPr>
          <w:b/>
          <w:bCs/>
          <w:lang w:val="en-GB"/>
        </w:rPr>
        <w:t xml:space="preserve"> </w:t>
      </w:r>
      <w:r w:rsidR="005E7EA1" w:rsidRPr="00725A64">
        <w:rPr>
          <w:b/>
          <w:bCs/>
          <w:lang w:val="en-GB"/>
        </w:rPr>
        <w:t>(</w:t>
      </w:r>
      <w:r w:rsidR="00AB705E" w:rsidRPr="00725A64">
        <w:rPr>
          <w:b/>
          <w:bCs/>
          <w:lang w:val="en-GB"/>
        </w:rPr>
        <w:t>Expression e</w:t>
      </w:r>
      <w:r w:rsidR="005E7EA1" w:rsidRPr="00725A64">
        <w:rPr>
          <w:b/>
          <w:bCs/>
          <w:lang w:val="en-GB"/>
        </w:rPr>
        <w:t>)</w:t>
      </w:r>
    </w:p>
    <w:p w:rsidR="00194AC1" w:rsidRDefault="00AB705E">
      <w:pPr>
        <w:pStyle w:val="ListParagraph"/>
        <w:rPr>
          <w:ins w:id="2084" w:author="Holger Eichelberger" w:date="2015-08-10T16:58:00Z"/>
          <w:lang w:val="en-GB"/>
        </w:rPr>
      </w:pPr>
      <w:proofErr w:type="gramStart"/>
      <w:r w:rsidRPr="00725A64">
        <w:rPr>
          <w:lang w:val="en-GB"/>
        </w:rPr>
        <w:t xml:space="preserve">Returns the elements in </w:t>
      </w:r>
      <w:r w:rsidRPr="00725A64">
        <w:rPr>
          <w:i/>
          <w:lang w:val="en-GB"/>
        </w:rPr>
        <w:t>operand</w:t>
      </w:r>
      <w:r w:rsidR="00BC4A86">
        <w:rPr>
          <w:lang w:val="en-GB"/>
        </w:rPr>
        <w:t xml:space="preserve">, </w:t>
      </w:r>
      <w:r w:rsidRPr="00725A64">
        <w:rPr>
          <w:lang w:val="en-GB"/>
        </w:rPr>
        <w:t xml:space="preserve">which comply with the iterator </w:t>
      </w:r>
      <w:r w:rsidRPr="00725A64">
        <w:rPr>
          <w:i/>
          <w:lang w:val="en-GB"/>
        </w:rPr>
        <w:t>e</w:t>
      </w:r>
      <w:r w:rsidR="005E7EA1" w:rsidRPr="00725A64">
        <w:rPr>
          <w:lang w:val="en-GB"/>
        </w:rPr>
        <w:t>.</w:t>
      </w:r>
      <w:proofErr w:type="gramEnd"/>
    </w:p>
    <w:p w:rsidR="007C0829" w:rsidRDefault="007C0829" w:rsidP="007C0829">
      <w:pPr>
        <w:pStyle w:val="ListParagraph"/>
        <w:numPr>
          <w:ilvl w:val="0"/>
          <w:numId w:val="11"/>
        </w:numPr>
        <w:rPr>
          <w:ins w:id="2085" w:author="Holger Eichelberger" w:date="2015-08-10T16:58:00Z"/>
          <w:b/>
          <w:lang w:val="en-GB"/>
        </w:rPr>
      </w:pPr>
      <w:ins w:id="2086" w:author="Holger Eichelberger" w:date="2015-08-10T16:58:00Z">
        <w:r>
          <w:rPr>
            <w:b/>
            <w:lang w:val="en-GB"/>
          </w:rPr>
          <w:t>setOf(A) collect (Expression e)</w:t>
        </w:r>
      </w:ins>
    </w:p>
    <w:p w:rsidR="007C0829" w:rsidRDefault="007C0829" w:rsidP="007C0829">
      <w:pPr>
        <w:pStyle w:val="ListParagraph"/>
        <w:rPr>
          <w:ins w:id="2087" w:author="Holger Eichelberger" w:date="2015-08-10T16:58:00Z"/>
          <w:lang w:val="en-GB"/>
        </w:rPr>
      </w:pPr>
      <w:proofErr w:type="gramStart"/>
      <w:ins w:id="2088" w:author="Holger Eichelberger" w:date="2015-08-10T16:58:00Z">
        <w:r w:rsidRPr="00725A64">
          <w:rPr>
            <w:lang w:val="en-GB"/>
          </w:rPr>
          <w:t xml:space="preserve">Returns the </w:t>
        </w:r>
        <w:r>
          <w:rPr>
            <w:lang w:val="en-GB"/>
          </w:rPr>
          <w:t xml:space="preserve">results of applying the iterator expression </w:t>
        </w:r>
        <w:r w:rsidR="00FF39BE" w:rsidRPr="00FF39BE">
          <w:rPr>
            <w:i/>
            <w:lang w:val="en-GB"/>
            <w:rPrChange w:id="2089" w:author="Holger Eichelberger" w:date="2015-08-10T16:58:00Z">
              <w:rPr>
                <w:color w:val="0000FF"/>
                <w:u w:val="single"/>
                <w:lang w:val="en-GB"/>
              </w:rPr>
            </w:rPrChange>
          </w:rPr>
          <w:t>e</w:t>
        </w:r>
        <w:r>
          <w:rPr>
            <w:lang w:val="en-GB"/>
          </w:rPr>
          <w:t xml:space="preserve"> to all elements in </w:t>
        </w:r>
        <w:r w:rsidRPr="00725A64">
          <w:rPr>
            <w:i/>
            <w:lang w:val="en-GB"/>
          </w:rPr>
          <w:t>operand</w:t>
        </w:r>
        <w:r>
          <w:rPr>
            <w:lang w:val="en-GB"/>
          </w:rPr>
          <w:t>.</w:t>
        </w:r>
        <w:proofErr w:type="gramEnd"/>
      </w:ins>
    </w:p>
    <w:p w:rsidR="007C0829" w:rsidRPr="00725A64" w:rsidDel="007C0829" w:rsidRDefault="007C0829">
      <w:pPr>
        <w:pStyle w:val="ListParagraph"/>
        <w:rPr>
          <w:del w:id="2090" w:author="Holger Eichelberger" w:date="2015-08-10T16:58:00Z"/>
          <w:lang w:val="en-GB"/>
        </w:rPr>
      </w:pPr>
      <w:bookmarkStart w:id="2091" w:name="_Toc426990959"/>
      <w:bookmarkStart w:id="2092" w:name="_Toc426991100"/>
      <w:bookmarkStart w:id="2093" w:name="_Toc430067892"/>
      <w:bookmarkStart w:id="2094" w:name="_Toc430078922"/>
      <w:bookmarkEnd w:id="2091"/>
      <w:bookmarkEnd w:id="2092"/>
      <w:bookmarkEnd w:id="2093"/>
      <w:bookmarkEnd w:id="2094"/>
    </w:p>
    <w:p w:rsidR="00194AC1" w:rsidRPr="00725A64" w:rsidRDefault="00563F67" w:rsidP="00EA17BB">
      <w:pPr>
        <w:pStyle w:val="Heading3"/>
        <w:numPr>
          <w:ilvl w:val="3"/>
          <w:numId w:val="1"/>
        </w:numPr>
        <w:tabs>
          <w:tab w:val="left" w:pos="1078"/>
        </w:tabs>
        <w:ind w:left="0" w:firstLine="0"/>
        <w:rPr>
          <w:lang w:val="en-GB"/>
        </w:rPr>
      </w:pPr>
      <w:bookmarkStart w:id="2095" w:name="_Ref402952984"/>
      <w:bookmarkStart w:id="2096" w:name="_Ref402953022"/>
      <w:bookmarkStart w:id="2097" w:name="_Toc430078923"/>
      <w:r w:rsidRPr="00725A64">
        <w:rPr>
          <w:lang w:val="en-GB"/>
        </w:rPr>
        <w:t>Sequence</w:t>
      </w:r>
      <w:bookmarkEnd w:id="2095"/>
      <w:bookmarkEnd w:id="2096"/>
      <w:bookmarkEnd w:id="2097"/>
    </w:p>
    <w:p w:rsidR="006361F7" w:rsidRPr="00725A64" w:rsidRDefault="005E7EA1" w:rsidP="006361F7">
      <w:pPr>
        <w:rPr>
          <w:lang w:val="en-GB"/>
        </w:rPr>
      </w:pPr>
      <w:r w:rsidRPr="00725A64">
        <w:rPr>
          <w:lang w:val="en-GB"/>
        </w:rPr>
        <w:t xml:space="preserve">A </w:t>
      </w:r>
      <w:r w:rsidR="00BE0278" w:rsidRPr="00725A64">
        <w:rPr>
          <w:rFonts w:ascii="Courier New" w:hAnsi="Courier New" w:cs="Courier New"/>
          <w:sz w:val="22"/>
          <w:szCs w:val="22"/>
          <w:lang w:val="en-GB"/>
        </w:rPr>
        <w:t>S</w:t>
      </w:r>
      <w:r w:rsidRPr="00725A64">
        <w:rPr>
          <w:rFonts w:ascii="Courier New" w:hAnsi="Courier New" w:cs="Courier New"/>
          <w:sz w:val="22"/>
          <w:szCs w:val="22"/>
          <w:lang w:val="en-GB"/>
        </w:rPr>
        <w:t>equence</w:t>
      </w:r>
      <w:r w:rsidRPr="00725A64">
        <w:rPr>
          <w:lang w:val="en-GB"/>
        </w:rPr>
        <w:t xml:space="preserve"> is a </w:t>
      </w:r>
      <w:r w:rsidR="00BE0278" w:rsidRPr="00725A64">
        <w:rPr>
          <w:rFonts w:ascii="Courier New" w:hAnsi="Courier New" w:cs="Courier New"/>
          <w:sz w:val="22"/>
          <w:szCs w:val="22"/>
          <w:lang w:val="en-GB"/>
        </w:rPr>
        <w:t>C</w:t>
      </w:r>
      <w:r w:rsidRPr="00725A64">
        <w:rPr>
          <w:rFonts w:ascii="Courier New" w:hAnsi="Courier New" w:cs="Courier New"/>
          <w:sz w:val="22"/>
          <w:szCs w:val="22"/>
          <w:lang w:val="en-GB"/>
        </w:rPr>
        <w:t>ollection</w:t>
      </w:r>
      <w:r w:rsidRPr="00725A64">
        <w:rPr>
          <w:lang w:val="en-GB"/>
        </w:rPr>
        <w:t xml:space="preserve"> </w:t>
      </w:r>
      <w:r w:rsidR="00BE0278" w:rsidRPr="00725A64">
        <w:rPr>
          <w:lang w:val="en-GB"/>
        </w:rPr>
        <w:t>in which</w:t>
      </w:r>
      <w:r w:rsidRPr="00725A64">
        <w:rPr>
          <w:lang w:val="en-GB"/>
        </w:rPr>
        <w:t xml:space="preserve"> the elements are ordered. An element may be part of a </w:t>
      </w:r>
      <w:r w:rsidR="00BE0278" w:rsidRPr="00725A64">
        <w:rPr>
          <w:rFonts w:ascii="Courier New" w:hAnsi="Courier New" w:cs="Courier New"/>
          <w:sz w:val="22"/>
          <w:szCs w:val="22"/>
          <w:lang w:val="en-GB"/>
        </w:rPr>
        <w:t>Sequence</w:t>
      </w:r>
      <w:r w:rsidRPr="00725A64">
        <w:rPr>
          <w:lang w:val="en-GB"/>
        </w:rPr>
        <w:t xml:space="preserve"> more than once.</w:t>
      </w:r>
      <w:r w:rsidR="00563F67" w:rsidRPr="00725A64">
        <w:rPr>
          <w:lang w:val="en-GB"/>
        </w:rPr>
        <w:t xml:space="preserve"> </w:t>
      </w:r>
      <w:r w:rsidR="00BE0278" w:rsidRPr="00725A64">
        <w:rPr>
          <w:rFonts w:ascii="Courier New" w:hAnsi="Courier New" w:cs="Courier New"/>
          <w:sz w:val="22"/>
          <w:szCs w:val="22"/>
          <w:lang w:val="en-GB"/>
        </w:rPr>
        <w:t>Sequence</w:t>
      </w:r>
      <w:r w:rsidR="00BE0278" w:rsidRPr="00725A64">
        <w:rPr>
          <w:lang w:val="en-GB"/>
        </w:rPr>
        <w:t xml:space="preserve"> </w:t>
      </w:r>
      <w:r w:rsidR="00563F67" w:rsidRPr="00725A64">
        <w:rPr>
          <w:lang w:val="en-GB"/>
        </w:rPr>
        <w:t xml:space="preserve">inherits the operations from </w:t>
      </w:r>
      <w:r w:rsidR="000827EF" w:rsidRPr="00725A64">
        <w:rPr>
          <w:rFonts w:ascii="Courier New" w:hAnsi="Courier New" w:cs="Courier New"/>
          <w:sz w:val="22"/>
          <w:szCs w:val="22"/>
          <w:lang w:val="en-GB"/>
        </w:rPr>
        <w:t>Collection</w:t>
      </w:r>
      <w:r w:rsidR="00563F67" w:rsidRPr="00725A64">
        <w:rPr>
          <w:lang w:val="en-GB"/>
        </w:rPr>
        <w:t>.</w:t>
      </w:r>
      <w:r w:rsidR="00AE14E3">
        <w:rPr>
          <w:lang w:val="en-GB"/>
        </w:rPr>
        <w:t xml:space="preserve"> For convenience, we added some modifying operations, which may not be supported in certain settings (unmodifiable sequence), in particular in the context of operation types.</w:t>
      </w:r>
    </w:p>
    <w:p w:rsidR="00B357A7" w:rsidRDefault="00AD0EA0">
      <w:pPr>
        <w:pStyle w:val="ListParagraph"/>
        <w:keepNext/>
        <w:numPr>
          <w:ilvl w:val="0"/>
          <w:numId w:val="11"/>
        </w:numPr>
        <w:rPr>
          <w:b/>
          <w:lang w:val="en-GB"/>
        </w:rPr>
      </w:pPr>
      <w:r w:rsidRPr="00725A64">
        <w:rPr>
          <w:b/>
          <w:lang w:val="en-GB"/>
        </w:rPr>
        <w:lastRenderedPageBreak/>
        <w:t>T get (Integer index)</w:t>
      </w:r>
    </w:p>
    <w:p w:rsidR="00AD0EA0" w:rsidRPr="00725A64" w:rsidRDefault="00AD0EA0" w:rsidP="00AD0EA0">
      <w:pPr>
        <w:pStyle w:val="ListParagraph"/>
        <w:rPr>
          <w:lang w:val="en-GB"/>
        </w:rPr>
      </w:pPr>
      <w:proofErr w:type="gramStart"/>
      <w:r w:rsidRPr="00725A64">
        <w:rPr>
          <w:lang w:val="en-GB"/>
        </w:rPr>
        <w:t xml:space="preserve">Returns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Pr="00BC54DC" w:rsidRDefault="003A7553">
      <w:pPr>
        <w:pStyle w:val="ListParagraph"/>
        <w:keepNext/>
        <w:numPr>
          <w:ilvl w:val="0"/>
          <w:numId w:val="11"/>
        </w:numPr>
        <w:rPr>
          <w:b/>
        </w:rPr>
      </w:pPr>
      <w:r w:rsidRPr="003A7553">
        <w:rPr>
          <w:b/>
        </w:rPr>
        <w:t xml:space="preserve">T [Integer index] </w:t>
      </w:r>
    </w:p>
    <w:p w:rsidR="00AD0EA0" w:rsidRPr="00725A64" w:rsidRDefault="00AD0EA0" w:rsidP="00CA6483">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element of </w:t>
      </w:r>
      <w:r w:rsidRPr="00725A64">
        <w:rPr>
          <w:i/>
          <w:lang w:val="en-GB"/>
        </w:rPr>
        <w:t>operand</w:t>
      </w:r>
      <w:r w:rsidRPr="00725A64">
        <w:rPr>
          <w:lang w:val="en-GB"/>
        </w:rPr>
        <w:t xml:space="preserve"> at position </w:t>
      </w:r>
      <w:r w:rsidRPr="00725A64">
        <w:rPr>
          <w:i/>
          <w:lang w:val="en-GB"/>
        </w:rPr>
        <w:t>index</w:t>
      </w:r>
      <w:r w:rsidRPr="00725A64">
        <w:rPr>
          <w:lang w:val="en-GB"/>
        </w:rPr>
        <w:t xml:space="preserve">. </w:t>
      </w:r>
      <w:proofErr w:type="gramStart"/>
      <w:r w:rsidRPr="00725A64">
        <w:rPr>
          <w:i/>
          <w:lang w:val="en-GB"/>
        </w:rPr>
        <w:t>index</w:t>
      </w:r>
      <w:proofErr w:type="gramEnd"/>
      <w:r w:rsidRPr="00725A64">
        <w:rPr>
          <w:lang w:val="en-GB"/>
        </w:rPr>
        <w:t xml:space="preserve"> must be valid, i.e., not negative and less than size().</w:t>
      </w:r>
    </w:p>
    <w:p w:rsidR="00B357A7" w:rsidRDefault="00443A91">
      <w:pPr>
        <w:pStyle w:val="ListParagraph"/>
        <w:keepNext/>
        <w:numPr>
          <w:ilvl w:val="0"/>
          <w:numId w:val="11"/>
        </w:numPr>
        <w:rPr>
          <w:b/>
          <w:lang w:val="en-GB"/>
        </w:rPr>
      </w:pPr>
      <w:r>
        <w:rPr>
          <w:b/>
          <w:lang w:val="en-GB"/>
        </w:rPr>
        <w:t>T first()</w:t>
      </w:r>
    </w:p>
    <w:p w:rsidR="00A749B6" w:rsidRDefault="00F74CAD" w:rsidP="00A749B6">
      <w:pPr>
        <w:pStyle w:val="ListParagraph"/>
        <w:rPr>
          <w:lang w:val="en-GB"/>
        </w:rPr>
      </w:pPr>
      <w:proofErr w:type="gramStart"/>
      <w:r w:rsidRPr="00F74CAD">
        <w:rPr>
          <w:lang w:val="en-GB"/>
        </w:rPr>
        <w:t xml:space="preserve">Returns the first element of </w:t>
      </w:r>
      <w:r w:rsidR="00A749B6" w:rsidRPr="00A749B6">
        <w:rPr>
          <w:i/>
          <w:lang w:val="en-GB"/>
        </w:rPr>
        <w:t>operand</w:t>
      </w:r>
      <w:r w:rsidRPr="00F74CAD">
        <w:rPr>
          <w:lang w:val="en-GB"/>
        </w:rPr>
        <w:t>.</w:t>
      </w:r>
      <w:proofErr w:type="gramEnd"/>
    </w:p>
    <w:p w:rsidR="00B357A7" w:rsidRDefault="00443A91">
      <w:pPr>
        <w:pStyle w:val="ListParagraph"/>
        <w:keepNext/>
        <w:numPr>
          <w:ilvl w:val="0"/>
          <w:numId w:val="11"/>
        </w:numPr>
        <w:rPr>
          <w:b/>
          <w:lang w:val="en-GB"/>
        </w:rPr>
      </w:pPr>
      <w:r>
        <w:rPr>
          <w:b/>
          <w:lang w:val="en-GB"/>
        </w:rPr>
        <w:t>T last()</w:t>
      </w:r>
    </w:p>
    <w:p w:rsidR="00A749B6" w:rsidRDefault="00F74CAD" w:rsidP="00A749B6">
      <w:pPr>
        <w:pStyle w:val="ListParagraph"/>
        <w:rPr>
          <w:lang w:val="en-GB"/>
        </w:rPr>
      </w:pPr>
      <w:proofErr w:type="gramStart"/>
      <w:r w:rsidRPr="00F74CAD">
        <w:rPr>
          <w:lang w:val="en-GB"/>
        </w:rPr>
        <w:t xml:space="preserve">Returns the last element of </w:t>
      </w:r>
      <w:r w:rsidR="00A749B6" w:rsidRPr="00A749B6">
        <w:rPr>
          <w:i/>
          <w:lang w:val="en-GB"/>
        </w:rPr>
        <w:t>operand</w:t>
      </w:r>
      <w:r w:rsidRPr="00F74CAD">
        <w:rPr>
          <w:lang w:val="en-GB"/>
        </w:rPr>
        <w:t>.</w:t>
      </w:r>
      <w:proofErr w:type="gramEnd"/>
    </w:p>
    <w:p w:rsidR="00B357A7" w:rsidRDefault="00DF07E6">
      <w:pPr>
        <w:pStyle w:val="ListParagraph"/>
        <w:keepNext/>
        <w:numPr>
          <w:ilvl w:val="0"/>
          <w:numId w:val="11"/>
        </w:numPr>
        <w:rPr>
          <w:b/>
          <w:lang w:val="en-GB"/>
        </w:rPr>
      </w:pPr>
      <w:r w:rsidRPr="00725A64">
        <w:rPr>
          <w:b/>
          <w:lang w:val="en-GB"/>
        </w:rPr>
        <w:t>Boolean ==(</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DF07E6" w:rsidRPr="00725A64" w:rsidRDefault="00DF07E6" w:rsidP="00DF07E6">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B357A7" w:rsidRDefault="00BB3591">
      <w:pPr>
        <w:pStyle w:val="ListParagraph"/>
        <w:keepNext/>
        <w:numPr>
          <w:ilvl w:val="0"/>
          <w:numId w:val="11"/>
        </w:numPr>
        <w:rPr>
          <w:b/>
          <w:lang w:val="en-GB"/>
        </w:rPr>
      </w:pPr>
      <w:r w:rsidRPr="00725A64">
        <w:rPr>
          <w:b/>
          <w:lang w:val="en-GB"/>
        </w:rPr>
        <w:t>Boolean equals(</w:t>
      </w:r>
      <w:r w:rsidR="0050740D">
        <w:rPr>
          <w:b/>
          <w:lang w:val="en-GB"/>
        </w:rPr>
        <w:t>collectionOf(</w:t>
      </w:r>
      <w:r w:rsidRPr="00725A64">
        <w:rPr>
          <w:b/>
          <w:lang w:val="en-GB"/>
        </w:rPr>
        <w:t>Type</w:t>
      </w:r>
      <w:r w:rsidR="0050740D">
        <w:rPr>
          <w:b/>
          <w:lang w:val="en-GB"/>
        </w:rPr>
        <w:t>)</w:t>
      </w:r>
      <w:r w:rsidR="0050740D" w:rsidRPr="00725A64">
        <w:rPr>
          <w:b/>
          <w:lang w:val="en-GB"/>
        </w:rPr>
        <w:t xml:space="preserve"> </w:t>
      </w:r>
      <w:r w:rsidRPr="00725A64">
        <w:rPr>
          <w:b/>
          <w:lang w:val="en-GB"/>
        </w:rPr>
        <w:t>c)</w:t>
      </w:r>
    </w:p>
    <w:p w:rsidR="00BB3591" w:rsidRPr="00725A64" w:rsidRDefault="00BB3591" w:rsidP="00BB3591">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contains the same elements in the same sequence than </w:t>
      </w:r>
      <w:r w:rsidRPr="00725A64">
        <w:rPr>
          <w:i/>
          <w:lang w:val="en-GB"/>
        </w:rPr>
        <w:t>c</w:t>
      </w:r>
      <w:r w:rsidRPr="00725A64">
        <w:rPr>
          <w:lang w:val="en-GB"/>
        </w:rPr>
        <w:t>.</w:t>
      </w:r>
      <w:proofErr w:type="gramEnd"/>
    </w:p>
    <w:p w:rsidR="00200DB2" w:rsidRDefault="00200DB2">
      <w:pPr>
        <w:pStyle w:val="ListParagraph"/>
        <w:keepNext/>
        <w:numPr>
          <w:ilvl w:val="0"/>
          <w:numId w:val="11"/>
        </w:numPr>
        <w:rPr>
          <w:b/>
          <w:lang w:val="en-GB"/>
        </w:rPr>
      </w:pPr>
      <w:r>
        <w:rPr>
          <w:b/>
          <w:lang w:val="en-GB"/>
        </w:rPr>
        <w:t>Integer indexOf(T e)</w:t>
      </w:r>
    </w:p>
    <w:p w:rsidR="00A749B6" w:rsidRPr="00A749B6" w:rsidRDefault="00A749B6" w:rsidP="00A749B6">
      <w:pPr>
        <w:pStyle w:val="ListParagraph"/>
        <w:keepNext/>
        <w:rPr>
          <w:lang w:val="en-GB"/>
        </w:rPr>
      </w:pPr>
      <w:proofErr w:type="gramStart"/>
      <w:r w:rsidRPr="00A749B6">
        <w:rPr>
          <w:lang w:val="en-GB"/>
        </w:rPr>
        <w:t xml:space="preserve">Returns the index of e in </w:t>
      </w:r>
      <w:r w:rsidRPr="00A749B6">
        <w:rPr>
          <w:i/>
          <w:lang w:val="en-GB"/>
        </w:rPr>
        <w:t>operand</w:t>
      </w:r>
      <w:r w:rsidRPr="00A749B6">
        <w:rPr>
          <w:lang w:val="en-GB"/>
        </w:rPr>
        <w:t>.</w:t>
      </w:r>
      <w:proofErr w:type="gramEnd"/>
      <w:r w:rsidRPr="00A749B6">
        <w:rPr>
          <w:lang w:val="en-GB"/>
        </w:rPr>
        <w:t xml:space="preserve"> If e does not exist in </w:t>
      </w:r>
      <w:r w:rsidRPr="00A749B6">
        <w:rPr>
          <w:i/>
          <w:lang w:val="en-GB"/>
        </w:rPr>
        <w:t>operand</w:t>
      </w:r>
      <w:r w:rsidRPr="00A749B6">
        <w:rPr>
          <w:lang w:val="en-GB"/>
        </w:rPr>
        <w:t>, -1 will be returned.</w:t>
      </w:r>
    </w:p>
    <w:p w:rsidR="00B357A7" w:rsidRDefault="0050740D">
      <w:pPr>
        <w:pStyle w:val="ListParagraph"/>
        <w:keepNext/>
        <w:numPr>
          <w:ilvl w:val="0"/>
          <w:numId w:val="11"/>
        </w:numPr>
        <w:rPr>
          <w:b/>
          <w:lang w:val="en-GB"/>
        </w:rPr>
      </w:pPr>
      <w:r>
        <w:rPr>
          <w:b/>
          <w:lang w:val="en-GB"/>
        </w:rPr>
        <w:t>setOf(</w:t>
      </w:r>
      <w:r w:rsidR="00017D6E" w:rsidRPr="00725A64">
        <w:rPr>
          <w:b/>
          <w:lang w:val="en-GB"/>
        </w:rPr>
        <w:t>T</w:t>
      </w:r>
      <w:r>
        <w:rPr>
          <w:b/>
          <w:lang w:val="en-GB"/>
        </w:rPr>
        <w:t>)</w:t>
      </w:r>
      <w:r w:rsidRPr="00725A64">
        <w:rPr>
          <w:b/>
          <w:lang w:val="en-GB"/>
        </w:rPr>
        <w:t xml:space="preserve"> </w:t>
      </w:r>
      <w:ins w:id="2098" w:author="Holger Eichelberger" w:date="2015-09-15T12:08:00Z">
        <w:r w:rsidR="00295E97">
          <w:rPr>
            <w:b/>
            <w:lang w:val="en-GB"/>
          </w:rPr>
          <w:t>as</w:t>
        </w:r>
      </w:ins>
      <w:ins w:id="2099" w:author="Holger Eichelberger" w:date="2015-09-15T12:09:00Z">
        <w:r w:rsidR="00295E97">
          <w:rPr>
            <w:b/>
            <w:lang w:val="en-GB"/>
          </w:rPr>
          <w:t>S</w:t>
        </w:r>
      </w:ins>
      <w:ins w:id="2100" w:author="Holger Eichelberger" w:date="2015-09-15T12:08:00Z">
        <w:r w:rsidR="00295E97">
          <w:rPr>
            <w:b/>
            <w:lang w:val="en-GB"/>
          </w:rPr>
          <w:t xml:space="preserve">et() / </w:t>
        </w:r>
      </w:ins>
      <w:r w:rsidR="00017D6E" w:rsidRPr="00725A64">
        <w:rPr>
          <w:b/>
          <w:lang w:val="en-GB"/>
        </w:rPr>
        <w:t>toSet</w:t>
      </w:r>
      <w:r w:rsidR="00EB0632" w:rsidRPr="00725A64">
        <w:rPr>
          <w:b/>
          <w:lang w:val="en-GB"/>
        </w:rPr>
        <w:t xml:space="preserve"> </w:t>
      </w:r>
      <w:r w:rsidR="00017D6E" w:rsidRPr="00725A64">
        <w:rPr>
          <w:b/>
          <w:lang w:val="en-GB"/>
        </w:rPr>
        <w:t>()</w:t>
      </w:r>
      <w:ins w:id="2101" w:author="Holger Eichelberger" w:date="2015-09-15T12:10:00Z">
        <w:r w:rsidR="003159E0">
          <w:rPr>
            <w:rStyle w:val="FootnoteReference"/>
            <w:b/>
            <w:lang w:val="en-GB"/>
          </w:rPr>
          <w:footnoteReference w:id="16"/>
        </w:r>
      </w:ins>
    </w:p>
    <w:p w:rsidR="00017D6E" w:rsidRPr="00725A64" w:rsidRDefault="00017D6E" w:rsidP="00017D6E">
      <w:pPr>
        <w:pStyle w:val="ListParagraph"/>
        <w:rPr>
          <w:lang w:val="en-GB"/>
        </w:rPr>
      </w:pPr>
      <w:proofErr w:type="gramStart"/>
      <w:r w:rsidRPr="00725A64">
        <w:rPr>
          <w:lang w:val="en-GB"/>
        </w:rPr>
        <w:t xml:space="preserve">Turns </w:t>
      </w:r>
      <w:r w:rsidRPr="00725A64">
        <w:rPr>
          <w:i/>
          <w:lang w:val="en-GB"/>
        </w:rPr>
        <w:t>operand</w:t>
      </w:r>
      <w:r w:rsidRPr="00725A64">
        <w:rPr>
          <w:lang w:val="en-GB"/>
        </w:rPr>
        <w:t xml:space="preserve"> into a set</w:t>
      </w:r>
      <w:r w:rsidR="005D216E" w:rsidRPr="00725A64">
        <w:rPr>
          <w:lang w:val="en-GB"/>
        </w:rPr>
        <w:t xml:space="preserve"> (excluding duplicates)</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selectByType (Type t)</w:t>
      </w:r>
    </w:p>
    <w:p w:rsidR="00AD0EA0" w:rsidRPr="00725A64" w:rsidRDefault="00AD0EA0" w:rsidP="00AD0EA0">
      <w:pPr>
        <w:pStyle w:val="ListParagraph"/>
        <w:rPr>
          <w:lang w:val="en-GB"/>
        </w:rPr>
      </w:pPr>
      <w:proofErr w:type="gramStart"/>
      <w:r w:rsidRPr="00725A64">
        <w:rPr>
          <w:lang w:val="en-GB"/>
        </w:rPr>
        <w:t xml:space="preserve">Returns all those elements of </w:t>
      </w:r>
      <w:r w:rsidRPr="00725A64">
        <w:rPr>
          <w:i/>
          <w:iCs/>
          <w:lang w:val="en-GB"/>
        </w:rPr>
        <w:t>operand</w:t>
      </w:r>
      <w:r w:rsidRPr="00725A64">
        <w:rPr>
          <w:iCs/>
          <w:lang w:val="en-GB"/>
        </w:rPr>
        <w:t xml:space="preserve"> that are type compliant to </w:t>
      </w:r>
      <w:r w:rsidRPr="00725A64">
        <w:rPr>
          <w:i/>
          <w:iCs/>
          <w:lang w:val="en-GB"/>
        </w:rPr>
        <w:t>t</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AD0EA0" w:rsidRPr="00725A64">
        <w:rPr>
          <w:b/>
          <w:lang w:val="en-GB"/>
        </w:rPr>
        <w:t>T</w:t>
      </w:r>
      <w:r>
        <w:rPr>
          <w:b/>
          <w:lang w:val="en-GB"/>
        </w:rPr>
        <w:t>)</w:t>
      </w:r>
      <w:r w:rsidRPr="00725A64">
        <w:rPr>
          <w:b/>
          <w:lang w:val="en-GB"/>
        </w:rPr>
        <w:t xml:space="preserve"> </w:t>
      </w:r>
      <w:r w:rsidR="00AD0EA0" w:rsidRPr="00725A64">
        <w:rPr>
          <w:b/>
          <w:lang w:val="en-GB"/>
        </w:rPr>
        <w:t>excluding (</w:t>
      </w:r>
      <w:r>
        <w:rPr>
          <w:b/>
          <w:lang w:val="en-GB"/>
        </w:rPr>
        <w:t>collectionOf(</w:t>
      </w:r>
      <w:r w:rsidR="00AD0EA0" w:rsidRPr="00725A64">
        <w:rPr>
          <w:b/>
          <w:lang w:val="en-GB"/>
        </w:rPr>
        <w:t>T</w:t>
      </w:r>
      <w:r>
        <w:rPr>
          <w:b/>
          <w:lang w:val="en-GB"/>
        </w:rPr>
        <w:t>)</w:t>
      </w:r>
      <w:r w:rsidRPr="00725A64">
        <w:rPr>
          <w:b/>
          <w:lang w:val="en-GB"/>
        </w:rPr>
        <w:t xml:space="preserve"> </w:t>
      </w:r>
      <w:r w:rsidR="00AD0EA0" w:rsidRPr="00725A64">
        <w:rPr>
          <w:b/>
          <w:lang w:val="en-GB"/>
        </w:rPr>
        <w:t>s)</w:t>
      </w:r>
    </w:p>
    <w:p w:rsidR="00AD0EA0" w:rsidRPr="00725A64" w:rsidRDefault="00AD0EA0" w:rsidP="00AD0EA0">
      <w:pPr>
        <w:pStyle w:val="ListParagraph"/>
        <w:rPr>
          <w:lang w:val="en-GB"/>
        </w:rPr>
      </w:pPr>
      <w:proofErr w:type="gramStart"/>
      <w:r w:rsidRPr="00725A64">
        <w:rPr>
          <w:lang w:val="en-GB"/>
        </w:rPr>
        <w:t xml:space="preserve">Returns a subset of </w:t>
      </w:r>
      <w:r w:rsidRPr="00725A64">
        <w:rPr>
          <w:i/>
          <w:lang w:val="en-GB"/>
        </w:rPr>
        <w:t>operand</w:t>
      </w:r>
      <w:r w:rsidR="00E200D2">
        <w:rPr>
          <w:lang w:val="en-GB"/>
        </w:rPr>
        <w:t xml:space="preserve">, </w:t>
      </w:r>
      <w:r w:rsidRPr="00725A64">
        <w:rPr>
          <w:lang w:val="en-GB"/>
        </w:rPr>
        <w:t xml:space="preserve">which does not include the elements in </w:t>
      </w:r>
      <w:r w:rsidRPr="00725A64">
        <w:rPr>
          <w:i/>
          <w:lang w:val="en-GB"/>
        </w:rPr>
        <w:t>s</w:t>
      </w:r>
      <w:r w:rsidRPr="00725A64">
        <w:rPr>
          <w:lang w:val="en-GB"/>
        </w:rPr>
        <w:t>.</w:t>
      </w:r>
      <w:proofErr w:type="gramEnd"/>
    </w:p>
    <w:p w:rsidR="000C5A8E" w:rsidRDefault="0050740D" w:rsidP="000C5A8E">
      <w:pPr>
        <w:pStyle w:val="ListParagraph"/>
        <w:keepNext/>
        <w:numPr>
          <w:ilvl w:val="0"/>
          <w:numId w:val="11"/>
        </w:numPr>
        <w:rPr>
          <w:b/>
          <w:lang w:val="en-GB"/>
        </w:rPr>
      </w:pPr>
      <w:r>
        <w:rPr>
          <w:b/>
          <w:lang w:val="en-GB"/>
        </w:rPr>
        <w:t>s</w:t>
      </w:r>
      <w:r w:rsidRPr="00725A64">
        <w:rPr>
          <w:b/>
          <w:lang w:val="en-GB"/>
        </w:rPr>
        <w:t>equence</w:t>
      </w:r>
      <w:r>
        <w:rPr>
          <w:b/>
          <w:lang w:val="en-GB"/>
        </w:rPr>
        <w:t>Of(</w:t>
      </w:r>
      <w:r w:rsidR="000C5A8E" w:rsidRPr="00725A64">
        <w:rPr>
          <w:b/>
          <w:lang w:val="en-GB"/>
        </w:rPr>
        <w:t>T</w:t>
      </w:r>
      <w:r>
        <w:rPr>
          <w:b/>
          <w:lang w:val="en-GB"/>
        </w:rPr>
        <w:t>)</w:t>
      </w:r>
      <w:r w:rsidRPr="00725A64">
        <w:rPr>
          <w:b/>
          <w:lang w:val="en-GB"/>
        </w:rPr>
        <w:t xml:space="preserve"> </w:t>
      </w:r>
      <w:r w:rsidR="009B0A30">
        <w:rPr>
          <w:b/>
          <w:lang w:val="en-GB"/>
        </w:rPr>
        <w:t>append</w:t>
      </w:r>
      <w:r w:rsidR="000C5A8E" w:rsidRPr="00725A64">
        <w:rPr>
          <w:b/>
          <w:lang w:val="en-GB"/>
        </w:rPr>
        <w:t>(</w:t>
      </w:r>
      <w:r>
        <w:rPr>
          <w:b/>
          <w:lang w:val="en-GB"/>
        </w:rPr>
        <w:t>collectionOf(</w:t>
      </w:r>
      <w:r w:rsidR="000C5A8E" w:rsidRPr="00725A64">
        <w:rPr>
          <w:b/>
          <w:lang w:val="en-GB"/>
        </w:rPr>
        <w:t>T</w:t>
      </w:r>
      <w:r>
        <w:rPr>
          <w:b/>
          <w:lang w:val="en-GB"/>
        </w:rPr>
        <w:t>)</w:t>
      </w:r>
      <w:r w:rsidRPr="00725A64">
        <w:rPr>
          <w:b/>
          <w:lang w:val="en-GB"/>
        </w:rPr>
        <w:t xml:space="preserve"> </w:t>
      </w:r>
      <w:r w:rsidR="000C5A8E" w:rsidRPr="00725A64">
        <w:rPr>
          <w:b/>
          <w:lang w:val="en-GB"/>
        </w:rPr>
        <w:t>s)</w:t>
      </w:r>
    </w:p>
    <w:p w:rsidR="000C5A8E" w:rsidRDefault="000C5A8E" w:rsidP="000C5A8E">
      <w:pPr>
        <w:pStyle w:val="ListParagraph"/>
        <w:rPr>
          <w:lang w:val="en-GB"/>
        </w:rPr>
      </w:pPr>
      <w:proofErr w:type="gramStart"/>
      <w:r w:rsidRPr="00725A64">
        <w:rPr>
          <w:lang w:val="en-GB"/>
        </w:rPr>
        <w:t xml:space="preserve">Returns </w:t>
      </w:r>
      <w:r>
        <w:rPr>
          <w:lang w:val="en-GB"/>
        </w:rPr>
        <w:t xml:space="preserve">the </w:t>
      </w:r>
      <w:r w:rsidR="009B0A30">
        <w:rPr>
          <w:lang w:val="en-GB"/>
        </w:rPr>
        <w:t xml:space="preserve">result of appending </w:t>
      </w:r>
      <w:r w:rsidR="008624FD" w:rsidRPr="008624FD">
        <w:rPr>
          <w:i/>
          <w:lang w:val="en-GB"/>
        </w:rPr>
        <w:t>s</w:t>
      </w:r>
      <w:r w:rsidR="009B0A30">
        <w:rPr>
          <w:lang w:val="en-GB"/>
        </w:rPr>
        <w:t xml:space="preserve"> to </w:t>
      </w:r>
      <w:r w:rsidRPr="00725A64">
        <w:rPr>
          <w:i/>
          <w:lang w:val="en-GB"/>
        </w:rPr>
        <w:t>operand</w:t>
      </w:r>
      <w:r>
        <w:rPr>
          <w:i/>
          <w:lang w:val="en-GB"/>
        </w:rPr>
        <w:t xml:space="preserve"> </w:t>
      </w:r>
      <w:r w:rsidR="008624FD" w:rsidRPr="008624FD">
        <w:rPr>
          <w:lang w:val="en-GB"/>
        </w:rPr>
        <w:t>(possibly including duplicates)</w:t>
      </w:r>
      <w:r w:rsidR="00E57061">
        <w:rPr>
          <w:lang w:val="en-GB"/>
        </w:rPr>
        <w:t>.</w:t>
      </w:r>
      <w:proofErr w:type="gramEnd"/>
      <w:r w:rsidR="000502DE">
        <w:rPr>
          <w:lang w:val="en-GB"/>
        </w:rPr>
        <w:t xml:space="preserve"> Does not affect operand rather than it returns a new sequence.</w:t>
      </w:r>
    </w:p>
    <w:p w:rsidR="000502DE" w:rsidRPr="004A429E" w:rsidRDefault="000502DE" w:rsidP="000502DE">
      <w:pPr>
        <w:pStyle w:val="ListParagraph"/>
        <w:numPr>
          <w:ilvl w:val="0"/>
          <w:numId w:val="11"/>
        </w:numPr>
        <w:rPr>
          <w:b/>
          <w:lang w:val="en-GB"/>
        </w:rPr>
      </w:pPr>
      <w:r w:rsidRPr="000D6EAA">
        <w:rPr>
          <w:b/>
          <w:lang w:val="en-GB"/>
        </w:rPr>
        <w:t>remove (T e)</w:t>
      </w:r>
    </w:p>
    <w:p w:rsidR="000502DE" w:rsidRDefault="000502DE" w:rsidP="000502DE">
      <w:pPr>
        <w:pStyle w:val="ListParagraph"/>
        <w:rPr>
          <w:lang w:val="en-GB"/>
        </w:rPr>
      </w:pPr>
      <w:r>
        <w:rPr>
          <w:lang w:val="en-GB"/>
        </w:rPr>
        <w:t>Removes</w:t>
      </w:r>
      <w:r w:rsidR="000E72B1">
        <w:rPr>
          <w:lang w:val="en-GB"/>
        </w:rPr>
        <w:t xml:space="preserve"> the first </w:t>
      </w:r>
      <w:r w:rsidR="006E488E">
        <w:rPr>
          <w:lang w:val="en-GB"/>
        </w:rPr>
        <w:t>occurrence</w:t>
      </w:r>
      <w:r w:rsidR="000E72B1">
        <w:rPr>
          <w:lang w:val="en-GB"/>
        </w:rPr>
        <w:t xml:space="preserve"> of</w:t>
      </w:r>
      <w:r>
        <w:rPr>
          <w:lang w:val="en-GB"/>
        </w:rPr>
        <w:t xml:space="preserve"> </w:t>
      </w:r>
      <w:r w:rsidR="000B66C8" w:rsidRPr="006E488E">
        <w:rPr>
          <w:i/>
          <w:lang w:val="en-GB"/>
        </w:rPr>
        <w:t>e</w:t>
      </w:r>
      <w:r>
        <w:rPr>
          <w:lang w:val="en-GB"/>
        </w:rPr>
        <w:t xml:space="preserve"> from </w:t>
      </w:r>
      <w:r w:rsidRPr="000D6EAA">
        <w:rPr>
          <w:i/>
          <w:lang w:val="en-GB"/>
        </w:rPr>
        <w:t>operand</w:t>
      </w:r>
      <w:r w:rsidR="000E72B1">
        <w:rPr>
          <w:i/>
          <w:lang w:val="en-GB"/>
        </w:rPr>
        <w:t xml:space="preserve"> </w:t>
      </w:r>
      <w:r w:rsidR="000B66C8" w:rsidRPr="006E488E">
        <w:rPr>
          <w:lang w:val="en-GB"/>
        </w:rPr>
        <w:t>and returns whether</w:t>
      </w:r>
      <w:r w:rsidR="000E72B1">
        <w:rPr>
          <w:i/>
          <w:lang w:val="en-GB"/>
        </w:rPr>
        <w:t xml:space="preserve"> e</w:t>
      </w:r>
      <w:r w:rsidR="000B66C8" w:rsidRPr="006E488E">
        <w:rPr>
          <w:lang w:val="en-GB"/>
        </w:rPr>
        <w:t xml:space="preserve"> was removed</w:t>
      </w:r>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0502DE" w:rsidRPr="004A429E" w:rsidRDefault="000502DE" w:rsidP="000502DE">
      <w:pPr>
        <w:pStyle w:val="ListParagraph"/>
        <w:numPr>
          <w:ilvl w:val="0"/>
          <w:numId w:val="11"/>
        </w:numPr>
        <w:rPr>
          <w:b/>
          <w:lang w:val="en-GB"/>
        </w:rPr>
      </w:pPr>
      <w:r w:rsidRPr="000D6EAA">
        <w:rPr>
          <w:b/>
          <w:lang w:val="en-GB"/>
        </w:rPr>
        <w:t>T add (T e)</w:t>
      </w:r>
    </w:p>
    <w:p w:rsidR="001A757C" w:rsidRDefault="000502DE">
      <w:pPr>
        <w:pStyle w:val="ListParagraph"/>
        <w:rPr>
          <w:lang w:val="en-GB"/>
        </w:rPr>
      </w:pPr>
      <w:proofErr w:type="gramStart"/>
      <w:r>
        <w:rPr>
          <w:lang w:val="en-GB"/>
        </w:rPr>
        <w:t xml:space="preserve">Adds the element e to the set </w:t>
      </w:r>
      <w:r w:rsidRPr="000D6EAA">
        <w:rPr>
          <w:i/>
          <w:lang w:val="en-GB"/>
        </w:rPr>
        <w:t>operand</w:t>
      </w:r>
      <w:r>
        <w:rPr>
          <w:lang w:val="en-GB"/>
        </w:rPr>
        <w:t>.</w:t>
      </w:r>
      <w:proofErr w:type="gramEnd"/>
      <w:r>
        <w:rPr>
          <w:lang w:val="en-GB"/>
        </w:rPr>
        <w:t xml:space="preserve"> </w:t>
      </w:r>
      <w:proofErr w:type="gramStart"/>
      <w:r>
        <w:rPr>
          <w:lang w:val="en-GB"/>
        </w:rPr>
        <w:t xml:space="preserve">Does not affect </w:t>
      </w:r>
      <w:r w:rsidRPr="00C40EEC">
        <w:rPr>
          <w:i/>
          <w:lang w:val="en-GB"/>
        </w:rPr>
        <w:t>operand</w:t>
      </w:r>
      <w:r>
        <w:rPr>
          <w:lang w:val="en-GB"/>
        </w:rPr>
        <w:t xml:space="preserve"> if </w:t>
      </w:r>
      <w:r w:rsidRPr="00C40EEC">
        <w:rPr>
          <w:i/>
          <w:lang w:val="en-GB"/>
        </w:rPr>
        <w:t>operand</w:t>
      </w:r>
      <w:r>
        <w:rPr>
          <w:lang w:val="en-GB"/>
        </w:rPr>
        <w:t xml:space="preserve"> is not modifiable.</w:t>
      </w:r>
      <w:proofErr w:type="gramEnd"/>
    </w:p>
    <w:p w:rsidR="00B357A7" w:rsidRDefault="0050740D">
      <w:pPr>
        <w:pStyle w:val="ListParagraph"/>
        <w:keepNext/>
        <w:numPr>
          <w:ilvl w:val="0"/>
          <w:numId w:val="11"/>
        </w:numPr>
        <w:rPr>
          <w:lang w:val="en-GB"/>
        </w:rPr>
      </w:pPr>
      <w:r>
        <w:rPr>
          <w:b/>
          <w:lang w:val="en-GB"/>
        </w:rPr>
        <w:t>s</w:t>
      </w:r>
      <w:r w:rsidRPr="00725A64">
        <w:rPr>
          <w:b/>
          <w:lang w:val="en-GB"/>
        </w:rPr>
        <w:t>equence</w:t>
      </w:r>
      <w:r>
        <w:rPr>
          <w:b/>
          <w:lang w:val="en-GB"/>
        </w:rPr>
        <w:t>Of(</w:t>
      </w:r>
      <w:r w:rsidR="00AD0EA0" w:rsidRPr="00725A64">
        <w:rPr>
          <w:b/>
          <w:bCs/>
          <w:lang w:val="en-GB"/>
        </w:rPr>
        <w:t>T</w:t>
      </w:r>
      <w:r>
        <w:rPr>
          <w:b/>
          <w:bCs/>
          <w:lang w:val="en-GB"/>
        </w:rPr>
        <w:t>)</w:t>
      </w:r>
      <w:r w:rsidRPr="00725A64">
        <w:rPr>
          <w:b/>
          <w:bCs/>
          <w:lang w:val="en-GB"/>
        </w:rPr>
        <w:t xml:space="preserve"> </w:t>
      </w:r>
      <w:r w:rsidR="00AD0EA0" w:rsidRPr="00725A64">
        <w:rPr>
          <w:b/>
          <w:bCs/>
          <w:lang w:val="en-GB"/>
        </w:rPr>
        <w:t>select (Expression e)</w:t>
      </w:r>
    </w:p>
    <w:p w:rsidR="00AD0EA0" w:rsidRDefault="00AD0EA0" w:rsidP="00AD0EA0">
      <w:pPr>
        <w:pStyle w:val="ListParagraph"/>
        <w:rPr>
          <w:ins w:id="2105" w:author="Holger Eichelberger" w:date="2015-08-08T10:19:00Z"/>
          <w:lang w:val="en-GB"/>
        </w:rPr>
      </w:pPr>
      <w:proofErr w:type="gramStart"/>
      <w:r w:rsidRPr="00725A64">
        <w:rPr>
          <w:lang w:val="en-GB"/>
        </w:rPr>
        <w:t xml:space="preserve">Returns the elements in </w:t>
      </w:r>
      <w:r w:rsidRPr="00725A64">
        <w:rPr>
          <w:i/>
          <w:lang w:val="en-GB"/>
        </w:rPr>
        <w:t>operand</w:t>
      </w:r>
      <w:r w:rsidRPr="00725A64">
        <w:rPr>
          <w:lang w:val="en-GB"/>
        </w:rPr>
        <w:t xml:space="preserve"> which comply with the iterator expression </w:t>
      </w:r>
      <w:r w:rsidRPr="00725A64">
        <w:rPr>
          <w:i/>
          <w:lang w:val="en-GB"/>
        </w:rPr>
        <w:t>e</w:t>
      </w:r>
      <w:r w:rsidRPr="00725A64">
        <w:rPr>
          <w:lang w:val="en-GB"/>
        </w:rPr>
        <w:t>.</w:t>
      </w:r>
      <w:proofErr w:type="gramEnd"/>
    </w:p>
    <w:p w:rsidR="007C0829" w:rsidRDefault="007C0829" w:rsidP="00BE707E">
      <w:pPr>
        <w:pStyle w:val="ListParagraph"/>
        <w:numPr>
          <w:ilvl w:val="0"/>
          <w:numId w:val="11"/>
        </w:numPr>
        <w:rPr>
          <w:ins w:id="2106" w:author="Holger Eichelberger" w:date="2015-08-10T16:56:00Z"/>
          <w:b/>
          <w:lang w:val="en-GB"/>
        </w:rPr>
      </w:pPr>
      <w:ins w:id="2107" w:author="Holger Eichelberger" w:date="2015-08-10T16:56:00Z">
        <w:r>
          <w:rPr>
            <w:b/>
            <w:lang w:val="en-GB"/>
          </w:rPr>
          <w:t>sequenceOf(A) collect (Expression e)</w:t>
        </w:r>
      </w:ins>
    </w:p>
    <w:p w:rsidR="00000000" w:rsidRDefault="007C0829">
      <w:pPr>
        <w:pStyle w:val="ListParagraph"/>
        <w:rPr>
          <w:ins w:id="2108" w:author="Holger Eichelberger" w:date="2015-08-10T16:57:00Z"/>
          <w:lang w:val="en-GB"/>
        </w:rPr>
        <w:pPrChange w:id="2109" w:author="Holger Eichelberger" w:date="2015-08-10T16:58:00Z">
          <w:pPr>
            <w:pStyle w:val="ListParagraph"/>
            <w:numPr>
              <w:numId w:val="11"/>
            </w:numPr>
            <w:ind w:hanging="360"/>
          </w:pPr>
        </w:pPrChange>
      </w:pPr>
      <w:proofErr w:type="gramStart"/>
      <w:ins w:id="2110" w:author="Holger Eichelberger" w:date="2015-08-10T16:57:00Z">
        <w:r w:rsidRPr="00725A64">
          <w:rPr>
            <w:lang w:val="en-GB"/>
          </w:rPr>
          <w:t xml:space="preserve">Returns the </w:t>
        </w:r>
        <w:r>
          <w:rPr>
            <w:lang w:val="en-GB"/>
          </w:rPr>
          <w:t xml:space="preserve">results of applying the iterator expression </w:t>
        </w:r>
      </w:ins>
      <w:ins w:id="2111" w:author="Holger Eichelberger" w:date="2015-08-10T16:58:00Z">
        <w:r w:rsidR="00FF39BE" w:rsidRPr="00FF39BE">
          <w:rPr>
            <w:i/>
            <w:lang w:val="en-GB"/>
            <w:rPrChange w:id="2112" w:author="Holger Eichelberger" w:date="2015-08-10T16:58:00Z">
              <w:rPr>
                <w:color w:val="0000FF"/>
                <w:u w:val="single"/>
                <w:lang w:val="en-GB"/>
              </w:rPr>
            </w:rPrChange>
          </w:rPr>
          <w:t>e</w:t>
        </w:r>
        <w:r>
          <w:rPr>
            <w:lang w:val="en-GB"/>
          </w:rPr>
          <w:t xml:space="preserve"> </w:t>
        </w:r>
      </w:ins>
      <w:ins w:id="2113" w:author="Holger Eichelberger" w:date="2015-08-10T16:57:00Z">
        <w:r>
          <w:rPr>
            <w:lang w:val="en-GB"/>
          </w:rPr>
          <w:t xml:space="preserve">to all elements in </w:t>
        </w:r>
        <w:r w:rsidRPr="00725A64">
          <w:rPr>
            <w:i/>
            <w:lang w:val="en-GB"/>
          </w:rPr>
          <w:t>operand</w:t>
        </w:r>
        <w:r>
          <w:rPr>
            <w:lang w:val="en-GB"/>
          </w:rPr>
          <w:t xml:space="preserve"> in the sequence of </w:t>
        </w:r>
        <w:r w:rsidR="00FF39BE" w:rsidRPr="00FF39BE">
          <w:rPr>
            <w:i/>
            <w:lang w:val="en-GB"/>
            <w:rPrChange w:id="2114" w:author="Holger Eichelberger" w:date="2015-08-10T16:57:00Z">
              <w:rPr>
                <w:color w:val="0000FF"/>
                <w:u w:val="single"/>
                <w:lang w:val="en-GB"/>
              </w:rPr>
            </w:rPrChange>
          </w:rPr>
          <w:t>operand</w:t>
        </w:r>
        <w:r>
          <w:rPr>
            <w:lang w:val="en-GB"/>
          </w:rPr>
          <w:t>.</w:t>
        </w:r>
        <w:proofErr w:type="gramEnd"/>
      </w:ins>
    </w:p>
    <w:p w:rsidR="00BE707E" w:rsidRPr="00BE707E" w:rsidRDefault="00BE707E" w:rsidP="00BE707E">
      <w:pPr>
        <w:pStyle w:val="ListParagraph"/>
        <w:numPr>
          <w:ilvl w:val="0"/>
          <w:numId w:val="11"/>
        </w:numPr>
        <w:rPr>
          <w:ins w:id="2115" w:author="Holger Eichelberger" w:date="2015-08-08T10:19:00Z"/>
          <w:b/>
          <w:lang w:val="en-GB"/>
        </w:rPr>
      </w:pPr>
      <w:ins w:id="2116" w:author="Holger Eichelberger" w:date="2015-08-08T10:19:00Z">
        <w:r w:rsidRPr="00BE707E">
          <w:rPr>
            <w:b/>
            <w:lang w:val="en-GB"/>
          </w:rPr>
          <w:t>iterate (Expression e)</w:t>
        </w:r>
      </w:ins>
    </w:p>
    <w:p w:rsidR="00BE707E" w:rsidRPr="00BE707E" w:rsidRDefault="00BE707E" w:rsidP="00BE707E">
      <w:pPr>
        <w:pStyle w:val="ListParagraph"/>
        <w:rPr>
          <w:ins w:id="2117" w:author="Holger Eichelberger" w:date="2015-08-08T10:19:00Z"/>
          <w:lang w:val="en-GB"/>
        </w:rPr>
      </w:pPr>
      <w:proofErr w:type="gramStart"/>
      <w:ins w:id="2118" w:author="Holger Eichelberger" w:date="2015-08-08T10:19:00Z">
        <w:r>
          <w:rPr>
            <w:lang w:val="en-GB"/>
          </w:rPr>
          <w:t xml:space="preserve">Applies </w:t>
        </w:r>
        <w:r w:rsidRPr="00BE707E">
          <w:rPr>
            <w:i/>
            <w:lang w:val="en-GB"/>
          </w:rPr>
          <w:t>e</w:t>
        </w:r>
        <w:r>
          <w:rPr>
            <w:lang w:val="en-GB"/>
          </w:rPr>
          <w:t xml:space="preserve"> to all elements in </w:t>
        </w:r>
        <w:r w:rsidRPr="00BE707E">
          <w:rPr>
            <w:i/>
            <w:lang w:val="en-GB"/>
          </w:rPr>
          <w:t>operand</w:t>
        </w:r>
        <w:r>
          <w:rPr>
            <w:lang w:val="en-GB"/>
          </w:rPr>
          <w:t>.</w:t>
        </w:r>
        <w:proofErr w:type="gramEnd"/>
      </w:ins>
    </w:p>
    <w:p w:rsidR="00BE707E" w:rsidDel="00BE707E" w:rsidRDefault="00BE707E" w:rsidP="00AD0EA0">
      <w:pPr>
        <w:pStyle w:val="ListParagraph"/>
        <w:rPr>
          <w:del w:id="2119" w:author="Holger Eichelberger" w:date="2015-08-08T10:19:00Z"/>
          <w:lang w:val="en-GB"/>
        </w:rPr>
      </w:pP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revert()</w:t>
      </w:r>
    </w:p>
    <w:p w:rsidR="003A7553" w:rsidRPr="003A7553" w:rsidRDefault="003A7553" w:rsidP="003A7553">
      <w:pPr>
        <w:pStyle w:val="ListParagraph"/>
        <w:rPr>
          <w:lang w:val="en-US"/>
        </w:rPr>
      </w:pPr>
      <w:r w:rsidRPr="003A7553">
        <w:rPr>
          <w:lang w:val="en-US"/>
        </w:rPr>
        <w:lastRenderedPageBreak/>
        <w:t xml:space="preserve">Reverts the sequence in </w:t>
      </w:r>
      <w:r w:rsidRPr="003A7553">
        <w:rPr>
          <w:i/>
          <w:lang w:val="en-US"/>
        </w:rPr>
        <w:t>operand</w:t>
      </w:r>
      <w:r w:rsidRPr="003A7553">
        <w:rPr>
          <w:lang w:val="en-US"/>
        </w:rPr>
        <w:t xml:space="preserve"> and returns a copy.</w:t>
      </w:r>
    </w:p>
    <w:p w:rsidR="00862503" w:rsidRDefault="0050740D" w:rsidP="008624FD">
      <w:pPr>
        <w:pStyle w:val="ListParagraph"/>
        <w:numPr>
          <w:ilvl w:val="0"/>
          <w:numId w:val="11"/>
        </w:numPr>
        <w:rPr>
          <w:b/>
          <w:lang w:val="en-US"/>
        </w:rPr>
      </w:pPr>
      <w:r>
        <w:rPr>
          <w:b/>
          <w:lang w:val="en-GB"/>
        </w:rPr>
        <w:t>s</w:t>
      </w:r>
      <w:r w:rsidRPr="00725A64">
        <w:rPr>
          <w:b/>
          <w:lang w:val="en-GB"/>
        </w:rPr>
        <w:t>equence</w:t>
      </w:r>
      <w:r>
        <w:rPr>
          <w:b/>
          <w:lang w:val="en-GB"/>
        </w:rPr>
        <w:t>Of(</w:t>
      </w:r>
      <w:r w:rsidR="00862503">
        <w:rPr>
          <w:b/>
          <w:lang w:val="en-US"/>
        </w:rPr>
        <w:t>T</w:t>
      </w:r>
      <w:r>
        <w:rPr>
          <w:b/>
          <w:lang w:val="en-US"/>
        </w:rPr>
        <w:t>)</w:t>
      </w:r>
      <w:r w:rsidR="00862503">
        <w:rPr>
          <w:b/>
          <w:lang w:val="en-US"/>
        </w:rPr>
        <w:t xml:space="preserve"> sort(Expression e)</w:t>
      </w:r>
    </w:p>
    <w:p w:rsidR="003A7553" w:rsidRPr="003A7553" w:rsidRDefault="003A7553" w:rsidP="003A7553">
      <w:pPr>
        <w:pStyle w:val="ListParagraph"/>
        <w:rPr>
          <w:lang w:val="en-US"/>
        </w:rPr>
      </w:pPr>
      <w:proofErr w:type="gramStart"/>
      <w:r w:rsidRPr="003A7553">
        <w:rPr>
          <w:lang w:val="en-US"/>
        </w:rPr>
        <w:t xml:space="preserve">Sorts the elements in </w:t>
      </w:r>
      <w:r w:rsidRPr="003A7553">
        <w:rPr>
          <w:i/>
          <w:lang w:val="en-US"/>
        </w:rPr>
        <w:t>operand</w:t>
      </w:r>
      <w:r w:rsidRPr="003A7553">
        <w:rPr>
          <w:lang w:val="en-US"/>
        </w:rPr>
        <w:t xml:space="preserve"> according to the respective values defined by the iterator expression</w:t>
      </w:r>
      <w:r w:rsidR="003162E7">
        <w:rPr>
          <w:lang w:val="en-US"/>
        </w:rPr>
        <w:t xml:space="preserve"> </w:t>
      </w:r>
      <w:r w:rsidRPr="003A7553">
        <w:rPr>
          <w:i/>
          <w:lang w:val="en-US"/>
        </w:rPr>
        <w:t>e</w:t>
      </w:r>
      <w:r w:rsidRPr="003A7553">
        <w:rPr>
          <w:lang w:val="en-US"/>
        </w:rPr>
        <w:t>.</w:t>
      </w:r>
      <w:proofErr w:type="gramEnd"/>
      <w:r w:rsidRPr="003A7553">
        <w:rPr>
          <w:lang w:val="en-US"/>
        </w:rPr>
        <w:t xml:space="preserve"> In case of numerical values, numerical order is considered, else lexicographical order.</w:t>
      </w:r>
    </w:p>
    <w:p w:rsidR="008624FD" w:rsidRPr="008624FD" w:rsidRDefault="0050740D" w:rsidP="008624FD">
      <w:pPr>
        <w:pStyle w:val="ListParagraph"/>
        <w:numPr>
          <w:ilvl w:val="0"/>
          <w:numId w:val="11"/>
        </w:numPr>
        <w:rPr>
          <w:b/>
          <w:lang w:val="en-US"/>
        </w:rPr>
      </w:pPr>
      <w:r>
        <w:rPr>
          <w:b/>
          <w:lang w:val="en-US"/>
        </w:rPr>
        <w:t>mapOf(</w:t>
      </w:r>
      <w:r w:rsidR="008624FD" w:rsidRPr="008624FD">
        <w:rPr>
          <w:b/>
          <w:lang w:val="en-US"/>
        </w:rPr>
        <w:t>T, U</w:t>
      </w:r>
      <w:r>
        <w:rPr>
          <w:b/>
          <w:lang w:val="en-US"/>
        </w:rPr>
        <w:t>)</w:t>
      </w:r>
      <w:r w:rsidRPr="008624FD">
        <w:rPr>
          <w:b/>
          <w:lang w:val="en-US"/>
        </w:rPr>
        <w:t xml:space="preserve"> </w:t>
      </w:r>
      <w:r w:rsidR="008624FD" w:rsidRPr="008624FD">
        <w:rPr>
          <w:b/>
          <w:lang w:val="en-US"/>
        </w:rPr>
        <w:t>mapSequence(sequenceOf(U) o)</w:t>
      </w:r>
    </w:p>
    <w:p w:rsidR="00F76091" w:rsidRDefault="008624FD" w:rsidP="00F76091">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in the given sequence and returns the mapping </w:t>
      </w:r>
      <w:r w:rsidR="00F76091">
        <w:rPr>
          <w:lang w:val="en-US"/>
        </w:rPr>
        <w:t xml:space="preserve">of equal elements </w:t>
      </w:r>
      <w:r w:rsidRPr="008624FD">
        <w:rPr>
          <w:lang w:val="en-US"/>
        </w:rPr>
        <w:t>between both.</w:t>
      </w:r>
    </w:p>
    <w:p w:rsidR="00EE52CD" w:rsidRPr="008624FD" w:rsidRDefault="0050740D" w:rsidP="00EE52CD">
      <w:pPr>
        <w:pStyle w:val="ListParagraph"/>
        <w:numPr>
          <w:ilvl w:val="0"/>
          <w:numId w:val="11"/>
        </w:numPr>
        <w:rPr>
          <w:b/>
          <w:lang w:val="en-US"/>
        </w:rPr>
      </w:pPr>
      <w:r>
        <w:rPr>
          <w:b/>
          <w:lang w:val="en-US"/>
        </w:rPr>
        <w:t>mapOf(</w:t>
      </w:r>
      <w:r w:rsidR="00B63225">
        <w:rPr>
          <w:b/>
          <w:lang w:val="en-US"/>
        </w:rPr>
        <w:t>T, U</w:t>
      </w:r>
      <w:r>
        <w:rPr>
          <w:b/>
          <w:lang w:val="en-US"/>
        </w:rPr>
        <w:t>)</w:t>
      </w:r>
      <w:r w:rsidR="00B63225">
        <w:rPr>
          <w:b/>
          <w:lang w:val="en-US"/>
        </w:rPr>
        <w:t xml:space="preserve"> mapAny</w:t>
      </w:r>
      <w:r w:rsidR="00EE52CD" w:rsidRPr="008624FD">
        <w:rPr>
          <w:b/>
          <w:lang w:val="en-US"/>
        </w:rPr>
        <w:t>(sequenceOf(U) o)</w:t>
      </w:r>
    </w:p>
    <w:p w:rsidR="00EE52CD" w:rsidRPr="00F76091" w:rsidRDefault="00EE52CD" w:rsidP="00EE52CD">
      <w:pPr>
        <w:pStyle w:val="ListParagraph"/>
        <w:rPr>
          <w:lang w:val="en-US"/>
        </w:rPr>
      </w:pPr>
      <w:r w:rsidRPr="008624FD">
        <w:rPr>
          <w:lang w:val="en-US"/>
        </w:rPr>
        <w:t xml:space="preserve">Maps the elements of </w:t>
      </w:r>
      <w:r w:rsidRPr="008624FD">
        <w:rPr>
          <w:i/>
          <w:lang w:val="en-US"/>
        </w:rPr>
        <w:t>operand</w:t>
      </w:r>
      <w:r w:rsidRPr="008624FD">
        <w:rPr>
          <w:lang w:val="en-US"/>
        </w:rPr>
        <w:t xml:space="preserve"> against those in o </w:t>
      </w:r>
      <w:r>
        <w:rPr>
          <w:lang w:val="en-US"/>
        </w:rPr>
        <w:t xml:space="preserve">regardless of their </w:t>
      </w:r>
      <w:r w:rsidRPr="008624FD">
        <w:rPr>
          <w:lang w:val="en-US"/>
        </w:rPr>
        <w:t xml:space="preserve">sequence and returns the mapping </w:t>
      </w:r>
      <w:r>
        <w:rPr>
          <w:lang w:val="en-US"/>
        </w:rPr>
        <w:t xml:space="preserve">of equal elements </w:t>
      </w:r>
      <w:r w:rsidRPr="008624FD">
        <w:rPr>
          <w:lang w:val="en-US"/>
        </w:rPr>
        <w:t>between both.</w:t>
      </w:r>
    </w:p>
    <w:p w:rsidR="008624FD" w:rsidRPr="008624FD" w:rsidRDefault="0050740D" w:rsidP="008624FD">
      <w:pPr>
        <w:pStyle w:val="ListParagraph"/>
        <w:numPr>
          <w:ilvl w:val="0"/>
          <w:numId w:val="11"/>
        </w:numPr>
        <w:rPr>
          <w:b/>
          <w:lang w:val="en-GB"/>
        </w:rPr>
      </w:pPr>
      <w:r>
        <w:rPr>
          <w:b/>
          <w:lang w:val="en-GB"/>
        </w:rPr>
        <w:t>s</w:t>
      </w:r>
      <w:r w:rsidRPr="00725A64">
        <w:rPr>
          <w:b/>
          <w:lang w:val="en-GB"/>
        </w:rPr>
        <w:t>equence</w:t>
      </w:r>
      <w:r>
        <w:rPr>
          <w:b/>
          <w:lang w:val="en-GB"/>
        </w:rPr>
        <w:t>Of(</w:t>
      </w:r>
      <w:r w:rsidR="008624FD" w:rsidRPr="008624FD">
        <w:rPr>
          <w:b/>
          <w:lang w:val="en-GB"/>
        </w:rPr>
        <w:t>Integer</w:t>
      </w:r>
      <w:r>
        <w:rPr>
          <w:b/>
          <w:lang w:val="en-GB"/>
        </w:rPr>
        <w:t>)</w:t>
      </w:r>
      <w:r w:rsidRPr="008624FD">
        <w:rPr>
          <w:b/>
          <w:lang w:val="en-GB"/>
        </w:rPr>
        <w:t xml:space="preserve"> </w:t>
      </w:r>
      <w:r w:rsidR="008624FD" w:rsidRPr="008624FD">
        <w:rPr>
          <w:b/>
          <w:lang w:val="en-GB"/>
        </w:rPr>
        <w:t>createIntegerSequence(Integer s, Integer e)</w:t>
      </w:r>
    </w:p>
    <w:p w:rsidR="00AC39FA" w:rsidRDefault="00C54554">
      <w:pPr>
        <w:pStyle w:val="ListParagraph"/>
        <w:rPr>
          <w:lang w:val="en-GB"/>
        </w:rPr>
      </w:pPr>
      <w:proofErr w:type="gramStart"/>
      <w:r>
        <w:rPr>
          <w:lang w:val="en-GB"/>
        </w:rPr>
        <w:t>Creates a sequence of integers from s to e.</w:t>
      </w:r>
      <w:proofErr w:type="gramEnd"/>
      <w:r>
        <w:rPr>
          <w:lang w:val="en-GB"/>
        </w:rPr>
        <w:t xml:space="preserve"> If e is smaller than s, an empty sequence is created</w:t>
      </w:r>
      <w:r>
        <w:rPr>
          <w:rStyle w:val="FootnoteReference"/>
          <w:lang w:val="en-GB"/>
        </w:rPr>
        <w:footnoteReference w:id="17"/>
      </w:r>
      <w:r>
        <w:rPr>
          <w:lang w:val="en-GB"/>
        </w:rPr>
        <w:t>.</w:t>
      </w:r>
    </w:p>
    <w:p w:rsidR="00AA61B1" w:rsidRPr="00725A64" w:rsidRDefault="00AA61B1" w:rsidP="00EA17BB">
      <w:pPr>
        <w:pStyle w:val="Heading3"/>
        <w:numPr>
          <w:ilvl w:val="3"/>
          <w:numId w:val="1"/>
        </w:numPr>
        <w:tabs>
          <w:tab w:val="left" w:pos="1078"/>
        </w:tabs>
        <w:ind w:left="0" w:firstLine="0"/>
        <w:rPr>
          <w:lang w:val="en-GB"/>
        </w:rPr>
      </w:pPr>
      <w:bookmarkStart w:id="2120" w:name="_Toc430078924"/>
      <w:r w:rsidRPr="00725A64">
        <w:rPr>
          <w:lang w:val="en-GB"/>
        </w:rPr>
        <w:t>Map</w:t>
      </w:r>
      <w:bookmarkEnd w:id="2120"/>
    </w:p>
    <w:p w:rsidR="00F2306C" w:rsidRPr="00725A64" w:rsidRDefault="00F2306C" w:rsidP="00F2306C">
      <w:pPr>
        <w:rPr>
          <w:lang w:val="en-GB"/>
        </w:rPr>
      </w:pPr>
      <w:r w:rsidRPr="00725A64">
        <w:rPr>
          <w:lang w:val="en-GB"/>
        </w:rPr>
        <w:t xml:space="preserve">The </w:t>
      </w:r>
      <w:r w:rsidRPr="00725A64">
        <w:rPr>
          <w:rFonts w:ascii="Courier New" w:hAnsi="Courier New" w:cs="Courier New"/>
          <w:sz w:val="22"/>
          <w:szCs w:val="22"/>
          <w:lang w:val="en-GB"/>
        </w:rPr>
        <w:t>Map</w:t>
      </w:r>
      <w:r w:rsidRPr="00725A64">
        <w:rPr>
          <w:lang w:val="en-GB"/>
        </w:rPr>
        <w:t xml:space="preserve"> type represents an associative container</w:t>
      </w:r>
      <w:r w:rsidR="00655E82">
        <w:rPr>
          <w:lang w:val="en-GB"/>
        </w:rPr>
        <w:t>,</w:t>
      </w:r>
      <w:r w:rsidR="00BC631E" w:rsidRPr="00725A64">
        <w:rPr>
          <w:lang w:val="en-GB"/>
        </w:rPr>
        <w:t xml:space="preserve"> which is parameterized over the type of keys </w:t>
      </w:r>
      <w:r w:rsidR="00BC631E" w:rsidRPr="00725A64">
        <w:rPr>
          <w:rFonts w:ascii="Courier New" w:hAnsi="Courier New" w:cs="Courier New"/>
          <w:sz w:val="22"/>
          <w:szCs w:val="22"/>
          <w:lang w:val="en-GB"/>
        </w:rPr>
        <w:t>K</w:t>
      </w:r>
      <w:r w:rsidR="00BC631E" w:rsidRPr="00725A64">
        <w:rPr>
          <w:lang w:val="en-GB"/>
        </w:rPr>
        <w:t xml:space="preserve"> and the type of values </w:t>
      </w:r>
      <w:r w:rsidR="00BC631E" w:rsidRPr="00725A64">
        <w:rPr>
          <w:rFonts w:ascii="Courier New" w:hAnsi="Courier New" w:cs="Courier New"/>
          <w:sz w:val="22"/>
          <w:szCs w:val="22"/>
          <w:lang w:val="en-GB"/>
        </w:rPr>
        <w:t>V</w:t>
      </w:r>
      <w:r w:rsidRPr="00725A64">
        <w:rPr>
          <w:lang w:val="en-GB"/>
        </w:rPr>
        <w:t xml:space="preserve">. </w:t>
      </w:r>
      <w:r w:rsidR="00AE14E3">
        <w:rPr>
          <w:lang w:val="en-GB"/>
        </w:rPr>
        <w:t>For convenience, we added some modifying operations, which may not be supported in certain settings (unmodifiable map), in particular in the context of operation types.</w:t>
      </w:r>
    </w:p>
    <w:p w:rsidR="00410BE2" w:rsidRPr="00725A64" w:rsidRDefault="00BC631E" w:rsidP="00845E9C">
      <w:pPr>
        <w:pStyle w:val="ListParagraph"/>
        <w:numPr>
          <w:ilvl w:val="0"/>
          <w:numId w:val="11"/>
        </w:numPr>
        <w:rPr>
          <w:b/>
          <w:lang w:val="en-GB"/>
        </w:rPr>
      </w:pPr>
      <w:r w:rsidRPr="00725A64">
        <w:rPr>
          <w:b/>
          <w:lang w:val="en-GB"/>
        </w:rPr>
        <w:t>V</w:t>
      </w:r>
      <w:r w:rsidR="00410BE2" w:rsidRPr="00725A64">
        <w:rPr>
          <w:b/>
          <w:lang w:val="en-GB"/>
        </w:rPr>
        <w:t xml:space="preserve"> get (</w:t>
      </w:r>
      <w:r w:rsidRPr="00725A64">
        <w:rPr>
          <w:b/>
          <w:lang w:val="en-GB"/>
        </w:rPr>
        <w:t>K k</w:t>
      </w:r>
      <w:r w:rsidR="00410BE2" w:rsidRPr="00725A64">
        <w:rPr>
          <w:b/>
          <w:lang w:val="en-GB"/>
        </w:rPr>
        <w:t>)</w:t>
      </w:r>
    </w:p>
    <w:p w:rsidR="00DA66F0" w:rsidRDefault="00410BE2" w:rsidP="00DA66F0">
      <w:pPr>
        <w:pStyle w:val="ListParagraph"/>
        <w:rPr>
          <w:lang w:val="en-GB"/>
        </w:rPr>
      </w:pPr>
      <w:proofErr w:type="gramStart"/>
      <w:r w:rsidRPr="00725A64">
        <w:rPr>
          <w:lang w:val="en-GB"/>
        </w:rPr>
        <w:t xml:space="preserve">Returns the </w:t>
      </w:r>
      <w:r w:rsidR="008B09A1">
        <w:rPr>
          <w:lang w:val="en-GB"/>
        </w:rPr>
        <w:t xml:space="preserve">mapping for key </w:t>
      </w:r>
      <w:r w:rsidR="008624FD" w:rsidRPr="008624FD">
        <w:rPr>
          <w:i/>
          <w:lang w:val="en-GB"/>
        </w:rPr>
        <w:t>k</w:t>
      </w:r>
      <w:r w:rsidR="008B09A1">
        <w:rPr>
          <w:lang w:val="en-GB"/>
        </w:rPr>
        <w:t xml:space="preserve"> in </w:t>
      </w:r>
      <w:r w:rsidRPr="00725A64">
        <w:rPr>
          <w:i/>
          <w:lang w:val="en-GB"/>
        </w:rPr>
        <w:t>operand</w:t>
      </w:r>
      <w:r w:rsidRPr="00725A64">
        <w:rPr>
          <w:lang w:val="en-GB"/>
        </w:rPr>
        <w:t xml:space="preserve"> at position </w:t>
      </w:r>
      <w:r w:rsidRPr="00725A64">
        <w:rPr>
          <w:i/>
          <w:lang w:val="en-GB"/>
        </w:rPr>
        <w:t>index</w:t>
      </w:r>
      <w:r w:rsidRPr="00725A64">
        <w:rPr>
          <w:lang w:val="en-GB"/>
        </w:rPr>
        <w:t>.</w:t>
      </w:r>
      <w:proofErr w:type="gramEnd"/>
      <w:r w:rsidR="00DA66F0">
        <w:rPr>
          <w:lang w:val="en-GB"/>
        </w:rPr>
        <w:t xml:space="preserve"> In case that the mapping does not exist, the expression remains undefined. Use </w:t>
      </w:r>
      <w:r w:rsidR="00DA66F0" w:rsidRPr="00DA66F0">
        <w:rPr>
          <w:b/>
          <w:lang w:val="en-GB"/>
        </w:rPr>
        <w:t>containsKey</w:t>
      </w:r>
      <w:r w:rsidR="00DA66F0">
        <w:rPr>
          <w:lang w:val="en-GB"/>
        </w:rPr>
        <w:t xml:space="preserve"> to avoid this.</w:t>
      </w:r>
    </w:p>
    <w:p w:rsidR="00000000" w:rsidRDefault="00BC631E">
      <w:pPr>
        <w:pStyle w:val="ListParagraph"/>
        <w:numPr>
          <w:ilvl w:val="0"/>
          <w:numId w:val="11"/>
        </w:numPr>
        <w:rPr>
          <w:b/>
          <w:lang w:val="en-GB"/>
        </w:rPr>
        <w:pPrChange w:id="2121" w:author="Holger Eichelberger" w:date="2015-09-15T09:52:00Z">
          <w:pPr>
            <w:pStyle w:val="ListParagraph"/>
          </w:pPr>
        </w:pPrChange>
      </w:pPr>
      <w:r w:rsidRPr="00725A64">
        <w:rPr>
          <w:b/>
          <w:lang w:val="en-GB"/>
        </w:rPr>
        <w:t>V</w:t>
      </w:r>
      <w:r w:rsidR="00410BE2" w:rsidRPr="00725A64">
        <w:rPr>
          <w:b/>
          <w:lang w:val="en-GB"/>
        </w:rPr>
        <w:t xml:space="preserve"> [</w:t>
      </w:r>
      <w:r w:rsidR="006E488E">
        <w:rPr>
          <w:b/>
          <w:lang w:val="en-GB"/>
        </w:rPr>
        <w:t>K k</w:t>
      </w:r>
      <w:r w:rsidR="00410BE2" w:rsidRPr="00725A64">
        <w:rPr>
          <w:b/>
          <w:lang w:val="en-GB"/>
        </w:rPr>
        <w:t>]</w:t>
      </w:r>
    </w:p>
    <w:p w:rsidR="00410BE2" w:rsidRDefault="00410BE2" w:rsidP="00410BE2">
      <w:pPr>
        <w:pStyle w:val="ListParagraph"/>
        <w:rPr>
          <w:lang w:val="en-GB"/>
        </w:rPr>
      </w:pPr>
      <w:r w:rsidRPr="00725A64">
        <w:rPr>
          <w:lang w:val="en-GB"/>
        </w:rPr>
        <w:t>The []-operator</w:t>
      </w:r>
      <w:r w:rsidR="00BC631E" w:rsidRPr="00725A64">
        <w:rPr>
          <w:lang w:val="en-GB"/>
        </w:rPr>
        <w:t xml:space="preserve"> r</w:t>
      </w:r>
      <w:r w:rsidRPr="00725A64">
        <w:rPr>
          <w:lang w:val="en-GB"/>
        </w:rPr>
        <w:t xml:space="preserve">eturns the </w:t>
      </w:r>
      <w:r w:rsidR="00A74678" w:rsidRPr="00725A64">
        <w:rPr>
          <w:lang w:val="en-GB"/>
        </w:rPr>
        <w:t>value assigned to the given</w:t>
      </w:r>
      <w:r w:rsidR="008B09A1">
        <w:rPr>
          <w:lang w:val="en-GB"/>
        </w:rPr>
        <w:t xml:space="preserve"> key</w:t>
      </w:r>
      <w:r w:rsidR="00A74678" w:rsidRPr="00725A64">
        <w:rPr>
          <w:lang w:val="en-GB"/>
        </w:rPr>
        <w:t xml:space="preserve"> </w:t>
      </w:r>
      <w:r w:rsidR="00A74678" w:rsidRPr="00725A64">
        <w:rPr>
          <w:i/>
          <w:lang w:val="en-GB"/>
        </w:rPr>
        <w:t>k</w:t>
      </w:r>
      <w:r w:rsidR="00A74678" w:rsidRPr="00725A64">
        <w:rPr>
          <w:lang w:val="en-GB"/>
        </w:rPr>
        <w:t xml:space="preserve"> in </w:t>
      </w:r>
      <w:r w:rsidR="00A74678" w:rsidRPr="00725A64">
        <w:rPr>
          <w:i/>
          <w:lang w:val="en-GB"/>
        </w:rPr>
        <w:t>operand</w:t>
      </w:r>
      <w:r w:rsidRPr="00725A64">
        <w:rPr>
          <w:lang w:val="en-GB"/>
        </w:rPr>
        <w:t>.</w:t>
      </w:r>
      <w:r w:rsidR="00DA66F0">
        <w:rPr>
          <w:lang w:val="en-GB"/>
        </w:rPr>
        <w:t xml:space="preserve"> In case that the mapping does not exist, the expression remains undefined. Use </w:t>
      </w:r>
      <w:r w:rsidR="008624FD" w:rsidRPr="008624FD">
        <w:rPr>
          <w:b/>
          <w:lang w:val="en-GB"/>
        </w:rPr>
        <w:t>containsKey</w:t>
      </w:r>
      <w:r w:rsidR="00DA66F0">
        <w:rPr>
          <w:lang w:val="en-GB"/>
        </w:rPr>
        <w:t xml:space="preserve"> to avoid this.</w:t>
      </w:r>
    </w:p>
    <w:p w:rsidR="008B09A1" w:rsidRDefault="008B09A1" w:rsidP="008B09A1">
      <w:pPr>
        <w:pStyle w:val="ListParagraph"/>
        <w:numPr>
          <w:ilvl w:val="0"/>
          <w:numId w:val="11"/>
        </w:numPr>
        <w:rPr>
          <w:b/>
          <w:lang w:val="en-GB"/>
        </w:rPr>
      </w:pPr>
      <w:r>
        <w:rPr>
          <w:b/>
          <w:lang w:val="en-GB"/>
        </w:rPr>
        <w:t>add</w:t>
      </w:r>
      <w:r w:rsidRPr="00725A64">
        <w:rPr>
          <w:b/>
          <w:lang w:val="en-GB"/>
        </w:rPr>
        <w:t>(</w:t>
      </w:r>
      <w:r>
        <w:rPr>
          <w:b/>
          <w:lang w:val="en-GB"/>
        </w:rPr>
        <w:t>K k, V v</w:t>
      </w:r>
      <w:r w:rsidRPr="00725A64">
        <w:rPr>
          <w:b/>
          <w:lang w:val="en-GB"/>
        </w:rPr>
        <w:t>)</w:t>
      </w:r>
    </w:p>
    <w:p w:rsidR="008624FD" w:rsidRPr="008624FD" w:rsidRDefault="008624FD" w:rsidP="008624FD">
      <w:pPr>
        <w:pStyle w:val="ListParagraph"/>
        <w:rPr>
          <w:lang w:val="en-GB"/>
        </w:rPr>
      </w:pPr>
      <w:r w:rsidRPr="008624FD">
        <w:rPr>
          <w:lang w:val="en-GB"/>
        </w:rPr>
        <w:t>Adds the given key-value mapping (</w:t>
      </w:r>
      <w:r w:rsidRPr="008624FD">
        <w:rPr>
          <w:i/>
          <w:lang w:val="en-GB"/>
        </w:rPr>
        <w:t>k</w:t>
      </w:r>
      <w:proofErr w:type="gramStart"/>
      <w:r w:rsidRPr="008624FD">
        <w:rPr>
          <w:lang w:val="en-GB"/>
        </w:rPr>
        <w:t>,</w:t>
      </w:r>
      <w:r w:rsidRPr="008624FD">
        <w:rPr>
          <w:i/>
          <w:lang w:val="en-GB"/>
        </w:rPr>
        <w:t>v</w:t>
      </w:r>
      <w:proofErr w:type="gramEnd"/>
      <w:r w:rsidRPr="008624FD">
        <w:rPr>
          <w:lang w:val="en-GB"/>
        </w:rPr>
        <w:t xml:space="preserve">) to the map and overrides existing value for key </w:t>
      </w:r>
      <w:r w:rsidRPr="008624FD">
        <w:rPr>
          <w:i/>
          <w:lang w:val="en-GB"/>
        </w:rPr>
        <w:t>k</w:t>
      </w:r>
      <w:r w:rsidRPr="008624FD">
        <w:rPr>
          <w:lang w:val="en-GB"/>
        </w:rPr>
        <w:t>.</w:t>
      </w:r>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3B0039" w:rsidRDefault="003B0039" w:rsidP="008B09A1">
      <w:pPr>
        <w:pStyle w:val="ListParagraph"/>
        <w:numPr>
          <w:ilvl w:val="0"/>
          <w:numId w:val="11"/>
        </w:numPr>
        <w:rPr>
          <w:b/>
          <w:lang w:val="en-GB"/>
        </w:rPr>
      </w:pPr>
      <w:r>
        <w:rPr>
          <w:b/>
          <w:lang w:val="en-GB"/>
        </w:rPr>
        <w:t>Boolean containsKey(K k)</w:t>
      </w:r>
    </w:p>
    <w:p w:rsidR="008624FD" w:rsidRPr="008624FD" w:rsidRDefault="008624FD" w:rsidP="008624FD">
      <w:pPr>
        <w:pStyle w:val="ListParagraph"/>
        <w:rPr>
          <w:lang w:val="en-GB"/>
        </w:rPr>
      </w:pPr>
      <w:proofErr w:type="gramStart"/>
      <w:r w:rsidRPr="008624FD">
        <w:rPr>
          <w:lang w:val="en-GB"/>
        </w:rPr>
        <w:t xml:space="preserve">Returns whether the </w:t>
      </w:r>
      <w:r w:rsidRPr="008624FD">
        <w:rPr>
          <w:i/>
          <w:lang w:val="en-GB"/>
        </w:rPr>
        <w:t>operand</w:t>
      </w:r>
      <w:r w:rsidRPr="008624FD">
        <w:rPr>
          <w:lang w:val="en-GB"/>
        </w:rPr>
        <w:t xml:space="preserve"> contains </w:t>
      </w:r>
      <w:r w:rsidRPr="008624FD">
        <w:rPr>
          <w:i/>
          <w:lang w:val="en-GB"/>
        </w:rPr>
        <w:t>k</w:t>
      </w:r>
      <w:r w:rsidRPr="008624FD">
        <w:rPr>
          <w:lang w:val="en-GB"/>
        </w:rPr>
        <w:t xml:space="preserve"> as key for a mapping.</w:t>
      </w:r>
      <w:proofErr w:type="gramEnd"/>
    </w:p>
    <w:p w:rsidR="005440CE" w:rsidRDefault="005440CE" w:rsidP="008B09A1">
      <w:pPr>
        <w:pStyle w:val="ListParagraph"/>
        <w:numPr>
          <w:ilvl w:val="0"/>
          <w:numId w:val="11"/>
        </w:numPr>
        <w:rPr>
          <w:b/>
          <w:lang w:val="en-GB"/>
        </w:rPr>
      </w:pPr>
      <w:r>
        <w:rPr>
          <w:b/>
          <w:lang w:val="en-GB"/>
        </w:rPr>
        <w:t>Integer size()</w:t>
      </w:r>
    </w:p>
    <w:p w:rsidR="008624FD" w:rsidRPr="008624FD" w:rsidRDefault="008624FD" w:rsidP="008624FD">
      <w:pPr>
        <w:pStyle w:val="ListParagraph"/>
        <w:rPr>
          <w:lang w:val="en-GB"/>
        </w:rPr>
      </w:pPr>
      <w:proofErr w:type="gramStart"/>
      <w:r w:rsidRPr="008624FD">
        <w:rPr>
          <w:lang w:val="en-GB"/>
        </w:rPr>
        <w:t xml:space="preserve">Returns the size of the </w:t>
      </w:r>
      <w:r w:rsidRPr="008624FD">
        <w:rPr>
          <w:i/>
          <w:lang w:val="en-GB"/>
        </w:rPr>
        <w:t>operand</w:t>
      </w:r>
      <w:r w:rsidRPr="008624FD">
        <w:rPr>
          <w:lang w:val="en-GB"/>
        </w:rPr>
        <w:t xml:space="preserve"> in terms of the number of entries.</w:t>
      </w:r>
      <w:proofErr w:type="gramEnd"/>
    </w:p>
    <w:p w:rsidR="008B09A1" w:rsidRPr="00725A64" w:rsidRDefault="008B09A1" w:rsidP="008B09A1">
      <w:pPr>
        <w:pStyle w:val="ListParagraph"/>
        <w:numPr>
          <w:ilvl w:val="0"/>
          <w:numId w:val="11"/>
        </w:numPr>
        <w:rPr>
          <w:b/>
          <w:lang w:val="en-GB"/>
        </w:rPr>
      </w:pPr>
      <w:r>
        <w:rPr>
          <w:b/>
          <w:lang w:val="en-GB"/>
        </w:rPr>
        <w:t>remove(K k)</w:t>
      </w:r>
    </w:p>
    <w:p w:rsidR="008B09A1" w:rsidRPr="00725A64" w:rsidRDefault="008B09A1" w:rsidP="00410BE2">
      <w:pPr>
        <w:pStyle w:val="ListParagraph"/>
        <w:rPr>
          <w:lang w:val="en-GB"/>
        </w:rPr>
      </w:pPr>
      <w:proofErr w:type="gramStart"/>
      <w:r>
        <w:rPr>
          <w:lang w:val="en-GB"/>
        </w:rPr>
        <w:t xml:space="preserve">Removes the mapping for key </w:t>
      </w:r>
      <w:r w:rsidR="008624FD" w:rsidRPr="008624FD">
        <w:rPr>
          <w:i/>
          <w:lang w:val="en-GB"/>
        </w:rPr>
        <w:t>k</w:t>
      </w:r>
      <w:r>
        <w:rPr>
          <w:lang w:val="en-GB"/>
        </w:rPr>
        <w:t>.</w:t>
      </w:r>
      <w:proofErr w:type="gramEnd"/>
      <w:r w:rsidR="00AE14E3">
        <w:rPr>
          <w:lang w:val="en-GB"/>
        </w:rPr>
        <w:t xml:space="preserve"> </w:t>
      </w:r>
      <w:proofErr w:type="gramStart"/>
      <w:r w:rsidR="00AE14E3">
        <w:rPr>
          <w:lang w:val="en-GB"/>
        </w:rPr>
        <w:t xml:space="preserve">Does not affect </w:t>
      </w:r>
      <w:r w:rsidR="00AE14E3" w:rsidRPr="00C40EEC">
        <w:rPr>
          <w:i/>
          <w:lang w:val="en-GB"/>
        </w:rPr>
        <w:t>operand</w:t>
      </w:r>
      <w:r w:rsidR="00AE14E3">
        <w:rPr>
          <w:lang w:val="en-GB"/>
        </w:rPr>
        <w:t xml:space="preserve"> if </w:t>
      </w:r>
      <w:r w:rsidR="00AE14E3" w:rsidRPr="00C40EEC">
        <w:rPr>
          <w:i/>
          <w:lang w:val="en-GB"/>
        </w:rPr>
        <w:t>operand</w:t>
      </w:r>
      <w:r w:rsidR="00AE14E3">
        <w:rPr>
          <w:lang w:val="en-GB"/>
        </w:rPr>
        <w:t xml:space="preserve"> is not modifiable.</w:t>
      </w:r>
      <w:proofErr w:type="gramEnd"/>
    </w:p>
    <w:p w:rsidR="00AA61B1" w:rsidRPr="00725A64" w:rsidRDefault="00791B46" w:rsidP="00410BE2">
      <w:pPr>
        <w:rPr>
          <w:lang w:val="en-GB"/>
        </w:rPr>
      </w:pPr>
      <w:r w:rsidRPr="00725A64">
        <w:rPr>
          <w:lang w:val="en-GB"/>
        </w:rPr>
        <w:t xml:space="preserve">Sequences </w:t>
      </w:r>
      <w:r w:rsidR="00D85024">
        <w:rPr>
          <w:lang w:val="en-GB"/>
        </w:rPr>
        <w:t xml:space="preserve">which contain </w:t>
      </w:r>
      <w:r w:rsidRPr="00725A64">
        <w:rPr>
          <w:lang w:val="en-GB"/>
        </w:rPr>
        <w:t xml:space="preserve">sequences with exactly two </w:t>
      </w:r>
      <w:r w:rsidR="00D44966" w:rsidRPr="00725A64">
        <w:rPr>
          <w:lang w:val="en-GB"/>
        </w:rPr>
        <w:t xml:space="preserve">entry </w:t>
      </w:r>
      <w:r w:rsidRPr="00725A64">
        <w:rPr>
          <w:lang w:val="en-GB"/>
        </w:rPr>
        <w:t xml:space="preserve">types </w:t>
      </w:r>
      <w:r w:rsidR="00D44966" w:rsidRPr="00725A64">
        <w:rPr>
          <w:lang w:val="en-GB"/>
        </w:rPr>
        <w:t xml:space="preserve">matching the types of </w:t>
      </w:r>
      <w:r w:rsidR="00D44966" w:rsidRPr="00725A64">
        <w:rPr>
          <w:rFonts w:ascii="Courier New" w:hAnsi="Courier New" w:cs="Courier New"/>
          <w:sz w:val="22"/>
          <w:szCs w:val="22"/>
          <w:lang w:val="en-GB"/>
        </w:rPr>
        <w:t>Map</w:t>
      </w:r>
      <w:r w:rsidR="00D44966" w:rsidRPr="00725A64">
        <w:rPr>
          <w:lang w:val="en-GB"/>
        </w:rPr>
        <w:t xml:space="preserve"> can be </w:t>
      </w:r>
      <w:r w:rsidRPr="00725A64">
        <w:rPr>
          <w:lang w:val="en-GB"/>
        </w:rPr>
        <w:t>converted automatically</w:t>
      </w:r>
      <w:r w:rsidR="00D44966" w:rsidRPr="00725A64">
        <w:rPr>
          <w:lang w:val="en-GB"/>
        </w:rPr>
        <w:t xml:space="preserve"> into a </w:t>
      </w:r>
      <w:r w:rsidR="00D44966" w:rsidRPr="00725A64">
        <w:rPr>
          <w:rFonts w:ascii="Courier New" w:hAnsi="Courier New" w:cs="Courier New"/>
          <w:sz w:val="22"/>
          <w:szCs w:val="22"/>
          <w:lang w:val="en-GB"/>
        </w:rPr>
        <w:t>Map</w:t>
      </w:r>
      <w:r w:rsidR="00D44966" w:rsidRPr="00725A64">
        <w:rPr>
          <w:lang w:val="en-GB"/>
        </w:rPr>
        <w:t xml:space="preserve"> instance</w:t>
      </w:r>
      <w:r w:rsidRPr="00725A64">
        <w:rPr>
          <w:lang w:val="en-GB"/>
        </w:rPr>
        <w:t>.</w:t>
      </w:r>
    </w:p>
    <w:p w:rsidR="006F0842" w:rsidRDefault="006F0842" w:rsidP="00EA17BB">
      <w:pPr>
        <w:pStyle w:val="Heading3"/>
        <w:rPr>
          <w:lang w:val="en-GB"/>
        </w:rPr>
      </w:pPr>
      <w:bookmarkStart w:id="2122" w:name="_Ref399276854"/>
      <w:bookmarkStart w:id="2123" w:name="_Toc430078925"/>
      <w:bookmarkStart w:id="2124" w:name="_Ref368650336"/>
      <w:r>
        <w:rPr>
          <w:lang w:val="en-GB"/>
        </w:rPr>
        <w:lastRenderedPageBreak/>
        <w:t>Version Type</w:t>
      </w:r>
      <w:bookmarkEnd w:id="2122"/>
      <w:bookmarkEnd w:id="2123"/>
    </w:p>
    <w:p w:rsidR="006F0842" w:rsidRDefault="006F0842" w:rsidP="006F0842">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 Using the type name “Version” is discouraged. Thus, the version type supports only the following operations:</w:t>
      </w:r>
    </w:p>
    <w:p w:rsidR="006F0842" w:rsidRDefault="006F0842" w:rsidP="006F0842">
      <w:pPr>
        <w:pStyle w:val="ListParagraph"/>
        <w:numPr>
          <w:ilvl w:val="0"/>
          <w:numId w:val="11"/>
        </w:numPr>
        <w:rPr>
          <w:b/>
          <w:lang w:val="en-US"/>
        </w:rPr>
      </w:pPr>
      <w:r>
        <w:rPr>
          <w:b/>
          <w:lang w:val="en-US"/>
        </w:rPr>
        <w:t>Boolean == (Version v)</w:t>
      </w:r>
    </w:p>
    <w:p w:rsidR="006F0842" w:rsidRDefault="006F0842" w:rsidP="006F0842">
      <w:pPr>
        <w:pStyle w:val="ListParagraph"/>
        <w:rPr>
          <w:lang w:val="en-US"/>
        </w:rPr>
      </w:pPr>
      <w:proofErr w:type="gramStart"/>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941401">
        <w:rPr>
          <w:iCs/>
          <w:lang w:val="en-US"/>
        </w:rPr>
        <w:t>denote the same version</w:t>
      </w:r>
      <w:r w:rsidRPr="00563F67">
        <w:rPr>
          <w:lang w:val="en-US"/>
        </w:rPr>
        <w:t>.</w:t>
      </w:r>
      <w:proofErr w:type="gramEnd"/>
    </w:p>
    <w:p w:rsidR="006F0842" w:rsidRPr="00001537" w:rsidRDefault="006F0842" w:rsidP="006F0842">
      <w:pPr>
        <w:pStyle w:val="ListParagraph"/>
        <w:numPr>
          <w:ilvl w:val="0"/>
          <w:numId w:val="11"/>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&gt; (Version v</w:t>
      </w:r>
      <w:r w:rsidRPr="00F50521">
        <w:rPr>
          <w:b/>
          <w:bCs/>
          <w:lang w:val="en-US"/>
        </w:rPr>
        <w:t>)</w:t>
      </w:r>
    </w:p>
    <w:p w:rsidR="006F0842" w:rsidRPr="00F50521" w:rsidRDefault="006F0842" w:rsidP="006F0842">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6F0842" w:rsidRPr="00001537" w:rsidRDefault="006F0842" w:rsidP="006F0842">
      <w:pPr>
        <w:pStyle w:val="ListParagraph"/>
        <w:numPr>
          <w:ilvl w:val="0"/>
          <w:numId w:val="11"/>
        </w:numPr>
        <w:rPr>
          <w:lang w:val="en-US"/>
        </w:rPr>
      </w:pPr>
      <w:r>
        <w:rPr>
          <w:b/>
          <w:bCs/>
          <w:lang w:val="en-US"/>
        </w:rPr>
        <w:t>Boolean &lt;= (Version v</w:t>
      </w:r>
      <w:r w:rsidRPr="00F50521">
        <w:rPr>
          <w:b/>
          <w:bCs/>
          <w:lang w:val="en-US"/>
        </w:rPr>
        <w:t>)</w:t>
      </w:r>
    </w:p>
    <w:p w:rsidR="006F0842" w:rsidRPr="00F50521" w:rsidRDefault="006F0842" w:rsidP="006F0842">
      <w:pPr>
        <w:pStyle w:val="ListParagraph"/>
        <w:rPr>
          <w:lang w:val="en-US"/>
        </w:rPr>
      </w:pPr>
      <w:proofErr w:type="gramStart"/>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roofErr w:type="gramEnd"/>
    </w:p>
    <w:p w:rsidR="006F0842" w:rsidRPr="00001537" w:rsidRDefault="006F0842" w:rsidP="006F0842">
      <w:pPr>
        <w:pStyle w:val="ListParagraph"/>
        <w:numPr>
          <w:ilvl w:val="0"/>
          <w:numId w:val="11"/>
        </w:numPr>
        <w:rPr>
          <w:lang w:val="en-US"/>
        </w:rPr>
      </w:pPr>
      <w:r>
        <w:rPr>
          <w:b/>
          <w:bCs/>
        </w:rPr>
        <w:t>Boolean &gt;= (Version v</w:t>
      </w:r>
      <w:r w:rsidRPr="00F50521">
        <w:rPr>
          <w:b/>
          <w:bCs/>
        </w:rPr>
        <w:t>)</w:t>
      </w:r>
    </w:p>
    <w:p w:rsidR="006F0842" w:rsidRDefault="006F0842" w:rsidP="006F0842">
      <w:pPr>
        <w:pStyle w:val="ListParagraph"/>
        <w:rPr>
          <w:lang w:val="en-US"/>
        </w:rPr>
      </w:pPr>
      <w:proofErr w:type="gramStart"/>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roofErr w:type="gramEnd"/>
    </w:p>
    <w:p w:rsidR="006F0842" w:rsidRDefault="006F0842" w:rsidP="006F0842">
      <w:pPr>
        <w:pStyle w:val="ListParagraph"/>
        <w:numPr>
          <w:ilvl w:val="0"/>
          <w:numId w:val="11"/>
        </w:numPr>
        <w:rPr>
          <w:b/>
          <w:lang w:val="en-US"/>
        </w:rPr>
      </w:pPr>
      <w:r>
        <w:rPr>
          <w:b/>
          <w:lang w:val="en-US"/>
        </w:rPr>
        <w:t>Boolean =</w:t>
      </w:r>
      <w:r w:rsidRPr="005E7EA1">
        <w:rPr>
          <w:b/>
          <w:lang w:val="en-US"/>
        </w:rPr>
        <w:t>= (Any</w:t>
      </w:r>
      <w:r>
        <w:rPr>
          <w:b/>
          <w:lang w:val="en-US"/>
        </w:rPr>
        <w:t>Type a)</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w:t>
      </w:r>
      <w:proofErr w:type="gramEnd"/>
      <w:r w:rsidRPr="00F67993">
        <w:rPr>
          <w:lang w:val="en-US"/>
        </w:rPr>
        <w:t xml:space="preserve">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6F0842" w:rsidRDefault="006F0842" w:rsidP="006F0842">
      <w:pPr>
        <w:pStyle w:val="ListParagraph"/>
        <w:numPr>
          <w:ilvl w:val="0"/>
          <w:numId w:val="11"/>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6F0842" w:rsidRDefault="006F0842" w:rsidP="006F0842">
      <w:pPr>
        <w:pStyle w:val="ListParagraph"/>
        <w:rPr>
          <w:lang w:val="en-US"/>
        </w:rPr>
      </w:pPr>
      <w:proofErr w:type="gramStart"/>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roofErr w:type="gramEnd"/>
    </w:p>
    <w:p w:rsidR="008624FD" w:rsidRDefault="006F0842" w:rsidP="008624FD">
      <w:pPr>
        <w:pStyle w:val="ListParagraph"/>
        <w:numPr>
          <w:ilvl w:val="0"/>
          <w:numId w:val="11"/>
        </w:numPr>
        <w:rPr>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624FD" w:rsidRPr="008624FD" w:rsidRDefault="003F3329" w:rsidP="008624FD">
      <w:pPr>
        <w:pStyle w:val="ListParagraph"/>
        <w:rPr>
          <w:lang w:val="en-US"/>
        </w:rPr>
      </w:pPr>
      <w:proofErr w:type="gramStart"/>
      <w:r w:rsidRPr="003F3329">
        <w:rPr>
          <w:lang w:val="en-US"/>
        </w:rPr>
        <w:t xml:space="preserve">True if the </w:t>
      </w:r>
      <w:r w:rsidRPr="003F3329">
        <w:rPr>
          <w:i/>
          <w:lang w:val="en-US"/>
        </w:rPr>
        <w:t>operand</w:t>
      </w:r>
      <w:r w:rsidR="00CD5611" w:rsidRPr="00CD5611">
        <w:rPr>
          <w:lang w:val="en-US"/>
        </w:rPr>
        <w:t xml:space="preserve"> is a different object from </w:t>
      </w:r>
      <w:r w:rsidR="00CE061D" w:rsidRPr="00CE061D">
        <w:rPr>
          <w:i/>
          <w:lang w:val="en-US"/>
        </w:rPr>
        <w:t>a</w:t>
      </w:r>
      <w:r w:rsidR="00CE061D" w:rsidRPr="00CE061D">
        <w:rPr>
          <w:lang w:val="en-US"/>
        </w:rPr>
        <w:t>. Alias for &lt;&gt;.</w:t>
      </w:r>
      <w:proofErr w:type="gramEnd"/>
    </w:p>
    <w:p w:rsidR="0000470C" w:rsidRPr="00725A64" w:rsidRDefault="0000470C" w:rsidP="00EA17BB">
      <w:pPr>
        <w:pStyle w:val="Heading3"/>
        <w:rPr>
          <w:lang w:val="en-GB"/>
        </w:rPr>
      </w:pPr>
      <w:bookmarkStart w:id="2125" w:name="_Toc430078926"/>
      <w:r w:rsidRPr="00725A64">
        <w:rPr>
          <w:lang w:val="en-GB"/>
        </w:rPr>
        <w:t>Configuration Types</w:t>
      </w:r>
      <w:bookmarkEnd w:id="2124"/>
      <w:bookmarkEnd w:id="2125"/>
    </w:p>
    <w:p w:rsidR="0028139C" w:rsidRPr="00725A64" w:rsidRDefault="000711F9" w:rsidP="000711F9">
      <w:pPr>
        <w:rPr>
          <w:lang w:val="en-GB"/>
        </w:rPr>
      </w:pPr>
      <w:r w:rsidRPr="00725A64">
        <w:rPr>
          <w:lang w:val="en-GB"/>
        </w:rPr>
        <w:t xml:space="preserve">Configuration types realize the integration with IVML. </w:t>
      </w:r>
      <w:r w:rsidR="00005F9C">
        <w:rPr>
          <w:lang w:val="en-GB"/>
        </w:rPr>
        <w:t xml:space="preserve">As the VIL languages are intended for variability instantiation rather than variability modelling, the Configuration types neither support changing the underlying IVML model nor its configuration. </w:t>
      </w:r>
    </w:p>
    <w:p w:rsidR="007B5BA2" w:rsidRPr="00725A64" w:rsidRDefault="007B5BA2" w:rsidP="00EA17BB">
      <w:pPr>
        <w:pStyle w:val="Heading3"/>
        <w:numPr>
          <w:ilvl w:val="3"/>
          <w:numId w:val="1"/>
        </w:numPr>
        <w:tabs>
          <w:tab w:val="left" w:pos="1078"/>
        </w:tabs>
        <w:ind w:left="0" w:firstLine="0"/>
        <w:rPr>
          <w:lang w:val="en-GB"/>
        </w:rPr>
      </w:pPr>
      <w:bookmarkStart w:id="2126" w:name="_Ref383008972"/>
      <w:bookmarkStart w:id="2127" w:name="_Ref383008974"/>
      <w:bookmarkStart w:id="2128" w:name="_Toc430078927"/>
      <w:r w:rsidRPr="00725A64">
        <w:rPr>
          <w:lang w:val="en-GB"/>
        </w:rPr>
        <w:t>IvmlElement</w:t>
      </w:r>
      <w:bookmarkEnd w:id="2126"/>
      <w:bookmarkEnd w:id="2127"/>
      <w:bookmarkEnd w:id="2128"/>
    </w:p>
    <w:p w:rsidR="00BC1D3C" w:rsidRPr="00725A64" w:rsidRDefault="00BC1D3C" w:rsidP="00BC1D3C">
      <w:pPr>
        <w:rPr>
          <w:lang w:val="en-GB"/>
        </w:rPr>
      </w:pPr>
      <w:r w:rsidRPr="00725A64">
        <w:rPr>
          <w:lang w:val="en-GB"/>
        </w:rPr>
        <w:t xml:space="preserve">The </w:t>
      </w:r>
      <w:r w:rsidRPr="00725A64">
        <w:rPr>
          <w:rFonts w:ascii="Courier New" w:hAnsi="Courier New" w:cs="Courier New"/>
          <w:sz w:val="22"/>
          <w:szCs w:val="22"/>
          <w:lang w:val="en-GB"/>
        </w:rPr>
        <w:t>IvmlElement</w:t>
      </w:r>
      <w:r w:rsidRPr="00725A64">
        <w:rPr>
          <w:lang w:val="en-GB"/>
        </w:rPr>
        <w:t xml:space="preserve"> is the most common configuration type.</w:t>
      </w:r>
      <w:r w:rsidR="004B7E9E" w:rsidRPr="00725A64">
        <w:rPr>
          <w:lang w:val="en-GB"/>
        </w:rPr>
        <w:t xml:space="preserve"> All configuration types discussed in this section are subclasses of </w:t>
      </w:r>
      <w:r w:rsidR="004B7E9E" w:rsidRPr="00725A64">
        <w:rPr>
          <w:rFonts w:ascii="Courier New" w:hAnsi="Courier New" w:cs="Courier New"/>
          <w:sz w:val="22"/>
          <w:szCs w:val="22"/>
          <w:lang w:val="en-GB"/>
        </w:rPr>
        <w:t>IvmlElement</w:t>
      </w:r>
      <w:r w:rsidR="004B7E9E" w:rsidRPr="00725A64">
        <w:rPr>
          <w:lang w:val="en-GB"/>
        </w:rPr>
        <w:t>.</w:t>
      </w:r>
      <w:r w:rsidR="004C54A5" w:rsidRPr="00725A64">
        <w:rPr>
          <w:lang w:val="en-GB"/>
        </w:rPr>
        <w:t xml:space="preserve"> Further, this type represents the </w:t>
      </w:r>
      <w:r w:rsidR="0002032A" w:rsidRPr="00725A64">
        <w:rPr>
          <w:lang w:val="en-GB"/>
        </w:rPr>
        <w:t xml:space="preserve">IVML </w:t>
      </w:r>
      <w:r w:rsidR="004C54A5" w:rsidRPr="00725A64">
        <w:rPr>
          <w:lang w:val="en-GB"/>
        </w:rPr>
        <w:t xml:space="preserve">identifiers </w:t>
      </w:r>
      <w:r w:rsidR="0002032A" w:rsidRPr="00725A64">
        <w:rPr>
          <w:lang w:val="en-GB"/>
        </w:rPr>
        <w:t>used in VIL scripts or templates</w:t>
      </w:r>
      <w:r w:rsidR="004C54A5" w:rsidRPr="00725A64">
        <w:rPr>
          <w:lang w:val="en-GB"/>
        </w:rPr>
        <w:t>.</w:t>
      </w:r>
    </w:p>
    <w:p w:rsidR="009037DA" w:rsidRPr="00725A64" w:rsidRDefault="009037DA" w:rsidP="00845E9C">
      <w:pPr>
        <w:pStyle w:val="ListParagraph"/>
        <w:numPr>
          <w:ilvl w:val="0"/>
          <w:numId w:val="11"/>
        </w:numPr>
        <w:rPr>
          <w:b/>
          <w:lang w:val="en-GB"/>
        </w:rPr>
      </w:pPr>
      <w:r w:rsidRPr="00725A64">
        <w:rPr>
          <w:b/>
          <w:lang w:val="en-GB"/>
        </w:rPr>
        <w:t>Boolean ==(IvmlElement i)</w:t>
      </w:r>
    </w:p>
    <w:p w:rsidR="009037DA" w:rsidRPr="00725A64" w:rsidRDefault="009037DA" w:rsidP="009037DA">
      <w:pPr>
        <w:pStyle w:val="ListParagraph"/>
        <w:rPr>
          <w:lang w:val="en-GB"/>
        </w:rPr>
      </w:pPr>
      <w:proofErr w:type="gramStart"/>
      <w:r w:rsidRPr="00725A64">
        <w:rPr>
          <w:lang w:val="en-GB"/>
        </w:rPr>
        <w:t xml:space="preserve">Returns whether </w:t>
      </w:r>
      <w:r w:rsidRPr="00725A64">
        <w:rPr>
          <w:i/>
          <w:lang w:val="en-GB"/>
        </w:rPr>
        <w:t>operand</w:t>
      </w:r>
      <w:r w:rsidRPr="00725A64">
        <w:rPr>
          <w:lang w:val="en-GB"/>
        </w:rPr>
        <w:t xml:space="preserve"> </w:t>
      </w:r>
      <w:r w:rsidR="007238C2" w:rsidRPr="00725A64">
        <w:rPr>
          <w:lang w:val="en-GB"/>
        </w:rPr>
        <w:t xml:space="preserve">is the </w:t>
      </w:r>
      <w:r w:rsidRPr="00725A64">
        <w:rPr>
          <w:lang w:val="en-GB"/>
        </w:rPr>
        <w:t xml:space="preserve">same </w:t>
      </w:r>
      <w:r w:rsidR="007238C2" w:rsidRPr="00725A64">
        <w:rPr>
          <w:lang w:val="en-GB"/>
        </w:rPr>
        <w:t>IvmlElement</w:t>
      </w:r>
      <w:r w:rsidRPr="00725A64">
        <w:rPr>
          <w:lang w:val="en-GB"/>
        </w:rPr>
        <w:t xml:space="preserve"> </w:t>
      </w:r>
      <w:r w:rsidR="00B46F9F">
        <w:rPr>
          <w:lang w:val="en-GB"/>
        </w:rPr>
        <w:t>as</w:t>
      </w:r>
      <w:r w:rsidR="00B46F9F" w:rsidRPr="00725A64">
        <w:rPr>
          <w:lang w:val="en-GB"/>
        </w:rPr>
        <w:t xml:space="preserve"> </w:t>
      </w:r>
      <w:r w:rsidR="007238C2" w:rsidRPr="00725A64">
        <w:rPr>
          <w:i/>
          <w:lang w:val="en-GB"/>
        </w:rPr>
        <w:t>i</w:t>
      </w:r>
      <w:r w:rsidRPr="00725A64">
        <w:rPr>
          <w:lang w:val="en-GB"/>
        </w:rPr>
        <w:t>.</w:t>
      </w:r>
      <w:proofErr w:type="gramEnd"/>
    </w:p>
    <w:p w:rsidR="004B7E9E" w:rsidRPr="00725A64" w:rsidRDefault="009942F1" w:rsidP="00845E9C">
      <w:pPr>
        <w:pStyle w:val="ListParagraph"/>
        <w:numPr>
          <w:ilvl w:val="0"/>
          <w:numId w:val="11"/>
        </w:numPr>
        <w:rPr>
          <w:b/>
          <w:lang w:val="en-GB"/>
        </w:rPr>
      </w:pPr>
      <w:r w:rsidRPr="00725A64">
        <w:rPr>
          <w:b/>
          <w:lang w:val="en-GB"/>
        </w:rPr>
        <w:t>String</w:t>
      </w:r>
      <w:r w:rsidR="004B7E9E" w:rsidRPr="00725A64">
        <w:rPr>
          <w:b/>
          <w:lang w:val="en-GB"/>
        </w:rPr>
        <w:t xml:space="preserve"> getName () / </w:t>
      </w:r>
      <w:r w:rsidRPr="00725A64">
        <w:rPr>
          <w:b/>
          <w:lang w:val="en-GB"/>
        </w:rPr>
        <w:t>String</w:t>
      </w:r>
      <w:r w:rsidR="004B7E9E" w:rsidRPr="00725A64">
        <w:rPr>
          <w:b/>
          <w:lang w:val="en-GB"/>
        </w:rPr>
        <w:t xml:space="preserve"> name</w:t>
      </w:r>
      <w:r w:rsidRPr="00725A64">
        <w:rPr>
          <w:b/>
          <w:lang w:val="en-GB"/>
        </w:rPr>
        <w:t xml:space="preserve"> </w:t>
      </w:r>
      <w:r w:rsidR="004B7E9E" w:rsidRPr="00725A64">
        <w:rPr>
          <w:b/>
          <w:lang w:val="en-GB"/>
        </w:rPr>
        <w:t>()</w:t>
      </w:r>
    </w:p>
    <w:p w:rsidR="004B7E9E" w:rsidRPr="00725A64" w:rsidRDefault="004B7E9E" w:rsidP="004B7E9E">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getQualifiedName () / String qualifiedName ()</w:t>
      </w:r>
    </w:p>
    <w:p w:rsidR="009942F1" w:rsidRPr="00725A64" w:rsidRDefault="009942F1" w:rsidP="009942F1">
      <w:pPr>
        <w:pStyle w:val="ListParagraph"/>
        <w:rPr>
          <w:lang w:val="en-GB"/>
        </w:rPr>
      </w:pPr>
      <w:proofErr w:type="gramStart"/>
      <w:r w:rsidRPr="00725A64">
        <w:rPr>
          <w:lang w:val="en-GB"/>
        </w:rPr>
        <w:t xml:space="preserve">Returns the unqualified name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getType () / String type ()</w:t>
      </w:r>
    </w:p>
    <w:p w:rsidR="009942F1" w:rsidRPr="00725A64" w:rsidRDefault="009942F1" w:rsidP="009942F1">
      <w:pPr>
        <w:pStyle w:val="ListParagraph"/>
        <w:rPr>
          <w:lang w:val="en-GB"/>
        </w:rPr>
      </w:pPr>
      <w:proofErr w:type="gramStart"/>
      <w:r w:rsidRPr="00725A64">
        <w:rPr>
          <w:lang w:val="en-GB"/>
        </w:rPr>
        <w:t xml:space="preserve">Returns the (unqualified) name of the type of the </w:t>
      </w:r>
      <w:r w:rsidR="009037DA" w:rsidRPr="00725A64">
        <w:rPr>
          <w:i/>
          <w:lang w:val="en-GB"/>
        </w:rPr>
        <w:t>operand</w:t>
      </w:r>
      <w:r w:rsidRPr="00725A64">
        <w:rPr>
          <w:lang w:val="en-GB"/>
        </w:rPr>
        <w:t>.</w:t>
      </w:r>
      <w:proofErr w:type="gramEnd"/>
    </w:p>
    <w:p w:rsidR="009942F1" w:rsidRPr="00725A64" w:rsidRDefault="009942F1" w:rsidP="00845E9C">
      <w:pPr>
        <w:pStyle w:val="ListParagraph"/>
        <w:numPr>
          <w:ilvl w:val="0"/>
          <w:numId w:val="11"/>
        </w:numPr>
        <w:rPr>
          <w:b/>
          <w:lang w:val="en-GB"/>
        </w:rPr>
      </w:pPr>
      <w:r w:rsidRPr="00725A64">
        <w:rPr>
          <w:b/>
          <w:lang w:val="en-GB"/>
        </w:rPr>
        <w:t>String getQualifiedType () / String qualifiedType ()</w:t>
      </w:r>
    </w:p>
    <w:p w:rsidR="009942F1" w:rsidRPr="00725A64" w:rsidRDefault="009942F1" w:rsidP="009942F1">
      <w:pPr>
        <w:pStyle w:val="ListParagraph"/>
        <w:rPr>
          <w:lang w:val="en-GB"/>
        </w:rPr>
      </w:pPr>
      <w:proofErr w:type="gramStart"/>
      <w:r w:rsidRPr="00725A64">
        <w:rPr>
          <w:lang w:val="en-GB"/>
        </w:rPr>
        <w:t>Returns the unqualified name of the type of the IVML element.</w:t>
      </w:r>
      <w:proofErr w:type="gramEnd"/>
    </w:p>
    <w:p w:rsidR="00917E9F" w:rsidRPr="00725A64" w:rsidRDefault="00917E9F" w:rsidP="00917E9F">
      <w:pPr>
        <w:pStyle w:val="ListParagraph"/>
        <w:numPr>
          <w:ilvl w:val="0"/>
          <w:numId w:val="11"/>
        </w:numPr>
        <w:rPr>
          <w:b/>
          <w:lang w:val="en-GB"/>
        </w:rPr>
      </w:pPr>
      <w:r>
        <w:rPr>
          <w:b/>
          <w:lang w:val="en-GB"/>
        </w:rPr>
        <w:t>IvmlElement</w:t>
      </w:r>
      <w:r w:rsidRPr="00725A64">
        <w:rPr>
          <w:b/>
          <w:lang w:val="en-GB"/>
        </w:rPr>
        <w:t xml:space="preserve"> get</w:t>
      </w:r>
      <w:r>
        <w:rPr>
          <w:b/>
          <w:lang w:val="en-GB"/>
        </w:rPr>
        <w:t>Element</w:t>
      </w:r>
      <w:r w:rsidRPr="00725A64">
        <w:rPr>
          <w:b/>
          <w:lang w:val="en-GB"/>
        </w:rPr>
        <w:t xml:space="preserve">(String </w:t>
      </w:r>
      <w:r>
        <w:rPr>
          <w:b/>
          <w:lang w:val="en-GB"/>
        </w:rPr>
        <w:t>n</w:t>
      </w:r>
      <w:r w:rsidRPr="00725A64">
        <w:rPr>
          <w:b/>
          <w:lang w:val="en-GB"/>
        </w:rPr>
        <w:t xml:space="preserve">) / </w:t>
      </w:r>
      <w:r>
        <w:rPr>
          <w:b/>
          <w:lang w:val="en-GB"/>
        </w:rPr>
        <w:t>IvmlElement</w:t>
      </w:r>
      <w:r w:rsidRPr="00725A64">
        <w:rPr>
          <w:b/>
          <w:lang w:val="en-GB"/>
        </w:rPr>
        <w:t xml:space="preserve"> </w:t>
      </w:r>
      <w:r>
        <w:rPr>
          <w:b/>
          <w:lang w:val="en-GB"/>
        </w:rPr>
        <w:t>element</w:t>
      </w:r>
      <w:r w:rsidRPr="00725A64">
        <w:rPr>
          <w:b/>
          <w:lang w:val="en-GB"/>
        </w:rPr>
        <w:t xml:space="preserve"> (String </w:t>
      </w:r>
      <w:r>
        <w:rPr>
          <w:b/>
          <w:lang w:val="en-GB"/>
        </w:rPr>
        <w:t>n</w:t>
      </w:r>
      <w:r w:rsidRPr="00725A64">
        <w:rPr>
          <w:b/>
          <w:lang w:val="en-GB"/>
        </w:rPr>
        <w:t>)</w:t>
      </w:r>
    </w:p>
    <w:p w:rsidR="00A749B6" w:rsidRDefault="00917E9F" w:rsidP="00A749B6">
      <w:pPr>
        <w:pStyle w:val="ListParagraph"/>
        <w:rPr>
          <w:lang w:val="en-GB"/>
        </w:rPr>
      </w:pPr>
      <w:proofErr w:type="gramStart"/>
      <w:r w:rsidRPr="00725A64">
        <w:rPr>
          <w:lang w:val="en-GB"/>
        </w:rPr>
        <w:lastRenderedPageBreak/>
        <w:t xml:space="preserve">Returns the </w:t>
      </w:r>
      <w:r>
        <w:rPr>
          <w:lang w:val="en-GB"/>
        </w:rPr>
        <w:t>(nested) element</w:t>
      </w:r>
      <w:r w:rsidRPr="00725A64">
        <w:rPr>
          <w:lang w:val="en-GB"/>
        </w:rPr>
        <w:t xml:space="preserve"> of the </w:t>
      </w:r>
      <w:r w:rsidR="00A749B6" w:rsidRPr="00A749B6">
        <w:rPr>
          <w:i/>
          <w:lang w:val="en-GB"/>
        </w:rPr>
        <w:t>operand</w:t>
      </w:r>
      <w:r w:rsidRPr="00725A64">
        <w:rPr>
          <w:lang w:val="en-GB"/>
        </w:rPr>
        <w:t xml:space="preserve"> with given name</w:t>
      </w:r>
      <w:r>
        <w:rPr>
          <w:lang w:val="en-GB"/>
        </w:rPr>
        <w:t xml:space="preserve"> </w:t>
      </w:r>
      <w:r w:rsidR="00A749B6" w:rsidRPr="00A749B6">
        <w:rPr>
          <w:i/>
          <w:lang w:val="en-GB"/>
        </w:rPr>
        <w:t>n</w:t>
      </w:r>
      <w:r w:rsidRPr="00725A64">
        <w:rPr>
          <w:lang w:val="en-GB"/>
        </w:rPr>
        <w:t>.</w:t>
      </w:r>
      <w:proofErr w:type="gramEnd"/>
    </w:p>
    <w:p w:rsidR="000B3104" w:rsidRPr="00725A64" w:rsidRDefault="000B3104" w:rsidP="00845E9C">
      <w:pPr>
        <w:pStyle w:val="ListParagraph"/>
        <w:numPr>
          <w:ilvl w:val="0"/>
          <w:numId w:val="11"/>
        </w:numPr>
        <w:rPr>
          <w:b/>
          <w:lang w:val="en-GB"/>
        </w:rPr>
      </w:pPr>
      <w:del w:id="2129" w:author="Holger Eichelberger" w:date="2015-09-15T11:50:00Z">
        <w:r w:rsidRPr="00725A64" w:rsidDel="00D266DF">
          <w:rPr>
            <w:b/>
            <w:lang w:val="en-GB"/>
          </w:rPr>
          <w:delText xml:space="preserve">Attribute </w:delText>
        </w:r>
      </w:del>
      <w:ins w:id="2130" w:author="Holger Eichelberger" w:date="2015-09-15T11:50:00Z">
        <w:r w:rsidR="00D266DF">
          <w:rPr>
            <w:b/>
            <w:lang w:val="en-GB"/>
          </w:rPr>
          <w:t>Annotation</w:t>
        </w:r>
        <w:r w:rsidR="00D266DF" w:rsidRPr="00725A64">
          <w:rPr>
            <w:b/>
            <w:lang w:val="en-GB"/>
          </w:rPr>
          <w:t xml:space="preserve"> </w:t>
        </w:r>
      </w:ins>
      <w:r w:rsidRPr="00725A64">
        <w:rPr>
          <w:b/>
          <w:lang w:val="en-GB"/>
        </w:rPr>
        <w:t xml:space="preserve">getAttribute (String </w:t>
      </w:r>
      <w:r w:rsidR="00917E9F">
        <w:rPr>
          <w:b/>
          <w:lang w:val="en-GB"/>
        </w:rPr>
        <w:t>n</w:t>
      </w:r>
      <w:r w:rsidRPr="00725A64">
        <w:rPr>
          <w:b/>
          <w:lang w:val="en-GB"/>
        </w:rPr>
        <w:t xml:space="preserve">) / </w:t>
      </w:r>
      <w:del w:id="2131" w:author="Holger Eichelberger" w:date="2015-09-15T11:50:00Z">
        <w:r w:rsidR="005670D2" w:rsidRPr="00725A64" w:rsidDel="00D266DF">
          <w:rPr>
            <w:b/>
            <w:lang w:val="en-GB"/>
          </w:rPr>
          <w:delText xml:space="preserve">Attribute </w:delText>
        </w:r>
      </w:del>
      <w:ins w:id="2132" w:author="Holger Eichelberger" w:date="2015-09-15T11:50:00Z">
        <w:r w:rsidR="00D266DF">
          <w:rPr>
            <w:b/>
            <w:lang w:val="en-GB"/>
          </w:rPr>
          <w:t>Annotation</w:t>
        </w:r>
        <w:r w:rsidR="00D266DF" w:rsidRPr="00725A64">
          <w:rPr>
            <w:b/>
            <w:lang w:val="en-GB"/>
          </w:rPr>
          <w:t xml:space="preserve"> </w:t>
        </w:r>
      </w:ins>
      <w:r w:rsidRPr="00725A64">
        <w:rPr>
          <w:b/>
          <w:lang w:val="en-GB"/>
        </w:rPr>
        <w:t xml:space="preserve">attribute (String </w:t>
      </w:r>
      <w:r w:rsidR="00917E9F">
        <w:rPr>
          <w:b/>
          <w:lang w:val="en-GB"/>
        </w:rPr>
        <w:t>n</w:t>
      </w:r>
      <w:r w:rsidRPr="00725A64">
        <w:rPr>
          <w:b/>
          <w:lang w:val="en-GB"/>
        </w:rPr>
        <w:t>)</w:t>
      </w:r>
      <w:ins w:id="2133" w:author="Holger Eichelberger" w:date="2015-09-15T11:31:00Z">
        <w:r w:rsidR="003438B2">
          <w:rPr>
            <w:rStyle w:val="FootnoteReference"/>
            <w:b/>
            <w:lang w:val="en-GB"/>
          </w:rPr>
          <w:footnoteReference w:id="18"/>
        </w:r>
      </w:ins>
    </w:p>
    <w:p w:rsidR="000B3104" w:rsidRPr="00725A64" w:rsidRDefault="000B3104" w:rsidP="000B3104">
      <w:pPr>
        <w:pStyle w:val="ListParagraph"/>
        <w:rPr>
          <w:lang w:val="en-GB"/>
        </w:rPr>
      </w:pPr>
      <w:proofErr w:type="gramStart"/>
      <w:r w:rsidRPr="00725A64">
        <w:rPr>
          <w:lang w:val="en-GB"/>
        </w:rPr>
        <w:t xml:space="preserve">Returns the </w:t>
      </w:r>
      <w:del w:id="2136" w:author="Holger Eichelberger" w:date="2015-09-15T11:50:00Z">
        <w:r w:rsidRPr="00725A64" w:rsidDel="00D266DF">
          <w:rPr>
            <w:lang w:val="en-GB"/>
          </w:rPr>
          <w:delText xml:space="preserve">attribute </w:delText>
        </w:r>
      </w:del>
      <w:ins w:id="2137" w:author="Holger Eichelberger" w:date="2015-09-15T11:50:00Z">
        <w:r w:rsidR="00D266DF">
          <w:rPr>
            <w:lang w:val="en-GB"/>
          </w:rPr>
          <w:t>annotation</w:t>
        </w:r>
        <w:r w:rsidR="00D266DF" w:rsidRPr="00725A64">
          <w:rPr>
            <w:lang w:val="en-GB"/>
          </w:rPr>
          <w:t xml:space="preserve"> </w:t>
        </w:r>
      </w:ins>
      <w:r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with given name</w:t>
      </w:r>
      <w:r w:rsidR="00917E9F">
        <w:rPr>
          <w:lang w:val="en-GB"/>
        </w:rPr>
        <w:t xml:space="preserve"> </w:t>
      </w:r>
      <w:r w:rsidR="00F74CAD" w:rsidRPr="00F74CAD">
        <w:rPr>
          <w:i/>
          <w:lang w:val="en-GB"/>
        </w:rPr>
        <w:t>n</w:t>
      </w:r>
      <w:r w:rsidRPr="00725A64">
        <w:rPr>
          <w:lang w:val="en-GB"/>
        </w:rPr>
        <w:t>.</w:t>
      </w:r>
      <w:proofErr w:type="gramEnd"/>
    </w:p>
    <w:p w:rsidR="007822E5" w:rsidRPr="00725A64" w:rsidRDefault="00D266DF" w:rsidP="007822E5">
      <w:pPr>
        <w:pStyle w:val="ListParagraph"/>
        <w:numPr>
          <w:ilvl w:val="0"/>
          <w:numId w:val="11"/>
        </w:numPr>
        <w:rPr>
          <w:ins w:id="2138" w:author="Holger Eichelberger" w:date="2015-09-15T11:24:00Z"/>
          <w:b/>
          <w:lang w:val="en-GB"/>
        </w:rPr>
      </w:pPr>
      <w:ins w:id="2139" w:author="Holger Eichelberger" w:date="2015-09-15T11:50:00Z">
        <w:r>
          <w:rPr>
            <w:b/>
            <w:lang w:val="en-GB"/>
          </w:rPr>
          <w:t>Annotation</w:t>
        </w:r>
      </w:ins>
      <w:ins w:id="2140" w:author="Holger Eichelberger" w:date="2015-09-15T11:24:00Z">
        <w:r w:rsidR="007822E5" w:rsidRPr="00725A64">
          <w:rPr>
            <w:b/>
            <w:lang w:val="en-GB"/>
          </w:rPr>
          <w:t xml:space="preserve"> get</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 xml:space="preserve">) / </w:t>
        </w:r>
      </w:ins>
      <w:ins w:id="2141" w:author="Holger Eichelberger" w:date="2015-09-15T11:50:00Z">
        <w:r>
          <w:rPr>
            <w:b/>
            <w:lang w:val="en-GB"/>
          </w:rPr>
          <w:t>Annotation</w:t>
        </w:r>
      </w:ins>
      <w:ins w:id="2142" w:author="Holger Eichelberger" w:date="2015-09-15T11:24:00Z">
        <w:r w:rsidR="007822E5" w:rsidRPr="00725A64">
          <w:rPr>
            <w:b/>
            <w:lang w:val="en-GB"/>
          </w:rPr>
          <w:t xml:space="preserve"> </w:t>
        </w:r>
        <w:r w:rsidR="007822E5">
          <w:rPr>
            <w:b/>
            <w:lang w:val="en-GB"/>
          </w:rPr>
          <w:t>annotation</w:t>
        </w:r>
        <w:r w:rsidR="007822E5" w:rsidRPr="00725A64">
          <w:rPr>
            <w:b/>
            <w:lang w:val="en-GB"/>
          </w:rPr>
          <w:t xml:space="preserve"> (String </w:t>
        </w:r>
        <w:r w:rsidR="007822E5">
          <w:rPr>
            <w:b/>
            <w:lang w:val="en-GB"/>
          </w:rPr>
          <w:t>n</w:t>
        </w:r>
        <w:r w:rsidR="007822E5" w:rsidRPr="00725A64">
          <w:rPr>
            <w:b/>
            <w:lang w:val="en-GB"/>
          </w:rPr>
          <w:t>)</w:t>
        </w:r>
      </w:ins>
    </w:p>
    <w:p w:rsidR="007822E5" w:rsidRPr="00725A64" w:rsidRDefault="007822E5" w:rsidP="007822E5">
      <w:pPr>
        <w:pStyle w:val="ListParagraph"/>
        <w:rPr>
          <w:ins w:id="2143" w:author="Holger Eichelberger" w:date="2015-09-15T11:24:00Z"/>
          <w:lang w:val="en-GB"/>
        </w:rPr>
      </w:pPr>
      <w:proofErr w:type="gramStart"/>
      <w:ins w:id="2144" w:author="Holger Eichelberger" w:date="2015-09-15T11:24:00Z">
        <w:r w:rsidRPr="00725A64">
          <w:rPr>
            <w:lang w:val="en-GB"/>
          </w:rPr>
          <w:t xml:space="preserve">Returns the </w:t>
        </w:r>
      </w:ins>
      <w:ins w:id="2145" w:author="Holger Eichelberger" w:date="2015-09-15T11:50:00Z">
        <w:r w:rsidR="00D266DF">
          <w:rPr>
            <w:lang w:val="en-GB"/>
          </w:rPr>
          <w:t>annotation</w:t>
        </w:r>
      </w:ins>
      <w:ins w:id="2146" w:author="Holger Eichelberger" w:date="2015-09-15T11:24:00Z">
        <w:r w:rsidRPr="00725A64">
          <w:rPr>
            <w:lang w:val="en-GB"/>
          </w:rPr>
          <w:t xml:space="preserve"> of the </w:t>
        </w:r>
        <w:r w:rsidRPr="00725A64">
          <w:rPr>
            <w:i/>
            <w:lang w:val="en-GB"/>
          </w:rPr>
          <w:t>operand</w:t>
        </w:r>
        <w:r w:rsidRPr="00725A64">
          <w:rPr>
            <w:lang w:val="en-GB"/>
          </w:rPr>
          <w:t xml:space="preserve"> with given name</w:t>
        </w:r>
        <w:r>
          <w:rPr>
            <w:lang w:val="en-GB"/>
          </w:rPr>
          <w:t xml:space="preserve"> </w:t>
        </w:r>
        <w:r w:rsidRPr="00F74CAD">
          <w:rPr>
            <w:i/>
            <w:lang w:val="en-GB"/>
          </w:rPr>
          <w:t>n</w:t>
        </w:r>
        <w:r w:rsidRPr="00725A64">
          <w:rPr>
            <w:lang w:val="en-GB"/>
          </w:rPr>
          <w:t>.</w:t>
        </w:r>
        <w:proofErr w:type="gramEnd"/>
      </w:ins>
    </w:p>
    <w:p w:rsidR="002A64A6" w:rsidRDefault="002A64A6" w:rsidP="00845E9C">
      <w:pPr>
        <w:pStyle w:val="ListParagraph"/>
        <w:numPr>
          <w:ilvl w:val="0"/>
          <w:numId w:val="11"/>
        </w:numPr>
        <w:rPr>
          <w:b/>
          <w:lang w:val="en-GB"/>
        </w:rPr>
      </w:pPr>
      <w:r>
        <w:rPr>
          <w:b/>
          <w:lang w:val="en-GB"/>
        </w:rPr>
        <w:t>Boolean isNull()</w:t>
      </w:r>
    </w:p>
    <w:p w:rsidR="004011F9" w:rsidRDefault="002A64A6" w:rsidP="00AA153B">
      <w:pPr>
        <w:pStyle w:val="ListParagraph"/>
        <w:rPr>
          <w:lang w:val="en-GB"/>
        </w:rPr>
      </w:pPr>
      <w:r w:rsidRPr="00725A64">
        <w:rPr>
          <w:lang w:val="en-GB"/>
        </w:rPr>
        <w:t xml:space="preserve">Returns </w:t>
      </w:r>
      <w:r>
        <w:rPr>
          <w:lang w:val="en-GB"/>
        </w:rPr>
        <w:t xml:space="preserve">whether the value </w:t>
      </w:r>
      <w:r w:rsidRPr="00725A64">
        <w:rPr>
          <w:lang w:val="en-GB"/>
        </w:rPr>
        <w:t xml:space="preserve">of the </w:t>
      </w:r>
      <w:r w:rsidRPr="00725A64">
        <w:rPr>
          <w:i/>
          <w:lang w:val="en-GB"/>
        </w:rPr>
        <w:t>operand</w:t>
      </w:r>
      <w:r w:rsidR="00A749B6" w:rsidRPr="00A749B6">
        <w:rPr>
          <w:lang w:val="en-GB"/>
        </w:rPr>
        <w:t xml:space="preserve"> is null</w:t>
      </w:r>
      <w:r>
        <w:rPr>
          <w:lang w:val="en-GB"/>
        </w:rPr>
        <w:t xml:space="preserve"> (in the sense of IVML, see Section </w:t>
      </w:r>
      <w:r w:rsidR="00FF39BE">
        <w:rPr>
          <w:lang w:val="en-GB"/>
        </w:rPr>
        <w:fldChar w:fldCharType="begin"/>
      </w:r>
      <w:r>
        <w:rPr>
          <w:lang w:val="en-GB"/>
        </w:rPr>
        <w:instrText xml:space="preserve"> REF _Ref388974151 \r \h </w:instrText>
      </w:r>
      <w:r w:rsidR="00FF39BE">
        <w:rPr>
          <w:lang w:val="en-GB"/>
        </w:rPr>
      </w:r>
      <w:r w:rsidR="00FF39BE">
        <w:rPr>
          <w:lang w:val="en-GB"/>
        </w:rPr>
        <w:fldChar w:fldCharType="separate"/>
      </w:r>
      <w:r w:rsidR="00AA153B">
        <w:rPr>
          <w:lang w:val="en-GB"/>
        </w:rPr>
        <w:t>3.3.9</w:t>
      </w:r>
      <w:r w:rsidR="00FF39BE">
        <w:rPr>
          <w:lang w:val="en-GB"/>
        </w:rPr>
        <w:fldChar w:fldCharType="end"/>
      </w:r>
      <w:r>
        <w:rPr>
          <w:lang w:val="en-GB"/>
        </w:rPr>
        <w:t>)</w:t>
      </w:r>
      <w:r w:rsidRPr="00725A64">
        <w:rPr>
          <w:lang w:val="en-GB"/>
        </w:rPr>
        <w:t>.</w:t>
      </w:r>
    </w:p>
    <w:p w:rsidR="005670D2" w:rsidRPr="00725A64" w:rsidRDefault="005670D2" w:rsidP="00845E9C">
      <w:pPr>
        <w:pStyle w:val="ListParagraph"/>
        <w:numPr>
          <w:ilvl w:val="0"/>
          <w:numId w:val="11"/>
        </w:numPr>
        <w:rPr>
          <w:b/>
          <w:lang w:val="en-GB"/>
        </w:rPr>
      </w:pPr>
      <w:r w:rsidRPr="00725A64">
        <w:rPr>
          <w:b/>
          <w:lang w:val="en-GB"/>
        </w:rPr>
        <w:t>Any getValue () / Any value ()</w:t>
      </w:r>
    </w:p>
    <w:p w:rsidR="000B3104" w:rsidRPr="00725A64" w:rsidRDefault="00A56768" w:rsidP="009942F1">
      <w:pPr>
        <w:pStyle w:val="ListParagraph"/>
        <w:rPr>
          <w:lang w:val="en-GB"/>
        </w:rPr>
      </w:pPr>
      <w:proofErr w:type="gramStart"/>
      <w:r w:rsidRPr="00725A64">
        <w:rPr>
          <w:lang w:val="en-GB"/>
        </w:rPr>
        <w:t>Returns the (untyped) configuration value</w:t>
      </w:r>
      <w:r w:rsidR="009037DA" w:rsidRPr="00725A64">
        <w:rPr>
          <w:lang w:val="en-GB"/>
        </w:rPr>
        <w:t xml:space="preserve"> of the </w:t>
      </w:r>
      <w:r w:rsidR="009037DA" w:rsidRPr="00725A64">
        <w:rPr>
          <w:i/>
          <w:lang w:val="en-GB"/>
        </w:rPr>
        <w:t>operand</w:t>
      </w:r>
      <w:r w:rsidRPr="00725A64">
        <w:rPr>
          <w:lang w:val="en-GB"/>
        </w:rPr>
        <w:t>.</w:t>
      </w:r>
      <w:proofErr w:type="gramEnd"/>
    </w:p>
    <w:p w:rsidR="0055604C" w:rsidRPr="00725A64" w:rsidRDefault="0055604C" w:rsidP="00845E9C">
      <w:pPr>
        <w:pStyle w:val="ListParagraph"/>
        <w:numPr>
          <w:ilvl w:val="0"/>
          <w:numId w:val="11"/>
        </w:numPr>
        <w:rPr>
          <w:b/>
          <w:lang w:val="en-GB"/>
        </w:rPr>
      </w:pPr>
      <w:r w:rsidRPr="00725A64">
        <w:rPr>
          <w:b/>
          <w:lang w:val="en-GB"/>
        </w:rPr>
        <w:t>String getStringValue () / String stringValue ()</w:t>
      </w:r>
    </w:p>
    <w:p w:rsidR="0055604C" w:rsidRPr="00725A64" w:rsidRDefault="0055604C" w:rsidP="0055604C">
      <w:pPr>
        <w:pStyle w:val="ListParagraph"/>
        <w:rPr>
          <w:lang w:val="en-GB"/>
        </w:rPr>
      </w:pPr>
      <w:proofErr w:type="gramStart"/>
      <w:r w:rsidRPr="00725A64">
        <w:rPr>
          <w:lang w:val="en-GB"/>
        </w:rPr>
        <w:t xml:space="preserve">Returns the configuration </w:t>
      </w:r>
      <w:r w:rsidR="009037DA" w:rsidRPr="00725A64">
        <w:rPr>
          <w:lang w:val="en-GB"/>
        </w:rPr>
        <w:t xml:space="preserve">value of the </w:t>
      </w:r>
      <w:r w:rsidR="009037DA" w:rsidRPr="00725A64">
        <w:rPr>
          <w:i/>
          <w:lang w:val="en-GB"/>
        </w:rPr>
        <w:t>operand</w:t>
      </w:r>
      <w:r w:rsidRPr="00725A64">
        <w:rPr>
          <w:lang w:val="en-GB"/>
        </w:rPr>
        <w:t xml:space="preserve"> as a </w:t>
      </w:r>
      <w:r w:rsidR="00F74CAD" w:rsidRPr="00F74CAD">
        <w:rPr>
          <w:rFonts w:ascii="Courier New" w:hAnsi="Courier New" w:cs="Courier New"/>
          <w:sz w:val="22"/>
          <w:szCs w:val="22"/>
          <w:lang w:val="en-GB"/>
        </w:rPr>
        <w:t>String</w:t>
      </w:r>
      <w:r w:rsidR="00C0325F">
        <w:rPr>
          <w:lang w:val="en-GB"/>
        </w:rPr>
        <w:t xml:space="preserve"> in case that the underlying IVML decision variable is of type </w:t>
      </w:r>
      <w:r w:rsidR="00F74CAD" w:rsidRPr="00F74CAD">
        <w:rPr>
          <w:rFonts w:ascii="Courier New" w:hAnsi="Courier New" w:cs="Courier New"/>
          <w:sz w:val="22"/>
          <w:szCs w:val="22"/>
          <w:lang w:val="en-GB"/>
        </w:rPr>
        <w:t>String</w:t>
      </w:r>
      <w:r w:rsidR="00C0325F">
        <w:rPr>
          <w:lang w:val="en-GB"/>
        </w:rPr>
        <w:t xml:space="preserve"> or the </w:t>
      </w:r>
      <w:r w:rsidR="00F74CAD" w:rsidRPr="00F74CAD">
        <w:rPr>
          <w:rFonts w:ascii="Courier New" w:hAnsi="Courier New" w:cs="Courier New"/>
          <w:sz w:val="22"/>
          <w:szCs w:val="22"/>
          <w:lang w:val="en-GB"/>
        </w:rPr>
        <w:t>String</w:t>
      </w:r>
      <w:r w:rsidR="00C0325F">
        <w:rPr>
          <w:lang w:val="en-GB"/>
        </w:rPr>
        <w:t xml:space="preserve"> representation of the value in any other case</w:t>
      </w:r>
      <w:r w:rsidRPr="00725A64">
        <w:rPr>
          <w:lang w:val="en-GB"/>
        </w:rPr>
        <w:t>.</w:t>
      </w:r>
      <w:proofErr w:type="gramEnd"/>
      <w:r w:rsidRPr="00725A64">
        <w:rPr>
          <w:lang w:val="en-GB"/>
        </w:rPr>
        <w:t xml:space="preserve"> </w:t>
      </w:r>
    </w:p>
    <w:p w:rsidR="0055604C" w:rsidRPr="00725A64" w:rsidRDefault="0055604C" w:rsidP="00845E9C">
      <w:pPr>
        <w:pStyle w:val="ListParagraph"/>
        <w:numPr>
          <w:ilvl w:val="0"/>
          <w:numId w:val="11"/>
        </w:numPr>
        <w:rPr>
          <w:b/>
          <w:lang w:val="en-GB"/>
        </w:rPr>
      </w:pPr>
      <w:r w:rsidRPr="00725A64">
        <w:rPr>
          <w:b/>
          <w:lang w:val="en-GB"/>
        </w:rPr>
        <w:t>Boolean getBooleanValue () / Boolean booleanValue ()</w:t>
      </w:r>
    </w:p>
    <w:p w:rsidR="0055604C" w:rsidRPr="00725A64" w:rsidRDefault="0055604C" w:rsidP="0055604C">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Boolean</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Boolean</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Integer getIntegerValue () / Integer integerValue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Integer</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Integer</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Real getRealValue () / Real realValue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 </w:t>
      </w:r>
      <w:r w:rsidR="00F74CAD" w:rsidRPr="00F74CAD">
        <w:rPr>
          <w:rFonts w:ascii="Courier New" w:hAnsi="Courier New" w:cs="Courier New"/>
          <w:sz w:val="22"/>
          <w:szCs w:val="22"/>
          <w:lang w:val="en-GB"/>
        </w:rPr>
        <w:t>Real</w:t>
      </w:r>
      <w:r w:rsidR="00C0325F">
        <w:rPr>
          <w:lang w:val="en-GB"/>
        </w:rPr>
        <w:t xml:space="preserve">, but is undefined if the underlying IVML decision variable is not of type </w:t>
      </w:r>
      <w:r w:rsidR="00C0325F">
        <w:rPr>
          <w:rFonts w:ascii="Courier New" w:hAnsi="Courier New" w:cs="Courier New"/>
          <w:sz w:val="22"/>
          <w:szCs w:val="22"/>
          <w:lang w:val="en-GB"/>
        </w:rPr>
        <w:t>Real</w:t>
      </w:r>
      <w:r w:rsidRPr="00725A64">
        <w:rPr>
          <w:lang w:val="en-GB"/>
        </w:rPr>
        <w:t xml:space="preserve">. </w:t>
      </w:r>
    </w:p>
    <w:p w:rsidR="004C3A25" w:rsidRPr="00725A64" w:rsidRDefault="004C3A25" w:rsidP="00845E9C">
      <w:pPr>
        <w:pStyle w:val="ListParagraph"/>
        <w:numPr>
          <w:ilvl w:val="0"/>
          <w:numId w:val="11"/>
        </w:numPr>
        <w:rPr>
          <w:b/>
          <w:lang w:val="en-GB"/>
        </w:rPr>
      </w:pPr>
      <w:r w:rsidRPr="00725A64">
        <w:rPr>
          <w:b/>
          <w:lang w:val="en-GB"/>
        </w:rPr>
        <w:t>EnumValue getEnumValue () / Enum enumValue ()</w:t>
      </w:r>
    </w:p>
    <w:p w:rsidR="004C3A25" w:rsidRPr="00725A64" w:rsidRDefault="004C3A25" w:rsidP="004C3A25">
      <w:pPr>
        <w:pStyle w:val="ListParagraph"/>
        <w:rPr>
          <w:lang w:val="en-GB"/>
        </w:rPr>
      </w:pPr>
      <w:r w:rsidRPr="00725A64">
        <w:rPr>
          <w:lang w:val="en-GB"/>
        </w:rPr>
        <w:t xml:space="preserve">Returns the configuration value </w:t>
      </w:r>
      <w:r w:rsidR="009037DA" w:rsidRPr="00725A64">
        <w:rPr>
          <w:lang w:val="en-GB"/>
        </w:rPr>
        <w:t xml:space="preserve">of the </w:t>
      </w:r>
      <w:r w:rsidR="009037DA" w:rsidRPr="00725A64">
        <w:rPr>
          <w:i/>
          <w:lang w:val="en-GB"/>
        </w:rPr>
        <w:t>operand</w:t>
      </w:r>
      <w:r w:rsidR="009037DA" w:rsidRPr="00725A64">
        <w:rPr>
          <w:lang w:val="en-GB"/>
        </w:rPr>
        <w:t xml:space="preserve"> </w:t>
      </w:r>
      <w:r w:rsidRPr="00725A64">
        <w:rPr>
          <w:lang w:val="en-GB"/>
        </w:rPr>
        <w:t xml:space="preserve">as an </w:t>
      </w:r>
      <w:r w:rsidR="00F74CAD" w:rsidRPr="00F74CAD">
        <w:rPr>
          <w:rFonts w:ascii="Courier New" w:hAnsi="Courier New" w:cs="Courier New"/>
          <w:sz w:val="22"/>
          <w:szCs w:val="22"/>
          <w:lang w:val="en-GB"/>
        </w:rPr>
        <w:t>EnumValue</w:t>
      </w:r>
      <w:r w:rsidR="00C0325F">
        <w:rPr>
          <w:lang w:val="en-GB"/>
        </w:rPr>
        <w:t xml:space="preserve">, but is undefined if the underlying IVML decision variable is not of type </w:t>
      </w:r>
      <w:r w:rsidR="00F74CAD" w:rsidRPr="00F74CAD">
        <w:rPr>
          <w:rFonts w:ascii="Courier New" w:hAnsi="Courier New" w:cs="Courier New"/>
          <w:sz w:val="22"/>
          <w:szCs w:val="22"/>
          <w:lang w:val="en-GB"/>
        </w:rPr>
        <w:t>Enum</w:t>
      </w:r>
      <w:r w:rsidRPr="00725A64">
        <w:rPr>
          <w:lang w:val="en-GB"/>
        </w:rPr>
        <w:t xml:space="preserve">. </w:t>
      </w:r>
    </w:p>
    <w:p w:rsidR="00A10763" w:rsidRPr="00725A64" w:rsidRDefault="000600CB" w:rsidP="000600CB">
      <w:pPr>
        <w:rPr>
          <w:lang w:val="en-GB"/>
        </w:rPr>
      </w:pPr>
      <w:r w:rsidRPr="00725A64">
        <w:rPr>
          <w:lang w:val="en-GB"/>
        </w:rPr>
        <w:t xml:space="preserve">An </w:t>
      </w:r>
      <w:r w:rsidRPr="00725A64">
        <w:rPr>
          <w:rFonts w:ascii="Courier New" w:hAnsi="Courier New" w:cs="Courier New"/>
          <w:sz w:val="22"/>
          <w:szCs w:val="22"/>
          <w:lang w:val="en-GB"/>
        </w:rPr>
        <w:t>IvmlElement</w:t>
      </w:r>
      <w:r w:rsidRPr="00725A64">
        <w:rPr>
          <w:lang w:val="en-GB"/>
        </w:rPr>
        <w:t xml:space="preserve"> can automatically be converted to a </w:t>
      </w:r>
      <w:r w:rsidRPr="00725A64">
        <w:rPr>
          <w:rFonts w:ascii="Courier New" w:hAnsi="Courier New" w:cs="Courier New"/>
          <w:sz w:val="22"/>
          <w:szCs w:val="22"/>
          <w:lang w:val="en-GB"/>
        </w:rPr>
        <w:t>String</w:t>
      </w:r>
      <w:r w:rsidRPr="00725A64">
        <w:rPr>
          <w:lang w:val="en-GB"/>
        </w:rPr>
        <w:t xml:space="preserve"> containing the name of the </w:t>
      </w:r>
      <w:r w:rsidRPr="00725A64">
        <w:rPr>
          <w:rFonts w:ascii="Courier New" w:hAnsi="Courier New" w:cs="Courier New"/>
          <w:sz w:val="22"/>
          <w:szCs w:val="22"/>
          <w:lang w:val="en-GB"/>
        </w:rPr>
        <w:t>IvmlElement</w:t>
      </w:r>
      <w:r w:rsidRPr="00725A64">
        <w:rPr>
          <w:lang w:val="en-GB"/>
        </w:rPr>
        <w:t>.</w:t>
      </w:r>
    </w:p>
    <w:p w:rsidR="00E42AA1" w:rsidRPr="00725A64" w:rsidRDefault="00E42AA1" w:rsidP="00EA17BB">
      <w:pPr>
        <w:pStyle w:val="Heading3"/>
        <w:numPr>
          <w:ilvl w:val="3"/>
          <w:numId w:val="1"/>
        </w:numPr>
        <w:tabs>
          <w:tab w:val="left" w:pos="1078"/>
        </w:tabs>
        <w:ind w:left="0" w:firstLine="0"/>
        <w:rPr>
          <w:lang w:val="en-GB"/>
        </w:rPr>
      </w:pPr>
      <w:bookmarkStart w:id="2147" w:name="_Toc430078928"/>
      <w:r w:rsidRPr="00725A64">
        <w:rPr>
          <w:lang w:val="en-GB"/>
        </w:rPr>
        <w:t>EnumValue</w:t>
      </w:r>
      <w:bookmarkEnd w:id="2147"/>
    </w:p>
    <w:p w:rsidR="00174734" w:rsidRDefault="00220467" w:rsidP="00E42AA1">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42AA1" w:rsidRPr="00725A64">
        <w:rPr>
          <w:lang w:val="en-GB"/>
        </w:rPr>
        <w:t xml:space="preserve">epresents an IVML enumeration value. </w:t>
      </w:r>
      <w:r w:rsidR="00174734">
        <w:rPr>
          <w:lang w:val="en-GB"/>
        </w:rPr>
        <w:t>However, it redefines some of the inherited operations as follows</w:t>
      </w:r>
    </w:p>
    <w:p w:rsidR="00174734" w:rsidRPr="00725A64" w:rsidRDefault="00FA1DAA" w:rsidP="00174734">
      <w:pPr>
        <w:pStyle w:val="ListParagraph"/>
        <w:numPr>
          <w:ilvl w:val="0"/>
          <w:numId w:val="11"/>
        </w:numPr>
        <w:rPr>
          <w:b/>
          <w:lang w:val="en-GB"/>
        </w:rPr>
      </w:pPr>
      <w:r>
        <w:rPr>
          <w:b/>
          <w:lang w:val="en-GB"/>
        </w:rPr>
        <w:t>Any getValue () / Any</w:t>
      </w:r>
      <w:r w:rsidR="00174734" w:rsidRPr="00725A64">
        <w:rPr>
          <w:b/>
          <w:lang w:val="en-GB"/>
        </w:rPr>
        <w:t xml:space="preserve"> value ()</w:t>
      </w:r>
    </w:p>
    <w:p w:rsidR="00174734" w:rsidRPr="00725A64" w:rsidRDefault="00174734" w:rsidP="00174734">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Pr="00725A64" w:rsidRDefault="00174734" w:rsidP="00174734">
      <w:pPr>
        <w:pStyle w:val="ListParagraph"/>
        <w:numPr>
          <w:ilvl w:val="0"/>
          <w:numId w:val="11"/>
        </w:numPr>
        <w:rPr>
          <w:b/>
          <w:lang w:val="en-GB"/>
        </w:rPr>
      </w:pPr>
      <w:r w:rsidRPr="00725A64">
        <w:rPr>
          <w:b/>
          <w:lang w:val="en-GB"/>
        </w:rPr>
        <w:t>String getStringValue () / String stringValue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name of the underlying IVML enum literal of the </w:t>
      </w:r>
      <w:r w:rsidR="00A749B6" w:rsidRPr="00A749B6">
        <w:rPr>
          <w:i/>
          <w:lang w:val="en-GB"/>
        </w:rPr>
        <w:t>operand</w:t>
      </w:r>
      <w:r>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Integer getIntegerValue () / Integer integerValue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174734" w:rsidRPr="00725A64" w:rsidRDefault="00174734" w:rsidP="00174734">
      <w:pPr>
        <w:pStyle w:val="ListParagraph"/>
        <w:numPr>
          <w:ilvl w:val="0"/>
          <w:numId w:val="11"/>
        </w:numPr>
        <w:rPr>
          <w:b/>
          <w:lang w:val="en-GB"/>
        </w:rPr>
      </w:pPr>
      <w:r w:rsidRPr="00725A64">
        <w:rPr>
          <w:b/>
          <w:lang w:val="en-GB"/>
        </w:rPr>
        <w:t>Real getRealValue () / Real realValue ()</w:t>
      </w:r>
    </w:p>
    <w:p w:rsidR="00174734" w:rsidRPr="00725A64" w:rsidRDefault="00174734" w:rsidP="00174734">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 xml:space="preserve"> as a </w:t>
      </w:r>
      <w:r w:rsidRPr="00F74CAD">
        <w:rPr>
          <w:rFonts w:ascii="Courier New" w:hAnsi="Courier New" w:cs="Courier New"/>
          <w:sz w:val="22"/>
          <w:szCs w:val="22"/>
          <w:lang w:val="en-GB"/>
        </w:rPr>
        <w:t>Real</w:t>
      </w:r>
      <w:r w:rsidRPr="00725A64">
        <w:rPr>
          <w:lang w:val="en-GB"/>
        </w:rPr>
        <w:t>.</w:t>
      </w:r>
      <w:proofErr w:type="gramEnd"/>
      <w:r w:rsidRPr="00725A64">
        <w:rPr>
          <w:lang w:val="en-GB"/>
        </w:rPr>
        <w:t xml:space="preserve"> </w:t>
      </w:r>
    </w:p>
    <w:p w:rsidR="00174734" w:rsidRDefault="00174734" w:rsidP="00174734">
      <w:pPr>
        <w:pStyle w:val="ListParagraph"/>
        <w:numPr>
          <w:ilvl w:val="0"/>
          <w:numId w:val="11"/>
        </w:numPr>
        <w:rPr>
          <w:b/>
          <w:lang w:val="en-GB"/>
        </w:rPr>
      </w:pPr>
      <w:r w:rsidRPr="00725A64">
        <w:rPr>
          <w:b/>
          <w:lang w:val="en-GB"/>
        </w:rPr>
        <w:t>EnumValue getEnumValue () / Enum enumValue ()</w:t>
      </w:r>
    </w:p>
    <w:p w:rsidR="00A749B6" w:rsidRDefault="00174734" w:rsidP="00A749B6">
      <w:pPr>
        <w:pStyle w:val="ListParagraph"/>
        <w:rPr>
          <w:lang w:val="en-GB"/>
        </w:rPr>
      </w:pPr>
      <w:r w:rsidRPr="00725A64">
        <w:rPr>
          <w:lang w:val="en-GB"/>
        </w:rPr>
        <w:t xml:space="preserve">Returns the </w:t>
      </w:r>
      <w:r>
        <w:rPr>
          <w:lang w:val="en-GB"/>
        </w:rPr>
        <w:t xml:space="preserve">enum value itself, i.e., </w:t>
      </w:r>
      <w:r w:rsidRPr="00725A64">
        <w:rPr>
          <w:i/>
          <w:lang w:val="en-GB"/>
        </w:rPr>
        <w:t>operand</w:t>
      </w:r>
      <w:r w:rsidRPr="00725A64">
        <w:rPr>
          <w:lang w:val="en-GB"/>
        </w:rPr>
        <w:t>.</w:t>
      </w:r>
    </w:p>
    <w:p w:rsidR="00174734" w:rsidRDefault="00174734" w:rsidP="00E42AA1">
      <w:pPr>
        <w:rPr>
          <w:lang w:val="en-GB"/>
        </w:rPr>
      </w:pPr>
      <w:r>
        <w:rPr>
          <w:lang w:val="en-GB"/>
        </w:rPr>
        <w:lastRenderedPageBreak/>
        <w:t xml:space="preserve">Due to missing semantics, the operations </w:t>
      </w:r>
      <w:r w:rsidRPr="00725A64">
        <w:rPr>
          <w:b/>
          <w:lang w:val="en-GB"/>
        </w:rPr>
        <w:t>getBooleanValue () / Boolean booleanValue ()</w:t>
      </w:r>
      <w:r>
        <w:rPr>
          <w:b/>
          <w:lang w:val="en-GB"/>
        </w:rPr>
        <w:t xml:space="preserve"> </w:t>
      </w:r>
      <w:r>
        <w:rPr>
          <w:lang w:val="en-GB"/>
        </w:rPr>
        <w:t>are</w:t>
      </w:r>
      <w:r w:rsidR="00A749B6" w:rsidRPr="00A749B6">
        <w:rPr>
          <w:lang w:val="en-GB"/>
        </w:rPr>
        <w:t xml:space="preserve"> not available on</w:t>
      </w:r>
      <w:r>
        <w:rPr>
          <w:b/>
          <w:lang w:val="en-GB"/>
        </w:rPr>
        <w:t xml:space="preserve"> </w:t>
      </w:r>
      <w:r w:rsidR="00A749B6" w:rsidRPr="00A749B6">
        <w:rPr>
          <w:rFonts w:ascii="Courier New" w:hAnsi="Courier New" w:cs="Courier New"/>
          <w:sz w:val="22"/>
          <w:szCs w:val="22"/>
          <w:lang w:val="en-GB"/>
        </w:rPr>
        <w:t>EnumValue</w:t>
      </w:r>
      <w:r w:rsidR="00A749B6" w:rsidRPr="00A749B6">
        <w:rPr>
          <w:lang w:val="en-GB"/>
        </w:rPr>
        <w:t>.</w:t>
      </w:r>
      <w:r>
        <w:rPr>
          <w:b/>
          <w:lang w:val="en-GB"/>
        </w:rPr>
        <w:t xml:space="preserve"> </w:t>
      </w:r>
      <w:r w:rsidR="00A749B6" w:rsidRPr="00A749B6">
        <w:rPr>
          <w:lang w:val="en-GB"/>
        </w:rPr>
        <w:t>Further,</w:t>
      </w:r>
      <w:r>
        <w:rPr>
          <w:b/>
          <w:lang w:val="en-GB"/>
        </w:rPr>
        <w:t xml:space="preserve"> </w:t>
      </w:r>
      <w:r w:rsidRPr="00174734">
        <w:rPr>
          <w:rFonts w:ascii="Courier New" w:hAnsi="Courier New" w:cs="Courier New"/>
          <w:sz w:val="22"/>
          <w:szCs w:val="22"/>
          <w:lang w:val="en-GB"/>
        </w:rPr>
        <w:t>EnumValue</w:t>
      </w:r>
      <w:r w:rsidR="00A749B6" w:rsidRPr="00A749B6">
        <w:rPr>
          <w:rFonts w:asciiTheme="majorHAnsi" w:hAnsiTheme="majorHAnsi" w:cs="Arial"/>
          <w:sz w:val="22"/>
          <w:szCs w:val="22"/>
          <w:lang w:val="en-GB"/>
        </w:rPr>
        <w:t xml:space="preserve"> defines the following operations:</w:t>
      </w:r>
    </w:p>
    <w:p w:rsidR="00174734" w:rsidRDefault="00174734" w:rsidP="00174734">
      <w:pPr>
        <w:pStyle w:val="ListParagraph"/>
        <w:numPr>
          <w:ilvl w:val="0"/>
          <w:numId w:val="11"/>
        </w:numPr>
        <w:rPr>
          <w:b/>
          <w:lang w:val="en-GB"/>
        </w:rPr>
      </w:pPr>
      <w:r>
        <w:rPr>
          <w:b/>
          <w:lang w:val="en-GB"/>
        </w:rPr>
        <w:t>Integer</w:t>
      </w:r>
      <w:r w:rsidRPr="00725A64">
        <w:rPr>
          <w:b/>
          <w:lang w:val="en-GB"/>
        </w:rPr>
        <w:t xml:space="preserve"> get</w:t>
      </w:r>
      <w:r>
        <w:rPr>
          <w:b/>
          <w:lang w:val="en-GB"/>
        </w:rPr>
        <w:t>Ordinal</w:t>
      </w:r>
      <w:r w:rsidRPr="00725A64">
        <w:rPr>
          <w:b/>
          <w:lang w:val="en-GB"/>
        </w:rPr>
        <w:t xml:space="preserve"> () / </w:t>
      </w:r>
      <w:r>
        <w:rPr>
          <w:b/>
          <w:lang w:val="en-GB"/>
        </w:rPr>
        <w:t>Integer</w:t>
      </w:r>
      <w:r w:rsidRPr="00725A64">
        <w:rPr>
          <w:b/>
          <w:lang w:val="en-GB"/>
        </w:rPr>
        <w:t xml:space="preserve"> </w:t>
      </w:r>
      <w:r>
        <w:rPr>
          <w:b/>
          <w:lang w:val="en-GB"/>
        </w:rPr>
        <w:t>ordinal</w:t>
      </w:r>
      <w:r w:rsidRPr="00725A64">
        <w:rPr>
          <w:b/>
          <w:lang w:val="en-GB"/>
        </w:rPr>
        <w:t xml:space="preserve"> ()</w:t>
      </w:r>
    </w:p>
    <w:p w:rsidR="00A749B6" w:rsidRDefault="00174734" w:rsidP="00A749B6">
      <w:pPr>
        <w:pStyle w:val="ListParagraph"/>
        <w:rPr>
          <w:lang w:val="en-GB"/>
        </w:rPr>
      </w:pPr>
      <w:proofErr w:type="gramStart"/>
      <w:r w:rsidRPr="00725A64">
        <w:rPr>
          <w:lang w:val="en-GB"/>
        </w:rPr>
        <w:t xml:space="preserve">Returns the </w:t>
      </w:r>
      <w:r>
        <w:rPr>
          <w:lang w:val="en-GB"/>
        </w:rPr>
        <w:t xml:space="preserve">(IVML) ordinal of </w:t>
      </w:r>
      <w:r w:rsidRPr="00725A64">
        <w:rPr>
          <w:lang w:val="en-GB"/>
        </w:rPr>
        <w:t xml:space="preserve">the </w:t>
      </w:r>
      <w:r w:rsidRPr="00725A64">
        <w:rPr>
          <w:i/>
          <w:lang w:val="en-GB"/>
        </w:rPr>
        <w:t>operand</w:t>
      </w:r>
      <w:r w:rsidRPr="00725A64">
        <w:rPr>
          <w:lang w:val="en-GB"/>
        </w:rPr>
        <w:t>.</w:t>
      </w:r>
      <w:proofErr w:type="gramEnd"/>
      <w:r w:rsidRPr="00725A64">
        <w:rPr>
          <w:lang w:val="en-GB"/>
        </w:rPr>
        <w:t xml:space="preserve"> </w:t>
      </w:r>
    </w:p>
    <w:p w:rsidR="00FE156B" w:rsidRPr="00725A64" w:rsidRDefault="00FE156B" w:rsidP="00EA17BB">
      <w:pPr>
        <w:pStyle w:val="Heading3"/>
        <w:numPr>
          <w:ilvl w:val="3"/>
          <w:numId w:val="1"/>
        </w:numPr>
        <w:tabs>
          <w:tab w:val="left" w:pos="1078"/>
        </w:tabs>
        <w:ind w:left="0" w:firstLine="0"/>
        <w:rPr>
          <w:lang w:val="en-GB"/>
        </w:rPr>
      </w:pPr>
      <w:bookmarkStart w:id="2148" w:name="_Toc393370953"/>
      <w:bookmarkStart w:id="2149" w:name="_Toc394492743"/>
      <w:bookmarkStart w:id="2150" w:name="_Toc395683483"/>
      <w:bookmarkStart w:id="2151" w:name="_Toc393370954"/>
      <w:bookmarkStart w:id="2152" w:name="_Toc394492744"/>
      <w:bookmarkStart w:id="2153" w:name="_Toc395683484"/>
      <w:bookmarkStart w:id="2154" w:name="_Ref413742245"/>
      <w:bookmarkStart w:id="2155" w:name="_Toc430078929"/>
      <w:bookmarkEnd w:id="2148"/>
      <w:bookmarkEnd w:id="2149"/>
      <w:bookmarkEnd w:id="2150"/>
      <w:bookmarkEnd w:id="2151"/>
      <w:bookmarkEnd w:id="2152"/>
      <w:bookmarkEnd w:id="2153"/>
      <w:r w:rsidRPr="00725A64">
        <w:rPr>
          <w:lang w:val="en-GB"/>
        </w:rPr>
        <w:t>DecisionVariable</w:t>
      </w:r>
      <w:bookmarkEnd w:id="2154"/>
      <w:bookmarkEnd w:id="2155"/>
    </w:p>
    <w:p w:rsidR="00FE156B" w:rsidRPr="00725A64" w:rsidRDefault="00220467" w:rsidP="00FE156B">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FE156B" w:rsidRPr="00725A64">
        <w:rPr>
          <w:lang w:val="en-GB"/>
        </w:rPr>
        <w:t>epresents a configured IVML decision variable.</w:t>
      </w:r>
      <w:r w:rsidR="00862DB0">
        <w:rPr>
          <w:lang w:val="en-GB"/>
        </w:rPr>
        <w:t xml:space="preserve"> Decision variables that have not been configured / frozen are not accessible and containing expressions cannot be evaluated (will be ignored).</w:t>
      </w:r>
    </w:p>
    <w:p w:rsidR="000F466D" w:rsidRPr="00725A64" w:rsidRDefault="0050740D" w:rsidP="00845E9C">
      <w:pPr>
        <w:pStyle w:val="ListParagraph"/>
        <w:numPr>
          <w:ilvl w:val="0"/>
          <w:numId w:val="11"/>
        </w:numPr>
        <w:rPr>
          <w:b/>
          <w:lang w:val="en-GB"/>
        </w:rPr>
      </w:pPr>
      <w:r>
        <w:rPr>
          <w:b/>
          <w:lang w:val="en-GB"/>
        </w:rPr>
        <w:t>s</w:t>
      </w:r>
      <w:r w:rsidRPr="00725A64">
        <w:rPr>
          <w:b/>
          <w:lang w:val="en-GB"/>
        </w:rPr>
        <w:t>equence</w:t>
      </w:r>
      <w:r>
        <w:rPr>
          <w:b/>
          <w:lang w:val="en-GB"/>
        </w:rPr>
        <w:t>Of(</w:t>
      </w:r>
      <w:r w:rsidR="000F466D" w:rsidRPr="00725A64">
        <w:rPr>
          <w:b/>
          <w:lang w:val="en-GB"/>
        </w:rPr>
        <w:t>DecisionVariable</w:t>
      </w:r>
      <w:r>
        <w:rPr>
          <w:b/>
          <w:lang w:val="en-GB"/>
        </w:rPr>
        <w:t>)</w:t>
      </w:r>
      <w:r w:rsidRPr="00725A64">
        <w:rPr>
          <w:b/>
          <w:lang w:val="en-GB"/>
        </w:rPr>
        <w:t xml:space="preserve"> </w:t>
      </w:r>
      <w:r w:rsidR="000F466D" w:rsidRPr="00725A64">
        <w:rPr>
          <w:b/>
          <w:lang w:val="en-GB"/>
        </w:rPr>
        <w:t xml:space="preserve">variables() </w:t>
      </w:r>
    </w:p>
    <w:p w:rsidR="000F466D" w:rsidRPr="00725A64" w:rsidRDefault="000F466D" w:rsidP="000F466D">
      <w:pPr>
        <w:pStyle w:val="ListParagraph"/>
        <w:rPr>
          <w:lang w:val="en-GB"/>
        </w:rPr>
      </w:pPr>
      <w:proofErr w:type="gramStart"/>
      <w:r w:rsidRPr="00725A64">
        <w:rPr>
          <w:lang w:val="en-GB"/>
        </w:rPr>
        <w:t xml:space="preserve">Returns the </w:t>
      </w:r>
      <w:r w:rsidR="00605FE8" w:rsidRPr="00725A64">
        <w:rPr>
          <w:lang w:val="en-GB"/>
        </w:rPr>
        <w:t xml:space="preserve">frozen </w:t>
      </w:r>
      <w:r w:rsidRPr="00725A64">
        <w:rPr>
          <w:lang w:val="en-GB"/>
        </w:rPr>
        <w:t xml:space="preserve">nested variables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w:t>
      </w:r>
      <w:r w:rsidR="00F0184B" w:rsidRPr="00725A64">
        <w:rPr>
          <w:lang w:val="en-GB"/>
        </w:rPr>
        <w:t>s</w:t>
      </w:r>
      <w:proofErr w:type="gramEnd"/>
      <w:r w:rsidRPr="00725A64">
        <w:rPr>
          <w:lang w:val="en-GB"/>
        </w:rPr>
        <w:t xml:space="preserve"> container and compound, this sequence will always be empty.</w:t>
      </w:r>
      <w:r w:rsidR="002B0E5B">
        <w:rPr>
          <w:lang w:val="en-GB"/>
        </w:rPr>
        <w:t xml:space="preserve"> The result cannot be modified.</w:t>
      </w:r>
    </w:p>
    <w:p w:rsidR="00FF62BA" w:rsidRDefault="00FF62BA" w:rsidP="00FF62BA">
      <w:pPr>
        <w:pStyle w:val="ListParagraph"/>
        <w:keepNext/>
        <w:numPr>
          <w:ilvl w:val="0"/>
          <w:numId w:val="11"/>
        </w:numPr>
        <w:rPr>
          <w:b/>
          <w:lang w:val="en-GB"/>
        </w:rPr>
      </w:pPr>
      <w:r w:rsidRPr="00725A64">
        <w:rPr>
          <w:b/>
          <w:lang w:val="en-GB"/>
        </w:rPr>
        <w:t>DecisionVariable getByName(String name) / DecisionVariable byName(String name)</w:t>
      </w:r>
    </w:p>
    <w:p w:rsidR="00A749B6" w:rsidRPr="00A749B6" w:rsidRDefault="00FF62BA" w:rsidP="00A749B6">
      <w:pPr>
        <w:pStyle w:val="ListParagraph"/>
        <w:rPr>
          <w:lang w:val="en-GB"/>
        </w:rPr>
      </w:pPr>
      <w:proofErr w:type="gramStart"/>
      <w:r w:rsidRPr="00725A64">
        <w:rPr>
          <w:lang w:val="en-GB"/>
        </w:rPr>
        <w:t xml:space="preserve">Returns the decision variable </w:t>
      </w:r>
      <w:r w:rsidR="00862DB0">
        <w:rPr>
          <w:lang w:val="en-GB"/>
        </w:rPr>
        <w:t xml:space="preserve">in </w:t>
      </w:r>
      <w:r w:rsidR="00A749B6" w:rsidRPr="00A749B6">
        <w:rPr>
          <w:i/>
          <w:lang w:val="en-GB"/>
        </w:rPr>
        <w:t>operand</w:t>
      </w:r>
      <w:r w:rsidR="00862DB0">
        <w:rPr>
          <w:lang w:val="en-GB"/>
        </w:rPr>
        <w:t xml:space="preserve"> </w:t>
      </w:r>
      <w:r w:rsidRPr="00725A64">
        <w:rPr>
          <w:lang w:val="en-GB"/>
        </w:rPr>
        <w:t>(if it exists).</w:t>
      </w:r>
      <w:proofErr w:type="gramEnd"/>
    </w:p>
    <w:p w:rsidR="00862DB0" w:rsidRDefault="00862DB0" w:rsidP="00845E9C">
      <w:pPr>
        <w:pStyle w:val="ListParagraph"/>
        <w:numPr>
          <w:ilvl w:val="0"/>
          <w:numId w:val="11"/>
        </w:numPr>
        <w:rPr>
          <w:b/>
          <w:lang w:val="en-GB"/>
        </w:rPr>
      </w:pPr>
      <w:r>
        <w:rPr>
          <w:b/>
          <w:lang w:val="en-GB"/>
        </w:rPr>
        <w:t>IvmlDeclaration getDeclaration() / IvmlDeclaration declaration()</w:t>
      </w:r>
    </w:p>
    <w:p w:rsidR="00A749B6" w:rsidRPr="00A749B6" w:rsidRDefault="00A749B6" w:rsidP="00A749B6">
      <w:pPr>
        <w:pStyle w:val="ListParagraph"/>
        <w:rPr>
          <w:lang w:val="en-GB"/>
        </w:rPr>
      </w:pPr>
      <w:proofErr w:type="gramStart"/>
      <w:r w:rsidRPr="00A749B6">
        <w:rPr>
          <w:lang w:val="en-GB"/>
        </w:rPr>
        <w:t xml:space="preserve">Returns the declaration of the decision variable in </w:t>
      </w:r>
      <w:r w:rsidRPr="00A749B6">
        <w:rPr>
          <w:i/>
          <w:lang w:val="en-GB"/>
        </w:rPr>
        <w:t>operand</w:t>
      </w:r>
      <w:r w:rsidRPr="00A749B6">
        <w:rPr>
          <w:lang w:val="en-GB"/>
        </w:rPr>
        <w:t>.</w:t>
      </w:r>
      <w:proofErr w:type="gramEnd"/>
    </w:p>
    <w:p w:rsidR="00FA366C" w:rsidRDefault="00FA366C" w:rsidP="00845E9C">
      <w:pPr>
        <w:pStyle w:val="ListParagraph"/>
        <w:numPr>
          <w:ilvl w:val="0"/>
          <w:numId w:val="11"/>
        </w:numPr>
        <w:rPr>
          <w:b/>
          <w:lang w:val="en-GB"/>
        </w:rPr>
      </w:pPr>
      <w:r>
        <w:rPr>
          <w:b/>
          <w:lang w:val="en-GB"/>
        </w:rPr>
        <w:t>String getVarName() / String varName()</w:t>
      </w:r>
    </w:p>
    <w:p w:rsidR="00A749B6" w:rsidRPr="00A749B6" w:rsidRDefault="00F523F9" w:rsidP="00A749B6">
      <w:pPr>
        <w:pStyle w:val="ListParagraph"/>
        <w:rPr>
          <w:lang w:val="en-GB"/>
        </w:rPr>
      </w:pPr>
      <w:proofErr w:type="gramStart"/>
      <w:r>
        <w:rPr>
          <w:lang w:val="en-GB"/>
        </w:rPr>
        <w:t>Returns t</w:t>
      </w:r>
      <w:r w:rsidR="00A749B6" w:rsidRPr="00A749B6">
        <w:rPr>
          <w:lang w:val="en-GB"/>
        </w:rPr>
        <w:t xml:space="preserve">he name of the </w:t>
      </w:r>
      <w:r w:rsidR="00FA366C">
        <w:rPr>
          <w:lang w:val="en-GB"/>
        </w:rPr>
        <w:t xml:space="preserve">underlying (dereferenced) decision variable of the </w:t>
      </w:r>
      <w:r w:rsidR="00A749B6" w:rsidRPr="00A749B6">
        <w:rPr>
          <w:i/>
          <w:lang w:val="en-GB"/>
        </w:rPr>
        <w:t>operand</w:t>
      </w:r>
      <w:r w:rsidR="00FA366C">
        <w:rPr>
          <w:lang w:val="en-GB"/>
        </w:rPr>
        <w:t>.</w:t>
      </w:r>
      <w:proofErr w:type="gramEnd"/>
      <w:r w:rsidR="00FA366C">
        <w:rPr>
          <w:lang w:val="en-GB"/>
        </w:rPr>
        <w:t xml:space="preserve"> In case of a reference, </w:t>
      </w:r>
      <w:proofErr w:type="gramStart"/>
      <w:r w:rsidR="00FA366C">
        <w:rPr>
          <w:lang w:val="en-GB"/>
        </w:rPr>
        <w:t>getName(</w:t>
      </w:r>
      <w:proofErr w:type="gramEnd"/>
      <w:r w:rsidR="00FA366C">
        <w:rPr>
          <w:lang w:val="en-GB"/>
        </w:rPr>
        <w:t>)/name() will return the name of the reference variable but not of the referenced variable.</w:t>
      </w:r>
    </w:p>
    <w:p w:rsidR="00605FE8" w:rsidRPr="00725A64" w:rsidDel="007822E5" w:rsidRDefault="0050740D" w:rsidP="00845E9C">
      <w:pPr>
        <w:pStyle w:val="ListParagraph"/>
        <w:numPr>
          <w:ilvl w:val="0"/>
          <w:numId w:val="11"/>
        </w:numPr>
        <w:rPr>
          <w:del w:id="2156" w:author="Holger Eichelberger" w:date="2015-09-15T11:30:00Z"/>
          <w:b/>
          <w:lang w:val="en-GB"/>
        </w:rPr>
      </w:pPr>
      <w:del w:id="2157" w:author="Holger Eichelberger" w:date="2015-09-15T11:30:00Z">
        <w:r w:rsidDel="007822E5">
          <w:rPr>
            <w:b/>
            <w:lang w:val="en-GB"/>
          </w:rPr>
          <w:delText>s</w:delText>
        </w:r>
        <w:r w:rsidRPr="00725A64" w:rsidDel="007822E5">
          <w:rPr>
            <w:b/>
            <w:lang w:val="en-GB"/>
          </w:rPr>
          <w:delText>equence</w:delText>
        </w:r>
        <w:r w:rsidDel="007822E5">
          <w:rPr>
            <w:b/>
            <w:lang w:val="en-GB"/>
          </w:rPr>
          <w:delText>Of(</w:delText>
        </w:r>
        <w:r w:rsidR="00605FE8" w:rsidRPr="00725A64" w:rsidDel="007822E5">
          <w:rPr>
            <w:b/>
            <w:lang w:val="en-GB"/>
          </w:rPr>
          <w:delText>Attribute</w:delText>
        </w:r>
        <w:r w:rsidDel="007822E5">
          <w:rPr>
            <w:b/>
            <w:lang w:val="en-GB"/>
          </w:rPr>
          <w:delText>)</w:delText>
        </w:r>
        <w:r w:rsidRPr="00725A64" w:rsidDel="007822E5">
          <w:rPr>
            <w:b/>
            <w:lang w:val="en-GB"/>
          </w:rPr>
          <w:delText xml:space="preserve"> </w:delText>
        </w:r>
        <w:r w:rsidR="00605FE8" w:rsidRPr="00725A64" w:rsidDel="007822E5">
          <w:rPr>
            <w:b/>
            <w:lang w:val="en-GB"/>
          </w:rPr>
          <w:delText xml:space="preserve">attributes() </w:delText>
        </w:r>
      </w:del>
    </w:p>
    <w:p w:rsidR="007822E5" w:rsidRPr="00725A64" w:rsidRDefault="00605FE8" w:rsidP="007822E5">
      <w:pPr>
        <w:pStyle w:val="ListParagraph"/>
        <w:numPr>
          <w:ilvl w:val="0"/>
          <w:numId w:val="11"/>
        </w:numPr>
        <w:rPr>
          <w:ins w:id="2158" w:author="Holger Eichelberger" w:date="2015-09-15T11:29:00Z"/>
          <w:b/>
          <w:lang w:val="en-GB"/>
        </w:rPr>
      </w:pPr>
      <w:del w:id="2159" w:author="Holger Eichelberger" w:date="2015-09-15T11:30:00Z">
        <w:r w:rsidRPr="00725A64" w:rsidDel="007822E5">
          <w:rPr>
            <w:lang w:val="en-GB"/>
          </w:rPr>
          <w:delText xml:space="preserve">Returns the frozen attributes of </w:delText>
        </w:r>
        <w:r w:rsidRPr="00725A64" w:rsidDel="007822E5">
          <w:rPr>
            <w:i/>
            <w:lang w:val="en-GB"/>
          </w:rPr>
          <w:delText>operand</w:delText>
        </w:r>
        <w:r w:rsidRPr="00725A64" w:rsidDel="007822E5">
          <w:rPr>
            <w:lang w:val="en-GB"/>
          </w:rPr>
          <w:delText>. Except for the IVML type</w:delText>
        </w:r>
        <w:r w:rsidR="00F0184B" w:rsidRPr="00725A64" w:rsidDel="007822E5">
          <w:rPr>
            <w:lang w:val="en-GB"/>
          </w:rPr>
          <w:delText>s</w:delText>
        </w:r>
        <w:r w:rsidRPr="00725A64" w:rsidDel="007822E5">
          <w:rPr>
            <w:lang w:val="en-GB"/>
          </w:rPr>
          <w:delText xml:space="preserve"> container and compound, this sequence will always be empty.</w:delText>
        </w:r>
        <w:r w:rsidR="002B0E5B" w:rsidDel="007822E5">
          <w:rPr>
            <w:lang w:val="en-GB"/>
          </w:rPr>
          <w:delText xml:space="preserve"> The result cannot be modified.</w:delText>
        </w:r>
      </w:del>
      <w:ins w:id="2160" w:author="Holger Eichelberger" w:date="2015-09-15T11:29:00Z">
        <w:r w:rsidR="007822E5">
          <w:rPr>
            <w:b/>
            <w:lang w:val="en-GB"/>
          </w:rPr>
          <w:t>s</w:t>
        </w:r>
        <w:r w:rsidR="007822E5" w:rsidRPr="00725A64">
          <w:rPr>
            <w:b/>
            <w:lang w:val="en-GB"/>
          </w:rPr>
          <w:t>equence</w:t>
        </w:r>
        <w:r w:rsidR="007822E5">
          <w:rPr>
            <w:b/>
            <w:lang w:val="en-GB"/>
          </w:rPr>
          <w:t>Of(</w:t>
        </w:r>
      </w:ins>
      <w:ins w:id="2161" w:author="Holger Eichelberger" w:date="2015-09-15T11:50:00Z">
        <w:r w:rsidR="00D266DF">
          <w:rPr>
            <w:b/>
            <w:lang w:val="en-GB"/>
          </w:rPr>
          <w:t>Annotation</w:t>
        </w:r>
      </w:ins>
      <w:ins w:id="2162" w:author="Holger Eichelberger" w:date="2015-09-15T11:29:00Z">
        <w:r w:rsidR="007822E5">
          <w:rPr>
            <w:b/>
            <w:lang w:val="en-GB"/>
          </w:rPr>
          <w:t>)</w:t>
        </w:r>
        <w:r w:rsidR="007822E5" w:rsidRPr="00725A64">
          <w:rPr>
            <w:b/>
            <w:lang w:val="en-GB"/>
          </w:rPr>
          <w:t xml:space="preserve"> </w:t>
        </w:r>
        <w:r w:rsidR="007822E5">
          <w:rPr>
            <w:b/>
            <w:lang w:val="en-GB"/>
          </w:rPr>
          <w:t>annotations</w:t>
        </w:r>
        <w:r w:rsidR="007822E5" w:rsidRPr="00725A64">
          <w:rPr>
            <w:b/>
            <w:lang w:val="en-GB"/>
          </w:rPr>
          <w:t xml:space="preserve">() </w:t>
        </w:r>
      </w:ins>
      <w:ins w:id="2163" w:author="Holger Eichelberger" w:date="2015-09-15T11:30:00Z">
        <w:r w:rsidR="007822E5">
          <w:rPr>
            <w:b/>
            <w:lang w:val="en-GB"/>
          </w:rPr>
          <w:t>/ attributes()</w:t>
        </w:r>
      </w:ins>
    </w:p>
    <w:p w:rsidR="007822E5" w:rsidRDefault="007822E5" w:rsidP="007822E5">
      <w:pPr>
        <w:pStyle w:val="ListParagraph"/>
        <w:rPr>
          <w:ins w:id="2164" w:author="Holger Eichelberger" w:date="2015-09-15T11:29:00Z"/>
          <w:lang w:val="en-GB"/>
        </w:rPr>
      </w:pPr>
      <w:proofErr w:type="gramStart"/>
      <w:ins w:id="2165" w:author="Holger Eichelberger" w:date="2015-09-15T11:29:00Z">
        <w:r w:rsidRPr="00725A64">
          <w:rPr>
            <w:lang w:val="en-GB"/>
          </w:rPr>
          <w:t xml:space="preserve">Returns the frozen </w:t>
        </w:r>
      </w:ins>
      <w:ins w:id="2166" w:author="Holger Eichelberger" w:date="2015-09-15T11:30:00Z">
        <w:r>
          <w:rPr>
            <w:lang w:val="en-GB"/>
          </w:rPr>
          <w:t>annotations</w:t>
        </w:r>
      </w:ins>
      <w:ins w:id="2167" w:author="Holger Eichelberger" w:date="2015-09-15T11:29:00Z">
        <w:r w:rsidRPr="00725A64">
          <w:rPr>
            <w:lang w:val="en-GB"/>
          </w:rPr>
          <w:t xml:space="preserve"> of </w:t>
        </w:r>
        <w:r w:rsidRPr="00725A64">
          <w:rPr>
            <w:i/>
            <w:lang w:val="en-GB"/>
          </w:rPr>
          <w:t>operand</w:t>
        </w:r>
        <w:r w:rsidRPr="00725A64">
          <w:rPr>
            <w:lang w:val="en-GB"/>
          </w:rPr>
          <w:t>.</w:t>
        </w:r>
        <w:proofErr w:type="gramEnd"/>
        <w:r w:rsidRPr="00725A64">
          <w:rPr>
            <w:lang w:val="en-GB"/>
          </w:rPr>
          <w:t xml:space="preserve"> Except for the IVML </w:t>
        </w:r>
        <w:proofErr w:type="gramStart"/>
        <w:r w:rsidRPr="00725A64">
          <w:rPr>
            <w:lang w:val="en-GB"/>
          </w:rPr>
          <w:t>types</w:t>
        </w:r>
        <w:proofErr w:type="gramEnd"/>
        <w:r w:rsidRPr="00725A64">
          <w:rPr>
            <w:lang w:val="en-GB"/>
          </w:rPr>
          <w:t xml:space="preserve"> container and compound, this sequence will always be empty.</w:t>
        </w:r>
        <w:r>
          <w:rPr>
            <w:lang w:val="en-GB"/>
          </w:rPr>
          <w:t xml:space="preserve"> The result cannot be modified.</w:t>
        </w:r>
      </w:ins>
    </w:p>
    <w:p w:rsidR="007822E5" w:rsidDel="007822E5" w:rsidRDefault="007822E5" w:rsidP="00605FE8">
      <w:pPr>
        <w:pStyle w:val="ListParagraph"/>
        <w:rPr>
          <w:del w:id="2168" w:author="Holger Eichelberger" w:date="2015-09-15T11:29:00Z"/>
          <w:lang w:val="en-GB"/>
        </w:rPr>
      </w:pPr>
    </w:p>
    <w:p w:rsidR="009F6BA1" w:rsidRDefault="009F6BA1" w:rsidP="000A7A2D">
      <w:pPr>
        <w:pStyle w:val="ListParagraph"/>
        <w:numPr>
          <w:ilvl w:val="0"/>
          <w:numId w:val="11"/>
        </w:numPr>
        <w:rPr>
          <w:b/>
          <w:lang w:val="en-GB"/>
        </w:rPr>
      </w:pPr>
      <w:r>
        <w:rPr>
          <w:b/>
          <w:lang w:val="en-GB"/>
        </w:rPr>
        <w:t>setValue(Object v)</w:t>
      </w:r>
    </w:p>
    <w:p w:rsidR="003A7553" w:rsidRPr="003A7553" w:rsidRDefault="003A7553" w:rsidP="003A7553">
      <w:pPr>
        <w:pStyle w:val="ListParagraph"/>
        <w:rPr>
          <w:lang w:val="en-GB"/>
        </w:rPr>
      </w:pPr>
      <w:r w:rsidRPr="003A7553">
        <w:rPr>
          <w:lang w:val="en-GB"/>
        </w:rPr>
        <w:t xml:space="preserve">Changes the value of the underlying decision variable of the </w:t>
      </w:r>
      <w:r w:rsidRPr="003A7553">
        <w:rPr>
          <w:i/>
          <w:lang w:val="en-GB"/>
        </w:rPr>
        <w:t>operand</w:t>
      </w:r>
      <w:r w:rsidRPr="003A7553">
        <w:rPr>
          <w:lang w:val="en-GB"/>
        </w:rPr>
        <w:t xml:space="preserve"> by setting the new value </w:t>
      </w:r>
      <w:r w:rsidRPr="003A7553">
        <w:rPr>
          <w:i/>
          <w:lang w:val="en-GB"/>
        </w:rPr>
        <w:t>v</w:t>
      </w:r>
      <w:r w:rsidRPr="003A7553">
        <w:rPr>
          <w:lang w:val="en-GB"/>
        </w:rPr>
        <w:t>. Attempts to change a frozen variable or to set an incompatible value will lead to a runtime error.</w:t>
      </w:r>
    </w:p>
    <w:p w:rsidR="009F6BA1" w:rsidRDefault="009F6BA1" w:rsidP="000A7A2D">
      <w:pPr>
        <w:pStyle w:val="ListParagraph"/>
        <w:numPr>
          <w:ilvl w:val="0"/>
          <w:numId w:val="11"/>
        </w:numPr>
        <w:rPr>
          <w:b/>
          <w:lang w:val="en-GB"/>
        </w:rPr>
      </w:pPr>
      <w:r>
        <w:rPr>
          <w:b/>
          <w:lang w:val="en-GB"/>
        </w:rPr>
        <w:t>Boolean isFrozen()</w:t>
      </w:r>
    </w:p>
    <w:p w:rsidR="003A7553" w:rsidRDefault="009F6BA1" w:rsidP="003A7553">
      <w:pPr>
        <w:pStyle w:val="ListParagraph"/>
        <w:rPr>
          <w:b/>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frozen and cannot be changed.</w:t>
      </w:r>
      <w:proofErr w:type="gramEnd"/>
      <w:r>
        <w:rPr>
          <w:lang w:val="en-GB"/>
        </w:rPr>
        <w:t xml:space="preserve"> In VIL, all variables are frozen while in rt-VIL also unfrozen variables are available.</w:t>
      </w:r>
    </w:p>
    <w:p w:rsidR="00F523F9" w:rsidRDefault="00F523F9" w:rsidP="000A7A2D">
      <w:pPr>
        <w:pStyle w:val="ListParagraph"/>
        <w:numPr>
          <w:ilvl w:val="0"/>
          <w:numId w:val="11"/>
        </w:numPr>
        <w:rPr>
          <w:b/>
          <w:lang w:val="en-GB"/>
        </w:rPr>
      </w:pPr>
      <w:r>
        <w:rPr>
          <w:b/>
          <w:lang w:val="en-GB"/>
        </w:rPr>
        <w:t>Boolean isConfigured()</w:t>
      </w:r>
    </w:p>
    <w:p w:rsidR="00574DA4" w:rsidRDefault="00F523F9">
      <w:pPr>
        <w:pStyle w:val="ListParagraph"/>
        <w:rPr>
          <w:lang w:val="en-GB"/>
        </w:rPr>
      </w:pPr>
      <w:proofErr w:type="gramStart"/>
      <w:r>
        <w:rPr>
          <w:lang w:val="en-GB"/>
        </w:rPr>
        <w:t xml:space="preserve">Returns whether </w:t>
      </w:r>
      <w:r w:rsidRPr="00A749B6">
        <w:rPr>
          <w:lang w:val="en-GB"/>
        </w:rPr>
        <w:t xml:space="preserve">the </w:t>
      </w:r>
      <w:r>
        <w:rPr>
          <w:lang w:val="en-GB"/>
        </w:rPr>
        <w:t xml:space="preserve">underlying (dereferenced) decision variable of the </w:t>
      </w:r>
      <w:r w:rsidRPr="00A749B6">
        <w:rPr>
          <w:i/>
          <w:lang w:val="en-GB"/>
        </w:rPr>
        <w:t>operand</w:t>
      </w:r>
      <w:r>
        <w:rPr>
          <w:lang w:val="en-GB"/>
        </w:rPr>
        <w:t xml:space="preserve"> is configured.</w:t>
      </w:r>
      <w:proofErr w:type="gramEnd"/>
      <w:r>
        <w:rPr>
          <w:lang w:val="en-GB"/>
        </w:rPr>
        <w:t xml:space="preserve"> Please note that </w:t>
      </w:r>
      <w:proofErr w:type="gramStart"/>
      <w:r w:rsidR="008624FD" w:rsidRPr="008624FD">
        <w:rPr>
          <w:rFonts w:ascii="Courier New" w:hAnsi="Courier New" w:cs="Courier New"/>
          <w:lang w:val="en-GB"/>
        </w:rPr>
        <w:t>isNull(</w:t>
      </w:r>
      <w:proofErr w:type="gramEnd"/>
      <w:r w:rsidR="008624FD" w:rsidRPr="008624FD">
        <w:rPr>
          <w:rFonts w:ascii="Courier New" w:hAnsi="Courier New" w:cs="Courier New"/>
          <w:lang w:val="en-GB"/>
        </w:rPr>
        <w:t>)</w:t>
      </w:r>
      <w:r>
        <w:rPr>
          <w:lang w:val="en-GB"/>
        </w:rPr>
        <w:t xml:space="preserve"> implies </w:t>
      </w:r>
      <w:r w:rsidR="008624FD" w:rsidRPr="008624FD">
        <w:rPr>
          <w:rFonts w:ascii="Courier New" w:hAnsi="Courier New" w:cs="Courier New"/>
          <w:lang w:val="en-GB"/>
        </w:rPr>
        <w:t>isConfigured()</w:t>
      </w:r>
      <w:r>
        <w:rPr>
          <w:lang w:val="en-GB"/>
        </w:rPr>
        <w:t>, as the null of IVML configures a decision variable.</w:t>
      </w:r>
    </w:p>
    <w:p w:rsidR="000A7A2D" w:rsidRPr="00725A64" w:rsidRDefault="000A7A2D" w:rsidP="000A7A2D">
      <w:pPr>
        <w:pStyle w:val="ListParagraph"/>
        <w:numPr>
          <w:ilvl w:val="0"/>
          <w:numId w:val="11"/>
        </w:numPr>
        <w:rPr>
          <w:b/>
          <w:lang w:val="en-GB"/>
        </w:rPr>
      </w:pPr>
      <w:r w:rsidRPr="00725A64">
        <w:rPr>
          <w:b/>
          <w:lang w:val="en-GB"/>
        </w:rPr>
        <w:t>Configuration select</w:t>
      </w:r>
      <w:r>
        <w:rPr>
          <w:b/>
          <w:lang w:val="en-GB"/>
        </w:rPr>
        <w:t>All</w:t>
      </w:r>
      <w:r w:rsidRPr="00725A64">
        <w:rPr>
          <w:b/>
          <w:lang w:val="en-GB"/>
        </w:rPr>
        <w:t xml:space="preserve">() </w:t>
      </w:r>
    </w:p>
    <w:p w:rsidR="000A7A2D" w:rsidRDefault="000A7A2D" w:rsidP="000A7A2D">
      <w:pPr>
        <w:pStyle w:val="ListParagraph"/>
        <w:rPr>
          <w:lang w:val="en-GB"/>
        </w:rPr>
      </w:pPr>
      <w:r w:rsidRPr="00725A64">
        <w:rPr>
          <w:lang w:val="en-GB"/>
        </w:rPr>
        <w:t xml:space="preserve">Returns a configuration as a projection of </w:t>
      </w:r>
      <w:r>
        <w:rPr>
          <w:lang w:val="en-GB"/>
        </w:rPr>
        <w:t xml:space="preserve">the nested decision variables in </w:t>
      </w:r>
      <w:r w:rsidRPr="00725A64">
        <w:rPr>
          <w:i/>
          <w:lang w:val="en-GB"/>
        </w:rPr>
        <w:t>operand</w:t>
      </w:r>
      <w:r w:rsidRPr="00725A64">
        <w:rPr>
          <w:lang w:val="en-GB"/>
        </w:rPr>
        <w:t xml:space="preserve"> </w:t>
      </w:r>
      <w:r>
        <w:rPr>
          <w:lang w:val="en-GB"/>
        </w:rPr>
        <w:t xml:space="preserve">also returned by </w:t>
      </w:r>
      <w:proofErr w:type="gramStart"/>
      <w:r w:rsidR="00F74CAD" w:rsidRPr="00F74CAD">
        <w:rPr>
          <w:rFonts w:ascii="Courier New" w:hAnsi="Courier New" w:cs="Courier New"/>
          <w:sz w:val="22"/>
          <w:szCs w:val="22"/>
          <w:lang w:val="en-GB"/>
        </w:rPr>
        <w:t>variables(</w:t>
      </w:r>
      <w:proofErr w:type="gramEnd"/>
      <w:r w:rsidR="00F74CAD" w:rsidRPr="00F74CAD">
        <w:rPr>
          <w:rFonts w:ascii="Courier New" w:hAnsi="Courier New" w:cs="Courier New"/>
          <w:sz w:val="22"/>
          <w:szCs w:val="22"/>
          <w:lang w:val="en-GB"/>
        </w:rPr>
        <w:t>)</w:t>
      </w:r>
      <w:r>
        <w:rPr>
          <w:lang w:val="en-GB"/>
        </w:rPr>
        <w:t xml:space="preserve"> but in terms of a configuration.</w:t>
      </w:r>
    </w:p>
    <w:p w:rsidR="00F74CAD" w:rsidRDefault="006F337B" w:rsidP="00F74CAD">
      <w:pPr>
        <w:rPr>
          <w:lang w:val="en-GB"/>
        </w:rPr>
      </w:pPr>
      <w:r>
        <w:rPr>
          <w:lang w:val="en-GB"/>
        </w:rPr>
        <w:t xml:space="preserve">A </w:t>
      </w:r>
      <w:r w:rsidR="00F74CAD" w:rsidRPr="00F74CAD">
        <w:rPr>
          <w:rFonts w:ascii="Courier New" w:hAnsi="Courier New" w:cs="Courier New"/>
          <w:sz w:val="22"/>
          <w:szCs w:val="22"/>
          <w:lang w:val="en-GB"/>
        </w:rPr>
        <w:t>DecisionVariable</w:t>
      </w:r>
      <w:r>
        <w:rPr>
          <w:lang w:val="en-GB"/>
        </w:rPr>
        <w:t xml:space="preserve"> can automatically be converted into </w:t>
      </w:r>
      <w:r w:rsidR="00F74CAD" w:rsidRPr="00F74CAD">
        <w:rPr>
          <w:rFonts w:ascii="Courier New" w:hAnsi="Courier New" w:cs="Courier New"/>
          <w:sz w:val="22"/>
          <w:szCs w:val="22"/>
          <w:lang w:val="en-GB"/>
        </w:rPr>
        <w:t>Integer</w:t>
      </w:r>
      <w:r>
        <w:rPr>
          <w:lang w:val="en-GB"/>
        </w:rPr>
        <w:t xml:space="preserve">, </w:t>
      </w:r>
      <w:r w:rsidR="00F74CAD" w:rsidRPr="00F74CAD">
        <w:rPr>
          <w:rFonts w:ascii="Courier New" w:hAnsi="Courier New" w:cs="Courier New"/>
          <w:sz w:val="22"/>
          <w:szCs w:val="22"/>
          <w:lang w:val="en-GB"/>
        </w:rPr>
        <w:t>Real</w:t>
      </w:r>
      <w:r>
        <w:rPr>
          <w:lang w:val="en-GB"/>
        </w:rPr>
        <w:t xml:space="preserve">, </w:t>
      </w:r>
      <w:r w:rsidR="00F74CAD" w:rsidRPr="00F74CAD">
        <w:rPr>
          <w:rFonts w:ascii="Courier New" w:hAnsi="Courier New" w:cs="Courier New"/>
          <w:sz w:val="22"/>
          <w:szCs w:val="22"/>
          <w:lang w:val="en-GB"/>
        </w:rPr>
        <w:t>Boolean</w:t>
      </w:r>
      <w:r w:rsidR="00F74CAD" w:rsidRPr="00F74CAD">
        <w:rPr>
          <w:rFonts w:asciiTheme="majorHAnsi" w:hAnsiTheme="majorHAnsi" w:cs="Courier New"/>
          <w:sz w:val="22"/>
          <w:szCs w:val="22"/>
          <w:lang w:val="en-GB"/>
        </w:rPr>
        <w:t>,</w:t>
      </w:r>
      <w:r w:rsidR="002A5370">
        <w:rPr>
          <w:rFonts w:ascii="Courier New" w:hAnsi="Courier New" w:cs="Courier New"/>
          <w:sz w:val="22"/>
          <w:szCs w:val="22"/>
          <w:lang w:val="en-GB"/>
        </w:rPr>
        <w:t xml:space="preserve"> String</w:t>
      </w:r>
      <w:r>
        <w:rPr>
          <w:lang w:val="en-GB"/>
        </w:rPr>
        <w:t xml:space="preserve"> or </w:t>
      </w:r>
      <w:r w:rsidR="00F74CAD" w:rsidRPr="00F74CAD">
        <w:rPr>
          <w:rFonts w:ascii="Courier New" w:hAnsi="Courier New" w:cs="Courier New"/>
          <w:sz w:val="22"/>
          <w:szCs w:val="22"/>
          <w:lang w:val="en-GB"/>
        </w:rPr>
        <w:t>EnumValue</w:t>
      </w:r>
      <w:r w:rsidR="00F74CAD" w:rsidRPr="00F74CAD">
        <w:rPr>
          <w:rFonts w:asciiTheme="majorHAnsi" w:hAnsiTheme="majorHAnsi" w:cs="Courier New"/>
          <w:lang w:val="en-GB"/>
        </w:rPr>
        <w:t xml:space="preserve"> 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w:t>
      </w:r>
      <w:r w:rsidR="00C9587C">
        <w:rPr>
          <w:lang w:val="en-GB"/>
        </w:rPr>
        <w:lastRenderedPageBreak/>
        <w:t xml:space="preserve">a </w:t>
      </w:r>
      <w:r w:rsidR="00C9587C" w:rsidRPr="00F74CAD">
        <w:rPr>
          <w:rFonts w:ascii="Courier New" w:hAnsi="Courier New" w:cs="Courier New"/>
          <w:sz w:val="22"/>
          <w:szCs w:val="22"/>
          <w:lang w:val="en-GB"/>
        </w:rPr>
        <w:t>DecisionVariable</w:t>
      </w:r>
      <w:r w:rsidR="00C9587C">
        <w:rPr>
          <w:lang w:val="en-GB"/>
        </w:rPr>
        <w:t xml:space="preserve"> can automatically be converted into a sequence of decision variables using the </w:t>
      </w:r>
      <w:proofErr w:type="gramStart"/>
      <w:r w:rsidR="00A749B6" w:rsidRPr="00A749B6">
        <w:rPr>
          <w:rFonts w:ascii="Courier New" w:hAnsi="Courier New" w:cs="Courier New"/>
          <w:sz w:val="22"/>
          <w:szCs w:val="22"/>
          <w:lang w:val="en-GB"/>
        </w:rPr>
        <w:t>variables(</w:t>
      </w:r>
      <w:proofErr w:type="gramEnd"/>
      <w:r w:rsidR="00A749B6" w:rsidRPr="00A749B6">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169" w:name="_Toc370915098"/>
      <w:bookmarkStart w:id="2170" w:name="_Toc370915202"/>
      <w:bookmarkStart w:id="2171" w:name="_Toc385852331"/>
      <w:bookmarkStart w:id="2172" w:name="_Toc385852445"/>
      <w:bookmarkStart w:id="2173" w:name="_Toc430078930"/>
      <w:bookmarkEnd w:id="2169"/>
      <w:bookmarkEnd w:id="2170"/>
      <w:bookmarkEnd w:id="2171"/>
      <w:bookmarkEnd w:id="2172"/>
      <w:del w:id="2174" w:author="Holger Eichelberger" w:date="2015-09-15T11:51:00Z">
        <w:r w:rsidRPr="00725A64" w:rsidDel="00D266DF">
          <w:rPr>
            <w:lang w:val="en-GB"/>
          </w:rPr>
          <w:delText>Attribute</w:delText>
        </w:r>
      </w:del>
      <w:bookmarkEnd w:id="2173"/>
      <w:ins w:id="2175" w:author="Holger Eichelberger" w:date="2015-09-15T11:51:00Z">
        <w:r w:rsidR="00D266DF">
          <w:rPr>
            <w:lang w:val="en-GB"/>
          </w:rPr>
          <w:t>Annotation</w:t>
        </w:r>
        <w:r w:rsidR="00D266DF">
          <w:rPr>
            <w:rStyle w:val="FootnoteReference"/>
            <w:lang w:val="en-GB"/>
          </w:rPr>
          <w:footnoteReference w:id="19"/>
        </w:r>
      </w:ins>
    </w:p>
    <w:p w:rsidR="00E07597" w:rsidRDefault="00CC5E37" w:rsidP="00E0759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E07597" w:rsidRPr="00725A64">
        <w:rPr>
          <w:lang w:val="en-GB"/>
        </w:rPr>
        <w:t xml:space="preserve">epresents a configured IVML </w:t>
      </w:r>
      <w:del w:id="2177" w:author="Holger Eichelberger" w:date="2015-09-15T11:33:00Z">
        <w:r w:rsidR="00E07597" w:rsidRPr="00725A64" w:rsidDel="006D59FE">
          <w:rPr>
            <w:lang w:val="en-GB"/>
          </w:rPr>
          <w:delText>attribute</w:delText>
        </w:r>
      </w:del>
      <w:ins w:id="2178" w:author="Holger Eichelberger" w:date="2015-09-15T11:33:00Z">
        <w:r w:rsidR="006D59FE">
          <w:rPr>
            <w:lang w:val="en-GB"/>
          </w:rPr>
          <w:t>annotation</w:t>
        </w:r>
      </w:ins>
      <w:r w:rsidR="00E07597" w:rsidRPr="00725A64">
        <w:rPr>
          <w:lang w:val="en-GB"/>
        </w:rPr>
        <w:t xml:space="preserve">. This subtype </w:t>
      </w:r>
      <w:del w:id="2179" w:author="Holger Eichelberger" w:date="2015-09-15T09:54:00Z">
        <w:r w:rsidR="00E07597" w:rsidRPr="00725A64" w:rsidDel="00A149A0">
          <w:rPr>
            <w:lang w:val="en-GB"/>
          </w:rPr>
          <w:delText xml:space="preserve">of </w:delText>
        </w:r>
      </w:del>
      <w:r w:rsidR="00E07597" w:rsidRPr="00725A64">
        <w:rPr>
          <w:lang w:val="en-GB"/>
        </w:rPr>
        <w:t>does not specify any additional operations</w:t>
      </w:r>
      <w:r w:rsidR="00FA366C">
        <w:rPr>
          <w:lang w:val="en-GB"/>
        </w:rPr>
        <w:t xml:space="preserve"> over </w:t>
      </w:r>
      <w:r w:rsidR="00A749B6" w:rsidRPr="00A749B6">
        <w:rPr>
          <w:rFonts w:ascii="Courier New" w:hAnsi="Courier New" w:cs="Courier New"/>
          <w:sz w:val="22"/>
          <w:szCs w:val="22"/>
          <w:lang w:val="en-GB"/>
        </w:rPr>
        <w:t>DecisionVariable</w:t>
      </w:r>
      <w:r w:rsidR="00E07597" w:rsidRPr="00725A64">
        <w:rPr>
          <w:lang w:val="en-GB"/>
        </w:rPr>
        <w:t>.</w:t>
      </w:r>
    </w:p>
    <w:p w:rsidR="000E00A8" w:rsidRPr="006F337B" w:rsidRDefault="000E00A8" w:rsidP="000E00A8">
      <w:pPr>
        <w:rPr>
          <w:lang w:val="en-GB"/>
        </w:rPr>
      </w:pPr>
      <w:r>
        <w:rPr>
          <w:lang w:val="en-GB"/>
        </w:rPr>
        <w:t xml:space="preserve">An </w:t>
      </w:r>
      <w:del w:id="2180" w:author="Holger Eichelberger" w:date="2015-09-15T11:51:00Z">
        <w:r w:rsidDel="00D266DF">
          <w:rPr>
            <w:rFonts w:ascii="Courier New" w:hAnsi="Courier New" w:cs="Courier New"/>
            <w:sz w:val="22"/>
            <w:szCs w:val="22"/>
            <w:lang w:val="en-GB"/>
          </w:rPr>
          <w:delText>Attribute</w:delText>
        </w:r>
        <w:r w:rsidDel="00D266DF">
          <w:rPr>
            <w:lang w:val="en-GB"/>
          </w:rPr>
          <w:delText xml:space="preserve"> </w:delText>
        </w:r>
      </w:del>
      <w:ins w:id="2181" w:author="Holger Eichelberger" w:date="2015-09-15T11:51:00Z">
        <w:r w:rsidR="00D266DF">
          <w:rPr>
            <w:rFonts w:ascii="Courier New" w:hAnsi="Courier New" w:cs="Courier New"/>
            <w:sz w:val="22"/>
            <w:szCs w:val="22"/>
            <w:lang w:val="en-GB"/>
          </w:rPr>
          <w:t>Annotation</w:t>
        </w:r>
        <w:r w:rsidR="00D266DF">
          <w:rPr>
            <w:lang w:val="en-GB"/>
          </w:rPr>
          <w:t xml:space="preserve"> </w:t>
        </w:r>
      </w:ins>
      <w:r>
        <w:rPr>
          <w:lang w:val="en-GB"/>
        </w:rPr>
        <w:t xml:space="preserve">can automatically be converted into </w:t>
      </w:r>
      <w:r w:rsidRPr="006F337B">
        <w:rPr>
          <w:rFonts w:ascii="Courier New" w:hAnsi="Courier New" w:cs="Courier New"/>
          <w:sz w:val="22"/>
          <w:szCs w:val="22"/>
          <w:lang w:val="en-GB"/>
        </w:rPr>
        <w:t>Integer</w:t>
      </w:r>
      <w:r>
        <w:rPr>
          <w:lang w:val="en-GB"/>
        </w:rPr>
        <w:t xml:space="preserve">, </w:t>
      </w:r>
      <w:r w:rsidRPr="006F337B">
        <w:rPr>
          <w:rFonts w:ascii="Courier New" w:hAnsi="Courier New" w:cs="Courier New"/>
          <w:sz w:val="22"/>
          <w:szCs w:val="22"/>
          <w:lang w:val="en-GB"/>
        </w:rPr>
        <w:t>Real</w:t>
      </w:r>
      <w:r>
        <w:rPr>
          <w:lang w:val="en-GB"/>
        </w:rPr>
        <w:t xml:space="preserve">, </w:t>
      </w:r>
      <w:r w:rsidRPr="006F337B">
        <w:rPr>
          <w:rFonts w:ascii="Courier New" w:hAnsi="Courier New" w:cs="Courier New"/>
          <w:sz w:val="22"/>
          <w:szCs w:val="22"/>
          <w:lang w:val="en-GB"/>
        </w:rPr>
        <w:t>Boolean</w:t>
      </w:r>
      <w:r w:rsidR="00574968" w:rsidRPr="002A5370">
        <w:rPr>
          <w:rFonts w:asciiTheme="majorHAnsi" w:hAnsiTheme="majorHAnsi" w:cs="Courier New"/>
          <w:sz w:val="22"/>
          <w:szCs w:val="22"/>
          <w:lang w:val="en-GB"/>
        </w:rPr>
        <w:t>,</w:t>
      </w:r>
      <w:r w:rsidR="00574968">
        <w:rPr>
          <w:rFonts w:ascii="Courier New" w:hAnsi="Courier New" w:cs="Courier New"/>
          <w:sz w:val="22"/>
          <w:szCs w:val="22"/>
          <w:lang w:val="en-GB"/>
        </w:rPr>
        <w:t xml:space="preserve"> String</w:t>
      </w:r>
      <w:r>
        <w:rPr>
          <w:lang w:val="en-GB"/>
        </w:rPr>
        <w:t xml:space="preserve"> or </w:t>
      </w:r>
      <w:r w:rsidRPr="006F337B">
        <w:rPr>
          <w:rFonts w:ascii="Courier New" w:hAnsi="Courier New" w:cs="Courier New"/>
          <w:sz w:val="22"/>
          <w:szCs w:val="22"/>
          <w:lang w:val="en-GB"/>
        </w:rPr>
        <w:t>EnumValue</w:t>
      </w:r>
      <w:r w:rsidR="00574968">
        <w:rPr>
          <w:rFonts w:ascii="Courier New" w:hAnsi="Courier New" w:cs="Courier New"/>
          <w:sz w:val="22"/>
          <w:szCs w:val="22"/>
          <w:lang w:val="en-GB"/>
        </w:rPr>
        <w:t xml:space="preserve"> </w:t>
      </w:r>
      <w:r w:rsidR="00574968" w:rsidRPr="002A5370">
        <w:rPr>
          <w:rFonts w:asciiTheme="majorHAnsi" w:hAnsiTheme="majorHAnsi" w:cs="Courier New"/>
          <w:lang w:val="en-GB"/>
        </w:rPr>
        <w:t>in terms of its respective value</w:t>
      </w:r>
      <w:r w:rsidR="00574968">
        <w:rPr>
          <w:rFonts w:asciiTheme="majorHAnsi" w:hAnsiTheme="majorHAnsi" w:cs="Courier New"/>
          <w:lang w:val="en-GB"/>
        </w:rPr>
        <w:t xml:space="preserve"> and type</w:t>
      </w:r>
      <w:r>
        <w:rPr>
          <w:lang w:val="en-GB"/>
        </w:rPr>
        <w:t>.</w:t>
      </w:r>
      <w:r w:rsidR="00C9587C">
        <w:rPr>
          <w:lang w:val="en-GB"/>
        </w:rPr>
        <w:t xml:space="preserve"> Further, an </w:t>
      </w:r>
      <w:del w:id="2182" w:author="Holger Eichelberger" w:date="2015-09-15T11:51:00Z">
        <w:r w:rsidR="00C9587C" w:rsidDel="00D266DF">
          <w:rPr>
            <w:rFonts w:ascii="Courier New" w:hAnsi="Courier New" w:cs="Courier New"/>
            <w:sz w:val="22"/>
            <w:szCs w:val="22"/>
            <w:lang w:val="en-GB"/>
          </w:rPr>
          <w:delText>Attribute</w:delText>
        </w:r>
        <w:r w:rsidR="00C9587C" w:rsidDel="00D266DF">
          <w:rPr>
            <w:lang w:val="en-GB"/>
          </w:rPr>
          <w:delText xml:space="preserve"> </w:delText>
        </w:r>
      </w:del>
      <w:ins w:id="2183" w:author="Holger Eichelberger" w:date="2015-09-15T11:51:00Z">
        <w:r w:rsidR="00D266DF">
          <w:rPr>
            <w:rFonts w:ascii="Courier New" w:hAnsi="Courier New" w:cs="Courier New"/>
            <w:sz w:val="22"/>
            <w:szCs w:val="22"/>
            <w:lang w:val="en-GB"/>
          </w:rPr>
          <w:t>Annotation</w:t>
        </w:r>
        <w:r w:rsidR="00D266DF">
          <w:rPr>
            <w:lang w:val="en-GB"/>
          </w:rPr>
          <w:t xml:space="preserve"> </w:t>
        </w:r>
      </w:ins>
      <w:r w:rsidR="00C9587C">
        <w:rPr>
          <w:lang w:val="en-GB"/>
        </w:rPr>
        <w:t xml:space="preserve">can automatically be converted into a sequence of decision variables using the </w:t>
      </w:r>
      <w:proofErr w:type="gramStart"/>
      <w:r w:rsidR="00C9587C" w:rsidRPr="00C9587C">
        <w:rPr>
          <w:rFonts w:ascii="Courier New" w:hAnsi="Courier New" w:cs="Courier New"/>
          <w:sz w:val="22"/>
          <w:szCs w:val="22"/>
          <w:lang w:val="en-GB"/>
        </w:rPr>
        <w:t>variables(</w:t>
      </w:r>
      <w:proofErr w:type="gramEnd"/>
      <w:r w:rsidR="00C9587C" w:rsidRPr="00C9587C">
        <w:rPr>
          <w:rFonts w:ascii="Courier New" w:hAnsi="Courier New" w:cs="Courier New"/>
          <w:sz w:val="22"/>
          <w:szCs w:val="22"/>
          <w:lang w:val="en-GB"/>
        </w:rPr>
        <w:t>)</w:t>
      </w:r>
      <w:r w:rsidR="00C9587C">
        <w:rPr>
          <w:lang w:val="en-GB"/>
        </w:rPr>
        <w:t xml:space="preserve"> operation in order to simplify loop declarations.</w:t>
      </w:r>
    </w:p>
    <w:p w:rsidR="00FE156B" w:rsidRPr="00725A64" w:rsidRDefault="00FE156B" w:rsidP="00EA17BB">
      <w:pPr>
        <w:pStyle w:val="Heading3"/>
        <w:numPr>
          <w:ilvl w:val="3"/>
          <w:numId w:val="1"/>
        </w:numPr>
        <w:tabs>
          <w:tab w:val="left" w:pos="1078"/>
        </w:tabs>
        <w:ind w:left="0" w:firstLine="0"/>
        <w:rPr>
          <w:lang w:val="en-GB"/>
        </w:rPr>
      </w:pPr>
      <w:bookmarkStart w:id="2184" w:name="_Toc385852333"/>
      <w:bookmarkStart w:id="2185" w:name="_Toc385852447"/>
      <w:bookmarkStart w:id="2186" w:name="_Toc430078931"/>
      <w:bookmarkEnd w:id="2184"/>
      <w:bookmarkEnd w:id="2185"/>
      <w:r w:rsidRPr="00725A64">
        <w:rPr>
          <w:lang w:val="en-GB"/>
        </w:rPr>
        <w:t>IvmlDeclaration</w:t>
      </w:r>
      <w:bookmarkEnd w:id="2186"/>
    </w:p>
    <w:p w:rsidR="00FE156B" w:rsidRPr="00725A64" w:rsidRDefault="00CC5E37" w:rsidP="00CD65B7">
      <w:pPr>
        <w:rPr>
          <w:lang w:val="en-GB"/>
        </w:rPr>
      </w:pPr>
      <w:r w:rsidRPr="00725A64">
        <w:rPr>
          <w:lang w:val="en-GB"/>
        </w:rPr>
        <w:t xml:space="preserve">This subtype of </w:t>
      </w:r>
      <w:r w:rsidRPr="00725A64">
        <w:rPr>
          <w:rFonts w:ascii="Courier New" w:hAnsi="Courier New" w:cs="Courier New"/>
          <w:sz w:val="22"/>
          <w:szCs w:val="22"/>
          <w:lang w:val="en-GB"/>
        </w:rPr>
        <w:t>IvmlElement</w:t>
      </w:r>
      <w:r w:rsidRPr="00725A64">
        <w:rPr>
          <w:lang w:val="en-GB"/>
        </w:rPr>
        <w:t xml:space="preserve"> r</w:t>
      </w:r>
      <w:r w:rsidR="00AC7248" w:rsidRPr="00725A64">
        <w:rPr>
          <w:lang w:val="en-GB"/>
        </w:rPr>
        <w:t>epresents the type underlying an IVML decision variable.</w:t>
      </w:r>
      <w:r w:rsidR="00601555" w:rsidRPr="00725A64">
        <w:rPr>
          <w:lang w:val="en-GB"/>
        </w:rPr>
        <w:t xml:space="preserve"> Instances of this type do not provide any confi</w:t>
      </w:r>
      <w:r w:rsidR="000F6364" w:rsidRPr="00725A64">
        <w:rPr>
          <w:lang w:val="en-GB"/>
        </w:rPr>
        <w:t>guration values</w:t>
      </w:r>
      <w:r w:rsidR="00351CAC" w:rsidRPr="00725A64">
        <w:rPr>
          <w:lang w:val="en-GB"/>
        </w:rPr>
        <w:t xml:space="preserve"> rather than providing access to the structure of the represented type, e.g., the nested variable declarations in an IVML compound</w:t>
      </w:r>
      <w:r w:rsidR="00DC15EA" w:rsidRPr="00725A64">
        <w:rPr>
          <w:lang w:val="en-GB"/>
        </w:rPr>
        <w:t>.</w:t>
      </w:r>
    </w:p>
    <w:p w:rsidR="00B36913" w:rsidRPr="00725A64" w:rsidRDefault="00B36913" w:rsidP="00EA17BB">
      <w:pPr>
        <w:pStyle w:val="Heading3"/>
        <w:numPr>
          <w:ilvl w:val="3"/>
          <w:numId w:val="1"/>
        </w:numPr>
        <w:tabs>
          <w:tab w:val="left" w:pos="1078"/>
        </w:tabs>
        <w:ind w:left="0" w:firstLine="0"/>
        <w:rPr>
          <w:lang w:val="en-GB"/>
        </w:rPr>
      </w:pPr>
      <w:bookmarkStart w:id="2187" w:name="_Ref368653020"/>
      <w:bookmarkStart w:id="2188" w:name="_Toc430078932"/>
      <w:r w:rsidRPr="00725A64">
        <w:rPr>
          <w:lang w:val="en-GB"/>
        </w:rPr>
        <w:t>Configuration</w:t>
      </w:r>
      <w:bookmarkEnd w:id="2187"/>
      <w:bookmarkEnd w:id="2188"/>
    </w:p>
    <w:p w:rsidR="00E04AB3" w:rsidRDefault="00E04AB3" w:rsidP="00E04AB3">
      <w:pPr>
        <w:rPr>
          <w:lang w:val="en-GB"/>
        </w:rPr>
      </w:pPr>
      <w:r w:rsidRPr="00725A64">
        <w:rPr>
          <w:lang w:val="en-GB"/>
        </w:rPr>
        <w:t xml:space="preserve">The </w:t>
      </w:r>
      <w:r w:rsidR="0096101A" w:rsidRPr="00725A64">
        <w:rPr>
          <w:rFonts w:ascii="Courier New" w:hAnsi="Courier New" w:cs="Courier New"/>
          <w:sz w:val="22"/>
          <w:szCs w:val="22"/>
          <w:lang w:val="en-GB"/>
        </w:rPr>
        <w:t>C</w:t>
      </w:r>
      <w:r w:rsidRPr="00725A64">
        <w:rPr>
          <w:rFonts w:ascii="Courier New" w:hAnsi="Courier New" w:cs="Courier New"/>
          <w:sz w:val="22"/>
          <w:szCs w:val="22"/>
          <w:lang w:val="en-GB"/>
        </w:rPr>
        <w:t>onfiguration</w:t>
      </w:r>
      <w:r w:rsidRPr="00725A64">
        <w:rPr>
          <w:lang w:val="en-GB"/>
        </w:rPr>
        <w:t xml:space="preserve"> type provides access </w:t>
      </w:r>
      <w:ins w:id="2189" w:author="Holger Eichelberger" w:date="2015-09-15T09:54:00Z">
        <w:r w:rsidR="00A149A0">
          <w:rPr>
            <w:lang w:val="en-GB"/>
          </w:rPr>
          <w:t xml:space="preserve">to </w:t>
        </w:r>
      </w:ins>
      <w:r w:rsidRPr="00725A64">
        <w:rPr>
          <w:lang w:val="en-GB"/>
        </w:rPr>
        <w:t xml:space="preserve">configuration values </w:t>
      </w:r>
      <w:r w:rsidR="00F27398" w:rsidRPr="00725A64">
        <w:rPr>
          <w:lang w:val="en-GB"/>
        </w:rPr>
        <w:t xml:space="preserve">as well as to the type declarations </w:t>
      </w:r>
      <w:r w:rsidRPr="00725A64">
        <w:rPr>
          <w:lang w:val="en-GB"/>
        </w:rPr>
        <w:t xml:space="preserve">for a certain IVML model. </w:t>
      </w:r>
      <w:r w:rsidR="00887939" w:rsidRPr="00725A64">
        <w:rPr>
          <w:lang w:val="en-GB"/>
        </w:rPr>
        <w:t xml:space="preserve">In particular, the configuration type allows to create projections of a configuration, e.g., to select a subset of decision variables and </w:t>
      </w:r>
      <w:r w:rsidR="00CD6788" w:rsidRPr="00725A64">
        <w:rPr>
          <w:lang w:val="en-GB"/>
        </w:rPr>
        <w:t xml:space="preserve">specify further operations on that subset such as passing it to rules or to </w:t>
      </w:r>
      <w:r w:rsidR="00791E35" w:rsidRPr="00725A64">
        <w:rPr>
          <w:lang w:val="en-GB"/>
        </w:rPr>
        <w:t xml:space="preserve">(one or more) </w:t>
      </w:r>
      <w:r w:rsidR="00887939" w:rsidRPr="00725A64">
        <w:rPr>
          <w:lang w:val="en-GB"/>
        </w:rPr>
        <w:t>instantiator</w:t>
      </w:r>
      <w:r w:rsidR="00CD6788" w:rsidRPr="00725A64">
        <w:rPr>
          <w:lang w:val="en-GB"/>
        </w:rPr>
        <w:t>s</w:t>
      </w:r>
      <w:r w:rsidR="008921CE" w:rsidRPr="00725A64">
        <w:rPr>
          <w:lang w:val="en-GB"/>
        </w:rPr>
        <w:t>.</w:t>
      </w:r>
      <w:r w:rsidR="00642136" w:rsidRPr="00725A64">
        <w:rPr>
          <w:lang w:val="en-GB"/>
        </w:rPr>
        <w:t xml:space="preserve"> Although being an </w:t>
      </w:r>
      <w:r w:rsidR="00642136" w:rsidRPr="00725A64">
        <w:rPr>
          <w:rFonts w:ascii="Courier New" w:hAnsi="Courier New" w:cs="Courier New"/>
          <w:sz w:val="22"/>
          <w:szCs w:val="22"/>
          <w:lang w:val="en-GB"/>
        </w:rPr>
        <w:t>Ivml</w:t>
      </w:r>
      <w:r w:rsidR="00A34B0C" w:rsidRPr="00725A64">
        <w:rPr>
          <w:rFonts w:ascii="Courier New" w:hAnsi="Courier New" w:cs="Courier New"/>
          <w:sz w:val="22"/>
          <w:szCs w:val="22"/>
          <w:lang w:val="en-GB"/>
        </w:rPr>
        <w:t>Element</w:t>
      </w:r>
      <w:r w:rsidR="00642136" w:rsidRPr="00725A64">
        <w:rPr>
          <w:lang w:val="en-GB"/>
        </w:rPr>
        <w:t>, a configuration instance will not provide access to values.</w:t>
      </w:r>
    </w:p>
    <w:p w:rsidR="00D91D48" w:rsidRPr="00725A64" w:rsidRDefault="00D91D48" w:rsidP="00E04AB3">
      <w:pPr>
        <w:rPr>
          <w:lang w:val="en-GB"/>
        </w:rPr>
      </w:pPr>
      <w:r>
        <w:rPr>
          <w:lang w:val="en-GB"/>
        </w:rPr>
        <w:t xml:space="preserve">In traditional product line instantiations, the Configuration will contain </w:t>
      </w:r>
      <w:r w:rsidRPr="00725A64">
        <w:rPr>
          <w:i/>
          <w:lang w:val="en-GB"/>
        </w:rPr>
        <w:t>frozen</w:t>
      </w:r>
      <w:r w:rsidRPr="00725A64">
        <w:rPr>
          <w:lang w:val="en-GB"/>
        </w:rPr>
        <w:t xml:space="preserve"> </w:t>
      </w:r>
      <w:r>
        <w:rPr>
          <w:lang w:val="en-GB"/>
        </w:rPr>
        <w:t xml:space="preserve">variables only, i.e., variables that are explicitly intended for instantiation. </w:t>
      </w:r>
      <w:proofErr w:type="gramStart"/>
      <w:r>
        <w:rPr>
          <w:lang w:val="en-GB"/>
        </w:rPr>
        <w:t>As VIL is also intended to support runtime variability, i.e., instantiation at runtime in the sense of Dynamic Software Product Lines (DSPL)</w:t>
      </w:r>
      <w:r w:rsidR="007D03A1">
        <w:rPr>
          <w:lang w:val="en-GB"/>
        </w:rPr>
        <w:t xml:space="preserve"> [10, 11]</w:t>
      </w:r>
      <w:r>
        <w:rPr>
          <w:lang w:val="en-GB"/>
        </w:rPr>
        <w:t>, Configurations may be re-reasoned or changed.</w:t>
      </w:r>
      <w:proofErr w:type="gramEnd"/>
      <w:r>
        <w:rPr>
          <w:lang w:val="en-GB"/>
        </w:rPr>
        <w:t xml:space="preserve"> We will list specific operations intended for DSPL instantiations in a separate operation list below in this section.</w:t>
      </w:r>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r w:rsidR="00FE156B" w:rsidRPr="00725A64">
        <w:rPr>
          <w:b/>
          <w:lang w:val="en-GB"/>
        </w:rPr>
        <w:t>DecisionVariable</w:t>
      </w:r>
      <w:r>
        <w:rPr>
          <w:b/>
          <w:lang w:val="en-GB"/>
        </w:rPr>
        <w:t>)</w:t>
      </w:r>
      <w:r w:rsidRPr="00725A64">
        <w:rPr>
          <w:b/>
          <w:lang w:val="en-GB"/>
        </w:rPr>
        <w:t xml:space="preserve"> </w:t>
      </w:r>
      <w:r w:rsidR="00FE156B" w:rsidRPr="00725A64">
        <w:rPr>
          <w:b/>
          <w:lang w:val="en-GB"/>
        </w:rPr>
        <w:t>variables()</w:t>
      </w:r>
    </w:p>
    <w:p w:rsidR="00FE156B" w:rsidRPr="00725A64" w:rsidRDefault="00FE156B" w:rsidP="00FE156B">
      <w:pPr>
        <w:pStyle w:val="ListParagraph"/>
        <w:rPr>
          <w:lang w:val="en-GB"/>
        </w:rPr>
      </w:pPr>
      <w:proofErr w:type="gramStart"/>
      <w:r w:rsidRPr="00725A64">
        <w:rPr>
          <w:lang w:val="en-GB"/>
        </w:rPr>
        <w:t xml:space="preserve">Returns </w:t>
      </w:r>
      <w:r w:rsidR="00CD65B7" w:rsidRPr="00725A64">
        <w:rPr>
          <w:lang w:val="en-GB"/>
        </w:rPr>
        <w:t xml:space="preserve">the configured and frozen decision variables </w:t>
      </w:r>
      <w:r w:rsidR="00262084" w:rsidRPr="00725A64">
        <w:rPr>
          <w:lang w:val="en-GB"/>
        </w:rPr>
        <w:t>of</w:t>
      </w:r>
      <w:r w:rsidR="00CD65B7" w:rsidRPr="00725A64">
        <w:rPr>
          <w:lang w:val="en-GB"/>
        </w:rPr>
        <w:t xml:space="preserve"> </w:t>
      </w:r>
      <w:r w:rsidR="00E262C4" w:rsidRPr="00725A64">
        <w:rPr>
          <w:i/>
          <w:lang w:val="en-GB"/>
        </w:rPr>
        <w:t>operand</w:t>
      </w:r>
      <w:r w:rsidRPr="00725A64">
        <w:rPr>
          <w:lang w:val="en-GB"/>
        </w:rPr>
        <w:t>.</w:t>
      </w:r>
      <w:proofErr w:type="gramEnd"/>
    </w:p>
    <w:p w:rsidR="00B357A7" w:rsidRDefault="0050740D">
      <w:pPr>
        <w:pStyle w:val="ListParagraph"/>
        <w:keepNext/>
        <w:numPr>
          <w:ilvl w:val="0"/>
          <w:numId w:val="11"/>
        </w:numPr>
        <w:rPr>
          <w:b/>
          <w:lang w:val="en-GB"/>
        </w:rPr>
      </w:pPr>
      <w:r>
        <w:rPr>
          <w:b/>
          <w:lang w:val="en-GB"/>
        </w:rPr>
        <w:t>s</w:t>
      </w:r>
      <w:r w:rsidRPr="00725A64">
        <w:rPr>
          <w:b/>
          <w:lang w:val="en-GB"/>
        </w:rPr>
        <w:t>equence</w:t>
      </w:r>
      <w:r>
        <w:rPr>
          <w:b/>
          <w:lang w:val="en-GB"/>
        </w:rPr>
        <w:t>Of(</w:t>
      </w:r>
      <w:del w:id="2190" w:author="Holger Eichelberger" w:date="2015-09-15T11:51:00Z">
        <w:r w:rsidR="001D7CDA" w:rsidRPr="00725A64" w:rsidDel="00D266DF">
          <w:rPr>
            <w:b/>
            <w:lang w:val="en-GB"/>
          </w:rPr>
          <w:delText>Attribute</w:delText>
        </w:r>
      </w:del>
      <w:ins w:id="2191" w:author="Holger Eichelberger" w:date="2015-09-15T11:51:00Z">
        <w:r w:rsidR="00D266DF">
          <w:rPr>
            <w:b/>
            <w:lang w:val="en-GB"/>
          </w:rPr>
          <w:t>Annotation</w:t>
        </w:r>
      </w:ins>
      <w:r>
        <w:rPr>
          <w:b/>
          <w:lang w:val="en-GB"/>
        </w:rPr>
        <w:t>)</w:t>
      </w:r>
      <w:r w:rsidRPr="00725A64">
        <w:rPr>
          <w:b/>
          <w:lang w:val="en-GB"/>
        </w:rPr>
        <w:t xml:space="preserve"> </w:t>
      </w:r>
      <w:ins w:id="2192" w:author="Holger Eichelberger" w:date="2015-09-15T11:33:00Z">
        <w:r w:rsidR="006D59FE">
          <w:rPr>
            <w:b/>
            <w:lang w:val="en-GB"/>
          </w:rPr>
          <w:t xml:space="preserve">annotations() / </w:t>
        </w:r>
      </w:ins>
      <w:r w:rsidR="001D7CDA" w:rsidRPr="00725A64">
        <w:rPr>
          <w:b/>
          <w:lang w:val="en-GB"/>
        </w:rPr>
        <w:t>attributes()</w:t>
      </w:r>
    </w:p>
    <w:p w:rsidR="001D7CDA" w:rsidRPr="00725A64" w:rsidRDefault="001D7CDA" w:rsidP="001D7CDA">
      <w:pPr>
        <w:pStyle w:val="ListParagraph"/>
        <w:rPr>
          <w:lang w:val="en-GB"/>
        </w:rPr>
      </w:pPr>
      <w:proofErr w:type="gramStart"/>
      <w:r w:rsidRPr="00725A64">
        <w:rPr>
          <w:lang w:val="en-GB"/>
        </w:rPr>
        <w:t xml:space="preserve">Returns the configured and frozen </w:t>
      </w:r>
      <w:del w:id="2193" w:author="Holger Eichelberger" w:date="2015-09-15T11:33:00Z">
        <w:r w:rsidRPr="00725A64" w:rsidDel="006D59FE">
          <w:rPr>
            <w:lang w:val="en-GB"/>
          </w:rPr>
          <w:delText xml:space="preserve">attributes </w:delText>
        </w:r>
      </w:del>
      <w:ins w:id="2194" w:author="Holger Eichelberger" w:date="2015-09-15T11:33:00Z">
        <w:r w:rsidR="006D59FE">
          <w:rPr>
            <w:lang w:val="en-GB"/>
          </w:rPr>
          <w:t>annotations</w:t>
        </w:r>
        <w:r w:rsidR="006D59FE" w:rsidRPr="00725A64">
          <w:rPr>
            <w:lang w:val="en-GB"/>
          </w:rPr>
          <w:t xml:space="preserve"> </w:t>
        </w:r>
      </w:ins>
      <w:r w:rsidRPr="00725A64">
        <w:rPr>
          <w:lang w:val="en-GB"/>
        </w:rPr>
        <w:t xml:space="preserve">of </w:t>
      </w:r>
      <w:r w:rsidR="00E262C4" w:rsidRPr="00725A64">
        <w:rPr>
          <w:i/>
          <w:lang w:val="en-GB"/>
        </w:rPr>
        <w:t>operand</w:t>
      </w:r>
      <w:r w:rsidRPr="00725A64">
        <w:rPr>
          <w:lang w:val="en-GB"/>
        </w:rPr>
        <w:t>.</w:t>
      </w:r>
      <w:proofErr w:type="gramEnd"/>
    </w:p>
    <w:p w:rsidR="00B357A7" w:rsidRDefault="001D7CDA">
      <w:pPr>
        <w:pStyle w:val="ListParagraph"/>
        <w:keepNext/>
        <w:numPr>
          <w:ilvl w:val="0"/>
          <w:numId w:val="11"/>
        </w:numPr>
        <w:rPr>
          <w:b/>
          <w:lang w:val="en-GB"/>
        </w:rPr>
      </w:pPr>
      <w:r w:rsidRPr="00725A64">
        <w:rPr>
          <w:b/>
          <w:lang w:val="en-GB"/>
        </w:rPr>
        <w:t>Boolean isEmpty()</w:t>
      </w:r>
    </w:p>
    <w:p w:rsidR="00FA6476" w:rsidRPr="00725A64" w:rsidRDefault="001D7CDA" w:rsidP="00FA6476">
      <w:pPr>
        <w:pStyle w:val="ListParagraph"/>
        <w:rPr>
          <w:lang w:val="en-GB"/>
        </w:rPr>
      </w:pPr>
      <w:r w:rsidRPr="00725A64">
        <w:rPr>
          <w:lang w:val="en-GB"/>
        </w:rPr>
        <w:t xml:space="preserve">Returns whether configuration </w:t>
      </w:r>
      <w:r w:rsidR="00FA6476" w:rsidRPr="00725A64">
        <w:rPr>
          <w:lang w:val="en-GB"/>
        </w:rPr>
        <w:t xml:space="preserve">in </w:t>
      </w:r>
      <w:r w:rsidR="00FA6476" w:rsidRPr="00725A64">
        <w:rPr>
          <w:i/>
          <w:lang w:val="en-GB"/>
        </w:rPr>
        <w:t>operand</w:t>
      </w:r>
      <w:r w:rsidR="00FA6476" w:rsidRPr="00725A64">
        <w:rPr>
          <w:lang w:val="en-GB"/>
        </w:rPr>
        <w:t xml:space="preserve"> </w:t>
      </w:r>
      <w:r w:rsidRPr="00725A64">
        <w:rPr>
          <w:lang w:val="en-GB"/>
        </w:rPr>
        <w:t>is empty, i.e., does not contain decision variables. This may occur due to the projection capabilities of this type.</w:t>
      </w:r>
    </w:p>
    <w:p w:rsidR="00B357A7" w:rsidRDefault="007C030C">
      <w:pPr>
        <w:pStyle w:val="ListParagraph"/>
        <w:keepNext/>
        <w:numPr>
          <w:ilvl w:val="0"/>
          <w:numId w:val="11"/>
        </w:numPr>
        <w:rPr>
          <w:b/>
          <w:lang w:val="en-GB"/>
        </w:rPr>
      </w:pPr>
      <w:r w:rsidRPr="00725A64">
        <w:rPr>
          <w:b/>
          <w:lang w:val="en-GB"/>
        </w:rPr>
        <w:t>DecisionVariable getByName(String n) / DecisionVariable byName(String n)</w:t>
      </w:r>
    </w:p>
    <w:p w:rsidR="007C030C" w:rsidRPr="00725A64" w:rsidRDefault="007C030C" w:rsidP="007C030C">
      <w:pPr>
        <w:pStyle w:val="ListParagraph"/>
        <w:rPr>
          <w:b/>
          <w:lang w:val="en-GB"/>
        </w:rPr>
      </w:pPr>
      <w:r w:rsidRPr="00725A64">
        <w:rPr>
          <w:lang w:val="en-GB"/>
        </w:rPr>
        <w:t>Returns the specified decision variable (if it exists).</w:t>
      </w:r>
    </w:p>
    <w:p w:rsidR="00C364A2" w:rsidRPr="00725A64" w:rsidRDefault="00C364A2" w:rsidP="00845E9C">
      <w:pPr>
        <w:pStyle w:val="ListParagraph"/>
        <w:numPr>
          <w:ilvl w:val="0"/>
          <w:numId w:val="11"/>
        </w:numPr>
        <w:rPr>
          <w:b/>
          <w:lang w:val="en-GB"/>
        </w:rPr>
      </w:pPr>
      <w:r w:rsidRPr="00725A64">
        <w:rPr>
          <w:b/>
          <w:lang w:val="en-GB"/>
        </w:rPr>
        <w:t xml:space="preserve">Configuration selectByName(String </w:t>
      </w:r>
      <w:r w:rsidR="00687087">
        <w:rPr>
          <w:b/>
          <w:lang w:val="en-GB"/>
        </w:rPr>
        <w:t>n</w:t>
      </w:r>
      <w:r w:rsidRPr="00725A64">
        <w:rPr>
          <w:b/>
          <w:lang w:val="en-GB"/>
        </w:rPr>
        <w:t xml:space="preserve">) </w:t>
      </w:r>
    </w:p>
    <w:p w:rsidR="00C364A2" w:rsidRPr="00725A64" w:rsidRDefault="00C364A2" w:rsidP="00C364A2">
      <w:pPr>
        <w:pStyle w:val="ListParagraph"/>
        <w:rPr>
          <w:lang w:val="en-GB"/>
        </w:rPr>
      </w:pPr>
      <w:r w:rsidRPr="00725A64">
        <w:rPr>
          <w:lang w:val="en-GB"/>
        </w:rPr>
        <w:lastRenderedPageBreak/>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of the type specified in terms of a Java regular expression </w:t>
      </w:r>
      <w:r w:rsidR="00A749B6" w:rsidRPr="00A749B6">
        <w:rPr>
          <w:i/>
          <w:lang w:val="en-GB"/>
        </w:rPr>
        <w:t>n</w:t>
      </w:r>
      <w:r w:rsidR="00687087">
        <w:rPr>
          <w:lang w:val="en-GB"/>
        </w:rPr>
        <w:t xml:space="preserve"> </w:t>
      </w:r>
      <w:r w:rsidRPr="00725A64">
        <w:rPr>
          <w:lang w:val="en-GB"/>
        </w:rPr>
        <w:t>applied on (qualified and unqualified) decision variable names.</w:t>
      </w:r>
    </w:p>
    <w:p w:rsidR="007243E6" w:rsidRPr="00725A64" w:rsidRDefault="007243E6" w:rsidP="00845E9C">
      <w:pPr>
        <w:pStyle w:val="ListParagraph"/>
        <w:numPr>
          <w:ilvl w:val="0"/>
          <w:numId w:val="11"/>
        </w:numPr>
        <w:rPr>
          <w:b/>
          <w:lang w:val="en-GB"/>
        </w:rPr>
      </w:pPr>
      <w:r w:rsidRPr="00725A64">
        <w:rPr>
          <w:b/>
          <w:lang w:val="en-GB"/>
        </w:rPr>
        <w:t xml:space="preserve">Configuration selectByType(String </w:t>
      </w:r>
      <w:r w:rsidR="00687087">
        <w:rPr>
          <w:b/>
          <w:lang w:val="en-GB"/>
        </w:rPr>
        <w:t>t</w:t>
      </w:r>
      <w:r w:rsidRPr="00725A64">
        <w:rPr>
          <w:b/>
          <w:lang w:val="en-GB"/>
        </w:rPr>
        <w:t xml:space="preserve">) </w:t>
      </w:r>
    </w:p>
    <w:p w:rsidR="007243E6" w:rsidRPr="00725A64" w:rsidRDefault="007243E6" w:rsidP="007243E6">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r w:rsidR="009308FB" w:rsidRPr="00725A64">
        <w:rPr>
          <w:lang w:val="en-GB"/>
        </w:rPr>
        <w:t>of the type</w:t>
      </w:r>
      <w:r w:rsidRPr="00725A64">
        <w:rPr>
          <w:lang w:val="en-GB"/>
        </w:rPr>
        <w:t xml:space="preserve"> specified in terms of a Java regular expression </w:t>
      </w:r>
      <w:r w:rsidR="00A749B6" w:rsidRPr="00A749B6">
        <w:rPr>
          <w:i/>
          <w:lang w:val="en-GB"/>
        </w:rPr>
        <w:t>t</w:t>
      </w:r>
      <w:r w:rsidR="00687087">
        <w:rPr>
          <w:lang w:val="en-GB"/>
        </w:rPr>
        <w:t xml:space="preserve"> </w:t>
      </w:r>
      <w:r w:rsidRPr="00725A64">
        <w:rPr>
          <w:lang w:val="en-GB"/>
        </w:rPr>
        <w:t xml:space="preserve">applied on </w:t>
      </w:r>
      <w:r w:rsidR="003E4A72" w:rsidRPr="00725A64">
        <w:rPr>
          <w:lang w:val="en-GB"/>
        </w:rPr>
        <w:t xml:space="preserve">(qualified and unqualified) </w:t>
      </w:r>
      <w:r w:rsidR="005041A6" w:rsidRPr="00725A64">
        <w:rPr>
          <w:lang w:val="en-GB"/>
        </w:rPr>
        <w:t>type names</w:t>
      </w:r>
      <w:r w:rsidRPr="00725A64">
        <w:rPr>
          <w:lang w:val="en-GB"/>
        </w:rPr>
        <w:t>.</w:t>
      </w:r>
    </w:p>
    <w:p w:rsidR="00E72FEE" w:rsidRPr="00E72FEE" w:rsidRDefault="00C35A1A">
      <w:pPr>
        <w:pStyle w:val="ListParagraph"/>
        <w:numPr>
          <w:ilvl w:val="0"/>
          <w:numId w:val="11"/>
        </w:numPr>
        <w:rPr>
          <w:b/>
          <w:lang w:val="en-GB"/>
          <w:rPrChange w:id="2195" w:author="Holger Eichelberger" w:date="2015-09-15T11:35:00Z">
            <w:rPr>
              <w:lang w:val="en-GB"/>
            </w:rPr>
          </w:rPrChange>
        </w:rPr>
      </w:pPr>
      <w:r w:rsidRPr="00725A64">
        <w:rPr>
          <w:b/>
          <w:lang w:val="en-GB"/>
        </w:rPr>
        <w:t xml:space="preserve">Configuration </w:t>
      </w:r>
      <w:ins w:id="2196" w:author="Holger Eichelberger" w:date="2015-09-15T11:35:00Z">
        <w:r w:rsidR="00DC00FB" w:rsidRPr="00725A64">
          <w:rPr>
            <w:b/>
            <w:lang w:val="en-GB"/>
          </w:rPr>
          <w:t>selectByA</w:t>
        </w:r>
        <w:r w:rsidR="00DC00FB">
          <w:rPr>
            <w:b/>
            <w:lang w:val="en-GB"/>
          </w:rPr>
          <w:t>nnotation</w:t>
        </w:r>
        <w:r w:rsidR="00DC00FB" w:rsidRPr="00725A64">
          <w:rPr>
            <w:b/>
            <w:lang w:val="en-GB"/>
          </w:rPr>
          <w:t xml:space="preserve">(String </w:t>
        </w:r>
        <w:r w:rsidR="00DC00FB">
          <w:rPr>
            <w:b/>
            <w:lang w:val="en-GB"/>
          </w:rPr>
          <w:t>n</w:t>
        </w:r>
        <w:r w:rsidR="00DC00FB" w:rsidRPr="00725A64">
          <w:rPr>
            <w:b/>
            <w:lang w:val="en-GB"/>
          </w:rPr>
          <w:t xml:space="preserve">) </w:t>
        </w:r>
        <w:r w:rsidR="00FF39BE" w:rsidRPr="00FF39BE">
          <w:rPr>
            <w:b/>
            <w:lang w:val="en-GB"/>
            <w:rPrChange w:id="2197" w:author="Holger Eichelberger" w:date="2015-09-15T11:35:00Z">
              <w:rPr>
                <w:color w:val="0000FF"/>
                <w:u w:val="single"/>
                <w:lang w:val="en-GB"/>
              </w:rPr>
            </w:rPrChange>
          </w:rPr>
          <w:t xml:space="preserve">/ </w:t>
        </w:r>
      </w:ins>
      <w:r w:rsidR="00FF39BE" w:rsidRPr="00FF39BE">
        <w:rPr>
          <w:b/>
          <w:lang w:val="en-GB"/>
          <w:rPrChange w:id="2198" w:author="Holger Eichelberger" w:date="2015-09-15T11:35:00Z">
            <w:rPr>
              <w:color w:val="0000FF"/>
              <w:u w:val="single"/>
              <w:lang w:val="en-GB"/>
            </w:rPr>
          </w:rPrChange>
        </w:rPr>
        <w:t xml:space="preserve">selectByAttribute(String n) </w:t>
      </w:r>
    </w:p>
    <w:p w:rsidR="00C35A1A" w:rsidRPr="00725A64" w:rsidRDefault="00C35A1A" w:rsidP="00C35A1A">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sidR="00551F46">
        <w:rPr>
          <w:lang w:val="en-GB"/>
        </w:rPr>
        <w:t>,</w:t>
      </w:r>
      <w:r w:rsidRPr="00725A64">
        <w:rPr>
          <w:lang w:val="en-GB"/>
        </w:rPr>
        <w:t xml:space="preserve"> which are </w:t>
      </w:r>
      <w:del w:id="2199" w:author="Holger Eichelberger" w:date="2015-09-15T11:51:00Z">
        <w:r w:rsidRPr="00725A64" w:rsidDel="00D266DF">
          <w:rPr>
            <w:lang w:val="en-GB"/>
          </w:rPr>
          <w:delText xml:space="preserve">attributed </w:delText>
        </w:r>
      </w:del>
      <w:ins w:id="2200" w:author="Holger Eichelberger" w:date="2015-09-15T11:51:00Z">
        <w:r w:rsidR="00D266DF">
          <w:rPr>
            <w:lang w:val="en-GB"/>
          </w:rPr>
          <w:t>annotated</w:t>
        </w:r>
        <w:r w:rsidR="00D266DF" w:rsidRPr="00725A64">
          <w:rPr>
            <w:lang w:val="en-GB"/>
          </w:rPr>
          <w:t xml:space="preserve"> </w:t>
        </w:r>
      </w:ins>
      <w:r w:rsidRPr="00725A64">
        <w:rPr>
          <w:lang w:val="en-GB"/>
        </w:rPr>
        <w:t xml:space="preserve">by the </w:t>
      </w:r>
      <w:del w:id="2201" w:author="Holger Eichelberger" w:date="2015-09-15T11:36:00Z">
        <w:r w:rsidRPr="00725A64" w:rsidDel="00DC00FB">
          <w:rPr>
            <w:lang w:val="en-GB"/>
          </w:rPr>
          <w:delText xml:space="preserve">attribute </w:delText>
        </w:r>
      </w:del>
      <w:ins w:id="2202" w:author="Holger Eichelberger" w:date="2015-09-15T11:36:00Z">
        <w:r w:rsidR="00DC00FB">
          <w:rPr>
            <w:lang w:val="en-GB"/>
          </w:rPr>
          <w:t>annotation</w:t>
        </w:r>
        <w:r w:rsidR="00DC00FB" w:rsidRPr="00725A64">
          <w:rPr>
            <w:lang w:val="en-GB"/>
          </w:rPr>
          <w:t xml:space="preserve"> </w:t>
        </w:r>
      </w:ins>
      <w:r w:rsidRPr="00725A64">
        <w:rPr>
          <w:lang w:val="en-GB"/>
        </w:rPr>
        <w:t xml:space="preserve">specified in terms of a Java regular expression </w:t>
      </w:r>
      <w:r w:rsidR="00A749B6" w:rsidRPr="00A749B6">
        <w:rPr>
          <w:i/>
          <w:lang w:val="en-GB"/>
        </w:rPr>
        <w:t>n</w:t>
      </w:r>
      <w:r w:rsidR="00687087">
        <w:rPr>
          <w:lang w:val="en-GB"/>
        </w:rPr>
        <w:t xml:space="preserve"> </w:t>
      </w:r>
      <w:r w:rsidRPr="00725A64">
        <w:rPr>
          <w:lang w:val="en-GB"/>
        </w:rPr>
        <w:t xml:space="preserve">applied on </w:t>
      </w:r>
      <w:del w:id="2203" w:author="Holger Eichelberger" w:date="2015-09-15T11:36:00Z">
        <w:r w:rsidRPr="00725A64" w:rsidDel="00DC00FB">
          <w:rPr>
            <w:lang w:val="en-GB"/>
          </w:rPr>
          <w:delText xml:space="preserve">attribute </w:delText>
        </w:r>
      </w:del>
      <w:ins w:id="2204" w:author="Holger Eichelberger" w:date="2015-09-15T11:36:00Z">
        <w:r w:rsidR="00DC00FB">
          <w:rPr>
            <w:lang w:val="en-GB"/>
          </w:rPr>
          <w:t>annotation</w:t>
        </w:r>
        <w:r w:rsidR="00DC00FB" w:rsidRPr="00725A64">
          <w:rPr>
            <w:lang w:val="en-GB"/>
          </w:rPr>
          <w:t xml:space="preserve"> </w:t>
        </w:r>
      </w:ins>
      <w:r w:rsidRPr="00725A64">
        <w:rPr>
          <w:lang w:val="en-GB"/>
        </w:rPr>
        <w:t>names.</w:t>
      </w:r>
    </w:p>
    <w:p w:rsidR="00E72FEE" w:rsidRPr="00E72FEE" w:rsidRDefault="00FA6476">
      <w:pPr>
        <w:pStyle w:val="ListParagraph"/>
        <w:numPr>
          <w:ilvl w:val="0"/>
          <w:numId w:val="11"/>
        </w:numPr>
        <w:rPr>
          <w:b/>
          <w:lang w:val="en-GB"/>
          <w:rPrChange w:id="2205" w:author="Holger Eichelberger" w:date="2015-09-15T11:35:00Z">
            <w:rPr>
              <w:lang w:val="en-GB"/>
            </w:rPr>
          </w:rPrChange>
        </w:rPr>
      </w:pPr>
      <w:r w:rsidRPr="00725A64">
        <w:rPr>
          <w:b/>
          <w:lang w:val="en-GB"/>
        </w:rPr>
        <w:t xml:space="preserve">Configuration </w:t>
      </w:r>
      <w:ins w:id="2206" w:author="Holger Eichelberger" w:date="2015-09-15T11:35:00Z">
        <w:r w:rsidR="00DC00FB" w:rsidRPr="00725A64">
          <w:rPr>
            <w:b/>
            <w:lang w:val="en-GB"/>
          </w:rPr>
          <w:t>selectBy</w:t>
        </w:r>
        <w:r w:rsidR="00DC00FB">
          <w:rPr>
            <w:b/>
            <w:lang w:val="en-GB"/>
          </w:rPr>
          <w:t>Annotation</w:t>
        </w:r>
        <w:r w:rsidR="00DC00FB" w:rsidRPr="00725A64">
          <w:rPr>
            <w:b/>
            <w:lang w:val="en-GB"/>
          </w:rPr>
          <w:t xml:space="preserve">(String n, Any v) </w:t>
        </w:r>
        <w:r w:rsidR="00FF39BE" w:rsidRPr="00FF39BE">
          <w:rPr>
            <w:b/>
            <w:lang w:val="en-GB"/>
            <w:rPrChange w:id="2207" w:author="Holger Eichelberger" w:date="2015-09-15T11:35:00Z">
              <w:rPr>
                <w:color w:val="0000FF"/>
                <w:u w:val="single"/>
                <w:lang w:val="en-GB"/>
              </w:rPr>
            </w:rPrChange>
          </w:rPr>
          <w:t xml:space="preserve">/ </w:t>
        </w:r>
      </w:ins>
      <w:r w:rsidR="00FF39BE" w:rsidRPr="00FF39BE">
        <w:rPr>
          <w:b/>
          <w:lang w:val="en-GB"/>
          <w:rPrChange w:id="2208" w:author="Holger Eichelberger" w:date="2015-09-15T11:35:00Z">
            <w:rPr>
              <w:color w:val="0000FF"/>
              <w:u w:val="single"/>
              <w:lang w:val="en-GB"/>
            </w:rPr>
          </w:rPrChange>
        </w:rPr>
        <w:t xml:space="preserve">selectByAttribute(String n, Any v) </w:t>
      </w:r>
    </w:p>
    <w:p w:rsidR="00FA1285" w:rsidRDefault="00FA1285" w:rsidP="00FA1285">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 which are </w:t>
      </w:r>
      <w:del w:id="2209" w:author="Holger Eichelberger" w:date="2015-09-15T11:36:00Z">
        <w:r w:rsidRPr="00725A64" w:rsidDel="00DC00FB">
          <w:rPr>
            <w:lang w:val="en-GB"/>
          </w:rPr>
          <w:delText xml:space="preserve">attributed </w:delText>
        </w:r>
      </w:del>
      <w:ins w:id="2210" w:author="Holger Eichelberger" w:date="2015-09-15T11:36:00Z">
        <w:r w:rsidR="00DC00FB">
          <w:rPr>
            <w:lang w:val="en-GB"/>
          </w:rPr>
          <w:t>annotated</w:t>
        </w:r>
        <w:r w:rsidR="00DC00FB" w:rsidRPr="00725A64">
          <w:rPr>
            <w:lang w:val="en-GB"/>
          </w:rPr>
          <w:t xml:space="preserve"> </w:t>
        </w:r>
      </w:ins>
      <w:r w:rsidRPr="00725A64">
        <w:rPr>
          <w:lang w:val="en-GB"/>
        </w:rPr>
        <w:t xml:space="preserve">by the specified </w:t>
      </w:r>
      <w:del w:id="2211" w:author="Holger Eichelberger" w:date="2015-09-15T11:36:00Z">
        <w:r w:rsidRPr="00725A64" w:rsidDel="00DC00FB">
          <w:rPr>
            <w:lang w:val="en-GB"/>
          </w:rPr>
          <w:delText xml:space="preserve">attribute </w:delText>
        </w:r>
      </w:del>
      <w:ins w:id="2212" w:author="Holger Eichelberger" w:date="2015-09-15T11:36:00Z">
        <w:r w:rsidR="00DC00FB">
          <w:rPr>
            <w:lang w:val="en-GB"/>
          </w:rPr>
          <w:t>annotation</w:t>
        </w:r>
        <w:r w:rsidR="00DC00FB" w:rsidRPr="00725A64">
          <w:rPr>
            <w:lang w:val="en-GB"/>
          </w:rPr>
          <w:t xml:space="preserve"> </w:t>
        </w:r>
      </w:ins>
      <w:r w:rsidRPr="00725A64">
        <w:rPr>
          <w:lang w:val="en-GB"/>
        </w:rPr>
        <w:t>(in terms of an IVML identifier</w:t>
      </w:r>
      <w:r w:rsidR="00687087">
        <w:rPr>
          <w:lang w:val="en-GB"/>
        </w:rPr>
        <w:t xml:space="preserve"> </w:t>
      </w:r>
      <w:r w:rsidR="00A749B6" w:rsidRPr="00A749B6">
        <w:rPr>
          <w:i/>
          <w:lang w:val="en-GB"/>
        </w:rPr>
        <w:t>n</w:t>
      </w:r>
      <w:r w:rsidRPr="00725A64">
        <w:rPr>
          <w:lang w:val="en-GB"/>
        </w:rPr>
        <w:t>) and value</w:t>
      </w:r>
      <w:r w:rsidR="00687087">
        <w:rPr>
          <w:lang w:val="en-GB"/>
        </w:rPr>
        <w:t xml:space="preserve"> </w:t>
      </w:r>
      <w:r w:rsidR="00A749B6" w:rsidRPr="00A749B6">
        <w:rPr>
          <w:i/>
          <w:lang w:val="en-GB"/>
        </w:rPr>
        <w:t>v</w:t>
      </w:r>
      <w:r w:rsidR="00551F46">
        <w:rPr>
          <w:lang w:val="en-GB"/>
        </w:rPr>
        <w:t>.</w:t>
      </w:r>
      <w:proofErr w:type="gramEnd"/>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w:t>
      </w:r>
      <w:r w:rsidRPr="00725A64">
        <w:rPr>
          <w:b/>
          <w:lang w:val="en-GB"/>
        </w:rPr>
        <w:t xml:space="preserve">) </w:t>
      </w:r>
    </w:p>
    <w:p w:rsidR="00687087" w:rsidRPr="00725A64" w:rsidRDefault="00687087" w:rsidP="00687087">
      <w:pPr>
        <w:pStyle w:val="ListParagraph"/>
        <w:rPr>
          <w:lang w:val="en-GB"/>
        </w:rPr>
      </w:pPr>
      <w:proofErr w:type="gramStart"/>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00A749B6" w:rsidRPr="00A749B6">
        <w:rPr>
          <w:i/>
          <w:lang w:val="en-GB"/>
        </w:rPr>
        <w:t>n</w:t>
      </w:r>
      <w:r>
        <w:rPr>
          <w:lang w:val="en-GB"/>
        </w:rPr>
        <w:t xml:space="preserve"> and its imported projects</w:t>
      </w:r>
      <w:r w:rsidRPr="00725A64">
        <w:rPr>
          <w:lang w:val="en-GB"/>
        </w:rPr>
        <w:t>.</w:t>
      </w:r>
      <w:proofErr w:type="gramEnd"/>
      <w:r>
        <w:rPr>
          <w:lang w:val="en-GB"/>
        </w:rPr>
        <w:t xml:space="preserve"> If the project cannot be found, an empty configuration is returned.</w:t>
      </w:r>
    </w:p>
    <w:p w:rsidR="009562DB" w:rsidRDefault="009562DB" w:rsidP="00687087">
      <w:pPr>
        <w:pStyle w:val="ListParagraph"/>
        <w:numPr>
          <w:ilvl w:val="0"/>
          <w:numId w:val="11"/>
        </w:numPr>
        <w:rPr>
          <w:b/>
          <w:lang w:val="en-GB"/>
        </w:rPr>
      </w:pPr>
      <w:r>
        <w:rPr>
          <w:b/>
          <w:lang w:val="en-GB"/>
        </w:rPr>
        <w:t>FileArtifact store(Path p)</w:t>
      </w:r>
    </w:p>
    <w:p w:rsidR="00F81A8A" w:rsidRDefault="00A749B6">
      <w:pPr>
        <w:pStyle w:val="ListParagraph"/>
        <w:rPr>
          <w:lang w:val="en-GB"/>
        </w:rPr>
      </w:pPr>
      <w:proofErr w:type="gramStart"/>
      <w:r w:rsidRPr="00A749B6">
        <w:rPr>
          <w:lang w:val="en-GB"/>
        </w:rPr>
        <w:t xml:space="preserve">Stores the underlying (unprojected) configuration of </w:t>
      </w:r>
      <w:r w:rsidRPr="00A749B6">
        <w:rPr>
          <w:i/>
          <w:lang w:val="en-GB"/>
        </w:rPr>
        <w:t>operand</w:t>
      </w:r>
      <w:r w:rsidRPr="00A749B6">
        <w:rPr>
          <w:lang w:val="en-GB"/>
        </w:rPr>
        <w:t xml:space="preserve"> into </w:t>
      </w:r>
      <w:r w:rsidRPr="00A749B6">
        <w:rPr>
          <w:i/>
          <w:lang w:val="en-GB"/>
        </w:rPr>
        <w:t>p</w:t>
      </w:r>
      <w:r w:rsidRPr="00A749B6">
        <w:rPr>
          <w:lang w:val="en-GB"/>
        </w:rPr>
        <w:t xml:space="preserve"> containing user-defined configuration values only.</w:t>
      </w:r>
      <w:proofErr w:type="gramEnd"/>
    </w:p>
    <w:p w:rsidR="009562DB" w:rsidRDefault="009562DB" w:rsidP="00687087">
      <w:pPr>
        <w:pStyle w:val="ListParagraph"/>
        <w:numPr>
          <w:ilvl w:val="0"/>
          <w:numId w:val="11"/>
        </w:numPr>
        <w:rPr>
          <w:b/>
          <w:lang w:val="en-GB"/>
        </w:rPr>
      </w:pPr>
      <w:r>
        <w:rPr>
          <w:b/>
          <w:lang w:val="en-GB"/>
        </w:rPr>
        <w:t>FileArtifact store(Path p, Boolean u)</w:t>
      </w:r>
    </w:p>
    <w:p w:rsidR="00F81A8A" w:rsidRDefault="009562DB">
      <w:pPr>
        <w:pStyle w:val="ListParagraph"/>
        <w:rPr>
          <w:lang w:val="en-GB"/>
        </w:rPr>
      </w:pPr>
      <w:r w:rsidRPr="009562DB">
        <w:rPr>
          <w:lang w:val="en-GB"/>
        </w:rPr>
        <w:t xml:space="preserve">Stores the underlying (unprojected) configuration of </w:t>
      </w:r>
      <w:r w:rsidRPr="009562DB">
        <w:rPr>
          <w:i/>
          <w:lang w:val="en-GB"/>
        </w:rPr>
        <w:t>operand</w:t>
      </w:r>
      <w:r w:rsidRPr="009562DB">
        <w:rPr>
          <w:lang w:val="en-GB"/>
        </w:rPr>
        <w:t xml:space="preserve"> into </w:t>
      </w:r>
      <w:r w:rsidRPr="009562DB">
        <w:rPr>
          <w:i/>
          <w:lang w:val="en-GB"/>
        </w:rPr>
        <w:t>p</w:t>
      </w:r>
      <w:r w:rsidRPr="009562DB">
        <w:rPr>
          <w:lang w:val="en-GB"/>
        </w:rPr>
        <w:t xml:space="preserve"> containing user-defined configuration values </w:t>
      </w:r>
      <w:r>
        <w:rPr>
          <w:lang w:val="en-GB"/>
        </w:rPr>
        <w:t xml:space="preserve">(if </w:t>
      </w:r>
      <w:r w:rsidR="00A749B6" w:rsidRPr="00A749B6">
        <w:rPr>
          <w:i/>
          <w:lang w:val="en-GB"/>
        </w:rPr>
        <w:t>u</w:t>
      </w:r>
      <w:r>
        <w:rPr>
          <w:lang w:val="en-GB"/>
        </w:rPr>
        <w:t xml:space="preserve"> is true) or all configuration values including automatically derived ones (if </w:t>
      </w:r>
      <w:r w:rsidR="00A749B6" w:rsidRPr="00A749B6">
        <w:rPr>
          <w:i/>
          <w:lang w:val="en-GB"/>
        </w:rPr>
        <w:t>u</w:t>
      </w:r>
      <w:r>
        <w:rPr>
          <w:lang w:val="en-GB"/>
        </w:rPr>
        <w:t xml:space="preserve"> is false)</w:t>
      </w:r>
      <w:r w:rsidRPr="009562DB">
        <w:rPr>
          <w:lang w:val="en-GB"/>
        </w:rPr>
        <w:t>.</w:t>
      </w:r>
    </w:p>
    <w:p w:rsidR="00687087" w:rsidRPr="00725A64" w:rsidRDefault="00687087" w:rsidP="00687087">
      <w:pPr>
        <w:pStyle w:val="ListParagraph"/>
        <w:numPr>
          <w:ilvl w:val="0"/>
          <w:numId w:val="11"/>
        </w:numPr>
        <w:rPr>
          <w:b/>
          <w:lang w:val="en-GB"/>
        </w:rPr>
      </w:pPr>
      <w:r w:rsidRPr="00725A64">
        <w:rPr>
          <w:b/>
          <w:lang w:val="en-GB"/>
        </w:rPr>
        <w:t>Configuration selectBy</w:t>
      </w:r>
      <w:r>
        <w:rPr>
          <w:b/>
          <w:lang w:val="en-GB"/>
        </w:rPr>
        <w:t>Project</w:t>
      </w:r>
      <w:r w:rsidRPr="00725A64">
        <w:rPr>
          <w:b/>
          <w:lang w:val="en-GB"/>
        </w:rPr>
        <w:t xml:space="preserve">(String </w:t>
      </w:r>
      <w:r>
        <w:rPr>
          <w:b/>
          <w:lang w:val="en-GB"/>
        </w:rPr>
        <w:t>n, Boolean i</w:t>
      </w:r>
      <w:r w:rsidRPr="00725A64">
        <w:rPr>
          <w:b/>
          <w:lang w:val="en-GB"/>
        </w:rPr>
        <w:t xml:space="preserve">) </w:t>
      </w:r>
    </w:p>
    <w:p w:rsidR="00687087" w:rsidRDefault="00687087" w:rsidP="00687087">
      <w:pPr>
        <w:pStyle w:val="ListParagraph"/>
        <w:rPr>
          <w:lang w:val="en-GB"/>
        </w:rPr>
      </w:pPr>
      <w:r w:rsidRPr="00725A64">
        <w:rPr>
          <w:lang w:val="en-GB"/>
        </w:rPr>
        <w:t xml:space="preserve">Returns a configuration as a projection of </w:t>
      </w:r>
      <w:r w:rsidRPr="00725A64">
        <w:rPr>
          <w:i/>
          <w:lang w:val="en-GB"/>
        </w:rPr>
        <w:t>operand</w:t>
      </w:r>
      <w:r w:rsidRPr="00725A64">
        <w:rPr>
          <w:lang w:val="en-GB"/>
        </w:rPr>
        <w:t xml:space="preserve"> containing those decision variables</w:t>
      </w:r>
      <w:r>
        <w:rPr>
          <w:lang w:val="en-GB"/>
        </w:rPr>
        <w:t>,</w:t>
      </w:r>
      <w:r w:rsidRPr="00725A64">
        <w:rPr>
          <w:lang w:val="en-GB"/>
        </w:rPr>
        <w:t xml:space="preserve"> which are </w:t>
      </w:r>
      <w:r>
        <w:rPr>
          <w:lang w:val="en-GB"/>
        </w:rPr>
        <w:t xml:space="preserve">defined by the project given by its name </w:t>
      </w:r>
      <w:r w:rsidRPr="00687087">
        <w:rPr>
          <w:i/>
          <w:lang w:val="en-GB"/>
        </w:rPr>
        <w:t>n</w:t>
      </w:r>
      <w:r>
        <w:rPr>
          <w:lang w:val="en-GB"/>
        </w:rPr>
        <w:t xml:space="preserve"> and, depending whether </w:t>
      </w:r>
      <w:r w:rsidR="00A749B6" w:rsidRPr="00A749B6">
        <w:rPr>
          <w:i/>
          <w:lang w:val="en-GB"/>
        </w:rPr>
        <w:t>i</w:t>
      </w:r>
      <w:r>
        <w:rPr>
          <w:i/>
          <w:lang w:val="en-GB"/>
        </w:rPr>
        <w:t xml:space="preserve"> </w:t>
      </w:r>
      <w:proofErr w:type="gramStart"/>
      <w:r w:rsidR="00A749B6" w:rsidRPr="00A749B6">
        <w:rPr>
          <w:lang w:val="en-GB"/>
        </w:rPr>
        <w:t>is</w:t>
      </w:r>
      <w:proofErr w:type="gramEnd"/>
      <w:r w:rsidR="00A749B6" w:rsidRPr="00A749B6">
        <w:rPr>
          <w:lang w:val="en-GB"/>
        </w:rPr>
        <w:t xml:space="preserve"> true</w:t>
      </w:r>
      <w:r>
        <w:rPr>
          <w:lang w:val="en-GB"/>
        </w:rPr>
        <w:t>, its imported projects</w:t>
      </w:r>
      <w:r w:rsidRPr="00725A64">
        <w:rPr>
          <w:lang w:val="en-GB"/>
        </w:rPr>
        <w:t>.</w:t>
      </w:r>
      <w:r>
        <w:rPr>
          <w:lang w:val="en-GB"/>
        </w:rPr>
        <w:t xml:space="preserve"> If the project cannot be found, an empty configuration is returned.</w:t>
      </w:r>
    </w:p>
    <w:p w:rsidR="00D91D48" w:rsidRDefault="00D91D48" w:rsidP="00687087">
      <w:pPr>
        <w:pStyle w:val="ListParagraph"/>
        <w:rPr>
          <w:lang w:val="en-GB"/>
        </w:rPr>
      </w:pPr>
    </w:p>
    <w:p w:rsidR="00F81A8A" w:rsidRDefault="00D91D48">
      <w:pPr>
        <w:pStyle w:val="ListParagraph"/>
        <w:ind w:left="0"/>
        <w:rPr>
          <w:lang w:val="en-GB"/>
        </w:rPr>
      </w:pPr>
      <w:r>
        <w:rPr>
          <w:lang w:val="en-GB"/>
        </w:rPr>
        <w:t xml:space="preserve">The functions intended to support runtime instantiation of variabilities </w:t>
      </w:r>
      <w:r w:rsidR="00DF2C8A">
        <w:rPr>
          <w:lang w:val="en-GB"/>
        </w:rPr>
        <w:t xml:space="preserve">will be discussed along with rt-VIL in Section </w:t>
      </w:r>
      <w:r w:rsidR="00FF39BE">
        <w:rPr>
          <w:lang w:val="en-GB"/>
        </w:rPr>
        <w:fldChar w:fldCharType="begin"/>
      </w:r>
      <w:r w:rsidR="00DF2C8A">
        <w:rPr>
          <w:lang w:val="en-GB"/>
        </w:rPr>
        <w:instrText xml:space="preserve"> REF _Ref414694558 \r \h </w:instrText>
      </w:r>
      <w:r w:rsidR="00FF39BE">
        <w:rPr>
          <w:lang w:val="en-GB"/>
        </w:rPr>
      </w:r>
      <w:r w:rsidR="00FF39BE">
        <w:rPr>
          <w:lang w:val="en-GB"/>
        </w:rPr>
        <w:fldChar w:fldCharType="separate"/>
      </w:r>
      <w:r w:rsidR="00AA153B">
        <w:rPr>
          <w:lang w:val="en-GB"/>
        </w:rPr>
        <w:t>3.7.1.4</w:t>
      </w:r>
      <w:r w:rsidR="00FF39BE">
        <w:rPr>
          <w:lang w:val="en-GB"/>
        </w:rPr>
        <w:fldChar w:fldCharType="end"/>
      </w:r>
      <w:r w:rsidR="00DF2C8A">
        <w:rPr>
          <w:lang w:val="en-GB"/>
        </w:rPr>
        <w:t>.</w:t>
      </w:r>
    </w:p>
    <w:p w:rsidR="00D91D48" w:rsidRDefault="00D91D48" w:rsidP="00D91D48">
      <w:pPr>
        <w:pStyle w:val="ListParagraph"/>
        <w:numPr>
          <w:ilvl w:val="0"/>
          <w:numId w:val="11"/>
        </w:numPr>
        <w:rPr>
          <w:b/>
          <w:lang w:val="en-GB"/>
        </w:rPr>
      </w:pPr>
      <w:r>
        <w:rPr>
          <w:b/>
          <w:lang w:val="en-GB"/>
        </w:rPr>
        <w:t>Configuration copy()</w:t>
      </w:r>
    </w:p>
    <w:p w:rsidR="00F81A8A" w:rsidRDefault="00A749B6">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D91D48" w:rsidRDefault="00D91D48" w:rsidP="00D91D48">
      <w:pPr>
        <w:pStyle w:val="ListParagraph"/>
        <w:numPr>
          <w:ilvl w:val="0"/>
          <w:numId w:val="11"/>
        </w:numPr>
        <w:rPr>
          <w:b/>
          <w:lang w:val="en-GB"/>
        </w:rPr>
      </w:pPr>
      <w:r>
        <w:rPr>
          <w:b/>
          <w:lang w:val="en-GB"/>
        </w:rPr>
        <w:t>Configuration selectFrozen()</w:t>
      </w:r>
    </w:p>
    <w:p w:rsidR="00F81A8A" w:rsidRDefault="00A749B6">
      <w:pPr>
        <w:pStyle w:val="ListParagraph"/>
        <w:rPr>
          <w:lang w:val="en-GB"/>
        </w:rPr>
      </w:pPr>
      <w:proofErr w:type="gramStart"/>
      <w:r w:rsidRPr="00A749B6">
        <w:rPr>
          <w:lang w:val="en-GB"/>
        </w:rPr>
        <w:t>Project</w:t>
      </w:r>
      <w:r w:rsidR="00D91D48">
        <w:rPr>
          <w:lang w:val="en-GB"/>
        </w:rPr>
        <w:t>s</w:t>
      </w:r>
      <w:r w:rsidRPr="00A749B6">
        <w:rPr>
          <w:lang w:val="en-GB"/>
        </w:rPr>
        <w:t xml:space="preserve"> </w:t>
      </w:r>
      <w:r w:rsidRPr="00A749B6">
        <w:rPr>
          <w:i/>
          <w:lang w:val="en-GB"/>
        </w:rPr>
        <w:t>operand</w:t>
      </w:r>
      <w:r w:rsidRPr="00A749B6">
        <w:rPr>
          <w:lang w:val="en-GB"/>
        </w:rPr>
        <w:t xml:space="preserve"> to </w:t>
      </w:r>
      <w:r w:rsidR="00D91D48">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D91D48" w:rsidRDefault="00D91D48" w:rsidP="00D91D48">
      <w:pPr>
        <w:pStyle w:val="ListParagraph"/>
        <w:numPr>
          <w:ilvl w:val="0"/>
          <w:numId w:val="11"/>
        </w:numPr>
        <w:rPr>
          <w:b/>
          <w:lang w:val="en-GB"/>
        </w:rPr>
      </w:pPr>
      <w:r>
        <w:rPr>
          <w:b/>
          <w:lang w:val="en-GB"/>
        </w:rPr>
        <w:t>Configuration selectAll()</w:t>
      </w:r>
    </w:p>
    <w:p w:rsidR="00F81A8A" w:rsidRDefault="00A749B6">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sidR="00302CD2">
        <w:rPr>
          <w:lang w:val="en-GB"/>
        </w:rPr>
        <w:t xml:space="preserve"> (identity projection, i.e., </w:t>
      </w:r>
      <w:r w:rsidRPr="00A749B6">
        <w:rPr>
          <w:lang w:val="en-GB"/>
        </w:rPr>
        <w:t>including unfrozen ones</w:t>
      </w:r>
      <w:r w:rsidR="00302CD2">
        <w:rPr>
          <w:lang w:val="en-GB"/>
        </w:rPr>
        <w:t>)</w:t>
      </w:r>
      <w:r w:rsidRPr="00A749B6">
        <w:rPr>
          <w:lang w:val="en-GB"/>
        </w:rPr>
        <w:t>.</w:t>
      </w:r>
      <w:proofErr w:type="gramEnd"/>
      <w:r w:rsidRPr="00A749B6">
        <w:rPr>
          <w:lang w:val="en-GB"/>
        </w:rPr>
        <w:t xml:space="preserve"> This operation is intended to distinguish between runtime and pre-</w:t>
      </w:r>
      <w:r w:rsidRPr="00A749B6">
        <w:rPr>
          <w:lang w:val="en-GB"/>
        </w:rPr>
        <w:lastRenderedPageBreak/>
        <w:t>runtime instantiation scripts. Please note, that a configuration that has been projected once to frozen variables will remain frozen.</w:t>
      </w:r>
    </w:p>
    <w:p w:rsidR="00555EDC" w:rsidRPr="00725A64" w:rsidRDefault="00555EDC" w:rsidP="00555EDC">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555EDC" w:rsidRDefault="00555EDC" w:rsidP="00555EDC">
      <w:pPr>
        <w:pStyle w:val="ListParagraph"/>
        <w:ind w:left="709"/>
        <w:rPr>
          <w:lang w:val="en-GB"/>
        </w:rPr>
      </w:pPr>
      <w:proofErr w:type="gramStart"/>
      <w:r>
        <w:rPr>
          <w:lang w:val="en-GB"/>
        </w:rPr>
        <w:t xml:space="preserve">Performs a re-reasoning of the </w:t>
      </w:r>
      <w:r w:rsidRPr="00725A64">
        <w:rPr>
          <w:i/>
          <w:lang w:val="en-GB"/>
        </w:rPr>
        <w:t>operand</w:t>
      </w:r>
      <w:r w:rsidR="00A749B6" w:rsidRPr="00A749B6">
        <w:rPr>
          <w:lang w:val="en-GB"/>
        </w:rPr>
        <w:t>, preferably by applying incremental reasoning techniques.</w:t>
      </w:r>
      <w:proofErr w:type="gramEnd"/>
      <w:r w:rsidR="00A749B6" w:rsidRPr="00A749B6">
        <w:rPr>
          <w:lang w:val="en-GB"/>
        </w:rPr>
        <w:t xml:space="preserve"> Please check</w:t>
      </w:r>
      <w:r>
        <w:rPr>
          <w:lang w:val="en-GB"/>
        </w:rPr>
        <w:t xml:space="preserve"> the result of </w:t>
      </w:r>
      <w:proofErr w:type="gramStart"/>
      <w:r w:rsidR="00A749B6" w:rsidRPr="00A749B6">
        <w:rPr>
          <w:rFonts w:ascii="Courier New" w:hAnsi="Courier New" w:cs="Courier New"/>
          <w:sz w:val="22"/>
          <w:szCs w:val="22"/>
          <w:lang w:val="en-GB"/>
        </w:rPr>
        <w:t>isValid(</w:t>
      </w:r>
      <w:proofErr w:type="gramEnd"/>
      <w:r w:rsidR="00A749B6" w:rsidRPr="00A749B6">
        <w:rPr>
          <w:rFonts w:ascii="Courier New" w:hAnsi="Courier New" w:cs="Courier New"/>
          <w:sz w:val="22"/>
          <w:szCs w:val="22"/>
          <w:lang w:val="en-GB"/>
        </w:rPr>
        <w:t>)</w:t>
      </w:r>
      <w:r>
        <w:rPr>
          <w:lang w:val="en-GB"/>
        </w:rPr>
        <w:t xml:space="preserve"> before using the result configuration for instantiation.</w:t>
      </w:r>
    </w:p>
    <w:p w:rsidR="00555EDC" w:rsidRDefault="00555EDC" w:rsidP="00D91D48">
      <w:pPr>
        <w:pStyle w:val="ListParagraph"/>
        <w:numPr>
          <w:ilvl w:val="0"/>
          <w:numId w:val="11"/>
        </w:numPr>
        <w:rPr>
          <w:b/>
          <w:lang w:val="en-GB"/>
        </w:rPr>
      </w:pPr>
      <w:r>
        <w:rPr>
          <w:b/>
          <w:lang w:val="en-GB"/>
        </w:rPr>
        <w:t>Boolean isValid()</w:t>
      </w:r>
    </w:p>
    <w:p w:rsidR="00F81A8A" w:rsidRDefault="00A749B6">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sidR="00555EDC">
        <w:rPr>
          <w:lang w:val="en-GB"/>
        </w:rPr>
        <w:t xml:space="preserve"> and may be considered for instantiation</w:t>
      </w:r>
      <w:r w:rsidRPr="00A749B6">
        <w:rPr>
          <w:lang w:val="en-GB"/>
        </w:rPr>
        <w:t>.</w:t>
      </w:r>
      <w:r w:rsidR="00555EDC">
        <w:rPr>
          <w:lang w:val="en-GB"/>
        </w:rPr>
        <w:t xml:space="preserve"> In particular, performing reasoning on a configuration may result in an invalid configuration.</w:t>
      </w:r>
    </w:p>
    <w:p w:rsidR="008921CE" w:rsidRPr="00725A64" w:rsidRDefault="008921CE" w:rsidP="00EA17BB">
      <w:pPr>
        <w:pStyle w:val="Heading3"/>
        <w:rPr>
          <w:lang w:val="en-GB"/>
        </w:rPr>
      </w:pPr>
      <w:bookmarkStart w:id="2213" w:name="_Toc389206099"/>
      <w:bookmarkStart w:id="2214" w:name="_Toc389206317"/>
      <w:bookmarkStart w:id="2215" w:name="_Toc389206534"/>
      <w:bookmarkStart w:id="2216" w:name="_Toc389206749"/>
      <w:bookmarkStart w:id="2217" w:name="_Toc389206964"/>
      <w:bookmarkStart w:id="2218" w:name="_Toc389207178"/>
      <w:bookmarkStart w:id="2219" w:name="_Toc389207391"/>
      <w:bookmarkStart w:id="2220" w:name="_Toc389207603"/>
      <w:bookmarkStart w:id="2221" w:name="_Toc389207814"/>
      <w:bookmarkStart w:id="2222" w:name="_Toc389208024"/>
      <w:bookmarkStart w:id="2223" w:name="_Toc389208233"/>
      <w:bookmarkStart w:id="2224" w:name="_Toc389208440"/>
      <w:bookmarkStart w:id="2225" w:name="_Toc389208645"/>
      <w:bookmarkStart w:id="2226" w:name="_Toc389208849"/>
      <w:bookmarkStart w:id="2227" w:name="_Toc389209052"/>
      <w:bookmarkStart w:id="2228" w:name="_Toc389209255"/>
      <w:bookmarkStart w:id="2229" w:name="_Toc389209457"/>
      <w:bookmarkStart w:id="2230" w:name="_Toc389209942"/>
      <w:bookmarkStart w:id="2231" w:name="_Toc389210143"/>
      <w:bookmarkStart w:id="2232" w:name="_Toc389210342"/>
      <w:bookmarkStart w:id="2233" w:name="_Toc389210540"/>
      <w:bookmarkStart w:id="2234" w:name="_Toc389210737"/>
      <w:bookmarkStart w:id="2235" w:name="_Toc389210933"/>
      <w:bookmarkStart w:id="2236" w:name="_Toc389211128"/>
      <w:bookmarkStart w:id="2237" w:name="_Toc389211321"/>
      <w:bookmarkStart w:id="2238" w:name="_Toc389211514"/>
      <w:bookmarkStart w:id="2239" w:name="_Toc389211706"/>
      <w:bookmarkStart w:id="2240" w:name="_Toc389211897"/>
      <w:bookmarkStart w:id="2241" w:name="_Toc389212087"/>
      <w:bookmarkStart w:id="2242" w:name="_Toc389212279"/>
      <w:bookmarkStart w:id="2243" w:name="_Toc389212462"/>
      <w:bookmarkStart w:id="2244" w:name="_Toc389212643"/>
      <w:bookmarkStart w:id="2245" w:name="_Toc389212823"/>
      <w:bookmarkStart w:id="2246" w:name="_Toc389213001"/>
      <w:bookmarkStart w:id="2247" w:name="_Toc389213178"/>
      <w:bookmarkStart w:id="2248" w:name="_Toc389213352"/>
      <w:bookmarkStart w:id="2249" w:name="_Toc389213524"/>
      <w:bookmarkStart w:id="2250" w:name="_Toc389213689"/>
      <w:bookmarkStart w:id="2251" w:name="_Toc389213846"/>
      <w:bookmarkStart w:id="2252" w:name="_Toc389214002"/>
      <w:bookmarkStart w:id="2253" w:name="_Toc389214156"/>
      <w:bookmarkStart w:id="2254" w:name="_Toc389214309"/>
      <w:bookmarkStart w:id="2255" w:name="_Toc389214459"/>
      <w:bookmarkStart w:id="2256" w:name="_Toc389214607"/>
      <w:bookmarkStart w:id="2257" w:name="_Toc389214753"/>
      <w:bookmarkStart w:id="2258" w:name="_Toc389214898"/>
      <w:bookmarkStart w:id="2259" w:name="_Toc389215042"/>
      <w:bookmarkStart w:id="2260" w:name="_Toc389215185"/>
      <w:bookmarkStart w:id="2261" w:name="_Toc389215324"/>
      <w:bookmarkStart w:id="2262" w:name="_Toc389215462"/>
      <w:bookmarkStart w:id="2263" w:name="_Toc389215599"/>
      <w:bookmarkStart w:id="2264" w:name="_Toc389215735"/>
      <w:bookmarkStart w:id="2265" w:name="_Toc389215872"/>
      <w:bookmarkStart w:id="2266" w:name="_Toc389216000"/>
      <w:bookmarkStart w:id="2267" w:name="_Toc389216123"/>
      <w:bookmarkStart w:id="2268" w:name="_Toc389216245"/>
      <w:bookmarkStart w:id="2269" w:name="_Toc389216366"/>
      <w:bookmarkStart w:id="2270" w:name="_Toc389216485"/>
      <w:bookmarkStart w:id="2271" w:name="_Toc389216603"/>
      <w:bookmarkStart w:id="2272" w:name="_Toc389216719"/>
      <w:bookmarkStart w:id="2273" w:name="_Toc389216833"/>
      <w:bookmarkStart w:id="2274" w:name="_Toc389216946"/>
      <w:bookmarkStart w:id="2275" w:name="_Toc389217058"/>
      <w:bookmarkStart w:id="2276" w:name="_Toc389217169"/>
      <w:bookmarkStart w:id="2277" w:name="_Toc389217279"/>
      <w:bookmarkStart w:id="2278" w:name="_Toc389217387"/>
      <w:bookmarkStart w:id="2279" w:name="_Toc389218015"/>
      <w:bookmarkStart w:id="2280" w:name="_Toc393195836"/>
      <w:bookmarkStart w:id="2281" w:name="_Toc393271613"/>
      <w:bookmarkStart w:id="2282" w:name="_Toc393271774"/>
      <w:bookmarkStart w:id="2283" w:name="_Toc393273045"/>
      <w:bookmarkStart w:id="2284" w:name="_Toc393348772"/>
      <w:bookmarkStart w:id="2285" w:name="_Toc393370959"/>
      <w:bookmarkStart w:id="2286" w:name="_Toc394492749"/>
      <w:bookmarkStart w:id="2287" w:name="_Toc395683489"/>
      <w:bookmarkStart w:id="2288" w:name="_Ref368650561"/>
      <w:bookmarkStart w:id="2289" w:name="_Ref368652495"/>
      <w:bookmarkStart w:id="2290" w:name="_Ref368652722"/>
      <w:bookmarkStart w:id="2291" w:name="_Toc430078933"/>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bookmarkEnd w:id="2230"/>
      <w:bookmarkEnd w:id="2231"/>
      <w:bookmarkEnd w:id="2232"/>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bookmarkEnd w:id="2282"/>
      <w:bookmarkEnd w:id="2283"/>
      <w:bookmarkEnd w:id="2284"/>
      <w:bookmarkEnd w:id="2285"/>
      <w:bookmarkEnd w:id="2286"/>
      <w:bookmarkEnd w:id="2287"/>
      <w:r w:rsidRPr="00725A64">
        <w:rPr>
          <w:lang w:val="en-GB"/>
        </w:rPr>
        <w:t>Built-in A</w:t>
      </w:r>
      <w:r w:rsidR="00424A25" w:rsidRPr="00725A64">
        <w:rPr>
          <w:lang w:val="en-GB"/>
        </w:rPr>
        <w:t>rt</w:t>
      </w:r>
      <w:ins w:id="2292" w:author="Holger Eichelberger" w:date="2015-09-15T11:03:00Z">
        <w:r w:rsidR="001B20D7">
          <w:rPr>
            <w:lang w:val="en-GB"/>
          </w:rPr>
          <w:t>i</w:t>
        </w:r>
      </w:ins>
      <w:del w:id="2293" w:author="Holger Eichelberger" w:date="2015-09-15T11:03:00Z">
        <w:r w:rsidR="00424A25" w:rsidRPr="00725A64" w:rsidDel="001B20D7">
          <w:rPr>
            <w:lang w:val="en-GB"/>
          </w:rPr>
          <w:delText>e</w:delText>
        </w:r>
      </w:del>
      <w:r w:rsidRPr="00725A64">
        <w:rPr>
          <w:lang w:val="en-GB"/>
        </w:rPr>
        <w:t>fact Types</w:t>
      </w:r>
      <w:r w:rsidR="00771EBE" w:rsidRPr="00725A64">
        <w:rPr>
          <w:lang w:val="en-GB"/>
        </w:rPr>
        <w:t xml:space="preserve"> and Art</w:t>
      </w:r>
      <w:ins w:id="2294" w:author="Holger Eichelberger" w:date="2015-09-15T11:03:00Z">
        <w:r w:rsidR="001B20D7">
          <w:rPr>
            <w:lang w:val="en-GB"/>
          </w:rPr>
          <w:t>i</w:t>
        </w:r>
      </w:ins>
      <w:del w:id="2295" w:author="Holger Eichelberger" w:date="2015-09-15T11:03:00Z">
        <w:r w:rsidR="00771EBE" w:rsidRPr="00725A64" w:rsidDel="001B20D7">
          <w:rPr>
            <w:lang w:val="en-GB"/>
          </w:rPr>
          <w:delText>e</w:delText>
        </w:r>
      </w:del>
      <w:r w:rsidR="00771EBE" w:rsidRPr="00725A64">
        <w:rPr>
          <w:lang w:val="en-GB"/>
        </w:rPr>
        <w:t>fact-related Types</w:t>
      </w:r>
      <w:bookmarkEnd w:id="2288"/>
      <w:bookmarkEnd w:id="2289"/>
      <w:bookmarkEnd w:id="2290"/>
      <w:bookmarkEnd w:id="2291"/>
    </w:p>
    <w:p w:rsidR="00424A25" w:rsidRPr="00725A64" w:rsidRDefault="00424A25" w:rsidP="00424A25">
      <w:pPr>
        <w:rPr>
          <w:lang w:val="en-GB"/>
        </w:rPr>
      </w:pPr>
      <w:r w:rsidRPr="00725A64">
        <w:rPr>
          <w:lang w:val="en-GB"/>
        </w:rPr>
        <w:t>In this section, we will discuss the built-in art</w:t>
      </w:r>
      <w:ins w:id="2296" w:author="Holger Eichelberger" w:date="2015-09-15T11:03:00Z">
        <w:r w:rsidR="001B20D7">
          <w:rPr>
            <w:lang w:val="en-GB"/>
          </w:rPr>
          <w:t>i</w:t>
        </w:r>
      </w:ins>
      <w:del w:id="2297" w:author="Holger Eichelberger" w:date="2015-09-15T11:03:00Z">
        <w:r w:rsidRPr="00725A64" w:rsidDel="001B20D7">
          <w:rPr>
            <w:lang w:val="en-GB"/>
          </w:rPr>
          <w:delText>e</w:delText>
        </w:r>
      </w:del>
      <w:r w:rsidRPr="00725A64">
        <w:rPr>
          <w:lang w:val="en-GB"/>
        </w:rPr>
        <w:t>fact types</w:t>
      </w:r>
      <w:ins w:id="2298" w:author="Holger Eichelberger" w:date="2015-09-15T09:54:00Z">
        <w:r w:rsidR="001B20D7">
          <w:rPr>
            <w:lang w:val="en-GB"/>
          </w:rPr>
          <w:t xml:space="preserve"> as well as art</w:t>
        </w:r>
      </w:ins>
      <w:ins w:id="2299" w:author="Holger Eichelberger" w:date="2015-09-15T11:03:00Z">
        <w:r w:rsidR="001B20D7">
          <w:rPr>
            <w:lang w:val="en-GB"/>
          </w:rPr>
          <w:t>i</w:t>
        </w:r>
      </w:ins>
      <w:ins w:id="2300" w:author="Holger Eichelberger" w:date="2015-09-15T09:54:00Z">
        <w:r w:rsidR="005B5228">
          <w:rPr>
            <w:lang w:val="en-GB"/>
          </w:rPr>
          <w:t>fact-related types such as paths</w:t>
        </w:r>
      </w:ins>
      <w:r w:rsidRPr="00725A64">
        <w:rPr>
          <w:lang w:val="en-GB"/>
        </w:rPr>
        <w:t>. Please note that the (</w:t>
      </w:r>
      <w:proofErr w:type="gramStart"/>
      <w:r w:rsidRPr="00725A64">
        <w:rPr>
          <w:lang w:val="en-GB"/>
        </w:rPr>
        <w:t>meta</w:t>
      </w:r>
      <w:proofErr w:type="gramEnd"/>
      <w:r w:rsidRPr="00725A64">
        <w:rPr>
          <w:lang w:val="en-GB"/>
        </w:rPr>
        <w:t xml:space="preserve"> model) of the art</w:t>
      </w:r>
      <w:ins w:id="2301" w:author="Holger Eichelberger" w:date="2015-09-15T11:03:00Z">
        <w:r w:rsidR="001B20D7">
          <w:rPr>
            <w:lang w:val="en-GB"/>
          </w:rPr>
          <w:t>i</w:t>
        </w:r>
      </w:ins>
      <w:del w:id="2302" w:author="Holger Eichelberger" w:date="2015-09-15T11:03:00Z">
        <w:r w:rsidRPr="00725A64" w:rsidDel="001B20D7">
          <w:rPr>
            <w:lang w:val="en-GB"/>
          </w:rPr>
          <w:delText>e</w:delText>
        </w:r>
      </w:del>
      <w:r w:rsidRPr="00725A64">
        <w:rPr>
          <w:lang w:val="en-GB"/>
        </w:rPr>
        <w:t>fact model is extensible, so that further as well as derived types may be added if needed.</w:t>
      </w:r>
    </w:p>
    <w:p w:rsidR="00424A25" w:rsidRPr="00725A64" w:rsidRDefault="00424A25" w:rsidP="00EA17BB">
      <w:pPr>
        <w:pStyle w:val="Heading3"/>
        <w:numPr>
          <w:ilvl w:val="3"/>
          <w:numId w:val="1"/>
        </w:numPr>
        <w:tabs>
          <w:tab w:val="left" w:pos="1078"/>
        </w:tabs>
        <w:ind w:left="0" w:firstLine="0"/>
        <w:rPr>
          <w:lang w:val="en-GB"/>
        </w:rPr>
      </w:pPr>
      <w:bookmarkStart w:id="2303" w:name="_Toc430078934"/>
      <w:r w:rsidRPr="00725A64">
        <w:rPr>
          <w:lang w:val="en-GB"/>
        </w:rPr>
        <w:t>Path</w:t>
      </w:r>
      <w:bookmarkEnd w:id="2303"/>
    </w:p>
    <w:p w:rsidR="00CD4386" w:rsidRPr="00725A64" w:rsidRDefault="00CD4386" w:rsidP="00CD4386">
      <w:pPr>
        <w:rPr>
          <w:lang w:val="en-GB"/>
        </w:rPr>
      </w:pPr>
      <w:r w:rsidRPr="00725A64">
        <w:rPr>
          <w:lang w:val="en-GB"/>
        </w:rPr>
        <w:t xml:space="preserve">A path represents a relative or absolute file or folder. </w:t>
      </w:r>
      <w:r w:rsidR="000F033A" w:rsidRPr="00725A64">
        <w:rPr>
          <w:lang w:val="en-GB"/>
        </w:rPr>
        <w:t>Paths are always relative to the containing project, in more detail to the containing art</w:t>
      </w:r>
      <w:ins w:id="2304" w:author="Holger Eichelberger" w:date="2015-09-15T11:03:00Z">
        <w:r w:rsidR="001B20D7">
          <w:rPr>
            <w:lang w:val="en-GB"/>
          </w:rPr>
          <w:t>i</w:t>
        </w:r>
      </w:ins>
      <w:del w:id="2305" w:author="Holger Eichelberger" w:date="2015-09-15T11:03:00Z">
        <w:r w:rsidR="000F033A" w:rsidRPr="00725A64" w:rsidDel="001B20D7">
          <w:rPr>
            <w:lang w:val="en-GB"/>
          </w:rPr>
          <w:delText>e</w:delText>
        </w:r>
      </w:del>
      <w:r w:rsidR="000F033A" w:rsidRPr="00725A64">
        <w:rPr>
          <w:lang w:val="en-GB"/>
        </w:rPr>
        <w:t xml:space="preserve">fact model and normalized in </w:t>
      </w:r>
      <w:proofErr w:type="gramStart"/>
      <w:r w:rsidR="000F033A" w:rsidRPr="00725A64">
        <w:rPr>
          <w:lang w:val="en-GB"/>
        </w:rPr>
        <w:t>Unix</w:t>
      </w:r>
      <w:proofErr w:type="gramEnd"/>
      <w:r w:rsidR="000F033A" w:rsidRPr="00725A64">
        <w:rPr>
          <w:lang w:val="en-GB"/>
        </w:rPr>
        <w:t xml:space="preserve"> notation (using the slash as path separator). </w:t>
      </w:r>
      <w:r w:rsidRPr="00725A64">
        <w:rPr>
          <w:lang w:val="en-GB"/>
        </w:rPr>
        <w:t>Further, paths may be patterns and contain wildcards according to the ANT conventions [</w:t>
      </w:r>
      <w:fldSimple w:instr=" REF BIB_ant13 \* MERGEFORMAT ">
        <w:r w:rsidR="00AA153B" w:rsidRPr="001E46F3">
          <w:rPr>
            <w:lang w:val="en-GB"/>
          </w:rPr>
          <w:t>9</w:t>
        </w:r>
      </w:fldSimple>
      <w:r w:rsidRPr="00725A64">
        <w:rPr>
          <w:lang w:val="en-GB"/>
        </w:rPr>
        <w:t>].</w:t>
      </w:r>
    </w:p>
    <w:p w:rsidR="000F033A" w:rsidRPr="00FF7947" w:rsidRDefault="000F033A" w:rsidP="00845E9C">
      <w:pPr>
        <w:pStyle w:val="ListParagraph"/>
        <w:numPr>
          <w:ilvl w:val="0"/>
          <w:numId w:val="11"/>
        </w:numPr>
        <w:rPr>
          <w:b/>
          <w:lang w:val="en-GB"/>
        </w:rPr>
      </w:pPr>
      <w:r w:rsidRPr="00FF7947">
        <w:rPr>
          <w:b/>
          <w:lang w:val="en-GB"/>
        </w:rPr>
        <w:t xml:space="preserve">String getPath() / String path() </w:t>
      </w:r>
    </w:p>
    <w:p w:rsidR="000F033A" w:rsidRPr="00725A64" w:rsidRDefault="000F033A" w:rsidP="000F033A">
      <w:pPr>
        <w:pStyle w:val="ListParagraph"/>
        <w:rPr>
          <w:lang w:val="en-GB"/>
        </w:rPr>
      </w:pPr>
      <w:proofErr w:type="gramStart"/>
      <w:r w:rsidRPr="00725A64">
        <w:rPr>
          <w:lang w:val="en-GB"/>
        </w:rPr>
        <w:t xml:space="preserve">Returns a string representation of </w:t>
      </w:r>
      <w:r w:rsidRPr="00725A64">
        <w:rPr>
          <w:i/>
          <w:lang w:val="en-GB"/>
        </w:rPr>
        <w:t>operand</w:t>
      </w:r>
      <w:r w:rsidRPr="00725A64">
        <w:rPr>
          <w:lang w:val="en-GB"/>
        </w:rPr>
        <w:t>.</w:t>
      </w:r>
      <w:proofErr w:type="gramEnd"/>
    </w:p>
    <w:p w:rsidR="000F033A" w:rsidRPr="00725A64" w:rsidRDefault="000F033A" w:rsidP="00845E9C">
      <w:pPr>
        <w:pStyle w:val="ListParagraph"/>
        <w:numPr>
          <w:ilvl w:val="0"/>
          <w:numId w:val="11"/>
        </w:numPr>
        <w:rPr>
          <w:b/>
          <w:lang w:val="en-GB"/>
        </w:rPr>
      </w:pPr>
      <w:r w:rsidRPr="00725A64">
        <w:rPr>
          <w:b/>
          <w:lang w:val="en-GB"/>
        </w:rPr>
        <w:t>Boolean isPattern()</w:t>
      </w:r>
    </w:p>
    <w:p w:rsidR="000F033A" w:rsidRPr="00725A64" w:rsidRDefault="000F033A" w:rsidP="000F033A">
      <w:pPr>
        <w:pStyle w:val="ListParagraph"/>
        <w:rPr>
          <w:lang w:val="en-GB"/>
        </w:rPr>
      </w:pPr>
      <w:proofErr w:type="gramStart"/>
      <w:r w:rsidRPr="00725A64">
        <w:rPr>
          <w:lang w:val="en-GB"/>
        </w:rPr>
        <w:t>Returns whether</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is a pattern, i.e., whether it contains wildcards.</w:t>
      </w:r>
      <w:proofErr w:type="gramEnd"/>
    </w:p>
    <w:p w:rsidR="000F033A" w:rsidRPr="00725A64" w:rsidRDefault="000F033A" w:rsidP="00845E9C">
      <w:pPr>
        <w:pStyle w:val="ListParagraph"/>
        <w:numPr>
          <w:ilvl w:val="0"/>
          <w:numId w:val="11"/>
        </w:numPr>
        <w:rPr>
          <w:b/>
          <w:lang w:val="en-GB"/>
        </w:rPr>
      </w:pPr>
      <w:r w:rsidRPr="00725A64">
        <w:rPr>
          <w:b/>
          <w:lang w:val="en-GB"/>
        </w:rPr>
        <w:t>JavaPath toJavaPath()</w:t>
      </w:r>
    </w:p>
    <w:p w:rsidR="000F033A" w:rsidRDefault="0041048A" w:rsidP="0041048A">
      <w:pPr>
        <w:pStyle w:val="ListParagraph"/>
        <w:rPr>
          <w:lang w:val="en-GB"/>
        </w:rPr>
      </w:pPr>
      <w:r w:rsidRPr="00725A64">
        <w:rPr>
          <w:lang w:val="en-GB"/>
        </w:rPr>
        <w:t>Explicitly converts</w:t>
      </w:r>
      <w:r w:rsidR="000328CF" w:rsidRPr="00725A64">
        <w:rPr>
          <w:lang w:val="en-GB"/>
        </w:rPr>
        <w:t xml:space="preserve"> the</w:t>
      </w:r>
      <w:r w:rsidRPr="00725A64">
        <w:rPr>
          <w:lang w:val="en-GB"/>
        </w:rPr>
        <w:t xml:space="preserve"> </w:t>
      </w:r>
      <w:r w:rsidRPr="00725A64">
        <w:rPr>
          <w:i/>
          <w:lang w:val="en-GB"/>
        </w:rPr>
        <w:t>operand</w:t>
      </w:r>
      <w:r w:rsidRPr="00725A64">
        <w:rPr>
          <w:lang w:val="en-GB"/>
        </w:rPr>
        <w:t xml:space="preserve"> into a Java package path.</w:t>
      </w:r>
    </w:p>
    <w:p w:rsidR="000238B8" w:rsidRPr="00725A64" w:rsidRDefault="000238B8" w:rsidP="000238B8">
      <w:pPr>
        <w:pStyle w:val="ListParagraph"/>
        <w:numPr>
          <w:ilvl w:val="0"/>
          <w:numId w:val="11"/>
        </w:numPr>
        <w:rPr>
          <w:b/>
          <w:lang w:val="en-GB"/>
        </w:rPr>
      </w:pPr>
      <w:r w:rsidRPr="00725A64">
        <w:rPr>
          <w:b/>
          <w:lang w:val="en-GB"/>
        </w:rPr>
        <w:t>JavaPath toJavaPath(</w:t>
      </w:r>
      <w:r>
        <w:rPr>
          <w:b/>
          <w:lang w:val="en-GB"/>
        </w:rPr>
        <w:t>String p</w:t>
      </w:r>
      <w:r w:rsidRPr="00725A64">
        <w:rPr>
          <w:b/>
          <w:lang w:val="en-GB"/>
        </w:rPr>
        <w:t>)</w:t>
      </w:r>
    </w:p>
    <w:p w:rsidR="0037193D" w:rsidRPr="00725A64" w:rsidRDefault="000238B8" w:rsidP="0041048A">
      <w:pPr>
        <w:pStyle w:val="ListParagraph"/>
        <w:rPr>
          <w:lang w:val="en-GB"/>
        </w:rPr>
      </w:pPr>
      <w:r w:rsidRPr="00725A64">
        <w:rPr>
          <w:lang w:val="en-GB"/>
        </w:rPr>
        <w:t xml:space="preserve">Explicitly converts the </w:t>
      </w:r>
      <w:r w:rsidRPr="00725A64">
        <w:rPr>
          <w:i/>
          <w:lang w:val="en-GB"/>
        </w:rPr>
        <w:t>operand</w:t>
      </w:r>
      <w:r w:rsidRPr="00725A64">
        <w:rPr>
          <w:lang w:val="en-GB"/>
        </w:rPr>
        <w:t xml:space="preserve"> into a Java package path</w:t>
      </w:r>
      <w:r>
        <w:rPr>
          <w:lang w:val="en-GB"/>
        </w:rPr>
        <w:t xml:space="preserve"> and removes the prefix Java regular expression </w:t>
      </w:r>
      <w:r w:rsidR="00F74CAD" w:rsidRPr="00F74CAD">
        <w:rPr>
          <w:i/>
          <w:lang w:val="en-GB"/>
        </w:rPr>
        <w:t>p</w:t>
      </w:r>
      <w:r>
        <w:rPr>
          <w:lang w:val="en-GB"/>
        </w:rPr>
        <w:t xml:space="preserve"> (might be due to src folders in Eclipse or Maven)</w:t>
      </w:r>
      <w:r w:rsidRPr="00725A64">
        <w:rPr>
          <w:lang w:val="en-GB"/>
        </w:rPr>
        <w:t>.</w:t>
      </w:r>
    </w:p>
    <w:p w:rsidR="000F033A" w:rsidRPr="00725A64" w:rsidRDefault="0041048A" w:rsidP="00845E9C">
      <w:pPr>
        <w:pStyle w:val="ListParagraph"/>
        <w:numPr>
          <w:ilvl w:val="0"/>
          <w:numId w:val="11"/>
        </w:numPr>
        <w:rPr>
          <w:b/>
          <w:lang w:val="en-GB"/>
        </w:rPr>
      </w:pPr>
      <w:r w:rsidRPr="00725A64">
        <w:rPr>
          <w:b/>
          <w:lang w:val="en-GB"/>
        </w:rPr>
        <w:t>String toOSPath()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 relative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String toOSAbsolutePath()</w:t>
      </w:r>
    </w:p>
    <w:p w:rsidR="0041048A" w:rsidRPr="00725A64" w:rsidRDefault="0041048A" w:rsidP="0041048A">
      <w:pPr>
        <w:pStyle w:val="ListParagraph"/>
        <w:rPr>
          <w:lang w:val="en-GB"/>
        </w:rPr>
      </w:pPr>
      <w:proofErr w:type="gramStart"/>
      <w:r w:rsidRPr="00725A64">
        <w:rPr>
          <w:lang w:val="en-GB"/>
        </w:rPr>
        <w:t xml:space="preserve">Turns the </w:t>
      </w:r>
      <w:r w:rsidRPr="00725A64">
        <w:rPr>
          <w:i/>
          <w:lang w:val="en-GB"/>
        </w:rPr>
        <w:t>operand</w:t>
      </w:r>
      <w:r w:rsidRPr="00725A64">
        <w:rPr>
          <w:lang w:val="en-GB"/>
        </w:rPr>
        <w:t xml:space="preserve"> into an absolute operating system specific path.</w:t>
      </w:r>
      <w:proofErr w:type="gramEnd"/>
      <w:r w:rsidRPr="00725A64">
        <w:rPr>
          <w:lang w:val="en-GB"/>
        </w:rPr>
        <w:t xml:space="preserve"> </w:t>
      </w:r>
    </w:p>
    <w:p w:rsidR="0041048A" w:rsidRPr="00725A64" w:rsidRDefault="0041048A" w:rsidP="00845E9C">
      <w:pPr>
        <w:pStyle w:val="ListParagraph"/>
        <w:numPr>
          <w:ilvl w:val="0"/>
          <w:numId w:val="11"/>
        </w:numPr>
        <w:rPr>
          <w:b/>
          <w:lang w:val="en-GB"/>
        </w:rPr>
      </w:pPr>
      <w:r w:rsidRPr="00725A64">
        <w:rPr>
          <w:b/>
          <w:lang w:val="en-GB"/>
        </w:rPr>
        <w:t>deleteAll()</w:t>
      </w:r>
    </w:p>
    <w:p w:rsidR="0041048A" w:rsidRPr="00725A64" w:rsidRDefault="00F0247C" w:rsidP="00680029">
      <w:pPr>
        <w:pStyle w:val="ListParagraph"/>
        <w:rPr>
          <w:lang w:val="en-GB"/>
        </w:rPr>
      </w:pPr>
      <w:proofErr w:type="gramStart"/>
      <w:r w:rsidRPr="00725A64">
        <w:rPr>
          <w:lang w:val="en-GB"/>
        </w:rPr>
        <w:t>Deletes all art</w:t>
      </w:r>
      <w:ins w:id="2306" w:author="Holger Eichelberger" w:date="2015-09-15T11:03:00Z">
        <w:r w:rsidR="001B20D7">
          <w:rPr>
            <w:lang w:val="en-GB"/>
          </w:rPr>
          <w:t>i</w:t>
        </w:r>
      </w:ins>
      <w:del w:id="2307" w:author="Holger Eichelberger" w:date="2015-09-15T11:03:00Z">
        <w:r w:rsidRPr="00725A64" w:rsidDel="001B20D7">
          <w:rPr>
            <w:lang w:val="en-GB"/>
          </w:rPr>
          <w:delText>e</w:delText>
        </w:r>
      </w:del>
      <w:r w:rsidR="000D7BA3" w:rsidRPr="00725A64">
        <w:rPr>
          <w:lang w:val="en-GB"/>
        </w:rPr>
        <w:t xml:space="preserve">facts in the </w:t>
      </w:r>
      <w:r w:rsidR="000D7BA3" w:rsidRPr="00725A64">
        <w:rPr>
          <w:i/>
          <w:lang w:val="en-GB"/>
        </w:rPr>
        <w:t>operand</w:t>
      </w:r>
      <w:r w:rsidR="0041048A" w:rsidRPr="00725A64">
        <w:rPr>
          <w:lang w:val="en-GB"/>
        </w:rPr>
        <w:t xml:space="preserve"> path</w:t>
      </w:r>
      <w:r w:rsidR="00EB5A52">
        <w:rPr>
          <w:lang w:val="en-GB"/>
        </w:rPr>
        <w:t>.</w:t>
      </w:r>
      <w:proofErr w:type="gramEnd"/>
      <w:r w:rsidR="00422718">
        <w:rPr>
          <w:lang w:val="en-GB"/>
        </w:rPr>
        <w:t xml:space="preserve"> Use this function to delete pattern paths.</w:t>
      </w:r>
    </w:p>
    <w:p w:rsidR="000D691E" w:rsidRPr="00725A64" w:rsidRDefault="000D691E" w:rsidP="000D691E">
      <w:pPr>
        <w:pStyle w:val="ListParagraph"/>
        <w:numPr>
          <w:ilvl w:val="0"/>
          <w:numId w:val="11"/>
        </w:numPr>
        <w:rPr>
          <w:b/>
          <w:lang w:val="en-GB"/>
        </w:rPr>
      </w:pPr>
      <w:r w:rsidRPr="00725A64">
        <w:rPr>
          <w:b/>
          <w:lang w:val="en-GB"/>
        </w:rPr>
        <w:t>delete()</w:t>
      </w:r>
    </w:p>
    <w:p w:rsidR="000D691E" w:rsidRPr="00725A64" w:rsidRDefault="000D691E" w:rsidP="000D691E">
      <w:pPr>
        <w:pStyle w:val="ListParagraph"/>
        <w:rPr>
          <w:lang w:val="en-GB"/>
        </w:rPr>
      </w:pPr>
      <w:proofErr w:type="gramStart"/>
      <w:r w:rsidRPr="00725A64">
        <w:rPr>
          <w:lang w:val="en-GB"/>
        </w:rPr>
        <w:t xml:space="preserve">Deletes the </w:t>
      </w:r>
      <w:r>
        <w:rPr>
          <w:lang w:val="en-GB"/>
        </w:rPr>
        <w:t>art</w:t>
      </w:r>
      <w:ins w:id="2308" w:author="Holger Eichelberger" w:date="2015-09-15T11:03:00Z">
        <w:r w:rsidR="001B20D7">
          <w:rPr>
            <w:lang w:val="en-GB"/>
          </w:rPr>
          <w:t>i</w:t>
        </w:r>
      </w:ins>
      <w:del w:id="2309" w:author="Holger Eichelberger" w:date="2015-09-15T11:03:00Z">
        <w:r w:rsidDel="001B20D7">
          <w:rPr>
            <w:lang w:val="en-GB"/>
          </w:rPr>
          <w:delText>e</w:delText>
        </w:r>
      </w:del>
      <w:r>
        <w:rPr>
          <w:lang w:val="en-GB"/>
        </w:rPr>
        <w:t xml:space="preserve">fact </w:t>
      </w:r>
      <w:r w:rsidRPr="00725A64">
        <w:rPr>
          <w:lang w:val="en-GB"/>
        </w:rPr>
        <w:t xml:space="preserve">underlying </w:t>
      </w:r>
      <w:r>
        <w:rPr>
          <w:lang w:val="en-GB"/>
        </w:rPr>
        <w:t xml:space="preserve">the </w:t>
      </w:r>
      <w:r w:rsidRPr="00E72766">
        <w:rPr>
          <w:i/>
          <w:lang w:val="en-GB"/>
        </w:rPr>
        <w:t>operand</w:t>
      </w:r>
      <w:r w:rsidRPr="00725A64">
        <w:rPr>
          <w:lang w:val="en-GB"/>
        </w:rPr>
        <w:t>.</w:t>
      </w:r>
      <w:proofErr w:type="gramEnd"/>
      <w:r w:rsidRPr="00725A64">
        <w:rPr>
          <w:lang w:val="en-GB"/>
        </w:rPr>
        <w:t xml:space="preserve"> This operation will cause no effects on pattern paths.</w:t>
      </w:r>
    </w:p>
    <w:p w:rsidR="0041048A" w:rsidRPr="00725A64" w:rsidRDefault="00CD5132" w:rsidP="00845E9C">
      <w:pPr>
        <w:pStyle w:val="ListParagraph"/>
        <w:numPr>
          <w:ilvl w:val="0"/>
          <w:numId w:val="11"/>
        </w:numPr>
        <w:rPr>
          <w:b/>
          <w:lang w:val="en-GB"/>
        </w:rPr>
      </w:pPr>
      <w:r w:rsidRPr="00725A64">
        <w:rPr>
          <w:b/>
          <w:lang w:val="en-GB"/>
        </w:rPr>
        <w:t>mkdir()</w:t>
      </w:r>
    </w:p>
    <w:p w:rsidR="00CD5132" w:rsidRPr="00725A64" w:rsidRDefault="00CD5132" w:rsidP="00A87436">
      <w:pPr>
        <w:pStyle w:val="ListParagraph"/>
        <w:rPr>
          <w:lang w:val="en-GB"/>
        </w:rPr>
      </w:pPr>
      <w:proofErr w:type="gramStart"/>
      <w:r w:rsidRPr="00725A64">
        <w:rPr>
          <w:lang w:val="en-GB"/>
        </w:rPr>
        <w:t xml:space="preserve">Creates a directory from the </w:t>
      </w:r>
      <w:r w:rsidR="003421CD" w:rsidRPr="00725A64">
        <w:rPr>
          <w:i/>
          <w:lang w:val="en-GB"/>
        </w:rPr>
        <w:t>operand</w:t>
      </w:r>
      <w:r w:rsidRPr="00725A64">
        <w:rPr>
          <w:lang w:val="en-GB"/>
        </w:rPr>
        <w:t xml:space="preserve"> path.</w:t>
      </w:r>
      <w:proofErr w:type="gramEnd"/>
      <w:r w:rsidRPr="00725A64">
        <w:rPr>
          <w:lang w:val="en-GB"/>
        </w:rPr>
        <w:t xml:space="preserve"> This operation will fail if applied to a pattern.</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copy </w:t>
      </w:r>
      <w:r w:rsidR="000641F4" w:rsidRPr="00725A64">
        <w:rPr>
          <w:b/>
          <w:lang w:val="en-GB"/>
        </w:rPr>
        <w:t>(</w:t>
      </w:r>
      <w:r w:rsidR="000641F4">
        <w:rPr>
          <w:b/>
          <w:lang w:val="en-GB"/>
        </w:rPr>
        <w:t>FileSystemArtifact t</w:t>
      </w:r>
      <w:r w:rsidR="000641F4" w:rsidRPr="00725A64">
        <w:rPr>
          <w:b/>
          <w:lang w:val="en-GB"/>
        </w:rPr>
        <w:t>)</w:t>
      </w:r>
    </w:p>
    <w:p w:rsidR="000641F4" w:rsidRDefault="000641F4" w:rsidP="000641F4">
      <w:pPr>
        <w:pStyle w:val="ListParagraph"/>
        <w:rPr>
          <w:lang w:val="en-GB"/>
        </w:rPr>
      </w:pPr>
      <w:proofErr w:type="gramStart"/>
      <w:r>
        <w:rPr>
          <w:lang w:val="en-GB"/>
        </w:rPr>
        <w:lastRenderedPageBreak/>
        <w:t>Copies all file system art</w:t>
      </w:r>
      <w:ins w:id="2310" w:author="Holger Eichelberger" w:date="2015-09-15T11:03:00Z">
        <w:r w:rsidR="001B20D7">
          <w:rPr>
            <w:lang w:val="en-GB"/>
          </w:rPr>
          <w:t>i</w:t>
        </w:r>
      </w:ins>
      <w:del w:id="2311" w:author="Holger Eichelberger" w:date="2015-09-15T11:03:00Z">
        <w:r w:rsidDel="001B20D7">
          <w:rPr>
            <w:lang w:val="en-GB"/>
          </w:rPr>
          <w:delText>e</w:delText>
        </w:r>
      </w:del>
      <w:r>
        <w:rPr>
          <w:lang w:val="en-GB"/>
        </w:rPr>
        <w:t xml:space="preserve">facts denoted by the </w:t>
      </w:r>
      <w:r w:rsidR="00F74CAD" w:rsidRPr="00F74CAD">
        <w:rPr>
          <w:i/>
          <w:lang w:val="en-GB"/>
        </w:rPr>
        <w:t>operand</w:t>
      </w:r>
      <w:r>
        <w:rPr>
          <w:lang w:val="en-GB"/>
        </w:rPr>
        <w:t xml:space="preserve"> </w:t>
      </w:r>
      <w:r w:rsidR="00DA3A6C">
        <w:rPr>
          <w:lang w:val="en-GB"/>
        </w:rPr>
        <w:t xml:space="preserve">to </w:t>
      </w:r>
      <w:r>
        <w:rPr>
          <w:lang w:val="en-GB"/>
        </w:rPr>
        <w:t xml:space="preserve">the location of </w:t>
      </w:r>
      <w:r w:rsidR="00F74CAD" w:rsidRPr="00F74CAD">
        <w:rPr>
          <w:i/>
          <w:lang w:val="en-GB"/>
        </w:rPr>
        <w:t>t</w:t>
      </w:r>
      <w:r w:rsidR="00637ADA">
        <w:rPr>
          <w:i/>
          <w:lang w:val="en-GB"/>
        </w:rPr>
        <w:t xml:space="preserve"> </w:t>
      </w:r>
      <w:r w:rsidR="00637ADA" w:rsidRPr="00637ADA">
        <w:rPr>
          <w:lang w:val="en-GB"/>
        </w:rPr>
        <w:t>and returns</w:t>
      </w:r>
      <w:proofErr w:type="gramEnd"/>
      <w:r w:rsidR="00637ADA" w:rsidRPr="00637ADA">
        <w:rPr>
          <w:lang w:val="en-GB"/>
        </w:rPr>
        <w:t xml:space="preserve"> the created art</w:t>
      </w:r>
      <w:ins w:id="2312" w:author="Holger Eichelberger" w:date="2015-09-15T11:03:00Z">
        <w:r w:rsidR="001B20D7">
          <w:rPr>
            <w:lang w:val="en-GB"/>
          </w:rPr>
          <w:t>i</w:t>
        </w:r>
      </w:ins>
      <w:del w:id="2313" w:author="Holger Eichelberger" w:date="2015-09-15T11:03:00Z">
        <w:r w:rsidR="00637ADA" w:rsidRPr="00637ADA" w:rsidDel="001B20D7">
          <w:rPr>
            <w:lang w:val="en-GB"/>
          </w:rPr>
          <w:delText>e</w:delText>
        </w:r>
      </w:del>
      <w:r w:rsidR="00637ADA" w:rsidRPr="00637ADA">
        <w:rPr>
          <w:lang w:val="en-GB"/>
        </w:rPr>
        <w:t>facts at the target location</w:t>
      </w:r>
      <w:r w:rsidRPr="00725A64">
        <w:rPr>
          <w:lang w:val="en-GB"/>
        </w:rPr>
        <w:t xml:space="preserve">. </w:t>
      </w:r>
    </w:p>
    <w:p w:rsidR="000641F4" w:rsidRPr="00725A64" w:rsidRDefault="00B718E8" w:rsidP="000641F4">
      <w:pPr>
        <w:pStyle w:val="ListParagraph"/>
        <w:numPr>
          <w:ilvl w:val="0"/>
          <w:numId w:val="11"/>
        </w:numPr>
        <w:rPr>
          <w:b/>
          <w:lang w:val="en-GB"/>
        </w:rPr>
      </w:pPr>
      <w:r>
        <w:rPr>
          <w:b/>
          <w:lang w:val="en-GB"/>
        </w:rPr>
        <w:t>setOf(</w:t>
      </w:r>
      <w:r w:rsidR="000641F4">
        <w:rPr>
          <w:b/>
          <w:lang w:val="en-GB"/>
        </w:rPr>
        <w:t>FileSystemArtifact</w:t>
      </w:r>
      <w:r>
        <w:rPr>
          <w:b/>
          <w:lang w:val="en-GB"/>
        </w:rPr>
        <w:t>)</w:t>
      </w:r>
      <w:r w:rsidRPr="00725A64">
        <w:rPr>
          <w:b/>
          <w:lang w:val="en-GB"/>
        </w:rPr>
        <w:t xml:space="preserve"> </w:t>
      </w:r>
      <w:r w:rsidR="000641F4">
        <w:rPr>
          <w:b/>
          <w:lang w:val="en-GB"/>
        </w:rPr>
        <w:t xml:space="preserve">move </w:t>
      </w:r>
      <w:r w:rsidR="000641F4" w:rsidRPr="00725A64">
        <w:rPr>
          <w:b/>
          <w:lang w:val="en-GB"/>
        </w:rPr>
        <w:t>(</w:t>
      </w:r>
      <w:r w:rsidR="000641F4">
        <w:rPr>
          <w:b/>
          <w:lang w:val="en-GB"/>
        </w:rPr>
        <w:t>FileSystemArtifact t</w:t>
      </w:r>
      <w:r w:rsidR="000641F4" w:rsidRPr="00725A64">
        <w:rPr>
          <w:b/>
          <w:lang w:val="en-GB"/>
        </w:rPr>
        <w:t>)</w:t>
      </w:r>
    </w:p>
    <w:p w:rsidR="000641F4" w:rsidRPr="00725A64" w:rsidRDefault="000641F4" w:rsidP="000641F4">
      <w:pPr>
        <w:pStyle w:val="ListParagraph"/>
        <w:rPr>
          <w:lang w:val="en-GB"/>
        </w:rPr>
      </w:pPr>
      <w:r>
        <w:rPr>
          <w:lang w:val="en-GB"/>
        </w:rPr>
        <w:t>Moves all file system art</w:t>
      </w:r>
      <w:ins w:id="2314" w:author="Holger Eichelberger" w:date="2015-09-15T11:04:00Z">
        <w:r w:rsidR="001B20D7">
          <w:rPr>
            <w:lang w:val="en-GB"/>
          </w:rPr>
          <w:t>i</w:t>
        </w:r>
      </w:ins>
      <w:del w:id="2315" w:author="Holger Eichelberger" w:date="2015-09-15T11:04:00Z">
        <w:r w:rsidDel="001B20D7">
          <w:rPr>
            <w:lang w:val="en-GB"/>
          </w:rPr>
          <w:delText>e</w:delText>
        </w:r>
      </w:del>
      <w:proofErr w:type="gramStart"/>
      <w:r>
        <w:rPr>
          <w:lang w:val="en-GB"/>
        </w:rPr>
        <w:t xml:space="preserve">facts denoted by the </w:t>
      </w:r>
      <w:r w:rsidRPr="000641F4">
        <w:rPr>
          <w:i/>
          <w:lang w:val="en-GB"/>
        </w:rPr>
        <w:t>operand</w:t>
      </w:r>
      <w:r>
        <w:rPr>
          <w:lang w:val="en-GB"/>
        </w:rPr>
        <w:t xml:space="preserve"> o the location of </w:t>
      </w:r>
      <w:r w:rsidRPr="000641F4">
        <w:rPr>
          <w:i/>
          <w:lang w:val="en-GB"/>
        </w:rPr>
        <w:t>t</w:t>
      </w:r>
      <w:r w:rsidR="00F74CAD" w:rsidRPr="00F74CAD">
        <w:rPr>
          <w:lang w:val="en-GB"/>
        </w:rPr>
        <w:t xml:space="preserve"> and returns</w:t>
      </w:r>
      <w:proofErr w:type="gramEnd"/>
      <w:r w:rsidR="00F74CAD" w:rsidRPr="00F74CAD">
        <w:rPr>
          <w:lang w:val="en-GB"/>
        </w:rPr>
        <w:t xml:space="preserve"> the created art</w:t>
      </w:r>
      <w:ins w:id="2316" w:author="Holger Eichelberger" w:date="2015-09-15T11:04:00Z">
        <w:r w:rsidR="001B20D7">
          <w:rPr>
            <w:lang w:val="en-GB"/>
          </w:rPr>
          <w:t>i</w:t>
        </w:r>
      </w:ins>
      <w:del w:id="2317" w:author="Holger Eichelberger" w:date="2015-09-15T11:04:00Z">
        <w:r w:rsidR="00F74CAD" w:rsidRPr="00F74CAD" w:rsidDel="001B20D7">
          <w:rPr>
            <w:lang w:val="en-GB"/>
          </w:rPr>
          <w:delText>e</w:delText>
        </w:r>
      </w:del>
      <w:r w:rsidR="00F74CAD" w:rsidRPr="00F74CAD">
        <w:rPr>
          <w:lang w:val="en-GB"/>
        </w:rPr>
        <w:t>facts at the target location</w:t>
      </w:r>
      <w:r w:rsidRPr="00725A64">
        <w:rPr>
          <w:lang w:val="en-GB"/>
        </w:rPr>
        <w:t xml:space="preserve">. </w:t>
      </w:r>
    </w:p>
    <w:p w:rsidR="00A87436" w:rsidRPr="00725A64" w:rsidRDefault="00A87436" w:rsidP="00845E9C">
      <w:pPr>
        <w:pStyle w:val="ListParagraph"/>
        <w:numPr>
          <w:ilvl w:val="0"/>
          <w:numId w:val="11"/>
        </w:numPr>
        <w:rPr>
          <w:b/>
          <w:lang w:val="en-GB"/>
        </w:rPr>
      </w:pPr>
      <w:r w:rsidRPr="00725A64">
        <w:rPr>
          <w:b/>
          <w:lang w:val="en-GB"/>
        </w:rPr>
        <w:t>Boolean matches(Path p)</w:t>
      </w:r>
    </w:p>
    <w:p w:rsidR="00A87436" w:rsidRPr="00725A64" w:rsidRDefault="00A87436" w:rsidP="00A87436">
      <w:pPr>
        <w:pStyle w:val="ListParagraph"/>
        <w:rPr>
          <w:lang w:val="en-GB"/>
        </w:rPr>
      </w:pPr>
      <w:proofErr w:type="gramStart"/>
      <w:r w:rsidRPr="00725A64">
        <w:rPr>
          <w:lang w:val="en-GB"/>
        </w:rPr>
        <w:t xml:space="preserve">Returns whether the (pattern in) </w:t>
      </w:r>
      <w:r w:rsidRPr="00725A64">
        <w:rPr>
          <w:i/>
          <w:lang w:val="en-GB"/>
        </w:rPr>
        <w:t>operand</w:t>
      </w:r>
      <w:r w:rsidRPr="00725A64">
        <w:rPr>
          <w:lang w:val="en-GB"/>
        </w:rPr>
        <w:t xml:space="preserve"> matches the given path.</w:t>
      </w:r>
      <w:proofErr w:type="gramEnd"/>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selectByType(</w:t>
      </w:r>
      <w:r w:rsidR="0025691D" w:rsidRPr="00725A64">
        <w:rPr>
          <w:b/>
          <w:lang w:val="en-GB"/>
        </w:rPr>
        <w:t>Type t</w:t>
      </w:r>
      <w:r w:rsidR="00A87436" w:rsidRPr="00725A64">
        <w:rPr>
          <w:b/>
          <w:lang w:val="en-GB"/>
        </w:rPr>
        <w:t>)</w:t>
      </w:r>
    </w:p>
    <w:p w:rsidR="00A87436" w:rsidRPr="00725A64" w:rsidRDefault="00A87436" w:rsidP="00A87436">
      <w:pPr>
        <w:pStyle w:val="ListParagraph"/>
        <w:rPr>
          <w:lang w:val="en-GB"/>
        </w:rPr>
      </w:pPr>
      <w:r w:rsidRPr="00725A64">
        <w:rPr>
          <w:lang w:val="en-GB"/>
        </w:rPr>
        <w:t xml:space="preserve">Returns </w:t>
      </w:r>
      <w:r w:rsidR="00F0247C" w:rsidRPr="00725A64">
        <w:rPr>
          <w:lang w:val="en-GB"/>
        </w:rPr>
        <w:t>those art</w:t>
      </w:r>
      <w:ins w:id="2318" w:author="Holger Eichelberger" w:date="2015-09-15T11:04:00Z">
        <w:r w:rsidR="001B20D7">
          <w:rPr>
            <w:lang w:val="en-GB"/>
          </w:rPr>
          <w:t>i</w:t>
        </w:r>
      </w:ins>
      <w:del w:id="2319" w:author="Holger Eichelberger" w:date="2015-09-15T11:04:00Z">
        <w:r w:rsidR="00F0247C" w:rsidRPr="00725A64" w:rsidDel="001B20D7">
          <w:rPr>
            <w:lang w:val="en-GB"/>
          </w:rPr>
          <w:delText>e</w:delText>
        </w:r>
      </w:del>
      <w:r w:rsidRPr="00725A64">
        <w:rPr>
          <w:lang w:val="en-GB"/>
        </w:rPr>
        <w:t xml:space="preserve">facts matching </w:t>
      </w:r>
      <w:r w:rsidRPr="00725A64">
        <w:rPr>
          <w:i/>
          <w:lang w:val="en-GB"/>
        </w:rPr>
        <w:t>operand</w:t>
      </w:r>
      <w:r w:rsidR="00F0247C" w:rsidRPr="00725A64">
        <w:rPr>
          <w:lang w:val="en-GB"/>
        </w:rPr>
        <w:t xml:space="preserve"> and complying </w:t>
      </w:r>
      <w:proofErr w:type="gramStart"/>
      <w:r w:rsidR="00F0247C" w:rsidRPr="00725A64">
        <w:rPr>
          <w:lang w:val="en-GB"/>
        </w:rPr>
        <w:t>to</w:t>
      </w:r>
      <w:proofErr w:type="gramEnd"/>
      <w:r w:rsidR="00F0247C" w:rsidRPr="00725A64">
        <w:rPr>
          <w:lang w:val="en-GB"/>
        </w:rPr>
        <w:t xml:space="preserve"> the given art</w:t>
      </w:r>
      <w:ins w:id="2320" w:author="Holger Eichelberger" w:date="2015-09-15T11:04:00Z">
        <w:r w:rsidR="001B20D7">
          <w:rPr>
            <w:lang w:val="en-GB"/>
          </w:rPr>
          <w:t>i</w:t>
        </w:r>
      </w:ins>
      <w:del w:id="2321" w:author="Holger Eichelberger" w:date="2015-09-15T11:04:00Z">
        <w:r w:rsidR="00F0247C" w:rsidRPr="00725A64" w:rsidDel="001B20D7">
          <w:rPr>
            <w:lang w:val="en-GB"/>
          </w:rPr>
          <w:delText>e</w:delText>
        </w:r>
      </w:del>
      <w:r w:rsidRPr="00725A64">
        <w:rPr>
          <w:lang w:val="en-GB"/>
        </w:rPr>
        <w:t>fact type</w:t>
      </w:r>
      <w:r w:rsidR="0025691D" w:rsidRPr="00725A64">
        <w:rPr>
          <w:lang w:val="en-GB"/>
        </w:rPr>
        <w:t xml:space="preserve"> </w:t>
      </w:r>
      <w:r w:rsidR="0025691D" w:rsidRPr="00725A64">
        <w:rPr>
          <w:i/>
          <w:lang w:val="en-GB"/>
        </w:rPr>
        <w:t>t</w:t>
      </w:r>
      <w:r w:rsidRPr="00725A64">
        <w:rPr>
          <w:lang w:val="en-GB"/>
        </w:rPr>
        <w:t xml:space="preserve">. </w:t>
      </w:r>
    </w:p>
    <w:p w:rsidR="00A87436" w:rsidRPr="00725A64" w:rsidRDefault="00B718E8" w:rsidP="00845E9C">
      <w:pPr>
        <w:pStyle w:val="ListParagraph"/>
        <w:numPr>
          <w:ilvl w:val="0"/>
          <w:numId w:val="11"/>
        </w:numPr>
        <w:rPr>
          <w:b/>
          <w:lang w:val="en-GB"/>
        </w:rPr>
      </w:pPr>
      <w:r>
        <w:rPr>
          <w:b/>
          <w:lang w:val="en-GB"/>
        </w:rPr>
        <w:t>setOf(</w:t>
      </w:r>
      <w:r w:rsidR="00A87436" w:rsidRPr="00725A64">
        <w:rPr>
          <w:b/>
          <w:lang w:val="en-GB"/>
        </w:rPr>
        <w:t>FileArtifact</w:t>
      </w:r>
      <w:r>
        <w:rPr>
          <w:b/>
          <w:lang w:val="en-GB"/>
        </w:rPr>
        <w:t>)</w:t>
      </w:r>
      <w:r w:rsidRPr="00725A64">
        <w:rPr>
          <w:b/>
          <w:lang w:val="en-GB"/>
        </w:rPr>
        <w:t xml:space="preserve"> </w:t>
      </w:r>
      <w:r w:rsidR="00A87436" w:rsidRPr="00725A64">
        <w:rPr>
          <w:b/>
          <w:lang w:val="en-GB"/>
        </w:rPr>
        <w:t>selectAll()</w:t>
      </w:r>
    </w:p>
    <w:p w:rsidR="00A87436" w:rsidRPr="00725A64" w:rsidRDefault="00F0247C" w:rsidP="00A87436">
      <w:pPr>
        <w:pStyle w:val="ListParagraph"/>
        <w:rPr>
          <w:lang w:val="en-GB"/>
        </w:rPr>
      </w:pPr>
      <w:proofErr w:type="gramStart"/>
      <w:r w:rsidRPr="00725A64">
        <w:rPr>
          <w:lang w:val="en-GB"/>
        </w:rPr>
        <w:t>Returns all art</w:t>
      </w:r>
      <w:ins w:id="2322" w:author="Holger Eichelberger" w:date="2015-09-15T11:04:00Z">
        <w:r w:rsidR="001B20D7">
          <w:rPr>
            <w:lang w:val="en-GB"/>
          </w:rPr>
          <w:t>i</w:t>
        </w:r>
      </w:ins>
      <w:del w:id="2323" w:author="Holger Eichelberger" w:date="2015-09-15T11:04:00Z">
        <w:r w:rsidRPr="00725A64" w:rsidDel="001B20D7">
          <w:rPr>
            <w:lang w:val="en-GB"/>
          </w:rPr>
          <w:delText>e</w:delText>
        </w:r>
      </w:del>
      <w:r w:rsidR="00A87436" w:rsidRPr="00725A64">
        <w:rPr>
          <w:lang w:val="en-GB"/>
        </w:rPr>
        <w:t xml:space="preserve">facts matching </w:t>
      </w:r>
      <w:r w:rsidR="00A87436" w:rsidRPr="00725A64">
        <w:rPr>
          <w:i/>
          <w:lang w:val="en-GB"/>
        </w:rPr>
        <w:t>operand</w:t>
      </w:r>
      <w:r w:rsidR="00A87436" w:rsidRPr="00725A64">
        <w:rPr>
          <w:lang w:val="en-GB"/>
        </w:rPr>
        <w:t>.</w:t>
      </w:r>
      <w:proofErr w:type="gramEnd"/>
    </w:p>
    <w:p w:rsidR="00A87436" w:rsidRPr="00725A64" w:rsidRDefault="00A87436" w:rsidP="00845E9C">
      <w:pPr>
        <w:pStyle w:val="ListParagraph"/>
        <w:numPr>
          <w:ilvl w:val="0"/>
          <w:numId w:val="11"/>
        </w:numPr>
        <w:rPr>
          <w:b/>
          <w:lang w:val="en-GB"/>
        </w:rPr>
      </w:pPr>
      <w:r w:rsidRPr="00725A64">
        <w:rPr>
          <w:b/>
          <w:lang w:val="en-GB"/>
        </w:rPr>
        <w:t>String +(String s)</w:t>
      </w:r>
    </w:p>
    <w:p w:rsidR="00A87436" w:rsidRPr="00725A64" w:rsidRDefault="00A87436" w:rsidP="00E408CC">
      <w:pPr>
        <w:pStyle w:val="ListParagraph"/>
        <w:rPr>
          <w:lang w:val="en-GB"/>
        </w:rPr>
      </w:pPr>
      <w:proofErr w:type="gramStart"/>
      <w:r w:rsidRPr="00725A64">
        <w:rPr>
          <w:lang w:val="en-GB"/>
        </w:rPr>
        <w:t xml:space="preserve">Returns the string concatenation of </w:t>
      </w:r>
      <w:r w:rsidRPr="00725A64">
        <w:rPr>
          <w:i/>
          <w:lang w:val="en-GB"/>
        </w:rPr>
        <w:t>operand</w:t>
      </w:r>
      <w:r w:rsidRPr="00725A64">
        <w:rPr>
          <w:lang w:val="en-GB"/>
        </w:rPr>
        <w:t xml:space="preserve"> and the given String </w:t>
      </w:r>
      <w:r w:rsidRPr="00725A64">
        <w:rPr>
          <w:i/>
          <w:lang w:val="en-GB"/>
        </w:rPr>
        <w:t>s</w:t>
      </w:r>
      <w:r w:rsidRPr="00725A64">
        <w:rPr>
          <w:lang w:val="en-GB"/>
        </w:rPr>
        <w:t>.</w:t>
      </w:r>
      <w:proofErr w:type="gramEnd"/>
    </w:p>
    <w:p w:rsidR="00A87436" w:rsidRPr="00725A64" w:rsidRDefault="00E408CC" w:rsidP="00845E9C">
      <w:pPr>
        <w:pStyle w:val="ListParagraph"/>
        <w:numPr>
          <w:ilvl w:val="0"/>
          <w:numId w:val="11"/>
        </w:numPr>
        <w:rPr>
          <w:b/>
          <w:lang w:val="en-GB"/>
        </w:rPr>
      </w:pPr>
      <w:r w:rsidRPr="00725A64">
        <w:rPr>
          <w:b/>
          <w:lang w:val="en-GB"/>
        </w:rPr>
        <w:t>Boolean exists()</w:t>
      </w:r>
    </w:p>
    <w:p w:rsidR="00E408CC" w:rsidRPr="00725A64" w:rsidRDefault="00F0247C" w:rsidP="00E408CC">
      <w:pPr>
        <w:pStyle w:val="ListParagraph"/>
        <w:rPr>
          <w:lang w:val="en-GB"/>
        </w:rPr>
      </w:pPr>
      <w:proofErr w:type="gramStart"/>
      <w:r w:rsidRPr="00725A64">
        <w:rPr>
          <w:lang w:val="en-GB"/>
        </w:rPr>
        <w:t>Returns whether the art</w:t>
      </w:r>
      <w:ins w:id="2324" w:author="Holger Eichelberger" w:date="2015-09-15T11:04:00Z">
        <w:r w:rsidR="001B20D7">
          <w:rPr>
            <w:lang w:val="en-GB"/>
          </w:rPr>
          <w:t>i</w:t>
        </w:r>
      </w:ins>
      <w:del w:id="2325" w:author="Holger Eichelberger" w:date="2015-09-15T11:04:00Z">
        <w:r w:rsidRPr="00725A64" w:rsidDel="001B20D7">
          <w:rPr>
            <w:lang w:val="en-GB"/>
          </w:rPr>
          <w:delText>e</w:delText>
        </w:r>
      </w:del>
      <w:r w:rsidR="00E408CC" w:rsidRPr="00725A64">
        <w:rPr>
          <w:lang w:val="en-GB"/>
        </w:rPr>
        <w:t>fact denoted by the path exists.</w:t>
      </w:r>
      <w:proofErr w:type="gramEnd"/>
      <w:r w:rsidR="00E408CC" w:rsidRPr="00725A64">
        <w:rPr>
          <w:lang w:val="en-GB"/>
        </w:rPr>
        <w:t xml:space="preserve"> The operation will always return false in case of a pattern path.</w:t>
      </w:r>
    </w:p>
    <w:p w:rsidR="00E408CC" w:rsidRPr="00725A64" w:rsidRDefault="00E408CC" w:rsidP="00845E9C">
      <w:pPr>
        <w:pStyle w:val="ListParagraph"/>
        <w:numPr>
          <w:ilvl w:val="0"/>
          <w:numId w:val="11"/>
        </w:numPr>
        <w:rPr>
          <w:b/>
          <w:lang w:val="en-GB"/>
        </w:rPr>
      </w:pPr>
      <w:r w:rsidRPr="00725A64">
        <w:rPr>
          <w:b/>
          <w:lang w:val="en-GB"/>
        </w:rPr>
        <w:t>String getName() / String name()</w:t>
      </w:r>
    </w:p>
    <w:p w:rsidR="00E408CC" w:rsidRPr="00725A64" w:rsidRDefault="00E408CC" w:rsidP="00E408CC">
      <w:pPr>
        <w:pStyle w:val="ListParagraph"/>
        <w:rPr>
          <w:lang w:val="en-GB"/>
        </w:rPr>
      </w:pPr>
      <w:proofErr w:type="gramStart"/>
      <w:r w:rsidRPr="00725A64">
        <w:rPr>
          <w:lang w:val="en-GB"/>
        </w:rPr>
        <w:t>Returns the name of the file part of the path or, in case of a pattern path, the entire pattern path.</w:t>
      </w:r>
      <w:proofErr w:type="gramEnd"/>
    </w:p>
    <w:p w:rsidR="00E408CC" w:rsidRPr="00725A64" w:rsidRDefault="00E408CC" w:rsidP="00845E9C">
      <w:pPr>
        <w:pStyle w:val="ListParagraph"/>
        <w:numPr>
          <w:ilvl w:val="0"/>
          <w:numId w:val="11"/>
        </w:numPr>
        <w:rPr>
          <w:b/>
          <w:lang w:val="en-GB"/>
        </w:rPr>
      </w:pPr>
      <w:r w:rsidRPr="00725A64">
        <w:rPr>
          <w:b/>
          <w:lang w:val="en-GB"/>
        </w:rPr>
        <w:t>Path rename(String n)</w:t>
      </w:r>
    </w:p>
    <w:p w:rsidR="00E408CC" w:rsidRPr="00725A64" w:rsidRDefault="00F0247C" w:rsidP="00E408CC">
      <w:pPr>
        <w:pStyle w:val="ListParagraph"/>
        <w:rPr>
          <w:lang w:val="en-GB"/>
        </w:rPr>
      </w:pPr>
      <w:r w:rsidRPr="00725A64">
        <w:rPr>
          <w:lang w:val="en-GB"/>
        </w:rPr>
        <w:t xml:space="preserve">Renames the </w:t>
      </w:r>
      <w:r w:rsidR="008624FD" w:rsidRPr="008624FD">
        <w:rPr>
          <w:i/>
          <w:lang w:val="en-GB"/>
        </w:rPr>
        <w:t>operand</w:t>
      </w:r>
      <w:r w:rsidR="0007404E">
        <w:rPr>
          <w:lang w:val="en-GB"/>
        </w:rPr>
        <w:t xml:space="preserve"> to </w:t>
      </w:r>
      <w:r w:rsidR="008624FD" w:rsidRPr="008624FD">
        <w:rPr>
          <w:i/>
          <w:lang w:val="en-GB"/>
        </w:rPr>
        <w:t>n</w:t>
      </w:r>
      <w:r w:rsidR="00E408CC" w:rsidRPr="00725A64">
        <w:rPr>
          <w:lang w:val="en-GB"/>
        </w:rPr>
        <w:t xml:space="preserve"> and returns the related new path.</w:t>
      </w:r>
      <w:r w:rsidR="0007404E">
        <w:rPr>
          <w:lang w:val="en-GB"/>
        </w:rPr>
        <w:t xml:space="preserve"> An unqualified name </w:t>
      </w:r>
      <w:r w:rsidR="008624FD" w:rsidRPr="008624FD">
        <w:rPr>
          <w:i/>
          <w:lang w:val="en-GB"/>
        </w:rPr>
        <w:t>n</w:t>
      </w:r>
      <w:r w:rsidR="0007404E">
        <w:rPr>
          <w:lang w:val="en-GB"/>
        </w:rPr>
        <w:t xml:space="preserve"> is interpreted in the context of the respective art</w:t>
      </w:r>
      <w:ins w:id="2326" w:author="Holger Eichelberger" w:date="2015-09-15T11:04:00Z">
        <w:r w:rsidR="001B20D7">
          <w:rPr>
            <w:lang w:val="en-GB"/>
          </w:rPr>
          <w:t>i</w:t>
        </w:r>
      </w:ins>
      <w:del w:id="2327" w:author="Holger Eichelberger" w:date="2015-09-15T11:04:00Z">
        <w:r w:rsidR="0007404E" w:rsidDel="001B20D7">
          <w:rPr>
            <w:lang w:val="en-GB"/>
          </w:rPr>
          <w:delText>e</w:delText>
        </w:r>
      </w:del>
      <w:r w:rsidR="0007404E">
        <w:rPr>
          <w:lang w:val="en-GB"/>
        </w:rPr>
        <w:t>fact, e.g., for a file art</w:t>
      </w:r>
      <w:ins w:id="2328" w:author="Holger Eichelberger" w:date="2015-09-15T11:04:00Z">
        <w:r w:rsidR="001B20D7">
          <w:rPr>
            <w:lang w:val="en-GB"/>
          </w:rPr>
          <w:t>i</w:t>
        </w:r>
      </w:ins>
      <w:del w:id="2329" w:author="Holger Eichelberger" w:date="2015-09-15T11:04:00Z">
        <w:r w:rsidR="0007404E" w:rsidDel="001B20D7">
          <w:rPr>
            <w:lang w:val="en-GB"/>
          </w:rPr>
          <w:delText>e</w:delText>
        </w:r>
      </w:del>
      <w:r w:rsidR="0007404E">
        <w:rPr>
          <w:lang w:val="en-GB"/>
        </w:rPr>
        <w:t>fact the own path is prepended. In general, qualified names are encouraged if possible.</w:t>
      </w:r>
    </w:p>
    <w:p w:rsidR="00030D56" w:rsidRDefault="00A77C71" w:rsidP="000F033A">
      <w:pPr>
        <w:rPr>
          <w:lang w:val="en-GB"/>
        </w:rPr>
      </w:pPr>
      <w:r w:rsidRPr="00725A64">
        <w:rPr>
          <w:lang w:val="en-GB"/>
        </w:rPr>
        <w:t xml:space="preserve">Paths can be constructed from a </w:t>
      </w:r>
      <w:r w:rsidRPr="00725A64">
        <w:rPr>
          <w:rFonts w:ascii="Courier New" w:hAnsi="Courier New" w:cs="Courier New"/>
          <w:sz w:val="22"/>
          <w:szCs w:val="22"/>
          <w:lang w:val="en-GB"/>
        </w:rPr>
        <w:t>String</w:t>
      </w:r>
      <w:r w:rsidRPr="00725A64">
        <w:rPr>
          <w:lang w:val="en-GB"/>
        </w:rPr>
        <w:t xml:space="preserve"> using the explicit constructor.</w:t>
      </w:r>
      <w:del w:id="2330" w:author="Holger Eichelberger" w:date="2015-09-15T09:55:00Z">
        <w:r w:rsidRPr="00725A64" w:rsidDel="00136AFB">
          <w:rPr>
            <w:lang w:val="en-GB"/>
          </w:rPr>
          <w:delText xml:space="preserve"> Typically, scripts shall rely on the automatic conversions from </w:delText>
        </w:r>
        <w:r w:rsidRPr="00725A64" w:rsidDel="00136AFB">
          <w:rPr>
            <w:rFonts w:ascii="Courier New" w:hAnsi="Courier New" w:cs="Courier New"/>
            <w:sz w:val="22"/>
            <w:szCs w:val="22"/>
            <w:lang w:val="en-GB"/>
          </w:rPr>
          <w:delText>String</w:delText>
        </w:r>
        <w:r w:rsidRPr="00725A64" w:rsidDel="00136AFB">
          <w:rPr>
            <w:lang w:val="en-GB"/>
          </w:rPr>
          <w:delText xml:space="preserve"> to </w:delText>
        </w:r>
        <w:r w:rsidRPr="00725A64" w:rsidDel="00136AFB">
          <w:rPr>
            <w:rFonts w:ascii="Courier New" w:hAnsi="Courier New" w:cs="Courier New"/>
            <w:sz w:val="22"/>
            <w:szCs w:val="22"/>
            <w:lang w:val="en-GB"/>
          </w:rPr>
          <w:delText>Path</w:delText>
        </w:r>
        <w:r w:rsidRPr="00725A64" w:rsidDel="00136AFB">
          <w:rPr>
            <w:lang w:val="en-GB"/>
          </w:rPr>
          <w:delText xml:space="preserve"> or from </w:delText>
        </w:r>
        <w:r w:rsidRPr="00725A64" w:rsidDel="00136AFB">
          <w:rPr>
            <w:rFonts w:ascii="Courier New" w:hAnsi="Courier New" w:cs="Courier New"/>
            <w:sz w:val="22"/>
            <w:szCs w:val="22"/>
            <w:lang w:val="en-GB"/>
          </w:rPr>
          <w:delText>Path</w:delText>
        </w:r>
        <w:r w:rsidRPr="00725A64" w:rsidDel="00136AFB">
          <w:rPr>
            <w:lang w:val="en-GB"/>
          </w:rPr>
          <w:delText xml:space="preserve"> to </w:delText>
        </w:r>
        <w:r w:rsidRPr="00725A64" w:rsidDel="00136AFB">
          <w:rPr>
            <w:rFonts w:ascii="Courier New" w:hAnsi="Courier New" w:cs="Courier New"/>
            <w:sz w:val="22"/>
            <w:szCs w:val="22"/>
            <w:lang w:val="en-GB"/>
          </w:rPr>
          <w:delText>FileSystemArtifact</w:delText>
        </w:r>
        <w:r w:rsidRPr="00725A64" w:rsidDel="00136AFB">
          <w:rPr>
            <w:lang w:val="en-GB"/>
          </w:rPr>
          <w:delText>.</w:delText>
        </w:r>
        <w:r w:rsidR="0029577B" w:rsidRPr="00725A64" w:rsidDel="009D653B">
          <w:rPr>
            <w:lang w:val="en-GB"/>
          </w:rPr>
          <w:delText xml:space="preserve"> </w:delText>
        </w:r>
      </w:del>
    </w:p>
    <w:p w:rsidR="00A77C71" w:rsidRPr="00725A64" w:rsidRDefault="00F74CAD" w:rsidP="000F033A">
      <w:pPr>
        <w:rPr>
          <w:lang w:val="en-GB"/>
        </w:rPr>
      </w:pPr>
      <w:r w:rsidRPr="00F74CAD">
        <w:rPr>
          <w:b/>
          <w:lang w:val="en-GB"/>
        </w:rPr>
        <w:t>Conversions:</w:t>
      </w:r>
      <w:r w:rsidR="00030D56">
        <w:rPr>
          <w:lang w:val="en-GB"/>
        </w:rPr>
        <w:t xml:space="preserve"> </w:t>
      </w:r>
      <w:r w:rsidR="0029577B" w:rsidRPr="00725A64">
        <w:rPr>
          <w:lang w:val="en-GB"/>
        </w:rPr>
        <w:t xml:space="preserve">A </w:t>
      </w:r>
      <w:r w:rsidR="0029577B" w:rsidRPr="00725A64">
        <w:rPr>
          <w:rFonts w:ascii="Courier New" w:hAnsi="Courier New" w:cs="Courier New"/>
          <w:sz w:val="22"/>
          <w:szCs w:val="22"/>
          <w:lang w:val="en-GB"/>
        </w:rPr>
        <w:t>Path</w:t>
      </w:r>
      <w:r w:rsidR="0029577B" w:rsidRPr="00725A64">
        <w:rPr>
          <w:lang w:val="en-GB"/>
        </w:rPr>
        <w:t xml:space="preserve"> can be converted </w:t>
      </w:r>
      <w:r w:rsidR="00396E09" w:rsidRPr="00725A64">
        <w:rPr>
          <w:lang w:val="en-GB"/>
        </w:rPr>
        <w:t xml:space="preserve">automatically </w:t>
      </w:r>
      <w:r w:rsidR="0029577B" w:rsidRPr="00725A64">
        <w:rPr>
          <w:lang w:val="en-GB"/>
        </w:rPr>
        <w:t xml:space="preserve">into a </w:t>
      </w:r>
      <w:r w:rsidR="0029577B" w:rsidRPr="00725A64">
        <w:rPr>
          <w:rFonts w:ascii="Courier New" w:hAnsi="Courier New" w:cs="Courier New"/>
          <w:sz w:val="22"/>
          <w:szCs w:val="22"/>
          <w:lang w:val="en-GB"/>
        </w:rPr>
        <w:t>FolderArtifact</w:t>
      </w:r>
      <w:r w:rsidR="0029577B"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31" w:name="_Toc430078935"/>
      <w:r w:rsidRPr="00725A64">
        <w:rPr>
          <w:lang w:val="en-GB"/>
        </w:rPr>
        <w:t>JavaPath</w:t>
      </w:r>
      <w:bookmarkEnd w:id="2331"/>
    </w:p>
    <w:p w:rsidR="00233838" w:rsidRDefault="00233838" w:rsidP="00233838">
      <w:pPr>
        <w:rPr>
          <w:lang w:val="en-GB"/>
        </w:rPr>
      </w:pPr>
      <w:r w:rsidRPr="00725A64">
        <w:rPr>
          <w:lang w:val="en-GB"/>
        </w:rPr>
        <w:t xml:space="preserve">A subtype of </w:t>
      </w:r>
      <w:r w:rsidRPr="00725A64">
        <w:rPr>
          <w:rFonts w:ascii="Courier New" w:hAnsi="Courier New" w:cs="Courier New"/>
          <w:sz w:val="22"/>
          <w:szCs w:val="22"/>
          <w:lang w:val="en-GB"/>
        </w:rPr>
        <w:t>Path</w:t>
      </w:r>
      <w:r w:rsidRPr="00725A64">
        <w:rPr>
          <w:lang w:val="en-GB"/>
        </w:rPr>
        <w:t xml:space="preserve"> representing Java package paths (separated by “.”).</w:t>
      </w:r>
      <w:r w:rsidR="004244EF" w:rsidRPr="00725A64">
        <w:rPr>
          <w:lang w:val="en-GB"/>
        </w:rPr>
        <w:t xml:space="preserve"> </w:t>
      </w:r>
    </w:p>
    <w:p w:rsidR="00575BD8" w:rsidRDefault="00575BD8" w:rsidP="00575BD8">
      <w:pPr>
        <w:pStyle w:val="ListParagraph"/>
        <w:numPr>
          <w:ilvl w:val="0"/>
          <w:numId w:val="11"/>
        </w:numPr>
        <w:rPr>
          <w:b/>
          <w:lang w:val="en-GB"/>
        </w:rPr>
      </w:pPr>
      <w:r>
        <w:rPr>
          <w:b/>
          <w:lang w:val="en-GB"/>
        </w:rPr>
        <w:t>String getPathSegments() / String pathSegments()</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575BD8" w:rsidRDefault="00575BD8" w:rsidP="00575BD8">
      <w:pPr>
        <w:pStyle w:val="ListParagraph"/>
        <w:numPr>
          <w:ilvl w:val="0"/>
          <w:numId w:val="11"/>
        </w:numPr>
        <w:rPr>
          <w:b/>
          <w:lang w:val="en-GB"/>
        </w:rPr>
      </w:pPr>
      <w:r>
        <w:rPr>
          <w:b/>
          <w:lang w:val="en-GB"/>
        </w:rPr>
        <w:t>JavaPath getPathSegmentsPath() / String pathSegmentsPath()</w:t>
      </w:r>
    </w:p>
    <w:p w:rsidR="00575BD8" w:rsidRDefault="00575BD8" w:rsidP="00575BD8">
      <w:pPr>
        <w:pStyle w:val="ListParagraph"/>
        <w:rPr>
          <w:lang w:val="en-GB"/>
        </w:rPr>
      </w:pPr>
      <w:r w:rsidRPr="00F74CAD">
        <w:rPr>
          <w:lang w:val="en-GB"/>
        </w:rPr>
        <w:t xml:space="preserve">The path segments of </w:t>
      </w:r>
      <w:r w:rsidRPr="00A749B6">
        <w:rPr>
          <w:i/>
          <w:lang w:val="en-GB"/>
        </w:rPr>
        <w:t>operand</w:t>
      </w:r>
      <w:r w:rsidRPr="00F74CAD">
        <w:rPr>
          <w:lang w:val="en-GB"/>
        </w:rPr>
        <w:t xml:space="preserve"> without the file name.</w:t>
      </w:r>
    </w:p>
    <w:p w:rsidR="00045E16" w:rsidRPr="00725A64" w:rsidRDefault="008624FD" w:rsidP="00233838">
      <w:pPr>
        <w:rPr>
          <w:lang w:val="en-GB"/>
        </w:rPr>
      </w:pPr>
      <w:r w:rsidRPr="008624FD">
        <w:rPr>
          <w:b/>
          <w:lang w:val="en-GB"/>
        </w:rPr>
        <w:t>Conversions:</w:t>
      </w:r>
      <w:r w:rsidR="00045E16">
        <w:rPr>
          <w:lang w:val="en-GB"/>
        </w:rPr>
        <w:t xml:space="preserve"> A </w:t>
      </w:r>
      <w:r w:rsidRPr="008624FD">
        <w:rPr>
          <w:rFonts w:ascii="Courier New" w:hAnsi="Courier New" w:cs="Courier New"/>
          <w:sz w:val="22"/>
          <w:szCs w:val="22"/>
          <w:lang w:val="en-GB"/>
        </w:rPr>
        <w:t>String</w:t>
      </w:r>
      <w:r w:rsidR="00045E16">
        <w:rPr>
          <w:lang w:val="en-GB"/>
        </w:rPr>
        <w:t xml:space="preserve"> can be converted automatically into a </w:t>
      </w:r>
      <w:r w:rsidRPr="008624FD">
        <w:rPr>
          <w:rFonts w:ascii="Courier New" w:hAnsi="Courier New" w:cs="Courier New"/>
          <w:sz w:val="22"/>
          <w:szCs w:val="22"/>
          <w:lang w:val="en-GB"/>
        </w:rPr>
        <w:t>JavaPath</w:t>
      </w:r>
      <w:r w:rsidR="00045E16">
        <w:rPr>
          <w:lang w:val="en-GB"/>
        </w:rPr>
        <w:t>.</w:t>
      </w:r>
    </w:p>
    <w:p w:rsidR="000F033A" w:rsidRPr="00725A64" w:rsidRDefault="000F033A" w:rsidP="00EA17BB">
      <w:pPr>
        <w:pStyle w:val="Heading3"/>
        <w:numPr>
          <w:ilvl w:val="3"/>
          <w:numId w:val="1"/>
        </w:numPr>
        <w:tabs>
          <w:tab w:val="left" w:pos="1078"/>
        </w:tabs>
        <w:ind w:left="0" w:firstLine="0"/>
        <w:rPr>
          <w:lang w:val="en-GB"/>
        </w:rPr>
      </w:pPr>
      <w:bookmarkStart w:id="2332" w:name="_Toc430078936"/>
      <w:r w:rsidRPr="00725A64">
        <w:rPr>
          <w:lang w:val="en-GB"/>
        </w:rPr>
        <w:t>Project</w:t>
      </w:r>
      <w:bookmarkEnd w:id="2332"/>
    </w:p>
    <w:p w:rsidR="00BB1F66" w:rsidRPr="00725A64" w:rsidRDefault="00942B0C" w:rsidP="00BB1F66">
      <w:pPr>
        <w:rPr>
          <w:lang w:val="en-GB"/>
        </w:rPr>
      </w:pPr>
      <w:r w:rsidRPr="00725A64">
        <w:rPr>
          <w:lang w:val="en-GB"/>
        </w:rPr>
        <w:t>The project type encapsulates the physical location of a product line including all art</w:t>
      </w:r>
      <w:ins w:id="2333" w:author="Holger Eichelberger" w:date="2015-09-15T11:04:00Z">
        <w:r w:rsidR="001B20D7">
          <w:rPr>
            <w:lang w:val="en-GB"/>
          </w:rPr>
          <w:t>i</w:t>
        </w:r>
      </w:ins>
      <w:del w:id="2334" w:author="Holger Eichelberger" w:date="2015-09-15T11:04:00Z">
        <w:r w:rsidRPr="00725A64" w:rsidDel="001B20D7">
          <w:rPr>
            <w:lang w:val="en-GB"/>
          </w:rPr>
          <w:delText>e</w:delText>
        </w:r>
      </w:del>
      <w:r w:rsidRPr="00725A64">
        <w:rPr>
          <w:lang w:val="en-GB"/>
        </w:rPr>
        <w:t>facts, in particular in terms of a</w:t>
      </w:r>
      <w:r w:rsidR="00F17DFA">
        <w:rPr>
          <w:lang w:val="en-GB"/>
        </w:rPr>
        <w:t>n</w:t>
      </w:r>
      <w:r w:rsidRPr="00725A64">
        <w:rPr>
          <w:lang w:val="en-GB"/>
        </w:rPr>
        <w:t xml:space="preserve"> Eclipse project. There are no explicit constructors for this type</w:t>
      </w:r>
      <w:r w:rsidR="00F17DFA">
        <w:rPr>
          <w:lang w:val="en-GB"/>
        </w:rPr>
        <w:t>,</w:t>
      </w:r>
      <w:r w:rsidRPr="00725A64">
        <w:rPr>
          <w:lang w:val="en-GB"/>
        </w:rPr>
        <w:t xml:space="preserve"> as instances will be provided by the VIL/EASy-Producer runtime environment.</w:t>
      </w:r>
    </w:p>
    <w:p w:rsidR="009C5B6A" w:rsidRPr="00725A64" w:rsidRDefault="009C5B6A" w:rsidP="00845E9C">
      <w:pPr>
        <w:pStyle w:val="ListParagraph"/>
        <w:numPr>
          <w:ilvl w:val="0"/>
          <w:numId w:val="11"/>
        </w:numPr>
        <w:rPr>
          <w:b/>
          <w:lang w:val="en-GB"/>
        </w:rPr>
      </w:pPr>
      <w:r w:rsidRPr="00725A64">
        <w:rPr>
          <w:b/>
          <w:lang w:val="en-GB"/>
        </w:rPr>
        <w:t>String getName() / String name()</w:t>
      </w:r>
    </w:p>
    <w:p w:rsidR="009C5B6A" w:rsidRPr="00725A64" w:rsidRDefault="009C5B6A" w:rsidP="009C5B6A">
      <w:pPr>
        <w:pStyle w:val="ListParagraph"/>
        <w:rPr>
          <w:lang w:val="en-GB"/>
        </w:rPr>
      </w:pPr>
      <w:proofErr w:type="gramStart"/>
      <w:r w:rsidRPr="00725A64">
        <w:rPr>
          <w:lang w:val="en-GB"/>
        </w:rPr>
        <w:t xml:space="preserve">Returns the name of the project in </w:t>
      </w:r>
      <w:r w:rsidRPr="00725A64">
        <w:rPr>
          <w:i/>
          <w:lang w:val="en-GB"/>
        </w:rPr>
        <w:t>operand</w:t>
      </w:r>
      <w:r w:rsidRPr="00725A64">
        <w:rPr>
          <w:lang w:val="en-GB"/>
        </w:rPr>
        <w:t>.</w:t>
      </w:r>
      <w:proofErr w:type="gramEnd"/>
    </w:p>
    <w:p w:rsidR="00806CE8" w:rsidRDefault="00806CE8" w:rsidP="00845E9C">
      <w:pPr>
        <w:pStyle w:val="ListParagraph"/>
        <w:numPr>
          <w:ilvl w:val="0"/>
          <w:numId w:val="11"/>
        </w:numPr>
        <w:rPr>
          <w:b/>
          <w:lang w:val="en-GB"/>
        </w:rPr>
      </w:pPr>
      <w:r>
        <w:rPr>
          <w:b/>
          <w:lang w:val="en-GB"/>
        </w:rPr>
        <w:t>String getPlainName() / String plainName()</w:t>
      </w:r>
    </w:p>
    <w:p w:rsidR="00A749B6" w:rsidRDefault="00F74CAD" w:rsidP="00A749B6">
      <w:pPr>
        <w:pStyle w:val="ListParagraph"/>
        <w:rPr>
          <w:lang w:val="en-GB"/>
        </w:rPr>
      </w:pPr>
      <w:proofErr w:type="gramStart"/>
      <w:r w:rsidRPr="00F74CAD">
        <w:rPr>
          <w:lang w:val="en-GB"/>
        </w:rPr>
        <w:lastRenderedPageBreak/>
        <w:t xml:space="preserve">The name of </w:t>
      </w:r>
      <w:r w:rsidR="00A749B6" w:rsidRPr="00A749B6">
        <w:rPr>
          <w:i/>
          <w:lang w:val="en-GB"/>
        </w:rPr>
        <w:t>operand</w:t>
      </w:r>
      <w:r w:rsidRPr="00F74CAD">
        <w:rPr>
          <w:lang w:val="en-GB"/>
        </w:rPr>
        <w:t xml:space="preserve"> without file name extension.</w:t>
      </w:r>
      <w:proofErr w:type="gramEnd"/>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selectAllFiles()</w:t>
      </w:r>
    </w:p>
    <w:p w:rsidR="009C5B6A" w:rsidRPr="00725A64" w:rsidRDefault="009325FD" w:rsidP="009C5B6A">
      <w:pPr>
        <w:pStyle w:val="ListParagraph"/>
        <w:rPr>
          <w:lang w:val="en-GB"/>
        </w:rPr>
      </w:pPr>
      <w:r w:rsidRPr="00725A64">
        <w:rPr>
          <w:lang w:val="en-GB"/>
        </w:rPr>
        <w:t>Returns all file art</w:t>
      </w:r>
      <w:ins w:id="2335" w:author="Holger Eichelberger" w:date="2015-09-15T11:04:00Z">
        <w:r w:rsidR="001B20D7">
          <w:rPr>
            <w:lang w:val="en-GB"/>
          </w:rPr>
          <w:t>i</w:t>
        </w:r>
      </w:ins>
      <w:del w:id="2336"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
    <w:p w:rsidR="009C5B6A" w:rsidRPr="00725A64" w:rsidRDefault="00B718E8" w:rsidP="00845E9C">
      <w:pPr>
        <w:pStyle w:val="ListParagraph"/>
        <w:numPr>
          <w:ilvl w:val="0"/>
          <w:numId w:val="11"/>
        </w:numPr>
        <w:rPr>
          <w:b/>
          <w:lang w:val="en-GB"/>
        </w:rPr>
      </w:pPr>
      <w:r>
        <w:rPr>
          <w:b/>
          <w:lang w:val="en-GB"/>
        </w:rPr>
        <w:t>setOf(</w:t>
      </w:r>
      <w:r w:rsidR="009C5B6A" w:rsidRPr="00725A64">
        <w:rPr>
          <w:b/>
          <w:lang w:val="en-GB"/>
        </w:rPr>
        <w:t>FileArtifact</w:t>
      </w:r>
      <w:r>
        <w:rPr>
          <w:b/>
          <w:lang w:val="en-GB"/>
        </w:rPr>
        <w:t>)</w:t>
      </w:r>
      <w:r w:rsidRPr="00725A64">
        <w:rPr>
          <w:b/>
          <w:lang w:val="en-GB"/>
        </w:rPr>
        <w:t xml:space="preserve"> </w:t>
      </w:r>
      <w:r w:rsidR="009C5B6A" w:rsidRPr="00725A64">
        <w:rPr>
          <w:b/>
          <w:lang w:val="en-GB"/>
        </w:rPr>
        <w:t>selectAllFolders()</w:t>
      </w:r>
    </w:p>
    <w:p w:rsidR="009C5B6A" w:rsidRPr="00725A64" w:rsidRDefault="009325FD" w:rsidP="009C5B6A">
      <w:pPr>
        <w:pStyle w:val="ListParagraph"/>
        <w:rPr>
          <w:lang w:val="en-GB"/>
        </w:rPr>
      </w:pPr>
      <w:proofErr w:type="gramStart"/>
      <w:r w:rsidRPr="00725A64">
        <w:rPr>
          <w:lang w:val="en-GB"/>
        </w:rPr>
        <w:t>Returns all folder art</w:t>
      </w:r>
      <w:ins w:id="2337" w:author="Holger Eichelberger" w:date="2015-09-15T11:04:00Z">
        <w:r w:rsidR="001B20D7">
          <w:rPr>
            <w:lang w:val="en-GB"/>
          </w:rPr>
          <w:t>i</w:t>
        </w:r>
      </w:ins>
      <w:del w:id="2338" w:author="Holger Eichelberger" w:date="2015-09-15T11:04:00Z">
        <w:r w:rsidRPr="00725A64" w:rsidDel="001B20D7">
          <w:rPr>
            <w:lang w:val="en-GB"/>
          </w:rPr>
          <w:delText>e</w:delText>
        </w:r>
      </w:del>
      <w:r w:rsidRPr="00725A64">
        <w:rPr>
          <w:lang w:val="en-GB"/>
        </w:rPr>
        <w:t>facts</w:t>
      </w:r>
      <w:r w:rsidR="009C5B6A" w:rsidRPr="00725A64">
        <w:rPr>
          <w:lang w:val="en-GB"/>
        </w:rPr>
        <w:t xml:space="preserve"> in </w:t>
      </w:r>
      <w:r w:rsidR="009C5B6A" w:rsidRPr="00725A64">
        <w:rPr>
          <w:i/>
          <w:lang w:val="en-GB"/>
        </w:rPr>
        <w:t>operand</w:t>
      </w:r>
      <w:r w:rsidR="009C5B6A" w:rsidRPr="00725A64">
        <w:rPr>
          <w:lang w:val="en-GB"/>
        </w:rPr>
        <w:t>.</w:t>
      </w:r>
      <w:proofErr w:type="gramEnd"/>
    </w:p>
    <w:p w:rsidR="004A2A1B" w:rsidRPr="00725A64" w:rsidRDefault="00B718E8" w:rsidP="004A2A1B">
      <w:pPr>
        <w:pStyle w:val="ListParagraph"/>
        <w:numPr>
          <w:ilvl w:val="0"/>
          <w:numId w:val="11"/>
        </w:numPr>
        <w:rPr>
          <w:b/>
          <w:lang w:val="en-GB"/>
        </w:rPr>
      </w:pPr>
      <w:r>
        <w:rPr>
          <w:b/>
          <w:lang w:val="en-GB"/>
        </w:rPr>
        <w:t>setOf(</w:t>
      </w:r>
      <w:r w:rsidR="004A2A1B">
        <w:rPr>
          <w:b/>
          <w:lang w:val="en-GB"/>
        </w:rPr>
        <w:t>Project</w:t>
      </w:r>
      <w:r>
        <w:rPr>
          <w:b/>
          <w:lang w:val="en-GB"/>
        </w:rPr>
        <w:t>)</w:t>
      </w:r>
      <w:r w:rsidRPr="00725A64">
        <w:rPr>
          <w:b/>
          <w:lang w:val="en-GB"/>
        </w:rPr>
        <w:t xml:space="preserve"> </w:t>
      </w:r>
      <w:r w:rsidR="004A2A1B">
        <w:rPr>
          <w:b/>
          <w:lang w:val="en-GB"/>
        </w:rPr>
        <w:t>predecessors</w:t>
      </w:r>
      <w:r w:rsidR="004A2A1B" w:rsidRPr="00725A64">
        <w:rPr>
          <w:b/>
          <w:lang w:val="en-GB"/>
        </w:rPr>
        <w:t>()</w:t>
      </w:r>
    </w:p>
    <w:p w:rsidR="004A2A1B" w:rsidRPr="00725A64" w:rsidRDefault="004A2A1B" w:rsidP="004A2A1B">
      <w:pPr>
        <w:pStyle w:val="ListParagraph"/>
        <w:rPr>
          <w:lang w:val="en-GB"/>
        </w:rPr>
      </w:pPr>
      <w:proofErr w:type="gramStart"/>
      <w:r w:rsidRPr="00725A64">
        <w:rPr>
          <w:lang w:val="en-GB"/>
        </w:rPr>
        <w:t xml:space="preserve">Returns all </w:t>
      </w:r>
      <w:r>
        <w:rPr>
          <w:lang w:val="en-GB"/>
        </w:rPr>
        <w:t xml:space="preserve">predecessor projects </w:t>
      </w:r>
      <w:r w:rsidRPr="00725A64">
        <w:rPr>
          <w:lang w:val="en-GB"/>
        </w:rPr>
        <w:t xml:space="preserve">in </w:t>
      </w:r>
      <w:r w:rsidRPr="00725A64">
        <w:rPr>
          <w:i/>
          <w:lang w:val="en-GB"/>
        </w:rPr>
        <w:t>operand</w:t>
      </w:r>
      <w:r w:rsidRPr="00725A64">
        <w:rPr>
          <w:lang w:val="en-GB"/>
        </w:rPr>
        <w:t>.</w:t>
      </w:r>
      <w:proofErr w:type="gramEnd"/>
      <w:r>
        <w:rPr>
          <w:lang w:val="en-GB"/>
        </w:rPr>
        <w:t xml:space="preserve"> In standalone product lines, the result may be empty. In hierarchical product lines, the predecessors are returned.</w:t>
      </w:r>
    </w:p>
    <w:p w:rsidR="009C5B6A" w:rsidRPr="00725A64" w:rsidRDefault="00FF1973" w:rsidP="00845E9C">
      <w:pPr>
        <w:pStyle w:val="ListParagraph"/>
        <w:numPr>
          <w:ilvl w:val="0"/>
          <w:numId w:val="11"/>
        </w:numPr>
        <w:rPr>
          <w:b/>
          <w:lang w:val="en-GB"/>
        </w:rPr>
      </w:pPr>
      <w:r w:rsidRPr="00725A64">
        <w:rPr>
          <w:b/>
          <w:lang w:val="en-GB"/>
        </w:rPr>
        <w:t>Path getPath() / Path path()</w:t>
      </w:r>
    </w:p>
    <w:p w:rsidR="00FF1973" w:rsidRPr="00725A64" w:rsidRDefault="00FF1973" w:rsidP="00FF1973">
      <w:pPr>
        <w:pStyle w:val="ListParagraph"/>
        <w:rPr>
          <w:lang w:val="en-GB"/>
        </w:rPr>
      </w:pPr>
      <w:r w:rsidRPr="00725A64">
        <w:rPr>
          <w:lang w:val="en-GB"/>
        </w:rPr>
        <w:t xml:space="preserve">Returns the </w:t>
      </w:r>
      <w:r w:rsidR="00891101">
        <w:rPr>
          <w:lang w:val="en-GB"/>
        </w:rPr>
        <w:t xml:space="preserve">(base) </w:t>
      </w:r>
      <w:r w:rsidRPr="00725A64">
        <w:rPr>
          <w:lang w:val="en-GB"/>
        </w:rPr>
        <w:t xml:space="preserve">path the </w:t>
      </w:r>
      <w:r w:rsidR="00F74CAD" w:rsidRPr="00F74CAD">
        <w:rPr>
          <w:i/>
          <w:lang w:val="en-GB"/>
        </w:rPr>
        <w:t>operand</w:t>
      </w:r>
      <w:r w:rsidRPr="00725A64">
        <w:rPr>
          <w:lang w:val="en-GB"/>
        </w:rPr>
        <w:t xml:space="preserve"> is located in.</w:t>
      </w:r>
    </w:p>
    <w:p w:rsidR="00B357A7" w:rsidRDefault="00FF1973">
      <w:pPr>
        <w:pStyle w:val="ListParagraph"/>
        <w:keepNext/>
        <w:numPr>
          <w:ilvl w:val="0"/>
          <w:numId w:val="11"/>
        </w:numPr>
        <w:rPr>
          <w:b/>
          <w:lang w:val="en-GB"/>
        </w:rPr>
      </w:pPr>
      <w:r w:rsidRPr="00725A64">
        <w:rPr>
          <w:b/>
          <w:lang w:val="en-GB"/>
        </w:rPr>
        <w:t>Path localize(Project s, Path p)</w:t>
      </w:r>
    </w:p>
    <w:p w:rsidR="00FF1973" w:rsidRPr="00725A64" w:rsidRDefault="00FF1973" w:rsidP="00615A47">
      <w:pPr>
        <w:pStyle w:val="ListParagraph"/>
        <w:rPr>
          <w:lang w:val="en-GB"/>
        </w:rPr>
      </w:pPr>
      <w:proofErr w:type="gramStart"/>
      <w:r w:rsidRPr="00725A64">
        <w:rPr>
          <w:lang w:val="en-GB"/>
        </w:rPr>
        <w:t xml:space="preserve">Localizes path </w:t>
      </w:r>
      <w:r w:rsidRPr="00725A64">
        <w:rPr>
          <w:i/>
          <w:lang w:val="en-GB"/>
        </w:rPr>
        <w:t>p</w:t>
      </w:r>
      <w:r w:rsidRPr="00725A64">
        <w:rPr>
          <w:lang w:val="en-GB"/>
        </w:rPr>
        <w:t xml:space="preserve"> originally in project s to the project in </w:t>
      </w:r>
      <w:r w:rsidRPr="00725A64">
        <w:rPr>
          <w:i/>
          <w:lang w:val="en-GB"/>
        </w:rPr>
        <w:t>operand</w:t>
      </w:r>
      <w:r w:rsidRPr="00725A64">
        <w:rPr>
          <w:lang w:val="en-GB"/>
        </w:rPr>
        <w:t>.</w:t>
      </w:r>
      <w:proofErr w:type="gramEnd"/>
    </w:p>
    <w:p w:rsidR="00FF1973" w:rsidRPr="00725A64" w:rsidRDefault="00FF1973" w:rsidP="00845E9C">
      <w:pPr>
        <w:pStyle w:val="ListParagraph"/>
        <w:numPr>
          <w:ilvl w:val="0"/>
          <w:numId w:val="11"/>
        </w:numPr>
        <w:rPr>
          <w:b/>
          <w:lang w:val="en-GB"/>
        </w:rPr>
      </w:pPr>
      <w:r w:rsidRPr="00725A64">
        <w:rPr>
          <w:b/>
          <w:lang w:val="en-GB"/>
        </w:rPr>
        <w:t>Path localize(Project s, FileSystemArtifact a)</w:t>
      </w:r>
    </w:p>
    <w:p w:rsidR="00FF1973" w:rsidRPr="00725A64" w:rsidRDefault="00FF1973" w:rsidP="00615A47">
      <w:pPr>
        <w:pStyle w:val="ListParagraph"/>
        <w:rPr>
          <w:lang w:val="en-GB"/>
        </w:rPr>
      </w:pPr>
      <w:r w:rsidRPr="00725A64">
        <w:rPr>
          <w:lang w:val="en-GB"/>
        </w:rPr>
        <w:t xml:space="preserve">Localizes path of </w:t>
      </w:r>
      <w:proofErr w:type="gramStart"/>
      <w:r w:rsidRPr="00725A64">
        <w:rPr>
          <w:i/>
          <w:lang w:val="en-GB"/>
        </w:rPr>
        <w:t>a</w:t>
      </w:r>
      <w:proofErr w:type="gramEnd"/>
      <w:r w:rsidRPr="00725A64">
        <w:rPr>
          <w:lang w:val="en-GB"/>
        </w:rPr>
        <w:t xml:space="preserve"> originally in project s to the project in </w:t>
      </w:r>
      <w:r w:rsidRPr="00725A64">
        <w:rPr>
          <w:i/>
          <w:lang w:val="en-GB"/>
        </w:rPr>
        <w:t>operand</w:t>
      </w:r>
      <w:r w:rsidRPr="00725A64">
        <w:rPr>
          <w:lang w:val="en-GB"/>
        </w:rPr>
        <w:t>.</w:t>
      </w:r>
      <w:r w:rsidR="00615A47" w:rsidRPr="00725A64">
        <w:rPr>
          <w:lang w:val="en-GB"/>
        </w:rPr>
        <w:t xml:space="preserve"> This operation does neither copy nor move </w:t>
      </w:r>
      <w:r w:rsidR="00615A47" w:rsidRPr="00725A64">
        <w:rPr>
          <w:i/>
          <w:lang w:val="en-GB"/>
        </w:rPr>
        <w:t>a</w:t>
      </w:r>
      <w:r w:rsidR="00615A47" w:rsidRPr="00725A64">
        <w:rPr>
          <w:lang w:val="en-GB"/>
        </w:rPr>
        <w:t>.</w:t>
      </w:r>
    </w:p>
    <w:p w:rsidR="00FF1973" w:rsidRPr="00725A64" w:rsidRDefault="0050740D" w:rsidP="00845E9C">
      <w:pPr>
        <w:pStyle w:val="ListParagraph"/>
        <w:numPr>
          <w:ilvl w:val="0"/>
          <w:numId w:val="11"/>
        </w:numPr>
        <w:rPr>
          <w:b/>
          <w:lang w:val="en-GB"/>
        </w:rPr>
      </w:pPr>
      <w:r>
        <w:rPr>
          <w:b/>
          <w:lang w:val="en-GB"/>
        </w:rPr>
        <w:t>setOf(</w:t>
      </w:r>
      <w:r w:rsidR="001E30B3" w:rsidRPr="00725A64">
        <w:rPr>
          <w:b/>
          <w:lang w:val="en-GB"/>
        </w:rPr>
        <w:t>FileArtifact</w:t>
      </w:r>
      <w:r>
        <w:rPr>
          <w:b/>
          <w:lang w:val="en-GB"/>
        </w:rPr>
        <w:t>)</w:t>
      </w:r>
      <w:r w:rsidRPr="00725A64">
        <w:rPr>
          <w:b/>
          <w:lang w:val="en-GB"/>
        </w:rPr>
        <w:t xml:space="preserve"> </w:t>
      </w:r>
      <w:r w:rsidR="001E30B3" w:rsidRPr="00725A64">
        <w:rPr>
          <w:b/>
          <w:lang w:val="en-GB"/>
        </w:rPr>
        <w:t>selectByType(Type t)</w:t>
      </w:r>
    </w:p>
    <w:p w:rsidR="001E30B3" w:rsidRPr="00725A64" w:rsidRDefault="001E30B3" w:rsidP="00E35C30">
      <w:pPr>
        <w:pStyle w:val="ListParagraph"/>
        <w:rPr>
          <w:lang w:val="en-GB"/>
        </w:rPr>
      </w:pPr>
      <w:r w:rsidRPr="00725A64">
        <w:rPr>
          <w:lang w:val="en-GB"/>
        </w:rPr>
        <w:t xml:space="preserve">Returns those file </w:t>
      </w:r>
      <w:del w:id="2339" w:author="Holger Eichelberger" w:date="2015-09-15T11:04:00Z">
        <w:r w:rsidRPr="00725A64" w:rsidDel="001B20D7">
          <w:rPr>
            <w:lang w:val="en-GB"/>
          </w:rPr>
          <w:delText>art</w:delText>
        </w:r>
        <w:r w:rsidR="00747DED" w:rsidDel="001B20D7">
          <w:rPr>
            <w:lang w:val="en-GB"/>
          </w:rPr>
          <w:delText>e</w:delText>
        </w:r>
        <w:r w:rsidRPr="00725A64" w:rsidDel="001B20D7">
          <w:rPr>
            <w:lang w:val="en-GB"/>
          </w:rPr>
          <w:delText xml:space="preserve">facts </w:delText>
        </w:r>
      </w:del>
      <w:ins w:id="2340" w:author="Holger Eichelberger" w:date="2015-09-15T11:04:00Z">
        <w:r w:rsidR="001B20D7" w:rsidRPr="00725A64">
          <w:rPr>
            <w:lang w:val="en-GB"/>
          </w:rPr>
          <w:t>art</w:t>
        </w:r>
        <w:r w:rsidR="001B20D7">
          <w:rPr>
            <w:lang w:val="en-GB"/>
          </w:rPr>
          <w:t>i</w:t>
        </w:r>
        <w:r w:rsidR="001B20D7" w:rsidRPr="00725A64">
          <w:rPr>
            <w:lang w:val="en-GB"/>
          </w:rPr>
          <w:t xml:space="preserve">facts </w:t>
        </w:r>
      </w:ins>
      <w:r w:rsidRPr="00725A64">
        <w:rPr>
          <w:lang w:val="en-GB"/>
        </w:rPr>
        <w:t xml:space="preserve">in the </w:t>
      </w:r>
      <w:r w:rsidR="00F74CAD" w:rsidRPr="00F74CAD">
        <w:rPr>
          <w:i/>
          <w:lang w:val="en-GB"/>
        </w:rPr>
        <w:t>operand</w:t>
      </w:r>
      <w:r w:rsidRPr="00725A64">
        <w:rPr>
          <w:lang w:val="en-GB"/>
        </w:rPr>
        <w:t xml:space="preserve"> project which comply with the given type</w:t>
      </w:r>
      <w:r w:rsidR="00E35C30" w:rsidRPr="00725A64">
        <w:rPr>
          <w:lang w:val="en-GB"/>
        </w:rPr>
        <w:t xml:space="preserve"> </w:t>
      </w:r>
      <w:r w:rsidR="00E35C30" w:rsidRPr="00725A64">
        <w:rPr>
          <w:i/>
          <w:lang w:val="en-GB"/>
        </w:rPr>
        <w:t>t</w:t>
      </w:r>
      <w:r w:rsidRPr="00725A64">
        <w:rPr>
          <w:lang w:val="en-GB"/>
        </w:rPr>
        <w:t>.</w:t>
      </w:r>
    </w:p>
    <w:p w:rsidR="00747DED" w:rsidRPr="00725A64" w:rsidRDefault="0050740D" w:rsidP="00747DED">
      <w:pPr>
        <w:pStyle w:val="ListParagraph"/>
        <w:numPr>
          <w:ilvl w:val="0"/>
          <w:numId w:val="11"/>
        </w:numPr>
        <w:rPr>
          <w:b/>
          <w:lang w:val="en-GB"/>
        </w:rPr>
      </w:pPr>
      <w:r>
        <w:rPr>
          <w:b/>
          <w:lang w:val="en-GB"/>
        </w:rPr>
        <w:t>setOf(</w:t>
      </w:r>
      <w:r w:rsidR="00747DED" w:rsidRPr="00725A64">
        <w:rPr>
          <w:b/>
          <w:lang w:val="en-GB"/>
        </w:rPr>
        <w:t>FileArtifact</w:t>
      </w:r>
      <w:r>
        <w:rPr>
          <w:b/>
          <w:lang w:val="en-GB"/>
        </w:rPr>
        <w:t>)</w:t>
      </w:r>
      <w:r w:rsidRPr="00725A64">
        <w:rPr>
          <w:b/>
          <w:lang w:val="en-GB"/>
        </w:rPr>
        <w:t xml:space="preserve"> </w:t>
      </w:r>
      <w:r w:rsidR="00747DED" w:rsidRPr="00725A64">
        <w:rPr>
          <w:b/>
          <w:lang w:val="en-GB"/>
        </w:rPr>
        <w:t>selectBy</w:t>
      </w:r>
      <w:r w:rsidR="00747DED">
        <w:rPr>
          <w:b/>
          <w:lang w:val="en-GB"/>
        </w:rPr>
        <w:t>Name</w:t>
      </w:r>
      <w:r w:rsidR="00747DED" w:rsidRPr="00725A64">
        <w:rPr>
          <w:b/>
          <w:lang w:val="en-GB"/>
        </w:rPr>
        <w:t>(</w:t>
      </w:r>
      <w:r w:rsidR="00747DED">
        <w:rPr>
          <w:b/>
          <w:lang w:val="en-GB"/>
        </w:rPr>
        <w:t>String r</w:t>
      </w:r>
      <w:r w:rsidR="00747DED" w:rsidRPr="00725A64">
        <w:rPr>
          <w:b/>
          <w:lang w:val="en-GB"/>
        </w:rPr>
        <w:t>)</w:t>
      </w:r>
    </w:p>
    <w:p w:rsidR="00747DED" w:rsidRPr="00725A64" w:rsidRDefault="00747DED" w:rsidP="00747DED">
      <w:pPr>
        <w:pStyle w:val="ListParagraph"/>
        <w:rPr>
          <w:lang w:val="en-GB"/>
        </w:rPr>
      </w:pPr>
      <w:r>
        <w:rPr>
          <w:lang w:val="en-GB"/>
        </w:rPr>
        <w:t>Returns those file art</w:t>
      </w:r>
      <w:ins w:id="2341" w:author="Holger Eichelberger" w:date="2015-09-15T11:04:00Z">
        <w:r w:rsidR="001B20D7">
          <w:rPr>
            <w:lang w:val="en-GB"/>
          </w:rPr>
          <w:t>i</w:t>
        </w:r>
      </w:ins>
      <w:del w:id="2342" w:author="Holger Eichelberger" w:date="2015-09-15T11:04:00Z">
        <w:r w:rsidDel="001B20D7">
          <w:rPr>
            <w:lang w:val="en-GB"/>
          </w:rPr>
          <w:delText>e</w:delText>
        </w:r>
      </w:del>
      <w:r w:rsidRPr="00725A64">
        <w:rPr>
          <w:lang w:val="en-GB"/>
        </w:rPr>
        <w:t xml:space="preserve">facts in the </w:t>
      </w:r>
      <w:r w:rsidR="00F74CAD" w:rsidRPr="00F74CAD">
        <w:rPr>
          <w:i/>
          <w:lang w:val="en-GB"/>
        </w:rPr>
        <w:t>operand</w:t>
      </w:r>
      <w:r w:rsidRPr="00725A64">
        <w:rPr>
          <w:lang w:val="en-GB"/>
        </w:rPr>
        <w:t xml:space="preserve"> project </w:t>
      </w:r>
      <w:r>
        <w:rPr>
          <w:lang w:val="en-GB"/>
        </w:rPr>
        <w:t xml:space="preserve">for which their name </w:t>
      </w:r>
      <w:del w:id="2343" w:author="Holger Eichelberger" w:date="2015-09-15T09:56:00Z">
        <w:r w:rsidDel="00F714FC">
          <w:rPr>
            <w:lang w:val="en-GB"/>
          </w:rPr>
          <w:delText xml:space="preserve">compiles </w:delText>
        </w:r>
      </w:del>
      <w:ins w:id="2344" w:author="Holger Eichelberger" w:date="2015-09-15T09:56:00Z">
        <w:r w:rsidR="00F714FC">
          <w:rPr>
            <w:lang w:val="en-GB"/>
          </w:rPr>
          <w:t xml:space="preserve">complies </w:t>
        </w:r>
      </w:ins>
      <w:r>
        <w:rPr>
          <w:lang w:val="en-GB"/>
        </w:rPr>
        <w:t xml:space="preserve">with the Java regular expression in </w:t>
      </w:r>
      <w:r>
        <w:rPr>
          <w:i/>
          <w:lang w:val="en-GB"/>
        </w:rPr>
        <w:t>r</w:t>
      </w:r>
      <w:r w:rsidRPr="00725A64">
        <w:rPr>
          <w:lang w:val="en-GB"/>
        </w:rPr>
        <w:t>.</w:t>
      </w:r>
    </w:p>
    <w:p w:rsidR="001E30B3" w:rsidRPr="00725A64" w:rsidRDefault="00A8085E" w:rsidP="00845E9C">
      <w:pPr>
        <w:pStyle w:val="ListParagraph"/>
        <w:numPr>
          <w:ilvl w:val="0"/>
          <w:numId w:val="11"/>
        </w:numPr>
        <w:rPr>
          <w:b/>
          <w:lang w:val="en-GB"/>
        </w:rPr>
      </w:pPr>
      <w:r w:rsidRPr="00725A64">
        <w:rPr>
          <w:b/>
          <w:lang w:val="en-GB"/>
        </w:rPr>
        <w:t>Path getEasyFolder()</w:t>
      </w:r>
      <w:r w:rsidR="00C22F74">
        <w:rPr>
          <w:b/>
          <w:lang w:val="en-GB"/>
        </w:rPr>
        <w:t xml:space="preserve"> / Path easyFolder()</w:t>
      </w:r>
    </w:p>
    <w:p w:rsidR="009C5B6A" w:rsidRDefault="00A8085E" w:rsidP="00AC6415">
      <w:pPr>
        <w:pStyle w:val="ListParagraph"/>
        <w:rPr>
          <w:lang w:val="en-GB"/>
        </w:rPr>
      </w:pPr>
      <w:proofErr w:type="gramStart"/>
      <w:r w:rsidRPr="00725A64">
        <w:rPr>
          <w:lang w:val="en-GB"/>
        </w:rPr>
        <w:t xml:space="preserve">Returns the path to the EASy producer configuration files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Path get</w:t>
      </w:r>
      <w:r>
        <w:rPr>
          <w:b/>
          <w:lang w:val="en-GB"/>
        </w:rPr>
        <w:t>Ivml</w:t>
      </w:r>
      <w:r w:rsidRPr="00725A64">
        <w:rPr>
          <w:b/>
          <w:lang w:val="en-GB"/>
        </w:rPr>
        <w:t>Folder()</w:t>
      </w:r>
      <w:r w:rsidR="008900E8">
        <w:rPr>
          <w:b/>
          <w:lang w:val="en-GB"/>
        </w:rPr>
        <w:t xml:space="preserve"> </w:t>
      </w:r>
      <w:r>
        <w:rPr>
          <w:b/>
          <w:lang w:val="en-GB"/>
        </w:rPr>
        <w:t>/ Path ivmlFolder()</w:t>
      </w:r>
    </w:p>
    <w:p w:rsidR="00C22F74" w:rsidRDefault="00C22F74" w:rsidP="00C22F74">
      <w:pPr>
        <w:pStyle w:val="ListParagraph"/>
        <w:rPr>
          <w:lang w:val="en-GB"/>
        </w:rPr>
      </w:pPr>
      <w:r w:rsidRPr="00725A64">
        <w:rPr>
          <w:lang w:val="en-GB"/>
        </w:rPr>
        <w:t xml:space="preserve">Returns the path to the </w:t>
      </w:r>
      <w:r>
        <w:rPr>
          <w:lang w:val="en-GB"/>
        </w:rPr>
        <w:t xml:space="preserve">IVML models </w:t>
      </w:r>
      <w:r w:rsidRPr="00725A64">
        <w:rPr>
          <w:lang w:val="en-GB"/>
        </w:rPr>
        <w:t xml:space="preserve">in </w:t>
      </w:r>
      <w:r w:rsidRPr="00725A64">
        <w:rPr>
          <w:i/>
          <w:lang w:val="en-GB"/>
        </w:rPr>
        <w:t>operand</w:t>
      </w:r>
      <w:r>
        <w:rPr>
          <w:i/>
          <w:lang w:val="en-GB"/>
        </w:rPr>
        <w:t xml:space="preserve"> </w:t>
      </w:r>
      <w:r w:rsidR="00195C54" w:rsidRPr="00195C54">
        <w:rPr>
          <w:lang w:val="en-GB"/>
        </w:rPr>
        <w:t>(</w:t>
      </w:r>
      <w:r>
        <w:rPr>
          <w:lang w:val="en-GB"/>
        </w:rPr>
        <w:t>typically</w:t>
      </w:r>
      <w:r w:rsidR="00195C54" w:rsidRPr="00195C54">
        <w:rPr>
          <w:lang w:val="en-GB"/>
        </w:rPr>
        <w:t xml:space="preserve"> the same as </w:t>
      </w:r>
      <w:proofErr w:type="gramStart"/>
      <w:r w:rsidR="00195C54" w:rsidRPr="00195C54">
        <w:rPr>
          <w:rFonts w:ascii="Courier New" w:hAnsi="Courier New" w:cs="Courier New"/>
          <w:sz w:val="22"/>
          <w:szCs w:val="22"/>
          <w:lang w:val="en-GB"/>
        </w:rPr>
        <w:t>getEasyFolder(</w:t>
      </w:r>
      <w:proofErr w:type="gramEnd"/>
      <w:r w:rsidR="00195C54" w:rsidRPr="00195C54">
        <w:rPr>
          <w:rFonts w:ascii="Courier New" w:hAnsi="Courier New" w:cs="Courier New"/>
          <w:sz w:val="22"/>
          <w:szCs w:val="22"/>
          <w:lang w:val="en-GB"/>
        </w:rPr>
        <w:t>)</w:t>
      </w:r>
      <w:r w:rsidR="00195C54" w:rsidRPr="00195C54">
        <w:rPr>
          <w:lang w:val="en-GB"/>
        </w:rPr>
        <w:t>)</w:t>
      </w:r>
      <w:r w:rsidRPr="00725A64">
        <w:rPr>
          <w:lang w:val="en-GB"/>
        </w:rPr>
        <w:t>.</w:t>
      </w:r>
    </w:p>
    <w:p w:rsidR="00C22F74" w:rsidRPr="00725A64" w:rsidRDefault="00C22F74" w:rsidP="00C22F74">
      <w:pPr>
        <w:pStyle w:val="ListParagraph"/>
        <w:numPr>
          <w:ilvl w:val="0"/>
          <w:numId w:val="11"/>
        </w:numPr>
        <w:rPr>
          <w:b/>
          <w:lang w:val="en-GB"/>
        </w:rPr>
      </w:pPr>
      <w:r w:rsidRPr="00725A64">
        <w:rPr>
          <w:b/>
          <w:lang w:val="en-GB"/>
        </w:rPr>
        <w:t>Path get</w:t>
      </w:r>
      <w:r w:rsidR="008900E8">
        <w:rPr>
          <w:b/>
          <w:lang w:val="en-GB"/>
        </w:rPr>
        <w:t>Vil</w:t>
      </w:r>
      <w:r w:rsidRPr="00725A64">
        <w:rPr>
          <w:b/>
          <w:lang w:val="en-GB"/>
        </w:rPr>
        <w:t>Folder()</w:t>
      </w:r>
      <w:r w:rsidR="008900E8">
        <w:rPr>
          <w:b/>
          <w:lang w:val="en-GB"/>
        </w:rPr>
        <w:t xml:space="preserve"> / Path vilFolder()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VIL build specification models</w:t>
      </w:r>
      <w:r w:rsidRPr="00725A64">
        <w:rPr>
          <w:lang w:val="en-GB"/>
        </w:rPr>
        <w:t xml:space="preserve"> in </w:t>
      </w:r>
      <w:r w:rsidRPr="00725A64">
        <w:rPr>
          <w:i/>
          <w:lang w:val="en-GB"/>
        </w:rPr>
        <w:t>operand</w:t>
      </w:r>
      <w:r w:rsidRPr="00725A64">
        <w:rPr>
          <w:lang w:val="en-GB"/>
        </w:rPr>
        <w:t>.</w:t>
      </w:r>
      <w:proofErr w:type="gramEnd"/>
    </w:p>
    <w:p w:rsidR="00C22F74" w:rsidRPr="00725A64" w:rsidRDefault="00C22F74" w:rsidP="00C22F74">
      <w:pPr>
        <w:pStyle w:val="ListParagraph"/>
        <w:numPr>
          <w:ilvl w:val="0"/>
          <w:numId w:val="11"/>
        </w:numPr>
        <w:rPr>
          <w:b/>
          <w:lang w:val="en-GB"/>
        </w:rPr>
      </w:pPr>
      <w:r w:rsidRPr="00725A64">
        <w:rPr>
          <w:b/>
          <w:lang w:val="en-GB"/>
        </w:rPr>
        <w:t xml:space="preserve">Path </w:t>
      </w:r>
      <w:r w:rsidR="00192234" w:rsidRPr="00725A64">
        <w:rPr>
          <w:b/>
          <w:lang w:val="en-GB"/>
        </w:rPr>
        <w:t>get</w:t>
      </w:r>
      <w:r w:rsidR="00192234">
        <w:rPr>
          <w:b/>
          <w:lang w:val="en-GB"/>
        </w:rPr>
        <w:t>Vtl</w:t>
      </w:r>
      <w:r w:rsidR="00192234" w:rsidRPr="00725A64">
        <w:rPr>
          <w:b/>
          <w:lang w:val="en-GB"/>
        </w:rPr>
        <w:t>Folder</w:t>
      </w:r>
      <w:r w:rsidRPr="00725A64">
        <w:rPr>
          <w:b/>
          <w:lang w:val="en-GB"/>
        </w:rPr>
        <w:t>()</w:t>
      </w:r>
      <w:r w:rsidR="00192234">
        <w:rPr>
          <w:b/>
          <w:lang w:val="en-GB"/>
        </w:rPr>
        <w:t xml:space="preserve"> /Path vtlFolder()</w:t>
      </w:r>
    </w:p>
    <w:p w:rsidR="00C22F74" w:rsidRDefault="00C22F74" w:rsidP="00C22F74">
      <w:pPr>
        <w:pStyle w:val="ListParagraph"/>
        <w:rPr>
          <w:lang w:val="en-GB"/>
        </w:rPr>
      </w:pPr>
      <w:proofErr w:type="gramStart"/>
      <w:r w:rsidRPr="00725A64">
        <w:rPr>
          <w:lang w:val="en-GB"/>
        </w:rPr>
        <w:t xml:space="preserve">Returns the path to the </w:t>
      </w:r>
      <w:r w:rsidR="008900E8">
        <w:rPr>
          <w:lang w:val="en-GB"/>
        </w:rPr>
        <w:t xml:space="preserve">VTL template models </w:t>
      </w:r>
      <w:r w:rsidRPr="00725A64">
        <w:rPr>
          <w:lang w:val="en-GB"/>
        </w:rPr>
        <w:t xml:space="preserve">in </w:t>
      </w:r>
      <w:r w:rsidRPr="00725A64">
        <w:rPr>
          <w:i/>
          <w:lang w:val="en-GB"/>
        </w:rPr>
        <w:t>operand</w:t>
      </w:r>
      <w:r w:rsidRPr="00725A64">
        <w:rPr>
          <w:lang w:val="en-GB"/>
        </w:rPr>
        <w:t>.</w:t>
      </w:r>
      <w:proofErr w:type="gramEnd"/>
    </w:p>
    <w:p w:rsidR="00A749B6" w:rsidRDefault="00F74CAD" w:rsidP="00A749B6">
      <w:pPr>
        <w:rPr>
          <w:lang w:val="en-GB"/>
        </w:rPr>
      </w:pPr>
      <w:r w:rsidRPr="00F74CAD">
        <w:rPr>
          <w:b/>
          <w:lang w:val="en-GB"/>
        </w:rPr>
        <w:t>Conversions:</w:t>
      </w:r>
      <w:r w:rsidR="00030D56">
        <w:rPr>
          <w:lang w:val="en-GB"/>
        </w:rPr>
        <w:t xml:space="preserve"> </w:t>
      </w:r>
      <w:r w:rsidRPr="00F74CAD">
        <w:rPr>
          <w:lang w:val="en-GB"/>
        </w:rPr>
        <w:t xml:space="preserve">A </w:t>
      </w:r>
      <w:r w:rsidRPr="00F74CAD">
        <w:rPr>
          <w:rFonts w:ascii="Courier New" w:hAnsi="Courier New" w:cs="Courier New"/>
          <w:lang w:val="en-GB"/>
        </w:rPr>
        <w:t>Project</w:t>
      </w:r>
      <w:r w:rsidR="00891101">
        <w:rPr>
          <w:lang w:val="en-GB"/>
        </w:rPr>
        <w:t xml:space="preserve"> can </w:t>
      </w:r>
      <w:r w:rsidR="00B03332">
        <w:rPr>
          <w:lang w:val="en-GB"/>
        </w:rPr>
        <w:t xml:space="preserve">be </w:t>
      </w:r>
      <w:r w:rsidR="00891101">
        <w:rPr>
          <w:lang w:val="en-GB"/>
        </w:rPr>
        <w:t xml:space="preserve">converted automatically into its base </w:t>
      </w:r>
      <w:r w:rsidRPr="00F74CAD">
        <w:rPr>
          <w:rFonts w:ascii="Courier New" w:hAnsi="Courier New" w:cs="Courier New"/>
          <w:lang w:val="en-GB"/>
        </w:rPr>
        <w:t>Path</w:t>
      </w:r>
      <w:r w:rsidR="00891101">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345" w:name="_Toc430078937"/>
      <w:r w:rsidRPr="00725A64">
        <w:rPr>
          <w:lang w:val="en-GB"/>
        </w:rPr>
        <w:t>Text</w:t>
      </w:r>
      <w:bookmarkEnd w:id="2345"/>
    </w:p>
    <w:p w:rsidR="00394D32" w:rsidRPr="00725A64" w:rsidRDefault="00C22E8F" w:rsidP="00394D32">
      <w:pPr>
        <w:rPr>
          <w:lang w:val="en-GB"/>
        </w:rPr>
      </w:pPr>
      <w:r w:rsidRPr="00725A64">
        <w:rPr>
          <w:lang w:val="en-GB"/>
        </w:rPr>
        <w:t>Represents an art</w:t>
      </w:r>
      <w:ins w:id="2346" w:author="Holger Eichelberger" w:date="2015-09-15T11:04:00Z">
        <w:r w:rsidR="001B20D7">
          <w:rPr>
            <w:lang w:val="en-GB"/>
          </w:rPr>
          <w:t>i</w:t>
        </w:r>
      </w:ins>
      <w:del w:id="2347" w:author="Holger Eichelberger" w:date="2015-09-15T11:04:00Z">
        <w:r w:rsidRPr="00725A64" w:rsidDel="001B20D7">
          <w:rPr>
            <w:lang w:val="en-GB"/>
          </w:rPr>
          <w:delText>e</w:delText>
        </w:r>
      </w:del>
      <w:r w:rsidRPr="00725A64">
        <w:rPr>
          <w:lang w:val="en-GB"/>
        </w:rPr>
        <w:t>fact or a fragment art</w:t>
      </w:r>
      <w:ins w:id="2348" w:author="Holger Eichelberger" w:date="2015-09-15T11:04:00Z">
        <w:r w:rsidR="001B20D7">
          <w:rPr>
            <w:lang w:val="en-GB"/>
          </w:rPr>
          <w:t>i</w:t>
        </w:r>
      </w:ins>
      <w:del w:id="2349" w:author="Holger Eichelberger" w:date="2015-09-15T11:04:00Z">
        <w:r w:rsidRPr="00725A64" w:rsidDel="001B20D7">
          <w:rPr>
            <w:lang w:val="en-GB"/>
          </w:rPr>
          <w:delText>e</w:delText>
        </w:r>
      </w:del>
      <w:r w:rsidRPr="00725A64">
        <w:rPr>
          <w:lang w:val="en-GB"/>
        </w:rPr>
        <w:t xml:space="preserve">fact in terms of the </w:t>
      </w:r>
      <w:r w:rsidR="001B41CD" w:rsidRPr="00725A64">
        <w:rPr>
          <w:lang w:val="en-GB"/>
        </w:rPr>
        <w:t xml:space="preserve">underlying </w:t>
      </w:r>
      <w:r w:rsidRPr="00725A64">
        <w:rPr>
          <w:lang w:val="en-GB"/>
        </w:rPr>
        <w:t>text</w:t>
      </w:r>
      <w:r w:rsidR="001B41CD" w:rsidRPr="00725A64">
        <w:rPr>
          <w:lang w:val="en-GB"/>
        </w:rPr>
        <w:t xml:space="preserve"> and allows direct manipulations</w:t>
      </w:r>
      <w:r w:rsidRPr="00725A64">
        <w:rPr>
          <w:lang w:val="en-GB"/>
        </w:rPr>
        <w:t>.</w:t>
      </w:r>
      <w:r w:rsidR="001B41CD" w:rsidRPr="00725A64">
        <w:rPr>
          <w:lang w:val="en-GB"/>
        </w:rPr>
        <w:t xml:space="preserve"> The manipulations will be written back into the art</w:t>
      </w:r>
      <w:ins w:id="2350" w:author="Holger Eichelberger" w:date="2015-09-15T11:04:00Z">
        <w:r w:rsidR="001B20D7">
          <w:rPr>
            <w:lang w:val="en-GB"/>
          </w:rPr>
          <w:t>i</w:t>
        </w:r>
      </w:ins>
      <w:del w:id="2351" w:author="Holger Eichelberger" w:date="2015-09-15T11:04:00Z">
        <w:r w:rsidR="001B41CD" w:rsidRPr="00725A64" w:rsidDel="001B20D7">
          <w:rPr>
            <w:lang w:val="en-GB"/>
          </w:rPr>
          <w:delText>e</w:delText>
        </w:r>
      </w:del>
      <w:r w:rsidR="001B41CD" w:rsidRPr="00725A64">
        <w:rPr>
          <w:lang w:val="en-GB"/>
        </w:rPr>
        <w:t>fact at the end of the lifetime of the related VIL variable.</w:t>
      </w:r>
      <w:r w:rsidR="00D8573F" w:rsidRPr="00725A64">
        <w:rPr>
          <w:lang w:val="en-GB"/>
        </w:rPr>
        <w:t xml:space="preserve"> A text representation may be modifiable or read-only</w:t>
      </w:r>
      <w:r w:rsidR="00D25298" w:rsidRPr="00725A64">
        <w:rPr>
          <w:lang w:val="en-GB"/>
        </w:rPr>
        <w:t xml:space="preserve"> depending on the underlying art</w:t>
      </w:r>
      <w:ins w:id="2352" w:author="Holger Eichelberger" w:date="2015-09-15T11:04:00Z">
        <w:r w:rsidR="001B20D7">
          <w:rPr>
            <w:lang w:val="en-GB"/>
          </w:rPr>
          <w:t>i</w:t>
        </w:r>
      </w:ins>
      <w:del w:id="2353" w:author="Holger Eichelberger" w:date="2015-09-15T11:04:00Z">
        <w:r w:rsidR="00D25298" w:rsidRPr="00725A64" w:rsidDel="001B20D7">
          <w:rPr>
            <w:lang w:val="en-GB"/>
          </w:rPr>
          <w:delText>e</w:delText>
        </w:r>
      </w:del>
      <w:r w:rsidR="00D25298" w:rsidRPr="00725A64">
        <w:rPr>
          <w:lang w:val="en-GB"/>
        </w:rPr>
        <w:t>fact</w:t>
      </w:r>
      <w:r w:rsidR="00D8573F" w:rsidRPr="00725A64">
        <w:rPr>
          <w:lang w:val="en-GB"/>
        </w:rPr>
        <w:t>.</w:t>
      </w:r>
    </w:p>
    <w:p w:rsidR="00FF5AD5" w:rsidRPr="00725A64" w:rsidRDefault="00FF5AD5" w:rsidP="00845E9C">
      <w:pPr>
        <w:pStyle w:val="ListParagraph"/>
        <w:numPr>
          <w:ilvl w:val="0"/>
          <w:numId w:val="11"/>
        </w:numPr>
        <w:rPr>
          <w:b/>
          <w:lang w:val="en-GB"/>
        </w:rPr>
      </w:pPr>
      <w:r w:rsidRPr="00725A64">
        <w:rPr>
          <w:b/>
          <w:lang w:val="en-GB"/>
        </w:rPr>
        <w:t>Boolean isEmpty()</w:t>
      </w:r>
    </w:p>
    <w:p w:rsidR="00FF5AD5" w:rsidRPr="00725A64" w:rsidRDefault="00FF5AD5" w:rsidP="00FF5AD5">
      <w:pPr>
        <w:pStyle w:val="ListParagraph"/>
        <w:rPr>
          <w:lang w:val="en-GB"/>
        </w:rPr>
      </w:pPr>
      <w:proofErr w:type="gramStart"/>
      <w:r w:rsidRPr="00725A64">
        <w:rPr>
          <w:lang w:val="en-GB"/>
        </w:rPr>
        <w:t xml:space="preserve">Returns whether the text representation in </w:t>
      </w:r>
      <w:r w:rsidRPr="00725A64">
        <w:rPr>
          <w:i/>
          <w:lang w:val="en-GB"/>
        </w:rPr>
        <w:t>operand</w:t>
      </w:r>
      <w:r w:rsidRPr="00725A64">
        <w:rPr>
          <w:lang w:val="en-GB"/>
        </w:rPr>
        <w:t xml:space="preserve"> is empty.</w:t>
      </w:r>
      <w:proofErr w:type="gramEnd"/>
    </w:p>
    <w:p w:rsidR="00690008" w:rsidRDefault="00690008" w:rsidP="00845E9C">
      <w:pPr>
        <w:pStyle w:val="ListParagraph"/>
        <w:numPr>
          <w:ilvl w:val="0"/>
          <w:numId w:val="11"/>
        </w:numPr>
        <w:rPr>
          <w:b/>
          <w:lang w:val="en-GB"/>
        </w:rPr>
      </w:pPr>
      <w:r>
        <w:rPr>
          <w:b/>
          <w:lang w:val="en-GB"/>
        </w:rPr>
        <w:t>String getText() / String text()</w:t>
      </w:r>
    </w:p>
    <w:p w:rsidR="00574DA4" w:rsidRDefault="008624FD">
      <w:pPr>
        <w:pStyle w:val="ListParagraph"/>
        <w:rPr>
          <w:lang w:val="en-GB"/>
        </w:rPr>
      </w:pPr>
      <w:r w:rsidRPr="008624FD">
        <w:rPr>
          <w:lang w:val="en-GB"/>
        </w:rPr>
        <w:t xml:space="preserve">Returns the textual contained in the text representation in </w:t>
      </w:r>
      <w:r w:rsidRPr="008624FD">
        <w:rPr>
          <w:i/>
          <w:lang w:val="en-GB"/>
        </w:rPr>
        <w:t>operand</w:t>
      </w:r>
      <w:r w:rsidRPr="008624FD">
        <w:rPr>
          <w:lang w:val="en-GB"/>
        </w:rPr>
        <w:t>. Please note that the result is disconnected from the textual representation, i.e., changes made on operand will not be reflected into the result and vice versa.</w:t>
      </w:r>
    </w:p>
    <w:p w:rsidR="00030B2F" w:rsidRDefault="00030B2F" w:rsidP="00845E9C">
      <w:pPr>
        <w:pStyle w:val="ListParagraph"/>
        <w:numPr>
          <w:ilvl w:val="0"/>
          <w:numId w:val="11"/>
        </w:numPr>
        <w:rPr>
          <w:b/>
          <w:lang w:val="en-GB"/>
        </w:rPr>
      </w:pPr>
      <w:r>
        <w:rPr>
          <w:b/>
          <w:lang w:val="en-GB"/>
        </w:rPr>
        <w:t>setText(String t)</w:t>
      </w:r>
    </w:p>
    <w:p w:rsidR="003A7553" w:rsidRPr="003A7553" w:rsidRDefault="003A7553" w:rsidP="003A7553">
      <w:pPr>
        <w:pStyle w:val="ListParagraph"/>
        <w:rPr>
          <w:lang w:val="en-GB"/>
        </w:rPr>
      </w:pPr>
      <w:proofErr w:type="gramStart"/>
      <w:r w:rsidRPr="003A7553">
        <w:rPr>
          <w:lang w:val="en-GB"/>
        </w:rPr>
        <w:lastRenderedPageBreak/>
        <w:t xml:space="preserve">Replaces the contents of the text representation in </w:t>
      </w:r>
      <w:r w:rsidRPr="003A7553">
        <w:rPr>
          <w:i/>
          <w:lang w:val="en-GB"/>
        </w:rPr>
        <w:t>operand</w:t>
      </w:r>
      <w:r w:rsidRPr="003A7553">
        <w:rPr>
          <w:lang w:val="en-GB"/>
        </w:rPr>
        <w:t xml:space="preserve"> by t.</w:t>
      </w:r>
      <w:proofErr w:type="gramEnd"/>
    </w:p>
    <w:p w:rsidR="00EF7895" w:rsidRPr="00725A64" w:rsidRDefault="00EF7895" w:rsidP="00845E9C">
      <w:pPr>
        <w:pStyle w:val="ListParagraph"/>
        <w:numPr>
          <w:ilvl w:val="0"/>
          <w:numId w:val="11"/>
        </w:numPr>
        <w:rPr>
          <w:b/>
          <w:lang w:val="en-GB"/>
        </w:rPr>
      </w:pPr>
      <w:r w:rsidRPr="00725A64">
        <w:rPr>
          <w:b/>
          <w:lang w:val="en-GB"/>
        </w:rPr>
        <w:t>Boolean matches(String regEx)</w:t>
      </w:r>
    </w:p>
    <w:p w:rsidR="00EF7895" w:rsidRPr="00725A64" w:rsidRDefault="00EF7895" w:rsidP="00D672A0">
      <w:pPr>
        <w:pStyle w:val="ListParagraph"/>
        <w:rPr>
          <w:lang w:val="en-GB"/>
        </w:rPr>
      </w:pPr>
      <w:proofErr w:type="gramStart"/>
      <w:r w:rsidRPr="00725A64">
        <w:rPr>
          <w:lang w:val="en-GB"/>
        </w:rPr>
        <w:t xml:space="preserve">Returns whether the specified </w:t>
      </w:r>
      <w:r w:rsidRPr="00725A64">
        <w:rPr>
          <w:i/>
          <w:lang w:val="en-GB"/>
        </w:rPr>
        <w:t>regEx</w:t>
      </w:r>
      <w:r w:rsidRPr="00725A64">
        <w:rPr>
          <w:lang w:val="en-GB"/>
        </w:rPr>
        <w:t xml:space="preserve"> matches the textual representation in </w:t>
      </w:r>
      <w:r w:rsidRPr="00725A64">
        <w:rPr>
          <w:i/>
          <w:lang w:val="en-GB"/>
        </w:rPr>
        <w:t>operand</w:t>
      </w:r>
      <w:r w:rsidRPr="00725A64">
        <w:rPr>
          <w:lang w:val="en-GB"/>
        </w:rPr>
        <w:t>.</w:t>
      </w:r>
      <w:proofErr w:type="gramEnd"/>
    </w:p>
    <w:p w:rsidR="00FF5AD5" w:rsidRPr="00725A64" w:rsidRDefault="00FF5AD5" w:rsidP="00845E9C">
      <w:pPr>
        <w:pStyle w:val="ListParagraph"/>
        <w:numPr>
          <w:ilvl w:val="0"/>
          <w:numId w:val="11"/>
        </w:numPr>
        <w:rPr>
          <w:b/>
          <w:lang w:val="en-GB"/>
        </w:rPr>
      </w:pPr>
      <w:r w:rsidRPr="00725A64">
        <w:rPr>
          <w:b/>
          <w:lang w:val="en-GB"/>
        </w:rPr>
        <w:t xml:space="preserve">Text substitute(String regEx, String r) </w:t>
      </w:r>
    </w:p>
    <w:p w:rsidR="00FF5AD5" w:rsidRPr="00725A64" w:rsidRDefault="00FF5AD5" w:rsidP="00FF5AD5">
      <w:pPr>
        <w:pStyle w:val="ListParagraph"/>
        <w:rPr>
          <w:lang w:val="en-GB"/>
        </w:rPr>
      </w:pPr>
      <w:r w:rsidRPr="00725A64">
        <w:rPr>
          <w:lang w:val="en-GB"/>
        </w:rPr>
        <w:t xml:space="preserve">Substitutes all occurrences of </w:t>
      </w:r>
      <w:r w:rsidRPr="00725A64">
        <w:rPr>
          <w:i/>
          <w:lang w:val="en-GB"/>
        </w:rPr>
        <w:t>regEx</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p>
    <w:p w:rsidR="00B5082C" w:rsidRPr="00725A64" w:rsidRDefault="00B5082C" w:rsidP="00845E9C">
      <w:pPr>
        <w:pStyle w:val="ListParagraph"/>
        <w:numPr>
          <w:ilvl w:val="0"/>
          <w:numId w:val="11"/>
        </w:numPr>
        <w:rPr>
          <w:b/>
          <w:lang w:val="en-GB"/>
        </w:rPr>
      </w:pPr>
      <w:r w:rsidRPr="00725A64">
        <w:rPr>
          <w:b/>
          <w:lang w:val="en-GB"/>
        </w:rPr>
        <w:t xml:space="preserve">Text replace(String s, String r) </w:t>
      </w:r>
    </w:p>
    <w:p w:rsidR="00B5082C" w:rsidRPr="00725A64" w:rsidRDefault="00B5082C" w:rsidP="00B5082C">
      <w:pPr>
        <w:pStyle w:val="ListParagraph"/>
        <w:rPr>
          <w:lang w:val="en-GB"/>
        </w:rPr>
      </w:pPr>
      <w:r w:rsidRPr="00725A64">
        <w:rPr>
          <w:lang w:val="en-GB"/>
        </w:rPr>
        <w:t xml:space="preserve">Substitutes all occurrences of </w:t>
      </w:r>
      <w:r w:rsidRPr="00725A64">
        <w:rPr>
          <w:i/>
          <w:lang w:val="en-GB"/>
        </w:rPr>
        <w:t>s</w:t>
      </w:r>
      <w:r w:rsidRPr="00725A64">
        <w:rPr>
          <w:lang w:val="en-GB"/>
        </w:rPr>
        <w:t xml:space="preserve"> in </w:t>
      </w:r>
      <w:r w:rsidRPr="00725A64">
        <w:rPr>
          <w:i/>
          <w:lang w:val="en-GB"/>
        </w:rPr>
        <w:t>operand</w:t>
      </w:r>
      <w:r w:rsidRPr="00725A64">
        <w:rPr>
          <w:lang w:val="en-GB"/>
        </w:rPr>
        <w:t xml:space="preserve"> by </w:t>
      </w:r>
      <w:r w:rsidRPr="00725A64">
        <w:rPr>
          <w:i/>
          <w:lang w:val="en-GB"/>
        </w:rPr>
        <w:t>r</w:t>
      </w:r>
      <w:r w:rsidRPr="00725A64">
        <w:rPr>
          <w:lang w:val="en-GB"/>
        </w:rPr>
        <w:t xml:space="preserve"> and returns the modified text.</w:t>
      </w:r>
      <w:r w:rsidR="00765652" w:rsidRPr="00725A64">
        <w:rPr>
          <w:lang w:val="en-GB"/>
        </w:rPr>
        <w:t xml:space="preserve"> This operation does not consider regular expression matches rather than direct text matches.</w:t>
      </w:r>
    </w:p>
    <w:p w:rsidR="00C418F6" w:rsidRPr="00725A64" w:rsidRDefault="00C418F6" w:rsidP="00845E9C">
      <w:pPr>
        <w:pStyle w:val="ListParagraph"/>
        <w:numPr>
          <w:ilvl w:val="0"/>
          <w:numId w:val="11"/>
        </w:numPr>
        <w:rPr>
          <w:b/>
          <w:lang w:val="en-GB"/>
        </w:rPr>
      </w:pPr>
      <w:r w:rsidRPr="00725A64">
        <w:rPr>
          <w:b/>
          <w:lang w:val="en-GB"/>
        </w:rPr>
        <w:t xml:space="preserve">Text append(String s) </w:t>
      </w:r>
    </w:p>
    <w:p w:rsidR="00C418F6" w:rsidRPr="00725A64" w:rsidRDefault="00C418F6" w:rsidP="00C418F6">
      <w:pPr>
        <w:pStyle w:val="ListParagraph"/>
        <w:rPr>
          <w:lang w:val="en-GB"/>
        </w:rPr>
      </w:pPr>
      <w:r w:rsidRPr="00725A64">
        <w:rPr>
          <w:lang w:val="en-GB"/>
        </w:rPr>
        <w:t xml:space="preserve">Appends </w:t>
      </w:r>
      <w:r w:rsidRPr="00725A64">
        <w:rPr>
          <w:i/>
          <w:lang w:val="en-GB"/>
        </w:rPr>
        <w:t>s</w:t>
      </w:r>
      <w:r w:rsidRPr="00725A64">
        <w:rPr>
          <w:lang w:val="en-GB"/>
        </w:rPr>
        <w:t xml:space="preserve"> to the end of </w:t>
      </w:r>
      <w:r w:rsidRPr="00725A64">
        <w:rPr>
          <w:i/>
          <w:lang w:val="en-GB"/>
        </w:rPr>
        <w:t>operand</w:t>
      </w:r>
      <w:r w:rsidRPr="00725A64">
        <w:rPr>
          <w:lang w:val="en-GB"/>
        </w:rPr>
        <w:t xml:space="preserve"> and returns the modified text. </w:t>
      </w:r>
    </w:p>
    <w:p w:rsidR="00BA1D15" w:rsidRPr="00725A64" w:rsidRDefault="00BA1D15" w:rsidP="00845E9C">
      <w:pPr>
        <w:pStyle w:val="ListParagraph"/>
        <w:numPr>
          <w:ilvl w:val="0"/>
          <w:numId w:val="11"/>
        </w:numPr>
        <w:rPr>
          <w:b/>
          <w:lang w:val="en-GB"/>
        </w:rPr>
      </w:pPr>
      <w:r w:rsidRPr="00725A64">
        <w:rPr>
          <w:b/>
          <w:lang w:val="en-GB"/>
        </w:rPr>
        <w:t xml:space="preserve">Text prepend(String s) </w:t>
      </w:r>
    </w:p>
    <w:p w:rsidR="00BA1D15" w:rsidRPr="00725A64" w:rsidRDefault="00BA1D15" w:rsidP="00BA1D15">
      <w:pPr>
        <w:pStyle w:val="ListParagraph"/>
        <w:rPr>
          <w:lang w:val="en-GB"/>
        </w:rPr>
      </w:pPr>
      <w:r w:rsidRPr="00725A64">
        <w:rPr>
          <w:lang w:val="en-GB"/>
        </w:rPr>
        <w:t xml:space="preserve">Prepends </w:t>
      </w:r>
      <w:r w:rsidRPr="00725A64">
        <w:rPr>
          <w:i/>
          <w:lang w:val="en-GB"/>
        </w:rPr>
        <w:t>s</w:t>
      </w:r>
      <w:r w:rsidRPr="00725A64">
        <w:rPr>
          <w:lang w:val="en-GB"/>
        </w:rPr>
        <w:t xml:space="preserve"> before the beginning of </w:t>
      </w:r>
      <w:r w:rsidRPr="00725A64">
        <w:rPr>
          <w:i/>
          <w:lang w:val="en-GB"/>
        </w:rPr>
        <w:t>operand</w:t>
      </w:r>
      <w:r w:rsidRPr="00725A64">
        <w:rPr>
          <w:lang w:val="en-GB"/>
        </w:rPr>
        <w:t xml:space="preserve"> and returns the modified text. </w:t>
      </w:r>
    </w:p>
    <w:p w:rsidR="00522BD5" w:rsidRPr="00725A64" w:rsidRDefault="00522BD5" w:rsidP="00845E9C">
      <w:pPr>
        <w:pStyle w:val="ListParagraph"/>
        <w:numPr>
          <w:ilvl w:val="0"/>
          <w:numId w:val="11"/>
        </w:numPr>
        <w:rPr>
          <w:b/>
          <w:lang w:val="en-GB"/>
        </w:rPr>
      </w:pPr>
      <w:r w:rsidRPr="00725A64">
        <w:rPr>
          <w:b/>
          <w:lang w:val="en-GB"/>
        </w:rPr>
        <w:t xml:space="preserve">Text append(Text t) </w:t>
      </w:r>
    </w:p>
    <w:p w:rsidR="00522BD5" w:rsidRPr="00725A64" w:rsidRDefault="00522BD5" w:rsidP="00522BD5">
      <w:pPr>
        <w:pStyle w:val="ListParagraph"/>
        <w:rPr>
          <w:lang w:val="en-GB"/>
        </w:rPr>
      </w:pPr>
      <w:r w:rsidRPr="00725A64">
        <w:rPr>
          <w:lang w:val="en-GB"/>
        </w:rPr>
        <w:t xml:space="preserve">Appends the entire contents of </w:t>
      </w:r>
      <w:r w:rsidRPr="00725A64">
        <w:rPr>
          <w:i/>
          <w:lang w:val="en-GB"/>
        </w:rPr>
        <w:t>t</w:t>
      </w:r>
      <w:r w:rsidRPr="00725A64">
        <w:rPr>
          <w:lang w:val="en-GB"/>
        </w:rPr>
        <w:t xml:space="preserve"> to the end of </w:t>
      </w:r>
      <w:r w:rsidRPr="00725A64">
        <w:rPr>
          <w:i/>
          <w:lang w:val="en-GB"/>
        </w:rPr>
        <w:t>operand</w:t>
      </w:r>
      <w:r w:rsidRPr="00725A64">
        <w:rPr>
          <w:lang w:val="en-GB"/>
        </w:rPr>
        <w:t xml:space="preserve"> and returns the modified text. </w:t>
      </w:r>
    </w:p>
    <w:p w:rsidR="008F228C" w:rsidRPr="00725A64" w:rsidRDefault="008F228C" w:rsidP="00845E9C">
      <w:pPr>
        <w:pStyle w:val="ListParagraph"/>
        <w:numPr>
          <w:ilvl w:val="0"/>
          <w:numId w:val="11"/>
        </w:numPr>
        <w:rPr>
          <w:b/>
          <w:lang w:val="en-GB"/>
        </w:rPr>
      </w:pPr>
      <w:r w:rsidRPr="00725A64">
        <w:rPr>
          <w:b/>
          <w:lang w:val="en-GB"/>
        </w:rPr>
        <w:t xml:space="preserve">Text prepend(Text s) </w:t>
      </w:r>
    </w:p>
    <w:p w:rsidR="008F228C" w:rsidRDefault="008F228C" w:rsidP="008F228C">
      <w:pPr>
        <w:pStyle w:val="ListParagraph"/>
        <w:rPr>
          <w:lang w:val="en-GB"/>
        </w:rPr>
      </w:pPr>
      <w:r w:rsidRPr="00725A64">
        <w:rPr>
          <w:lang w:val="en-GB"/>
        </w:rPr>
        <w:t xml:space="preserve">Prepends the entire contents of </w:t>
      </w:r>
      <w:r w:rsidRPr="00725A64">
        <w:rPr>
          <w:i/>
          <w:lang w:val="en-GB"/>
        </w:rPr>
        <w:t>t</w:t>
      </w:r>
      <w:r w:rsidRPr="00725A64">
        <w:rPr>
          <w:lang w:val="en-GB"/>
        </w:rPr>
        <w:t xml:space="preserve"> before the beginning of </w:t>
      </w:r>
      <w:r w:rsidRPr="00725A64">
        <w:rPr>
          <w:i/>
          <w:lang w:val="en-GB"/>
        </w:rPr>
        <w:t>operand</w:t>
      </w:r>
      <w:r w:rsidRPr="00725A64">
        <w:rPr>
          <w:lang w:val="en-GB"/>
        </w:rPr>
        <w:t xml:space="preserve"> and returns the modified text. </w:t>
      </w:r>
    </w:p>
    <w:p w:rsidR="00B357A7" w:rsidRDefault="00F74CAD">
      <w:pPr>
        <w:rPr>
          <w:lang w:val="en-GB"/>
        </w:rPr>
      </w:pPr>
      <w:r w:rsidRPr="00F74CAD">
        <w:rPr>
          <w:b/>
          <w:lang w:val="en-GB"/>
        </w:rPr>
        <w:t>Conversions:</w:t>
      </w:r>
      <w:r w:rsidR="00030D56">
        <w:rPr>
          <w:lang w:val="en-GB"/>
        </w:rPr>
        <w:t xml:space="preserve"> </w:t>
      </w:r>
      <w:r w:rsidR="00A210B3">
        <w:rPr>
          <w:lang w:val="en-GB"/>
        </w:rPr>
        <w:t>Please note that a</w:t>
      </w:r>
      <w:r w:rsidR="00DE57EB">
        <w:rPr>
          <w:lang w:val="en-GB"/>
        </w:rPr>
        <w:t xml:space="preserve"> text representation can</w:t>
      </w:r>
      <w:r w:rsidR="00A210B3">
        <w:rPr>
          <w:lang w:val="en-GB"/>
        </w:rPr>
        <w:t>not</w:t>
      </w:r>
      <w:r w:rsidR="00DE57EB">
        <w:rPr>
          <w:lang w:val="en-GB"/>
        </w:rPr>
        <w:t xml:space="preserve"> be converted automatically into a String</w:t>
      </w:r>
      <w:r w:rsidR="00A210B3">
        <w:rPr>
          <w:lang w:val="en-GB"/>
        </w:rPr>
        <w:t>. This shall avoid confusion as, in contrast to a text representation, the resulting String is disconnected from the underlying art</w:t>
      </w:r>
      <w:ins w:id="2354" w:author="Holger Eichelberger" w:date="2015-09-15T11:04:00Z">
        <w:r w:rsidR="001B20D7">
          <w:rPr>
            <w:lang w:val="en-GB"/>
          </w:rPr>
          <w:t>i</w:t>
        </w:r>
      </w:ins>
      <w:del w:id="2355" w:author="Holger Eichelberger" w:date="2015-09-15T11:04:00Z">
        <w:r w:rsidR="00A210B3" w:rsidDel="001B20D7">
          <w:rPr>
            <w:lang w:val="en-GB"/>
          </w:rPr>
          <w:delText>e</w:delText>
        </w:r>
      </w:del>
      <w:r w:rsidR="00A210B3">
        <w:rPr>
          <w:lang w:val="en-GB"/>
        </w:rPr>
        <w:t>fact and changes to the String will not affect the artifact</w:t>
      </w:r>
      <w:r w:rsidR="00DE57EB">
        <w:rPr>
          <w:lang w:val="en-GB"/>
        </w:rPr>
        <w:t>.</w:t>
      </w:r>
    </w:p>
    <w:p w:rsidR="005F0D9E" w:rsidRPr="00725A64" w:rsidRDefault="005F0D9E" w:rsidP="00EA17BB">
      <w:pPr>
        <w:pStyle w:val="Heading3"/>
        <w:numPr>
          <w:ilvl w:val="3"/>
          <w:numId w:val="1"/>
        </w:numPr>
        <w:tabs>
          <w:tab w:val="left" w:pos="1078"/>
        </w:tabs>
        <w:ind w:left="0" w:firstLine="0"/>
        <w:rPr>
          <w:lang w:val="en-GB"/>
        </w:rPr>
      </w:pPr>
      <w:bookmarkStart w:id="2356" w:name="_Toc430078938"/>
      <w:r w:rsidRPr="00725A64">
        <w:rPr>
          <w:lang w:val="en-GB"/>
        </w:rPr>
        <w:t>Binary</w:t>
      </w:r>
      <w:bookmarkEnd w:id="2356"/>
    </w:p>
    <w:p w:rsidR="005F0D9E" w:rsidRPr="00725A64" w:rsidRDefault="005F0D9E" w:rsidP="005F0D9E">
      <w:pPr>
        <w:rPr>
          <w:lang w:val="en-GB"/>
        </w:rPr>
      </w:pPr>
      <w:r w:rsidRPr="00725A64">
        <w:rPr>
          <w:lang w:val="en-GB"/>
        </w:rPr>
        <w:t>Represents an art</w:t>
      </w:r>
      <w:ins w:id="2357" w:author="Holger Eichelberger" w:date="2015-09-15T11:04:00Z">
        <w:r w:rsidR="001B20D7">
          <w:rPr>
            <w:lang w:val="en-GB"/>
          </w:rPr>
          <w:t>i</w:t>
        </w:r>
      </w:ins>
      <w:del w:id="2358" w:author="Holger Eichelberger" w:date="2015-09-15T11:04:00Z">
        <w:r w:rsidRPr="00725A64" w:rsidDel="001B20D7">
          <w:rPr>
            <w:lang w:val="en-GB"/>
          </w:rPr>
          <w:delText>e</w:delText>
        </w:r>
      </w:del>
      <w:r w:rsidRPr="00725A64">
        <w:rPr>
          <w:lang w:val="en-GB"/>
        </w:rPr>
        <w:t>fact or a fragment art</w:t>
      </w:r>
      <w:ins w:id="2359" w:author="Holger Eichelberger" w:date="2015-09-15T11:05:00Z">
        <w:r w:rsidR="001B20D7">
          <w:rPr>
            <w:lang w:val="en-GB"/>
          </w:rPr>
          <w:t>i</w:t>
        </w:r>
      </w:ins>
      <w:del w:id="2360" w:author="Holger Eichelberger" w:date="2015-09-15T11:04:00Z">
        <w:r w:rsidRPr="00725A64" w:rsidDel="001B20D7">
          <w:rPr>
            <w:lang w:val="en-GB"/>
          </w:rPr>
          <w:delText>e</w:delText>
        </w:r>
      </w:del>
      <w:r w:rsidRPr="00725A64">
        <w:rPr>
          <w:lang w:val="en-GB"/>
        </w:rPr>
        <w:t xml:space="preserve">fact in terms of the underlying binary form and allows direct manipulations. </w:t>
      </w:r>
      <w:r w:rsidR="001B6697" w:rsidRPr="00725A64">
        <w:rPr>
          <w:lang w:val="en-GB"/>
        </w:rPr>
        <w:t xml:space="preserve">This type is subject to future extensions. </w:t>
      </w:r>
      <w:r w:rsidRPr="00725A64">
        <w:rPr>
          <w:lang w:val="en-GB"/>
        </w:rPr>
        <w:t>The manipulations will be written back into the art</w:t>
      </w:r>
      <w:ins w:id="2361" w:author="Holger Eichelberger" w:date="2015-09-15T11:05:00Z">
        <w:r w:rsidR="001B20D7">
          <w:rPr>
            <w:lang w:val="en-GB"/>
          </w:rPr>
          <w:t>i</w:t>
        </w:r>
      </w:ins>
      <w:del w:id="2362" w:author="Holger Eichelberger" w:date="2015-09-15T11:05:00Z">
        <w:r w:rsidRPr="00725A64" w:rsidDel="001B20D7">
          <w:rPr>
            <w:lang w:val="en-GB"/>
          </w:rPr>
          <w:delText>e</w:delText>
        </w:r>
      </w:del>
      <w:r w:rsidRPr="00725A64">
        <w:rPr>
          <w:lang w:val="en-GB"/>
        </w:rPr>
        <w:t>fact at the end of the lifetime of the related VIL variable. A text representation may be modifiable or read-only</w:t>
      </w:r>
      <w:r w:rsidR="00F135FA" w:rsidRPr="00725A64">
        <w:rPr>
          <w:lang w:val="en-GB"/>
        </w:rPr>
        <w:t xml:space="preserve"> depending on the underlying art</w:t>
      </w:r>
      <w:ins w:id="2363" w:author="Holger Eichelberger" w:date="2015-09-15T11:05:00Z">
        <w:r w:rsidR="001B20D7">
          <w:rPr>
            <w:lang w:val="en-GB"/>
          </w:rPr>
          <w:t>i</w:t>
        </w:r>
      </w:ins>
      <w:del w:id="2364" w:author="Holger Eichelberger" w:date="2015-09-15T11:05:00Z">
        <w:r w:rsidR="00F135FA" w:rsidRPr="00725A64" w:rsidDel="001B20D7">
          <w:rPr>
            <w:lang w:val="en-GB"/>
          </w:rPr>
          <w:delText>e</w:delText>
        </w:r>
      </w:del>
      <w:r w:rsidR="00F135FA" w:rsidRPr="00725A64">
        <w:rPr>
          <w:lang w:val="en-GB"/>
        </w:rPr>
        <w:t>fact</w:t>
      </w:r>
      <w:r w:rsidRPr="00725A64">
        <w:rPr>
          <w:lang w:val="en-GB"/>
        </w:rPr>
        <w:t>.</w:t>
      </w:r>
    </w:p>
    <w:p w:rsidR="001B6697" w:rsidRPr="00725A64" w:rsidRDefault="001B6697" w:rsidP="00845E9C">
      <w:pPr>
        <w:pStyle w:val="ListParagraph"/>
        <w:numPr>
          <w:ilvl w:val="0"/>
          <w:numId w:val="11"/>
        </w:numPr>
        <w:rPr>
          <w:b/>
          <w:lang w:val="en-GB"/>
        </w:rPr>
      </w:pPr>
      <w:r w:rsidRPr="00725A64">
        <w:rPr>
          <w:b/>
          <w:lang w:val="en-GB"/>
        </w:rPr>
        <w:t>Boolean isEmpty ()</w:t>
      </w:r>
    </w:p>
    <w:p w:rsidR="001B6697" w:rsidRPr="00725A64" w:rsidRDefault="001B6697" w:rsidP="001B6697">
      <w:pPr>
        <w:pStyle w:val="ListParagraph"/>
        <w:rPr>
          <w:lang w:val="en-GB"/>
        </w:rPr>
      </w:pPr>
      <w:proofErr w:type="gramStart"/>
      <w:r w:rsidRPr="00725A64">
        <w:rPr>
          <w:lang w:val="en-GB"/>
        </w:rPr>
        <w:t xml:space="preserve">Returns whether the </w:t>
      </w:r>
      <w:del w:id="2365" w:author="Holger Eichelberger" w:date="2015-09-15T09:57:00Z">
        <w:r w:rsidRPr="00725A64" w:rsidDel="00C93368">
          <w:rPr>
            <w:lang w:val="en-GB"/>
          </w:rPr>
          <w:delText xml:space="preserve">text </w:delText>
        </w:r>
      </w:del>
      <w:ins w:id="2366" w:author="Holger Eichelberger" w:date="2015-09-15T09:57:00Z">
        <w:r w:rsidR="00C93368">
          <w:rPr>
            <w:lang w:val="en-GB"/>
          </w:rPr>
          <w:t>binary</w:t>
        </w:r>
        <w:r w:rsidR="00C93368" w:rsidRPr="00725A64">
          <w:rPr>
            <w:lang w:val="en-GB"/>
          </w:rPr>
          <w:t xml:space="preserve"> </w:t>
        </w:r>
      </w:ins>
      <w:r w:rsidRPr="00725A64">
        <w:rPr>
          <w:lang w:val="en-GB"/>
        </w:rPr>
        <w:t xml:space="preserve">representation in </w:t>
      </w:r>
      <w:r w:rsidRPr="00725A64">
        <w:rPr>
          <w:i/>
          <w:lang w:val="en-GB"/>
        </w:rPr>
        <w:t>operand</w:t>
      </w:r>
      <w:r w:rsidRPr="00725A64">
        <w:rPr>
          <w:lang w:val="en-GB"/>
        </w:rPr>
        <w:t xml:space="preserve"> is empty.</w:t>
      </w:r>
      <w:proofErr w:type="gramEnd"/>
    </w:p>
    <w:p w:rsidR="00FF5AD5" w:rsidRPr="00725A64" w:rsidRDefault="00FF5AD5" w:rsidP="00FF5AD5">
      <w:pPr>
        <w:pStyle w:val="ListParagraph"/>
        <w:rPr>
          <w:lang w:val="en-GB"/>
        </w:rPr>
      </w:pPr>
    </w:p>
    <w:p w:rsidR="00424A25" w:rsidRPr="00725A64" w:rsidRDefault="003306CA" w:rsidP="00EA17BB">
      <w:pPr>
        <w:pStyle w:val="Heading3"/>
        <w:numPr>
          <w:ilvl w:val="3"/>
          <w:numId w:val="1"/>
        </w:numPr>
        <w:tabs>
          <w:tab w:val="left" w:pos="1078"/>
        </w:tabs>
        <w:ind w:left="0" w:firstLine="0"/>
        <w:rPr>
          <w:lang w:val="en-GB"/>
        </w:rPr>
      </w:pPr>
      <w:bookmarkStart w:id="2367" w:name="_Toc430078939"/>
      <w:r w:rsidRPr="00725A64">
        <w:rPr>
          <w:lang w:val="en-GB"/>
        </w:rPr>
        <w:t>Artifact</w:t>
      </w:r>
      <w:bookmarkEnd w:id="2367"/>
    </w:p>
    <w:p w:rsidR="00B25E52" w:rsidRPr="00725A64" w:rsidRDefault="001B20D7" w:rsidP="00B25E52">
      <w:pPr>
        <w:rPr>
          <w:lang w:val="en-GB"/>
        </w:rPr>
      </w:pPr>
      <w:ins w:id="2368" w:author="Holger Eichelberger" w:date="2015-09-15T11:05:00Z">
        <w:r>
          <w:rPr>
            <w:lang w:val="en-GB"/>
          </w:rPr>
          <w:t xml:space="preserve">This is </w:t>
        </w:r>
      </w:ins>
      <w:del w:id="2369" w:author="Holger Eichelberger" w:date="2015-09-15T11:05:00Z">
        <w:r w:rsidR="00B25E52" w:rsidRPr="00725A64" w:rsidDel="001B20D7">
          <w:rPr>
            <w:lang w:val="en-GB"/>
          </w:rPr>
          <w:delText>T</w:delText>
        </w:r>
      </w:del>
      <w:ins w:id="2370" w:author="Holger Eichelberger" w:date="2015-09-15T11:05:00Z">
        <w:r>
          <w:rPr>
            <w:lang w:val="en-GB"/>
          </w:rPr>
          <w:t>t</w:t>
        </w:r>
      </w:ins>
      <w:r w:rsidR="00B25E52" w:rsidRPr="00725A64">
        <w:rPr>
          <w:lang w:val="en-GB"/>
        </w:rPr>
        <w:t>he most common art</w:t>
      </w:r>
      <w:ins w:id="2371" w:author="Holger Eichelberger" w:date="2015-09-15T11:05:00Z">
        <w:r>
          <w:rPr>
            <w:lang w:val="en-GB"/>
          </w:rPr>
          <w:t>i</w:t>
        </w:r>
      </w:ins>
      <w:del w:id="2372" w:author="Holger Eichelberger" w:date="2015-09-15T11:05:00Z">
        <w:r w:rsidR="00B25E52" w:rsidRPr="00725A64" w:rsidDel="001B20D7">
          <w:rPr>
            <w:lang w:val="en-GB"/>
          </w:rPr>
          <w:delText>e</w:delText>
        </w:r>
      </w:del>
      <w:r w:rsidR="00B25E52" w:rsidRPr="00725A64">
        <w:rPr>
          <w:lang w:val="en-GB"/>
        </w:rPr>
        <w:t>fact type</w:t>
      </w:r>
      <w:r w:rsidR="00FD0B7B" w:rsidRPr="00725A64">
        <w:rPr>
          <w:lang w:val="en-GB"/>
        </w:rPr>
        <w:t>. All specific art</w:t>
      </w:r>
      <w:ins w:id="2373" w:author="Holger Eichelberger" w:date="2015-09-15T11:05:00Z">
        <w:r>
          <w:rPr>
            <w:lang w:val="en-GB"/>
          </w:rPr>
          <w:t>i</w:t>
        </w:r>
      </w:ins>
      <w:del w:id="2374" w:author="Holger Eichelberger" w:date="2015-09-15T11:05:00Z">
        <w:r w:rsidR="00FD0B7B" w:rsidRPr="00725A64" w:rsidDel="001B20D7">
          <w:rPr>
            <w:lang w:val="en-GB"/>
          </w:rPr>
          <w:delText>e</w:delText>
        </w:r>
      </w:del>
      <w:r w:rsidR="00FD0B7B" w:rsidRPr="00725A64">
        <w:rPr>
          <w:lang w:val="en-GB"/>
        </w:rPr>
        <w:t xml:space="preserve">fact types are subtypes of </w:t>
      </w:r>
      <w:r w:rsidR="00FD0B7B" w:rsidRPr="00725A64">
        <w:rPr>
          <w:rFonts w:ascii="Courier New" w:hAnsi="Courier New" w:cs="Courier New"/>
          <w:sz w:val="22"/>
          <w:szCs w:val="22"/>
          <w:lang w:val="en-GB"/>
        </w:rPr>
        <w:t>Artifact</w:t>
      </w:r>
      <w:r w:rsidR="00FD0B7B" w:rsidRPr="00725A64">
        <w:rPr>
          <w:lang w:val="en-GB"/>
        </w:rPr>
        <w:t>.</w:t>
      </w:r>
    </w:p>
    <w:p w:rsidR="006310B6" w:rsidRPr="00725A64" w:rsidRDefault="006310B6" w:rsidP="00845E9C">
      <w:pPr>
        <w:pStyle w:val="ListParagraph"/>
        <w:numPr>
          <w:ilvl w:val="0"/>
          <w:numId w:val="11"/>
        </w:numPr>
        <w:rPr>
          <w:b/>
          <w:lang w:val="en-GB"/>
        </w:rPr>
      </w:pPr>
      <w:r w:rsidRPr="00725A64">
        <w:rPr>
          <w:b/>
          <w:lang w:val="en-GB"/>
        </w:rPr>
        <w:t xml:space="preserve">delete() </w:t>
      </w:r>
    </w:p>
    <w:p w:rsidR="006310B6" w:rsidRPr="00725A64" w:rsidRDefault="006310B6" w:rsidP="006310B6">
      <w:pPr>
        <w:pStyle w:val="ListParagraph"/>
        <w:rPr>
          <w:lang w:val="en-GB"/>
        </w:rPr>
      </w:pPr>
      <w:r w:rsidRPr="00725A64">
        <w:rPr>
          <w:lang w:val="en-GB"/>
        </w:rPr>
        <w:t>Delete the art</w:t>
      </w:r>
      <w:ins w:id="2375" w:author="Holger Eichelberger" w:date="2015-09-15T11:05:00Z">
        <w:r w:rsidR="001B20D7">
          <w:rPr>
            <w:lang w:val="en-GB"/>
          </w:rPr>
          <w:t>i</w:t>
        </w:r>
      </w:ins>
      <w:del w:id="2376" w:author="Holger Eichelberger" w:date="2015-09-15T11:05:00Z">
        <w:r w:rsidR="00293D48" w:rsidDel="001B20D7">
          <w:rPr>
            <w:lang w:val="en-GB"/>
          </w:rPr>
          <w:delText>e</w:delText>
        </w:r>
      </w:del>
      <w:r w:rsidRPr="00725A64">
        <w:rPr>
          <w:lang w:val="en-GB"/>
        </w:rPr>
        <w:t xml:space="preserve">fact </w:t>
      </w:r>
      <w:r w:rsidR="00497C80" w:rsidRPr="00725A64">
        <w:rPr>
          <w:lang w:val="en-GB"/>
        </w:rPr>
        <w:t xml:space="preserve">in </w:t>
      </w:r>
      <w:r w:rsidR="00497C80" w:rsidRPr="00725A64">
        <w:rPr>
          <w:i/>
          <w:lang w:val="en-GB"/>
        </w:rPr>
        <w:t>operand</w:t>
      </w:r>
      <w:r w:rsidR="00497C80" w:rsidRPr="00725A64">
        <w:rPr>
          <w:lang w:val="en-GB"/>
        </w:rPr>
        <w:t xml:space="preserve"> </w:t>
      </w:r>
      <w:r w:rsidRPr="00725A64">
        <w:rPr>
          <w:lang w:val="en-GB"/>
        </w:rPr>
        <w:t xml:space="preserve">regardless </w:t>
      </w:r>
      <w:r w:rsidR="006D66FC">
        <w:rPr>
          <w:lang w:val="en-GB"/>
        </w:rPr>
        <w:t xml:space="preserve">of </w:t>
      </w:r>
      <w:r w:rsidRPr="00725A64">
        <w:rPr>
          <w:lang w:val="en-GB"/>
        </w:rPr>
        <w:t>whether it is a file, a component</w:t>
      </w:r>
      <w:r w:rsidR="006D66FC">
        <w:rPr>
          <w:lang w:val="en-GB"/>
        </w:rPr>
        <w:t>,</w:t>
      </w:r>
      <w:r w:rsidRPr="00725A64">
        <w:rPr>
          <w:lang w:val="en-GB"/>
        </w:rPr>
        <w:t xml:space="preserve"> or a fragment within an art</w:t>
      </w:r>
      <w:ins w:id="2377" w:author="Holger Eichelberger" w:date="2015-09-15T11:05:00Z">
        <w:r w:rsidR="001B20D7">
          <w:rPr>
            <w:lang w:val="en-GB"/>
          </w:rPr>
          <w:t>i</w:t>
        </w:r>
      </w:ins>
      <w:del w:id="2378" w:author="Holger Eichelberger" w:date="2015-09-15T11:05:00Z">
        <w:r w:rsidR="00293D48" w:rsidDel="001B20D7">
          <w:rPr>
            <w:lang w:val="en-GB"/>
          </w:rPr>
          <w:delText>e</w:delText>
        </w:r>
      </w:del>
      <w:r w:rsidRPr="00725A64">
        <w:rPr>
          <w:lang w:val="en-GB"/>
        </w:rPr>
        <w:t>fact.</w:t>
      </w:r>
    </w:p>
    <w:p w:rsidR="00597FB1" w:rsidRPr="00725A64" w:rsidRDefault="00597FB1" w:rsidP="00597FB1">
      <w:pPr>
        <w:pStyle w:val="ListParagraph"/>
        <w:numPr>
          <w:ilvl w:val="0"/>
          <w:numId w:val="11"/>
        </w:numPr>
        <w:rPr>
          <w:b/>
          <w:lang w:val="en-GB"/>
        </w:rPr>
      </w:pPr>
      <w:r>
        <w:rPr>
          <w:b/>
          <w:lang w:val="en-GB"/>
        </w:rPr>
        <w:t>Boolean exists</w:t>
      </w:r>
      <w:r w:rsidRPr="00725A64">
        <w:rPr>
          <w:b/>
          <w:lang w:val="en-GB"/>
        </w:rPr>
        <w:t xml:space="preserve"> ()</w:t>
      </w:r>
    </w:p>
    <w:p w:rsidR="00597FB1" w:rsidRPr="00725A64" w:rsidRDefault="00597FB1" w:rsidP="00597FB1">
      <w:pPr>
        <w:pStyle w:val="ListParagraph"/>
        <w:rPr>
          <w:lang w:val="en-GB"/>
        </w:rPr>
      </w:pPr>
      <w:proofErr w:type="gramStart"/>
      <w:r w:rsidRPr="00725A64">
        <w:rPr>
          <w:lang w:val="en-GB"/>
        </w:rPr>
        <w:lastRenderedPageBreak/>
        <w:t xml:space="preserve">Returns </w:t>
      </w:r>
      <w:r>
        <w:rPr>
          <w:lang w:val="en-GB"/>
        </w:rPr>
        <w:t xml:space="preserve">whether </w:t>
      </w:r>
      <w:r w:rsidRPr="00725A64">
        <w:rPr>
          <w:lang w:val="en-GB"/>
        </w:rPr>
        <w:t xml:space="preserve">the artifact in </w:t>
      </w:r>
      <w:r w:rsidRPr="00725A64">
        <w:rPr>
          <w:i/>
          <w:lang w:val="en-GB"/>
        </w:rPr>
        <w:t>operand</w:t>
      </w:r>
      <w:r w:rsidR="00F74CAD" w:rsidRPr="00F74CAD">
        <w:rPr>
          <w:lang w:val="en-GB"/>
        </w:rPr>
        <w:t xml:space="preserve"> actually exists</w:t>
      </w:r>
      <w:r w:rsidRPr="00725A64">
        <w:rPr>
          <w:lang w:val="en-GB"/>
        </w:rPr>
        <w:t>.</w:t>
      </w:r>
      <w:proofErr w:type="gramEnd"/>
      <w:r w:rsidRPr="00725A64">
        <w:rPr>
          <w:lang w:val="en-GB"/>
        </w:rPr>
        <w:t xml:space="preserve"> </w:t>
      </w:r>
      <w:r>
        <w:rPr>
          <w:lang w:val="en-GB"/>
        </w:rPr>
        <w:t>Please note that the semantics of this operation depends on the type of art</w:t>
      </w:r>
      <w:ins w:id="2379" w:author="Holger Eichelberger" w:date="2015-09-15T11:05:00Z">
        <w:r w:rsidR="001B20D7">
          <w:rPr>
            <w:lang w:val="en-GB"/>
          </w:rPr>
          <w:t>i</w:t>
        </w:r>
      </w:ins>
      <w:del w:id="2380" w:author="Holger Eichelberger" w:date="2015-09-15T11:05:00Z">
        <w:r w:rsidDel="001B20D7">
          <w:rPr>
            <w:lang w:val="en-GB"/>
          </w:rPr>
          <w:delText>e</w:delText>
        </w:r>
      </w:del>
      <w:r>
        <w:rPr>
          <w:lang w:val="en-GB"/>
        </w:rPr>
        <w:t>fact, e.g., for a FileArtifact this operation returns whether there is an actual underlying file</w:t>
      </w:r>
      <w:r w:rsidRPr="00725A64">
        <w:rPr>
          <w:lang w:val="en-GB"/>
        </w:rPr>
        <w:t>.</w:t>
      </w:r>
    </w:p>
    <w:p w:rsidR="00962F7C" w:rsidRPr="00725A64" w:rsidRDefault="00962F7C" w:rsidP="00845E9C">
      <w:pPr>
        <w:pStyle w:val="ListParagraph"/>
        <w:numPr>
          <w:ilvl w:val="0"/>
          <w:numId w:val="11"/>
        </w:numPr>
        <w:rPr>
          <w:b/>
          <w:lang w:val="en-GB"/>
        </w:rPr>
      </w:pPr>
      <w:r w:rsidRPr="00725A64">
        <w:rPr>
          <w:b/>
          <w:lang w:val="en-GB"/>
        </w:rPr>
        <w:t>String getName () / String name()</w:t>
      </w:r>
    </w:p>
    <w:p w:rsidR="00962F7C" w:rsidRPr="00725A64" w:rsidRDefault="00962F7C" w:rsidP="00DA7094">
      <w:pPr>
        <w:pStyle w:val="ListParagraph"/>
        <w:rPr>
          <w:lang w:val="en-GB"/>
        </w:rPr>
      </w:pPr>
      <w:proofErr w:type="gramStart"/>
      <w:r w:rsidRPr="00725A64">
        <w:rPr>
          <w:lang w:val="en-GB"/>
        </w:rPr>
        <w:t>Returns the name of the art</w:t>
      </w:r>
      <w:ins w:id="2381" w:author="Holger Eichelberger" w:date="2015-09-15T11:05:00Z">
        <w:r w:rsidR="001B20D7">
          <w:rPr>
            <w:lang w:val="en-GB"/>
          </w:rPr>
          <w:t>i</w:t>
        </w:r>
      </w:ins>
      <w:del w:id="2382" w:author="Holger Eichelberger" w:date="2015-09-15T11:05:00Z">
        <w:r w:rsidR="004A4C12" w:rsidDel="001B20D7">
          <w:rPr>
            <w:lang w:val="en-GB"/>
          </w:rPr>
          <w:delText>e</w:delText>
        </w:r>
      </w:del>
      <w:r w:rsidRPr="00725A64">
        <w:rPr>
          <w:lang w:val="en-GB"/>
        </w:rPr>
        <w:t>fact</w:t>
      </w:r>
      <w:r w:rsidR="00497C80" w:rsidRPr="00725A64">
        <w:rPr>
          <w:lang w:val="en-GB"/>
        </w:rPr>
        <w:t xml:space="preserve"> in </w:t>
      </w:r>
      <w:r w:rsidR="00497C80" w:rsidRPr="00725A64">
        <w:rPr>
          <w:i/>
          <w:lang w:val="en-GB"/>
        </w:rPr>
        <w:t>operand</w:t>
      </w:r>
      <w:r w:rsidRPr="00725A64">
        <w:rPr>
          <w:lang w:val="en-GB"/>
        </w:rPr>
        <w:t>.</w:t>
      </w:r>
      <w:proofErr w:type="gramEnd"/>
      <w:r w:rsidRPr="00725A64">
        <w:rPr>
          <w:lang w:val="en-GB"/>
        </w:rPr>
        <w:t xml:space="preserve"> The specific meaning of the name depends on the actual art</w:t>
      </w:r>
      <w:ins w:id="2383" w:author="Holger Eichelberger" w:date="2015-09-15T11:05:00Z">
        <w:r w:rsidR="001B20D7">
          <w:rPr>
            <w:lang w:val="en-GB"/>
          </w:rPr>
          <w:t>i</w:t>
        </w:r>
      </w:ins>
      <w:del w:id="2384" w:author="Holger Eichelberger" w:date="2015-09-15T11:05:00Z">
        <w:r w:rsidR="004A4C12" w:rsidDel="001B20D7">
          <w:rPr>
            <w:lang w:val="en-GB"/>
          </w:rPr>
          <w:delText>e</w:delText>
        </w:r>
      </w:del>
      <w:r w:rsidRPr="00725A64">
        <w:rPr>
          <w:lang w:val="en-GB"/>
        </w:rPr>
        <w:t>fact type.</w:t>
      </w:r>
    </w:p>
    <w:p w:rsidR="00470AB3" w:rsidRPr="00725A64" w:rsidRDefault="00470AB3" w:rsidP="00845E9C">
      <w:pPr>
        <w:pStyle w:val="ListParagraph"/>
        <w:numPr>
          <w:ilvl w:val="0"/>
          <w:numId w:val="11"/>
        </w:numPr>
        <w:rPr>
          <w:b/>
          <w:lang w:val="en-GB"/>
        </w:rPr>
      </w:pPr>
      <w:r w:rsidRPr="00725A64">
        <w:rPr>
          <w:b/>
          <w:lang w:val="en-GB"/>
        </w:rPr>
        <w:t>Text getText() / Text text()</w:t>
      </w:r>
    </w:p>
    <w:p w:rsidR="00470AB3" w:rsidRPr="00725A64" w:rsidRDefault="00470AB3" w:rsidP="00470AB3">
      <w:pPr>
        <w:pStyle w:val="ListParagraph"/>
        <w:rPr>
          <w:lang w:val="en-GB"/>
        </w:rPr>
      </w:pPr>
      <w:proofErr w:type="gramStart"/>
      <w:r w:rsidRPr="00725A64">
        <w:rPr>
          <w:lang w:val="en-GB"/>
        </w:rPr>
        <w:t>Returns the textual representation of the art</w:t>
      </w:r>
      <w:ins w:id="2385" w:author="Holger Eichelberger" w:date="2015-09-15T11:05:00Z">
        <w:r w:rsidR="001B20D7">
          <w:rPr>
            <w:lang w:val="en-GB"/>
          </w:rPr>
          <w:t>i</w:t>
        </w:r>
      </w:ins>
      <w:del w:id="2386" w:author="Holger Eichelberger" w:date="2015-09-15T11:05:00Z">
        <w:r w:rsidR="004A4C12" w:rsidDel="001B20D7">
          <w:rPr>
            <w:lang w:val="en-GB"/>
          </w:rPr>
          <w:delText>e</w:delText>
        </w:r>
      </w:del>
      <w:r w:rsidRPr="00725A64">
        <w:rPr>
          <w:lang w:val="en-GB"/>
        </w:rPr>
        <w:t>fact</w:t>
      </w:r>
      <w:r w:rsidR="00BA3CCF" w:rsidRPr="00725A64">
        <w:rPr>
          <w:lang w:val="en-GB"/>
        </w:rPr>
        <w:t xml:space="preserve"> in </w:t>
      </w:r>
      <w:r w:rsidR="00BA3CCF"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ins w:id="2387" w:author="Holger Eichelberger" w:date="2015-09-15T11:05:00Z">
        <w:r w:rsidR="001B20D7">
          <w:rPr>
            <w:lang w:val="en-GB"/>
          </w:rPr>
          <w:t>i</w:t>
        </w:r>
      </w:ins>
      <w:del w:id="2388" w:author="Holger Eichelberger" w:date="2015-09-15T11:05:00Z">
        <w:r w:rsidR="004A4C12" w:rsidDel="001B20D7">
          <w:rPr>
            <w:lang w:val="en-GB"/>
          </w:rPr>
          <w:delText>e</w:delText>
        </w:r>
      </w:del>
      <w:r w:rsidRPr="00725A64">
        <w:rPr>
          <w:lang w:val="en-GB"/>
        </w:rPr>
        <w:t>fact itself may be modified.</w:t>
      </w:r>
    </w:p>
    <w:p w:rsidR="00D83F3E" w:rsidRPr="00725A64" w:rsidRDefault="00D83F3E" w:rsidP="00845E9C">
      <w:pPr>
        <w:pStyle w:val="ListParagraph"/>
        <w:numPr>
          <w:ilvl w:val="0"/>
          <w:numId w:val="11"/>
        </w:numPr>
        <w:rPr>
          <w:b/>
          <w:lang w:val="en-GB"/>
        </w:rPr>
      </w:pPr>
      <w:r w:rsidRPr="00725A64">
        <w:rPr>
          <w:b/>
          <w:lang w:val="en-GB"/>
        </w:rPr>
        <w:t>Binary getBinary() / Binary binary()</w:t>
      </w:r>
    </w:p>
    <w:p w:rsidR="00D83F3E" w:rsidRPr="00725A64" w:rsidRDefault="00D83F3E" w:rsidP="00D83F3E">
      <w:pPr>
        <w:pStyle w:val="ListParagraph"/>
        <w:rPr>
          <w:lang w:val="en-GB"/>
        </w:rPr>
      </w:pPr>
      <w:proofErr w:type="gramStart"/>
      <w:r w:rsidRPr="00725A64">
        <w:rPr>
          <w:lang w:val="en-GB"/>
        </w:rPr>
        <w:t xml:space="preserve">Returns the </w:t>
      </w:r>
      <w:r w:rsidR="0004600D" w:rsidRPr="00725A64">
        <w:rPr>
          <w:lang w:val="en-GB"/>
        </w:rPr>
        <w:t>binary</w:t>
      </w:r>
      <w:r w:rsidRPr="00725A64">
        <w:rPr>
          <w:lang w:val="en-GB"/>
        </w:rPr>
        <w:t xml:space="preserve"> representation of the art</w:t>
      </w:r>
      <w:ins w:id="2389" w:author="Holger Eichelberger" w:date="2015-09-15T11:05:00Z">
        <w:r w:rsidR="001B20D7">
          <w:rPr>
            <w:lang w:val="en-GB"/>
          </w:rPr>
          <w:t>i</w:t>
        </w:r>
      </w:ins>
      <w:del w:id="2390" w:author="Holger Eichelberger" w:date="2015-09-15T11:05:00Z">
        <w:r w:rsidR="004A4C12" w:rsidDel="001B20D7">
          <w:rPr>
            <w:lang w:val="en-GB"/>
          </w:rPr>
          <w:delText>e</w:delText>
        </w:r>
      </w:del>
      <w:r w:rsidRPr="00725A64">
        <w:rPr>
          <w:lang w:val="en-GB"/>
        </w:rPr>
        <w:t xml:space="preserve">fact in </w:t>
      </w:r>
      <w:r w:rsidRPr="00725A64">
        <w:rPr>
          <w:i/>
          <w:lang w:val="en-GB"/>
        </w:rPr>
        <w:t>operand</w:t>
      </w:r>
      <w:r w:rsidRPr="00725A64">
        <w:rPr>
          <w:lang w:val="en-GB"/>
        </w:rPr>
        <w:t>.</w:t>
      </w:r>
      <w:proofErr w:type="gramEnd"/>
      <w:r w:rsidRPr="00725A64">
        <w:rPr>
          <w:lang w:val="en-GB"/>
        </w:rPr>
        <w:t xml:space="preserve"> Whether the representation can be manipulated depends on whether the art</w:t>
      </w:r>
      <w:ins w:id="2391" w:author="Holger Eichelberger" w:date="2015-09-15T11:05:00Z">
        <w:r w:rsidR="001B20D7">
          <w:rPr>
            <w:lang w:val="en-GB"/>
          </w:rPr>
          <w:t>i</w:t>
        </w:r>
      </w:ins>
      <w:del w:id="2392" w:author="Holger Eichelberger" w:date="2015-09-15T11:05:00Z">
        <w:r w:rsidR="004A4C12" w:rsidDel="001B20D7">
          <w:rPr>
            <w:lang w:val="en-GB"/>
          </w:rPr>
          <w:delText>e</w:delText>
        </w:r>
      </w:del>
      <w:r w:rsidRPr="00725A64">
        <w:rPr>
          <w:lang w:val="en-GB"/>
        </w:rPr>
        <w:t>fact itself may be modified.</w:t>
      </w:r>
    </w:p>
    <w:p w:rsidR="00962F7C" w:rsidRPr="00725A64" w:rsidRDefault="00497C80" w:rsidP="00845E9C">
      <w:pPr>
        <w:pStyle w:val="ListParagraph"/>
        <w:numPr>
          <w:ilvl w:val="0"/>
          <w:numId w:val="11"/>
        </w:numPr>
        <w:rPr>
          <w:b/>
          <w:lang w:val="en-GB"/>
        </w:rPr>
      </w:pPr>
      <w:r w:rsidRPr="00725A64">
        <w:rPr>
          <w:b/>
          <w:lang w:val="en-GB"/>
        </w:rPr>
        <w:t>rename(String n)</w:t>
      </w:r>
    </w:p>
    <w:p w:rsidR="009E17D5" w:rsidRPr="00725A64" w:rsidRDefault="009E17D5" w:rsidP="002966EF">
      <w:pPr>
        <w:pStyle w:val="ListParagraph"/>
        <w:rPr>
          <w:lang w:val="en-GB"/>
        </w:rPr>
      </w:pPr>
      <w:proofErr w:type="gramStart"/>
      <w:r w:rsidRPr="00725A64">
        <w:rPr>
          <w:lang w:val="en-GB"/>
        </w:rPr>
        <w:t>Renames the artifact in</w:t>
      </w:r>
      <w:r w:rsidRPr="00725A64">
        <w:rPr>
          <w:b/>
          <w:lang w:val="en-GB"/>
        </w:rPr>
        <w:t xml:space="preserve"> </w:t>
      </w:r>
      <w:r w:rsidRPr="00725A64">
        <w:rPr>
          <w:i/>
          <w:lang w:val="en-GB"/>
        </w:rPr>
        <w:t>operand</w:t>
      </w:r>
      <w:r w:rsidRPr="00725A64">
        <w:rPr>
          <w:lang w:val="en-GB"/>
        </w:rPr>
        <w:t>.</w:t>
      </w:r>
      <w:proofErr w:type="gramEnd"/>
      <w:r w:rsidRPr="00725A64">
        <w:rPr>
          <w:lang w:val="en-GB"/>
        </w:rPr>
        <w:t xml:space="preserve"> The specific effect of this operation and whether it may be applied at all depends on the actual art</w:t>
      </w:r>
      <w:ins w:id="2393" w:author="Holger Eichelberger" w:date="2015-09-15T11:05:00Z">
        <w:r w:rsidR="001B20D7">
          <w:rPr>
            <w:lang w:val="en-GB"/>
          </w:rPr>
          <w:t>i</w:t>
        </w:r>
      </w:ins>
      <w:del w:id="2394" w:author="Holger Eichelberger" w:date="2015-09-15T11:05:00Z">
        <w:r w:rsidR="004A4C12" w:rsidDel="001B20D7">
          <w:rPr>
            <w:lang w:val="en-GB"/>
          </w:rPr>
          <w:delText>e</w:delText>
        </w:r>
      </w:del>
      <w:r w:rsidRPr="00725A64">
        <w:rPr>
          <w:lang w:val="en-GB"/>
        </w:rPr>
        <w:t>fact type.</w:t>
      </w:r>
    </w:p>
    <w:p w:rsidR="00424A25" w:rsidRPr="00725A64" w:rsidRDefault="00F7425D" w:rsidP="00EA17BB">
      <w:pPr>
        <w:pStyle w:val="Heading3"/>
        <w:numPr>
          <w:ilvl w:val="3"/>
          <w:numId w:val="1"/>
        </w:numPr>
        <w:tabs>
          <w:tab w:val="left" w:pos="1078"/>
        </w:tabs>
        <w:ind w:left="0" w:firstLine="0"/>
        <w:rPr>
          <w:lang w:val="en-GB"/>
        </w:rPr>
      </w:pPr>
      <w:bookmarkStart w:id="2395" w:name="_Toc430078940"/>
      <w:r w:rsidRPr="00725A64">
        <w:rPr>
          <w:lang w:val="en-GB"/>
        </w:rPr>
        <w:t>FileSystemArtifact</w:t>
      </w:r>
      <w:bookmarkEnd w:id="2395"/>
    </w:p>
    <w:p w:rsidR="00132B73" w:rsidRPr="00725A64" w:rsidRDefault="00132B73" w:rsidP="00132B73">
      <w:pPr>
        <w:rPr>
          <w:lang w:val="en-GB"/>
        </w:rPr>
      </w:pPr>
      <w:proofErr w:type="gramStart"/>
      <w:r w:rsidRPr="00725A64">
        <w:rPr>
          <w:lang w:val="en-GB"/>
        </w:rPr>
        <w:t xml:space="preserve">Represents the </w:t>
      </w:r>
      <w:r w:rsidR="00F7425D" w:rsidRPr="00725A64">
        <w:rPr>
          <w:lang w:val="en-GB"/>
        </w:rPr>
        <w:t xml:space="preserve">most common </w:t>
      </w:r>
      <w:r w:rsidRPr="00725A64">
        <w:rPr>
          <w:lang w:val="en-GB"/>
        </w:rPr>
        <w:t xml:space="preserve">type of </w:t>
      </w:r>
      <w:r w:rsidR="00F7425D" w:rsidRPr="00725A64">
        <w:rPr>
          <w:lang w:val="en-GB"/>
        </w:rPr>
        <w:t xml:space="preserve">file system </w:t>
      </w:r>
      <w:r w:rsidRPr="00725A64">
        <w:rPr>
          <w:lang w:val="en-GB"/>
        </w:rPr>
        <w:t>art</w:t>
      </w:r>
      <w:ins w:id="2396" w:author="Holger Eichelberger" w:date="2015-09-15T11:05:00Z">
        <w:r w:rsidR="001B20D7">
          <w:rPr>
            <w:lang w:val="en-GB"/>
          </w:rPr>
          <w:t>i</w:t>
        </w:r>
      </w:ins>
      <w:del w:id="2397" w:author="Holger Eichelberger" w:date="2015-09-15T11:05:00Z">
        <w:r w:rsidRPr="00725A64" w:rsidDel="001B20D7">
          <w:rPr>
            <w:lang w:val="en-GB"/>
          </w:rPr>
          <w:delText>e</w:delText>
        </w:r>
      </w:del>
      <w:r w:rsidRPr="00725A64">
        <w:rPr>
          <w:lang w:val="en-GB"/>
        </w:rPr>
        <w:t>facts</w:t>
      </w:r>
      <w:r w:rsidR="00F7425D" w:rsidRPr="00725A64">
        <w:rPr>
          <w:lang w:val="en-GB"/>
        </w:rPr>
        <w:t>.</w:t>
      </w:r>
      <w:proofErr w:type="gramEnd"/>
      <w:r w:rsidR="00DA7964" w:rsidRPr="00725A64">
        <w:rPr>
          <w:lang w:val="en-GB"/>
        </w:rPr>
        <w:t xml:space="preserve"> </w:t>
      </w:r>
    </w:p>
    <w:p w:rsidR="00F7425D" w:rsidRPr="00725A64" w:rsidRDefault="00F7425D" w:rsidP="00845E9C">
      <w:pPr>
        <w:pStyle w:val="ListParagraph"/>
        <w:numPr>
          <w:ilvl w:val="0"/>
          <w:numId w:val="11"/>
        </w:numPr>
        <w:rPr>
          <w:b/>
          <w:lang w:val="en-GB"/>
        </w:rPr>
      </w:pPr>
      <w:r w:rsidRPr="00725A64">
        <w:rPr>
          <w:b/>
          <w:lang w:val="en-GB"/>
        </w:rPr>
        <w:t>Path getPath() / Path path()</w:t>
      </w:r>
    </w:p>
    <w:p w:rsidR="00F7425D" w:rsidRPr="00725A64" w:rsidRDefault="00F7425D" w:rsidP="00F7425D">
      <w:pPr>
        <w:pStyle w:val="ListParagraph"/>
        <w:rPr>
          <w:lang w:val="en-GB"/>
        </w:rPr>
      </w:pPr>
      <w:proofErr w:type="gramStart"/>
      <w:r w:rsidRPr="00725A64">
        <w:rPr>
          <w:lang w:val="en-GB"/>
        </w:rPr>
        <w:t xml:space="preserve">Returns the path to </w:t>
      </w:r>
      <w:r w:rsidRPr="00725A64">
        <w:rPr>
          <w:i/>
          <w:lang w:val="en-GB"/>
        </w:rPr>
        <w:t>operand</w:t>
      </w:r>
      <w:r w:rsidRPr="00725A64">
        <w:rPr>
          <w:lang w:val="en-GB"/>
        </w:rPr>
        <w:t>.</w:t>
      </w:r>
      <w:proofErr w:type="gramEnd"/>
    </w:p>
    <w:p w:rsidR="00F7425D"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F7425D" w:rsidRPr="00725A64">
        <w:rPr>
          <w:b/>
          <w:lang w:val="en-GB"/>
        </w:rPr>
        <w:t>move(FileSystemArtifact a)</w:t>
      </w:r>
    </w:p>
    <w:p w:rsidR="00F7425D" w:rsidRPr="00725A64" w:rsidRDefault="00F7425D" w:rsidP="00F7425D">
      <w:pPr>
        <w:pStyle w:val="ListParagraph"/>
        <w:rPr>
          <w:lang w:val="en-GB"/>
        </w:rPr>
      </w:pPr>
      <w:r w:rsidRPr="00725A64">
        <w:rPr>
          <w:lang w:val="en-GB"/>
        </w:rPr>
        <w:t xml:space="preserve">Moves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8C4168" w:rsidRPr="00725A64" w:rsidRDefault="0050740D" w:rsidP="00845E9C">
      <w:pPr>
        <w:pStyle w:val="ListParagraph"/>
        <w:numPr>
          <w:ilvl w:val="0"/>
          <w:numId w:val="11"/>
        </w:numPr>
        <w:rPr>
          <w:b/>
          <w:lang w:val="en-GB"/>
        </w:rPr>
      </w:pPr>
      <w:r>
        <w:rPr>
          <w:b/>
          <w:lang w:val="en-GB"/>
        </w:rPr>
        <w:t>setOf(</w:t>
      </w:r>
      <w:r w:rsidR="00155537">
        <w:rPr>
          <w:b/>
          <w:lang w:val="en-GB"/>
        </w:rPr>
        <w:t>FileSystemArtifact</w:t>
      </w:r>
      <w:r>
        <w:rPr>
          <w:b/>
          <w:lang w:val="en-GB"/>
        </w:rPr>
        <w:t xml:space="preserve">) </w:t>
      </w:r>
      <w:r w:rsidR="008C4168" w:rsidRPr="00725A64">
        <w:rPr>
          <w:b/>
          <w:lang w:val="en-GB"/>
        </w:rPr>
        <w:t>copy(FileSystemArtifact a)</w:t>
      </w:r>
    </w:p>
    <w:p w:rsidR="008C4168" w:rsidRDefault="008C4168" w:rsidP="008C4168">
      <w:pPr>
        <w:pStyle w:val="ListParagraph"/>
        <w:rPr>
          <w:lang w:val="en-GB"/>
        </w:rPr>
      </w:pPr>
      <w:proofErr w:type="gramStart"/>
      <w:r w:rsidRPr="00725A64">
        <w:rPr>
          <w:lang w:val="en-GB"/>
        </w:rPr>
        <w:t xml:space="preserve">Copies the artifact in </w:t>
      </w:r>
      <w:r w:rsidRPr="00725A64">
        <w:rPr>
          <w:i/>
          <w:lang w:val="en-GB"/>
        </w:rPr>
        <w:t>operand</w:t>
      </w:r>
      <w:r w:rsidRPr="00725A64">
        <w:rPr>
          <w:lang w:val="en-GB"/>
        </w:rPr>
        <w:t xml:space="preserve"> to the location of </w:t>
      </w:r>
      <w:r w:rsidRPr="00725A64">
        <w:rPr>
          <w:i/>
          <w:lang w:val="en-GB"/>
        </w:rPr>
        <w:t>a</w:t>
      </w:r>
      <w:r w:rsidRPr="00725A64">
        <w:rPr>
          <w:lang w:val="en-GB"/>
        </w:rPr>
        <w:t>.</w:t>
      </w:r>
      <w:proofErr w:type="gramEnd"/>
      <w:r w:rsidRPr="00725A64">
        <w:rPr>
          <w:lang w:val="en-GB"/>
        </w:rPr>
        <w:t xml:space="preserve"> If </w:t>
      </w:r>
      <w:proofErr w:type="gramStart"/>
      <w:r w:rsidRPr="00725A64">
        <w:rPr>
          <w:i/>
          <w:lang w:val="en-GB"/>
        </w:rPr>
        <w:t>a</w:t>
      </w:r>
      <w:r w:rsidRPr="00725A64">
        <w:rPr>
          <w:lang w:val="en-GB"/>
        </w:rPr>
        <w:t xml:space="preserve"> exists</w:t>
      </w:r>
      <w:proofErr w:type="gramEnd"/>
      <w:r w:rsidRPr="00725A64">
        <w:rPr>
          <w:lang w:val="en-GB"/>
        </w:rPr>
        <w:t>, it will be overwritten.</w:t>
      </w:r>
    </w:p>
    <w:p w:rsidR="002E75B1" w:rsidRPr="002E75B1" w:rsidRDefault="00F74CAD" w:rsidP="002E75B1">
      <w:pPr>
        <w:rPr>
          <w:lang w:val="en-GB"/>
        </w:rPr>
      </w:pPr>
      <w:r w:rsidRPr="00F74CAD">
        <w:rPr>
          <w:b/>
          <w:lang w:val="en-GB"/>
        </w:rPr>
        <w:t>Conversions:</w:t>
      </w:r>
      <w:r w:rsidR="00030D56">
        <w:rPr>
          <w:lang w:val="en-GB"/>
        </w:rPr>
        <w:t xml:space="preserve"> </w:t>
      </w:r>
      <w:r w:rsidR="002E75B1">
        <w:rPr>
          <w:lang w:val="en-GB"/>
        </w:rPr>
        <w:t xml:space="preserve">A </w:t>
      </w:r>
      <w:r w:rsidR="002E75B1" w:rsidRPr="002E75B1">
        <w:rPr>
          <w:rFonts w:ascii="Courier New" w:hAnsi="Courier New" w:cs="Courier New"/>
          <w:sz w:val="22"/>
          <w:szCs w:val="22"/>
          <w:lang w:val="en-GB"/>
        </w:rPr>
        <w:t>FileSystemArtifact</w:t>
      </w:r>
      <w:r w:rsidR="002E75B1">
        <w:rPr>
          <w:lang w:val="en-GB"/>
        </w:rPr>
        <w:t xml:space="preserve"> can be converted automatically into its </w:t>
      </w:r>
      <w:r w:rsidR="002E75B1" w:rsidRPr="002E75B1">
        <w:rPr>
          <w:rFonts w:ascii="Courier New" w:hAnsi="Courier New" w:cs="Courier New"/>
          <w:sz w:val="22"/>
          <w:szCs w:val="22"/>
          <w:lang w:val="en-GB"/>
        </w:rPr>
        <w:t>Path</w:t>
      </w:r>
      <w:r w:rsidR="002E75B1">
        <w:rPr>
          <w:lang w:val="en-GB"/>
        </w:rPr>
        <w:t>.</w:t>
      </w:r>
    </w:p>
    <w:p w:rsidR="000C1779" w:rsidRPr="00725A64" w:rsidRDefault="000C1779" w:rsidP="00EA17BB">
      <w:pPr>
        <w:pStyle w:val="Heading3"/>
        <w:numPr>
          <w:ilvl w:val="3"/>
          <w:numId w:val="1"/>
        </w:numPr>
        <w:tabs>
          <w:tab w:val="left" w:pos="1078"/>
        </w:tabs>
        <w:ind w:left="0" w:firstLine="0"/>
        <w:rPr>
          <w:lang w:val="en-GB"/>
        </w:rPr>
      </w:pPr>
      <w:bookmarkStart w:id="2398" w:name="_Toc430078941"/>
      <w:r w:rsidRPr="00725A64">
        <w:rPr>
          <w:lang w:val="en-GB"/>
        </w:rPr>
        <w:t>FolderArtifact</w:t>
      </w:r>
      <w:bookmarkEnd w:id="2398"/>
    </w:p>
    <w:p w:rsidR="000C1779" w:rsidRPr="00725A64" w:rsidRDefault="000C1779" w:rsidP="000C1779">
      <w:pPr>
        <w:rPr>
          <w:lang w:val="en-GB"/>
        </w:rPr>
      </w:pPr>
      <w:r w:rsidRPr="00725A64">
        <w:rPr>
          <w:lang w:val="en-GB"/>
        </w:rPr>
        <w:t xml:space="preserve">This type represents a folder in the file system and always belongs to a certain artifact model (and typically to a containing </w:t>
      </w:r>
      <w:r w:rsidRPr="00725A64">
        <w:rPr>
          <w:rFonts w:ascii="Courier New" w:hAnsi="Courier New" w:cs="Courier New"/>
          <w:sz w:val="22"/>
          <w:szCs w:val="22"/>
          <w:lang w:val="en-GB"/>
        </w:rPr>
        <w:t>Project</w:t>
      </w:r>
      <w:r w:rsidRPr="00725A64">
        <w:rPr>
          <w:lang w:val="en-GB"/>
        </w:rPr>
        <w:t xml:space="preserve">). </w:t>
      </w:r>
      <w:r w:rsidR="0029577B" w:rsidRPr="00725A64">
        <w:rPr>
          <w:rFonts w:ascii="Courier New" w:hAnsi="Courier New" w:cs="Courier New"/>
          <w:sz w:val="22"/>
          <w:szCs w:val="22"/>
          <w:lang w:val="en-GB"/>
        </w:rPr>
        <w:t>Folder</w:t>
      </w:r>
      <w:r w:rsidRPr="00725A64">
        <w:rPr>
          <w:rFonts w:ascii="Courier New" w:hAnsi="Courier New" w:cs="Courier New"/>
          <w:sz w:val="22"/>
          <w:szCs w:val="22"/>
          <w:lang w:val="en-GB"/>
        </w:rPr>
        <w:t>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w:t>
      </w:r>
    </w:p>
    <w:p w:rsidR="0029577B" w:rsidRPr="00725A64" w:rsidRDefault="0050740D" w:rsidP="00845E9C">
      <w:pPr>
        <w:pStyle w:val="ListParagraph"/>
        <w:numPr>
          <w:ilvl w:val="0"/>
          <w:numId w:val="11"/>
        </w:numPr>
        <w:rPr>
          <w:b/>
          <w:lang w:val="en-GB"/>
        </w:rPr>
      </w:pPr>
      <w:r>
        <w:rPr>
          <w:b/>
          <w:lang w:val="en-GB"/>
        </w:rPr>
        <w:t>setOf(</w:t>
      </w:r>
      <w:r w:rsidR="0029577B" w:rsidRPr="00725A64">
        <w:rPr>
          <w:b/>
          <w:lang w:val="en-GB"/>
        </w:rPr>
        <w:t>FileArtifact</w:t>
      </w:r>
      <w:r>
        <w:rPr>
          <w:b/>
          <w:lang w:val="en-GB"/>
        </w:rPr>
        <w:t>)</w:t>
      </w:r>
      <w:r w:rsidRPr="00725A64">
        <w:rPr>
          <w:b/>
          <w:lang w:val="en-GB"/>
        </w:rPr>
        <w:t xml:space="preserve"> </w:t>
      </w:r>
      <w:r w:rsidR="0029577B" w:rsidRPr="00725A64">
        <w:rPr>
          <w:b/>
          <w:lang w:val="en-GB"/>
        </w:rPr>
        <w:t>selectAll ()</w:t>
      </w:r>
    </w:p>
    <w:p w:rsidR="0029577B" w:rsidRPr="00725A64" w:rsidRDefault="0029577B" w:rsidP="0029577B">
      <w:pPr>
        <w:pStyle w:val="ListParagraph"/>
        <w:rPr>
          <w:lang w:val="en-GB"/>
        </w:rPr>
      </w:pPr>
      <w:r w:rsidRPr="00725A64">
        <w:rPr>
          <w:lang w:val="en-GB"/>
        </w:rPr>
        <w:t xml:space="preserve">Returns all file system artifacts contained in </w:t>
      </w:r>
      <w:r w:rsidRPr="00725A64">
        <w:rPr>
          <w:i/>
          <w:lang w:val="en-GB"/>
        </w:rPr>
        <w:t>operand</w:t>
      </w:r>
      <w:r w:rsidRPr="00725A64">
        <w:rPr>
          <w:lang w:val="en-GB"/>
        </w:rPr>
        <w:t>.</w:t>
      </w:r>
    </w:p>
    <w:p w:rsidR="0029577B" w:rsidRPr="00725A64" w:rsidRDefault="00F74CAD" w:rsidP="0029577B">
      <w:pPr>
        <w:rPr>
          <w:lang w:val="en-GB"/>
        </w:rPr>
      </w:pPr>
      <w:r w:rsidRPr="00F74CAD">
        <w:rPr>
          <w:rFonts w:asciiTheme="majorHAnsi" w:hAnsiTheme="majorHAnsi" w:cs="Courier New"/>
          <w:b/>
          <w:lang w:val="en-GB"/>
        </w:rPr>
        <w:t>Conversions:</w:t>
      </w:r>
      <w:r w:rsidRPr="00F74CAD">
        <w:rPr>
          <w:rFonts w:asciiTheme="majorHAnsi" w:hAnsiTheme="majorHAnsi" w:cs="Courier New"/>
          <w:lang w:val="en-GB"/>
        </w:rPr>
        <w:t xml:space="preserve"> </w:t>
      </w:r>
      <w:r w:rsidR="0029577B" w:rsidRPr="00725A64">
        <w:rPr>
          <w:rFonts w:ascii="Courier New" w:hAnsi="Courier New" w:cs="Courier New"/>
          <w:sz w:val="22"/>
          <w:szCs w:val="22"/>
          <w:lang w:val="en-GB"/>
        </w:rPr>
        <w:t>FolderArtifact</w:t>
      </w:r>
      <w:r w:rsidR="0029577B" w:rsidRPr="00725A64">
        <w:rPr>
          <w:lang w:val="en-GB"/>
        </w:rPr>
        <w:t xml:space="preserve"> can automatically be converted into a </w:t>
      </w:r>
      <w:r w:rsidR="0029577B" w:rsidRPr="00725A64">
        <w:rPr>
          <w:rFonts w:ascii="Courier New" w:hAnsi="Courier New" w:cs="Courier New"/>
          <w:sz w:val="22"/>
          <w:szCs w:val="22"/>
          <w:lang w:val="en-GB"/>
        </w:rPr>
        <w:t>String</w:t>
      </w:r>
      <w:r w:rsidR="0029577B" w:rsidRPr="00725A64">
        <w:rPr>
          <w:lang w:val="en-GB"/>
        </w:rPr>
        <w:t xml:space="preserve"> containing the path</w:t>
      </w:r>
      <w:r w:rsidR="00D7419A" w:rsidRPr="00725A64">
        <w:rPr>
          <w:lang w:val="en-GB"/>
        </w:rPr>
        <w:t xml:space="preserve"> or into</w:t>
      </w:r>
      <w:r w:rsidR="0029577B" w:rsidRPr="00725A64">
        <w:rPr>
          <w:lang w:val="en-GB"/>
        </w:rPr>
        <w:t xml:space="preserve"> a </w:t>
      </w:r>
      <w:r w:rsidR="0029577B" w:rsidRPr="00725A64">
        <w:rPr>
          <w:rFonts w:ascii="Courier New" w:hAnsi="Courier New" w:cs="Courier New"/>
          <w:sz w:val="22"/>
          <w:szCs w:val="22"/>
          <w:lang w:val="en-GB"/>
        </w:rPr>
        <w:t>Path</w:t>
      </w:r>
      <w:r w:rsidR="0029577B" w:rsidRPr="00725A64">
        <w:rPr>
          <w:lang w:val="en-GB"/>
        </w:rPr>
        <w:t xml:space="preserve"> denoting the location. </w:t>
      </w:r>
    </w:p>
    <w:p w:rsidR="0054486D" w:rsidRPr="00725A64" w:rsidRDefault="0054486D" w:rsidP="00EA17BB">
      <w:pPr>
        <w:pStyle w:val="Heading3"/>
        <w:numPr>
          <w:ilvl w:val="3"/>
          <w:numId w:val="1"/>
        </w:numPr>
        <w:tabs>
          <w:tab w:val="left" w:pos="1078"/>
        </w:tabs>
        <w:ind w:left="0" w:firstLine="0"/>
        <w:rPr>
          <w:lang w:val="en-GB"/>
        </w:rPr>
      </w:pPr>
      <w:bookmarkStart w:id="2399" w:name="_Toc430078942"/>
      <w:r w:rsidRPr="00725A64">
        <w:rPr>
          <w:lang w:val="en-GB"/>
        </w:rPr>
        <w:t>FileArtifact</w:t>
      </w:r>
      <w:bookmarkEnd w:id="2399"/>
    </w:p>
    <w:p w:rsidR="008C4168" w:rsidRPr="00725A64" w:rsidRDefault="0054486D" w:rsidP="0054486D">
      <w:pPr>
        <w:rPr>
          <w:lang w:val="en-GB"/>
        </w:rPr>
      </w:pPr>
      <w:r w:rsidRPr="00725A64">
        <w:rPr>
          <w:lang w:val="en-GB"/>
        </w:rPr>
        <w:t>This type represents a file in the file system</w:t>
      </w:r>
      <w:r w:rsidR="00102E8C" w:rsidRPr="00725A64">
        <w:rPr>
          <w:lang w:val="en-GB"/>
        </w:rPr>
        <w:t xml:space="preserve"> and alw</w:t>
      </w:r>
      <w:r w:rsidR="008F7F8A" w:rsidRPr="00725A64">
        <w:rPr>
          <w:lang w:val="en-GB"/>
        </w:rPr>
        <w:t>ays belongs to a certain art</w:t>
      </w:r>
      <w:ins w:id="2400" w:author="Holger Eichelberger" w:date="2015-09-15T11:05:00Z">
        <w:r w:rsidR="001B20D7">
          <w:rPr>
            <w:lang w:val="en-GB"/>
          </w:rPr>
          <w:t>i</w:t>
        </w:r>
      </w:ins>
      <w:del w:id="2401" w:author="Holger Eichelberger" w:date="2015-09-15T11:05:00Z">
        <w:r w:rsidR="008F7F8A" w:rsidRPr="00725A64" w:rsidDel="001B20D7">
          <w:rPr>
            <w:lang w:val="en-GB"/>
          </w:rPr>
          <w:delText>e</w:delText>
        </w:r>
      </w:del>
      <w:r w:rsidR="00102E8C" w:rsidRPr="00725A64">
        <w:rPr>
          <w:lang w:val="en-GB"/>
        </w:rPr>
        <w:t xml:space="preserve">fact model (and typically to a containing </w:t>
      </w:r>
      <w:r w:rsidR="00102E8C" w:rsidRPr="00725A64">
        <w:rPr>
          <w:rFonts w:ascii="Courier New" w:hAnsi="Courier New" w:cs="Courier New"/>
          <w:sz w:val="22"/>
          <w:szCs w:val="22"/>
          <w:lang w:val="en-GB"/>
        </w:rPr>
        <w:t>Project</w:t>
      </w:r>
      <w:r w:rsidR="00102E8C" w:rsidRPr="00725A64">
        <w:rPr>
          <w:lang w:val="en-GB"/>
        </w:rPr>
        <w:t>)</w:t>
      </w:r>
      <w:r w:rsidRPr="00725A64">
        <w:rPr>
          <w:lang w:val="en-GB"/>
        </w:rPr>
        <w:t xml:space="preserve">. </w:t>
      </w:r>
      <w:r w:rsidRPr="00725A64">
        <w:rPr>
          <w:rFonts w:ascii="Courier New" w:hAnsi="Courier New" w:cs="Courier New"/>
          <w:sz w:val="22"/>
          <w:szCs w:val="22"/>
          <w:lang w:val="en-GB"/>
        </w:rPr>
        <w:t>FileArtifact</w:t>
      </w:r>
      <w:r w:rsidRPr="00725A64">
        <w:rPr>
          <w:lang w:val="en-GB"/>
        </w:rPr>
        <w:t xml:space="preserve"> is a subtype of </w:t>
      </w:r>
      <w:r w:rsidRPr="00725A64">
        <w:rPr>
          <w:rFonts w:ascii="Courier New" w:hAnsi="Courier New" w:cs="Courier New"/>
          <w:sz w:val="22"/>
          <w:szCs w:val="22"/>
          <w:lang w:val="en-GB"/>
        </w:rPr>
        <w:t>FileSystemArtifact</w:t>
      </w:r>
      <w:r w:rsidRPr="00725A64">
        <w:rPr>
          <w:lang w:val="en-GB"/>
        </w:rPr>
        <w:t xml:space="preserve">. Please note that the actual instance in a variable of type </w:t>
      </w:r>
      <w:r w:rsidRPr="00725A64">
        <w:rPr>
          <w:rFonts w:ascii="Courier New" w:hAnsi="Courier New" w:cs="Courier New"/>
          <w:sz w:val="22"/>
          <w:szCs w:val="22"/>
          <w:lang w:val="en-GB"/>
        </w:rPr>
        <w:lastRenderedPageBreak/>
        <w:t>FileArtifact</w:t>
      </w:r>
      <w:r w:rsidRPr="00725A64">
        <w:rPr>
          <w:lang w:val="en-GB"/>
        </w:rPr>
        <w:t xml:space="preserve"> may belong to a subtype as the creation of </w:t>
      </w:r>
      <w:del w:id="2402" w:author="Holger Eichelberger" w:date="2015-09-15T11:06:00Z">
        <w:r w:rsidR="008F7F8A" w:rsidRPr="00725A64" w:rsidDel="001B20D7">
          <w:rPr>
            <w:lang w:val="en-GB"/>
          </w:rPr>
          <w:delText>artefact</w:delText>
        </w:r>
        <w:r w:rsidRPr="00725A64" w:rsidDel="001B20D7">
          <w:rPr>
            <w:lang w:val="en-GB"/>
          </w:rPr>
          <w:delText xml:space="preserve"> </w:delText>
        </w:r>
      </w:del>
      <w:ins w:id="2403" w:author="Holger Eichelberger" w:date="2015-09-15T11:06:00Z">
        <w:r w:rsidR="001B20D7" w:rsidRPr="00725A64">
          <w:rPr>
            <w:lang w:val="en-GB"/>
          </w:rPr>
          <w:t>art</w:t>
        </w:r>
        <w:r w:rsidR="001B20D7">
          <w:rPr>
            <w:lang w:val="en-GB"/>
          </w:rPr>
          <w:t>i</w:t>
        </w:r>
        <w:r w:rsidR="001B20D7" w:rsidRPr="00725A64">
          <w:rPr>
            <w:lang w:val="en-GB"/>
          </w:rPr>
          <w:t xml:space="preserve">fact </w:t>
        </w:r>
      </w:ins>
      <w:r w:rsidRPr="00725A64">
        <w:rPr>
          <w:lang w:val="en-GB"/>
        </w:rPr>
        <w:t xml:space="preserve">takes </w:t>
      </w:r>
      <w:r w:rsidR="008F7F8A" w:rsidRPr="00725A64">
        <w:rPr>
          <w:lang w:val="en-GB"/>
        </w:rPr>
        <w:t>art</w:t>
      </w:r>
      <w:ins w:id="2404" w:author="Holger Eichelberger" w:date="2015-09-15T11:06:00Z">
        <w:r w:rsidR="001B20D7">
          <w:rPr>
            <w:lang w:val="en-GB"/>
          </w:rPr>
          <w:t>i</w:t>
        </w:r>
      </w:ins>
      <w:del w:id="2405"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specific rules into account.</w:t>
      </w:r>
    </w:p>
    <w:p w:rsidR="00F7425D" w:rsidRPr="00725A64" w:rsidRDefault="003A017D" w:rsidP="00424A25">
      <w:pPr>
        <w:rPr>
          <w:lang w:val="en-GB"/>
        </w:rPr>
      </w:pPr>
      <w:r w:rsidRPr="00725A64">
        <w:rPr>
          <w:lang w:val="en-GB"/>
        </w:rPr>
        <w:t xml:space="preserve">A temporary </w:t>
      </w:r>
      <w:r w:rsidRPr="00725A64">
        <w:rPr>
          <w:rFonts w:ascii="Courier New" w:hAnsi="Courier New" w:cs="Courier New"/>
          <w:sz w:val="22"/>
          <w:szCs w:val="22"/>
          <w:lang w:val="en-GB"/>
        </w:rPr>
        <w:t>FileArtifact</w:t>
      </w:r>
      <w:r w:rsidRPr="00725A64">
        <w:rPr>
          <w:lang w:val="en-GB"/>
        </w:rPr>
        <w:t xml:space="preserve"> can be constructed using the constructor without arguments. A string (containing a path) as well as a </w:t>
      </w:r>
      <w:r w:rsidRPr="00725A64">
        <w:rPr>
          <w:rFonts w:ascii="Courier New" w:hAnsi="Courier New" w:cs="Courier New"/>
          <w:sz w:val="22"/>
          <w:szCs w:val="22"/>
          <w:lang w:val="en-GB"/>
        </w:rPr>
        <w:t>Path</w:t>
      </w:r>
      <w:r w:rsidRPr="00725A64">
        <w:rPr>
          <w:lang w:val="en-GB"/>
        </w:rPr>
        <w:t xml:space="preserve"> can be converted automatically into a </w:t>
      </w:r>
      <w:r w:rsidRPr="00725A64">
        <w:rPr>
          <w:rFonts w:ascii="Courier New" w:hAnsi="Courier New" w:cs="Courier New"/>
          <w:sz w:val="22"/>
          <w:szCs w:val="22"/>
          <w:lang w:val="en-GB"/>
        </w:rPr>
        <w:t>FileArtifact</w:t>
      </w:r>
      <w:r w:rsidRPr="00725A64">
        <w:rPr>
          <w:lang w:val="en-GB"/>
        </w:rPr>
        <w:t>.</w:t>
      </w:r>
    </w:p>
    <w:p w:rsidR="00DA7964" w:rsidRPr="00725A64" w:rsidRDefault="00DA7964" w:rsidP="00424A25">
      <w:pPr>
        <w:rPr>
          <w:lang w:val="en-GB"/>
        </w:rPr>
      </w:pPr>
      <w:r w:rsidRPr="00725A64">
        <w:rPr>
          <w:lang w:val="en-GB"/>
        </w:rPr>
        <w:t xml:space="preserve">A </w:t>
      </w:r>
      <w:r w:rsidRPr="00725A64">
        <w:rPr>
          <w:rFonts w:ascii="Courier New" w:hAnsi="Courier New" w:cs="Courier New"/>
          <w:sz w:val="22"/>
          <w:szCs w:val="22"/>
          <w:lang w:val="en-GB"/>
        </w:rPr>
        <w:t>FileArtifact</w:t>
      </w:r>
      <w:r w:rsidRPr="00725A64">
        <w:rPr>
          <w:lang w:val="en-GB"/>
        </w:rPr>
        <w:t xml:space="preserve"> is created as the default fallback, i.e., if no more specific </w:t>
      </w:r>
      <w:r w:rsidR="008F7F8A" w:rsidRPr="00725A64">
        <w:rPr>
          <w:lang w:val="en-GB"/>
        </w:rPr>
        <w:t>art</w:t>
      </w:r>
      <w:ins w:id="2406" w:author="Holger Eichelberger" w:date="2015-09-15T11:06:00Z">
        <w:r w:rsidR="001B20D7">
          <w:rPr>
            <w:lang w:val="en-GB"/>
          </w:rPr>
          <w:t>i</w:t>
        </w:r>
      </w:ins>
      <w:del w:id="2407" w:author="Holger Eichelberger" w:date="2015-09-15T11:06:00Z">
        <w:r w:rsidR="008F7F8A" w:rsidRPr="00725A64" w:rsidDel="001B20D7">
          <w:rPr>
            <w:lang w:val="en-GB"/>
          </w:rPr>
          <w:delText>e</w:delText>
        </w:r>
      </w:del>
      <w:r w:rsidR="008F7F8A" w:rsidRPr="00725A64">
        <w:rPr>
          <w:lang w:val="en-GB"/>
        </w:rPr>
        <w:t>fact</w:t>
      </w:r>
      <w:r w:rsidRPr="00725A64">
        <w:rPr>
          <w:lang w:val="en-GB"/>
        </w:rPr>
        <w:t xml:space="preserve"> matches the underlying real </w:t>
      </w:r>
      <w:r w:rsidR="008F7F8A" w:rsidRPr="00725A64">
        <w:rPr>
          <w:lang w:val="en-GB"/>
        </w:rPr>
        <w:t>art</w:t>
      </w:r>
      <w:ins w:id="2408" w:author="Holger Eichelberger" w:date="2015-09-15T11:06:00Z">
        <w:r w:rsidR="001B20D7">
          <w:rPr>
            <w:lang w:val="en-GB"/>
          </w:rPr>
          <w:t>i</w:t>
        </w:r>
      </w:ins>
      <w:del w:id="2409" w:author="Holger Eichelberger" w:date="2015-09-15T11:06:00Z">
        <w:r w:rsidR="008F7F8A" w:rsidRPr="00725A64" w:rsidDel="001B20D7">
          <w:rPr>
            <w:lang w:val="en-GB"/>
          </w:rPr>
          <w:delText>e</w:delText>
        </w:r>
      </w:del>
      <w:r w:rsidR="008F7F8A" w:rsidRPr="00725A64">
        <w:rPr>
          <w:lang w:val="en-GB"/>
        </w:rPr>
        <w:t>fact</w:t>
      </w:r>
      <w:r w:rsidRPr="00725A64">
        <w:rPr>
          <w:lang w:val="en-GB"/>
        </w:rPr>
        <w:t>.</w:t>
      </w:r>
      <w:r w:rsidR="008F7F8A" w:rsidRPr="00725A64">
        <w:rPr>
          <w:lang w:val="en-GB"/>
        </w:rPr>
        <w:t xml:space="preserve"> The art</w:t>
      </w:r>
      <w:ins w:id="2410" w:author="Holger Eichelberger" w:date="2015-09-15T11:06:00Z">
        <w:r w:rsidR="001B20D7">
          <w:rPr>
            <w:lang w:val="en-GB"/>
          </w:rPr>
          <w:t>i</w:t>
        </w:r>
      </w:ins>
      <w:del w:id="2411" w:author="Holger Eichelberger" w:date="2015-09-15T11:06:00Z">
        <w:r w:rsidR="008F7F8A" w:rsidRPr="00725A64" w:rsidDel="001B20D7">
          <w:rPr>
            <w:lang w:val="en-GB"/>
          </w:rPr>
          <w:delText>e</w:delText>
        </w:r>
      </w:del>
      <w:r w:rsidR="008F7F8A" w:rsidRPr="00725A64">
        <w:rPr>
          <w:lang w:val="en-GB"/>
        </w:rPr>
        <w:t>fact creation mechanism may be configured using an external Java properties file</w:t>
      </w:r>
      <w:r w:rsidR="000158D4">
        <w:rPr>
          <w:lang w:val="en-GB"/>
        </w:rPr>
        <w:t>,</w:t>
      </w:r>
      <w:r w:rsidR="008F7F8A" w:rsidRPr="00725A64">
        <w:rPr>
          <w:lang w:val="en-GB"/>
        </w:rPr>
        <w:t xml:space="preserve"> which relates art</w:t>
      </w:r>
      <w:ins w:id="2412" w:author="Holger Eichelberger" w:date="2015-09-15T11:06:00Z">
        <w:r w:rsidR="001B20D7">
          <w:rPr>
            <w:lang w:val="en-GB"/>
          </w:rPr>
          <w:t>i</w:t>
        </w:r>
      </w:ins>
      <w:del w:id="2413" w:author="Holger Eichelberger" w:date="2015-09-15T11:06:00Z">
        <w:r w:rsidR="008F7F8A" w:rsidRPr="00725A64" w:rsidDel="001B20D7">
          <w:rPr>
            <w:lang w:val="en-GB"/>
          </w:rPr>
          <w:delText>e</w:delText>
        </w:r>
      </w:del>
      <w:r w:rsidR="008F7F8A" w:rsidRPr="00725A64">
        <w:rPr>
          <w:lang w:val="en-GB"/>
        </w:rPr>
        <w:t>fact names to file path patterns (overwriting or extending the built-in rules).</w:t>
      </w:r>
    </w:p>
    <w:p w:rsidR="006318C3" w:rsidRPr="00725A64" w:rsidRDefault="006318C3" w:rsidP="00EA17BB">
      <w:pPr>
        <w:pStyle w:val="Heading3"/>
        <w:numPr>
          <w:ilvl w:val="3"/>
          <w:numId w:val="1"/>
        </w:numPr>
        <w:tabs>
          <w:tab w:val="left" w:pos="1078"/>
        </w:tabs>
        <w:ind w:left="0" w:firstLine="0"/>
        <w:rPr>
          <w:lang w:val="en-GB"/>
        </w:rPr>
      </w:pPr>
      <w:bookmarkStart w:id="2414" w:name="_Toc430078943"/>
      <w:r w:rsidRPr="00725A64">
        <w:rPr>
          <w:lang w:val="en-GB"/>
        </w:rPr>
        <w:t>VtlFileArtifact</w:t>
      </w:r>
      <w:bookmarkEnd w:id="2414"/>
    </w:p>
    <w:p w:rsidR="00F303F0" w:rsidRPr="00725A64" w:rsidRDefault="00F44607" w:rsidP="00424A25">
      <w:pPr>
        <w:rPr>
          <w:lang w:val="en-GB"/>
        </w:rPr>
      </w:pPr>
      <w:r w:rsidRPr="00725A64">
        <w:rPr>
          <w:lang w:val="en-GB"/>
        </w:rPr>
        <w:t xml:space="preserve">The </w:t>
      </w:r>
      <w:r w:rsidRPr="00725A64">
        <w:rPr>
          <w:rFonts w:ascii="Courier New" w:hAnsi="Courier New" w:cs="Courier New"/>
          <w:sz w:val="22"/>
          <w:szCs w:val="22"/>
          <w:lang w:val="en-GB"/>
        </w:rPr>
        <w:t>VtlFileArtifact</w:t>
      </w:r>
      <w:r w:rsidRPr="00725A64">
        <w:rPr>
          <w:lang w:val="en-GB"/>
        </w:rPr>
        <w:t xml:space="preserve"> type is a subtype of </w:t>
      </w:r>
      <w:r w:rsidRPr="00725A64">
        <w:rPr>
          <w:rFonts w:ascii="Courier New" w:hAnsi="Courier New" w:cs="Courier New"/>
          <w:sz w:val="22"/>
          <w:szCs w:val="22"/>
          <w:lang w:val="en-GB"/>
        </w:rPr>
        <w:t>FileArtifact</w:t>
      </w:r>
      <w:r w:rsidRPr="00725A64">
        <w:rPr>
          <w:lang w:val="en-GB"/>
        </w:rPr>
        <w:t>. In particular, it helps the VTL template instantiator in dynamic dispatch between other types of file art</w:t>
      </w:r>
      <w:ins w:id="2415" w:author="Holger Eichelberger" w:date="2015-09-15T11:06:00Z">
        <w:r w:rsidR="001B20D7">
          <w:rPr>
            <w:lang w:val="en-GB"/>
          </w:rPr>
          <w:t>i</w:t>
        </w:r>
      </w:ins>
      <w:del w:id="2416" w:author="Holger Eichelberger" w:date="2015-09-15T11:06:00Z">
        <w:r w:rsidRPr="00725A64" w:rsidDel="001B20D7">
          <w:rPr>
            <w:lang w:val="en-GB"/>
          </w:rPr>
          <w:delText>e</w:delText>
        </w:r>
      </w:del>
      <w:r w:rsidRPr="00725A64">
        <w:rPr>
          <w:lang w:val="en-GB"/>
        </w:rPr>
        <w:t>facts and actual VTL templates.</w:t>
      </w:r>
      <w:r w:rsidR="00FB5140" w:rsidRPr="00725A64">
        <w:rPr>
          <w:lang w:val="en-GB"/>
        </w:rPr>
        <w:t xml:space="preserve"> It does not provide additional operations or conversions over the </w:t>
      </w:r>
      <w:r w:rsidR="00FB5140" w:rsidRPr="00725A64">
        <w:rPr>
          <w:rFonts w:ascii="Courier New" w:hAnsi="Courier New" w:cs="Courier New"/>
          <w:sz w:val="22"/>
          <w:szCs w:val="22"/>
          <w:lang w:val="en-GB"/>
        </w:rPr>
        <w:t>FileArtifact</w:t>
      </w:r>
      <w:r w:rsidR="00FB5140" w:rsidRPr="00725A64">
        <w:rPr>
          <w:lang w:val="en-GB"/>
        </w:rPr>
        <w:t>.</w:t>
      </w:r>
    </w:p>
    <w:p w:rsidR="00DA7964" w:rsidRPr="00725A64" w:rsidRDefault="00DA7964" w:rsidP="00DA7964">
      <w:pPr>
        <w:rPr>
          <w:lang w:val="en-GB"/>
        </w:rPr>
      </w:pPr>
      <w:r w:rsidRPr="00725A64">
        <w:rPr>
          <w:lang w:val="en-GB"/>
        </w:rPr>
        <w:t xml:space="preserve">A </w:t>
      </w:r>
      <w:r w:rsidRPr="00725A64">
        <w:rPr>
          <w:rFonts w:ascii="Courier New" w:hAnsi="Courier New" w:cs="Courier New"/>
          <w:sz w:val="22"/>
          <w:szCs w:val="22"/>
          <w:lang w:val="en-GB"/>
        </w:rPr>
        <w:t>VtlFileArtifact</w:t>
      </w:r>
      <w:r w:rsidRPr="00725A64">
        <w:rPr>
          <w:lang w:val="en-GB"/>
        </w:rPr>
        <w:t xml:space="preserve"> is created for all real file art</w:t>
      </w:r>
      <w:ins w:id="2417" w:author="Holger Eichelberger" w:date="2015-09-15T11:06:00Z">
        <w:r w:rsidR="001B20D7">
          <w:rPr>
            <w:lang w:val="en-GB"/>
          </w:rPr>
          <w:t>i</w:t>
        </w:r>
      </w:ins>
      <w:del w:id="2418"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vtl</w:t>
      </w:r>
      <w:r w:rsidRPr="00725A64">
        <w:rPr>
          <w:lang w:val="en-GB"/>
        </w:rPr>
        <w:t>.</w:t>
      </w:r>
    </w:p>
    <w:p w:rsidR="00424A25" w:rsidRPr="00725A64" w:rsidRDefault="00424A25" w:rsidP="00EA17BB">
      <w:pPr>
        <w:pStyle w:val="Heading3"/>
        <w:numPr>
          <w:ilvl w:val="3"/>
          <w:numId w:val="1"/>
        </w:numPr>
        <w:tabs>
          <w:tab w:val="left" w:pos="1078"/>
        </w:tabs>
        <w:ind w:left="0" w:firstLine="0"/>
        <w:rPr>
          <w:lang w:val="en-GB"/>
        </w:rPr>
      </w:pPr>
      <w:bookmarkStart w:id="2419" w:name="_Toc430078944"/>
      <w:r w:rsidRPr="00725A64">
        <w:rPr>
          <w:lang w:val="en-GB"/>
        </w:rPr>
        <w:t>XmlFileArtifact</w:t>
      </w:r>
      <w:bookmarkEnd w:id="2419"/>
    </w:p>
    <w:p w:rsidR="00F303F0" w:rsidRPr="00725A64" w:rsidRDefault="00F303F0" w:rsidP="00424A25">
      <w:pPr>
        <w:rPr>
          <w:lang w:val="en-GB"/>
        </w:rPr>
      </w:pPr>
      <w:r w:rsidRPr="00725A64">
        <w:rPr>
          <w:lang w:val="en-GB"/>
        </w:rPr>
        <w:t xml:space="preserve">The </w:t>
      </w:r>
      <w:r w:rsidRPr="00725A64">
        <w:rPr>
          <w:rFonts w:ascii="Courier New" w:hAnsi="Courier New" w:cs="Courier New"/>
          <w:sz w:val="22"/>
          <w:szCs w:val="22"/>
          <w:lang w:val="en-GB"/>
        </w:rPr>
        <w:t>XmlFileArtifact</w:t>
      </w:r>
      <w:r w:rsidRPr="00725A64">
        <w:rPr>
          <w:lang w:val="en-GB"/>
        </w:rPr>
        <w:t xml:space="preserve"> is a built-in composite art</w:t>
      </w:r>
      <w:ins w:id="2420" w:author="Holger Eichelberger" w:date="2015-09-15T11:06:00Z">
        <w:r w:rsidR="001B20D7">
          <w:rPr>
            <w:lang w:val="en-GB"/>
          </w:rPr>
          <w:t>i</w:t>
        </w:r>
      </w:ins>
      <w:del w:id="2421" w:author="Holger Eichelberger" w:date="2015-09-15T11:06:00Z">
        <w:r w:rsidRPr="00725A64" w:rsidDel="001B20D7">
          <w:rPr>
            <w:lang w:val="en-GB"/>
          </w:rPr>
          <w:delText>e</w:delText>
        </w:r>
      </w:del>
      <w:r w:rsidRPr="00725A64">
        <w:rPr>
          <w:lang w:val="en-GB"/>
        </w:rPr>
        <w:t xml:space="preserve">fact, i.e., if it </w:t>
      </w:r>
      <w:proofErr w:type="gramStart"/>
      <w:r w:rsidRPr="00725A64">
        <w:rPr>
          <w:lang w:val="en-GB"/>
        </w:rPr>
        <w:t>exists</w:t>
      </w:r>
      <w:proofErr w:type="gramEnd"/>
      <w:r w:rsidRPr="00725A64">
        <w:rPr>
          <w:lang w:val="en-GB"/>
        </w:rPr>
        <w:t xml:space="preserve"> </w:t>
      </w:r>
      <w:r w:rsidR="00F92783">
        <w:rPr>
          <w:lang w:val="en-GB"/>
        </w:rPr>
        <w:t>it is either empty or contains a valid XML document. I</w:t>
      </w:r>
      <w:r w:rsidRPr="00725A64">
        <w:rPr>
          <w:lang w:val="en-GB"/>
        </w:rPr>
        <w:t xml:space="preserve">ts content is </w:t>
      </w:r>
      <w:r w:rsidR="000158D4" w:rsidRPr="00725A64">
        <w:rPr>
          <w:lang w:val="en-GB"/>
        </w:rPr>
        <w:t>analysed</w:t>
      </w:r>
      <w:r w:rsidRPr="00725A64">
        <w:rPr>
          <w:lang w:val="en-GB"/>
        </w:rPr>
        <w:t xml:space="preserve"> for known substructures</w:t>
      </w:r>
      <w:r w:rsidR="000158D4">
        <w:rPr>
          <w:lang w:val="en-GB"/>
        </w:rPr>
        <w:t>,</w:t>
      </w:r>
      <w:r w:rsidRPr="00725A64">
        <w:rPr>
          <w:lang w:val="en-GB"/>
        </w:rPr>
        <w:t xml:space="preserve"> which are made available for querying and manipulation in terms of fragment art</w:t>
      </w:r>
      <w:ins w:id="2422" w:author="Holger Eichelberger" w:date="2015-09-15T11:06:00Z">
        <w:r w:rsidR="001B20D7">
          <w:rPr>
            <w:lang w:val="en-GB"/>
          </w:rPr>
          <w:t>i</w:t>
        </w:r>
      </w:ins>
      <w:del w:id="2423" w:author="Holger Eichelberger" w:date="2015-09-15T11:06:00Z">
        <w:r w:rsidRPr="00725A64" w:rsidDel="001B20D7">
          <w:rPr>
            <w:lang w:val="en-GB"/>
          </w:rPr>
          <w:delText>e</w:delText>
        </w:r>
      </w:del>
      <w:r w:rsidRPr="00725A64">
        <w:rPr>
          <w:lang w:val="en-GB"/>
        </w:rPr>
        <w:t>facts.</w:t>
      </w:r>
      <w:r w:rsidR="00023E1C">
        <w:rPr>
          <w:lang w:val="en-GB"/>
        </w:rPr>
        <w:t xml:space="preserve"> Please see the warnings regarding text operations below.</w:t>
      </w:r>
    </w:p>
    <w:p w:rsidR="00D4281A" w:rsidRDefault="00D4281A" w:rsidP="00845E9C">
      <w:pPr>
        <w:pStyle w:val="ListParagraph"/>
        <w:numPr>
          <w:ilvl w:val="0"/>
          <w:numId w:val="11"/>
        </w:numPr>
        <w:rPr>
          <w:b/>
          <w:lang w:val="en-GB"/>
        </w:rPr>
      </w:pPr>
      <w:r>
        <w:rPr>
          <w:b/>
          <w:lang w:val="en-GB"/>
        </w:rPr>
        <w:t>XmlFileArtifact XmlFileArtifact()</w:t>
      </w:r>
    </w:p>
    <w:p w:rsidR="00A749B6" w:rsidRDefault="00F74CAD" w:rsidP="00A749B6">
      <w:pPr>
        <w:pStyle w:val="ListParagraph"/>
        <w:rPr>
          <w:lang w:val="en-GB"/>
        </w:rPr>
      </w:pPr>
      <w:proofErr w:type="gramStart"/>
      <w:r w:rsidRPr="00F74CAD">
        <w:rPr>
          <w:lang w:val="en-GB"/>
        </w:rPr>
        <w:t>Creates a temporary XML file art</w:t>
      </w:r>
      <w:ins w:id="2424" w:author="Holger Eichelberger" w:date="2015-09-15T11:06:00Z">
        <w:r w:rsidR="001B20D7">
          <w:rPr>
            <w:lang w:val="en-GB"/>
          </w:rPr>
          <w:t>i</w:t>
        </w:r>
      </w:ins>
      <w:del w:id="2425" w:author="Holger Eichelberger" w:date="2015-09-15T11:06:00Z">
        <w:r w:rsidRPr="00F74CAD" w:rsidDel="001B20D7">
          <w:rPr>
            <w:lang w:val="en-GB"/>
          </w:rPr>
          <w:delText>e</w:delText>
        </w:r>
      </w:del>
      <w:r w:rsidRPr="00F74CAD">
        <w:rPr>
          <w:lang w:val="en-GB"/>
        </w:rPr>
        <w:t>fact.</w:t>
      </w:r>
      <w:proofErr w:type="gramEnd"/>
      <w:r w:rsidR="002C723E">
        <w:rPr>
          <w:lang w:val="en-GB"/>
        </w:rPr>
        <w:t xml:space="preserve"> Please note that the file art</w:t>
      </w:r>
      <w:ins w:id="2426" w:author="Holger Eichelberger" w:date="2015-09-15T11:06:00Z">
        <w:r w:rsidR="001B20D7">
          <w:rPr>
            <w:lang w:val="en-GB"/>
          </w:rPr>
          <w:t>i</w:t>
        </w:r>
      </w:ins>
      <w:del w:id="2427" w:author="Holger Eichelberger" w:date="2015-09-15T11:06:00Z">
        <w:r w:rsidR="002C723E" w:rsidDel="001B20D7">
          <w:rPr>
            <w:lang w:val="en-GB"/>
          </w:rPr>
          <w:delText>e</w:delText>
        </w:r>
      </w:del>
      <w:r w:rsidR="002C723E">
        <w:rPr>
          <w:lang w:val="en-GB"/>
        </w:rPr>
        <w:t>fact is initially empty and needs the creation of a root element (see below).</w:t>
      </w:r>
    </w:p>
    <w:p w:rsidR="00E230CE" w:rsidRPr="00725A64" w:rsidRDefault="00E230CE" w:rsidP="00845E9C">
      <w:pPr>
        <w:pStyle w:val="ListParagraph"/>
        <w:numPr>
          <w:ilvl w:val="0"/>
          <w:numId w:val="11"/>
        </w:numPr>
        <w:rPr>
          <w:b/>
          <w:lang w:val="en-GB"/>
        </w:rPr>
      </w:pPr>
      <w:r w:rsidRPr="00725A64">
        <w:rPr>
          <w:b/>
          <w:lang w:val="en-GB"/>
        </w:rPr>
        <w:t>XmlElement getRoot</w:t>
      </w:r>
      <w:r w:rsidR="00325D0B">
        <w:rPr>
          <w:b/>
          <w:lang w:val="en-GB"/>
        </w:rPr>
        <w:t>Element</w:t>
      </w:r>
      <w:r w:rsidRPr="00725A64">
        <w:rPr>
          <w:b/>
          <w:lang w:val="en-GB"/>
        </w:rPr>
        <w:t>() / XmlElement root</w:t>
      </w:r>
      <w:r w:rsidR="00325D0B">
        <w:rPr>
          <w:b/>
          <w:lang w:val="en-GB"/>
        </w:rPr>
        <w:t>Element</w:t>
      </w:r>
      <w:r w:rsidRPr="00725A64">
        <w:rPr>
          <w:b/>
          <w:lang w:val="en-GB"/>
        </w:rPr>
        <w:t>()</w:t>
      </w:r>
    </w:p>
    <w:p w:rsidR="00E230CE" w:rsidRPr="00725A64" w:rsidRDefault="00E230CE" w:rsidP="00E230CE">
      <w:pPr>
        <w:pStyle w:val="ListParagraph"/>
        <w:rPr>
          <w:lang w:val="en-GB"/>
        </w:rPr>
      </w:pPr>
      <w:proofErr w:type="gramStart"/>
      <w:r w:rsidRPr="00725A64">
        <w:rPr>
          <w:lang w:val="en-GB"/>
        </w:rPr>
        <w:t xml:space="preserve">Returns the root element of the XML artifact in </w:t>
      </w:r>
      <w:r w:rsidR="00A749B6" w:rsidRPr="00A749B6">
        <w:rPr>
          <w:i/>
          <w:lang w:val="en-GB"/>
        </w:rPr>
        <w:t>operand</w:t>
      </w:r>
      <w:r w:rsidRPr="00725A64">
        <w:rPr>
          <w:lang w:val="en-GB"/>
        </w:rPr>
        <w:t>.</w:t>
      </w:r>
      <w:proofErr w:type="gramEnd"/>
    </w:p>
    <w:p w:rsidR="00E230CE" w:rsidRPr="00725A64" w:rsidRDefault="0050740D" w:rsidP="00845E9C">
      <w:pPr>
        <w:pStyle w:val="ListParagraph"/>
        <w:numPr>
          <w:ilvl w:val="0"/>
          <w:numId w:val="11"/>
        </w:numPr>
        <w:rPr>
          <w:b/>
          <w:lang w:val="en-GB"/>
        </w:rPr>
      </w:pPr>
      <w:r>
        <w:rPr>
          <w:b/>
          <w:lang w:val="en-GB"/>
        </w:rPr>
        <w:t>setOf(</w:t>
      </w:r>
      <w:r w:rsidR="00E230CE" w:rsidRPr="00725A64">
        <w:rPr>
          <w:b/>
          <w:lang w:val="en-GB"/>
        </w:rPr>
        <w:t>XmlElement</w:t>
      </w:r>
      <w:r>
        <w:rPr>
          <w:b/>
          <w:lang w:val="en-GB"/>
        </w:rPr>
        <w:t>)</w:t>
      </w:r>
      <w:r w:rsidRPr="00725A64">
        <w:rPr>
          <w:b/>
          <w:lang w:val="en-GB"/>
        </w:rPr>
        <w:t xml:space="preserve"> </w:t>
      </w:r>
      <w:r w:rsidR="00E230CE" w:rsidRPr="00725A64">
        <w:rPr>
          <w:b/>
          <w:lang w:val="en-GB"/>
        </w:rPr>
        <w:t>selectAll()</w:t>
      </w:r>
    </w:p>
    <w:p w:rsidR="00E230CE" w:rsidRDefault="00E230CE" w:rsidP="00E230CE">
      <w:pPr>
        <w:pStyle w:val="ListParagraph"/>
        <w:rPr>
          <w:lang w:val="en-GB"/>
        </w:rPr>
      </w:pPr>
      <w:r w:rsidRPr="00725A64">
        <w:rPr>
          <w:lang w:val="en-GB"/>
        </w:rPr>
        <w:t xml:space="preserve">Returns </w:t>
      </w:r>
      <w:r w:rsidR="00CD72AB" w:rsidRPr="00725A64">
        <w:rPr>
          <w:lang w:val="en-GB"/>
        </w:rPr>
        <w:t xml:space="preserve">all XML elements contained in </w:t>
      </w:r>
      <w:r w:rsidR="00A749B6" w:rsidRPr="00A749B6">
        <w:rPr>
          <w:i/>
          <w:lang w:val="en-GB"/>
        </w:rPr>
        <w:t>operand</w:t>
      </w:r>
      <w:r w:rsidRPr="00725A64">
        <w:rPr>
          <w:lang w:val="en-GB"/>
        </w:rPr>
        <w: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XmlElement</w:t>
      </w:r>
      <w:r>
        <w:rPr>
          <w:b/>
          <w:lang w:val="en-GB"/>
        </w:rPr>
        <w:t>)</w:t>
      </w:r>
      <w:r w:rsidRPr="00725A64">
        <w:rPr>
          <w:b/>
          <w:lang w:val="en-GB"/>
        </w:rPr>
        <w:t xml:space="preserve"> </w:t>
      </w:r>
      <w:r w:rsidR="00325D0B" w:rsidRPr="00725A64">
        <w:rPr>
          <w:b/>
          <w:lang w:val="en-GB"/>
        </w:rPr>
        <w:t>select</w:t>
      </w:r>
      <w:r w:rsidR="00325D0B">
        <w:rPr>
          <w:b/>
          <w:lang w:val="en-GB"/>
        </w:rPr>
        <w:t>Childs</w:t>
      </w:r>
      <w:r w:rsidR="00325D0B" w:rsidRPr="00725A64">
        <w:rPr>
          <w:b/>
          <w:lang w:val="en-GB"/>
        </w:rPr>
        <w:t>()</w:t>
      </w:r>
    </w:p>
    <w:p w:rsidR="00A749B6" w:rsidRDefault="00325D0B" w:rsidP="00A749B6">
      <w:pPr>
        <w:pStyle w:val="ListParagraph"/>
        <w:rPr>
          <w:lang w:val="en-GB"/>
        </w:rPr>
      </w:pPr>
      <w:r w:rsidRPr="00725A64">
        <w:rPr>
          <w:lang w:val="en-GB"/>
        </w:rPr>
        <w:t xml:space="preserve">Returns all XML elements contained in </w:t>
      </w:r>
      <w:r>
        <w:rPr>
          <w:lang w:val="en-GB"/>
        </w:rPr>
        <w:t xml:space="preserve">the root element of </w:t>
      </w:r>
      <w:r w:rsidR="00A749B6" w:rsidRPr="00A749B6">
        <w:rPr>
          <w:i/>
          <w:lang w:val="en-GB"/>
        </w:rPr>
        <w:t>operand</w:t>
      </w:r>
      <w:r w:rsidRPr="00725A64">
        <w:rPr>
          <w:lang w:val="en-GB"/>
        </w:rPr>
        <w:t>.</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selectByName (String r)</w:t>
      </w:r>
    </w:p>
    <w:p w:rsidR="00F65992" w:rsidRPr="00725A64" w:rsidRDefault="00F65992" w:rsidP="00F65992">
      <w:pPr>
        <w:pStyle w:val="ListParagraph"/>
        <w:rPr>
          <w:b/>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00325D0B">
        <w:rPr>
          <w:lang w:val="en-GB"/>
        </w:rPr>
        <w:t xml:space="preserve"> </w:t>
      </w:r>
      <w:r w:rsidR="00F74CAD" w:rsidRPr="00F74CAD">
        <w:rPr>
          <w:i/>
          <w:lang w:val="en-GB"/>
        </w:rPr>
        <w:t>p</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F65992">
      <w:pPr>
        <w:pStyle w:val="ListParagraph"/>
        <w:rPr>
          <w:b/>
          <w:lang w:val="en-GB"/>
        </w:rPr>
      </w:pPr>
      <w:proofErr w:type="gramStart"/>
      <w:r w:rsidRPr="00725A64">
        <w:rPr>
          <w:lang w:val="en-GB"/>
        </w:rPr>
        <w:lastRenderedPageBreak/>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bookmarkStart w:id="2428" w:name="_Ref419810320"/>
      <w:r>
        <w:rPr>
          <w:rStyle w:val="FootnoteReference"/>
          <w:lang w:val="en-GB"/>
        </w:rPr>
        <w:footnoteReference w:id="20"/>
      </w:r>
      <w:bookmarkEnd w:id="2428"/>
      <w:r>
        <w:rPr>
          <w:lang w:val="en-GB"/>
        </w:rPr>
        <w:t xml:space="preserve"> </w:t>
      </w:r>
      <w:r w:rsidR="003A7553" w:rsidRPr="003A7553">
        <w:rPr>
          <w:i/>
          <w:lang w:val="en-GB"/>
        </w:rPr>
        <w:t>p</w:t>
      </w:r>
      <w:r w:rsidRPr="00725A64">
        <w:rPr>
          <w:lang w:val="en-GB"/>
        </w:rPr>
        <w:t>.</w:t>
      </w:r>
      <w:proofErr w:type="gramEnd"/>
      <w:r>
        <w:rPr>
          <w:lang w:val="en-GB"/>
        </w:rPr>
        <w:t xml:space="preserve"> As </w:t>
      </w:r>
      <w:r w:rsidR="003A7553" w:rsidRPr="003A7553">
        <w:rPr>
          <w:i/>
          <w:lang w:val="en-GB"/>
        </w:rPr>
        <w:t>p</w:t>
      </w:r>
      <w:r>
        <w:rPr>
          <w:lang w:val="en-GB"/>
        </w:rPr>
        <w:t xml:space="preserve"> is a String, VIL variable and expression replacements happen before evaluating of the path.</w:t>
      </w:r>
    </w:p>
    <w:p w:rsidR="00E852F5" w:rsidRDefault="00E852F5" w:rsidP="00325D0B">
      <w:pPr>
        <w:pStyle w:val="ListParagraph"/>
        <w:numPr>
          <w:ilvl w:val="0"/>
          <w:numId w:val="11"/>
        </w:numPr>
        <w:rPr>
          <w:b/>
          <w:lang w:val="en-GB"/>
        </w:rPr>
      </w:pPr>
      <w:r>
        <w:rPr>
          <w:b/>
          <w:lang w:val="en-GB"/>
        </w:rPr>
        <w:t>XmlElement createRootElement(String n)</w:t>
      </w:r>
    </w:p>
    <w:p w:rsidR="003A7553" w:rsidRDefault="008624FD" w:rsidP="003A7553">
      <w:pPr>
        <w:pStyle w:val="ListParagraph"/>
        <w:rPr>
          <w:lang w:val="en-GB"/>
        </w:rPr>
      </w:pPr>
      <w:proofErr w:type="gramStart"/>
      <w:r w:rsidRPr="008624FD">
        <w:rPr>
          <w:lang w:val="en-GB"/>
        </w:rPr>
        <w:t xml:space="preserve">Creates the root element of the </w:t>
      </w:r>
      <w:r w:rsidRPr="008624FD">
        <w:rPr>
          <w:i/>
          <w:lang w:val="en-GB"/>
        </w:rPr>
        <w:t>operand</w:t>
      </w:r>
      <w:r w:rsidRPr="008624FD">
        <w:rPr>
          <w:lang w:val="en-GB"/>
        </w:rPr>
        <w:t xml:space="preserve"> with name </w:t>
      </w:r>
      <w:r w:rsidRPr="008624FD">
        <w:rPr>
          <w:i/>
          <w:lang w:val="en-GB"/>
        </w:rPr>
        <w:t>n</w:t>
      </w:r>
      <w:r w:rsidRPr="008624FD">
        <w:rPr>
          <w:lang w:val="en-GB"/>
        </w:rPr>
        <w:t xml:space="preserve"> if no root element exists.</w:t>
      </w:r>
      <w:proofErr w:type="gramEnd"/>
      <w:r w:rsidRPr="008624FD">
        <w:rPr>
          <w:lang w:val="en-GB"/>
        </w:rPr>
        <w:t xml:space="preserve"> Otherwise, returns the root element.</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00F74CAD" w:rsidRPr="00F74CAD">
        <w:rPr>
          <w:i/>
          <w:lang w:val="en-GB"/>
        </w:rPr>
        <w:t>r</w:t>
      </w:r>
      <w:r>
        <w:rPr>
          <w:lang w:val="en-GB"/>
        </w:rPr>
        <w:t>.</w:t>
      </w:r>
      <w:proofErr w:type="gramEnd"/>
    </w:p>
    <w:p w:rsidR="00F65992" w:rsidRPr="00725A64" w:rsidRDefault="00F65992" w:rsidP="00E230CE">
      <w:pPr>
        <w:pStyle w:val="ListParagraph"/>
        <w:rPr>
          <w:lang w:val="en-GB"/>
        </w:rPr>
      </w:pPr>
    </w:p>
    <w:p w:rsidR="00DA7964" w:rsidRDefault="00DA7964" w:rsidP="00DA7964">
      <w:pPr>
        <w:rPr>
          <w:lang w:val="en-GB"/>
        </w:rPr>
      </w:pPr>
      <w:proofErr w:type="gramStart"/>
      <w:r w:rsidRPr="00725A64">
        <w:rPr>
          <w:lang w:val="en-GB"/>
        </w:rPr>
        <w:t>A</w:t>
      </w:r>
      <w:proofErr w:type="gramEnd"/>
      <w:r w:rsidRPr="00725A64">
        <w:rPr>
          <w:lang w:val="en-GB"/>
        </w:rPr>
        <w:t xml:space="preserve"> </w:t>
      </w:r>
      <w:r w:rsidR="007F0B5E">
        <w:rPr>
          <w:rFonts w:ascii="Courier New" w:hAnsi="Courier New" w:cs="Courier New"/>
          <w:sz w:val="22"/>
          <w:szCs w:val="22"/>
          <w:lang w:val="en-GB"/>
        </w:rPr>
        <w:t>Xml</w:t>
      </w:r>
      <w:r w:rsidR="007F0B5E" w:rsidRPr="00725A64">
        <w:rPr>
          <w:rFonts w:ascii="Courier New" w:hAnsi="Courier New" w:cs="Courier New"/>
          <w:sz w:val="22"/>
          <w:szCs w:val="22"/>
          <w:lang w:val="en-GB"/>
        </w:rPr>
        <w:t>FileArtifact</w:t>
      </w:r>
      <w:r w:rsidR="007F0B5E" w:rsidRPr="00725A64">
        <w:rPr>
          <w:lang w:val="en-GB"/>
        </w:rPr>
        <w:t xml:space="preserve"> </w:t>
      </w:r>
      <w:r w:rsidRPr="00725A64">
        <w:rPr>
          <w:lang w:val="en-GB"/>
        </w:rPr>
        <w:t>is created for all real file art</w:t>
      </w:r>
      <w:ins w:id="2429" w:author="Holger Eichelberger" w:date="2015-09-15T11:06:00Z">
        <w:r w:rsidR="001B20D7">
          <w:rPr>
            <w:lang w:val="en-GB"/>
          </w:rPr>
          <w:t>i</w:t>
        </w:r>
      </w:ins>
      <w:del w:id="2430" w:author="Holger Eichelberger" w:date="2015-09-15T11:06:00Z">
        <w:r w:rsidRPr="00725A64" w:rsidDel="001B20D7">
          <w:rPr>
            <w:lang w:val="en-GB"/>
          </w:rPr>
          <w:delText>e</w:delText>
        </w:r>
      </w:del>
      <w:r w:rsidRPr="00725A64">
        <w:rPr>
          <w:lang w:val="en-GB"/>
        </w:rPr>
        <w:t xml:space="preserve">facts with file extension </w:t>
      </w:r>
      <w:r w:rsidRPr="00725A64">
        <w:rPr>
          <w:rFonts w:ascii="Courier New" w:hAnsi="Courier New" w:cs="Courier New"/>
          <w:sz w:val="22"/>
          <w:szCs w:val="22"/>
          <w:lang w:val="en-GB"/>
        </w:rPr>
        <w:t>xml</w:t>
      </w:r>
      <w:r w:rsidRPr="00725A64">
        <w:rPr>
          <w:lang w:val="en-GB"/>
        </w:rPr>
        <w:t>.</w:t>
      </w:r>
      <w:r w:rsidR="0015442F">
        <w:rPr>
          <w:lang w:val="en-GB"/>
        </w:rPr>
        <w:t xml:space="preserve"> Automated conversion is supported from </w:t>
      </w:r>
      <w:r w:rsidR="003A7553" w:rsidRPr="003A7553">
        <w:rPr>
          <w:rFonts w:ascii="Courier New" w:hAnsi="Courier New" w:cs="Courier New"/>
          <w:sz w:val="22"/>
          <w:szCs w:val="22"/>
          <w:lang w:val="en-GB"/>
        </w:rPr>
        <w:t>String</w:t>
      </w:r>
      <w:r w:rsidR="0015442F">
        <w:rPr>
          <w:lang w:val="en-GB"/>
        </w:rPr>
        <w:t xml:space="preserve"> and </w:t>
      </w:r>
      <w:r w:rsidR="003A7553" w:rsidRPr="003A7553">
        <w:rPr>
          <w:rFonts w:ascii="Courier New" w:hAnsi="Courier New" w:cs="Courier New"/>
          <w:sz w:val="22"/>
          <w:szCs w:val="22"/>
          <w:lang w:val="en-GB"/>
        </w:rPr>
        <w:t>FileSystemArtifact</w:t>
      </w:r>
      <w:r w:rsidR="0015442F">
        <w:rPr>
          <w:lang w:val="en-GB"/>
        </w:rPr>
        <w:t>.</w:t>
      </w:r>
    </w:p>
    <w:p w:rsidR="0015442F" w:rsidRPr="00725A64" w:rsidRDefault="0015442F" w:rsidP="00DA7964">
      <w:pPr>
        <w:rPr>
          <w:lang w:val="en-GB"/>
        </w:rPr>
      </w:pPr>
      <w:r>
        <w:rPr>
          <w:lang w:val="en-GB"/>
        </w:rPr>
        <w:t xml:space="preserve">Please be aware of the fact that appending to a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sidRPr="00725A64">
        <w:rPr>
          <w:lang w:val="en-GB"/>
        </w:rPr>
        <w:t xml:space="preserve"> </w:t>
      </w:r>
      <w:r>
        <w:rPr>
          <w:lang w:val="en-GB"/>
        </w:rPr>
        <w:t xml:space="preserve">via the textual representation (although available) may lead to illegal XML documents, and, as the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rFonts w:ascii="Courier New" w:hAnsi="Courier New" w:cs="Courier New"/>
          <w:sz w:val="22"/>
          <w:szCs w:val="22"/>
          <w:lang w:val="en-GB"/>
        </w:rPr>
        <w:t xml:space="preserve"> </w:t>
      </w:r>
      <w:r>
        <w:rPr>
          <w:lang w:val="en-GB"/>
        </w:rPr>
        <w:t xml:space="preserve">works on valid XML documents only, appending operations may be ignored. Further, appending to an empty </w:t>
      </w:r>
      <w:r>
        <w:rPr>
          <w:rFonts w:ascii="Courier New" w:hAnsi="Courier New" w:cs="Courier New"/>
          <w:sz w:val="22"/>
          <w:szCs w:val="22"/>
          <w:lang w:val="en-GB"/>
        </w:rPr>
        <w:t>Xml</w:t>
      </w:r>
      <w:r w:rsidRPr="00725A64">
        <w:rPr>
          <w:rFonts w:ascii="Courier New" w:hAnsi="Courier New" w:cs="Courier New"/>
          <w:sz w:val="22"/>
          <w:szCs w:val="22"/>
          <w:lang w:val="en-GB"/>
        </w:rPr>
        <w:t>FileArtifact</w:t>
      </w:r>
      <w:r>
        <w:rPr>
          <w:lang w:val="en-GB"/>
        </w:rPr>
        <w:t xml:space="preserve"> leads to a default valid XML document that potentially does not include the appended elements. In general, we recommend using the operations of the specific XML types. However, if you would like to rely on the textual representation, please either use valid replacements or change the entire text by setting a valid XML string. </w:t>
      </w:r>
    </w:p>
    <w:p w:rsidR="00424A25" w:rsidRPr="00725A64" w:rsidRDefault="00424A25" w:rsidP="00EA17BB">
      <w:pPr>
        <w:pStyle w:val="Heading4"/>
        <w:rPr>
          <w:lang w:val="en-GB"/>
        </w:rPr>
      </w:pPr>
      <w:r w:rsidRPr="00725A64">
        <w:rPr>
          <w:lang w:val="en-GB"/>
        </w:rPr>
        <w:t>XmlElement</w:t>
      </w:r>
    </w:p>
    <w:p w:rsidR="00AD0F09" w:rsidRPr="00725A64" w:rsidRDefault="0037238F" w:rsidP="00AD0F09">
      <w:pPr>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431" w:author="Holger Eichelberger" w:date="2015-09-15T11:06:00Z">
        <w:r w:rsidR="001B20D7">
          <w:rPr>
            <w:lang w:val="en-GB"/>
          </w:rPr>
          <w:t>i</w:t>
        </w:r>
      </w:ins>
      <w:del w:id="2432" w:author="Holger Eichelberger" w:date="2015-09-15T11:06:00Z">
        <w:r w:rsidRPr="00725A64" w:rsidDel="001B20D7">
          <w:rPr>
            <w:lang w:val="en-GB"/>
          </w:rPr>
          <w:delText>e</w:delText>
        </w:r>
      </w:del>
      <w:r w:rsidRPr="00725A64">
        <w:rPr>
          <w:lang w:val="en-GB"/>
        </w:rPr>
        <w:t>fact</w:t>
      </w:r>
      <w:r w:rsidR="007F0B5E">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Pr="00725A64">
        <w:rPr>
          <w:lang w:val="en-GB"/>
        </w:rPr>
        <w:t xml:space="preserve">. In particular, it inherits all operations from </w:t>
      </w:r>
      <w:r w:rsidRPr="00725A64">
        <w:rPr>
          <w:rFonts w:ascii="Courier New" w:hAnsi="Courier New" w:cs="Courier New"/>
          <w:sz w:val="22"/>
          <w:szCs w:val="22"/>
          <w:lang w:val="en-GB"/>
        </w:rPr>
        <w:t>Artifact</w:t>
      </w:r>
      <w:r w:rsidR="003F2B86" w:rsidRPr="00725A64">
        <w:rPr>
          <w:rFonts w:asciiTheme="majorHAnsi" w:hAnsiTheme="majorHAnsi" w:cs="Courier New"/>
          <w:lang w:val="en-GB"/>
        </w:rPr>
        <w:t xml:space="preserve"> such as access to the representations of the contained text or CDATA</w:t>
      </w:r>
      <w:r w:rsidRPr="00725A64">
        <w:rPr>
          <w:rFonts w:asciiTheme="majorHAnsi" w:hAnsiTheme="majorHAnsi" w:cs="Courier New"/>
          <w:lang w:val="en-GB"/>
        </w:rPr>
        <w:t>.</w:t>
      </w:r>
      <w:r w:rsidR="00F23F65">
        <w:rPr>
          <w:rFonts w:asciiTheme="majorHAnsi" w:hAnsiTheme="majorHAnsi" w:cs="Courier New"/>
          <w:lang w:val="en-GB"/>
        </w:rPr>
        <w:t xml:space="preserve"> Please note that deleting the root element of an XML document is not supported due to technical restrictions. However, modifying the root element or deleting and recreating the entire art</w:t>
      </w:r>
      <w:ins w:id="2433" w:author="Holger Eichelberger" w:date="2015-09-15T11:06:00Z">
        <w:r w:rsidR="001B20D7">
          <w:rPr>
            <w:rFonts w:asciiTheme="majorHAnsi" w:hAnsiTheme="majorHAnsi" w:cs="Courier New"/>
            <w:lang w:val="en-GB"/>
          </w:rPr>
          <w:t>i</w:t>
        </w:r>
      </w:ins>
      <w:del w:id="2434" w:author="Holger Eichelberger" w:date="2015-09-15T11:06:00Z">
        <w:r w:rsidR="00F23F65" w:rsidDel="001B20D7">
          <w:rPr>
            <w:rFonts w:asciiTheme="majorHAnsi" w:hAnsiTheme="majorHAnsi" w:cs="Courier New"/>
            <w:lang w:val="en-GB"/>
          </w:rPr>
          <w:delText>e</w:delText>
        </w:r>
      </w:del>
      <w:r w:rsidR="00F23F65">
        <w:rPr>
          <w:rFonts w:asciiTheme="majorHAnsi" w:hAnsiTheme="majorHAnsi" w:cs="Courier New"/>
          <w:lang w:val="en-GB"/>
        </w:rPr>
        <w:t xml:space="preserve">fact is possible (see Section </w:t>
      </w:r>
      <w:r w:rsidR="00FF39BE">
        <w:rPr>
          <w:rFonts w:asciiTheme="majorHAnsi" w:hAnsiTheme="majorHAnsi" w:cs="Courier New"/>
          <w:lang w:val="en-GB"/>
        </w:rPr>
        <w:fldChar w:fldCharType="begin"/>
      </w:r>
      <w:r w:rsidR="00F23F65">
        <w:rPr>
          <w:rFonts w:asciiTheme="majorHAnsi" w:hAnsiTheme="majorHAnsi" w:cs="Courier New"/>
          <w:lang w:val="en-GB"/>
        </w:rPr>
        <w:instrText xml:space="preserve"> REF _Ref412188895 \r \h </w:instrText>
      </w:r>
      <w:r w:rsidR="00FF39BE">
        <w:rPr>
          <w:rFonts w:asciiTheme="majorHAnsi" w:hAnsiTheme="majorHAnsi" w:cs="Courier New"/>
          <w:lang w:val="en-GB"/>
        </w:rPr>
      </w:r>
      <w:r w:rsidR="00FF39BE">
        <w:rPr>
          <w:rFonts w:asciiTheme="majorHAnsi" w:hAnsiTheme="majorHAnsi" w:cs="Courier New"/>
          <w:lang w:val="en-GB"/>
        </w:rPr>
        <w:fldChar w:fldCharType="separate"/>
      </w:r>
      <w:r w:rsidR="00AA153B">
        <w:rPr>
          <w:rFonts w:asciiTheme="majorHAnsi" w:hAnsiTheme="majorHAnsi" w:cs="Courier New"/>
          <w:lang w:val="en-GB"/>
        </w:rPr>
        <w:t>4.3.5</w:t>
      </w:r>
      <w:r w:rsidR="00FF39BE">
        <w:rPr>
          <w:rFonts w:asciiTheme="majorHAnsi" w:hAnsiTheme="majorHAnsi" w:cs="Courier New"/>
          <w:lang w:val="en-GB"/>
        </w:rPr>
        <w:fldChar w:fldCharType="end"/>
      </w:r>
      <w:r w:rsidR="00F23F65">
        <w:rPr>
          <w:rFonts w:asciiTheme="majorHAnsi" w:hAnsiTheme="majorHAnsi" w:cs="Courier New"/>
          <w:lang w:val="en-GB"/>
        </w:rPr>
        <w:t>).</w:t>
      </w:r>
    </w:p>
    <w:p w:rsidR="00325D0B" w:rsidRDefault="00325D0B" w:rsidP="00845E9C">
      <w:pPr>
        <w:pStyle w:val="ListParagraph"/>
        <w:numPr>
          <w:ilvl w:val="0"/>
          <w:numId w:val="11"/>
        </w:numPr>
        <w:rPr>
          <w:b/>
          <w:lang w:val="en-GB"/>
        </w:rPr>
      </w:pPr>
      <w:r>
        <w:rPr>
          <w:b/>
          <w:lang w:val="en-GB"/>
        </w:rPr>
        <w:t>XmlElement XmlElement(XmlElement p, String n)</w:t>
      </w:r>
    </w:p>
    <w:p w:rsidR="00B357A7" w:rsidRDefault="00F74CAD">
      <w:pPr>
        <w:pStyle w:val="ListParagraph"/>
        <w:rPr>
          <w:lang w:val="en-GB"/>
        </w:rPr>
      </w:pPr>
      <w:proofErr w:type="gramStart"/>
      <w:r w:rsidRPr="00F74CAD">
        <w:rPr>
          <w:lang w:val="en-GB"/>
        </w:rPr>
        <w:t xml:space="preserve">Creates a new XmlElement </w:t>
      </w:r>
      <w:r w:rsidR="007605E3">
        <w:rPr>
          <w:lang w:val="en-GB"/>
        </w:rPr>
        <w:t xml:space="preserve">with name </w:t>
      </w:r>
      <w:r w:rsidRPr="00F74CAD">
        <w:rPr>
          <w:i/>
          <w:lang w:val="en-GB"/>
        </w:rPr>
        <w:t>n</w:t>
      </w:r>
      <w:r w:rsidR="007605E3">
        <w:rPr>
          <w:lang w:val="en-GB"/>
        </w:rPr>
        <w:t xml:space="preserve"> </w:t>
      </w:r>
      <w:r w:rsidRPr="00F74CAD">
        <w:rPr>
          <w:lang w:val="en-GB"/>
        </w:rPr>
        <w:t xml:space="preserve">as child of the parent element </w:t>
      </w:r>
      <w:r w:rsidRPr="00F74CAD">
        <w:rPr>
          <w:i/>
          <w:lang w:val="en-GB"/>
        </w:rPr>
        <w:t>p</w:t>
      </w:r>
      <w:r w:rsidRPr="00F74CAD">
        <w:rPr>
          <w:lang w:val="en-GB"/>
        </w:rPr>
        <w:t>.</w:t>
      </w:r>
      <w:proofErr w:type="gramEnd"/>
    </w:p>
    <w:p w:rsidR="00325D0B" w:rsidRDefault="00325D0B" w:rsidP="00845E9C">
      <w:pPr>
        <w:pStyle w:val="ListParagraph"/>
        <w:numPr>
          <w:ilvl w:val="0"/>
          <w:numId w:val="11"/>
        </w:numPr>
        <w:rPr>
          <w:b/>
          <w:lang w:val="en-GB"/>
        </w:rPr>
      </w:pPr>
      <w:r>
        <w:rPr>
          <w:b/>
          <w:lang w:val="en-GB"/>
        </w:rPr>
        <w:t>XmlElement XmlElement(XmlFileArtifact p, String n)</w:t>
      </w:r>
    </w:p>
    <w:p w:rsidR="00B357A7" w:rsidRDefault="007605E3">
      <w:pPr>
        <w:pStyle w:val="ListParagraph"/>
        <w:rPr>
          <w:lang w:val="en-GB"/>
        </w:rPr>
      </w:pPr>
      <w:proofErr w:type="gramStart"/>
      <w:r w:rsidRPr="007605E3">
        <w:rPr>
          <w:lang w:val="en-GB"/>
        </w:rPr>
        <w:t xml:space="preserve">Creates a new XmlElement </w:t>
      </w:r>
      <w:r>
        <w:rPr>
          <w:lang w:val="en-GB"/>
        </w:rPr>
        <w:t xml:space="preserve">with name </w:t>
      </w:r>
      <w:r w:rsidRPr="007605E3">
        <w:rPr>
          <w:i/>
          <w:lang w:val="en-GB"/>
        </w:rPr>
        <w:t>n</w:t>
      </w:r>
      <w:r>
        <w:rPr>
          <w:lang w:val="en-GB"/>
        </w:rPr>
        <w:t xml:space="preserve"> </w:t>
      </w:r>
      <w:r w:rsidRPr="007605E3">
        <w:rPr>
          <w:lang w:val="en-GB"/>
        </w:rPr>
        <w:t xml:space="preserve">as child of the parent </w:t>
      </w:r>
      <w:r>
        <w:rPr>
          <w:lang w:val="en-GB"/>
        </w:rPr>
        <w:t xml:space="preserve">XMLFileArtifact </w:t>
      </w:r>
      <w:r w:rsidRPr="007605E3">
        <w:rPr>
          <w:i/>
          <w:lang w:val="en-GB"/>
        </w:rPr>
        <w:t>p</w:t>
      </w:r>
      <w:r w:rsidRPr="007605E3">
        <w:rPr>
          <w:lang w:val="en-GB"/>
        </w:rPr>
        <w:t>.</w:t>
      </w:r>
      <w:proofErr w:type="gramEnd"/>
      <w:r>
        <w:rPr>
          <w:lang w:val="en-GB"/>
        </w:rPr>
        <w:t xml:space="preserve"> This is just a convenience constructor which actually executes </w:t>
      </w:r>
      <w:proofErr w:type="gramStart"/>
      <w:r w:rsidR="00F74CAD" w:rsidRPr="00F74CAD">
        <w:rPr>
          <w:rFonts w:ascii="Courier New" w:hAnsi="Courier New" w:cs="Courier New"/>
          <w:sz w:val="22"/>
          <w:szCs w:val="22"/>
          <w:lang w:val="en-GB"/>
        </w:rPr>
        <w:t>XMLElement(</w:t>
      </w:r>
      <w:proofErr w:type="gramEnd"/>
      <w:r w:rsidR="00F74CAD" w:rsidRPr="00F74CAD">
        <w:rPr>
          <w:rFonts w:ascii="Courier New" w:hAnsi="Courier New" w:cs="Courier New"/>
          <w:sz w:val="22"/>
          <w:szCs w:val="22"/>
          <w:lang w:val="en-GB"/>
        </w:rPr>
        <w:t>p.getRootElement(), n)</w:t>
      </w:r>
      <w:r>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XmlElement</w:t>
      </w:r>
      <w:r>
        <w:rPr>
          <w:b/>
          <w:lang w:val="en-GB"/>
        </w:rPr>
        <w:t>)</w:t>
      </w:r>
      <w:r w:rsidRPr="00725A64">
        <w:rPr>
          <w:b/>
          <w:lang w:val="en-GB"/>
        </w:rPr>
        <w:t xml:space="preserve"> </w:t>
      </w:r>
      <w:r w:rsidR="00327E4A" w:rsidRPr="00725A64">
        <w:rPr>
          <w:b/>
          <w:lang w:val="en-GB"/>
        </w:rPr>
        <w:t>selectAll()</w:t>
      </w:r>
    </w:p>
    <w:p w:rsidR="00327E4A" w:rsidRPr="00725A64" w:rsidRDefault="00327E4A" w:rsidP="00327E4A">
      <w:pPr>
        <w:pStyle w:val="ListParagraph"/>
        <w:rPr>
          <w:lang w:val="en-GB"/>
        </w:rPr>
      </w:pPr>
      <w:r w:rsidRPr="00725A64">
        <w:rPr>
          <w:lang w:val="en-GB"/>
        </w:rPr>
        <w:t xml:space="preserve">Returns all XML elements contained in </w:t>
      </w:r>
      <w:r w:rsidRPr="00725A64">
        <w:rPr>
          <w:i/>
          <w:lang w:val="en-GB"/>
        </w:rPr>
        <w:t>operand</w:t>
      </w:r>
      <w:r w:rsidRPr="00725A64">
        <w:rPr>
          <w:lang w:val="en-GB"/>
        </w:rPr>
        <w:t>.</w:t>
      </w:r>
    </w:p>
    <w:p w:rsidR="00327E4A" w:rsidRPr="00725A64" w:rsidRDefault="0050740D" w:rsidP="00845E9C">
      <w:pPr>
        <w:pStyle w:val="ListParagraph"/>
        <w:numPr>
          <w:ilvl w:val="0"/>
          <w:numId w:val="11"/>
        </w:numPr>
        <w:rPr>
          <w:b/>
          <w:lang w:val="en-GB"/>
        </w:rPr>
      </w:pPr>
      <w:r>
        <w:rPr>
          <w:b/>
          <w:lang w:val="en-GB"/>
        </w:rPr>
        <w:t>setOf(</w:t>
      </w:r>
      <w:r w:rsidR="00327E4A" w:rsidRPr="00725A64">
        <w:rPr>
          <w:b/>
          <w:lang w:val="en-GB"/>
        </w:rPr>
        <w:t>XmlAttributes</w:t>
      </w:r>
      <w:r>
        <w:rPr>
          <w:b/>
          <w:lang w:val="en-GB"/>
        </w:rPr>
        <w:t>)</w:t>
      </w:r>
      <w:r w:rsidRPr="00725A64">
        <w:rPr>
          <w:b/>
          <w:lang w:val="en-GB"/>
        </w:rPr>
        <w:t xml:space="preserve"> </w:t>
      </w:r>
      <w:r w:rsidR="00327E4A" w:rsidRPr="00725A64">
        <w:rPr>
          <w:b/>
          <w:lang w:val="en-GB"/>
        </w:rPr>
        <w:t>attributes()</w:t>
      </w:r>
    </w:p>
    <w:p w:rsidR="00327E4A" w:rsidRPr="00725A64" w:rsidRDefault="00327E4A" w:rsidP="00327E4A">
      <w:pPr>
        <w:pStyle w:val="ListParagraph"/>
        <w:rPr>
          <w:lang w:val="en-GB"/>
        </w:rPr>
      </w:pPr>
      <w:r w:rsidRPr="00725A64">
        <w:rPr>
          <w:lang w:val="en-GB"/>
        </w:rPr>
        <w:t xml:space="preserve">Returns all XML attributes belonging to </w:t>
      </w:r>
      <w:r w:rsidRPr="00725A64">
        <w:rPr>
          <w:i/>
          <w:lang w:val="en-GB"/>
        </w:rPr>
        <w:t>operand</w:t>
      </w:r>
      <w:r w:rsidRPr="00725A64">
        <w:rPr>
          <w:lang w:val="en-GB"/>
        </w:rPr>
        <w:t>.</w:t>
      </w:r>
    </w:p>
    <w:p w:rsidR="00183F8D" w:rsidRDefault="00183F8D" w:rsidP="00845E9C">
      <w:pPr>
        <w:pStyle w:val="ListParagraph"/>
        <w:numPr>
          <w:ilvl w:val="0"/>
          <w:numId w:val="11"/>
        </w:numPr>
        <w:rPr>
          <w:b/>
          <w:lang w:val="en-GB"/>
        </w:rPr>
      </w:pPr>
      <w:r>
        <w:rPr>
          <w:b/>
          <w:lang w:val="en-GB"/>
        </w:rPr>
        <w:t>Text getCdata()</w:t>
      </w:r>
    </w:p>
    <w:p w:rsidR="00B357A7" w:rsidRDefault="00F74CAD">
      <w:pPr>
        <w:pStyle w:val="ListParagraph"/>
        <w:rPr>
          <w:lang w:val="en-GB"/>
        </w:rPr>
      </w:pPr>
      <w:proofErr w:type="gramStart"/>
      <w:r w:rsidRPr="00F74CAD">
        <w:rPr>
          <w:lang w:val="en-GB"/>
        </w:rPr>
        <w:t xml:space="preserve">Returns the CDATA information of </w:t>
      </w:r>
      <w:r w:rsidRPr="00F74CAD">
        <w:rPr>
          <w:i/>
          <w:lang w:val="en-GB"/>
        </w:rPr>
        <w:t>operand</w:t>
      </w:r>
      <w:r w:rsidRPr="00F74CAD">
        <w:rPr>
          <w:lang w:val="en-GB"/>
        </w:rPr>
        <w:t xml:space="preserve"> </w:t>
      </w:r>
      <w:r w:rsidR="00183F8D">
        <w:rPr>
          <w:lang w:val="en-GB"/>
        </w:rPr>
        <w:t>as</w:t>
      </w:r>
      <w:r w:rsidRPr="00F74CAD">
        <w:rPr>
          <w:lang w:val="en-GB"/>
        </w:rPr>
        <w:t xml:space="preserve"> a textual representation.</w:t>
      </w:r>
      <w:proofErr w:type="gramEnd"/>
    </w:p>
    <w:p w:rsidR="0025691D" w:rsidRPr="00725A64" w:rsidRDefault="0025691D" w:rsidP="00845E9C">
      <w:pPr>
        <w:pStyle w:val="ListParagraph"/>
        <w:numPr>
          <w:ilvl w:val="0"/>
          <w:numId w:val="11"/>
        </w:numPr>
        <w:rPr>
          <w:b/>
          <w:lang w:val="en-GB"/>
        </w:rPr>
      </w:pPr>
      <w:r w:rsidRPr="00725A64">
        <w:rPr>
          <w:b/>
          <w:lang w:val="en-GB"/>
        </w:rPr>
        <w:t>XmlAttributes getAttribute(String n)</w:t>
      </w:r>
    </w:p>
    <w:p w:rsidR="0025691D" w:rsidRPr="00725A64" w:rsidRDefault="0025691D" w:rsidP="0025691D">
      <w:pPr>
        <w:pStyle w:val="ListParagraph"/>
        <w:rPr>
          <w:lang w:val="en-GB"/>
        </w:rPr>
      </w:pPr>
      <w:r w:rsidRPr="00725A64">
        <w:rPr>
          <w:lang w:val="en-GB"/>
        </w:rPr>
        <w:lastRenderedPageBreak/>
        <w:t xml:space="preserve">Returns the XML </w:t>
      </w:r>
      <w:r w:rsidR="00866DD1" w:rsidRPr="00725A64">
        <w:rPr>
          <w:lang w:val="en-GB"/>
        </w:rPr>
        <w:t>attribute</w:t>
      </w:r>
      <w:r w:rsidRPr="00725A64">
        <w:rPr>
          <w:lang w:val="en-GB"/>
        </w:rPr>
        <w:t xml:space="preserv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w:t>
      </w:r>
      <w:r w:rsidR="00F76694" w:rsidRPr="00725A64">
        <w:rPr>
          <w:lang w:val="en-GB"/>
        </w:rPr>
        <w:t xml:space="preserve"> Please note that this operation does not fail</w:t>
      </w:r>
      <w:r w:rsidR="007F0B5E">
        <w:rPr>
          <w:lang w:val="en-GB"/>
        </w:rPr>
        <w:t>,</w:t>
      </w:r>
      <w:r w:rsidR="00F76694" w:rsidRPr="00725A64">
        <w:rPr>
          <w:lang w:val="en-GB"/>
        </w:rPr>
        <w:t xml:space="preserve"> if the specified attribute does not exist </w:t>
      </w:r>
      <w:r w:rsidR="007F0B5E">
        <w:rPr>
          <w:lang w:val="en-GB"/>
        </w:rPr>
        <w:t xml:space="preserve">but </w:t>
      </w:r>
      <w:r w:rsidR="00F76694" w:rsidRPr="00725A64">
        <w:rPr>
          <w:lang w:val="en-GB"/>
        </w:rPr>
        <w:t>rather the subsequent evaluation will stop.</w:t>
      </w:r>
    </w:p>
    <w:p w:rsidR="00866DD1" w:rsidRPr="00725A64" w:rsidRDefault="00866DD1" w:rsidP="00845E9C">
      <w:pPr>
        <w:pStyle w:val="ListParagraph"/>
        <w:numPr>
          <w:ilvl w:val="0"/>
          <w:numId w:val="11"/>
        </w:numPr>
        <w:rPr>
          <w:b/>
          <w:lang w:val="en-GB"/>
        </w:rPr>
      </w:pPr>
      <w:r w:rsidRPr="00725A64">
        <w:rPr>
          <w:b/>
          <w:lang w:val="en-GB"/>
        </w:rPr>
        <w:t>XmlAttributes setAttribute(String n, String v)</w:t>
      </w:r>
    </w:p>
    <w:p w:rsidR="00866DD1" w:rsidRDefault="00866DD1" w:rsidP="00285F4A">
      <w:pPr>
        <w:pStyle w:val="ListParagraph"/>
        <w:rPr>
          <w:lang w:val="en-GB"/>
        </w:rPr>
      </w:pPr>
      <w:r w:rsidRPr="00725A64">
        <w:rPr>
          <w:lang w:val="en-GB"/>
        </w:rPr>
        <w:t xml:space="preserve">Defines or changes the XML attribute in </w:t>
      </w:r>
      <w:r w:rsidRPr="00725A64">
        <w:rPr>
          <w:i/>
          <w:lang w:val="en-GB"/>
        </w:rPr>
        <w:t xml:space="preserve">operand </w:t>
      </w:r>
      <w:r w:rsidRPr="00725A64">
        <w:rPr>
          <w:lang w:val="en-GB"/>
        </w:rPr>
        <w:t>with the specified name</w:t>
      </w:r>
      <w:r w:rsidRPr="00725A64">
        <w:rPr>
          <w:i/>
          <w:lang w:val="en-GB"/>
        </w:rPr>
        <w:t xml:space="preserve"> n</w:t>
      </w:r>
      <w:r w:rsidRPr="00725A64">
        <w:rPr>
          <w:lang w:val="en-GB"/>
        </w:rPr>
        <w:t xml:space="preserve"> to the given value</w:t>
      </w:r>
      <w:r w:rsidRPr="00725A64">
        <w:rPr>
          <w:i/>
          <w:lang w:val="en-GB"/>
        </w:rPr>
        <w:t xml:space="preserve"> v</w:t>
      </w:r>
      <w:r w:rsidRPr="00725A64">
        <w:rPr>
          <w:lang w:val="en-GB"/>
        </w:rPr>
        <w:t>.</w:t>
      </w:r>
    </w:p>
    <w:p w:rsidR="00EE1D14" w:rsidRPr="00725A64" w:rsidRDefault="0050740D" w:rsidP="00845E9C">
      <w:pPr>
        <w:pStyle w:val="ListParagraph"/>
        <w:numPr>
          <w:ilvl w:val="0"/>
          <w:numId w:val="11"/>
        </w:numPr>
        <w:rPr>
          <w:b/>
          <w:lang w:val="en-GB"/>
        </w:rPr>
      </w:pPr>
      <w:r>
        <w:rPr>
          <w:b/>
          <w:lang w:val="en-GB"/>
        </w:rPr>
        <w:t>setOf(</w:t>
      </w:r>
      <w:r w:rsidR="00EE1D14" w:rsidRPr="00725A64">
        <w:rPr>
          <w:b/>
          <w:lang w:val="en-GB"/>
        </w:rPr>
        <w:t>XmlAttribute</w:t>
      </w:r>
      <w:r>
        <w:rPr>
          <w:b/>
          <w:lang w:val="en-GB"/>
        </w:rPr>
        <w:t>)</w:t>
      </w:r>
      <w:r w:rsidRPr="00725A64">
        <w:rPr>
          <w:b/>
          <w:lang w:val="en-GB"/>
        </w:rPr>
        <w:t xml:space="preserve"> </w:t>
      </w:r>
      <w:r w:rsidR="00EE1D14" w:rsidRPr="00725A64">
        <w:rPr>
          <w:b/>
          <w:lang w:val="en-GB"/>
        </w:rPr>
        <w:t>selectByName (String r)</w:t>
      </w:r>
    </w:p>
    <w:p w:rsidR="00EE1D14" w:rsidRDefault="00EE1D14" w:rsidP="00EE1D14">
      <w:pPr>
        <w:pStyle w:val="ListParagraph"/>
        <w:rPr>
          <w:lang w:val="en-GB"/>
        </w:rPr>
      </w:pPr>
      <w:r w:rsidRPr="00725A64">
        <w:rPr>
          <w:lang w:val="en-GB"/>
        </w:rPr>
        <w:t xml:space="preserve">Returns those XML </w:t>
      </w:r>
      <w:r w:rsidR="00F65992">
        <w:rPr>
          <w:lang w:val="en-GB"/>
        </w:rPr>
        <w:t>elements</w:t>
      </w:r>
      <w:r w:rsidR="00F65992" w:rsidRPr="00725A64">
        <w:rPr>
          <w:lang w:val="en-GB"/>
        </w:rPr>
        <w:t xml:space="preserve"> </w:t>
      </w:r>
      <w:r w:rsidRPr="00725A64">
        <w:rPr>
          <w:lang w:val="en-GB"/>
        </w:rPr>
        <w:t xml:space="preserve">in </w:t>
      </w:r>
      <w:r w:rsidRPr="00725A64">
        <w:rPr>
          <w:i/>
          <w:lang w:val="en-GB"/>
        </w:rPr>
        <w:t>operand</w:t>
      </w:r>
      <w:r w:rsidR="00F74CAD" w:rsidRPr="00F74CAD">
        <w:rPr>
          <w:lang w:val="en-GB"/>
        </w:rPr>
        <w:t xml:space="preserve">, </w:t>
      </w:r>
      <w:r w:rsidRPr="00725A64">
        <w:rPr>
          <w:lang w:val="en-GB"/>
        </w:rPr>
        <w:t>which</w:t>
      </w:r>
      <w:r w:rsidRPr="00725A64">
        <w:rPr>
          <w:i/>
          <w:lang w:val="en-GB"/>
        </w:rPr>
        <w:t xml:space="preserve"> </w:t>
      </w:r>
      <w:r w:rsidRPr="00725A64">
        <w:rPr>
          <w:lang w:val="en-GB"/>
        </w:rPr>
        <w:t xml:space="preserve">comply </w:t>
      </w:r>
      <w:r w:rsidR="007F0B5E" w:rsidRPr="00725A64">
        <w:rPr>
          <w:lang w:val="en-GB"/>
        </w:rPr>
        <w:t>with</w:t>
      </w:r>
      <w:r w:rsidRPr="00725A64">
        <w:rPr>
          <w:lang w:val="en-GB"/>
        </w:rPr>
        <w:t xml:space="preserve"> the given name pattern specified as Java regular expression.</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selectByName (String r</w:t>
      </w:r>
      <w:r w:rsidR="00325D0B">
        <w:rPr>
          <w:b/>
          <w:lang w:val="en-GB"/>
        </w:rPr>
        <w:t>, Boolean c</w:t>
      </w:r>
      <w:r w:rsidR="00325D0B" w:rsidRPr="00725A64">
        <w:rPr>
          <w:b/>
          <w:lang w:val="en-GB"/>
        </w:rPr>
        <w:t>)</w:t>
      </w:r>
    </w:p>
    <w:p w:rsidR="00325D0B" w:rsidRDefault="00325D0B" w:rsidP="00325D0B">
      <w:pPr>
        <w:pStyle w:val="ListParagraph"/>
        <w:rPr>
          <w:lang w:val="en-GB"/>
        </w:rPr>
      </w:pPr>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A93DCE">
        <w:rPr>
          <w:lang w:val="en-GB"/>
        </w:rPr>
        <w:t xml:space="preserve">, </w:t>
      </w:r>
      <w:r w:rsidRPr="00725A64">
        <w:rPr>
          <w:lang w:val="en-GB"/>
        </w:rPr>
        <w:t>which</w:t>
      </w:r>
      <w:r w:rsidRPr="00725A64">
        <w:rPr>
          <w:i/>
          <w:lang w:val="en-GB"/>
        </w:rPr>
        <w:t xml:space="preserve"> </w:t>
      </w:r>
      <w:r w:rsidRPr="00725A64">
        <w:rPr>
          <w:lang w:val="en-GB"/>
        </w:rPr>
        <w:t>comply with the given name pattern specified as Java regular expression.</w:t>
      </w:r>
      <w:r>
        <w:rPr>
          <w:lang w:val="en-GB"/>
        </w:rPr>
        <w:t xml:space="preserve"> The parameter </w:t>
      </w:r>
      <w:r w:rsidR="00F74CAD" w:rsidRPr="00F74CAD">
        <w:rPr>
          <w:i/>
          <w:lang w:val="en-GB"/>
        </w:rPr>
        <w:t>c</w:t>
      </w:r>
      <w:r>
        <w:rPr>
          <w:lang w:val="en-GB"/>
        </w:rPr>
        <w:t xml:space="preserve"> denotes whether the name comparison shall consider case sensitivity.</w:t>
      </w:r>
    </w:p>
    <w:p w:rsidR="00325D0B" w:rsidRPr="00725A64" w:rsidRDefault="0050740D" w:rsidP="00325D0B">
      <w:pPr>
        <w:pStyle w:val="ListParagraph"/>
        <w:numPr>
          <w:ilvl w:val="0"/>
          <w:numId w:val="11"/>
        </w:numPr>
        <w:rPr>
          <w:b/>
          <w:lang w:val="en-GB"/>
        </w:rPr>
      </w:pPr>
      <w:r>
        <w:rPr>
          <w:b/>
          <w:lang w:val="en-GB"/>
        </w:rPr>
        <w:t>setOf(</w:t>
      </w:r>
      <w:r w:rsidR="00325D0B" w:rsidRPr="00725A64">
        <w:rPr>
          <w:b/>
          <w:lang w:val="en-GB"/>
        </w:rPr>
        <w:t>XmlAttribute</w:t>
      </w:r>
      <w:r>
        <w:rPr>
          <w:b/>
          <w:lang w:val="en-GB"/>
        </w:rPr>
        <w:t>)</w:t>
      </w:r>
      <w:r w:rsidRPr="00725A64">
        <w:rPr>
          <w:b/>
          <w:lang w:val="en-GB"/>
        </w:rPr>
        <w:t xml:space="preserve"> </w:t>
      </w:r>
      <w:r w:rsidR="00325D0B" w:rsidRPr="00725A64">
        <w:rPr>
          <w:b/>
          <w:lang w:val="en-GB"/>
        </w:rPr>
        <w:t>selectBy</w:t>
      </w:r>
      <w:r w:rsidR="00325D0B">
        <w:rPr>
          <w:b/>
          <w:lang w:val="en-GB"/>
        </w:rPr>
        <w:t>RegEx</w:t>
      </w:r>
      <w:r w:rsidR="00325D0B" w:rsidRPr="00725A64">
        <w:rPr>
          <w:b/>
          <w:lang w:val="en-GB"/>
        </w:rPr>
        <w:t xml:space="preserve"> (String </w:t>
      </w:r>
      <w:r w:rsidR="00325D0B">
        <w:rPr>
          <w:b/>
          <w:lang w:val="en-GB"/>
        </w:rPr>
        <w:t>r</w:t>
      </w:r>
      <w:r w:rsidR="00325D0B" w:rsidRPr="00725A64">
        <w:rPr>
          <w:b/>
          <w:lang w:val="en-GB"/>
        </w:rPr>
        <w:t>)</w:t>
      </w:r>
    </w:p>
    <w:p w:rsidR="00325D0B" w:rsidRPr="00725A64" w:rsidRDefault="00325D0B" w:rsidP="00325D0B">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t>
      </w:r>
      <w:r>
        <w:rPr>
          <w:lang w:val="en-GB"/>
        </w:rPr>
        <w:t xml:space="preserve">regarding their name </w:t>
      </w:r>
      <w:r w:rsidRPr="00725A64">
        <w:rPr>
          <w:lang w:val="en-GB"/>
        </w:rPr>
        <w:t xml:space="preserve">with the given </w:t>
      </w:r>
      <w:r>
        <w:rPr>
          <w:lang w:val="en-GB"/>
        </w:rPr>
        <w:t xml:space="preserve">Java regular expression </w:t>
      </w:r>
      <w:r w:rsidRPr="00325D0B">
        <w:rPr>
          <w:i/>
          <w:lang w:val="en-GB"/>
        </w:rPr>
        <w:t>r</w:t>
      </w:r>
      <w:r>
        <w:rPr>
          <w:lang w:val="en-GB"/>
        </w:rPr>
        <w:t>.</w:t>
      </w:r>
      <w:proofErr w:type="gramEnd"/>
    </w:p>
    <w:p w:rsidR="00F65992" w:rsidRPr="00725A64" w:rsidRDefault="0050740D" w:rsidP="00F65992">
      <w:pPr>
        <w:pStyle w:val="ListParagraph"/>
        <w:numPr>
          <w:ilvl w:val="0"/>
          <w:numId w:val="11"/>
        </w:numPr>
        <w:rPr>
          <w:b/>
          <w:lang w:val="en-GB"/>
        </w:rPr>
      </w:pPr>
      <w:r>
        <w:rPr>
          <w:b/>
          <w:lang w:val="en-GB"/>
        </w:rPr>
        <w:t>setOf(</w:t>
      </w:r>
      <w:r w:rsidR="00F65992" w:rsidRPr="00725A64">
        <w:rPr>
          <w:b/>
          <w:lang w:val="en-GB"/>
        </w:rPr>
        <w:t>XmlAttribute</w:t>
      </w:r>
      <w:r>
        <w:rPr>
          <w:b/>
          <w:lang w:val="en-GB"/>
        </w:rPr>
        <w:t>)</w:t>
      </w:r>
      <w:r w:rsidRPr="00725A64">
        <w:rPr>
          <w:b/>
          <w:lang w:val="en-GB"/>
        </w:rPr>
        <w:t xml:space="preserve"> </w:t>
      </w:r>
      <w:r w:rsidR="00F65992" w:rsidRPr="00725A64">
        <w:rPr>
          <w:b/>
          <w:lang w:val="en-GB"/>
        </w:rPr>
        <w:t>selectBy</w:t>
      </w:r>
      <w:r w:rsidR="00F65992">
        <w:rPr>
          <w:b/>
          <w:lang w:val="en-GB"/>
        </w:rPr>
        <w:t>Path</w:t>
      </w:r>
      <w:r w:rsidR="00F65992" w:rsidRPr="00725A64">
        <w:rPr>
          <w:b/>
          <w:lang w:val="en-GB"/>
        </w:rPr>
        <w:t xml:space="preserve"> (String </w:t>
      </w:r>
      <w:r w:rsidR="00F65992">
        <w:rPr>
          <w:b/>
          <w:lang w:val="en-GB"/>
        </w:rPr>
        <w:t>path</w:t>
      </w:r>
      <w:r w:rsidR="00F65992" w:rsidRPr="00725A64">
        <w:rPr>
          <w:b/>
          <w:lang w:val="en-GB"/>
        </w:rPr>
        <w:t>)</w:t>
      </w:r>
    </w:p>
    <w:p w:rsidR="00F65992" w:rsidRDefault="00F65992" w:rsidP="00F65992">
      <w:pPr>
        <w:pStyle w:val="ListParagraph"/>
        <w:rPr>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name </w:t>
      </w:r>
      <w:r>
        <w:rPr>
          <w:lang w:val="en-GB"/>
        </w:rPr>
        <w:t>path</w:t>
      </w:r>
      <w:r w:rsidRPr="00725A64">
        <w:rPr>
          <w:lang w:val="en-GB"/>
        </w:rPr>
        <w:t>.</w:t>
      </w:r>
      <w:proofErr w:type="gramEnd"/>
      <w:r>
        <w:rPr>
          <w:lang w:val="en-GB"/>
        </w:rPr>
        <w:t xml:space="preserve"> Here, a path is a hierarchical name separated by slashes denoting the names of nested elements (except for the root element which is implicitly selected). Path elements may be Java regular (sub-</w:t>
      </w:r>
      <w:proofErr w:type="gramStart"/>
      <w:r>
        <w:rPr>
          <w:lang w:val="en-GB"/>
        </w:rPr>
        <w:t>)expressions</w:t>
      </w:r>
      <w:proofErr w:type="gramEnd"/>
      <w:r>
        <w:rPr>
          <w:lang w:val="en-GB"/>
        </w:rPr>
        <w:t>.</w:t>
      </w:r>
    </w:p>
    <w:p w:rsidR="0042001D" w:rsidRPr="00725A64" w:rsidRDefault="0050740D" w:rsidP="0042001D">
      <w:pPr>
        <w:pStyle w:val="ListParagraph"/>
        <w:numPr>
          <w:ilvl w:val="0"/>
          <w:numId w:val="11"/>
        </w:numPr>
        <w:rPr>
          <w:b/>
          <w:lang w:val="en-GB"/>
        </w:rPr>
      </w:pPr>
      <w:r>
        <w:rPr>
          <w:b/>
          <w:lang w:val="en-GB"/>
        </w:rPr>
        <w:t>setOf(</w:t>
      </w:r>
      <w:r w:rsidR="0042001D" w:rsidRPr="00725A64">
        <w:rPr>
          <w:b/>
          <w:lang w:val="en-GB"/>
        </w:rPr>
        <w:t>XmlAttribute</w:t>
      </w:r>
      <w:r>
        <w:rPr>
          <w:b/>
          <w:lang w:val="en-GB"/>
        </w:rPr>
        <w:t>)</w:t>
      </w:r>
      <w:r w:rsidR="0042001D" w:rsidRPr="00725A64">
        <w:rPr>
          <w:b/>
          <w:lang w:val="en-GB"/>
        </w:rPr>
        <w:t xml:space="preserve"> selectBy</w:t>
      </w:r>
      <w:r w:rsidR="0042001D">
        <w:rPr>
          <w:b/>
          <w:lang w:val="en-GB"/>
        </w:rPr>
        <w:t>XPath</w:t>
      </w:r>
      <w:r w:rsidR="0042001D" w:rsidRPr="00725A64">
        <w:rPr>
          <w:b/>
          <w:lang w:val="en-GB"/>
        </w:rPr>
        <w:t xml:space="preserve"> (String </w:t>
      </w:r>
      <w:r w:rsidR="0042001D">
        <w:rPr>
          <w:b/>
          <w:lang w:val="en-GB"/>
        </w:rPr>
        <w:t>p</w:t>
      </w:r>
      <w:r w:rsidR="0042001D" w:rsidRPr="00725A64">
        <w:rPr>
          <w:b/>
          <w:lang w:val="en-GB"/>
        </w:rPr>
        <w:t>)</w:t>
      </w:r>
    </w:p>
    <w:p w:rsidR="0042001D" w:rsidRPr="00725A64" w:rsidRDefault="0042001D" w:rsidP="0042001D">
      <w:pPr>
        <w:pStyle w:val="ListParagraph"/>
        <w:rPr>
          <w:b/>
          <w:lang w:val="en-GB"/>
        </w:rPr>
      </w:pPr>
      <w:proofErr w:type="gramStart"/>
      <w:r w:rsidRPr="00725A64">
        <w:rPr>
          <w:lang w:val="en-GB"/>
        </w:rPr>
        <w:t xml:space="preserve">Returns those XML </w:t>
      </w:r>
      <w:r>
        <w:rPr>
          <w:lang w:val="en-GB"/>
        </w:rPr>
        <w:t>elements</w:t>
      </w:r>
      <w:r w:rsidRPr="00725A64">
        <w:rPr>
          <w:lang w:val="en-GB"/>
        </w:rPr>
        <w:t xml:space="preserve"> in </w:t>
      </w:r>
      <w:r w:rsidRPr="00725A64">
        <w:rPr>
          <w:i/>
          <w:lang w:val="en-GB"/>
        </w:rPr>
        <w:t>operand</w:t>
      </w:r>
      <w:r w:rsidRPr="00213618">
        <w:rPr>
          <w:lang w:val="en-GB"/>
        </w:rPr>
        <w:t xml:space="preserve">, </w:t>
      </w:r>
      <w:r w:rsidRPr="00725A64">
        <w:rPr>
          <w:lang w:val="en-GB"/>
        </w:rPr>
        <w:t>which</w:t>
      </w:r>
      <w:r w:rsidRPr="00725A64">
        <w:rPr>
          <w:i/>
          <w:lang w:val="en-GB"/>
        </w:rPr>
        <w:t xml:space="preserve"> </w:t>
      </w:r>
      <w:r w:rsidRPr="00725A64">
        <w:rPr>
          <w:lang w:val="en-GB"/>
        </w:rPr>
        <w:t xml:space="preserve">comply with the given </w:t>
      </w:r>
      <w:r>
        <w:rPr>
          <w:lang w:val="en-GB"/>
        </w:rPr>
        <w:t>XPath</w:t>
      </w:r>
      <w:fldSimple w:instr=" NOTEREF _Ref419810320 \h  \* MERGEFORMAT ">
        <w:r w:rsidR="00AA153B">
          <w:rPr>
            <w:vertAlign w:val="superscript"/>
            <w:lang w:val="en-GB"/>
          </w:rPr>
          <w:t>15</w:t>
        </w:r>
      </w:fldSimple>
      <w:r>
        <w:rPr>
          <w:lang w:val="en-GB"/>
        </w:rPr>
        <w:t xml:space="preserve"> </w:t>
      </w:r>
      <w:r w:rsidRPr="0042001D">
        <w:rPr>
          <w:i/>
          <w:lang w:val="en-GB"/>
        </w:rPr>
        <w:t>p</w:t>
      </w:r>
      <w:r w:rsidRPr="00725A64">
        <w:rPr>
          <w:lang w:val="en-GB"/>
        </w:rPr>
        <w:t>.</w:t>
      </w:r>
      <w:proofErr w:type="gramEnd"/>
      <w:r>
        <w:rPr>
          <w:lang w:val="en-GB"/>
        </w:rPr>
        <w:t xml:space="preserve"> As </w:t>
      </w:r>
      <w:r w:rsidRPr="0042001D">
        <w:rPr>
          <w:i/>
          <w:lang w:val="en-GB"/>
        </w:rPr>
        <w:t>p</w:t>
      </w:r>
      <w:r>
        <w:rPr>
          <w:lang w:val="en-GB"/>
        </w:rPr>
        <w:t xml:space="preserve"> is a String, VIL variable and expression replacements happen before evaluating of the path.</w:t>
      </w:r>
    </w:p>
    <w:p w:rsidR="00424A25" w:rsidRPr="00725A64" w:rsidRDefault="00424A25" w:rsidP="00EA17BB">
      <w:pPr>
        <w:pStyle w:val="Heading4"/>
        <w:rPr>
          <w:lang w:val="en-GB"/>
        </w:rPr>
      </w:pPr>
      <w:r w:rsidRPr="00725A64">
        <w:rPr>
          <w:lang w:val="en-GB"/>
        </w:rPr>
        <w:t>XmlAttribute</w:t>
      </w:r>
    </w:p>
    <w:p w:rsidR="00C44CB4" w:rsidRPr="00725A64" w:rsidRDefault="00C44CB4" w:rsidP="00325BAE">
      <w:pPr>
        <w:tabs>
          <w:tab w:val="left" w:pos="5670"/>
        </w:tabs>
        <w:rPr>
          <w:lang w:val="en-GB"/>
        </w:rPr>
      </w:pPr>
      <w:r w:rsidRPr="00725A64">
        <w:rPr>
          <w:lang w:val="en-GB"/>
        </w:rPr>
        <w:t xml:space="preserve">The </w:t>
      </w:r>
      <w:r w:rsidRPr="00725A64">
        <w:rPr>
          <w:rFonts w:ascii="Courier New" w:hAnsi="Courier New" w:cs="Courier New"/>
          <w:sz w:val="22"/>
          <w:szCs w:val="22"/>
          <w:lang w:val="en-GB"/>
        </w:rPr>
        <w:t>XmlElement</w:t>
      </w:r>
      <w:r w:rsidRPr="00725A64">
        <w:rPr>
          <w:lang w:val="en-GB"/>
        </w:rPr>
        <w:t xml:space="preserve"> is a built-in fragment art</w:t>
      </w:r>
      <w:ins w:id="2435" w:author="Holger Eichelberger" w:date="2015-09-15T11:07:00Z">
        <w:r w:rsidR="006F4D30">
          <w:rPr>
            <w:lang w:val="en-GB"/>
          </w:rPr>
          <w:t>i</w:t>
        </w:r>
      </w:ins>
      <w:del w:id="2436" w:author="Holger Eichelberger" w:date="2015-09-15T11:07:00Z">
        <w:r w:rsidRPr="00725A64" w:rsidDel="006F4D30">
          <w:rPr>
            <w:lang w:val="en-GB"/>
          </w:rPr>
          <w:delText>e</w:delText>
        </w:r>
      </w:del>
      <w:r w:rsidRPr="00725A64">
        <w:rPr>
          <w:lang w:val="en-GB"/>
        </w:rPr>
        <w:t>fact</w:t>
      </w:r>
      <w:r w:rsidR="00F16295">
        <w:rPr>
          <w:lang w:val="en-GB"/>
        </w:rPr>
        <w:t>,</w:t>
      </w:r>
      <w:r w:rsidRPr="00725A64">
        <w:rPr>
          <w:lang w:val="en-GB"/>
        </w:rPr>
        <w:t xml:space="preserve"> which belongs to the </w:t>
      </w:r>
      <w:r w:rsidRPr="00725A64">
        <w:rPr>
          <w:rFonts w:ascii="Courier New" w:hAnsi="Courier New" w:cs="Courier New"/>
          <w:sz w:val="22"/>
          <w:szCs w:val="22"/>
          <w:lang w:val="en-GB"/>
        </w:rPr>
        <w:t>XmlFileArtifact</w:t>
      </w:r>
      <w:r w:rsidR="00325BAE" w:rsidRPr="00725A64">
        <w:rPr>
          <w:lang w:val="en-GB"/>
        </w:rPr>
        <w:t xml:space="preserve"> and to the fragment art</w:t>
      </w:r>
      <w:ins w:id="2437" w:author="Holger Eichelberger" w:date="2015-09-15T11:07:00Z">
        <w:r w:rsidR="006F4D30">
          <w:rPr>
            <w:lang w:val="en-GB"/>
          </w:rPr>
          <w:t>i</w:t>
        </w:r>
      </w:ins>
      <w:del w:id="2438" w:author="Holger Eichelberger" w:date="2015-09-15T11:07:00Z">
        <w:r w:rsidR="00325BAE" w:rsidRPr="00725A64" w:rsidDel="006F4D30">
          <w:rPr>
            <w:lang w:val="en-GB"/>
          </w:rPr>
          <w:delText>e</w:delText>
        </w:r>
      </w:del>
      <w:r w:rsidR="00325BAE" w:rsidRPr="00725A64">
        <w:rPr>
          <w:lang w:val="en-GB"/>
        </w:rPr>
        <w:t xml:space="preserve">fact </w:t>
      </w:r>
      <w:r w:rsidR="00325BAE" w:rsidRPr="00725A64">
        <w:rPr>
          <w:rFonts w:ascii="Courier New" w:hAnsi="Courier New" w:cs="Courier New"/>
          <w:sz w:val="22"/>
          <w:szCs w:val="22"/>
          <w:lang w:val="en-GB"/>
        </w:rPr>
        <w:t>XmlElement</w:t>
      </w:r>
      <w:r w:rsidRPr="00725A64">
        <w:rPr>
          <w:lang w:val="en-GB"/>
        </w:rPr>
        <w:t xml:space="preserve">. In particular, it inherits all operations from </w:t>
      </w:r>
      <w:r w:rsidRPr="00725A64">
        <w:rPr>
          <w:rFonts w:ascii="Courier New" w:hAnsi="Courier New" w:cs="Courier New"/>
          <w:sz w:val="22"/>
          <w:szCs w:val="22"/>
          <w:lang w:val="en-GB"/>
        </w:rPr>
        <w:t>Artifact</w:t>
      </w:r>
      <w:r w:rsidRPr="00725A64">
        <w:rPr>
          <w:rFonts w:asciiTheme="majorHAnsi" w:hAnsiTheme="majorHAnsi" w:cs="Courier New"/>
          <w:lang w:val="en-GB"/>
        </w:rPr>
        <w:t>.</w:t>
      </w:r>
    </w:p>
    <w:p w:rsidR="0021466A" w:rsidRDefault="0021466A" w:rsidP="00845E9C">
      <w:pPr>
        <w:pStyle w:val="ListParagraph"/>
        <w:numPr>
          <w:ilvl w:val="0"/>
          <w:numId w:val="11"/>
        </w:numPr>
        <w:rPr>
          <w:b/>
          <w:lang w:val="en-GB"/>
        </w:rPr>
      </w:pPr>
      <w:r>
        <w:rPr>
          <w:b/>
          <w:lang w:val="en-GB"/>
        </w:rPr>
        <w:t>XmlAttribute XmlAttribute(XmlElement p, String n, String v, Boolean f)</w:t>
      </w:r>
    </w:p>
    <w:p w:rsidR="00B357A7" w:rsidRDefault="00F74CAD">
      <w:pPr>
        <w:pStyle w:val="ListParagraph"/>
        <w:rPr>
          <w:lang w:val="en-GB"/>
        </w:rPr>
      </w:pPr>
      <w:proofErr w:type="gramStart"/>
      <w:r w:rsidRPr="00F74CAD">
        <w:rPr>
          <w:lang w:val="en-GB"/>
        </w:rPr>
        <w:t xml:space="preserve">Creates a new XML attribute for in </w:t>
      </w:r>
      <w:r w:rsidRPr="00F74CAD">
        <w:rPr>
          <w:i/>
          <w:lang w:val="en-GB"/>
        </w:rPr>
        <w:t>p</w:t>
      </w:r>
      <w:r w:rsidRPr="00F74CAD">
        <w:rPr>
          <w:lang w:val="en-GB"/>
        </w:rPr>
        <w:t xml:space="preserve"> with name </w:t>
      </w:r>
      <w:r w:rsidRPr="00F74CAD">
        <w:rPr>
          <w:i/>
          <w:lang w:val="en-GB"/>
        </w:rPr>
        <w:t>n</w:t>
      </w:r>
      <w:r w:rsidRPr="00F74CAD">
        <w:rPr>
          <w:lang w:val="en-GB"/>
        </w:rPr>
        <w:t xml:space="preserve"> and value </w:t>
      </w:r>
      <w:r w:rsidRPr="00F74CAD">
        <w:rPr>
          <w:i/>
          <w:lang w:val="en-GB"/>
        </w:rPr>
        <w:t>v</w:t>
      </w:r>
      <w:r w:rsidRPr="00F74CAD">
        <w:rPr>
          <w:lang w:val="en-GB"/>
        </w:rPr>
        <w:t>.</w:t>
      </w:r>
      <w:proofErr w:type="gramEnd"/>
      <w:r w:rsidR="0021466A">
        <w:rPr>
          <w:lang w:val="en-GB"/>
        </w:rPr>
        <w:t xml:space="preserve"> In case that an equally named attribute already exists in p, the attribute is overwritten if </w:t>
      </w:r>
      <w:r w:rsidRPr="00F74CAD">
        <w:rPr>
          <w:i/>
          <w:lang w:val="en-GB"/>
        </w:rPr>
        <w:t>f</w:t>
      </w:r>
      <w:r w:rsidR="0021466A">
        <w:rPr>
          <w:lang w:val="en-GB"/>
        </w:rPr>
        <w:t xml:space="preserve"> is true or created anyway (</w:t>
      </w:r>
      <w:r w:rsidRPr="00F74CAD">
        <w:rPr>
          <w:i/>
          <w:lang w:val="en-GB"/>
        </w:rPr>
        <w:t>f</w:t>
      </w:r>
      <w:r w:rsidR="0021466A">
        <w:rPr>
          <w:lang w:val="en-GB"/>
        </w:rPr>
        <w:t xml:space="preserve"> is false).</w:t>
      </w:r>
    </w:p>
    <w:p w:rsidR="0021466A" w:rsidRDefault="0021466A" w:rsidP="0021466A">
      <w:pPr>
        <w:pStyle w:val="ListParagraph"/>
        <w:numPr>
          <w:ilvl w:val="0"/>
          <w:numId w:val="11"/>
        </w:numPr>
        <w:rPr>
          <w:b/>
          <w:lang w:val="en-GB"/>
        </w:rPr>
      </w:pPr>
      <w:r>
        <w:rPr>
          <w:b/>
          <w:lang w:val="en-GB"/>
        </w:rPr>
        <w:t>XmlAttribute XmlAttribute(XmlElement p, String n, String v)</w:t>
      </w:r>
    </w:p>
    <w:p w:rsidR="0021466A" w:rsidRPr="0021466A" w:rsidRDefault="0021466A" w:rsidP="0021466A">
      <w:pPr>
        <w:pStyle w:val="ListParagraph"/>
        <w:rPr>
          <w:lang w:val="en-GB"/>
        </w:rPr>
      </w:pPr>
      <w:r w:rsidRPr="0021466A">
        <w:rPr>
          <w:lang w:val="en-GB"/>
        </w:rPr>
        <w:t xml:space="preserve">Creates a new XML attribute for in </w:t>
      </w:r>
      <w:r w:rsidRPr="0021466A">
        <w:rPr>
          <w:i/>
          <w:lang w:val="en-GB"/>
        </w:rPr>
        <w:t>p</w:t>
      </w:r>
      <w:r w:rsidRPr="0021466A">
        <w:rPr>
          <w:lang w:val="en-GB"/>
        </w:rPr>
        <w:t xml:space="preserve"> with name </w:t>
      </w:r>
      <w:r w:rsidRPr="0021466A">
        <w:rPr>
          <w:i/>
          <w:lang w:val="en-GB"/>
        </w:rPr>
        <w:t>n</w:t>
      </w:r>
      <w:r w:rsidRPr="0021466A">
        <w:rPr>
          <w:lang w:val="en-GB"/>
        </w:rPr>
        <w:t xml:space="preserve"> and value </w:t>
      </w:r>
      <w:r w:rsidRPr="0021466A">
        <w:rPr>
          <w:i/>
          <w:lang w:val="en-GB"/>
        </w:rPr>
        <w:t>v</w:t>
      </w:r>
      <w:r>
        <w:rPr>
          <w:i/>
          <w:lang w:val="en-GB"/>
        </w:rPr>
        <w:t xml:space="preserve"> </w:t>
      </w:r>
      <w:r w:rsidR="00F74CAD" w:rsidRPr="00F74CAD">
        <w:rPr>
          <w:lang w:val="en-GB"/>
        </w:rPr>
        <w:t xml:space="preserve">by executing </w:t>
      </w:r>
      <w:proofErr w:type="gramStart"/>
      <w:r w:rsidR="00F74CAD" w:rsidRPr="00F74CAD">
        <w:rPr>
          <w:rFonts w:ascii="Courier New" w:hAnsi="Courier New" w:cs="Courier New"/>
          <w:sz w:val="22"/>
          <w:szCs w:val="22"/>
          <w:lang w:val="en-GB"/>
        </w:rPr>
        <w:t>XmlAttribute(</w:t>
      </w:r>
      <w:proofErr w:type="gramEnd"/>
      <w:r w:rsidR="00F74CAD" w:rsidRPr="00F74CAD">
        <w:rPr>
          <w:rFonts w:ascii="Courier New" w:hAnsi="Courier New" w:cs="Courier New"/>
          <w:sz w:val="22"/>
          <w:szCs w:val="22"/>
          <w:lang w:val="en-GB"/>
        </w:rPr>
        <w:t>p, n, v, true)</w:t>
      </w:r>
      <w:r w:rsidRPr="0021466A">
        <w:rPr>
          <w:lang w:val="en-GB"/>
        </w:rPr>
        <w:t>.</w:t>
      </w:r>
    </w:p>
    <w:p w:rsidR="00325BAE" w:rsidRPr="00725A64" w:rsidRDefault="00325BAE" w:rsidP="00845E9C">
      <w:pPr>
        <w:pStyle w:val="ListParagraph"/>
        <w:numPr>
          <w:ilvl w:val="0"/>
          <w:numId w:val="11"/>
        </w:numPr>
        <w:rPr>
          <w:b/>
          <w:lang w:val="en-GB"/>
        </w:rPr>
      </w:pPr>
      <w:r w:rsidRPr="00725A64">
        <w:rPr>
          <w:b/>
          <w:lang w:val="en-GB"/>
        </w:rPr>
        <w:t>String getValue () / String value()</w:t>
      </w:r>
    </w:p>
    <w:p w:rsidR="00325BAE" w:rsidRPr="00725A64" w:rsidRDefault="00325BAE" w:rsidP="00325BAE">
      <w:pPr>
        <w:pStyle w:val="ListParagraph"/>
        <w:rPr>
          <w:lang w:val="en-GB"/>
        </w:rPr>
      </w:pPr>
      <w:proofErr w:type="gramStart"/>
      <w:r w:rsidRPr="00725A64">
        <w:rPr>
          <w:lang w:val="en-GB"/>
        </w:rPr>
        <w:t xml:space="preserve">Returns the value of the attribute in </w:t>
      </w:r>
      <w:r w:rsidRPr="00725A64">
        <w:rPr>
          <w:i/>
          <w:lang w:val="en-GB"/>
        </w:rPr>
        <w:t>operand</w:t>
      </w:r>
      <w:r w:rsidRPr="00725A64">
        <w:rPr>
          <w:lang w:val="en-GB"/>
        </w:rPr>
        <w:t>.</w:t>
      </w:r>
      <w:proofErr w:type="gramEnd"/>
    </w:p>
    <w:p w:rsidR="00325BAE" w:rsidRPr="00725A64" w:rsidRDefault="00325BAE" w:rsidP="00845E9C">
      <w:pPr>
        <w:pStyle w:val="ListParagraph"/>
        <w:numPr>
          <w:ilvl w:val="0"/>
          <w:numId w:val="11"/>
        </w:numPr>
        <w:rPr>
          <w:b/>
          <w:lang w:val="en-GB"/>
        </w:rPr>
      </w:pPr>
      <w:r w:rsidRPr="00725A64">
        <w:rPr>
          <w:b/>
          <w:lang w:val="en-GB"/>
        </w:rPr>
        <w:t>setValue (String</w:t>
      </w:r>
      <w:r w:rsidR="0009502D" w:rsidRPr="00725A64">
        <w:rPr>
          <w:b/>
          <w:lang w:val="en-GB"/>
        </w:rPr>
        <w:t xml:space="preserve"> v</w:t>
      </w:r>
      <w:r w:rsidRPr="00725A64">
        <w:rPr>
          <w:b/>
          <w:lang w:val="en-GB"/>
        </w:rPr>
        <w:t xml:space="preserve">) </w:t>
      </w:r>
    </w:p>
    <w:p w:rsidR="00325BAE" w:rsidRPr="00725A64" w:rsidRDefault="00325BAE" w:rsidP="00325BAE">
      <w:pPr>
        <w:pStyle w:val="ListParagraph"/>
        <w:rPr>
          <w:lang w:val="en-GB"/>
        </w:rPr>
      </w:pPr>
      <w:proofErr w:type="gramStart"/>
      <w:r w:rsidRPr="00725A64">
        <w:rPr>
          <w:lang w:val="en-GB"/>
        </w:rPr>
        <w:t xml:space="preserve">Changes the value of the attribute in </w:t>
      </w:r>
      <w:r w:rsidRPr="00725A64">
        <w:rPr>
          <w:i/>
          <w:lang w:val="en-GB"/>
        </w:rPr>
        <w:t>operand</w:t>
      </w:r>
      <w:r w:rsidR="0009502D" w:rsidRPr="00725A64">
        <w:rPr>
          <w:lang w:val="en-GB"/>
        </w:rPr>
        <w:t xml:space="preserve"> to </w:t>
      </w:r>
      <w:r w:rsidR="0009502D" w:rsidRPr="00725A64">
        <w:rPr>
          <w:i/>
          <w:lang w:val="en-GB"/>
        </w:rPr>
        <w:t>v</w:t>
      </w:r>
      <w:r w:rsidRPr="00725A64">
        <w:rPr>
          <w:lang w:val="en-GB"/>
        </w:rPr>
        <w:t>.</w:t>
      </w:r>
      <w:proofErr w:type="gramEnd"/>
    </w:p>
    <w:p w:rsidR="008921CE" w:rsidRPr="00725A64" w:rsidRDefault="008921CE" w:rsidP="00EA17BB">
      <w:pPr>
        <w:pStyle w:val="Heading3"/>
        <w:rPr>
          <w:lang w:val="en-GB"/>
        </w:rPr>
      </w:pPr>
      <w:bookmarkStart w:id="2439" w:name="_Toc393271626"/>
      <w:bookmarkStart w:id="2440" w:name="_Toc393271787"/>
      <w:bookmarkStart w:id="2441" w:name="_Toc393273058"/>
      <w:bookmarkStart w:id="2442" w:name="_Toc393271627"/>
      <w:bookmarkStart w:id="2443" w:name="_Toc393271788"/>
      <w:bookmarkStart w:id="2444" w:name="_Toc393273059"/>
      <w:bookmarkStart w:id="2445" w:name="_Toc393271628"/>
      <w:bookmarkStart w:id="2446" w:name="_Toc393271789"/>
      <w:bookmarkStart w:id="2447" w:name="_Toc393273060"/>
      <w:bookmarkStart w:id="2448" w:name="_Toc393271629"/>
      <w:bookmarkStart w:id="2449" w:name="_Toc393271790"/>
      <w:bookmarkStart w:id="2450" w:name="_Toc393273061"/>
      <w:bookmarkStart w:id="2451" w:name="_Toc393271630"/>
      <w:bookmarkStart w:id="2452" w:name="_Toc393271791"/>
      <w:bookmarkStart w:id="2453" w:name="_Toc393273062"/>
      <w:bookmarkStart w:id="2454" w:name="_Toc393271631"/>
      <w:bookmarkStart w:id="2455" w:name="_Toc393271792"/>
      <w:bookmarkStart w:id="2456" w:name="_Toc393273063"/>
      <w:bookmarkStart w:id="2457" w:name="_Toc393271632"/>
      <w:bookmarkStart w:id="2458" w:name="_Toc393271793"/>
      <w:bookmarkStart w:id="2459" w:name="_Toc393273064"/>
      <w:bookmarkStart w:id="2460" w:name="_Toc393271633"/>
      <w:bookmarkStart w:id="2461" w:name="_Toc393271794"/>
      <w:bookmarkStart w:id="2462" w:name="_Toc393273065"/>
      <w:bookmarkStart w:id="2463" w:name="_Toc393271634"/>
      <w:bookmarkStart w:id="2464" w:name="_Toc393271795"/>
      <w:bookmarkStart w:id="2465" w:name="_Toc393273066"/>
      <w:bookmarkStart w:id="2466" w:name="_Toc393271635"/>
      <w:bookmarkStart w:id="2467" w:name="_Toc393271796"/>
      <w:bookmarkStart w:id="2468" w:name="_Toc393273067"/>
      <w:bookmarkStart w:id="2469" w:name="_Toc393271636"/>
      <w:bookmarkStart w:id="2470" w:name="_Toc393271797"/>
      <w:bookmarkStart w:id="2471" w:name="_Toc393273068"/>
      <w:bookmarkStart w:id="2472" w:name="_Toc393271637"/>
      <w:bookmarkStart w:id="2473" w:name="_Toc393271798"/>
      <w:bookmarkStart w:id="2474" w:name="_Toc393273069"/>
      <w:bookmarkStart w:id="2475" w:name="_Toc393271638"/>
      <w:bookmarkStart w:id="2476" w:name="_Toc393271799"/>
      <w:bookmarkStart w:id="2477" w:name="_Toc393273070"/>
      <w:bookmarkStart w:id="2478" w:name="_Toc393271639"/>
      <w:bookmarkStart w:id="2479" w:name="_Toc393271800"/>
      <w:bookmarkStart w:id="2480" w:name="_Toc393273071"/>
      <w:bookmarkStart w:id="2481" w:name="_Toc393271640"/>
      <w:bookmarkStart w:id="2482" w:name="_Toc393271801"/>
      <w:bookmarkStart w:id="2483" w:name="_Toc393273072"/>
      <w:bookmarkStart w:id="2484" w:name="_Toc393271641"/>
      <w:bookmarkStart w:id="2485" w:name="_Toc393271802"/>
      <w:bookmarkStart w:id="2486" w:name="_Toc393273073"/>
      <w:bookmarkStart w:id="2487" w:name="_Toc393271642"/>
      <w:bookmarkStart w:id="2488" w:name="_Toc393271803"/>
      <w:bookmarkStart w:id="2489" w:name="_Toc393273074"/>
      <w:bookmarkStart w:id="2490" w:name="_Toc393271643"/>
      <w:bookmarkStart w:id="2491" w:name="_Toc393271804"/>
      <w:bookmarkStart w:id="2492" w:name="_Toc393273075"/>
      <w:bookmarkStart w:id="2493" w:name="_Toc393271644"/>
      <w:bookmarkStart w:id="2494" w:name="_Toc393271805"/>
      <w:bookmarkStart w:id="2495" w:name="_Toc393273076"/>
      <w:bookmarkStart w:id="2496" w:name="_Toc393271645"/>
      <w:bookmarkStart w:id="2497" w:name="_Toc393271806"/>
      <w:bookmarkStart w:id="2498" w:name="_Toc393273077"/>
      <w:bookmarkStart w:id="2499" w:name="_Toc393271646"/>
      <w:bookmarkStart w:id="2500" w:name="_Toc393271807"/>
      <w:bookmarkStart w:id="2501" w:name="_Toc393273078"/>
      <w:bookmarkStart w:id="2502" w:name="_Toc393271647"/>
      <w:bookmarkStart w:id="2503" w:name="_Toc393271808"/>
      <w:bookmarkStart w:id="2504" w:name="_Toc393273079"/>
      <w:bookmarkStart w:id="2505" w:name="_Toc393271648"/>
      <w:bookmarkStart w:id="2506" w:name="_Toc393271809"/>
      <w:bookmarkStart w:id="2507" w:name="_Toc393273080"/>
      <w:bookmarkStart w:id="2508" w:name="_Toc393271649"/>
      <w:bookmarkStart w:id="2509" w:name="_Toc393271810"/>
      <w:bookmarkStart w:id="2510" w:name="_Toc393273081"/>
      <w:bookmarkStart w:id="2511" w:name="_Toc393271650"/>
      <w:bookmarkStart w:id="2512" w:name="_Toc393271811"/>
      <w:bookmarkStart w:id="2513" w:name="_Toc393273082"/>
      <w:bookmarkStart w:id="2514" w:name="_Toc393271651"/>
      <w:bookmarkStart w:id="2515" w:name="_Toc393271812"/>
      <w:bookmarkStart w:id="2516" w:name="_Toc393273083"/>
      <w:bookmarkStart w:id="2517" w:name="_Toc393271652"/>
      <w:bookmarkStart w:id="2518" w:name="_Toc393271813"/>
      <w:bookmarkStart w:id="2519" w:name="_Toc393273084"/>
      <w:bookmarkStart w:id="2520" w:name="_Toc393271653"/>
      <w:bookmarkStart w:id="2521" w:name="_Toc393271814"/>
      <w:bookmarkStart w:id="2522" w:name="_Toc393273085"/>
      <w:bookmarkStart w:id="2523" w:name="_Toc393271654"/>
      <w:bookmarkStart w:id="2524" w:name="_Toc393271815"/>
      <w:bookmarkStart w:id="2525" w:name="_Toc393273086"/>
      <w:bookmarkStart w:id="2526" w:name="_Toc393271655"/>
      <w:bookmarkStart w:id="2527" w:name="_Toc393271816"/>
      <w:bookmarkStart w:id="2528" w:name="_Toc393273087"/>
      <w:bookmarkStart w:id="2529" w:name="_Toc393271656"/>
      <w:bookmarkStart w:id="2530" w:name="_Toc393271817"/>
      <w:bookmarkStart w:id="2531" w:name="_Toc393273088"/>
      <w:bookmarkStart w:id="2532" w:name="_Toc393271657"/>
      <w:bookmarkStart w:id="2533" w:name="_Toc393271818"/>
      <w:bookmarkStart w:id="2534" w:name="_Toc393273089"/>
      <w:bookmarkStart w:id="2535" w:name="_Toc393271658"/>
      <w:bookmarkStart w:id="2536" w:name="_Toc393271819"/>
      <w:bookmarkStart w:id="2537" w:name="_Toc393273090"/>
      <w:bookmarkStart w:id="2538" w:name="_Toc393271659"/>
      <w:bookmarkStart w:id="2539" w:name="_Toc393271820"/>
      <w:bookmarkStart w:id="2540" w:name="_Toc393273091"/>
      <w:bookmarkStart w:id="2541" w:name="_Toc393271660"/>
      <w:bookmarkStart w:id="2542" w:name="_Toc393271821"/>
      <w:bookmarkStart w:id="2543" w:name="_Toc393273092"/>
      <w:bookmarkStart w:id="2544" w:name="_Toc393271661"/>
      <w:bookmarkStart w:id="2545" w:name="_Toc393271822"/>
      <w:bookmarkStart w:id="2546" w:name="_Toc393273093"/>
      <w:bookmarkStart w:id="2547" w:name="_Toc393271662"/>
      <w:bookmarkStart w:id="2548" w:name="_Toc393271823"/>
      <w:bookmarkStart w:id="2549" w:name="_Toc393273094"/>
      <w:bookmarkStart w:id="2550" w:name="_Toc393271663"/>
      <w:bookmarkStart w:id="2551" w:name="_Toc393271824"/>
      <w:bookmarkStart w:id="2552" w:name="_Toc393273095"/>
      <w:bookmarkStart w:id="2553" w:name="_Toc393271664"/>
      <w:bookmarkStart w:id="2554" w:name="_Toc393271825"/>
      <w:bookmarkStart w:id="2555" w:name="_Toc393273096"/>
      <w:bookmarkStart w:id="2556" w:name="_Toc393271665"/>
      <w:bookmarkStart w:id="2557" w:name="_Toc393271826"/>
      <w:bookmarkStart w:id="2558" w:name="_Toc393273097"/>
      <w:bookmarkStart w:id="2559" w:name="_Toc393271666"/>
      <w:bookmarkStart w:id="2560" w:name="_Toc393271827"/>
      <w:bookmarkStart w:id="2561" w:name="_Toc393273098"/>
      <w:bookmarkStart w:id="2562" w:name="_Toc393271667"/>
      <w:bookmarkStart w:id="2563" w:name="_Toc393271828"/>
      <w:bookmarkStart w:id="2564" w:name="_Toc393273099"/>
      <w:bookmarkStart w:id="2565" w:name="_Toc393271668"/>
      <w:bookmarkStart w:id="2566" w:name="_Toc393271829"/>
      <w:bookmarkStart w:id="2567" w:name="_Toc393273100"/>
      <w:bookmarkStart w:id="2568" w:name="_Toc393271669"/>
      <w:bookmarkStart w:id="2569" w:name="_Toc393271830"/>
      <w:bookmarkStart w:id="2570" w:name="_Toc393273101"/>
      <w:bookmarkStart w:id="2571" w:name="_Toc393271670"/>
      <w:bookmarkStart w:id="2572" w:name="_Toc393271831"/>
      <w:bookmarkStart w:id="2573" w:name="_Toc393273102"/>
      <w:bookmarkStart w:id="2574" w:name="_Toc393271671"/>
      <w:bookmarkStart w:id="2575" w:name="_Toc393271832"/>
      <w:bookmarkStart w:id="2576" w:name="_Toc393273103"/>
      <w:bookmarkStart w:id="2577" w:name="_Toc393271672"/>
      <w:bookmarkStart w:id="2578" w:name="_Toc393271833"/>
      <w:bookmarkStart w:id="2579" w:name="_Toc393273104"/>
      <w:bookmarkStart w:id="2580" w:name="_Toc393271673"/>
      <w:bookmarkStart w:id="2581" w:name="_Toc393271834"/>
      <w:bookmarkStart w:id="2582" w:name="_Toc393273105"/>
      <w:bookmarkStart w:id="2583" w:name="_Ref368652388"/>
      <w:bookmarkStart w:id="2584" w:name="_Toc430078945"/>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r w:rsidRPr="00725A64">
        <w:rPr>
          <w:lang w:val="en-GB"/>
        </w:rPr>
        <w:t>Built-in Instantiators</w:t>
      </w:r>
      <w:bookmarkEnd w:id="2583"/>
      <w:bookmarkEnd w:id="2584"/>
    </w:p>
    <w:p w:rsidR="00B36913" w:rsidRPr="00725A64" w:rsidRDefault="005C76DD" w:rsidP="000711F9">
      <w:pPr>
        <w:rPr>
          <w:lang w:val="en-GB"/>
        </w:rPr>
      </w:pPr>
      <w:r w:rsidRPr="00725A64">
        <w:rPr>
          <w:lang w:val="en-GB"/>
        </w:rPr>
        <w:t>VIL provides also several built-in instantiators, in particular to modify or generate entire art</w:t>
      </w:r>
      <w:ins w:id="2585" w:author="Holger Eichelberger" w:date="2015-09-15T11:07:00Z">
        <w:r w:rsidR="006F4D30">
          <w:rPr>
            <w:lang w:val="en-GB"/>
          </w:rPr>
          <w:t>i</w:t>
        </w:r>
      </w:ins>
      <w:del w:id="2586" w:author="Holger Eichelberger" w:date="2015-09-15T11:07:00Z">
        <w:r w:rsidRPr="00725A64" w:rsidDel="006F4D30">
          <w:rPr>
            <w:lang w:val="en-GB"/>
          </w:rPr>
          <w:delText>e</w:delText>
        </w:r>
      </w:del>
      <w:r w:rsidRPr="00725A64">
        <w:rPr>
          <w:lang w:val="en-GB"/>
        </w:rPr>
        <w:t xml:space="preserve">facts in one step. Basically, instantiators shall be defined using the VIL template language (this actually happens through an instantiator for VIL templates). </w:t>
      </w:r>
      <w:r w:rsidRPr="00725A64">
        <w:rPr>
          <w:lang w:val="en-GB"/>
        </w:rPr>
        <w:lastRenderedPageBreak/>
        <w:t xml:space="preserve">However, </w:t>
      </w:r>
      <w:r w:rsidR="00B83182" w:rsidRPr="00725A64">
        <w:rPr>
          <w:lang w:val="en-GB"/>
        </w:rPr>
        <w:t>very complex instantiat</w:t>
      </w:r>
      <w:r w:rsidR="00D5047F" w:rsidRPr="00725A64">
        <w:rPr>
          <w:lang w:val="en-GB"/>
        </w:rPr>
        <w:t>i</w:t>
      </w:r>
      <w:r w:rsidR="00B83182" w:rsidRPr="00725A64">
        <w:rPr>
          <w:lang w:val="en-GB"/>
        </w:rPr>
        <w:t xml:space="preserve">on operations as well as </w:t>
      </w:r>
      <w:r w:rsidRPr="00725A64">
        <w:rPr>
          <w:lang w:val="en-GB"/>
        </w:rPr>
        <w:t xml:space="preserve">existing (legacy) </w:t>
      </w:r>
      <w:r w:rsidR="00B83182" w:rsidRPr="00725A64">
        <w:rPr>
          <w:lang w:val="en-GB"/>
        </w:rPr>
        <w:t xml:space="preserve">instantiator operations shall be available to the VIL build language, also as </w:t>
      </w:r>
      <w:r w:rsidR="004522F8" w:rsidRPr="00725A64">
        <w:rPr>
          <w:lang w:val="en-GB"/>
        </w:rPr>
        <w:t xml:space="preserve">a </w:t>
      </w:r>
      <w:r w:rsidR="00B83182" w:rsidRPr="00725A64">
        <w:rPr>
          <w:lang w:val="en-GB"/>
        </w:rPr>
        <w:t>better integrated alternative to just calling an operating system command.</w:t>
      </w:r>
      <w:r w:rsidR="005843DE" w:rsidRPr="00725A64">
        <w:rPr>
          <w:lang w:val="en-GB"/>
        </w:rPr>
        <w:t xml:space="preserve"> In this section, we will discuss the instantiators </w:t>
      </w:r>
      <w:r w:rsidR="00996787" w:rsidRPr="00725A64">
        <w:rPr>
          <w:lang w:val="en-GB"/>
        </w:rPr>
        <w:t>shipped with the VIL implementation as well as their specific operations.</w:t>
      </w:r>
      <w:r w:rsidR="00473B8D" w:rsidRPr="00725A64">
        <w:rPr>
          <w:lang w:val="en-GB"/>
        </w:rPr>
        <w:t xml:space="preserve"> Please refer to the EASy-Producer developer documentation on how to realize custom instantiators.</w:t>
      </w:r>
    </w:p>
    <w:p w:rsidR="00AF2775" w:rsidRPr="00725A64" w:rsidRDefault="00AF2775" w:rsidP="00EA17BB">
      <w:pPr>
        <w:pStyle w:val="Heading3"/>
        <w:numPr>
          <w:ilvl w:val="3"/>
          <w:numId w:val="1"/>
        </w:numPr>
        <w:tabs>
          <w:tab w:val="left" w:pos="1078"/>
        </w:tabs>
        <w:ind w:left="0" w:firstLine="0"/>
        <w:rPr>
          <w:lang w:val="en-GB"/>
        </w:rPr>
      </w:pPr>
      <w:bookmarkStart w:id="2587" w:name="_Ref393195244"/>
      <w:bookmarkStart w:id="2588" w:name="_Toc430078946"/>
      <w:r w:rsidRPr="00725A64">
        <w:rPr>
          <w:lang w:val="en-GB"/>
        </w:rPr>
        <w:t xml:space="preserve">VIL Template </w:t>
      </w:r>
      <w:r w:rsidR="00FF5A62">
        <w:rPr>
          <w:lang w:val="en-GB"/>
        </w:rPr>
        <w:t>Processor</w:t>
      </w:r>
      <w:bookmarkEnd w:id="2587"/>
      <w:bookmarkEnd w:id="2588"/>
    </w:p>
    <w:p w:rsidR="00F65B42" w:rsidRPr="00725A64" w:rsidRDefault="000649EE" w:rsidP="000711F9">
      <w:pPr>
        <w:rPr>
          <w:lang w:val="en-GB"/>
        </w:rPr>
      </w:pPr>
      <w:r w:rsidRPr="00725A64">
        <w:rPr>
          <w:lang w:val="en-GB"/>
        </w:rPr>
        <w:t>T</w:t>
      </w:r>
      <w:r w:rsidR="00AF2775" w:rsidRPr="00725A64">
        <w:rPr>
          <w:lang w:val="en-GB"/>
        </w:rPr>
        <w:t xml:space="preserve">he VIL template </w:t>
      </w:r>
      <w:r w:rsidR="00FF5A62">
        <w:rPr>
          <w:lang w:val="en-GB"/>
        </w:rPr>
        <w:t>processor</w:t>
      </w:r>
      <w:r w:rsidR="00FF5A62" w:rsidRPr="00725A64">
        <w:rPr>
          <w:lang w:val="en-GB"/>
        </w:rPr>
        <w:t xml:space="preserve"> </w:t>
      </w:r>
      <w:r w:rsidR="00AF2775" w:rsidRPr="00725A64">
        <w:rPr>
          <w:lang w:val="en-GB"/>
        </w:rPr>
        <w:t>is responsible for interpreting and executing VIL template scripts in close collaboration with the VIL build language.</w:t>
      </w:r>
      <w:r w:rsidR="00473B8D" w:rsidRPr="00725A64">
        <w:rPr>
          <w:lang w:val="en-GB"/>
        </w:rPr>
        <w:t xml:space="preserve"> It may operate in two different modes depending on the </w:t>
      </w:r>
      <w:r w:rsidR="00093AD7" w:rsidRPr="00725A64">
        <w:rPr>
          <w:lang w:val="en-GB"/>
        </w:rPr>
        <w:t>actual arguments</w:t>
      </w:r>
      <w:r w:rsidR="00F65B42" w:rsidRPr="00725A64">
        <w:rPr>
          <w:lang w:val="en-GB"/>
        </w:rPr>
        <w:t>, namely executing VIL templates or replacing VIL expressions in a file</w:t>
      </w:r>
      <w:r w:rsidR="00E52FC4" w:rsidRPr="00725A64">
        <w:rPr>
          <w:lang w:val="en-GB"/>
        </w:rPr>
        <w:t xml:space="preserve"> art</w:t>
      </w:r>
      <w:ins w:id="2589" w:author="Holger Eichelberger" w:date="2015-09-15T11:07:00Z">
        <w:r w:rsidR="006F4D30">
          <w:rPr>
            <w:lang w:val="en-GB"/>
          </w:rPr>
          <w:t>i</w:t>
        </w:r>
      </w:ins>
      <w:del w:id="2590" w:author="Holger Eichelberger" w:date="2015-09-15T11:07:00Z">
        <w:r w:rsidR="00E52FC4" w:rsidRPr="00725A64" w:rsidDel="006F4D30">
          <w:rPr>
            <w:lang w:val="en-GB"/>
          </w:rPr>
          <w:delText>e</w:delText>
        </w:r>
      </w:del>
      <w:r w:rsidR="00E52FC4" w:rsidRPr="00725A64">
        <w:rPr>
          <w:lang w:val="en-GB"/>
        </w:rPr>
        <w:t>fact</w:t>
      </w:r>
      <w:r w:rsidR="00093AD7" w:rsidRPr="00725A64">
        <w:rPr>
          <w:lang w:val="en-GB"/>
        </w:rPr>
        <w:t>.</w:t>
      </w:r>
      <w:r w:rsidR="00F65B42" w:rsidRPr="00725A64">
        <w:rPr>
          <w:lang w:val="en-GB"/>
        </w:rPr>
        <w:t xml:space="preserve"> </w:t>
      </w:r>
    </w:p>
    <w:p w:rsidR="00AF2775" w:rsidRPr="00725A64" w:rsidRDefault="000649EE" w:rsidP="000711F9">
      <w:pPr>
        <w:rPr>
          <w:lang w:val="en-GB"/>
        </w:rPr>
      </w:pPr>
      <w:r w:rsidRPr="00725A64">
        <w:rPr>
          <w:lang w:val="en-GB"/>
        </w:rPr>
        <w:t xml:space="preserve">Basically, </w:t>
      </w:r>
      <w:del w:id="2591" w:author="Holger Eichelberger" w:date="2015-09-15T11:12:00Z">
        <w:r w:rsidR="00F65B42" w:rsidRPr="00725A64" w:rsidDel="000633B1">
          <w:rPr>
            <w:lang w:val="en-GB"/>
          </w:rPr>
          <w:delText xml:space="preserve">VIL </w:delText>
        </w:r>
      </w:del>
      <w:ins w:id="2592" w:author="Holger Eichelberger" w:date="2015-09-15T11:12:00Z">
        <w:r w:rsidR="000633B1" w:rsidRPr="00725A64">
          <w:rPr>
            <w:lang w:val="en-GB"/>
          </w:rPr>
          <w:t>V</w:t>
        </w:r>
        <w:r w:rsidR="000633B1">
          <w:rPr>
            <w:lang w:val="en-GB"/>
          </w:rPr>
          <w:t>TL</w:t>
        </w:r>
        <w:r w:rsidR="000633B1" w:rsidRPr="00725A64">
          <w:rPr>
            <w:lang w:val="en-GB"/>
          </w:rPr>
          <w:t xml:space="preserve"> </w:t>
        </w:r>
      </w:ins>
      <w:del w:id="2593" w:author="Holger Eichelberger" w:date="2015-09-15T11:12:00Z">
        <w:r w:rsidR="00F65B42" w:rsidRPr="00725A64" w:rsidDel="000633B1">
          <w:rPr>
            <w:lang w:val="en-GB"/>
          </w:rPr>
          <w:delText xml:space="preserve">templates </w:delText>
        </w:r>
      </w:del>
      <w:r w:rsidR="00F65B42" w:rsidRPr="00725A64">
        <w:rPr>
          <w:lang w:val="en-GB"/>
        </w:rPr>
        <w:t xml:space="preserve">receive </w:t>
      </w:r>
      <w:r w:rsidRPr="00725A64">
        <w:rPr>
          <w:lang w:val="en-GB"/>
        </w:rPr>
        <w:t xml:space="preserve">three different parameters, the template, the variability configuration and the </w:t>
      </w:r>
      <w:r w:rsidR="00E22BAA" w:rsidRPr="00725A64">
        <w:rPr>
          <w:lang w:val="en-GB"/>
        </w:rPr>
        <w:t xml:space="preserve">target </w:t>
      </w:r>
      <w:r w:rsidR="003E505A" w:rsidRPr="00725A64">
        <w:rPr>
          <w:lang w:val="en-GB"/>
        </w:rPr>
        <w:t>art</w:t>
      </w:r>
      <w:ins w:id="2594" w:author="Holger Eichelberger" w:date="2015-09-15T11:07:00Z">
        <w:r w:rsidR="006F4D30">
          <w:rPr>
            <w:lang w:val="en-GB"/>
          </w:rPr>
          <w:t>i</w:t>
        </w:r>
      </w:ins>
      <w:del w:id="2595" w:author="Holger Eichelberger" w:date="2015-09-15T11:07:00Z">
        <w:r w:rsidR="003E505A" w:rsidRPr="00725A64" w:rsidDel="006F4D30">
          <w:rPr>
            <w:lang w:val="en-GB"/>
          </w:rPr>
          <w:delText>e</w:delText>
        </w:r>
      </w:del>
      <w:r w:rsidRPr="00725A64">
        <w:rPr>
          <w:lang w:val="en-GB"/>
        </w:rPr>
        <w:t xml:space="preserve">fact </w:t>
      </w:r>
      <w:r w:rsidR="00E22BAA" w:rsidRPr="00725A64">
        <w:rPr>
          <w:lang w:val="en-GB"/>
        </w:rPr>
        <w:t xml:space="preserve">(fragment) </w:t>
      </w:r>
      <w:r w:rsidRPr="00725A64">
        <w:rPr>
          <w:lang w:val="en-GB"/>
        </w:rPr>
        <w:t xml:space="preserve">to be produced. </w:t>
      </w:r>
      <w:r w:rsidR="002226E2" w:rsidRPr="00725A64">
        <w:rPr>
          <w:lang w:val="en-GB"/>
        </w:rPr>
        <w:t xml:space="preserve">Thereby, the instantiator itself takes an argument of type </w:t>
      </w:r>
      <w:r w:rsidR="002226E2" w:rsidRPr="00725A64">
        <w:rPr>
          <w:rFonts w:ascii="Courier New" w:hAnsi="Courier New" w:cs="Courier New"/>
          <w:sz w:val="22"/>
          <w:szCs w:val="22"/>
          <w:lang w:val="en-GB"/>
        </w:rPr>
        <w:t>Artifact</w:t>
      </w:r>
      <w:r w:rsidR="00FB1CDA">
        <w:rPr>
          <w:lang w:val="en-GB"/>
        </w:rPr>
        <w:t xml:space="preserve">, </w:t>
      </w:r>
      <w:r w:rsidR="002226E2" w:rsidRPr="00725A64">
        <w:rPr>
          <w:lang w:val="en-GB"/>
        </w:rPr>
        <w:t xml:space="preserve">but the dynamic dispatch mechanism allows specifying subtypes in the template parameters or even to have multiple main subtemplates for different </w:t>
      </w:r>
      <w:r w:rsidR="003E505A" w:rsidRPr="00725A64">
        <w:rPr>
          <w:lang w:val="en-GB"/>
        </w:rPr>
        <w:t>art</w:t>
      </w:r>
      <w:ins w:id="2596" w:author="Holger Eichelberger" w:date="2015-09-15T11:07:00Z">
        <w:r w:rsidR="006F4D30">
          <w:rPr>
            <w:lang w:val="en-GB"/>
          </w:rPr>
          <w:t>i</w:t>
        </w:r>
      </w:ins>
      <w:del w:id="2597" w:author="Holger Eichelberger" w:date="2015-09-15T11:07:00Z">
        <w:r w:rsidR="003E505A" w:rsidRPr="00725A64" w:rsidDel="006F4D30">
          <w:rPr>
            <w:lang w:val="en-GB"/>
          </w:rPr>
          <w:delText>e</w:delText>
        </w:r>
      </w:del>
      <w:r w:rsidR="002226E2" w:rsidRPr="00725A64">
        <w:rPr>
          <w:lang w:val="en-GB"/>
        </w:rPr>
        <w:t xml:space="preserve">fact types. </w:t>
      </w:r>
      <w:r w:rsidRPr="00725A64">
        <w:rPr>
          <w:lang w:val="en-GB"/>
        </w:rPr>
        <w:t>In addition the VIL template processor may receive an arbitrary number of named arguments specific to the template to be executed.</w:t>
      </w:r>
    </w:p>
    <w:p w:rsidR="00A8743B" w:rsidRPr="00725A64" w:rsidRDefault="00A8743B" w:rsidP="000711F9">
      <w:pPr>
        <w:rPr>
          <w:lang w:val="en-GB"/>
        </w:rPr>
      </w:pPr>
      <w:r w:rsidRPr="00725A64">
        <w:rPr>
          <w:lang w:val="en-GB"/>
        </w:rPr>
        <w:t xml:space="preserve">This instantiator provides </w:t>
      </w:r>
      <w:r w:rsidR="00541FCC">
        <w:rPr>
          <w:lang w:val="en-GB"/>
        </w:rPr>
        <w:t>three</w:t>
      </w:r>
      <w:r w:rsidR="00541FCC" w:rsidRPr="00725A64">
        <w:rPr>
          <w:lang w:val="en-GB"/>
        </w:rPr>
        <w:t xml:space="preserve"> </w:t>
      </w:r>
      <w:r w:rsidRPr="00725A64">
        <w:rPr>
          <w:lang w:val="en-GB"/>
        </w:rPr>
        <w:t>instantiator operations:</w:t>
      </w:r>
    </w:p>
    <w:p w:rsidR="0002308E" w:rsidRPr="00725A64" w:rsidRDefault="0050740D" w:rsidP="0002308E">
      <w:pPr>
        <w:pStyle w:val="ListParagraph"/>
        <w:numPr>
          <w:ilvl w:val="0"/>
          <w:numId w:val="11"/>
        </w:numPr>
        <w:rPr>
          <w:b/>
          <w:lang w:val="en-GB"/>
        </w:rPr>
      </w:pPr>
      <w:r>
        <w:rPr>
          <w:b/>
          <w:lang w:val="en-GB"/>
        </w:rPr>
        <w:t>setOf(</w:t>
      </w:r>
      <w:r w:rsidR="0002308E" w:rsidRPr="00725A64">
        <w:rPr>
          <w:b/>
          <w:lang w:val="en-GB"/>
        </w:rPr>
        <w:t>FileArtifact</w:t>
      </w:r>
      <w:r>
        <w:rPr>
          <w:b/>
          <w:lang w:val="en-GB"/>
        </w:rPr>
        <w:t>)</w:t>
      </w:r>
      <w:r w:rsidRPr="00725A64">
        <w:rPr>
          <w:b/>
          <w:lang w:val="en-GB"/>
        </w:rPr>
        <w:t xml:space="preserve"> </w:t>
      </w:r>
      <w:r w:rsidR="0002308E" w:rsidRPr="00725A64">
        <w:rPr>
          <w:b/>
          <w:lang w:val="en-GB"/>
        </w:rPr>
        <w:t>vilTemplateProcessor(</w:t>
      </w:r>
      <w:r w:rsidR="0002308E">
        <w:rPr>
          <w:b/>
          <w:lang w:val="en-GB"/>
        </w:rPr>
        <w:t>String</w:t>
      </w:r>
      <w:r w:rsidR="0002308E" w:rsidRPr="00725A64">
        <w:rPr>
          <w:b/>
          <w:lang w:val="en-GB"/>
        </w:rPr>
        <w:t xml:space="preserve"> </w:t>
      </w:r>
      <w:r w:rsidR="0002308E">
        <w:rPr>
          <w:b/>
          <w:lang w:val="en-GB"/>
        </w:rPr>
        <w:t>n</w:t>
      </w:r>
      <w:r w:rsidR="0002308E" w:rsidRPr="00725A64">
        <w:rPr>
          <w:b/>
          <w:lang w:val="en-GB"/>
        </w:rPr>
        <w:t>, Configuration c, Artifact a, …)</w:t>
      </w:r>
    </w:p>
    <w:p w:rsidR="0042563A" w:rsidRDefault="00F74CAD">
      <w:pPr>
        <w:pStyle w:val="ListParagraph"/>
        <w:numPr>
          <w:ilvl w:val="0"/>
          <w:numId w:val="11"/>
        </w:numPr>
        <w:rPr>
          <w:b/>
          <w:lang w:val="en-GB"/>
        </w:rPr>
      </w:pPr>
      <w:r w:rsidRPr="00F74CAD">
        <w:rPr>
          <w:lang w:val="en-GB"/>
        </w:rPr>
        <w:t xml:space="preserve">Parses and analyses the template given by its name </w:t>
      </w:r>
      <w:r w:rsidRPr="00F74CAD">
        <w:rPr>
          <w:i/>
          <w:lang w:val="en-GB"/>
        </w:rPr>
        <w:t>n</w:t>
      </w:r>
      <w:r w:rsidRPr="00F74CAD">
        <w:rPr>
          <w:lang w:val="en-GB"/>
        </w:rPr>
        <w:t xml:space="preserve"> (</w:t>
      </w:r>
      <w:r w:rsidR="00026555">
        <w:rPr>
          <w:lang w:val="en-GB"/>
        </w:rPr>
        <w:t xml:space="preserve">version restriction see Section </w:t>
      </w:r>
      <w:r w:rsidR="00FF39BE">
        <w:rPr>
          <w:lang w:val="en-GB"/>
        </w:rPr>
        <w:fldChar w:fldCharType="begin"/>
      </w:r>
      <w:r w:rsidR="00026555">
        <w:rPr>
          <w:lang w:val="en-GB"/>
        </w:rPr>
        <w:instrText xml:space="preserve"> REF _Ref368381282 \r \h </w:instrText>
      </w:r>
      <w:r w:rsidR="00FF39BE">
        <w:rPr>
          <w:lang w:val="en-GB"/>
        </w:rPr>
      </w:r>
      <w:r w:rsidR="00FF39BE">
        <w:rPr>
          <w:lang w:val="en-GB"/>
        </w:rPr>
        <w:fldChar w:fldCharType="separate"/>
      </w:r>
      <w:r w:rsidR="00AA153B">
        <w:rPr>
          <w:lang w:val="en-GB"/>
        </w:rPr>
        <w:t>3.1.4</w:t>
      </w:r>
      <w:r w:rsidR="00FF39BE">
        <w:rPr>
          <w:lang w:val="en-GB"/>
        </w:rPr>
        <w:fldChar w:fldCharType="end"/>
      </w:r>
      <w:r w:rsidRPr="00F74CAD">
        <w:rPr>
          <w:lang w:val="en-GB"/>
        </w:rPr>
        <w:t xml:space="preserve">), executes the template specification using the configuration </w:t>
      </w:r>
      <w:r w:rsidRPr="00F74CAD">
        <w:rPr>
          <w:i/>
          <w:lang w:val="en-GB"/>
        </w:rPr>
        <w:t>c</w:t>
      </w:r>
      <w:r w:rsidRPr="00F74CAD">
        <w:rPr>
          <w:lang w:val="en-GB"/>
        </w:rPr>
        <w:t xml:space="preserve"> and replaces the content of </w:t>
      </w:r>
      <w:r w:rsidRPr="00F74CAD">
        <w:rPr>
          <w:i/>
          <w:lang w:val="en-GB"/>
        </w:rPr>
        <w:t>a</w:t>
      </w:r>
      <w:r w:rsidRPr="00F74CAD">
        <w:rPr>
          <w:lang w:val="en-GB"/>
        </w:rPr>
        <w:t xml:space="preserve">. Additional named arguments are passed to the VTL template </w:t>
      </w:r>
      <w:r w:rsidRPr="00F74CAD">
        <w:rPr>
          <w:i/>
          <w:lang w:val="en-GB"/>
        </w:rPr>
        <w:t>t</w:t>
      </w:r>
      <w:r w:rsidRPr="00F74CAD">
        <w:rPr>
          <w:lang w:val="en-GB"/>
        </w:rPr>
        <w:t xml:space="preserve"> in order to customize the processing and must comply to the additional template parameters.</w:t>
      </w:r>
    </w:p>
    <w:p w:rsidR="003108B4"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vilTemplateProcessor(VtlFileArtifact t, Configuration c, </w:t>
      </w:r>
      <w:r w:rsidR="00AE1D6A" w:rsidRPr="00725A64">
        <w:rPr>
          <w:b/>
          <w:lang w:val="en-GB"/>
        </w:rPr>
        <w:t>Artifact</w:t>
      </w:r>
      <w:r w:rsidR="00F65B42" w:rsidRPr="00725A64">
        <w:rPr>
          <w:b/>
          <w:lang w:val="en-GB"/>
        </w:rPr>
        <w:t xml:space="preserve"> </w:t>
      </w:r>
      <w:r w:rsidR="00AE1D6A" w:rsidRPr="00725A64">
        <w:rPr>
          <w:b/>
          <w:lang w:val="en-GB"/>
        </w:rPr>
        <w:t>a</w:t>
      </w:r>
      <w:r w:rsidR="00F65B42" w:rsidRPr="00725A64">
        <w:rPr>
          <w:b/>
          <w:lang w:val="en-GB"/>
        </w:rPr>
        <w:t>, …)</w:t>
      </w:r>
    </w:p>
    <w:p w:rsidR="003108B4" w:rsidRPr="00725A64" w:rsidRDefault="003108B4" w:rsidP="00D3391F">
      <w:pPr>
        <w:pStyle w:val="ListParagraph"/>
        <w:rPr>
          <w:b/>
          <w:lang w:val="en-GB"/>
        </w:rPr>
      </w:pPr>
      <w:r w:rsidRPr="00725A64">
        <w:rPr>
          <w:lang w:val="en-GB"/>
        </w:rPr>
        <w:t>P</w:t>
      </w:r>
      <w:r w:rsidR="00F65B42" w:rsidRPr="00725A64">
        <w:rPr>
          <w:lang w:val="en-GB"/>
        </w:rPr>
        <w:t xml:space="preserve">arses and </w:t>
      </w:r>
      <w:r w:rsidR="00EF0DA8" w:rsidRPr="00725A64">
        <w:rPr>
          <w:lang w:val="en-GB"/>
        </w:rPr>
        <w:t>analyses</w:t>
      </w:r>
      <w:r w:rsidR="00F65B42" w:rsidRPr="00725A64">
        <w:rPr>
          <w:lang w:val="en-GB"/>
        </w:rPr>
        <w:t xml:space="preserve"> the template in </w:t>
      </w:r>
      <w:r w:rsidR="00F65B42" w:rsidRPr="00725A64">
        <w:rPr>
          <w:i/>
          <w:lang w:val="en-GB"/>
        </w:rPr>
        <w:t>t</w:t>
      </w:r>
      <w:r w:rsidR="00F65B42" w:rsidRPr="00725A64">
        <w:rPr>
          <w:lang w:val="en-GB"/>
        </w:rPr>
        <w:t xml:space="preserve">, executes the template specification using the configuration </w:t>
      </w:r>
      <w:r w:rsidR="00F65B42" w:rsidRPr="00725A64">
        <w:rPr>
          <w:i/>
          <w:lang w:val="en-GB"/>
        </w:rPr>
        <w:t>c</w:t>
      </w:r>
      <w:r w:rsidR="00F65B42" w:rsidRPr="00725A64">
        <w:rPr>
          <w:lang w:val="en-GB"/>
        </w:rPr>
        <w:t xml:space="preserve"> </w:t>
      </w:r>
      <w:r w:rsidRPr="00725A64">
        <w:rPr>
          <w:lang w:val="en-GB"/>
        </w:rPr>
        <w:t xml:space="preserve">and </w:t>
      </w:r>
      <w:r w:rsidR="006E7696" w:rsidRPr="00725A64">
        <w:rPr>
          <w:lang w:val="en-GB"/>
        </w:rPr>
        <w:t xml:space="preserve">replaces the content of </w:t>
      </w:r>
      <w:r w:rsidR="006E7696" w:rsidRPr="00725A64">
        <w:rPr>
          <w:i/>
          <w:lang w:val="en-GB"/>
        </w:rPr>
        <w:t>a</w:t>
      </w:r>
      <w:r w:rsidRPr="00725A64">
        <w:rPr>
          <w:lang w:val="en-GB"/>
        </w:rPr>
        <w:t xml:space="preserve">. Additional named arguments are passed to the VTL template </w:t>
      </w:r>
      <w:r w:rsidRPr="00725A64">
        <w:rPr>
          <w:i/>
          <w:lang w:val="en-GB"/>
        </w:rPr>
        <w:t>t</w:t>
      </w:r>
      <w:r w:rsidRPr="00725A64">
        <w:rPr>
          <w:lang w:val="en-GB"/>
        </w:rPr>
        <w:t xml:space="preserve"> in order to customize the processing</w:t>
      </w:r>
      <w:r w:rsidR="006E7696" w:rsidRPr="00725A64">
        <w:rPr>
          <w:lang w:val="en-GB"/>
        </w:rPr>
        <w:t xml:space="preserve"> and must comply to the additional template parameters</w:t>
      </w:r>
      <w:r w:rsidRPr="00725A64">
        <w:rPr>
          <w:lang w:val="en-GB"/>
        </w:rPr>
        <w:t>.</w:t>
      </w:r>
    </w:p>
    <w:p w:rsidR="00093AD7" w:rsidRPr="00725A64" w:rsidRDefault="0050740D" w:rsidP="00845E9C">
      <w:pPr>
        <w:pStyle w:val="ListParagraph"/>
        <w:numPr>
          <w:ilvl w:val="0"/>
          <w:numId w:val="11"/>
        </w:numPr>
        <w:rPr>
          <w:b/>
          <w:lang w:val="en-GB"/>
        </w:rPr>
      </w:pPr>
      <w:r>
        <w:rPr>
          <w:b/>
          <w:lang w:val="en-GB"/>
        </w:rPr>
        <w:t>setOf(</w:t>
      </w:r>
      <w:r w:rsidR="00F65B42" w:rsidRPr="00725A64">
        <w:rPr>
          <w:b/>
          <w:lang w:val="en-GB"/>
        </w:rPr>
        <w:t>FileArtifact</w:t>
      </w:r>
      <w:r>
        <w:rPr>
          <w:b/>
          <w:lang w:val="en-GB"/>
        </w:rPr>
        <w:t>)</w:t>
      </w:r>
      <w:r w:rsidRPr="00725A64">
        <w:rPr>
          <w:b/>
          <w:lang w:val="en-GB"/>
        </w:rPr>
        <w:t xml:space="preserve"> </w:t>
      </w:r>
      <w:r w:rsidR="00F65B42" w:rsidRPr="00725A64">
        <w:rPr>
          <w:b/>
          <w:lang w:val="en-GB"/>
        </w:rPr>
        <w:t xml:space="preserve">vilTemplateProcessor(FileArtifact t, Configuration c, </w:t>
      </w:r>
      <w:r w:rsidR="00AE1D6A" w:rsidRPr="00725A64">
        <w:rPr>
          <w:b/>
          <w:lang w:val="en-GB"/>
        </w:rPr>
        <w:t>Artifact a</w:t>
      </w:r>
      <w:r w:rsidR="00F65B42" w:rsidRPr="00725A64">
        <w:rPr>
          <w:b/>
          <w:lang w:val="en-GB"/>
        </w:rPr>
        <w:t>)</w:t>
      </w:r>
    </w:p>
    <w:p w:rsidR="003108B4" w:rsidRDefault="00D3391F" w:rsidP="001C178A">
      <w:pPr>
        <w:pStyle w:val="ListParagraph"/>
        <w:rPr>
          <w:lang w:val="en-GB"/>
        </w:rPr>
      </w:pPr>
      <w:r w:rsidRPr="00725A64">
        <w:rPr>
          <w:lang w:val="en-GB"/>
        </w:rPr>
        <w:t xml:space="preserve">Searches for VIL variables and expressions in </w:t>
      </w:r>
      <w:r w:rsidRPr="00725A64">
        <w:rPr>
          <w:i/>
          <w:lang w:val="en-GB"/>
        </w:rPr>
        <w:t>t</w:t>
      </w:r>
      <w:r w:rsidRPr="00725A64">
        <w:rPr>
          <w:lang w:val="en-GB"/>
        </w:rPr>
        <w:t xml:space="preserve"> (variables given as </w:t>
      </w:r>
      <w:r w:rsidRPr="00725A64">
        <w:rPr>
          <w:rFonts w:ascii="Courier New" w:hAnsi="Courier New" w:cs="Courier New"/>
          <w:sz w:val="22"/>
          <w:szCs w:val="22"/>
          <w:lang w:val="en-GB"/>
        </w:rPr>
        <w:t>$variableName</w:t>
      </w:r>
      <w:r w:rsidRPr="00725A64">
        <w:rPr>
          <w:lang w:val="en-GB"/>
        </w:rPr>
        <w:t xml:space="preserve">, expressions as </w:t>
      </w:r>
      <w:r w:rsidRPr="00725A64">
        <w:rPr>
          <w:rFonts w:ascii="Courier New" w:hAnsi="Courier New" w:cs="Courier New"/>
          <w:sz w:val="22"/>
          <w:szCs w:val="22"/>
          <w:lang w:val="en-GB"/>
        </w:rPr>
        <w:t>${expression}</w:t>
      </w:r>
      <w:r w:rsidRPr="00725A64">
        <w:rPr>
          <w:lang w:val="en-GB"/>
        </w:rPr>
        <w:t xml:space="preserve">) and replaces them with their actual value as defined in the configuration </w:t>
      </w:r>
      <w:r w:rsidRPr="00725A64">
        <w:rPr>
          <w:i/>
          <w:lang w:val="en-GB"/>
        </w:rPr>
        <w:t>c</w:t>
      </w:r>
      <w:r w:rsidRPr="00725A64">
        <w:rPr>
          <w:lang w:val="en-GB"/>
        </w:rPr>
        <w:t xml:space="preserve">. The output </w:t>
      </w:r>
      <w:r w:rsidR="006E7696" w:rsidRPr="00725A64">
        <w:rPr>
          <w:lang w:val="en-GB"/>
        </w:rPr>
        <w:t>replac</w:t>
      </w:r>
      <w:r w:rsidR="0061783B" w:rsidRPr="00725A64">
        <w:rPr>
          <w:lang w:val="en-GB"/>
        </w:rPr>
        <w:t>e</w:t>
      </w:r>
      <w:r w:rsidR="006E7696" w:rsidRPr="00725A64">
        <w:rPr>
          <w:lang w:val="en-GB"/>
        </w:rPr>
        <w:t xml:space="preserve">s the content of </w:t>
      </w:r>
      <w:r w:rsidR="006E7696" w:rsidRPr="00725A64">
        <w:rPr>
          <w:i/>
          <w:lang w:val="en-GB"/>
        </w:rPr>
        <w:t>a</w:t>
      </w:r>
      <w:r w:rsidRPr="00725A64">
        <w:rPr>
          <w:lang w:val="en-GB"/>
        </w:rPr>
        <w:t>.</w:t>
      </w:r>
    </w:p>
    <w:p w:rsidR="00B357A7" w:rsidRDefault="00F74CAD">
      <w:pPr>
        <w:rPr>
          <w:lang w:val="en-GB"/>
        </w:rPr>
      </w:pPr>
      <w:r w:rsidRPr="00F74CAD">
        <w:rPr>
          <w:lang w:val="en-GB"/>
        </w:rPr>
        <w:t xml:space="preserve">In addition, similar operations </w:t>
      </w:r>
      <w:r w:rsidR="0059421E">
        <w:rPr>
          <w:lang w:val="en-GB"/>
        </w:rPr>
        <w:t xml:space="preserve">are provided </w:t>
      </w:r>
      <w:r w:rsidRPr="00F74CAD">
        <w:rPr>
          <w:lang w:val="en-GB"/>
        </w:rPr>
        <w:t>w</w:t>
      </w:r>
      <w:r w:rsidR="00F33AE4">
        <w:rPr>
          <w:lang w:val="en-GB"/>
        </w:rPr>
        <w:t xml:space="preserve">hich take a </w:t>
      </w:r>
      <w:r w:rsidRPr="00F74CAD">
        <w:rPr>
          <w:b/>
          <w:lang w:val="en-GB"/>
        </w:rPr>
        <w:t>collection of art</w:t>
      </w:r>
      <w:ins w:id="2598" w:author="Holger Eichelberger" w:date="2015-09-15T11:07:00Z">
        <w:r w:rsidR="006F4D30">
          <w:rPr>
            <w:b/>
            <w:lang w:val="en-GB"/>
          </w:rPr>
          <w:t>i</w:t>
        </w:r>
      </w:ins>
      <w:del w:id="2599" w:author="Holger Eichelberger" w:date="2015-09-15T11:07:00Z">
        <w:r w:rsidRPr="00F74CAD" w:rsidDel="006F4D30">
          <w:rPr>
            <w:b/>
            <w:lang w:val="en-GB"/>
          </w:rPr>
          <w:delText>e</w:delText>
        </w:r>
      </w:del>
      <w:r w:rsidRPr="00F74CAD">
        <w:rPr>
          <w:b/>
          <w:lang w:val="en-GB"/>
        </w:rPr>
        <w:t>facts</w:t>
      </w:r>
      <w:r w:rsidRPr="00F74CAD">
        <w:rPr>
          <w:lang w:val="en-GB"/>
        </w:rPr>
        <w:t xml:space="preserve"> as input. At a glance, </w:t>
      </w:r>
      <w:r w:rsidR="006359F3">
        <w:rPr>
          <w:lang w:val="en-GB"/>
        </w:rPr>
        <w:t>storing the output produced by the same template in multiple</w:t>
      </w:r>
      <w:r w:rsidRPr="00F74CAD">
        <w:rPr>
          <w:lang w:val="en-GB"/>
        </w:rPr>
        <w:t xml:space="preserve"> files might be superfluous but it simplifies the application </w:t>
      </w:r>
      <w:r w:rsidR="006359F3">
        <w:rPr>
          <w:lang w:val="en-GB"/>
        </w:rPr>
        <w:t>of the VTL template processor in conju</w:t>
      </w:r>
      <w:r w:rsidR="00A74D0C">
        <w:rPr>
          <w:lang w:val="en-GB"/>
        </w:rPr>
        <w:t>n</w:t>
      </w:r>
      <w:r w:rsidR="006359F3">
        <w:rPr>
          <w:lang w:val="en-GB"/>
        </w:rPr>
        <w:t xml:space="preserve">ction with operations which return a collection with one element, such as copying a file (without further utilizing the </w:t>
      </w:r>
      <w:r w:rsidRPr="00F74CAD">
        <w:rPr>
          <w:rFonts w:ascii="Courier New" w:hAnsi="Courier New" w:cs="Courier New"/>
          <w:sz w:val="22"/>
          <w:szCs w:val="22"/>
          <w:lang w:val="en-GB"/>
        </w:rPr>
        <w:t>projectSingle</w:t>
      </w:r>
      <w:r w:rsidR="006359F3">
        <w:rPr>
          <w:lang w:val="en-GB"/>
        </w:rPr>
        <w:t xml:space="preserve"> operation)</w:t>
      </w:r>
      <w:r w:rsidRPr="00F74CAD">
        <w:rPr>
          <w:lang w:val="en-GB"/>
        </w:rPr>
        <w:t>.</w:t>
      </w:r>
    </w:p>
    <w:p w:rsidR="00FE546F" w:rsidRDefault="005749C3" w:rsidP="00EA17BB">
      <w:pPr>
        <w:pStyle w:val="Heading3"/>
        <w:numPr>
          <w:ilvl w:val="3"/>
          <w:numId w:val="1"/>
        </w:numPr>
        <w:tabs>
          <w:tab w:val="left" w:pos="1078"/>
        </w:tabs>
        <w:ind w:left="0" w:firstLine="0"/>
        <w:rPr>
          <w:lang w:val="en-GB"/>
        </w:rPr>
      </w:pPr>
      <w:bookmarkStart w:id="2600" w:name="_Toc430078947"/>
      <w:r>
        <w:rPr>
          <w:lang w:val="en-GB"/>
        </w:rPr>
        <w:lastRenderedPageBreak/>
        <w:t>ZIP File Instantiator</w:t>
      </w:r>
      <w:bookmarkEnd w:id="2600"/>
    </w:p>
    <w:p w:rsidR="00A749B6" w:rsidRDefault="00A44F0C" w:rsidP="00A749B6">
      <w:pPr>
        <w:rPr>
          <w:lang w:val="en-GB"/>
        </w:rPr>
      </w:pPr>
      <w:r>
        <w:rPr>
          <w:lang w:val="en-GB"/>
        </w:rPr>
        <w:t xml:space="preserve">The ZIP file blackbox instantiator allows </w:t>
      </w:r>
      <w:r w:rsidR="009D02EC">
        <w:rPr>
          <w:lang w:val="en-GB"/>
        </w:rPr>
        <w:t>packing and unpacking</w:t>
      </w:r>
      <w:r>
        <w:rPr>
          <w:lang w:val="en-GB"/>
        </w:rPr>
        <w:t xml:space="preserve"> ZIP files.</w:t>
      </w:r>
    </w:p>
    <w:p w:rsidR="00A44F0C" w:rsidRPr="00725A64" w:rsidRDefault="0050740D" w:rsidP="00A44F0C">
      <w:pPr>
        <w:pStyle w:val="ListParagraph"/>
        <w:numPr>
          <w:ilvl w:val="0"/>
          <w:numId w:val="11"/>
        </w:numPr>
        <w:rPr>
          <w:b/>
          <w:lang w:val="en-GB"/>
        </w:rPr>
      </w:pPr>
      <w:r>
        <w:rPr>
          <w:b/>
          <w:lang w:val="en-GB"/>
        </w:rPr>
        <w:t>setOf(</w:t>
      </w:r>
      <w:r w:rsidR="00A44F0C" w:rsidRPr="00725A64">
        <w:rPr>
          <w:b/>
          <w:lang w:val="en-GB"/>
        </w:rPr>
        <w:t>FileArtifact</w:t>
      </w:r>
      <w:r>
        <w:rPr>
          <w:b/>
          <w:lang w:val="en-GB"/>
        </w:rPr>
        <w:t>)</w:t>
      </w:r>
      <w:r w:rsidRPr="00725A64">
        <w:rPr>
          <w:b/>
          <w:lang w:val="en-GB"/>
        </w:rPr>
        <w:t xml:space="preserve"> </w:t>
      </w:r>
      <w:r w:rsidR="00A44F0C">
        <w:rPr>
          <w:b/>
          <w:lang w:val="en-GB"/>
        </w:rPr>
        <w:t>zip</w:t>
      </w:r>
      <w:r w:rsidR="00A44F0C" w:rsidRPr="00725A64">
        <w:rPr>
          <w:b/>
          <w:lang w:val="en-GB"/>
        </w:rPr>
        <w:t>(</w:t>
      </w:r>
      <w:r w:rsidR="00A44F0C">
        <w:rPr>
          <w:b/>
          <w:lang w:val="en-GB"/>
        </w:rPr>
        <w:t>Path b, Path a, Path z</w:t>
      </w:r>
      <w:r w:rsidR="00A44F0C" w:rsidRPr="00725A64">
        <w:rPr>
          <w:b/>
          <w:lang w:val="en-GB"/>
        </w:rPr>
        <w:t>)</w:t>
      </w:r>
    </w:p>
    <w:p w:rsidR="00A44F0C" w:rsidRDefault="00A44F0C" w:rsidP="00A44F0C">
      <w:pPr>
        <w:pStyle w:val="ListParagraph"/>
        <w:rPr>
          <w:lang w:val="en-GB"/>
        </w:rPr>
      </w:pPr>
      <w:r>
        <w:rPr>
          <w:lang w:val="en-GB"/>
        </w:rPr>
        <w:t>Packs the art</w:t>
      </w:r>
      <w:ins w:id="2601" w:author="Holger Eichelberger" w:date="2015-09-15T11:07:00Z">
        <w:r w:rsidR="006F4D30">
          <w:rPr>
            <w:lang w:val="en-GB"/>
          </w:rPr>
          <w:t>i</w:t>
        </w:r>
      </w:ins>
      <w:del w:id="2602" w:author="Holger Eichelberger" w:date="2015-09-15T11:07:00Z">
        <w:r w:rsidDel="006F4D30">
          <w:rPr>
            <w:lang w:val="en-GB"/>
          </w:rPr>
          <w:delText>e</w:delText>
        </w:r>
      </w:del>
      <w:r>
        <w:rPr>
          <w:lang w:val="en-GB"/>
        </w:rPr>
        <w:t xml:space="preserve">facts denoted by the path </w:t>
      </w:r>
      <w:r>
        <w:rPr>
          <w:i/>
          <w:lang w:val="en-GB"/>
        </w:rPr>
        <w:t>a</w:t>
      </w:r>
      <w:r>
        <w:rPr>
          <w:lang w:val="en-GB"/>
        </w:rPr>
        <w:t xml:space="preserve"> (possibly a path pattern)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603" w:author="Holger Eichelberger" w:date="2015-09-15T11:07:00Z">
        <w:r w:rsidR="006F4D30">
          <w:rPr>
            <w:lang w:val="en-GB"/>
          </w:rPr>
          <w:t>i</w:t>
        </w:r>
      </w:ins>
      <w:del w:id="2604" w:author="Holger Eichelberger" w:date="2015-09-15T11:07:00Z">
        <w:r w:rsidR="00E13B10" w:rsidDel="006F4D30">
          <w:rPr>
            <w:lang w:val="en-GB"/>
          </w:rPr>
          <w:delText>e</w:delText>
        </w:r>
      </w:del>
      <w:r w:rsidRPr="00A44F0C">
        <w:rPr>
          <w:lang w:val="en-GB"/>
        </w:rPr>
        <w:t>facts relative in the resulting ZIP file.</w:t>
      </w:r>
      <w:r w:rsidR="00952A9C">
        <w:rPr>
          <w:lang w:val="en-GB"/>
        </w:rPr>
        <w:t xml:space="preserve"> If </w:t>
      </w:r>
      <w:r w:rsidR="00952A9C">
        <w:rPr>
          <w:i/>
          <w:lang w:val="en-GB"/>
        </w:rPr>
        <w:t>z</w:t>
      </w:r>
      <w:r w:rsidR="00952A9C">
        <w:rPr>
          <w:lang w:val="en-GB"/>
        </w:rPr>
        <w:t xml:space="preserve"> does not exist, a new art</w:t>
      </w:r>
      <w:ins w:id="2605" w:author="Holger Eichelberger" w:date="2015-09-15T11:07:00Z">
        <w:r w:rsidR="006F4D30">
          <w:rPr>
            <w:lang w:val="en-GB"/>
          </w:rPr>
          <w:t>i</w:t>
        </w:r>
      </w:ins>
      <w:del w:id="2606" w:author="Holger Eichelberger" w:date="2015-09-15T11:07: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ins w:id="2607" w:author="Holger Eichelberger" w:date="2015-09-15T11:07:00Z">
        <w:r w:rsidR="006F4D30">
          <w:rPr>
            <w:lang w:val="en-GB"/>
          </w:rPr>
          <w:t>i</w:t>
        </w:r>
      </w:ins>
      <w:del w:id="2608" w:author="Holger Eichelberger" w:date="2015-09-15T11:07: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5569A3" w:rsidRPr="00725A64" w:rsidRDefault="0050740D" w:rsidP="005569A3">
      <w:pPr>
        <w:pStyle w:val="ListParagraph"/>
        <w:numPr>
          <w:ilvl w:val="0"/>
          <w:numId w:val="11"/>
        </w:numPr>
        <w:rPr>
          <w:b/>
          <w:lang w:val="en-GB"/>
        </w:rPr>
      </w:pPr>
      <w:r>
        <w:rPr>
          <w:b/>
          <w:lang w:val="en-GB"/>
        </w:rPr>
        <w:t>setOf(</w:t>
      </w:r>
      <w:r w:rsidR="005569A3" w:rsidRPr="00725A64">
        <w:rPr>
          <w:b/>
          <w:lang w:val="en-GB"/>
        </w:rPr>
        <w:t>FileArtifact</w:t>
      </w:r>
      <w:r>
        <w:rPr>
          <w:b/>
          <w:lang w:val="en-GB"/>
        </w:rPr>
        <w:t>)</w:t>
      </w:r>
      <w:r w:rsidRPr="00725A64">
        <w:rPr>
          <w:b/>
          <w:lang w:val="en-GB"/>
        </w:rPr>
        <w:t xml:space="preserve"> </w:t>
      </w:r>
      <w:r w:rsidR="005569A3">
        <w:rPr>
          <w:b/>
          <w:lang w:val="en-GB"/>
        </w:rPr>
        <w:t>zip</w:t>
      </w:r>
      <w:r w:rsidR="005569A3" w:rsidRPr="00725A64">
        <w:rPr>
          <w:b/>
          <w:lang w:val="en-GB"/>
        </w:rPr>
        <w:t>(</w:t>
      </w:r>
      <w:r w:rsidR="005569A3">
        <w:rPr>
          <w:b/>
          <w:lang w:val="en-GB"/>
        </w:rPr>
        <w:t xml:space="preserve">Path b, </w:t>
      </w:r>
      <w:r>
        <w:rPr>
          <w:b/>
          <w:lang w:val="en-GB"/>
        </w:rPr>
        <w:t>collectionOf(</w:t>
      </w:r>
      <w:r w:rsidR="005569A3">
        <w:rPr>
          <w:b/>
          <w:lang w:val="en-GB"/>
        </w:rPr>
        <w:t>FileArtifact</w:t>
      </w:r>
      <w:r>
        <w:rPr>
          <w:b/>
          <w:lang w:val="en-GB"/>
        </w:rPr>
        <w:t xml:space="preserve">) </w:t>
      </w:r>
      <w:r w:rsidR="005569A3">
        <w:rPr>
          <w:b/>
          <w:lang w:val="en-GB"/>
        </w:rPr>
        <w:t>a, Path z</w:t>
      </w:r>
      <w:r w:rsidR="005569A3" w:rsidRPr="00725A64">
        <w:rPr>
          <w:b/>
          <w:lang w:val="en-GB"/>
        </w:rPr>
        <w:t>)</w:t>
      </w:r>
    </w:p>
    <w:p w:rsidR="005569A3" w:rsidRDefault="005569A3" w:rsidP="005569A3">
      <w:pPr>
        <w:pStyle w:val="ListParagraph"/>
        <w:rPr>
          <w:lang w:val="en-GB"/>
        </w:rPr>
      </w:pPr>
      <w:r>
        <w:rPr>
          <w:lang w:val="en-GB"/>
        </w:rPr>
        <w:t>Packs the art</w:t>
      </w:r>
      <w:ins w:id="2609" w:author="Holger Eichelberger" w:date="2015-09-15T11:07:00Z">
        <w:r w:rsidR="006F4D30">
          <w:rPr>
            <w:lang w:val="en-GB"/>
          </w:rPr>
          <w:t>i</w:t>
        </w:r>
      </w:ins>
      <w:del w:id="2610" w:author="Holger Eichelberger" w:date="2015-09-15T11:07:00Z">
        <w:r w:rsidDel="006F4D30">
          <w:rPr>
            <w:lang w:val="en-GB"/>
          </w:rPr>
          <w:delText>e</w:delText>
        </w:r>
      </w:del>
      <w:r>
        <w:rPr>
          <w:lang w:val="en-GB"/>
        </w:rPr>
        <w:t xml:space="preserve">facts in </w:t>
      </w:r>
      <w:r>
        <w:rPr>
          <w:i/>
          <w:lang w:val="en-GB"/>
        </w:rPr>
        <w:t>a</w:t>
      </w:r>
      <w:r>
        <w:rPr>
          <w:lang w:val="en-GB"/>
        </w:rPr>
        <w:t xml:space="preserve"> into the ZIP file denoted by path </w:t>
      </w:r>
      <w:r>
        <w:rPr>
          <w:i/>
          <w:lang w:val="en-GB"/>
        </w:rPr>
        <w:t xml:space="preserve">z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sidR="00E13B10">
        <w:rPr>
          <w:lang w:val="en-GB"/>
        </w:rPr>
        <w:t>ames of the art</w:t>
      </w:r>
      <w:ins w:id="2611" w:author="Holger Eichelberger" w:date="2015-09-15T11:08:00Z">
        <w:r w:rsidR="006F4D30">
          <w:rPr>
            <w:lang w:val="en-GB"/>
          </w:rPr>
          <w:t>i</w:t>
        </w:r>
      </w:ins>
      <w:del w:id="2612" w:author="Holger Eichelberger" w:date="2015-09-15T11:08:00Z">
        <w:r w:rsidR="00E13B10" w:rsidDel="006F4D30">
          <w:rPr>
            <w:lang w:val="en-GB"/>
          </w:rPr>
          <w:delText>e</w:delText>
        </w:r>
      </w:del>
      <w:r w:rsidRPr="00A44F0C">
        <w:rPr>
          <w:lang w:val="en-GB"/>
        </w:rPr>
        <w:t>facts relative in the resulting ZIP file.</w:t>
      </w:r>
      <w:r>
        <w:rPr>
          <w:lang w:val="en-GB"/>
        </w:rPr>
        <w:t xml:space="preserve"> </w:t>
      </w:r>
      <w:r w:rsidR="00952A9C">
        <w:rPr>
          <w:lang w:val="en-GB"/>
        </w:rPr>
        <w:t xml:space="preserve">If </w:t>
      </w:r>
      <w:r w:rsidR="00952A9C">
        <w:rPr>
          <w:i/>
          <w:lang w:val="en-GB"/>
        </w:rPr>
        <w:t>z</w:t>
      </w:r>
      <w:r w:rsidR="00952A9C">
        <w:rPr>
          <w:lang w:val="en-GB"/>
        </w:rPr>
        <w:t xml:space="preserve"> does not exist, a new art</w:t>
      </w:r>
      <w:ins w:id="2613" w:author="Holger Eichelberger" w:date="2015-09-15T11:08:00Z">
        <w:r w:rsidR="006F4D30">
          <w:rPr>
            <w:lang w:val="en-GB"/>
          </w:rPr>
          <w:t>i</w:t>
        </w:r>
      </w:ins>
      <w:del w:id="2614" w:author="Holger Eichelberger" w:date="2015-09-15T11:08:00Z">
        <w:r w:rsidR="00952A9C" w:rsidDel="006F4D30">
          <w:rPr>
            <w:lang w:val="en-GB"/>
          </w:rPr>
          <w:delText>e</w:delText>
        </w:r>
      </w:del>
      <w:r w:rsidR="00952A9C">
        <w:rPr>
          <w:lang w:val="en-GB"/>
        </w:rPr>
        <w:t xml:space="preserve">fact is created. If </w:t>
      </w:r>
      <w:r w:rsidR="00952A9C">
        <w:rPr>
          <w:i/>
          <w:lang w:val="en-GB"/>
        </w:rPr>
        <w:t>z</w:t>
      </w:r>
      <w:r w:rsidR="00952A9C">
        <w:rPr>
          <w:lang w:val="en-GB"/>
        </w:rPr>
        <w:t xml:space="preserve"> exists, the </w:t>
      </w:r>
      <w:proofErr w:type="gramStart"/>
      <w:r w:rsidR="00952A9C">
        <w:rPr>
          <w:lang w:val="en-GB"/>
        </w:rPr>
        <w:t xml:space="preserve">contents of </w:t>
      </w:r>
      <w:r w:rsidR="00952A9C">
        <w:rPr>
          <w:i/>
          <w:lang w:val="en-GB"/>
        </w:rPr>
        <w:t>z</w:t>
      </w:r>
      <w:r w:rsidR="00952A9C">
        <w:rPr>
          <w:lang w:val="en-GB"/>
        </w:rPr>
        <w:t xml:space="preserve"> is</w:t>
      </w:r>
      <w:proofErr w:type="gramEnd"/>
      <w:r w:rsidR="00952A9C">
        <w:rPr>
          <w:lang w:val="en-GB"/>
        </w:rPr>
        <w:t xml:space="preserve"> taken over into the result ZIP, i.e., the art</w:t>
      </w:r>
      <w:ins w:id="2615" w:author="Holger Eichelberger" w:date="2015-09-15T11:08:00Z">
        <w:r w:rsidR="006F4D30">
          <w:rPr>
            <w:lang w:val="en-GB"/>
          </w:rPr>
          <w:t>i</w:t>
        </w:r>
      </w:ins>
      <w:del w:id="2616" w:author="Holger Eichelberger" w:date="2015-09-15T11:08:00Z">
        <w:r w:rsidR="00952A9C" w:rsidDel="006F4D30">
          <w:rPr>
            <w:lang w:val="en-GB"/>
          </w:rPr>
          <w:delText>e</w:delText>
        </w:r>
      </w:del>
      <w:r w:rsidR="00952A9C">
        <w:rPr>
          <w:lang w:val="en-GB"/>
        </w:rPr>
        <w:t xml:space="preserve">facts in </w:t>
      </w:r>
      <w:r w:rsidR="00952A9C" w:rsidRPr="00952A9C">
        <w:rPr>
          <w:i/>
          <w:lang w:val="en-GB"/>
        </w:rPr>
        <w:t>a</w:t>
      </w:r>
      <w:r w:rsidR="00952A9C">
        <w:rPr>
          <w:lang w:val="en-GB"/>
        </w:rPr>
        <w:t xml:space="preserve"> are added to </w:t>
      </w:r>
      <w:r w:rsidR="00952A9C">
        <w:rPr>
          <w:i/>
          <w:lang w:val="en-GB"/>
        </w:rPr>
        <w:t>z</w:t>
      </w:r>
      <w:r w:rsidR="00952A9C">
        <w:rPr>
          <w:lang w:val="en-GB"/>
        </w:rPr>
        <w:t>.</w:t>
      </w:r>
    </w:p>
    <w:p w:rsidR="00F45010" w:rsidRPr="00725A64" w:rsidRDefault="0050740D" w:rsidP="00F45010">
      <w:pPr>
        <w:pStyle w:val="ListParagraph"/>
        <w:numPr>
          <w:ilvl w:val="0"/>
          <w:numId w:val="11"/>
        </w:numPr>
        <w:rPr>
          <w:b/>
          <w:lang w:val="en-GB"/>
        </w:rPr>
      </w:pPr>
      <w:r>
        <w:rPr>
          <w:b/>
          <w:lang w:val="en-GB"/>
        </w:rPr>
        <w:t>setOf(</w:t>
      </w:r>
      <w:r w:rsidR="00F45010" w:rsidRPr="00725A64">
        <w:rPr>
          <w:b/>
          <w:lang w:val="en-GB"/>
        </w:rPr>
        <w:t>FileArtifact</w:t>
      </w:r>
      <w:r>
        <w:rPr>
          <w:b/>
          <w:lang w:val="en-GB"/>
        </w:rPr>
        <w:t>)</w:t>
      </w:r>
      <w:r w:rsidRPr="00725A64">
        <w:rPr>
          <w:b/>
          <w:lang w:val="en-GB"/>
        </w:rPr>
        <w:t xml:space="preserve"> </w:t>
      </w:r>
      <w:r w:rsidR="00F45010">
        <w:rPr>
          <w:b/>
          <w:lang w:val="en-GB"/>
        </w:rPr>
        <w:t>unzip</w:t>
      </w:r>
      <w:r w:rsidR="00F45010" w:rsidRPr="00725A64">
        <w:rPr>
          <w:b/>
          <w:lang w:val="en-GB"/>
        </w:rPr>
        <w:t>(</w:t>
      </w:r>
      <w:r w:rsidR="00F45010">
        <w:rPr>
          <w:b/>
          <w:lang w:val="en-GB"/>
        </w:rPr>
        <w:t>Path z, Path t</w:t>
      </w:r>
      <w:r w:rsidR="00F45010" w:rsidRPr="00725A64">
        <w:rPr>
          <w:b/>
          <w:lang w:val="en-GB"/>
        </w:rPr>
        <w:t>)</w:t>
      </w:r>
    </w:p>
    <w:p w:rsidR="00A749B6" w:rsidRDefault="00F45010" w:rsidP="00A749B6">
      <w:pPr>
        <w:pStyle w:val="ListParagraph"/>
        <w:rPr>
          <w:lang w:val="en-GB"/>
        </w:rPr>
      </w:pPr>
      <w:proofErr w:type="gramStart"/>
      <w:r>
        <w:rPr>
          <w:lang w:val="en-GB"/>
        </w:rPr>
        <w:t>Unpacks art</w:t>
      </w:r>
      <w:ins w:id="2617" w:author="Holger Eichelberger" w:date="2015-09-15T11:08:00Z">
        <w:r w:rsidR="006F4D30">
          <w:rPr>
            <w:lang w:val="en-GB"/>
          </w:rPr>
          <w:t>i</w:t>
        </w:r>
      </w:ins>
      <w:del w:id="2618" w:author="Holger Eichelberger" w:date="2015-09-15T11:08:00Z">
        <w:r w:rsidDel="006F4D30">
          <w:rPr>
            <w:lang w:val="en-GB"/>
          </w:rPr>
          <w:delText>e</w:delText>
        </w:r>
      </w:del>
      <w:r>
        <w:rPr>
          <w:lang w:val="en-GB"/>
        </w:rPr>
        <w:t xml:space="preserve">facts in the ZIP file </w:t>
      </w:r>
      <w:r w:rsidR="00A749B6" w:rsidRPr="00A749B6">
        <w:rPr>
          <w:i/>
          <w:lang w:val="en-GB"/>
        </w:rPr>
        <w:t>z</w:t>
      </w:r>
      <w:r>
        <w:rPr>
          <w:lang w:val="en-GB"/>
        </w:rPr>
        <w:t xml:space="preserve"> into the target path </w:t>
      </w:r>
      <w:r w:rsidR="00A749B6" w:rsidRPr="00A749B6">
        <w:rPr>
          <w:i/>
          <w:lang w:val="en-GB"/>
        </w:rPr>
        <w:t>t</w:t>
      </w:r>
      <w:r w:rsidRPr="00A44F0C">
        <w:rPr>
          <w:lang w:val="en-GB"/>
        </w:rPr>
        <w:t>.</w:t>
      </w:r>
      <w:proofErr w:type="gramEnd"/>
    </w:p>
    <w:p w:rsidR="00DE610A" w:rsidRPr="00725A64" w:rsidRDefault="0050740D" w:rsidP="00DE610A">
      <w:pPr>
        <w:pStyle w:val="ListParagraph"/>
        <w:numPr>
          <w:ilvl w:val="0"/>
          <w:numId w:val="11"/>
        </w:numPr>
        <w:rPr>
          <w:b/>
          <w:lang w:val="en-GB"/>
        </w:rPr>
      </w:pPr>
      <w:r>
        <w:rPr>
          <w:b/>
          <w:lang w:val="en-GB"/>
        </w:rPr>
        <w:t>setOf(</w:t>
      </w:r>
      <w:r w:rsidR="00DE610A" w:rsidRPr="00725A64">
        <w:rPr>
          <w:b/>
          <w:lang w:val="en-GB"/>
        </w:rPr>
        <w:t>FileArtifact</w:t>
      </w:r>
      <w:r>
        <w:rPr>
          <w:b/>
          <w:lang w:val="en-GB"/>
        </w:rPr>
        <w:t>)</w:t>
      </w:r>
      <w:r w:rsidRPr="00725A64">
        <w:rPr>
          <w:b/>
          <w:lang w:val="en-GB"/>
        </w:rPr>
        <w:t xml:space="preserve"> </w:t>
      </w:r>
      <w:r w:rsidR="00DE610A">
        <w:rPr>
          <w:b/>
          <w:lang w:val="en-GB"/>
        </w:rPr>
        <w:t>unzip</w:t>
      </w:r>
      <w:r w:rsidR="00DE610A" w:rsidRPr="00725A64">
        <w:rPr>
          <w:b/>
          <w:lang w:val="en-GB"/>
        </w:rPr>
        <w:t>(</w:t>
      </w:r>
      <w:r w:rsidR="00DE610A">
        <w:rPr>
          <w:b/>
          <w:lang w:val="en-GB"/>
        </w:rPr>
        <w:t>Path z, Path t, String p</w:t>
      </w:r>
      <w:r w:rsidR="00DE610A" w:rsidRPr="00725A64">
        <w:rPr>
          <w:b/>
          <w:lang w:val="en-GB"/>
        </w:rPr>
        <w:t>)</w:t>
      </w:r>
    </w:p>
    <w:p w:rsidR="005569A3" w:rsidRDefault="00DE610A" w:rsidP="00A44F0C">
      <w:pPr>
        <w:pStyle w:val="ListParagraph"/>
        <w:rPr>
          <w:lang w:val="en-GB"/>
        </w:rPr>
      </w:pPr>
      <w:proofErr w:type="gramStart"/>
      <w:r>
        <w:rPr>
          <w:lang w:val="en-GB"/>
        </w:rPr>
        <w:t>Unpacks those art</w:t>
      </w:r>
      <w:ins w:id="2619" w:author="Holger Eichelberger" w:date="2015-09-15T11:08:00Z">
        <w:r w:rsidR="006F4D30">
          <w:rPr>
            <w:lang w:val="en-GB"/>
          </w:rPr>
          <w:t>i</w:t>
        </w:r>
      </w:ins>
      <w:del w:id="2620" w:author="Holger Eichelberger" w:date="2015-09-15T11:08:00Z">
        <w:r w:rsidDel="006F4D30">
          <w:rPr>
            <w:lang w:val="en-GB"/>
          </w:rPr>
          <w:delText>e</w:delText>
        </w:r>
      </w:del>
      <w:r>
        <w:rPr>
          <w:lang w:val="en-GB"/>
        </w:rPr>
        <w:t xml:space="preserve">facts in the ZIP file </w:t>
      </w:r>
      <w:r>
        <w:rPr>
          <w:i/>
          <w:lang w:val="en-GB"/>
        </w:rPr>
        <w:t>z</w:t>
      </w:r>
      <w:r>
        <w:rPr>
          <w:lang w:val="en-GB"/>
        </w:rPr>
        <w:t xml:space="preserve"> matching the ANT pattern </w:t>
      </w:r>
      <w:r w:rsidR="00F74CAD" w:rsidRPr="00F74CAD">
        <w:rPr>
          <w:i/>
          <w:lang w:val="en-GB"/>
        </w:rPr>
        <w:t>p</w:t>
      </w:r>
      <w:r>
        <w:rPr>
          <w:lang w:val="en-GB"/>
        </w:rPr>
        <w:t xml:space="preserve"> into the target path </w:t>
      </w:r>
      <w:r w:rsidRPr="00F45010">
        <w:rPr>
          <w:i/>
          <w:lang w:val="en-GB"/>
        </w:rPr>
        <w:t>t</w:t>
      </w:r>
      <w:r w:rsidRPr="00A44F0C">
        <w:rPr>
          <w:lang w:val="en-GB"/>
        </w:rPr>
        <w:t>.</w:t>
      </w:r>
      <w:proofErr w:type="gramEnd"/>
    </w:p>
    <w:p w:rsidR="00A749B6" w:rsidDel="006F4D30" w:rsidRDefault="00A749B6" w:rsidP="00A749B6">
      <w:pPr>
        <w:pStyle w:val="ListParagraph"/>
        <w:rPr>
          <w:del w:id="2621" w:author="Holger Eichelberger" w:date="2015-09-15T11:08:00Z"/>
          <w:lang w:val="en-GB"/>
        </w:rPr>
      </w:pPr>
      <w:bookmarkStart w:id="2622" w:name="_Toc430078948"/>
      <w:bookmarkEnd w:id="2622"/>
    </w:p>
    <w:p w:rsidR="00A749B6" w:rsidRDefault="009F371A" w:rsidP="00A749B6">
      <w:pPr>
        <w:pStyle w:val="Heading2"/>
        <w:rPr>
          <w:lang w:val="en-GB"/>
        </w:rPr>
      </w:pPr>
      <w:bookmarkStart w:id="2623" w:name="_Ref411839918"/>
      <w:bookmarkStart w:id="2624" w:name="_Toc430078949"/>
      <w:r>
        <w:rPr>
          <w:lang w:val="en-GB"/>
        </w:rPr>
        <w:t>Default Extensions</w:t>
      </w:r>
      <w:bookmarkEnd w:id="2623"/>
      <w:bookmarkEnd w:id="2624"/>
    </w:p>
    <w:p w:rsidR="00D14EFC" w:rsidRDefault="009F371A" w:rsidP="00D14EFC">
      <w:pPr>
        <w:rPr>
          <w:lang w:val="en-GB"/>
        </w:rPr>
      </w:pPr>
      <w:r w:rsidRPr="009F371A">
        <w:rPr>
          <w:lang w:val="en-GB"/>
        </w:rPr>
        <w:t>In addition to the instantiators and art</w:t>
      </w:r>
      <w:ins w:id="2625" w:author="Holger Eichelberger" w:date="2015-09-15T11:08:00Z">
        <w:r w:rsidR="006F4D30">
          <w:rPr>
            <w:lang w:val="en-GB"/>
          </w:rPr>
          <w:t>i</w:t>
        </w:r>
      </w:ins>
      <w:del w:id="2626" w:author="Holger Eichelberger" w:date="2015-09-15T11:08:00Z">
        <w:r w:rsidRPr="009F371A" w:rsidDel="006F4D30">
          <w:rPr>
            <w:lang w:val="en-GB"/>
          </w:rPr>
          <w:delText>e</w:delText>
        </w:r>
      </w:del>
      <w:r w:rsidRPr="009F371A">
        <w:rPr>
          <w:lang w:val="en-GB"/>
        </w:rPr>
        <w:t xml:space="preserve">fact types provided as core (built-in) functionality, </w:t>
      </w:r>
      <w:r w:rsidR="00A749B6" w:rsidRPr="00A749B6">
        <w:rPr>
          <w:lang w:val="en-GB"/>
        </w:rPr>
        <w:t xml:space="preserve">there are also some default extensions of VIL/VTL that are usually installed along with EASy-Producer. Depending on the application area, individual installations of EASy-Producer may or may not contain these default extensions and, thus, customize VIL/VTL according to the individual needs or even provide alternative implementations. </w:t>
      </w:r>
      <w:r w:rsidR="00FF39BE">
        <w:rPr>
          <w:lang w:val="en-GB"/>
        </w:rPr>
        <w:fldChar w:fldCharType="begin"/>
      </w:r>
      <w:r w:rsidR="00A24F50">
        <w:rPr>
          <w:lang w:val="en-GB"/>
        </w:rPr>
        <w:instrText xml:space="preserve"> REF _Ref412823150 \h </w:instrText>
      </w:r>
      <w:r w:rsidR="00FF39BE">
        <w:rPr>
          <w:lang w:val="en-GB"/>
        </w:rPr>
      </w:r>
      <w:r w:rsidR="00FF39BE">
        <w:rPr>
          <w:lang w:val="en-GB"/>
        </w:rPr>
        <w:fldChar w:fldCharType="separate"/>
      </w:r>
      <w:r w:rsidR="003A7553" w:rsidRPr="003A7553">
        <w:rPr>
          <w:lang w:val="en-US"/>
        </w:rPr>
        <w:t xml:space="preserve">Table </w:t>
      </w:r>
      <w:r w:rsidR="003A7553" w:rsidRPr="003A7553">
        <w:rPr>
          <w:noProof/>
          <w:lang w:val="en-US"/>
        </w:rPr>
        <w:t>1</w:t>
      </w:r>
      <w:r w:rsidR="00FF39BE">
        <w:rPr>
          <w:lang w:val="en-GB"/>
        </w:rPr>
        <w:fldChar w:fldCharType="end"/>
      </w:r>
      <w:r w:rsidR="00A24F50">
        <w:rPr>
          <w:lang w:val="en-GB"/>
        </w:rPr>
        <w:t xml:space="preserve"> </w:t>
      </w:r>
      <w:r w:rsidR="009D02EC">
        <w:rPr>
          <w:lang w:val="en-GB"/>
        </w:rPr>
        <w:t xml:space="preserve">relates the extensions to the implementing bundles. In this Section, we will describe the default extensions shown in </w:t>
      </w:r>
      <w:r w:rsidR="00FF39BE">
        <w:rPr>
          <w:lang w:val="en-GB"/>
        </w:rPr>
        <w:fldChar w:fldCharType="begin"/>
      </w:r>
      <w:r w:rsidR="00A24F50">
        <w:rPr>
          <w:lang w:val="en-GB"/>
        </w:rPr>
        <w:instrText xml:space="preserve"> REF _Ref412823150 \h </w:instrText>
      </w:r>
      <w:r w:rsidR="00FF39BE">
        <w:rPr>
          <w:lang w:val="en-GB"/>
        </w:rPr>
      </w:r>
      <w:r w:rsidR="00FF39BE">
        <w:rPr>
          <w:lang w:val="en-GB"/>
        </w:rPr>
        <w:fldChar w:fldCharType="separate"/>
      </w:r>
      <w:r w:rsidR="003A7553" w:rsidRPr="003A7553">
        <w:rPr>
          <w:lang w:val="en-US"/>
        </w:rPr>
        <w:t xml:space="preserve">Table </w:t>
      </w:r>
      <w:r w:rsidR="003A7553" w:rsidRPr="003A7553">
        <w:rPr>
          <w:noProof/>
          <w:lang w:val="en-US"/>
        </w:rPr>
        <w:t>1</w:t>
      </w:r>
      <w:r w:rsidR="00FF39BE">
        <w:rPr>
          <w:lang w:val="en-GB"/>
        </w:rPr>
        <w:fldChar w:fldCharType="end"/>
      </w:r>
      <w:r w:rsidR="00A24F50">
        <w:rPr>
          <w:lang w:val="en-GB"/>
        </w:rPr>
        <w:t xml:space="preserve"> </w:t>
      </w:r>
      <w:r w:rsidR="009D02EC">
        <w:rPr>
          <w:lang w:val="en-GB"/>
        </w:rPr>
        <w:t>in terms of their providing types or instantiators, respectively.</w:t>
      </w:r>
    </w:p>
    <w:p w:rsidR="009D02EC" w:rsidRDefault="009D02EC" w:rsidP="00D14EFC">
      <w:pPr>
        <w:rPr>
          <w:lang w:val="en-GB"/>
        </w:rPr>
      </w:pPr>
    </w:p>
    <w:tbl>
      <w:tblPr>
        <w:tblStyle w:val="TableGrid"/>
        <w:tblW w:w="0" w:type="auto"/>
        <w:tblInd w:w="108" w:type="dxa"/>
        <w:tblLayout w:type="fixed"/>
        <w:tblLook w:val="04A0"/>
      </w:tblPr>
      <w:tblGrid>
        <w:gridCol w:w="1418"/>
        <w:gridCol w:w="992"/>
        <w:gridCol w:w="6010"/>
      </w:tblGrid>
      <w:tr w:rsidR="009D02EC" w:rsidTr="00CD3E00">
        <w:trPr>
          <w:tblHeader/>
        </w:trPr>
        <w:tc>
          <w:tcPr>
            <w:tcW w:w="1418" w:type="dxa"/>
          </w:tcPr>
          <w:p w:rsidR="009D02EC" w:rsidRPr="004F7AB4" w:rsidRDefault="009D02EC" w:rsidP="00956AE9">
            <w:pPr>
              <w:rPr>
                <w:b/>
                <w:lang w:val="en-GB"/>
              </w:rPr>
            </w:pPr>
            <w:r>
              <w:rPr>
                <w:b/>
                <w:lang w:val="en-GB"/>
              </w:rPr>
              <w:t>Extension</w:t>
            </w:r>
          </w:p>
        </w:tc>
        <w:tc>
          <w:tcPr>
            <w:tcW w:w="992" w:type="dxa"/>
          </w:tcPr>
          <w:p w:rsidR="009D02EC" w:rsidRPr="00173578" w:rsidRDefault="009D02EC" w:rsidP="00956AE9">
            <w:pPr>
              <w:rPr>
                <w:b/>
                <w:lang w:val="en-GB"/>
              </w:rPr>
            </w:pPr>
            <w:r>
              <w:rPr>
                <w:b/>
                <w:lang w:val="en-GB"/>
              </w:rPr>
              <w:t>Section</w:t>
            </w:r>
          </w:p>
        </w:tc>
        <w:tc>
          <w:tcPr>
            <w:tcW w:w="6010" w:type="dxa"/>
          </w:tcPr>
          <w:p w:rsidR="009D02EC" w:rsidRPr="004F7AB4" w:rsidRDefault="009D02EC" w:rsidP="00956AE9">
            <w:pPr>
              <w:rPr>
                <w:b/>
                <w:lang w:val="en-GB"/>
              </w:rPr>
            </w:pPr>
            <w:r>
              <w:rPr>
                <w:b/>
                <w:lang w:val="en-GB"/>
              </w:rPr>
              <w:t>Required</w:t>
            </w:r>
            <w:r w:rsidRPr="00173578">
              <w:rPr>
                <w:b/>
                <w:lang w:val="en-GB"/>
              </w:rPr>
              <w:t xml:space="preserve"> Bundle</w:t>
            </w:r>
            <w:r>
              <w:rPr>
                <w:b/>
                <w:lang w:val="en-GB"/>
              </w:rPr>
              <w:t>(s)</w:t>
            </w:r>
          </w:p>
        </w:tc>
      </w:tr>
      <w:tr w:rsidR="009D02EC" w:rsidRPr="005034C0" w:rsidTr="00CD3E00">
        <w:tc>
          <w:tcPr>
            <w:tcW w:w="1418" w:type="dxa"/>
          </w:tcPr>
          <w:p w:rsidR="009D02EC" w:rsidRDefault="009D02EC" w:rsidP="009D02EC">
            <w:pPr>
              <w:rPr>
                <w:lang w:val="en-GB"/>
              </w:rPr>
            </w:pPr>
            <w:r>
              <w:rPr>
                <w:lang w:val="en-GB"/>
              </w:rPr>
              <w:t>Velocity</w:t>
            </w:r>
          </w:p>
        </w:tc>
        <w:tc>
          <w:tcPr>
            <w:tcW w:w="992" w:type="dxa"/>
          </w:tcPr>
          <w:p w:rsidR="009D02EC" w:rsidRPr="00671E1A" w:rsidRDefault="00FF39BE" w:rsidP="00956AE9">
            <w:pPr>
              <w:rPr>
                <w:lang w:val="en-GB"/>
              </w:rPr>
            </w:pPr>
            <w:fldSimple w:instr=" REF _Ref393271273 \r \h  \* MERGEFORMAT ">
              <w:r w:rsidR="003A7553" w:rsidRPr="003A7553">
                <w:rPr>
                  <w:lang w:val="en-GB"/>
                </w:rPr>
                <w:t>3.5.1</w:t>
              </w:r>
            </w:fldSimple>
          </w:p>
        </w:tc>
        <w:tc>
          <w:tcPr>
            <w:tcW w:w="6010" w:type="dxa"/>
          </w:tcPr>
          <w:p w:rsidR="0025083F" w:rsidRDefault="009D02EC">
            <w:pPr>
              <w:rPr>
                <w:lang w:val="en-GB"/>
              </w:rPr>
            </w:pPr>
            <w:r w:rsidRPr="00671E1A">
              <w:rPr>
                <w:lang w:val="en-GB"/>
              </w:rPr>
              <w:t>de.uni-hildesheim.sse.easy.instantiator.velocity</w:t>
            </w:r>
          </w:p>
        </w:tc>
      </w:tr>
      <w:tr w:rsidR="009D02EC" w:rsidRPr="005034C0" w:rsidTr="00CD3E00">
        <w:tc>
          <w:tcPr>
            <w:tcW w:w="1418" w:type="dxa"/>
          </w:tcPr>
          <w:p w:rsidR="009D02EC" w:rsidRDefault="009D02EC" w:rsidP="009D02EC">
            <w:pPr>
              <w:rPr>
                <w:lang w:val="en-GB"/>
              </w:rPr>
            </w:pPr>
            <w:r>
              <w:rPr>
                <w:lang w:val="en-GB"/>
              </w:rPr>
              <w:t>Java</w:t>
            </w:r>
          </w:p>
        </w:tc>
        <w:tc>
          <w:tcPr>
            <w:tcW w:w="992" w:type="dxa"/>
          </w:tcPr>
          <w:p w:rsidR="009D02EC" w:rsidRPr="00671E1A" w:rsidRDefault="00FF39BE" w:rsidP="00956AE9">
            <w:pPr>
              <w:rPr>
                <w:lang w:val="en-GB"/>
              </w:rPr>
            </w:pPr>
            <w:r>
              <w:rPr>
                <w:lang w:val="en-GB"/>
              </w:rPr>
              <w:fldChar w:fldCharType="begin"/>
            </w:r>
            <w:r w:rsidR="009D02EC">
              <w:rPr>
                <w:lang w:val="en-GB"/>
              </w:rPr>
              <w:instrText xml:space="preserve"> REF _Ref393271274 \r \h </w:instrText>
            </w:r>
            <w:r>
              <w:rPr>
                <w:lang w:val="en-GB"/>
              </w:rPr>
            </w:r>
            <w:r>
              <w:rPr>
                <w:lang w:val="en-GB"/>
              </w:rPr>
              <w:fldChar w:fldCharType="separate"/>
            </w:r>
            <w:r w:rsidR="00AA153B">
              <w:rPr>
                <w:lang w:val="en-GB"/>
              </w:rPr>
              <w:t>3.5.2</w:t>
            </w:r>
            <w:r>
              <w:rPr>
                <w:lang w:val="en-GB"/>
              </w:rPr>
              <w:fldChar w:fldCharType="end"/>
            </w:r>
          </w:p>
        </w:tc>
        <w:tc>
          <w:tcPr>
            <w:tcW w:w="6010" w:type="dxa"/>
          </w:tcPr>
          <w:p w:rsidR="009D02EC" w:rsidRDefault="009D02EC" w:rsidP="00956AE9">
            <w:pPr>
              <w:rPr>
                <w:lang w:val="en-GB"/>
              </w:rPr>
            </w:pPr>
            <w:r w:rsidRPr="00671E1A">
              <w:rPr>
                <w:lang w:val="en-GB"/>
              </w:rPr>
              <w:t>de.uni_hildesheim.sse.easy.instantiator.java</w:t>
            </w:r>
            <w:fldSimple w:instr=" NOTEREF _Ref408403816 \h  \* MERGEFORMAT ">
              <w:r w:rsidR="003A7553" w:rsidRPr="003A7553">
                <w:rPr>
                  <w:vertAlign w:val="superscript"/>
                  <w:lang w:val="en-GB"/>
                </w:rPr>
                <w:t>16</w:t>
              </w:r>
            </w:fldSimple>
          </w:p>
        </w:tc>
      </w:tr>
      <w:tr w:rsidR="00174282" w:rsidRPr="005034C0" w:rsidTr="00CD3E00">
        <w:tc>
          <w:tcPr>
            <w:tcW w:w="1418" w:type="dxa"/>
          </w:tcPr>
          <w:p w:rsidR="00174282" w:rsidRDefault="00174282">
            <w:pPr>
              <w:rPr>
                <w:lang w:val="en-GB"/>
              </w:rPr>
            </w:pPr>
            <w:r>
              <w:rPr>
                <w:lang w:val="en-GB"/>
              </w:rPr>
              <w:t>AspectJ</w:t>
            </w:r>
          </w:p>
        </w:tc>
        <w:tc>
          <w:tcPr>
            <w:tcW w:w="992" w:type="dxa"/>
          </w:tcPr>
          <w:p w:rsidR="0025083F" w:rsidRDefault="00FF39BE">
            <w:pPr>
              <w:rPr>
                <w:lang w:val="en-GB"/>
              </w:rPr>
            </w:pPr>
            <w:r>
              <w:rPr>
                <w:lang w:val="en-GB"/>
              </w:rPr>
              <w:fldChar w:fldCharType="begin"/>
            </w:r>
            <w:r w:rsidR="00634011">
              <w:rPr>
                <w:lang w:val="en-GB"/>
              </w:rPr>
              <w:instrText xml:space="preserve"> REF _Ref416534277 \r \h </w:instrText>
            </w:r>
            <w:r>
              <w:rPr>
                <w:lang w:val="en-GB"/>
              </w:rPr>
            </w:r>
            <w:r>
              <w:rPr>
                <w:lang w:val="en-GB"/>
              </w:rPr>
              <w:fldChar w:fldCharType="separate"/>
            </w:r>
            <w:r w:rsidR="00AA153B">
              <w:rPr>
                <w:lang w:val="en-GB"/>
              </w:rPr>
              <w:t>3.5.3</w:t>
            </w:r>
            <w:r>
              <w:rPr>
                <w:lang w:val="en-GB"/>
              </w:rPr>
              <w:fldChar w:fldCharType="end"/>
            </w:r>
          </w:p>
        </w:tc>
        <w:tc>
          <w:tcPr>
            <w:tcW w:w="6010" w:type="dxa"/>
          </w:tcPr>
          <w:p w:rsidR="00174282" w:rsidRPr="00671E1A" w:rsidRDefault="00174282" w:rsidP="00956AE9">
            <w:pPr>
              <w:rPr>
                <w:lang w:val="en-GB"/>
              </w:rPr>
            </w:pPr>
            <w:r>
              <w:rPr>
                <w:lang w:val="en-GB"/>
              </w:rPr>
              <w:t>de.uni_hildesheim.sse.easy.instantiator.aspectJ</w:t>
            </w:r>
          </w:p>
        </w:tc>
      </w:tr>
      <w:tr w:rsidR="009D02EC" w:rsidRPr="005034C0" w:rsidTr="00CD3E00">
        <w:tc>
          <w:tcPr>
            <w:tcW w:w="1418" w:type="dxa"/>
          </w:tcPr>
          <w:p w:rsidR="00956AE9" w:rsidRDefault="009D02EC">
            <w:pPr>
              <w:rPr>
                <w:lang w:val="en-GB"/>
              </w:rPr>
            </w:pPr>
            <w:r>
              <w:rPr>
                <w:lang w:val="en-GB"/>
              </w:rPr>
              <w:t>XVCL</w:t>
            </w:r>
          </w:p>
        </w:tc>
        <w:tc>
          <w:tcPr>
            <w:tcW w:w="992" w:type="dxa"/>
          </w:tcPr>
          <w:p w:rsidR="009D02EC" w:rsidRPr="00671E1A" w:rsidRDefault="00FF39BE" w:rsidP="00956AE9">
            <w:pPr>
              <w:rPr>
                <w:lang w:val="en-GB"/>
              </w:rPr>
            </w:pPr>
            <w:r>
              <w:rPr>
                <w:lang w:val="en-GB"/>
              </w:rPr>
              <w:fldChar w:fldCharType="begin"/>
            </w:r>
            <w:r w:rsidR="009D02EC">
              <w:rPr>
                <w:lang w:val="en-GB"/>
              </w:rPr>
              <w:instrText xml:space="preserve"> REF _Ref393271276 \r \h </w:instrText>
            </w:r>
            <w:r>
              <w:rPr>
                <w:lang w:val="en-GB"/>
              </w:rPr>
            </w:r>
            <w:r>
              <w:rPr>
                <w:lang w:val="en-GB"/>
              </w:rPr>
              <w:fldChar w:fldCharType="separate"/>
            </w:r>
            <w:r w:rsidR="00AA153B">
              <w:rPr>
                <w:lang w:val="en-GB"/>
              </w:rPr>
              <w:t>3.5.4</w:t>
            </w:r>
            <w:r>
              <w:rPr>
                <w:lang w:val="en-GB"/>
              </w:rPr>
              <w:fldChar w:fldCharType="end"/>
            </w:r>
          </w:p>
        </w:tc>
        <w:tc>
          <w:tcPr>
            <w:tcW w:w="6010" w:type="dxa"/>
          </w:tcPr>
          <w:p w:rsidR="009D02EC" w:rsidRDefault="009D02EC" w:rsidP="00956AE9">
            <w:pPr>
              <w:rPr>
                <w:lang w:val="en-GB"/>
              </w:rPr>
            </w:pPr>
            <w:r w:rsidRPr="00671E1A">
              <w:rPr>
                <w:lang w:val="en-GB"/>
              </w:rPr>
              <w:t>de.uni-hildesheim.sse.easy.instantiator.xvcl</w:t>
            </w:r>
          </w:p>
        </w:tc>
      </w:tr>
      <w:tr w:rsidR="00174282" w:rsidRPr="005034C0" w:rsidTr="00CD3E00">
        <w:tc>
          <w:tcPr>
            <w:tcW w:w="1418" w:type="dxa"/>
          </w:tcPr>
          <w:p w:rsidR="00174282" w:rsidRDefault="00174282">
            <w:pPr>
              <w:rPr>
                <w:lang w:val="en-GB"/>
              </w:rPr>
            </w:pPr>
            <w:r>
              <w:rPr>
                <w:lang w:val="en-GB"/>
              </w:rPr>
              <w:t>ANT</w:t>
            </w:r>
          </w:p>
        </w:tc>
        <w:tc>
          <w:tcPr>
            <w:tcW w:w="992" w:type="dxa"/>
          </w:tcPr>
          <w:p w:rsidR="00174282" w:rsidRDefault="00FF39BE" w:rsidP="00956AE9">
            <w:pPr>
              <w:rPr>
                <w:lang w:val="en-GB"/>
              </w:rPr>
            </w:pPr>
            <w:r>
              <w:rPr>
                <w:lang w:val="en-GB"/>
              </w:rPr>
              <w:fldChar w:fldCharType="begin"/>
            </w:r>
            <w:r w:rsidR="00634011">
              <w:rPr>
                <w:lang w:val="en-GB"/>
              </w:rPr>
              <w:instrText xml:space="preserve"> REF _Ref416534278 \r \h </w:instrText>
            </w:r>
            <w:r>
              <w:rPr>
                <w:lang w:val="en-GB"/>
              </w:rPr>
            </w:r>
            <w:r>
              <w:rPr>
                <w:lang w:val="en-GB"/>
              </w:rPr>
              <w:fldChar w:fldCharType="separate"/>
            </w:r>
            <w:r w:rsidR="00AA153B">
              <w:rPr>
                <w:lang w:val="en-GB"/>
              </w:rPr>
              <w:t>3.5.5</w:t>
            </w:r>
            <w:r>
              <w:rPr>
                <w:lang w:val="en-GB"/>
              </w:rPr>
              <w:fldChar w:fldCharType="end"/>
            </w:r>
          </w:p>
        </w:tc>
        <w:tc>
          <w:tcPr>
            <w:tcW w:w="6010" w:type="dxa"/>
          </w:tcPr>
          <w:p w:rsidR="0025083F" w:rsidRDefault="00174282">
            <w:pPr>
              <w:rPr>
                <w:lang w:val="en-GB"/>
              </w:rPr>
            </w:pPr>
            <w:r>
              <w:rPr>
                <w:lang w:val="en-GB"/>
              </w:rPr>
              <w:t>de.uni_hildesheim.sse.easy.instantiator.ant</w:t>
            </w:r>
          </w:p>
        </w:tc>
      </w:tr>
      <w:tr w:rsidR="00CC6172" w:rsidRPr="005034C0" w:rsidTr="00CD3E00">
        <w:tc>
          <w:tcPr>
            <w:tcW w:w="1418" w:type="dxa"/>
          </w:tcPr>
          <w:p w:rsidR="00CC6172" w:rsidRDefault="00CC6172">
            <w:pPr>
              <w:rPr>
                <w:lang w:val="en-GB"/>
              </w:rPr>
            </w:pPr>
            <w:r>
              <w:rPr>
                <w:lang w:val="en-GB"/>
              </w:rPr>
              <w:t>Maven</w:t>
            </w:r>
          </w:p>
        </w:tc>
        <w:tc>
          <w:tcPr>
            <w:tcW w:w="992" w:type="dxa"/>
          </w:tcPr>
          <w:p w:rsidR="00CC6172" w:rsidRDefault="00FF39BE" w:rsidP="00956AE9">
            <w:pPr>
              <w:rPr>
                <w:lang w:val="en-GB"/>
              </w:rPr>
            </w:pPr>
            <w:r>
              <w:rPr>
                <w:lang w:val="en-GB"/>
              </w:rPr>
              <w:fldChar w:fldCharType="begin"/>
            </w:r>
            <w:r w:rsidR="001F598C">
              <w:rPr>
                <w:lang w:val="en-GB"/>
              </w:rPr>
              <w:instrText xml:space="preserve"> REF _Ref405934206 \r \h </w:instrText>
            </w:r>
            <w:r>
              <w:rPr>
                <w:lang w:val="en-GB"/>
              </w:rPr>
            </w:r>
            <w:r>
              <w:rPr>
                <w:lang w:val="en-GB"/>
              </w:rPr>
              <w:fldChar w:fldCharType="separate"/>
            </w:r>
            <w:r w:rsidR="00AA153B">
              <w:rPr>
                <w:lang w:val="en-GB"/>
              </w:rPr>
              <w:t>3.5.5</w:t>
            </w:r>
            <w:r>
              <w:rPr>
                <w:lang w:val="en-GB"/>
              </w:rPr>
              <w:fldChar w:fldCharType="end"/>
            </w:r>
          </w:p>
        </w:tc>
        <w:tc>
          <w:tcPr>
            <w:tcW w:w="6010" w:type="dxa"/>
          </w:tcPr>
          <w:p w:rsidR="00CC6172" w:rsidRPr="00671E1A" w:rsidRDefault="001F598C" w:rsidP="00956AE9">
            <w:pPr>
              <w:rPr>
                <w:lang w:val="en-GB"/>
              </w:rPr>
            </w:pPr>
            <w:r w:rsidRPr="001F598C">
              <w:rPr>
                <w:lang w:val="en-GB"/>
              </w:rPr>
              <w:t>de.uni_hildesheim.sse.easy.instantiator.maven</w:t>
            </w:r>
            <w:bookmarkStart w:id="2627" w:name="_Ref408403816"/>
            <w:r w:rsidR="00575A9F">
              <w:rPr>
                <w:rStyle w:val="FootnoteReference"/>
                <w:lang w:val="en-GB"/>
              </w:rPr>
              <w:footnoteReference w:id="21"/>
            </w:r>
            <w:bookmarkEnd w:id="2627"/>
          </w:p>
        </w:tc>
      </w:tr>
    </w:tbl>
    <w:p w:rsidR="00D14EFC" w:rsidRDefault="00D14EFC" w:rsidP="00D14EFC">
      <w:pPr>
        <w:pStyle w:val="Caption"/>
      </w:pPr>
      <w:bookmarkStart w:id="2628" w:name="_Ref412823150"/>
      <w:proofErr w:type="gramStart"/>
      <w:r>
        <w:t xml:space="preserve">Table </w:t>
      </w:r>
      <w:r w:rsidR="00FF39BE">
        <w:fldChar w:fldCharType="begin"/>
      </w:r>
      <w:r>
        <w:instrText xml:space="preserve"> SEQ Table \* ARABIC </w:instrText>
      </w:r>
      <w:r w:rsidR="00FF39BE">
        <w:fldChar w:fldCharType="separate"/>
      </w:r>
      <w:r w:rsidR="00AA153B">
        <w:rPr>
          <w:noProof/>
        </w:rPr>
        <w:t>1</w:t>
      </w:r>
      <w:r w:rsidR="00FF39BE">
        <w:fldChar w:fldCharType="end"/>
      </w:r>
      <w:bookmarkEnd w:id="2628"/>
      <w:r>
        <w:t xml:space="preserve">: </w:t>
      </w:r>
      <w:r w:rsidR="009D02EC">
        <w:t xml:space="preserve">Default extensions </w:t>
      </w:r>
      <w:r>
        <w:t>and providing bundles.</w:t>
      </w:r>
      <w:proofErr w:type="gramEnd"/>
    </w:p>
    <w:p w:rsidR="00A749B6" w:rsidRPr="00A749B6" w:rsidRDefault="00A749B6" w:rsidP="00A749B6">
      <w:pPr>
        <w:pStyle w:val="Heading3"/>
      </w:pPr>
      <w:bookmarkStart w:id="2629" w:name="_Ref393271273"/>
      <w:bookmarkStart w:id="2630" w:name="_Toc430078950"/>
      <w:r w:rsidRPr="00A749B6">
        <w:lastRenderedPageBreak/>
        <w:t>Velocity</w:t>
      </w:r>
      <w:bookmarkEnd w:id="2629"/>
      <w:bookmarkEnd w:id="2630"/>
    </w:p>
    <w:p w:rsidR="00A749B6" w:rsidRDefault="009F371A" w:rsidP="00A749B6">
      <w:pPr>
        <w:rPr>
          <w:lang w:val="en-GB"/>
        </w:rPr>
      </w:pPr>
      <w:r w:rsidRPr="009F371A">
        <w:rPr>
          <w:lang w:val="en-GB"/>
        </w:rPr>
        <w:t>The velocity bundle integrates Apache Velocity</w:t>
      </w:r>
      <w:r w:rsidRPr="009F371A">
        <w:rPr>
          <w:rStyle w:val="FootnoteReference"/>
          <w:szCs w:val="20"/>
          <w:lang w:val="en-GB" w:eastAsia="en-US"/>
        </w:rPr>
        <w:footnoteReference w:id="22"/>
      </w:r>
      <w:r w:rsidRPr="009F371A">
        <w:rPr>
          <w:lang w:val="en-GB"/>
        </w:rPr>
        <w:t xml:space="preserve"> into VIL/VTL.</w:t>
      </w:r>
    </w:p>
    <w:p w:rsidR="00A749B6" w:rsidRDefault="00A749B6" w:rsidP="00A749B6">
      <w:pPr>
        <w:rPr>
          <w:lang w:val="en-GB"/>
        </w:rPr>
      </w:pPr>
      <w:r w:rsidRPr="00A749B6">
        <w:rPr>
          <w:b/>
          <w:lang w:val="en-GB"/>
        </w:rPr>
        <w:t>Types</w:t>
      </w:r>
    </w:p>
    <w:p w:rsidR="00A749B6" w:rsidRDefault="009F371A" w:rsidP="00A749B6">
      <w:pPr>
        <w:rPr>
          <w:lang w:val="en-GB"/>
        </w:rPr>
      </w:pPr>
      <w:r w:rsidRPr="009F371A">
        <w:rPr>
          <w:lang w:val="en-GB"/>
        </w:rPr>
        <w:t>This extension does not provide additional types.</w:t>
      </w:r>
    </w:p>
    <w:p w:rsidR="00A749B6" w:rsidRDefault="00A749B6" w:rsidP="00A749B6">
      <w:pPr>
        <w:rPr>
          <w:lang w:val="en-GB"/>
        </w:rPr>
      </w:pPr>
      <w:r w:rsidRPr="00A749B6">
        <w:rPr>
          <w:b/>
          <w:lang w:val="en-GB"/>
        </w:rPr>
        <w:t>Instantiators</w:t>
      </w:r>
    </w:p>
    <w:p w:rsidR="009F371A" w:rsidRPr="00725A64" w:rsidRDefault="009F371A" w:rsidP="009F371A">
      <w:pPr>
        <w:rPr>
          <w:lang w:val="en-GB"/>
        </w:rPr>
      </w:pPr>
      <w:r w:rsidRPr="00725A64">
        <w:rPr>
          <w:lang w:val="en-GB"/>
        </w:rPr>
        <w:t>The Velocity instantiator</w:t>
      </w:r>
      <w:r w:rsidRPr="00FF7947">
        <w:rPr>
          <w:lang w:val="en-GB"/>
        </w:rPr>
        <w:t xml:space="preserve"> [</w:t>
      </w:r>
      <w:fldSimple w:instr=" REF BIB_d241 \* MERGEFORMAT ">
        <w:r w:rsidR="00AA153B" w:rsidRPr="001E46F3">
          <w:rPr>
            <w:lang w:val="en-GB"/>
          </w:rPr>
          <w:t>4</w:t>
        </w:r>
      </w:fldSimple>
      <w:r w:rsidRPr="00725A64">
        <w:rPr>
          <w:lang w:val="en-GB"/>
        </w:rPr>
        <w:t>]</w:t>
      </w:r>
      <w:r w:rsidRPr="00FF7947">
        <w:rPr>
          <w:lang w:val="en-GB"/>
        </w:rPr>
        <w:t xml:space="preserve"> </w:t>
      </w:r>
      <w:r w:rsidRPr="00725A64">
        <w:rPr>
          <w:lang w:val="en-GB"/>
        </w:rPr>
        <w:t>allows using one of the basic functionalities of EASy through VIL. It provides instantiator calls for individual templates and collections of templates.</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velocity(FileArtifact t, Configuration c)</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 </w:t>
      </w:r>
      <w:r w:rsidRPr="00725A64">
        <w:rPr>
          <w:i/>
          <w:lang w:val="en-GB"/>
        </w:rPr>
        <w:t>t</w:t>
      </w:r>
      <w:r w:rsidRPr="00725A64">
        <w:rPr>
          <w:lang w:val="en-GB"/>
        </w:rPr>
        <w:t>.</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sidR="009F371A">
        <w:rPr>
          <w:b/>
          <w:lang w:val="en-GB"/>
        </w:rPr>
        <w:t>Path</w:t>
      </w:r>
      <w:r w:rsidR="009F371A" w:rsidRPr="00725A64">
        <w:rPr>
          <w:b/>
          <w:lang w:val="en-GB"/>
        </w:rPr>
        <w:t xml:space="preserve"> </w:t>
      </w:r>
      <w:r w:rsidR="009F371A">
        <w:rPr>
          <w:b/>
          <w:lang w:val="en-GB"/>
        </w:rPr>
        <w:t>t</w:t>
      </w:r>
      <w:r w:rsidR="009F371A" w:rsidRPr="00725A64">
        <w:rPr>
          <w:b/>
          <w:lang w:val="en-GB"/>
        </w:rPr>
        <w:t>, Configuration c</w:t>
      </w:r>
      <w:r w:rsidR="009F371A">
        <w:rPr>
          <w:b/>
          <w:lang w:val="en-GB"/>
        </w:rPr>
        <w:t>, Map m</w:t>
      </w:r>
      <w:r w:rsidR="009F371A" w:rsidRPr="00725A64">
        <w:rPr>
          <w:b/>
          <w:lang w:val="en-GB"/>
        </w:rPr>
        <w:t>)</w:t>
      </w:r>
    </w:p>
    <w:p w:rsidR="009F371A" w:rsidRPr="00725A64" w:rsidRDefault="009F371A" w:rsidP="009F371A">
      <w:pPr>
        <w:pStyle w:val="ListParagraph"/>
        <w:rPr>
          <w:b/>
          <w:lang w:val="en-GB"/>
        </w:rPr>
      </w:pPr>
      <w:r w:rsidRPr="00725A64">
        <w:rPr>
          <w:lang w:val="en-GB"/>
        </w:rPr>
        <w:t xml:space="preserve">Instantiates the template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D13CDA">
        <w:rPr>
          <w:i/>
          <w:lang w:val="en-GB"/>
        </w:rPr>
        <w:t>c</w:t>
      </w:r>
      <w:r>
        <w:rPr>
          <w:lang w:val="en-GB"/>
        </w:rPr>
        <w:t xml:space="preserve"> are replaced for the template processing by the name-name mapping in </w:t>
      </w:r>
      <w:r w:rsidRPr="00D13CDA">
        <w:rPr>
          <w:i/>
          <w:lang w:val="en-GB"/>
        </w:rPr>
        <w:t>m</w:t>
      </w:r>
      <w:r>
        <w:rPr>
          <w:lang w:val="en-GB"/>
        </w:rPr>
        <w:t>, e.g., to enable a mapping of variabilities to implementation names on this level.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sidRPr="00725A64">
        <w:rPr>
          <w:b/>
          <w:lang w:val="en-GB"/>
        </w:rPr>
        <w:t>velocity(</w:t>
      </w:r>
      <w:r>
        <w:rPr>
          <w:b/>
          <w:lang w:val="en-GB"/>
        </w:rPr>
        <w:t>collectionOf(</w:t>
      </w:r>
      <w:r w:rsidR="009F371A" w:rsidRPr="00725A64">
        <w:rPr>
          <w:b/>
          <w:lang w:val="en-GB"/>
        </w:rPr>
        <w:t>FileArtifact</w:t>
      </w:r>
      <w:r>
        <w:rPr>
          <w:b/>
          <w:lang w:val="en-GB"/>
        </w:rPr>
        <w:t>)</w:t>
      </w:r>
      <w:r w:rsidRPr="00725A64">
        <w:rPr>
          <w:b/>
          <w:lang w:val="en-GB"/>
        </w:rPr>
        <w:t xml:space="preserve"> </w:t>
      </w:r>
      <w:r w:rsidR="009F371A" w:rsidRPr="00725A64">
        <w:rPr>
          <w:b/>
          <w:lang w:val="en-GB"/>
        </w:rPr>
        <w:t>t, Configuration c</w:t>
      </w:r>
      <w:r w:rsidR="009F371A">
        <w:rPr>
          <w:b/>
          <w:lang w:val="en-GB"/>
        </w:rPr>
        <w:t>, Map m</w:t>
      </w:r>
      <w:r w:rsidR="009F371A" w:rsidRPr="00725A64">
        <w:rPr>
          <w:b/>
          <w:lang w:val="en-GB"/>
        </w:rPr>
        <w:t>)</w:t>
      </w:r>
    </w:p>
    <w:p w:rsidR="009F371A" w:rsidRDefault="009F371A" w:rsidP="009F371A">
      <w:pPr>
        <w:pStyle w:val="ListParagraph"/>
        <w:rPr>
          <w:lang w:val="en-GB"/>
        </w:rPr>
      </w:pPr>
      <w:r w:rsidRPr="00725A64">
        <w:rPr>
          <w:lang w:val="en-GB"/>
        </w:rPr>
        <w:t xml:space="preserve">Instantiates the templates in </w:t>
      </w:r>
      <w:r w:rsidRPr="00725A64">
        <w:rPr>
          <w:i/>
          <w:lang w:val="en-GB"/>
        </w:rPr>
        <w:t xml:space="preserve">t </w:t>
      </w:r>
      <w:r w:rsidRPr="00725A64">
        <w:rPr>
          <w:lang w:val="en-GB"/>
        </w:rPr>
        <w:t xml:space="preserve">through the Velocity engine using the frozen values from configuration </w:t>
      </w:r>
      <w:r w:rsidRPr="00725A64">
        <w:rPr>
          <w:i/>
          <w:lang w:val="en-GB"/>
        </w:rPr>
        <w:t>c</w:t>
      </w:r>
      <w:r w:rsidRPr="00725A64">
        <w:rPr>
          <w:lang w:val="en-GB"/>
        </w:rPr>
        <w:t xml:space="preserve"> and produces the result in</w:t>
      </w:r>
      <w:r>
        <w:rPr>
          <w:lang w:val="en-GB"/>
        </w:rPr>
        <w:t>to</w:t>
      </w:r>
      <w:r w:rsidRPr="00725A64">
        <w:rPr>
          <w:lang w:val="en-GB"/>
        </w:rPr>
        <w:t xml:space="preserve"> </w:t>
      </w:r>
      <w:r w:rsidRPr="00725A64">
        <w:rPr>
          <w:i/>
          <w:lang w:val="en-GB"/>
        </w:rPr>
        <w:t>t</w:t>
      </w:r>
      <w:r w:rsidRPr="00725A64">
        <w:rPr>
          <w:lang w:val="en-GB"/>
        </w:rPr>
        <w:t>.</w:t>
      </w:r>
      <w:r>
        <w:rPr>
          <w:lang w:val="en-GB"/>
        </w:rPr>
        <w:t xml:space="preserve"> Thereby, the variable names in </w:t>
      </w:r>
      <w:r w:rsidRPr="001745D9">
        <w:rPr>
          <w:i/>
          <w:lang w:val="en-GB"/>
        </w:rPr>
        <w:t>c</w:t>
      </w:r>
      <w:r>
        <w:rPr>
          <w:lang w:val="en-GB"/>
        </w:rPr>
        <w:t xml:space="preserve"> are replaced for the template processing by the name-name mapping in </w:t>
      </w:r>
      <w:r w:rsidRPr="001745D9">
        <w:rPr>
          <w:i/>
          <w:lang w:val="en-GB"/>
        </w:rPr>
        <w:t>m</w:t>
      </w:r>
      <w:r>
        <w:rPr>
          <w:lang w:val="en-GB"/>
        </w:rPr>
        <w:t>, e.g., to enable a mapping of variabilities to implementation names on this level.</w:t>
      </w:r>
    </w:p>
    <w:p w:rsidR="00A749B6" w:rsidRPr="00A749B6" w:rsidRDefault="00A749B6" w:rsidP="00A749B6">
      <w:pPr>
        <w:pStyle w:val="Heading3"/>
      </w:pPr>
      <w:bookmarkStart w:id="2631" w:name="_Ref393271274"/>
      <w:bookmarkStart w:id="2632" w:name="_Toc430078951"/>
      <w:r w:rsidRPr="00A749B6">
        <w:t>Java</w:t>
      </w:r>
      <w:bookmarkEnd w:id="2631"/>
      <w:bookmarkEnd w:id="2632"/>
    </w:p>
    <w:p w:rsidR="009F371A" w:rsidRDefault="009F371A" w:rsidP="009F371A">
      <w:pPr>
        <w:rPr>
          <w:lang w:val="en-GB"/>
        </w:rPr>
      </w:pPr>
      <w:r>
        <w:rPr>
          <w:lang w:val="en-GB"/>
        </w:rPr>
        <w:t>The Java extension for VIL/VTL provides several Java-specific types as well as instantiators.</w:t>
      </w:r>
    </w:p>
    <w:p w:rsidR="009F371A" w:rsidRPr="009F371A" w:rsidRDefault="00A749B6" w:rsidP="009F371A">
      <w:pPr>
        <w:rPr>
          <w:b/>
          <w:lang w:val="en-GB"/>
        </w:rPr>
      </w:pPr>
      <w:r w:rsidRPr="00A749B6">
        <w:rPr>
          <w:b/>
          <w:lang w:val="en-GB"/>
        </w:rPr>
        <w:t>Types</w:t>
      </w:r>
    </w:p>
    <w:p w:rsidR="003C1549" w:rsidRPr="003C1549" w:rsidRDefault="00A749B6" w:rsidP="009F371A">
      <w:pPr>
        <w:rPr>
          <w:b/>
          <w:i/>
          <w:lang w:val="en-GB"/>
        </w:rPr>
      </w:pPr>
      <w:r w:rsidRPr="00A749B6">
        <w:rPr>
          <w:b/>
          <w:i/>
          <w:lang w:val="en-GB"/>
        </w:rPr>
        <w:t>Java File Artifact</w:t>
      </w:r>
    </w:p>
    <w:p w:rsidR="009F371A" w:rsidRDefault="009F371A" w:rsidP="009F371A">
      <w:pPr>
        <w:rPr>
          <w:lang w:val="en-GB"/>
        </w:rPr>
      </w:pPr>
      <w:r w:rsidRPr="00F74CAD">
        <w:rPr>
          <w:lang w:val="en-GB"/>
        </w:rPr>
        <w:t xml:space="preserve">The </w:t>
      </w:r>
      <w:commentRangeStart w:id="2633"/>
      <w:r w:rsidRPr="00F74CAD">
        <w:rPr>
          <w:rFonts w:ascii="Courier New" w:hAnsi="Courier New" w:cs="Courier New"/>
          <w:sz w:val="22"/>
          <w:szCs w:val="22"/>
          <w:lang w:val="en-GB"/>
        </w:rPr>
        <w:t>JavaFileArtifact</w:t>
      </w:r>
      <w:commentRangeEnd w:id="2633"/>
      <w:r w:rsidR="001A02C0">
        <w:rPr>
          <w:rStyle w:val="CommentReference"/>
        </w:rPr>
        <w:commentReference w:id="2633"/>
      </w:r>
      <w:r w:rsidRPr="00F74CAD">
        <w:rPr>
          <w:lang w:val="en-GB"/>
        </w:rPr>
        <w:t xml:space="preserve"> is a built-in composite art</w:t>
      </w:r>
      <w:ins w:id="2634" w:author="Holger Eichelberger" w:date="2015-09-15T11:08:00Z">
        <w:r w:rsidR="006F4D30">
          <w:rPr>
            <w:lang w:val="en-GB"/>
          </w:rPr>
          <w:t>i</w:t>
        </w:r>
      </w:ins>
      <w:del w:id="2635" w:author="Holger Eichelberger" w:date="2015-09-15T11:08:00Z">
        <w:r w:rsidRPr="00F74CAD" w:rsidDel="006F4D30">
          <w:rPr>
            <w:lang w:val="en-GB"/>
          </w:rPr>
          <w:delText>e</w:delText>
        </w:r>
      </w:del>
      <w:r w:rsidRPr="00F74CAD">
        <w:rPr>
          <w:lang w:val="en-GB"/>
        </w:rPr>
        <w:t xml:space="preserve">fact and allows querying </w:t>
      </w:r>
      <w:r>
        <w:rPr>
          <w:lang w:val="en-GB"/>
        </w:rPr>
        <w:t>fragment art</w:t>
      </w:r>
      <w:ins w:id="2636" w:author="Holger Eichelberger" w:date="2015-09-15T11:08:00Z">
        <w:r w:rsidR="006F4D30">
          <w:rPr>
            <w:lang w:val="en-GB"/>
          </w:rPr>
          <w:t>i</w:t>
        </w:r>
      </w:ins>
      <w:del w:id="2637" w:author="Holger Eichelberger" w:date="2015-09-15T11:08:00Z">
        <w:r w:rsidDel="006F4D30">
          <w:rPr>
            <w:lang w:val="en-GB"/>
          </w:rPr>
          <w:delText>e</w:delText>
        </w:r>
      </w:del>
      <w:r>
        <w:rPr>
          <w:lang w:val="en-GB"/>
        </w:rPr>
        <w:t xml:space="preserve">facts as well as </w:t>
      </w:r>
      <w:r w:rsidRPr="00F74CAD">
        <w:rPr>
          <w:lang w:val="en-GB"/>
        </w:rPr>
        <w:t>and (simple) manipulation of Java source code art</w:t>
      </w:r>
      <w:ins w:id="2638" w:author="Holger Eichelberger" w:date="2015-09-15T11:08:00Z">
        <w:r w:rsidR="006F4D30">
          <w:rPr>
            <w:lang w:val="en-GB"/>
          </w:rPr>
          <w:t>i</w:t>
        </w:r>
      </w:ins>
      <w:del w:id="2639" w:author="Holger Eichelberger" w:date="2015-09-15T11:08:00Z">
        <w:r w:rsidRPr="00F74CAD" w:rsidDel="006F4D30">
          <w:rPr>
            <w:lang w:val="en-GB"/>
          </w:rPr>
          <w:delText>e</w:delText>
        </w:r>
      </w:del>
      <w:r w:rsidRPr="00F74CAD">
        <w:rPr>
          <w:lang w:val="en-GB"/>
        </w:rPr>
        <w:t>facts.</w:t>
      </w:r>
      <w:r>
        <w:rPr>
          <w:lang w:val="en-GB"/>
        </w:rPr>
        <w:t xml:space="preserve"> Please note that the </w:t>
      </w:r>
      <w:r w:rsidRPr="002C69B8">
        <w:rPr>
          <w:rFonts w:ascii="Courier New" w:hAnsi="Courier New" w:cs="Courier New"/>
          <w:sz w:val="22"/>
          <w:szCs w:val="22"/>
          <w:lang w:val="en-GB"/>
        </w:rPr>
        <w:t>JavaFileArtifact</w:t>
      </w:r>
      <w:r>
        <w:rPr>
          <w:lang w:val="en-GB"/>
        </w:rPr>
        <w:t xml:space="preserve"> represents a Java compilation unit. In addition to the file art</w:t>
      </w:r>
      <w:ins w:id="2640" w:author="Holger Eichelberger" w:date="2015-09-15T11:08:00Z">
        <w:r w:rsidR="006F4D30">
          <w:rPr>
            <w:lang w:val="en-GB"/>
          </w:rPr>
          <w:t>i</w:t>
        </w:r>
      </w:ins>
      <w:del w:id="2641" w:author="Holger Eichelberger" w:date="2015-09-15T11:08:00Z">
        <w:r w:rsidDel="006F4D30">
          <w:rPr>
            <w:lang w:val="en-GB"/>
          </w:rPr>
          <w:delText>e</w:delText>
        </w:r>
      </w:del>
      <w:r>
        <w:rPr>
          <w:lang w:val="en-GB"/>
        </w:rPr>
        <w:t>fact operations, this art</w:t>
      </w:r>
      <w:ins w:id="2642" w:author="Holger Eichelberger" w:date="2015-09-15T11:08:00Z">
        <w:r w:rsidR="006F4D30">
          <w:rPr>
            <w:lang w:val="en-GB"/>
          </w:rPr>
          <w:t>i</w:t>
        </w:r>
      </w:ins>
      <w:del w:id="2643" w:author="Holger Eichelberger" w:date="2015-09-15T11:08:00Z">
        <w:r w:rsidDel="006F4D30">
          <w:rPr>
            <w:lang w:val="en-GB"/>
          </w:rPr>
          <w:delText>e</w:delText>
        </w:r>
      </w:del>
      <w:r>
        <w:rPr>
          <w:lang w:val="en-GB"/>
        </w:rPr>
        <w:t>fact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JavaClass</w:t>
      </w:r>
      <w:r>
        <w:rPr>
          <w:b/>
          <w:lang w:val="en-GB"/>
        </w:rPr>
        <w:t xml:space="preserve">) </w:t>
      </w:r>
      <w:r w:rsidR="009F371A">
        <w:rPr>
          <w:b/>
          <w:lang w:val="en-GB"/>
        </w:rPr>
        <w:t>classes()</w:t>
      </w:r>
    </w:p>
    <w:p w:rsidR="009F371A" w:rsidRDefault="009F371A" w:rsidP="009F371A">
      <w:pPr>
        <w:pStyle w:val="ListParagraph"/>
        <w:rPr>
          <w:lang w:val="en-GB"/>
        </w:rPr>
      </w:pPr>
      <w:r w:rsidRPr="00F74CAD">
        <w:rPr>
          <w:lang w:val="en-GB"/>
        </w:rPr>
        <w:t>Returns all classes defined by th</w:t>
      </w:r>
      <w:r>
        <w:rPr>
          <w:lang w:val="en-GB"/>
        </w:rPr>
        <w:t xml:space="preserve">e </w:t>
      </w:r>
      <w:r w:rsidRPr="00173578">
        <w:rPr>
          <w:i/>
          <w:lang w:val="en-GB"/>
        </w:rPr>
        <w:t>operand</w:t>
      </w:r>
      <w:r w:rsidRPr="00F74CAD">
        <w:rPr>
          <w:lang w:val="en-GB"/>
        </w:rPr>
        <w:t xml:space="preserve"> art</w:t>
      </w:r>
      <w:ins w:id="2644" w:author="Holger Eichelberger" w:date="2015-09-15T11:08:00Z">
        <w:r w:rsidR="006F4D30">
          <w:rPr>
            <w:lang w:val="en-GB"/>
          </w:rPr>
          <w:t>i</w:t>
        </w:r>
      </w:ins>
      <w:del w:id="2645" w:author="Holger Eichelberger" w:date="2015-09-15T11:08:00Z">
        <w:r w:rsidRPr="00F74CAD" w:rsidDel="006F4D30">
          <w:rPr>
            <w:lang w:val="en-GB"/>
          </w:rPr>
          <w:delText>e</w:delText>
        </w:r>
      </w:del>
      <w:r w:rsidRPr="00F74CAD">
        <w:rPr>
          <w:lang w:val="en-GB"/>
        </w:rPr>
        <w:t>fact.</w:t>
      </w:r>
    </w:p>
    <w:p w:rsidR="00E41A0A" w:rsidRDefault="00E41A0A" w:rsidP="0008503C">
      <w:pPr>
        <w:pStyle w:val="ListParagraph"/>
        <w:numPr>
          <w:ilvl w:val="0"/>
          <w:numId w:val="11"/>
        </w:numPr>
        <w:rPr>
          <w:b/>
          <w:lang w:val="en-GB"/>
        </w:rPr>
      </w:pPr>
      <w:r>
        <w:rPr>
          <w:b/>
          <w:lang w:val="en-GB"/>
        </w:rPr>
        <w:t>JavaClass getClassByName(String n) / classByName(String n)</w:t>
      </w:r>
    </w:p>
    <w:p w:rsidR="003A7553" w:rsidRPr="003A7553" w:rsidRDefault="003A7553" w:rsidP="003A7553">
      <w:pPr>
        <w:pStyle w:val="ListParagraph"/>
        <w:rPr>
          <w:lang w:val="en-GB"/>
        </w:rPr>
      </w:pPr>
      <w:proofErr w:type="gramStart"/>
      <w:r w:rsidRPr="003A7553">
        <w:rPr>
          <w:lang w:val="en-GB"/>
        </w:rPr>
        <w:lastRenderedPageBreak/>
        <w:t xml:space="preserve">Returns the class in </w:t>
      </w:r>
      <w:r w:rsidRPr="003A7553">
        <w:rPr>
          <w:i/>
          <w:lang w:val="en-GB"/>
        </w:rPr>
        <w:t>operand</w:t>
      </w:r>
      <w:r w:rsidRPr="003A7553">
        <w:rPr>
          <w:lang w:val="en-GB"/>
        </w:rPr>
        <w:t xml:space="preserve"> with name </w:t>
      </w:r>
      <w:r w:rsidRPr="003A7553">
        <w:rPr>
          <w:i/>
          <w:lang w:val="en-GB"/>
        </w:rPr>
        <w:t>n</w:t>
      </w:r>
      <w:r w:rsidRPr="003A7553">
        <w:rPr>
          <w:lang w:val="en-GB"/>
        </w:rPr>
        <w:t>.</w:t>
      </w:r>
      <w:proofErr w:type="gramEnd"/>
      <w:r w:rsidRPr="003A7553">
        <w:rPr>
          <w:lang w:val="en-GB"/>
        </w:rPr>
        <w:t xml:space="preserve"> Nothing happens if the class cannot be found.</w:t>
      </w:r>
    </w:p>
    <w:p w:rsidR="00E41A0A" w:rsidRDefault="00E41A0A" w:rsidP="0008503C">
      <w:pPr>
        <w:pStyle w:val="ListParagraph"/>
        <w:numPr>
          <w:ilvl w:val="0"/>
          <w:numId w:val="11"/>
        </w:numPr>
        <w:rPr>
          <w:b/>
          <w:lang w:val="en-GB"/>
        </w:rPr>
      </w:pPr>
      <w:r>
        <w:rPr>
          <w:b/>
          <w:lang w:val="en-GB"/>
        </w:rPr>
        <w:t>JavaClass getDefaultClass() / defaultClass()</w:t>
      </w:r>
    </w:p>
    <w:p w:rsidR="003A7553" w:rsidRPr="003A7553" w:rsidRDefault="003A7553" w:rsidP="003A7553">
      <w:pPr>
        <w:pStyle w:val="ListParagraph"/>
        <w:rPr>
          <w:lang w:val="en-GB"/>
        </w:rPr>
      </w:pPr>
      <w:proofErr w:type="gramStart"/>
      <w:r w:rsidRPr="003A7553">
        <w:rPr>
          <w:lang w:val="en-GB"/>
        </w:rPr>
        <w:t xml:space="preserve">Returns the java class </w:t>
      </w:r>
      <w:r w:rsidR="00E41A0A" w:rsidRPr="00E41A0A">
        <w:rPr>
          <w:lang w:val="en-GB"/>
        </w:rPr>
        <w:t xml:space="preserve">in </w:t>
      </w:r>
      <w:r w:rsidR="00E41A0A" w:rsidRPr="00E41A0A">
        <w:rPr>
          <w:i/>
          <w:lang w:val="en-GB"/>
        </w:rPr>
        <w:t>operand</w:t>
      </w:r>
      <w:r w:rsidR="00E41A0A" w:rsidRPr="00E41A0A">
        <w:rPr>
          <w:lang w:val="en-GB"/>
        </w:rPr>
        <w:t xml:space="preserve"> </w:t>
      </w:r>
      <w:r w:rsidRPr="003A7553">
        <w:rPr>
          <w:lang w:val="en-GB"/>
        </w:rPr>
        <w:t>with the name of the art</w:t>
      </w:r>
      <w:ins w:id="2646" w:author="Holger Eichelberger" w:date="2015-09-15T11:08:00Z">
        <w:r w:rsidR="006F4D30">
          <w:rPr>
            <w:lang w:val="en-GB"/>
          </w:rPr>
          <w:t>i</w:t>
        </w:r>
      </w:ins>
      <w:del w:id="2647" w:author="Holger Eichelberger" w:date="2015-09-15T11:08:00Z">
        <w:r w:rsidRPr="003A7553" w:rsidDel="006F4D30">
          <w:rPr>
            <w:lang w:val="en-GB"/>
          </w:rPr>
          <w:delText>e</w:delText>
        </w:r>
      </w:del>
      <w:r w:rsidRPr="003A7553">
        <w:rPr>
          <w:lang w:val="en-GB"/>
        </w:rPr>
        <w:t>fact.</w:t>
      </w:r>
      <w:proofErr w:type="gramEnd"/>
      <w:r w:rsidR="00E41A0A">
        <w:rPr>
          <w:lang w:val="en-GB"/>
        </w:rPr>
        <w:t xml:space="preserve"> </w:t>
      </w:r>
      <w:r w:rsidRPr="003A7553">
        <w:rPr>
          <w:lang w:val="en-GB"/>
        </w:rPr>
        <w:t>Nothing happens if the class cannot be found.</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JavaImport</w:t>
      </w:r>
      <w:r>
        <w:rPr>
          <w:b/>
          <w:lang w:val="en-GB"/>
        </w:rPr>
        <w:t>)</w:t>
      </w:r>
      <w:r w:rsidRPr="0092171D">
        <w:rPr>
          <w:b/>
          <w:lang w:val="en-GB"/>
        </w:rPr>
        <w:t xml:space="preserve"> </w:t>
      </w:r>
      <w:r w:rsidR="0008503C" w:rsidRPr="0092171D">
        <w:rPr>
          <w:b/>
          <w:lang w:val="en-GB"/>
        </w:rPr>
        <w:t>imports()</w:t>
      </w:r>
    </w:p>
    <w:p w:rsidR="0008503C" w:rsidRDefault="0008503C" w:rsidP="0008503C">
      <w:pPr>
        <w:pStyle w:val="ListParagraph"/>
        <w:rPr>
          <w:lang w:val="en-GB"/>
        </w:rPr>
      </w:pPr>
      <w:r>
        <w:rPr>
          <w:lang w:val="en-GB"/>
        </w:rPr>
        <w:t xml:space="preserve">Returns all imports defined by the </w:t>
      </w:r>
      <w:r w:rsidRPr="0092171D">
        <w:rPr>
          <w:i/>
          <w:lang w:val="en-GB"/>
        </w:rPr>
        <w:t>operand</w:t>
      </w:r>
      <w:r>
        <w:rPr>
          <w:lang w:val="en-GB"/>
        </w:rPr>
        <w:t xml:space="preserve"> art</w:t>
      </w:r>
      <w:ins w:id="2648" w:author="Holger Eichelberger" w:date="2015-09-15T11:08:00Z">
        <w:r w:rsidR="006F4D30">
          <w:rPr>
            <w:lang w:val="en-GB"/>
          </w:rPr>
          <w:t>i</w:t>
        </w:r>
      </w:ins>
      <w:del w:id="2649"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JavaPackage javaPackage()</w:t>
      </w:r>
    </w:p>
    <w:p w:rsidR="0008503C" w:rsidRDefault="0008503C" w:rsidP="0008503C">
      <w:pPr>
        <w:pStyle w:val="ListParagraph"/>
        <w:rPr>
          <w:lang w:val="en-GB"/>
        </w:rPr>
      </w:pPr>
      <w:r>
        <w:rPr>
          <w:lang w:val="en-GB"/>
        </w:rPr>
        <w:t xml:space="preserve">Returns the package declaration defined by the </w:t>
      </w:r>
      <w:r w:rsidRPr="0092171D">
        <w:rPr>
          <w:i/>
          <w:lang w:val="en-GB"/>
        </w:rPr>
        <w:t>operand</w:t>
      </w:r>
      <w:r>
        <w:rPr>
          <w:lang w:val="en-GB"/>
        </w:rPr>
        <w:t xml:space="preserve"> art</w:t>
      </w:r>
      <w:ins w:id="2650" w:author="Holger Eichelberger" w:date="2015-09-15T11:08:00Z">
        <w:r w:rsidR="006F4D30">
          <w:rPr>
            <w:lang w:val="en-GB"/>
          </w:rPr>
          <w:t>i</w:t>
        </w:r>
      </w:ins>
      <w:del w:id="2651" w:author="Holger Eichelberger" w:date="2015-09-15T11:08:00Z">
        <w:r w:rsidDel="006F4D30">
          <w:rPr>
            <w:lang w:val="en-GB"/>
          </w:rPr>
          <w:delText>e</w:delText>
        </w:r>
      </w:del>
      <w:r>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Pr="0008503C" w:rsidRDefault="0008503C" w:rsidP="0008503C">
      <w:pPr>
        <w:pStyle w:val="ListParagraph"/>
        <w:rPr>
          <w:lang w:val="en-GB"/>
        </w:rPr>
      </w:pPr>
      <w:r>
        <w:rPr>
          <w:lang w:val="en-GB"/>
        </w:rPr>
        <w:t xml:space="preserve">Returns all qualified names by the </w:t>
      </w:r>
      <w:r w:rsidRPr="0092171D">
        <w:rPr>
          <w:i/>
          <w:lang w:val="en-GB"/>
        </w:rPr>
        <w:t>operand</w:t>
      </w:r>
      <w:r>
        <w:rPr>
          <w:lang w:val="en-GB"/>
        </w:rPr>
        <w:t xml:space="preserve"> art</w:t>
      </w:r>
      <w:ins w:id="2652" w:author="Holger Eichelberger" w:date="2015-09-15T11:08:00Z">
        <w:r w:rsidR="006F4D30">
          <w:rPr>
            <w:lang w:val="en-GB"/>
          </w:rPr>
          <w:t>i</w:t>
        </w:r>
      </w:ins>
      <w:del w:id="2653" w:author="Holger Eichelberger" w:date="2015-09-15T11:08:00Z">
        <w:r w:rsidDel="006F4D30">
          <w:rPr>
            <w:lang w:val="en-GB"/>
          </w:rPr>
          <w:delText>e</w:delText>
        </w:r>
      </w:del>
      <w:r>
        <w:rPr>
          <w:lang w:val="en-GB"/>
        </w:rPr>
        <w:t>fact.</w:t>
      </w:r>
    </w:p>
    <w:p w:rsidR="009F371A" w:rsidRDefault="009F371A" w:rsidP="009F371A">
      <w:pPr>
        <w:pStyle w:val="ListParagraph"/>
        <w:numPr>
          <w:ilvl w:val="0"/>
          <w:numId w:val="11"/>
        </w:numPr>
        <w:rPr>
          <w:b/>
          <w:lang w:val="en-GB"/>
        </w:rPr>
      </w:pPr>
      <w:r>
        <w:rPr>
          <w:b/>
          <w:lang w:val="en-GB"/>
        </w:rPr>
        <w:t>renamePackages(String o, String n)</w:t>
      </w:r>
    </w:p>
    <w:p w:rsidR="009F371A" w:rsidRDefault="009F371A" w:rsidP="009F371A">
      <w:pPr>
        <w:pStyle w:val="ListParagraph"/>
        <w:rPr>
          <w:lang w:val="en-GB"/>
        </w:rPr>
      </w:pPr>
      <w:proofErr w:type="gramStart"/>
      <w:r w:rsidRPr="00F74CAD">
        <w:rPr>
          <w:lang w:val="en-GB"/>
        </w:rPr>
        <w:t xml:space="preserve">Renames all packages in </w:t>
      </w:r>
      <w:r w:rsidRPr="00F74CAD">
        <w:rPr>
          <w:i/>
          <w:lang w:val="en-GB"/>
        </w:rPr>
        <w:t>operand</w:t>
      </w:r>
      <w:r w:rsidRPr="00F74CAD">
        <w:rPr>
          <w:lang w:val="en-GB"/>
        </w:rPr>
        <w:t xml:space="preserve"> from </w:t>
      </w:r>
      <w:r w:rsidRPr="00F74CAD">
        <w:rPr>
          <w:i/>
          <w:lang w:val="en-GB"/>
        </w:rPr>
        <w:t>o</w:t>
      </w:r>
      <w:r w:rsidRPr="00F74CAD">
        <w:rPr>
          <w:lang w:val="en-GB"/>
        </w:rPr>
        <w:t xml:space="preserve"> to </w:t>
      </w:r>
      <w:r w:rsidR="003A7553" w:rsidRPr="003A7553">
        <w:rPr>
          <w:i/>
          <w:lang w:val="en-GB"/>
        </w:rPr>
        <w:t>n</w:t>
      </w:r>
      <w:r>
        <w:rPr>
          <w:lang w:val="en-GB"/>
        </w:rPr>
        <w:t>.</w:t>
      </w:r>
      <w:proofErr w:type="gramEnd"/>
      <w:r>
        <w:rPr>
          <w:lang w:val="en-GB"/>
        </w:rPr>
        <w:t xml:space="preserve"> Nothing happens, if </w:t>
      </w:r>
      <w:r w:rsidRPr="00F74CAD">
        <w:rPr>
          <w:i/>
          <w:lang w:val="en-GB"/>
        </w:rPr>
        <w:t>o</w:t>
      </w:r>
      <w:r>
        <w:rPr>
          <w:lang w:val="en-GB"/>
        </w:rPr>
        <w:t xml:space="preserve"> cannot be found.</w:t>
      </w:r>
    </w:p>
    <w:p w:rsidR="009F371A" w:rsidRDefault="009F371A" w:rsidP="009F371A">
      <w:pPr>
        <w:pStyle w:val="ListParagraph"/>
        <w:numPr>
          <w:ilvl w:val="0"/>
          <w:numId w:val="11"/>
        </w:numPr>
        <w:rPr>
          <w:b/>
          <w:lang w:val="en-GB"/>
        </w:rPr>
      </w:pPr>
      <w:r>
        <w:rPr>
          <w:b/>
          <w:lang w:val="en-GB"/>
        </w:rPr>
        <w:t>renamePackages(Map m)</w:t>
      </w:r>
      <w:r w:rsidR="0008503C" w:rsidDel="0008503C">
        <w:t xml:space="preserve"> </w:t>
      </w:r>
    </w:p>
    <w:p w:rsidR="008624FD" w:rsidRDefault="009F371A" w:rsidP="008624FD">
      <w:pPr>
        <w:pStyle w:val="ListParagraph"/>
        <w:rPr>
          <w:lang w:val="en-GB"/>
        </w:rPr>
      </w:pPr>
      <w:r w:rsidRPr="001535EC">
        <w:rPr>
          <w:lang w:val="en-GB"/>
        </w:rPr>
        <w:t xml:space="preserve">Renames all packages in </w:t>
      </w:r>
      <w:r w:rsidRPr="001535EC">
        <w:rPr>
          <w:i/>
          <w:lang w:val="en-GB"/>
        </w:rPr>
        <w:t>operand</w:t>
      </w:r>
      <w:r w:rsidRPr="001535EC">
        <w:rPr>
          <w:lang w:val="en-GB"/>
        </w:rPr>
        <w:t xml:space="preserve"> </w:t>
      </w:r>
      <w:r>
        <w:rPr>
          <w:lang w:val="en-GB"/>
        </w:rPr>
        <w:t xml:space="preserve">according to the mapping in </w:t>
      </w:r>
      <w:r w:rsidRPr="00F74CAD">
        <w:rPr>
          <w:i/>
          <w:lang w:val="en-GB"/>
        </w:rPr>
        <w:t>m</w:t>
      </w:r>
      <w:r>
        <w:rPr>
          <w:lang w:val="en-GB"/>
        </w:rPr>
        <w:t xml:space="preserve"> whereby the keys denote old names and the values new names. Nothing happens, if </w:t>
      </w:r>
      <w:r w:rsidRPr="00F74CAD">
        <w:rPr>
          <w:lang w:val="en-GB"/>
        </w:rPr>
        <w:t>old names</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renameImports(String o, String n)</w:t>
      </w:r>
    </w:p>
    <w:p w:rsidR="0008503C" w:rsidRDefault="0008503C" w:rsidP="0008503C">
      <w:pPr>
        <w:pStyle w:val="ListParagraph"/>
        <w:rPr>
          <w:lang w:val="en-GB"/>
        </w:rPr>
      </w:pPr>
      <w:proofErr w:type="gramStart"/>
      <w:r>
        <w:rPr>
          <w:lang w:val="en-GB"/>
        </w:rPr>
        <w:t xml:space="preserve">Renames all imports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renameImports(Map m)</w:t>
      </w:r>
    </w:p>
    <w:p w:rsidR="0008503C" w:rsidRDefault="0008503C" w:rsidP="0008503C">
      <w:pPr>
        <w:pStyle w:val="ListParagraph"/>
        <w:rPr>
          <w:lang w:val="en-GB"/>
        </w:rPr>
      </w:pPr>
      <w:r>
        <w:rPr>
          <w:lang w:val="en-GB"/>
        </w:rPr>
        <w:t xml:space="preserve">Renames all imports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renameQualifiedNames(String o, String n)</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renameQualifiedNames(Map m)</w:t>
      </w:r>
    </w:p>
    <w:p w:rsidR="0008503C" w:rsidRDefault="0008503C" w:rsidP="0008503C">
      <w:pPr>
        <w:pStyle w:val="ListParagraph"/>
        <w:rPr>
          <w:lang w:val="en-GB"/>
        </w:rPr>
      </w:pPr>
      <w:r>
        <w:rPr>
          <w:lang w:val="en-GB"/>
        </w:rPr>
        <w:t xml:space="preserve">Renames all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08503C" w:rsidRDefault="0008503C" w:rsidP="0008503C">
      <w:pPr>
        <w:pStyle w:val="ListParagraph"/>
        <w:numPr>
          <w:ilvl w:val="0"/>
          <w:numId w:val="11"/>
        </w:numPr>
        <w:rPr>
          <w:b/>
          <w:lang w:val="en-GB"/>
        </w:rPr>
      </w:pPr>
      <w:r w:rsidRPr="0092171D">
        <w:rPr>
          <w:b/>
          <w:lang w:val="en-GB"/>
        </w:rPr>
        <w:t>modifyNamespace(String o, String n)</w:t>
      </w:r>
    </w:p>
    <w:p w:rsidR="0008503C" w:rsidRDefault="0008503C" w:rsidP="0008503C">
      <w:pPr>
        <w:pStyle w:val="ListParagraph"/>
        <w:rPr>
          <w:lang w:val="en-GB"/>
        </w:rPr>
      </w:pPr>
      <w:proofErr w:type="gramStart"/>
      <w:r>
        <w:rPr>
          <w:lang w:val="en-GB"/>
        </w:rPr>
        <w:t xml:space="preserve">Renames all packages, imports and qualified names in </w:t>
      </w:r>
      <w:r w:rsidRPr="0092171D">
        <w:rPr>
          <w:i/>
          <w:lang w:val="en-GB"/>
        </w:rPr>
        <w:t>operand</w:t>
      </w:r>
      <w:r>
        <w:rPr>
          <w:lang w:val="en-GB"/>
        </w:rPr>
        <w:t xml:space="preserve"> from </w:t>
      </w:r>
      <w:r w:rsidRPr="0092171D">
        <w:rPr>
          <w:i/>
          <w:lang w:val="en-GB"/>
        </w:rPr>
        <w:t>o</w:t>
      </w:r>
      <w:r>
        <w:rPr>
          <w:lang w:val="en-GB"/>
        </w:rPr>
        <w:t xml:space="preserve"> to </w:t>
      </w:r>
      <w:r w:rsidRPr="0092171D">
        <w:rPr>
          <w:i/>
          <w:lang w:val="en-GB"/>
        </w:rPr>
        <w:t>n</w:t>
      </w:r>
      <w:r>
        <w:rPr>
          <w:lang w:val="en-GB"/>
        </w:rPr>
        <w:t>.</w:t>
      </w:r>
      <w:proofErr w:type="gramEnd"/>
      <w:r>
        <w:rPr>
          <w:lang w:val="en-GB"/>
        </w:rPr>
        <w:t xml:space="preserve"> Nothing happens, if </w:t>
      </w:r>
      <w:r w:rsidRPr="0092171D">
        <w:rPr>
          <w:i/>
          <w:lang w:val="en-GB"/>
        </w:rPr>
        <w:t>o</w:t>
      </w:r>
      <w:r>
        <w:rPr>
          <w:lang w:val="en-GB"/>
        </w:rPr>
        <w:t xml:space="preserve"> cannot be found.</w:t>
      </w:r>
    </w:p>
    <w:p w:rsidR="0008503C" w:rsidRDefault="0008503C" w:rsidP="0008503C">
      <w:pPr>
        <w:pStyle w:val="ListParagraph"/>
        <w:numPr>
          <w:ilvl w:val="0"/>
          <w:numId w:val="11"/>
        </w:numPr>
        <w:rPr>
          <w:b/>
          <w:lang w:val="en-GB"/>
        </w:rPr>
      </w:pPr>
      <w:r w:rsidRPr="0092171D">
        <w:rPr>
          <w:b/>
          <w:lang w:val="en-GB"/>
        </w:rPr>
        <w:t>modifyNamespace(Map m)</w:t>
      </w:r>
    </w:p>
    <w:p w:rsidR="0008503C" w:rsidRPr="0008503C" w:rsidRDefault="0008503C" w:rsidP="0008503C">
      <w:pPr>
        <w:pStyle w:val="ListParagraph"/>
        <w:rPr>
          <w:lang w:val="en-GB"/>
        </w:rPr>
      </w:pPr>
      <w:r>
        <w:rPr>
          <w:lang w:val="en-GB"/>
        </w:rPr>
        <w:t xml:space="preserve">Renames all packages, imports and qualified names in </w:t>
      </w:r>
      <w:r w:rsidRPr="0092171D">
        <w:rPr>
          <w:i/>
          <w:lang w:val="en-GB"/>
        </w:rPr>
        <w:t>operand</w:t>
      </w:r>
      <w:r>
        <w:rPr>
          <w:lang w:val="en-GB"/>
        </w:rPr>
        <w:t xml:space="preserve"> according to the mapping in </w:t>
      </w:r>
      <w:r w:rsidRPr="0092171D">
        <w:rPr>
          <w:i/>
          <w:lang w:val="en-GB"/>
        </w:rPr>
        <w:t>m</w:t>
      </w:r>
      <w:r>
        <w:rPr>
          <w:lang w:val="en-GB"/>
        </w:rPr>
        <w:t xml:space="preserve"> whereby the keys denote old names and the values new names. Nothing happens, if old names cannot be found.</w:t>
      </w:r>
    </w:p>
    <w:p w:rsidR="009F371A" w:rsidRDefault="009F371A" w:rsidP="009F371A">
      <w:pPr>
        <w:pStyle w:val="ListParagraph"/>
        <w:numPr>
          <w:ilvl w:val="0"/>
          <w:numId w:val="11"/>
        </w:numPr>
        <w:rPr>
          <w:b/>
          <w:lang w:val="en-GB"/>
        </w:rPr>
      </w:pPr>
      <w:r>
        <w:rPr>
          <w:b/>
          <w:lang w:val="en-GB"/>
        </w:rPr>
        <w:t>Boolean hasAnnotation (String a, String f, String v)</w:t>
      </w:r>
    </w:p>
    <w:p w:rsidR="009F371A" w:rsidRDefault="009F371A" w:rsidP="009F371A">
      <w:pPr>
        <w:pStyle w:val="ListParagraph"/>
        <w:rPr>
          <w:lang w:val="en-GB"/>
        </w:rPr>
      </w:pPr>
      <w:r>
        <w:rPr>
          <w:lang w:val="en-GB"/>
        </w:rPr>
        <w:t xml:space="preserve">Determines whether one of the classes, methods or fields in the </w:t>
      </w:r>
      <w:r w:rsidRPr="00F74CAD">
        <w:rPr>
          <w:i/>
          <w:lang w:val="en-GB"/>
        </w:rPr>
        <w:t>operand</w:t>
      </w:r>
      <w:r>
        <w:rPr>
          <w:lang w:val="en-GB"/>
        </w:rPr>
        <w:t xml:space="preserve"> defines the specified annotation named </w:t>
      </w:r>
      <w:r w:rsidRPr="00F74CAD">
        <w:rPr>
          <w:i/>
          <w:lang w:val="en-GB"/>
        </w:rPr>
        <w:t>a</w:t>
      </w:r>
      <w:r>
        <w:rPr>
          <w:lang w:val="en-GB"/>
        </w:rPr>
        <w:t xml:space="preserve"> with field </w:t>
      </w:r>
      <w:r w:rsidRPr="00F74CAD">
        <w:rPr>
          <w:i/>
          <w:lang w:val="en-GB"/>
        </w:rPr>
        <w:t>f</w:t>
      </w:r>
      <w:r>
        <w:rPr>
          <w:lang w:val="en-GB"/>
        </w:rPr>
        <w:t xml:space="preserve"> and value </w:t>
      </w:r>
      <w:r w:rsidRPr="00F74CAD">
        <w:rPr>
          <w:i/>
          <w:lang w:val="en-GB"/>
        </w:rPr>
        <w:t>v</w:t>
      </w:r>
      <w:r>
        <w:rPr>
          <w:lang w:val="en-GB"/>
        </w:rPr>
        <w:t xml:space="preserve">. The </w:t>
      </w:r>
      <w:r>
        <w:rPr>
          <w:lang w:val="en-GB"/>
        </w:rPr>
        <w:lastRenderedPageBreak/>
        <w:t xml:space="preserve">annotation name </w:t>
      </w:r>
      <w:r w:rsidRPr="00F74CAD">
        <w:rPr>
          <w:i/>
          <w:lang w:val="en-GB"/>
        </w:rPr>
        <w:t>a</w:t>
      </w:r>
      <w:r>
        <w:rPr>
          <w:lang w:val="en-GB"/>
        </w:rPr>
        <w:t xml:space="preserve"> may be given as qualified or unqualified name</w:t>
      </w:r>
      <w:r>
        <w:rPr>
          <w:rStyle w:val="FootnoteReference"/>
          <w:lang w:val="en-GB"/>
        </w:rPr>
        <w:footnoteReference w:id="23"/>
      </w:r>
      <w:r>
        <w:rPr>
          <w:lang w:val="en-GB"/>
        </w:rPr>
        <w:t xml:space="preserve">. The field name </w:t>
      </w:r>
      <w:r w:rsidRPr="00F74CAD">
        <w:rPr>
          <w:i/>
          <w:lang w:val="en-GB"/>
        </w:rPr>
        <w:t>f</w:t>
      </w:r>
      <w:r>
        <w:rPr>
          <w:lang w:val="en-GB"/>
        </w:rPr>
        <w:t xml:space="preserve"> may be given as empty string (then the default name “value” is used).</w:t>
      </w:r>
    </w:p>
    <w:p w:rsidR="009F371A" w:rsidRDefault="009F371A" w:rsidP="009F371A">
      <w:pPr>
        <w:rPr>
          <w:lang w:val="en-GB"/>
        </w:rPr>
      </w:pPr>
      <w:r w:rsidRPr="00725A64">
        <w:rPr>
          <w:lang w:val="en-GB"/>
        </w:rPr>
        <w:t xml:space="preserve">A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sidRPr="00725A64">
        <w:rPr>
          <w:lang w:val="en-GB"/>
        </w:rPr>
        <w:t xml:space="preserve"> is created for all real file art</w:t>
      </w:r>
      <w:ins w:id="2654" w:author="Holger Eichelberger" w:date="2015-09-15T11:08:00Z">
        <w:r w:rsidR="006F4D30">
          <w:rPr>
            <w:lang w:val="en-GB"/>
          </w:rPr>
          <w:t>i</w:t>
        </w:r>
      </w:ins>
      <w:del w:id="2655" w:author="Holger Eichelberger" w:date="2015-09-15T11:08:00Z">
        <w:r w:rsidRPr="00725A64" w:rsidDel="006F4D30">
          <w:rPr>
            <w:lang w:val="en-GB"/>
          </w:rPr>
          <w:delText>e</w:delText>
        </w:r>
      </w:del>
      <w:r w:rsidRPr="00725A64">
        <w:rPr>
          <w:lang w:val="en-GB"/>
        </w:rPr>
        <w:t xml:space="preserve">facts with file extension </w:t>
      </w:r>
      <w:r>
        <w:rPr>
          <w:rFonts w:ascii="Courier New" w:hAnsi="Courier New" w:cs="Courier New"/>
          <w:sz w:val="22"/>
          <w:szCs w:val="22"/>
          <w:lang w:val="en-GB"/>
        </w:rPr>
        <w:t>java</w:t>
      </w:r>
      <w:r w:rsidRPr="00725A64">
        <w:rPr>
          <w:lang w:val="en-GB"/>
        </w:rPr>
        <w:t>.</w:t>
      </w:r>
    </w:p>
    <w:p w:rsidR="009F371A" w:rsidRPr="00725A64" w:rsidRDefault="009F371A" w:rsidP="009F371A">
      <w:pPr>
        <w:pStyle w:val="Heading4"/>
        <w:rPr>
          <w:lang w:val="en-GB"/>
        </w:rPr>
      </w:pPr>
      <w:r>
        <w:rPr>
          <w:lang w:val="en-GB"/>
        </w:rPr>
        <w:t>JavaClass</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JavaClass</w:t>
      </w:r>
      <w:r w:rsidRPr="00725A64">
        <w:rPr>
          <w:lang w:val="en-GB"/>
        </w:rPr>
        <w:t xml:space="preserve"> is a built-in fragment art</w:t>
      </w:r>
      <w:ins w:id="2656" w:author="Holger Eichelberger" w:date="2015-09-15T11:08:00Z">
        <w:r w:rsidR="006F4D30">
          <w:rPr>
            <w:lang w:val="en-GB"/>
          </w:rPr>
          <w:t>i</w:t>
        </w:r>
      </w:ins>
      <w:del w:id="2657" w:author="Holger Eichelberger" w:date="2015-09-15T11:08:00Z">
        <w:r w:rsidRPr="00725A64" w:rsidDel="006F4D30">
          <w:rPr>
            <w:lang w:val="en-GB"/>
          </w:rPr>
          <w:delText>e</w:delText>
        </w:r>
      </w:del>
      <w:r w:rsidRPr="00725A64">
        <w:rPr>
          <w:lang w:val="en-GB"/>
        </w:rPr>
        <w:t>fact</w:t>
      </w:r>
      <w:r>
        <w:rPr>
          <w:lang w:val="en-GB"/>
        </w:rPr>
        <w:t>,</w:t>
      </w:r>
      <w:r w:rsidRPr="00725A64">
        <w:rPr>
          <w:lang w:val="en-GB"/>
        </w:rPr>
        <w:t xml:space="preserve"> which belongs to the </w:t>
      </w:r>
      <w:r>
        <w:rPr>
          <w:rFonts w:ascii="Courier New" w:hAnsi="Courier New" w:cs="Courier New"/>
          <w:sz w:val="22"/>
          <w:szCs w:val="22"/>
          <w:lang w:val="en-GB"/>
        </w:rPr>
        <w:t>Java</w:t>
      </w:r>
      <w:r w:rsidRPr="00725A64">
        <w:rPr>
          <w:rFonts w:ascii="Courier New" w:hAnsi="Courier New" w:cs="Courier New"/>
          <w:sz w:val="22"/>
          <w:szCs w:val="22"/>
          <w:lang w:val="en-GB"/>
        </w:rPr>
        <w:t>FileArtifact</w:t>
      </w:r>
      <w:r>
        <w:rPr>
          <w:lang w:val="en-GB"/>
        </w:rPr>
        <w:t>. It represents a single class within a Java compilation unit</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JavaClass</w:t>
      </w:r>
      <w:r>
        <w:rPr>
          <w:lang w:val="en-GB"/>
        </w:rPr>
        <w:t xml:space="preserve"> defines the following operations:</w:t>
      </w:r>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JavaAttribute</w:t>
      </w:r>
      <w:r>
        <w:rPr>
          <w:b/>
          <w:lang w:val="en-GB"/>
        </w:rPr>
        <w:t xml:space="preserve">) </w:t>
      </w:r>
      <w:r w:rsidR="009F371A">
        <w:rPr>
          <w:b/>
          <w:lang w:val="en-GB"/>
        </w:rPr>
        <w:t>attribute()</w:t>
      </w:r>
    </w:p>
    <w:p w:rsidR="009F371A" w:rsidRDefault="009F371A" w:rsidP="009F371A">
      <w:pPr>
        <w:pStyle w:val="ListParagraph"/>
        <w:rPr>
          <w:lang w:val="en-GB"/>
        </w:rPr>
      </w:pPr>
      <w:r w:rsidRPr="005361B1">
        <w:rPr>
          <w:lang w:val="en-GB"/>
        </w:rPr>
        <w:t>Ret</w:t>
      </w:r>
      <w:r>
        <w:rPr>
          <w:lang w:val="en-GB"/>
        </w:rPr>
        <w:t xml:space="preserve">urns all attributes defined by the </w:t>
      </w:r>
      <w:r w:rsidRPr="00173578">
        <w:rPr>
          <w:i/>
          <w:lang w:val="en-GB"/>
        </w:rPr>
        <w:t>operand</w:t>
      </w:r>
      <w:r w:rsidRPr="00173578">
        <w:rPr>
          <w:lang w:val="en-GB"/>
        </w:rPr>
        <w:t>.</w:t>
      </w:r>
    </w:p>
    <w:p w:rsidR="00A1780D" w:rsidRDefault="00A1780D" w:rsidP="00A1780D">
      <w:pPr>
        <w:pStyle w:val="ListParagraph"/>
        <w:numPr>
          <w:ilvl w:val="0"/>
          <w:numId w:val="11"/>
        </w:numPr>
        <w:rPr>
          <w:b/>
          <w:lang w:val="en-GB"/>
        </w:rPr>
      </w:pPr>
      <w:r>
        <w:rPr>
          <w:b/>
          <w:lang w:val="en-GB"/>
        </w:rPr>
        <w:t>JavaClass getAttributeByName(String n) / attribteByName(String n)</w:t>
      </w:r>
    </w:p>
    <w:p w:rsidR="003A7553" w:rsidRDefault="00A1780D" w:rsidP="003A7553">
      <w:pPr>
        <w:pStyle w:val="ListParagraph"/>
        <w:rPr>
          <w:lang w:val="en-GB"/>
        </w:rPr>
      </w:pPr>
      <w:proofErr w:type="gramStart"/>
      <w:r w:rsidRPr="00E41A0A">
        <w:rPr>
          <w:lang w:val="en-GB"/>
        </w:rPr>
        <w:t xml:space="preserve">Returns the </w:t>
      </w:r>
      <w:r>
        <w:rPr>
          <w:lang w:val="en-GB"/>
        </w:rPr>
        <w:t>attribute</w:t>
      </w:r>
      <w:r w:rsidRPr="00E41A0A">
        <w:rPr>
          <w:lang w:val="en-GB"/>
        </w:rPr>
        <w:t xml:space="preserve"> in </w:t>
      </w:r>
      <w:r w:rsidRPr="00E41A0A">
        <w:rPr>
          <w:i/>
          <w:lang w:val="en-GB"/>
        </w:rPr>
        <w:t>operand</w:t>
      </w:r>
      <w:r w:rsidRPr="00E41A0A">
        <w:rPr>
          <w:lang w:val="en-GB"/>
        </w:rPr>
        <w:t xml:space="preserve"> with name </w:t>
      </w:r>
      <w:r w:rsidRPr="00E41A0A">
        <w:rPr>
          <w:i/>
          <w:lang w:val="en-GB"/>
        </w:rPr>
        <w:t>n</w:t>
      </w:r>
      <w:r w:rsidRPr="00E41A0A">
        <w:rPr>
          <w:lang w:val="en-GB"/>
        </w:rPr>
        <w:t>.</w:t>
      </w:r>
      <w:proofErr w:type="gramEnd"/>
      <w:r w:rsidRPr="00E41A0A">
        <w:rPr>
          <w:lang w:val="en-GB"/>
        </w:rPr>
        <w:t xml:space="preserve"> Nothing happens if the </w:t>
      </w:r>
      <w:r>
        <w:rPr>
          <w:lang w:val="en-GB"/>
        </w:rPr>
        <w:t>attribute</w:t>
      </w:r>
      <w:r w:rsidRPr="00E41A0A">
        <w:rPr>
          <w:lang w:val="en-GB"/>
        </w:rPr>
        <w:t xml:space="preserve"> cannot be found.</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methods()</w:t>
      </w:r>
    </w:p>
    <w:p w:rsidR="009F371A" w:rsidRDefault="009F371A" w:rsidP="009F371A">
      <w:pPr>
        <w:pStyle w:val="ListParagraph"/>
        <w:rPr>
          <w:lang w:val="en-GB"/>
        </w:rPr>
      </w:pPr>
      <w:r w:rsidRPr="005361B1">
        <w:rPr>
          <w:lang w:val="en-GB"/>
        </w:rPr>
        <w:t>Ret</w:t>
      </w:r>
      <w:r>
        <w:rPr>
          <w:lang w:val="en-GB"/>
        </w:rPr>
        <w:t xml:space="preserve">urns all methods defined by the </w:t>
      </w:r>
      <w:r w:rsidRPr="00173578">
        <w:rPr>
          <w:i/>
          <w:lang w:val="en-GB"/>
        </w:rPr>
        <w:t>operand</w:t>
      </w:r>
      <w:r w:rsidRPr="00173578">
        <w:rPr>
          <w:lang w:val="en-GB"/>
        </w:rPr>
        <w:t>.</w:t>
      </w:r>
    </w:p>
    <w:p w:rsidR="009F371A" w:rsidRDefault="0050740D" w:rsidP="009F371A">
      <w:pPr>
        <w:pStyle w:val="ListParagraph"/>
        <w:numPr>
          <w:ilvl w:val="0"/>
          <w:numId w:val="11"/>
        </w:numPr>
        <w:rPr>
          <w:b/>
          <w:lang w:val="en-GB"/>
        </w:rPr>
      </w:pPr>
      <w:r>
        <w:rPr>
          <w:b/>
          <w:lang w:val="en-GB"/>
        </w:rPr>
        <w:t>setOf(</w:t>
      </w:r>
      <w:r w:rsidR="009F371A">
        <w:rPr>
          <w:b/>
          <w:lang w:val="en-GB"/>
        </w:rPr>
        <w:t>JavaMethod</w:t>
      </w:r>
      <w:r>
        <w:rPr>
          <w:b/>
          <w:lang w:val="en-GB"/>
        </w:rPr>
        <w:t xml:space="preserve">) </w:t>
      </w:r>
      <w:r w:rsidR="009F371A">
        <w:rPr>
          <w:b/>
          <w:lang w:val="en-GB"/>
        </w:rPr>
        <w:t>classes()</w:t>
      </w:r>
    </w:p>
    <w:p w:rsidR="009F371A" w:rsidRDefault="009F371A" w:rsidP="009F371A">
      <w:pPr>
        <w:pStyle w:val="ListParagraph"/>
        <w:rPr>
          <w:lang w:val="en-GB"/>
        </w:rPr>
      </w:pPr>
      <w:r w:rsidRPr="005361B1">
        <w:rPr>
          <w:lang w:val="en-GB"/>
        </w:rPr>
        <w:t>Ret</w:t>
      </w:r>
      <w:r>
        <w:rPr>
          <w:lang w:val="en-GB"/>
        </w:rPr>
        <w:t xml:space="preserve">urns all classes defined by the </w:t>
      </w:r>
      <w:r w:rsidRPr="00173578">
        <w:rPr>
          <w:i/>
          <w:lang w:val="en-GB"/>
        </w:rPr>
        <w:t>operand</w:t>
      </w:r>
      <w:r w:rsidRPr="005361B1">
        <w:rPr>
          <w:lang w:val="en-GB"/>
        </w:rPr>
        <w:t xml:space="preserve"> art</w:t>
      </w:r>
      <w:ins w:id="2658" w:author="Holger Eichelberger" w:date="2015-09-15T11:08:00Z">
        <w:r w:rsidR="006F4D30">
          <w:rPr>
            <w:lang w:val="en-GB"/>
          </w:rPr>
          <w:t>i</w:t>
        </w:r>
      </w:ins>
      <w:del w:id="2659" w:author="Holger Eichelberger" w:date="2015-09-15T11:08:00Z">
        <w:r w:rsidRPr="005361B1" w:rsidDel="006F4D30">
          <w:rPr>
            <w:lang w:val="en-GB"/>
          </w:rPr>
          <w:delText>e</w:delText>
        </w:r>
      </w:del>
      <w:r w:rsidRPr="005361B1">
        <w:rPr>
          <w:lang w:val="en-GB"/>
        </w:rPr>
        <w:t>fact.</w:t>
      </w:r>
    </w:p>
    <w:p w:rsidR="0008503C" w:rsidRDefault="0050740D" w:rsidP="0008503C">
      <w:pPr>
        <w:pStyle w:val="ListParagraph"/>
        <w:numPr>
          <w:ilvl w:val="0"/>
          <w:numId w:val="11"/>
        </w:numPr>
        <w:rPr>
          <w:b/>
          <w:lang w:val="en-GB"/>
        </w:rPr>
      </w:pPr>
      <w:r>
        <w:rPr>
          <w:b/>
          <w:lang w:val="en-GB"/>
        </w:rPr>
        <w:t>setOf(</w:t>
      </w:r>
      <w:r w:rsidR="0008503C" w:rsidRPr="0092171D">
        <w:rPr>
          <w:b/>
          <w:lang w:val="en-GB"/>
        </w:rPr>
        <w:t>JavaQualifiedName</w:t>
      </w:r>
      <w:r>
        <w:rPr>
          <w:b/>
          <w:lang w:val="en-GB"/>
        </w:rPr>
        <w:t>)</w:t>
      </w:r>
      <w:r w:rsidRPr="0092171D">
        <w:rPr>
          <w:b/>
          <w:lang w:val="en-GB"/>
        </w:rPr>
        <w:t xml:space="preserve"> </w:t>
      </w:r>
      <w:r w:rsidR="0008503C" w:rsidRPr="0092171D">
        <w:rPr>
          <w:b/>
          <w:lang w:val="en-GB"/>
        </w:rPr>
        <w:t>qualifiedNames()</w:t>
      </w:r>
    </w:p>
    <w:p w:rsidR="0008503C" w:rsidRDefault="0008503C" w:rsidP="0008503C">
      <w:pPr>
        <w:pStyle w:val="ListParagraph"/>
        <w:rPr>
          <w:lang w:val="en-GB"/>
        </w:rPr>
      </w:pPr>
      <w:r>
        <w:rPr>
          <w:lang w:val="en-GB"/>
        </w:rPr>
        <w:t>Returns all qualified names defined by the operand art</w:t>
      </w:r>
      <w:ins w:id="2660" w:author="Holger Eichelberger" w:date="2015-09-15T11:08:00Z">
        <w:r w:rsidR="006F4D30">
          <w:rPr>
            <w:lang w:val="en-GB"/>
          </w:rPr>
          <w:t>i</w:t>
        </w:r>
      </w:ins>
      <w:del w:id="2661" w:author="Holger Eichelberger" w:date="2015-09-15T11:08:00Z">
        <w:r w:rsidDel="006F4D30">
          <w:rPr>
            <w:lang w:val="en-GB"/>
          </w:rPr>
          <w:delText>e</w:delText>
        </w:r>
      </w:del>
      <w:r>
        <w:rPr>
          <w:lang w:val="en-GB"/>
        </w:rPr>
        <w:t>fact.</w:t>
      </w:r>
    </w:p>
    <w:p w:rsidR="0008503C" w:rsidRDefault="0008503C" w:rsidP="0008503C">
      <w:pPr>
        <w:pStyle w:val="ListParagraph"/>
        <w:numPr>
          <w:ilvl w:val="0"/>
          <w:numId w:val="11"/>
        </w:numPr>
        <w:rPr>
          <w:b/>
          <w:lang w:val="en-GB"/>
        </w:rPr>
      </w:pPr>
      <w:r w:rsidRPr="0092171D">
        <w:rPr>
          <w:b/>
          <w:lang w:val="en-GB"/>
        </w:rPr>
        <w:t>String getName()</w:t>
      </w:r>
    </w:p>
    <w:p w:rsidR="0008503C" w:rsidRDefault="0008503C" w:rsidP="0008503C">
      <w:pPr>
        <w:pStyle w:val="ListParagraph"/>
        <w:rPr>
          <w:lang w:val="en-GB"/>
        </w:rPr>
      </w:pPr>
      <w:r>
        <w:rPr>
          <w:lang w:val="en-GB"/>
        </w:rPr>
        <w:t>Returns the identifier defined by the operand art</w:t>
      </w:r>
      <w:ins w:id="2662" w:author="Holger Eichelberger" w:date="2015-09-15T11:08:00Z">
        <w:r w:rsidR="006F4D30">
          <w:rPr>
            <w:lang w:val="en-GB"/>
          </w:rPr>
          <w:t>i</w:t>
        </w:r>
      </w:ins>
      <w:del w:id="2663" w:author="Holger Eichelberger" w:date="2015-09-15T11:08:00Z">
        <w:r w:rsidDel="006F4D30">
          <w:rPr>
            <w:lang w:val="en-GB"/>
          </w:rPr>
          <w:delText>e</w:delText>
        </w:r>
      </w:del>
      <w:r>
        <w:rPr>
          <w:lang w:val="en-GB"/>
        </w:rPr>
        <w:t>fact.</w:t>
      </w:r>
    </w:p>
    <w:p w:rsidR="009F371A" w:rsidRPr="00725A64" w:rsidRDefault="009F371A" w:rsidP="009F371A">
      <w:pPr>
        <w:pStyle w:val="Heading4"/>
        <w:rPr>
          <w:lang w:val="en-GB"/>
        </w:rPr>
      </w:pPr>
      <w:r>
        <w:rPr>
          <w:lang w:val="en-GB"/>
        </w:rPr>
        <w:t>JavaAnnotation</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JavaAnnotation</w:t>
      </w:r>
      <w:r w:rsidRPr="00725A64">
        <w:rPr>
          <w:lang w:val="en-GB"/>
        </w:rPr>
        <w:t xml:space="preserve"> is a built-in fragment art</w:t>
      </w:r>
      <w:ins w:id="2664" w:author="Holger Eichelberger" w:date="2015-09-15T11:09:00Z">
        <w:r w:rsidR="006F4D30">
          <w:rPr>
            <w:lang w:val="en-GB"/>
          </w:rPr>
          <w:t>i</w:t>
        </w:r>
      </w:ins>
      <w:del w:id="2665"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annotation attached to a class, a method or an attribute</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JavaAnnotation</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F74CAD">
        <w:rPr>
          <w:lang w:val="en-GB"/>
        </w:rPr>
        <w:t xml:space="preserve">Returns the qualified name of the </w:t>
      </w:r>
      <w:r w:rsidRPr="00F74CAD">
        <w:rPr>
          <w:i/>
          <w:lang w:val="en-GB"/>
        </w:rPr>
        <w:t>operand</w:t>
      </w:r>
      <w:r w:rsidRPr="00F74CAD">
        <w:rPr>
          <w:lang w:val="en-GB"/>
        </w:rPr>
        <w:t>.</w:t>
      </w:r>
      <w:proofErr w:type="gramEnd"/>
      <w:r w:rsidRPr="00F74CAD">
        <w:rPr>
          <w:lang w:val="en-GB"/>
        </w:rPr>
        <w:t xml:space="preserve"> </w:t>
      </w:r>
      <w:proofErr w:type="gramStart"/>
      <w:r w:rsidRPr="00F74CAD">
        <w:rPr>
          <w:b/>
          <w:lang w:val="en-GB"/>
        </w:rPr>
        <w:t>getName(</w:t>
      </w:r>
      <w:proofErr w:type="gramEnd"/>
      <w:r w:rsidRPr="00F74CAD">
        <w:rPr>
          <w:b/>
          <w:lang w:val="en-GB"/>
        </w:rPr>
        <w:t>) / name()</w:t>
      </w:r>
      <w:r w:rsidRPr="00F74CAD">
        <w:rPr>
          <w:lang w:val="en-GB"/>
        </w:rPr>
        <w:t xml:space="preserve"> returns the simple name.</w:t>
      </w:r>
    </w:p>
    <w:p w:rsidR="009F371A" w:rsidRDefault="0050740D" w:rsidP="009F371A">
      <w:pPr>
        <w:pStyle w:val="ListParagraph"/>
        <w:numPr>
          <w:ilvl w:val="0"/>
          <w:numId w:val="11"/>
        </w:numPr>
        <w:rPr>
          <w:b/>
          <w:lang w:val="en-GB"/>
        </w:rPr>
      </w:pPr>
      <w:r>
        <w:rPr>
          <w:b/>
          <w:lang w:val="en-GB"/>
        </w:rPr>
        <w:t>setOf(</w:t>
      </w:r>
      <w:r w:rsidR="009F371A">
        <w:rPr>
          <w:b/>
          <w:lang w:val="en-GB"/>
        </w:rPr>
        <w:t>String</w:t>
      </w:r>
      <w:r>
        <w:rPr>
          <w:b/>
          <w:lang w:val="en-GB"/>
        </w:rPr>
        <w:t xml:space="preserve">) </w:t>
      </w:r>
      <w:r w:rsidR="009F371A">
        <w:rPr>
          <w:b/>
          <w:lang w:val="en-GB"/>
        </w:rPr>
        <w:t>fields ()</w:t>
      </w:r>
    </w:p>
    <w:p w:rsidR="009F371A" w:rsidRDefault="009F371A" w:rsidP="009F371A">
      <w:pPr>
        <w:pStyle w:val="ListParagraph"/>
        <w:rPr>
          <w:lang w:val="en-GB"/>
        </w:rPr>
      </w:pPr>
      <w:proofErr w:type="gramStart"/>
      <w:r w:rsidRPr="00F74CAD">
        <w:rPr>
          <w:lang w:val="en-GB"/>
        </w:rPr>
        <w:t xml:space="preserve">Returns the fields of the </w:t>
      </w:r>
      <w:r w:rsidRPr="00173578">
        <w:rPr>
          <w:i/>
          <w:lang w:val="en-GB"/>
        </w:rPr>
        <w:t>operand</w:t>
      </w:r>
      <w:r w:rsidRPr="00F74CAD">
        <w:rPr>
          <w:lang w:val="en-GB"/>
        </w:rPr>
        <w:t>.</w:t>
      </w:r>
      <w:proofErr w:type="gramEnd"/>
    </w:p>
    <w:p w:rsidR="009F371A" w:rsidRDefault="009F371A" w:rsidP="009F371A">
      <w:pPr>
        <w:pStyle w:val="ListParagraph"/>
        <w:numPr>
          <w:ilvl w:val="0"/>
          <w:numId w:val="11"/>
        </w:numPr>
        <w:rPr>
          <w:b/>
          <w:lang w:val="en-GB"/>
        </w:rPr>
      </w:pPr>
      <w:r>
        <w:rPr>
          <w:b/>
          <w:lang w:val="en-GB"/>
        </w:rPr>
        <w:t>String getAnnotationValue(String f)</w:t>
      </w:r>
    </w:p>
    <w:p w:rsidR="009F371A" w:rsidRDefault="009F371A" w:rsidP="009F371A">
      <w:pPr>
        <w:pStyle w:val="ListParagraph"/>
        <w:rPr>
          <w:b/>
          <w:lang w:val="en-GB"/>
        </w:rPr>
      </w:pPr>
      <w:proofErr w:type="gramStart"/>
      <w:r w:rsidRPr="00F74CAD">
        <w:rPr>
          <w:lang w:val="en-GB"/>
        </w:rPr>
        <w:t xml:space="preserve">Returns the value of the annotation for field </w:t>
      </w:r>
      <w:r w:rsidRPr="00F74CAD">
        <w:rPr>
          <w:i/>
          <w:lang w:val="en-GB"/>
        </w:rPr>
        <w:t>f</w:t>
      </w:r>
      <w:r>
        <w:rPr>
          <w:i/>
          <w:lang w:val="en-GB"/>
        </w:rPr>
        <w:t xml:space="preserve"> </w:t>
      </w:r>
      <w:r w:rsidRPr="00F74CAD">
        <w:rPr>
          <w:lang w:val="en-GB"/>
        </w:rPr>
        <w:t>of the</w:t>
      </w:r>
      <w:r>
        <w:rPr>
          <w:i/>
          <w:lang w:val="en-GB"/>
        </w:rPr>
        <w:t xml:space="preserve"> operand</w:t>
      </w:r>
      <w:r>
        <w:rPr>
          <w:b/>
          <w:lang w:val="en-GB"/>
        </w:rPr>
        <w:t>.</w:t>
      </w:r>
      <w:proofErr w:type="gramEnd"/>
      <w:r>
        <w:rPr>
          <w:b/>
          <w:lang w:val="en-GB"/>
        </w:rPr>
        <w:t xml:space="preserve"> </w:t>
      </w:r>
      <w:r w:rsidRPr="00F74CAD">
        <w:rPr>
          <w:lang w:val="en-GB"/>
        </w:rPr>
        <w:t xml:space="preserve">If the field </w:t>
      </w:r>
      <w:r w:rsidRPr="00F74CAD">
        <w:rPr>
          <w:i/>
          <w:lang w:val="en-GB"/>
        </w:rPr>
        <w:t>f</w:t>
      </w:r>
      <w:r w:rsidRPr="00F74CAD">
        <w:rPr>
          <w:lang w:val="en-GB"/>
        </w:rPr>
        <w:t xml:space="preserve"> does not exist, VIL / VTL will ignore the related expression.</w:t>
      </w:r>
    </w:p>
    <w:p w:rsidR="009F371A" w:rsidRPr="00725A64" w:rsidRDefault="009F371A" w:rsidP="009F371A">
      <w:pPr>
        <w:pStyle w:val="Heading4"/>
        <w:rPr>
          <w:lang w:val="en-GB"/>
        </w:rPr>
      </w:pPr>
      <w:r>
        <w:rPr>
          <w:lang w:val="en-GB"/>
        </w:rPr>
        <w:t>JavaMethod</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JavaMethod</w:t>
      </w:r>
      <w:r w:rsidRPr="00725A64">
        <w:rPr>
          <w:lang w:val="en-GB"/>
        </w:rPr>
        <w:t xml:space="preserve"> is a built-in fragment art</w:t>
      </w:r>
      <w:ins w:id="2666" w:author="Holger Eichelberger" w:date="2015-09-15T11:09:00Z">
        <w:r w:rsidR="006F4D30">
          <w:rPr>
            <w:lang w:val="en-GB"/>
          </w:rPr>
          <w:t>i</w:t>
        </w:r>
      </w:ins>
      <w:del w:id="2667"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method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JavaMethod</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lastRenderedPageBreak/>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D24CF3" w:rsidRDefault="00D24CF3" w:rsidP="009F371A">
      <w:pPr>
        <w:pStyle w:val="ListParagraph"/>
        <w:numPr>
          <w:ilvl w:val="0"/>
          <w:numId w:val="11"/>
        </w:numPr>
        <w:rPr>
          <w:ins w:id="2668" w:author="Holger Eichelberger" w:date="2015-07-31T14:04:00Z"/>
          <w:b/>
          <w:lang w:val="en-GB"/>
        </w:rPr>
      </w:pPr>
      <w:ins w:id="2669" w:author="Holger Eichelberger" w:date="2015-07-31T14:03:00Z">
        <w:r>
          <w:rPr>
            <w:b/>
            <w:lang w:val="en-GB"/>
          </w:rPr>
          <w:t>deleteStatement(</w:t>
        </w:r>
      </w:ins>
      <w:ins w:id="2670" w:author="Holger Eichelberger" w:date="2015-07-31T14:04:00Z">
        <w:r>
          <w:rPr>
            <w:b/>
            <w:lang w:val="en-GB"/>
          </w:rPr>
          <w:t>Expression e</w:t>
        </w:r>
      </w:ins>
      <w:ins w:id="2671" w:author="Holger Eichelberger" w:date="2015-07-31T14:03:00Z">
        <w:r>
          <w:rPr>
            <w:b/>
            <w:lang w:val="en-GB"/>
          </w:rPr>
          <w:t>)</w:t>
        </w:r>
      </w:ins>
    </w:p>
    <w:p w:rsidR="00000000" w:rsidRDefault="00B93929">
      <w:pPr>
        <w:ind w:left="709"/>
        <w:rPr>
          <w:ins w:id="2672" w:author="Holger Eichelberger" w:date="2015-07-31T14:03:00Z"/>
          <w:lang w:val="en-GB"/>
        </w:rPr>
        <w:pPrChange w:id="2673" w:author="Holger Eichelberger" w:date="2015-07-31T14:05:00Z">
          <w:pPr>
            <w:pStyle w:val="ListParagraph"/>
            <w:numPr>
              <w:numId w:val="11"/>
            </w:numPr>
            <w:ind w:hanging="360"/>
          </w:pPr>
        </w:pPrChange>
      </w:pPr>
      <w:ins w:id="2674" w:author="Holger Eichelberger" w:date="2015-07-31T14:04:00Z">
        <w:r>
          <w:rPr>
            <w:lang w:val="en-GB"/>
          </w:rPr>
          <w:t xml:space="preserve">Deletes all the statements in </w:t>
        </w:r>
        <w:r w:rsidR="00FF39BE" w:rsidRPr="00FF39BE">
          <w:rPr>
            <w:i/>
            <w:lang w:val="en-GB"/>
            <w:rPrChange w:id="2675" w:author="Holger Eichelberger" w:date="2015-07-31T14:05:00Z">
              <w:rPr>
                <w:color w:val="0000FF"/>
                <w:u w:val="single"/>
                <w:lang w:val="en-GB"/>
              </w:rPr>
            </w:rPrChange>
          </w:rPr>
          <w:t>operand</w:t>
        </w:r>
        <w:r>
          <w:rPr>
            <w:lang w:val="en-GB"/>
          </w:rPr>
          <w:t xml:space="preserve"> that </w:t>
        </w:r>
      </w:ins>
      <w:ins w:id="2676" w:author="Holger Eichelberger" w:date="2015-07-31T14:06:00Z">
        <w:r w:rsidR="00E93DAC">
          <w:rPr>
            <w:lang w:val="en-GB"/>
          </w:rPr>
          <w:t xml:space="preserve">are selected by </w:t>
        </w:r>
      </w:ins>
      <w:ins w:id="2677" w:author="Holger Eichelberger" w:date="2015-07-31T14:04:00Z">
        <w:r>
          <w:rPr>
            <w:lang w:val="en-GB"/>
          </w:rPr>
          <w:t xml:space="preserve">the expression </w:t>
        </w:r>
        <w:r w:rsidR="00FF39BE" w:rsidRPr="00FF39BE">
          <w:rPr>
            <w:i/>
            <w:lang w:val="en-GB"/>
            <w:rPrChange w:id="2678" w:author="Holger Eichelberger" w:date="2015-07-31T14:05:00Z">
              <w:rPr>
                <w:color w:val="0000FF"/>
                <w:u w:val="single"/>
                <w:lang w:val="en-GB"/>
              </w:rPr>
            </w:rPrChange>
          </w:rPr>
          <w:t>e</w:t>
        </w:r>
        <w:r>
          <w:rPr>
            <w:lang w:val="en-GB"/>
          </w:rPr>
          <w:t xml:space="preserve">. </w:t>
        </w:r>
        <w:proofErr w:type="gramStart"/>
        <w:r>
          <w:rPr>
            <w:lang w:val="en-GB"/>
          </w:rPr>
          <w:t>Currently</w:t>
        </w:r>
        <w:proofErr w:type="gramEnd"/>
        <w:r>
          <w:rPr>
            <w:lang w:val="en-GB"/>
          </w:rPr>
          <w:t xml:space="preserve">, </w:t>
        </w:r>
        <w:r w:rsidR="00FF39BE" w:rsidRPr="00FF39BE">
          <w:rPr>
            <w:i/>
            <w:lang w:val="en-GB"/>
            <w:rPrChange w:id="2679" w:author="Holger Eichelberger" w:date="2015-07-31T14:05:00Z">
              <w:rPr>
                <w:color w:val="0000FF"/>
                <w:u w:val="single"/>
                <w:lang w:val="en-GB"/>
              </w:rPr>
            </w:rPrChange>
          </w:rPr>
          <w:t>e</w:t>
        </w:r>
        <w:r>
          <w:rPr>
            <w:lang w:val="en-GB"/>
          </w:rPr>
          <w:t xml:space="preserve"> can be of type JavaCall (see below).</w:t>
        </w:r>
      </w:ins>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ins w:id="2680" w:author="Holger Eichelberger" w:date="2015-07-31T14:00:00Z"/>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D24CF3" w:rsidRPr="00725A64" w:rsidRDefault="00D24CF3" w:rsidP="00D24CF3">
      <w:pPr>
        <w:pStyle w:val="Heading4"/>
        <w:rPr>
          <w:ins w:id="2681" w:author="Holger Eichelberger" w:date="2015-07-31T14:00:00Z"/>
          <w:lang w:val="en-GB"/>
        </w:rPr>
      </w:pPr>
      <w:ins w:id="2682" w:author="Holger Eichelberger" w:date="2015-07-31T14:00:00Z">
        <w:r>
          <w:rPr>
            <w:lang w:val="en-GB"/>
          </w:rPr>
          <w:t>JavaCall</w:t>
        </w:r>
      </w:ins>
    </w:p>
    <w:p w:rsidR="00000000" w:rsidRDefault="00D24CF3">
      <w:pPr>
        <w:rPr>
          <w:ins w:id="2683" w:author="Holger Eichelberger" w:date="2015-07-31T14:01:00Z"/>
          <w:lang w:val="en-GB"/>
        </w:rPr>
        <w:pPrChange w:id="2684" w:author="Holger Eichelberger" w:date="2015-07-31T14:00:00Z">
          <w:pPr>
            <w:pStyle w:val="ListParagraph"/>
          </w:pPr>
        </w:pPrChange>
      </w:pPr>
      <w:ins w:id="2685" w:author="Holger Eichelberger" w:date="2015-07-31T14:01:00Z">
        <w:r>
          <w:rPr>
            <w:lang w:val="en-GB"/>
          </w:rPr>
          <w:t xml:space="preserve">A JavaCall is a </w:t>
        </w:r>
        <w:r w:rsidR="006F4D30">
          <w:rPr>
            <w:lang w:val="en-GB"/>
          </w:rPr>
          <w:t>built-in temporary fragment art</w:t>
        </w:r>
      </w:ins>
      <w:ins w:id="2686" w:author="Holger Eichelberger" w:date="2015-09-15T11:09:00Z">
        <w:r w:rsidR="006F4D30">
          <w:rPr>
            <w:lang w:val="en-GB"/>
          </w:rPr>
          <w:t>i</w:t>
        </w:r>
      </w:ins>
      <w:ins w:id="2687" w:author="Holger Eichelberger" w:date="2015-07-31T14:01:00Z">
        <w:r>
          <w:rPr>
            <w:lang w:val="en-GB"/>
          </w:rPr>
          <w:t>fact which is provided by JavaMethod for iterator expressions. A JavaCall defines the following operations:</w:t>
        </w:r>
      </w:ins>
    </w:p>
    <w:p w:rsidR="00D24CF3" w:rsidRDefault="00D24CF3" w:rsidP="00D24CF3">
      <w:pPr>
        <w:pStyle w:val="ListParagraph"/>
        <w:numPr>
          <w:ilvl w:val="0"/>
          <w:numId w:val="11"/>
        </w:numPr>
        <w:rPr>
          <w:ins w:id="2688" w:author="Holger Eichelberger" w:date="2015-07-31T14:02:00Z"/>
          <w:b/>
          <w:lang w:val="en-GB"/>
        </w:rPr>
      </w:pPr>
      <w:ins w:id="2689" w:author="Holger Eichelberger" w:date="2015-07-31T14:02:00Z">
        <w:r>
          <w:rPr>
            <w:b/>
            <w:lang w:val="en-GB"/>
          </w:rPr>
          <w:t>String getType() / String type()</w:t>
        </w:r>
      </w:ins>
    </w:p>
    <w:p w:rsidR="00D24CF3" w:rsidRDefault="00D24CF3" w:rsidP="00D24CF3">
      <w:pPr>
        <w:pStyle w:val="ListParagraph"/>
        <w:rPr>
          <w:ins w:id="2690" w:author="Holger Eichelberger" w:date="2015-07-31T14:02:00Z"/>
          <w:lang w:val="en-GB"/>
        </w:rPr>
      </w:pPr>
      <w:ins w:id="2691" w:author="Holger Eichelberger" w:date="2015-07-31T14:02:00Z">
        <w:r w:rsidRPr="00A65DA6">
          <w:rPr>
            <w:lang w:val="en-GB"/>
          </w:rPr>
          <w:t xml:space="preserve">Returns the </w:t>
        </w:r>
      </w:ins>
      <w:ins w:id="2692" w:author="Holger Eichelberger" w:date="2015-07-31T14:03:00Z">
        <w:r>
          <w:rPr>
            <w:lang w:val="en-GB"/>
          </w:rPr>
          <w:t xml:space="preserve">(simple name of the) </w:t>
        </w:r>
      </w:ins>
      <w:ins w:id="2693" w:author="Holger Eichelberger" w:date="2015-07-31T14:02:00Z">
        <w:r>
          <w:rPr>
            <w:lang w:val="en-GB"/>
          </w:rPr>
          <w:t xml:space="preserve">type the </w:t>
        </w:r>
      </w:ins>
      <w:ins w:id="2694" w:author="Holger Eichelberger" w:date="2015-07-31T14:03:00Z">
        <w:r w:rsidR="00FF39BE" w:rsidRPr="00FF39BE">
          <w:rPr>
            <w:i/>
            <w:lang w:val="en-GB"/>
            <w:rPrChange w:id="2695" w:author="Holger Eichelberger" w:date="2015-07-31T14:03:00Z">
              <w:rPr>
                <w:color w:val="0000FF"/>
                <w:u w:val="single"/>
                <w:lang w:val="en-GB"/>
              </w:rPr>
            </w:rPrChange>
          </w:rPr>
          <w:t>operand</w:t>
        </w:r>
        <w:r>
          <w:rPr>
            <w:lang w:val="en-GB"/>
          </w:rPr>
          <w:t xml:space="preserve"> </w:t>
        </w:r>
      </w:ins>
      <w:ins w:id="2696" w:author="Holger Eichelberger" w:date="2015-07-31T14:02:00Z">
        <w:r>
          <w:rPr>
            <w:lang w:val="en-GB"/>
          </w:rPr>
          <w:t>applies to</w:t>
        </w:r>
        <w:r w:rsidRPr="00A65DA6">
          <w:rPr>
            <w:lang w:val="en-GB"/>
          </w:rPr>
          <w:t>.</w:t>
        </w:r>
      </w:ins>
    </w:p>
    <w:p w:rsidR="00000000" w:rsidRDefault="00D91235">
      <w:pPr>
        <w:rPr>
          <w:del w:id="2697" w:author="Holger Eichelberger" w:date="2015-07-31T14:03:00Z"/>
          <w:lang w:val="en-GB"/>
        </w:rPr>
        <w:pPrChange w:id="2698" w:author="Holger Eichelberger" w:date="2015-07-31T14:00:00Z">
          <w:pPr>
            <w:pStyle w:val="ListParagraph"/>
          </w:pPr>
        </w:pPrChange>
      </w:pPr>
    </w:p>
    <w:p w:rsidR="009F371A" w:rsidRPr="00725A64" w:rsidRDefault="009F371A" w:rsidP="009F371A">
      <w:pPr>
        <w:pStyle w:val="Heading4"/>
        <w:rPr>
          <w:lang w:val="en-GB"/>
        </w:rPr>
      </w:pPr>
      <w:r>
        <w:rPr>
          <w:lang w:val="en-GB"/>
        </w:rPr>
        <w:t>JavaAttribute</w:t>
      </w:r>
    </w:p>
    <w:p w:rsidR="009F371A" w:rsidRPr="00725A64" w:rsidRDefault="009F371A" w:rsidP="009F371A">
      <w:pPr>
        <w:rPr>
          <w:lang w:val="en-GB"/>
        </w:rPr>
      </w:pPr>
      <w:r w:rsidRPr="00725A64">
        <w:rPr>
          <w:lang w:val="en-GB"/>
        </w:rPr>
        <w:t xml:space="preserve">The </w:t>
      </w:r>
      <w:r>
        <w:rPr>
          <w:rFonts w:ascii="Courier New" w:hAnsi="Courier New" w:cs="Courier New"/>
          <w:sz w:val="22"/>
          <w:szCs w:val="22"/>
          <w:lang w:val="en-GB"/>
        </w:rPr>
        <w:t>JavaAttribute</w:t>
      </w:r>
      <w:r w:rsidRPr="00725A64">
        <w:rPr>
          <w:lang w:val="en-GB"/>
        </w:rPr>
        <w:t xml:space="preserve"> is a built-in fragment art</w:t>
      </w:r>
      <w:ins w:id="2699" w:author="Holger Eichelberger" w:date="2015-09-15T11:09:00Z">
        <w:r w:rsidR="006F4D30">
          <w:rPr>
            <w:lang w:val="en-GB"/>
          </w:rPr>
          <w:t>i</w:t>
        </w:r>
      </w:ins>
      <w:del w:id="2700" w:author="Holger Eichelberger" w:date="2015-09-15T11:09:00Z">
        <w:r w:rsidRPr="00725A64" w:rsidDel="006F4D30">
          <w:rPr>
            <w:lang w:val="en-GB"/>
          </w:rPr>
          <w:delText>e</w:delText>
        </w:r>
      </w:del>
      <w:r w:rsidRPr="00725A64">
        <w:rPr>
          <w:lang w:val="en-GB"/>
        </w:rPr>
        <w:t>fact</w:t>
      </w:r>
      <w:r>
        <w:rPr>
          <w:lang w:val="en-GB"/>
        </w:rPr>
        <w:t>,</w:t>
      </w:r>
      <w:r w:rsidRPr="00725A64">
        <w:rPr>
          <w:lang w:val="en-GB"/>
        </w:rPr>
        <w:t xml:space="preserve"> which </w:t>
      </w:r>
      <w:r>
        <w:rPr>
          <w:lang w:val="en-GB"/>
        </w:rPr>
        <w:t>represents a Java attribute (field) as part of a class</w:t>
      </w:r>
      <w:r w:rsidRPr="00725A64">
        <w:rPr>
          <w:rFonts w:asciiTheme="majorHAnsi" w:hAnsiTheme="majorHAnsi" w:cs="Courier New"/>
          <w:lang w:val="en-GB"/>
        </w:rPr>
        <w:t>.</w:t>
      </w:r>
      <w:r>
        <w:rPr>
          <w:rFonts w:asciiTheme="majorHAnsi" w:hAnsiTheme="majorHAnsi" w:cs="Courier New"/>
          <w:lang w:val="en-GB"/>
        </w:rPr>
        <w:t xml:space="preserve"> The </w:t>
      </w:r>
      <w:r>
        <w:rPr>
          <w:rFonts w:ascii="Courier New" w:hAnsi="Courier New" w:cs="Courier New"/>
          <w:sz w:val="22"/>
          <w:szCs w:val="22"/>
          <w:lang w:val="en-GB"/>
        </w:rPr>
        <w:t>JavaAttribute</w:t>
      </w:r>
      <w:r>
        <w:rPr>
          <w:lang w:val="en-GB"/>
        </w:rPr>
        <w:t xml:space="preserve"> defines the following operations:</w:t>
      </w:r>
    </w:p>
    <w:p w:rsidR="009F371A" w:rsidRDefault="009F371A" w:rsidP="009F371A">
      <w:pPr>
        <w:pStyle w:val="ListParagraph"/>
        <w:numPr>
          <w:ilvl w:val="0"/>
          <w:numId w:val="11"/>
        </w:numPr>
        <w:rPr>
          <w:b/>
          <w:lang w:val="en-GB"/>
        </w:rPr>
      </w:pPr>
      <w:r>
        <w:rPr>
          <w:b/>
          <w:lang w:val="en-GB"/>
        </w:rPr>
        <w:t>String getQualifiedName() / String qualifiedName()</w:t>
      </w:r>
    </w:p>
    <w:p w:rsidR="009F371A" w:rsidRDefault="009F371A" w:rsidP="009F371A">
      <w:pPr>
        <w:pStyle w:val="ListParagraph"/>
        <w:rPr>
          <w:lang w:val="en-GB"/>
        </w:rPr>
      </w:pPr>
      <w:proofErr w:type="gramStart"/>
      <w:r w:rsidRPr="00A65DA6">
        <w:rPr>
          <w:lang w:val="en-GB"/>
        </w:rPr>
        <w:t xml:space="preserve">Returns the qualified name of the </w:t>
      </w:r>
      <w:r w:rsidRPr="00715EAE">
        <w:rPr>
          <w:i/>
          <w:lang w:val="en-GB"/>
        </w:rPr>
        <w:t>operand</w:t>
      </w:r>
      <w:r w:rsidRPr="00A65DA6">
        <w:rPr>
          <w:lang w:val="en-GB"/>
        </w:rPr>
        <w:t>.</w:t>
      </w:r>
      <w:proofErr w:type="gramEnd"/>
      <w:r w:rsidRPr="00A65DA6">
        <w:rPr>
          <w:lang w:val="en-GB"/>
        </w:rPr>
        <w:t xml:space="preserve"> </w:t>
      </w:r>
      <w:proofErr w:type="gramStart"/>
      <w:r w:rsidRPr="00A65DA6">
        <w:rPr>
          <w:b/>
          <w:lang w:val="en-GB"/>
        </w:rPr>
        <w:t>getName(</w:t>
      </w:r>
      <w:proofErr w:type="gramEnd"/>
      <w:r w:rsidRPr="00A65DA6">
        <w:rPr>
          <w:b/>
          <w:lang w:val="en-GB"/>
        </w:rPr>
        <w:t>) / name()</w:t>
      </w:r>
      <w:r w:rsidRPr="00A65DA6">
        <w:rPr>
          <w:lang w:val="en-GB"/>
        </w:rPr>
        <w:t xml:space="preserve"> returns the simple name.</w:t>
      </w:r>
    </w:p>
    <w:p w:rsidR="009F371A" w:rsidRDefault="009F371A" w:rsidP="009F371A">
      <w:pPr>
        <w:pStyle w:val="ListParagraph"/>
        <w:numPr>
          <w:ilvl w:val="0"/>
          <w:numId w:val="11"/>
        </w:numPr>
        <w:rPr>
          <w:b/>
          <w:lang w:val="en-GB"/>
        </w:rPr>
      </w:pPr>
      <w:r>
        <w:rPr>
          <w:b/>
          <w:lang w:val="en-GB"/>
        </w:rPr>
        <w:t>setValue(Any value)</w:t>
      </w:r>
    </w:p>
    <w:p w:rsidR="009F371A" w:rsidRDefault="009F371A" w:rsidP="009F371A">
      <w:pPr>
        <w:pStyle w:val="ListParagraph"/>
        <w:rPr>
          <w:lang w:val="en-GB"/>
        </w:rPr>
      </w:pPr>
      <w:proofErr w:type="gramStart"/>
      <w:r w:rsidRPr="00F74CAD">
        <w:rPr>
          <w:lang w:val="en-GB"/>
        </w:rPr>
        <w:t>Defines the (initial) value of the operand.</w:t>
      </w:r>
      <w:proofErr w:type="gramEnd"/>
      <w:r w:rsidRPr="00F74CAD">
        <w:rPr>
          <w:lang w:val="en-GB"/>
        </w:rPr>
        <w:t xml:space="preserve"> The value will be emitted as part of the attribute declaration.</w:t>
      </w:r>
    </w:p>
    <w:p w:rsidR="009F371A" w:rsidRDefault="009F371A" w:rsidP="009F371A">
      <w:pPr>
        <w:pStyle w:val="ListParagraph"/>
        <w:numPr>
          <w:ilvl w:val="0"/>
          <w:numId w:val="11"/>
        </w:numPr>
        <w:rPr>
          <w:b/>
          <w:lang w:val="en-GB"/>
        </w:rPr>
      </w:pPr>
      <w:r>
        <w:rPr>
          <w:b/>
          <w:lang w:val="en-GB"/>
        </w:rPr>
        <w:t>makeConstant()</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“constant” (if it is not already a “constant”), i.e., makes it static final.</w:t>
      </w:r>
      <w:proofErr w:type="gramEnd"/>
    </w:p>
    <w:p w:rsidR="009F371A" w:rsidRPr="003317F1" w:rsidRDefault="009F371A" w:rsidP="009F371A">
      <w:pPr>
        <w:pStyle w:val="ListParagraph"/>
        <w:numPr>
          <w:ilvl w:val="0"/>
          <w:numId w:val="11"/>
        </w:numPr>
        <w:rPr>
          <w:b/>
          <w:lang w:val="en-GB"/>
        </w:rPr>
      </w:pPr>
      <w:r w:rsidRPr="00F74CAD">
        <w:rPr>
          <w:b/>
          <w:lang w:val="en-GB"/>
        </w:rPr>
        <w:t>makeVariable()</w:t>
      </w:r>
    </w:p>
    <w:p w:rsidR="009F371A" w:rsidRDefault="009F371A" w:rsidP="009F371A">
      <w:pPr>
        <w:pStyle w:val="ListParagraph"/>
        <w:rPr>
          <w:lang w:val="en-GB"/>
        </w:rPr>
      </w:pPr>
      <w:proofErr w:type="gramStart"/>
      <w:r w:rsidRPr="00F74CAD">
        <w:rPr>
          <w:lang w:val="en-GB"/>
        </w:rPr>
        <w:t xml:space="preserve">Turns the </w:t>
      </w:r>
      <w:r w:rsidRPr="00F74CAD">
        <w:rPr>
          <w:i/>
          <w:lang w:val="en-GB"/>
        </w:rPr>
        <w:t>operand</w:t>
      </w:r>
      <w:r w:rsidRPr="00F74CAD">
        <w:rPr>
          <w:lang w:val="en-GB"/>
        </w:rPr>
        <w:t xml:space="preserve"> into a “variable” (if it is not already a “variable”), i.e., removes static final.</w:t>
      </w:r>
      <w:proofErr w:type="gramEnd"/>
    </w:p>
    <w:p w:rsidR="009F371A" w:rsidRDefault="0050740D" w:rsidP="009F371A">
      <w:pPr>
        <w:pStyle w:val="ListParagraph"/>
        <w:numPr>
          <w:ilvl w:val="0"/>
          <w:numId w:val="11"/>
        </w:numPr>
        <w:rPr>
          <w:b/>
          <w:lang w:val="en-GB"/>
        </w:rPr>
      </w:pPr>
      <w:r>
        <w:rPr>
          <w:b/>
          <w:lang w:val="en-GB"/>
        </w:rPr>
        <w:t>setOf(</w:t>
      </w:r>
      <w:r w:rsidR="009F371A">
        <w:rPr>
          <w:b/>
          <w:lang w:val="en-GB"/>
        </w:rPr>
        <w:t>JavaAnnotation</w:t>
      </w:r>
      <w:r>
        <w:rPr>
          <w:b/>
          <w:lang w:val="en-GB"/>
        </w:rPr>
        <w:t xml:space="preserve">) </w:t>
      </w:r>
      <w:r w:rsidR="009F371A">
        <w:rPr>
          <w:b/>
          <w:lang w:val="en-GB"/>
        </w:rPr>
        <w:t>annotations()</w:t>
      </w:r>
    </w:p>
    <w:p w:rsidR="009F371A" w:rsidRDefault="009F371A" w:rsidP="009F371A">
      <w:pPr>
        <w:pStyle w:val="ListParagraph"/>
        <w:rPr>
          <w:lang w:val="en-GB"/>
        </w:rPr>
      </w:pPr>
      <w:r w:rsidRPr="005361B1">
        <w:rPr>
          <w:lang w:val="en-GB"/>
        </w:rPr>
        <w:t>Ret</w:t>
      </w:r>
      <w:r>
        <w:rPr>
          <w:lang w:val="en-GB"/>
        </w:rPr>
        <w:t xml:space="preserve">urns all annotations defined by the </w:t>
      </w:r>
      <w:r w:rsidRPr="00173578">
        <w:rPr>
          <w:i/>
          <w:lang w:val="en-GB"/>
        </w:rPr>
        <w:t>operand</w:t>
      </w:r>
      <w:r w:rsidRPr="005361B1">
        <w:rPr>
          <w:lang w:val="en-GB"/>
        </w:rPr>
        <w:t>.</w:t>
      </w:r>
    </w:p>
    <w:p w:rsidR="0008503C" w:rsidRDefault="0008503C" w:rsidP="0008503C">
      <w:pPr>
        <w:rPr>
          <w:b/>
          <w:i/>
          <w:lang w:val="en-GB"/>
        </w:rPr>
      </w:pPr>
      <w:r w:rsidRPr="0092171D">
        <w:rPr>
          <w:b/>
          <w:i/>
          <w:lang w:val="en-GB"/>
        </w:rPr>
        <w:t>JavaImport</w:t>
      </w:r>
    </w:p>
    <w:p w:rsidR="0008503C" w:rsidRDefault="0008503C" w:rsidP="0008503C">
      <w:pPr>
        <w:rPr>
          <w:rFonts w:asciiTheme="majorHAnsi" w:hAnsiTheme="majorHAnsi" w:cs="Courier New"/>
          <w:lang w:val="en-GB"/>
        </w:rPr>
      </w:pPr>
      <w:r>
        <w:rPr>
          <w:lang w:val="en-GB"/>
        </w:rPr>
        <w:t xml:space="preserve">The </w:t>
      </w:r>
      <w:r w:rsidRPr="0092171D">
        <w:rPr>
          <w:rFonts w:ascii="Courier New" w:hAnsi="Courier New" w:cs="Courier New"/>
          <w:sz w:val="22"/>
          <w:szCs w:val="22"/>
          <w:lang w:val="en-GB"/>
        </w:rPr>
        <w:t>JavaImport</w:t>
      </w:r>
      <w:r>
        <w:rPr>
          <w:rFonts w:ascii="Courier New" w:hAnsi="Courier New" w:cs="Courier New"/>
          <w:sz w:val="22"/>
          <w:szCs w:val="22"/>
          <w:lang w:val="en-GB"/>
        </w:rPr>
        <w:t xml:space="preserve"> </w:t>
      </w:r>
      <w:r>
        <w:rPr>
          <w:rFonts w:asciiTheme="majorHAnsi" w:hAnsiTheme="majorHAnsi" w:cs="Courier New"/>
          <w:lang w:val="en-GB"/>
        </w:rPr>
        <w:t>is a build-in fragment art</w:t>
      </w:r>
      <w:ins w:id="2701" w:author="Holger Eichelberger" w:date="2015-09-15T11:09:00Z">
        <w:r w:rsidR="006F4D30">
          <w:rPr>
            <w:rFonts w:asciiTheme="majorHAnsi" w:hAnsiTheme="majorHAnsi" w:cs="Courier New"/>
            <w:lang w:val="en-GB"/>
          </w:rPr>
          <w:t>i</w:t>
        </w:r>
      </w:ins>
      <w:del w:id="2702"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import as part of a class. The </w:t>
      </w:r>
      <w:r w:rsidRPr="0092171D">
        <w:rPr>
          <w:rFonts w:ascii="Courier New" w:hAnsi="Courier New" w:cs="Courier New"/>
          <w:sz w:val="22"/>
          <w:szCs w:val="22"/>
          <w:lang w:val="en-GB"/>
        </w:rPr>
        <w:t>JavaImport</w:t>
      </w:r>
      <w:r>
        <w:rPr>
          <w:rFonts w:asciiTheme="majorHAnsi" w:hAnsiTheme="majorHAnsi" w:cs="Courier New"/>
          <w:lang w:val="en-GB"/>
        </w:rPr>
        <w:t xml:space="preserve"> defines the following operations:</w:t>
      </w:r>
    </w:p>
    <w:p w:rsidR="0008503C" w:rsidRPr="0031191A"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 xml:space="preserve">Returns the name of the </w:t>
      </w:r>
      <w:r w:rsidR="008624FD" w:rsidRPr="008624FD">
        <w:rPr>
          <w:i/>
          <w:lang w:val="en-GB"/>
        </w:rPr>
        <w:t>operand</w:t>
      </w:r>
      <w:r w:rsidR="0031191A">
        <w:rPr>
          <w:lang w:val="en-GB"/>
        </w:rPr>
        <w:t xml:space="preserve"> </w:t>
      </w:r>
      <w:r>
        <w:rPr>
          <w:lang w:val="en-GB"/>
        </w:rPr>
        <w:t>import declaration.</w:t>
      </w:r>
      <w:proofErr w:type="gramEnd"/>
    </w:p>
    <w:p w:rsidR="0008503C" w:rsidRDefault="0008503C" w:rsidP="0008503C">
      <w:pPr>
        <w:pStyle w:val="ListParagraph"/>
        <w:numPr>
          <w:ilvl w:val="0"/>
          <w:numId w:val="11"/>
        </w:numPr>
        <w:rPr>
          <w:rFonts w:asciiTheme="majorHAnsi" w:hAnsiTheme="majorHAnsi" w:cs="Courier New"/>
          <w:lang w:val="en-GB"/>
        </w:rPr>
      </w:pPr>
      <w:r w:rsidRPr="00B94FFD">
        <w:rPr>
          <w:rFonts w:asciiTheme="majorHAnsi" w:hAnsiTheme="majorHAnsi" w:cs="Courier New"/>
          <w:lang w:val="en-GB"/>
        </w:rPr>
        <w:t xml:space="preserve">String </w:t>
      </w:r>
      <w:r>
        <w:rPr>
          <w:rFonts w:asciiTheme="majorHAnsi" w:hAnsiTheme="majorHAnsi" w:cs="Courier New"/>
          <w:lang w:val="en-GB"/>
        </w:rPr>
        <w:t>rename</w:t>
      </w:r>
      <w:r w:rsidRPr="00B94FFD">
        <w:rPr>
          <w:rFonts w:asciiTheme="majorHAnsi" w:hAnsiTheme="majorHAnsi" w:cs="Courier New"/>
          <w:lang w:val="en-GB"/>
        </w:rPr>
        <w:t>(</w:t>
      </w:r>
      <w:r>
        <w:rPr>
          <w:rFonts w:asciiTheme="majorHAnsi" w:hAnsiTheme="majorHAnsi" w:cs="Courier New"/>
          <w:lang w:val="en-GB"/>
        </w:rPr>
        <w:t>String n</w:t>
      </w:r>
      <w:r w:rsidRPr="00B94FFD">
        <w:rPr>
          <w:rFonts w:asciiTheme="majorHAnsi" w:hAnsiTheme="majorHAnsi" w:cs="Courier New"/>
          <w:lang w:val="en-GB"/>
        </w:rPr>
        <w:t>)</w:t>
      </w:r>
    </w:p>
    <w:p w:rsidR="0008503C" w:rsidRDefault="0008503C" w:rsidP="0008503C">
      <w:pPr>
        <w:pStyle w:val="ListParagraph"/>
        <w:rPr>
          <w:lang w:val="en-GB"/>
        </w:rPr>
      </w:pPr>
      <w:proofErr w:type="gramStart"/>
      <w:r>
        <w:rPr>
          <w:lang w:val="en-GB"/>
        </w:rPr>
        <w:t xml:space="preserve">Sets the n </w:t>
      </w:r>
      <w:r w:rsidR="0031191A">
        <w:rPr>
          <w:lang w:val="en-GB"/>
        </w:rPr>
        <w:t xml:space="preserve">as name of the </w:t>
      </w:r>
      <w:r>
        <w:rPr>
          <w:lang w:val="en-GB"/>
        </w:rPr>
        <w:t xml:space="preserve">import </w:t>
      </w:r>
      <w:r w:rsidR="008624FD" w:rsidRPr="008624FD">
        <w:rPr>
          <w:i/>
          <w:lang w:val="en-GB"/>
        </w:rPr>
        <w:t>operand</w:t>
      </w:r>
      <w:r>
        <w:rPr>
          <w:lang w:val="en-GB"/>
        </w:rPr>
        <w:t>.</w:t>
      </w:r>
      <w:proofErr w:type="gramEnd"/>
    </w:p>
    <w:p w:rsidR="0008503C" w:rsidRDefault="0008503C" w:rsidP="0008503C">
      <w:pPr>
        <w:rPr>
          <w:b/>
          <w:i/>
          <w:lang w:val="en-GB"/>
        </w:rPr>
      </w:pPr>
      <w:r w:rsidRPr="0092171D">
        <w:rPr>
          <w:b/>
          <w:i/>
          <w:lang w:val="en-GB"/>
        </w:rPr>
        <w:t>JavaPackage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Package </w:t>
      </w:r>
      <w:r>
        <w:rPr>
          <w:rFonts w:asciiTheme="majorHAnsi" w:hAnsiTheme="majorHAnsi" w:cs="Courier New"/>
          <w:lang w:val="en-GB"/>
        </w:rPr>
        <w:t>is a build-in fragment art</w:t>
      </w:r>
      <w:ins w:id="2703" w:author="Holger Eichelberger" w:date="2015-09-15T11:09:00Z">
        <w:r w:rsidR="006F4D30">
          <w:rPr>
            <w:rFonts w:asciiTheme="majorHAnsi" w:hAnsiTheme="majorHAnsi" w:cs="Courier New"/>
            <w:lang w:val="en-GB"/>
          </w:rPr>
          <w:t>i</w:t>
        </w:r>
      </w:ins>
      <w:del w:id="2704"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w:t>
      </w:r>
      <w:r>
        <w:rPr>
          <w:rFonts w:ascii="Courier New" w:hAnsi="Courier New" w:cs="Courier New"/>
          <w:sz w:val="22"/>
          <w:szCs w:val="22"/>
          <w:lang w:val="en-GB"/>
        </w:rPr>
        <w:t>vaPackage</w:t>
      </w:r>
      <w:r>
        <w:rPr>
          <w:rFonts w:asciiTheme="majorHAnsi" w:hAnsiTheme="majorHAnsi" w:cs="Courier New"/>
          <w:lang w:val="en-GB"/>
        </w:rPr>
        <w:t xml:space="preserve"> 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lastRenderedPageBreak/>
        <w:t>String getName()</w:t>
      </w:r>
    </w:p>
    <w:p w:rsidR="0008503C" w:rsidRDefault="0008503C" w:rsidP="0008503C">
      <w:pPr>
        <w:pStyle w:val="ListParagraph"/>
        <w:rPr>
          <w:lang w:val="en-GB"/>
        </w:rPr>
      </w:pPr>
      <w:proofErr w:type="gramStart"/>
      <w:r>
        <w:rPr>
          <w:lang w:val="en-GB"/>
        </w:rPr>
        <w:t>Returns the name of the package declaration</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w:t>
      </w:r>
    </w:p>
    <w:p w:rsidR="0008503C" w:rsidRDefault="0008503C" w:rsidP="0008503C">
      <w:pPr>
        <w:pStyle w:val="ListParagraph"/>
        <w:rPr>
          <w:lang w:val="en-GB"/>
        </w:rPr>
      </w:pPr>
      <w:proofErr w:type="gramStart"/>
      <w:r>
        <w:rPr>
          <w:lang w:val="en-GB"/>
        </w:rPr>
        <w:t xml:space="preserve">Sets the name of the package </w:t>
      </w:r>
      <w:r w:rsidR="00BA073C">
        <w:rPr>
          <w:lang w:val="en-GB"/>
        </w:rPr>
        <w:t xml:space="preserve">in </w:t>
      </w:r>
      <w:r w:rsidR="008624FD" w:rsidRPr="008624FD">
        <w:rPr>
          <w:i/>
          <w:lang w:val="en-GB"/>
        </w:rPr>
        <w:t>operand</w:t>
      </w:r>
      <w:r w:rsidR="00BA073C">
        <w:rPr>
          <w:lang w:val="en-GB"/>
        </w:rPr>
        <w:t xml:space="preserve"> </w:t>
      </w:r>
      <w:r>
        <w:rPr>
          <w:lang w:val="en-GB"/>
        </w:rPr>
        <w:t xml:space="preserve">to </w:t>
      </w:r>
      <w:r w:rsidR="008624FD" w:rsidRPr="008624FD">
        <w:rPr>
          <w:i/>
          <w:lang w:val="en-GB"/>
        </w:rPr>
        <w:t>n</w:t>
      </w:r>
      <w:r>
        <w:rPr>
          <w:lang w:val="en-GB"/>
        </w:rPr>
        <w:t>.</w:t>
      </w:r>
      <w:proofErr w:type="gramEnd"/>
    </w:p>
    <w:p w:rsidR="0008503C" w:rsidRDefault="0008503C" w:rsidP="0008503C">
      <w:pPr>
        <w:rPr>
          <w:b/>
          <w:i/>
          <w:lang w:val="en-GB"/>
        </w:rPr>
      </w:pPr>
      <w:r w:rsidRPr="0092171D">
        <w:rPr>
          <w:b/>
          <w:i/>
          <w:lang w:val="en-GB"/>
        </w:rPr>
        <w:t>JavaQualifiedName</w:t>
      </w:r>
    </w:p>
    <w:p w:rsidR="0008503C" w:rsidRDefault="0008503C" w:rsidP="0008503C">
      <w:pPr>
        <w:rPr>
          <w:rFonts w:asciiTheme="majorHAnsi" w:hAnsiTheme="majorHAnsi" w:cs="Courier New"/>
          <w:lang w:val="en-GB"/>
        </w:rPr>
      </w:pPr>
      <w:r>
        <w:rPr>
          <w:lang w:val="en-GB"/>
        </w:rPr>
        <w:t xml:space="preserve">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is a build-in fragment art</w:t>
      </w:r>
      <w:ins w:id="2705" w:author="Holger Eichelberger" w:date="2015-09-15T11:09:00Z">
        <w:r w:rsidR="006F4D30">
          <w:rPr>
            <w:rFonts w:asciiTheme="majorHAnsi" w:hAnsiTheme="majorHAnsi" w:cs="Courier New"/>
            <w:lang w:val="en-GB"/>
          </w:rPr>
          <w:t>i</w:t>
        </w:r>
      </w:ins>
      <w:del w:id="2706" w:author="Holger Eichelberger" w:date="2015-09-15T11:09:00Z">
        <w:r w:rsidDel="006F4D30">
          <w:rPr>
            <w:rFonts w:asciiTheme="majorHAnsi" w:hAnsiTheme="majorHAnsi" w:cs="Courier New"/>
            <w:lang w:val="en-GB"/>
          </w:rPr>
          <w:delText>e</w:delText>
        </w:r>
      </w:del>
      <w:r>
        <w:rPr>
          <w:rFonts w:asciiTheme="majorHAnsi" w:hAnsiTheme="majorHAnsi" w:cs="Courier New"/>
          <w:lang w:val="en-GB"/>
        </w:rPr>
        <w:t xml:space="preserve">fact, which represents a Java package as part of a class. The </w:t>
      </w:r>
      <w:r w:rsidRPr="00B94FFD">
        <w:rPr>
          <w:rFonts w:ascii="Courier New" w:hAnsi="Courier New" w:cs="Courier New"/>
          <w:sz w:val="22"/>
          <w:szCs w:val="22"/>
          <w:lang w:val="en-GB"/>
        </w:rPr>
        <w:t>Java</w:t>
      </w:r>
      <w:r>
        <w:rPr>
          <w:rFonts w:ascii="Courier New" w:hAnsi="Courier New" w:cs="Courier New"/>
          <w:sz w:val="22"/>
          <w:szCs w:val="22"/>
          <w:lang w:val="en-GB"/>
        </w:rPr>
        <w:t xml:space="preserve">QualifiedName </w:t>
      </w:r>
      <w:r>
        <w:rPr>
          <w:rFonts w:asciiTheme="majorHAnsi" w:hAnsiTheme="majorHAnsi" w:cs="Courier New"/>
          <w:lang w:val="en-GB"/>
        </w:rPr>
        <w:t>defines the following operations:</w:t>
      </w:r>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getName()</w:t>
      </w:r>
    </w:p>
    <w:p w:rsidR="0008503C" w:rsidRDefault="0008503C" w:rsidP="0008503C">
      <w:pPr>
        <w:pStyle w:val="ListParagraph"/>
        <w:rPr>
          <w:lang w:val="en-GB"/>
        </w:rPr>
      </w:pPr>
      <w:proofErr w:type="gramStart"/>
      <w:r>
        <w:rPr>
          <w:lang w:val="en-GB"/>
        </w:rPr>
        <w:t>Returns the name of the qualified name</w:t>
      </w:r>
      <w:r w:rsidR="00BA073C">
        <w:rPr>
          <w:lang w:val="en-GB"/>
        </w:rPr>
        <w:t xml:space="preserve"> in </w:t>
      </w:r>
      <w:r w:rsidR="008624FD" w:rsidRPr="008624FD">
        <w:rPr>
          <w:i/>
          <w:lang w:val="en-GB"/>
        </w:rPr>
        <w:t>operand</w:t>
      </w:r>
      <w:r>
        <w:rPr>
          <w:lang w:val="en-GB"/>
        </w:rPr>
        <w:t>.</w:t>
      </w:r>
      <w:proofErr w:type="gramEnd"/>
    </w:p>
    <w:p w:rsidR="0008503C" w:rsidRPr="00BA073C" w:rsidRDefault="008624FD" w:rsidP="0008503C">
      <w:pPr>
        <w:pStyle w:val="ListParagraph"/>
        <w:numPr>
          <w:ilvl w:val="0"/>
          <w:numId w:val="11"/>
        </w:numPr>
        <w:rPr>
          <w:rFonts w:asciiTheme="majorHAnsi" w:hAnsiTheme="majorHAnsi" w:cs="Courier New"/>
          <w:b/>
          <w:lang w:val="en-GB"/>
        </w:rPr>
      </w:pPr>
      <w:r w:rsidRPr="008624FD">
        <w:rPr>
          <w:rFonts w:asciiTheme="majorHAnsi" w:hAnsiTheme="majorHAnsi" w:cs="Courier New"/>
          <w:b/>
          <w:lang w:val="en-GB"/>
        </w:rPr>
        <w:t>String rename(String name)</w:t>
      </w:r>
    </w:p>
    <w:p w:rsidR="0008503C" w:rsidRDefault="0008503C" w:rsidP="0008503C">
      <w:pPr>
        <w:pStyle w:val="ListParagraph"/>
        <w:rPr>
          <w:lang w:val="en-GB"/>
        </w:rPr>
      </w:pPr>
      <w:proofErr w:type="gramStart"/>
      <w:r>
        <w:rPr>
          <w:lang w:val="en-GB"/>
        </w:rPr>
        <w:t xml:space="preserve">Sets the qualified name </w:t>
      </w:r>
      <w:r w:rsidR="00BA073C">
        <w:rPr>
          <w:lang w:val="en-GB"/>
        </w:rPr>
        <w:t xml:space="preserve">of </w:t>
      </w:r>
      <w:r w:rsidR="008624FD" w:rsidRPr="008624FD">
        <w:rPr>
          <w:i/>
          <w:lang w:val="en-GB"/>
        </w:rPr>
        <w:t>operand</w:t>
      </w:r>
      <w:r>
        <w:rPr>
          <w:lang w:val="en-GB"/>
        </w:rPr>
        <w:t>.</w:t>
      </w:r>
      <w:proofErr w:type="gramEnd"/>
    </w:p>
    <w:p w:rsidR="008624FD" w:rsidRDefault="003F30F8" w:rsidP="008624FD">
      <w:pPr>
        <w:spacing w:after="0"/>
        <w:jc w:val="left"/>
        <w:rPr>
          <w:b/>
          <w:lang w:val="en-GB"/>
        </w:rPr>
      </w:pPr>
      <w:r w:rsidRPr="003F30F8">
        <w:rPr>
          <w:b/>
          <w:lang w:val="en-GB"/>
        </w:rPr>
        <w:t>Instantiators</w:t>
      </w:r>
    </w:p>
    <w:p w:rsidR="009F371A" w:rsidRPr="003C1549" w:rsidRDefault="003F30F8" w:rsidP="009F371A">
      <w:pPr>
        <w:rPr>
          <w:b/>
          <w:i/>
          <w:lang w:val="en-GB"/>
        </w:rPr>
      </w:pPr>
      <w:r w:rsidRPr="003F30F8">
        <w:rPr>
          <w:b/>
          <w:i/>
          <w:lang w:val="en-GB"/>
        </w:rPr>
        <w:t>Java Compiler</w:t>
      </w:r>
    </w:p>
    <w:p w:rsidR="009F371A" w:rsidRDefault="009F371A" w:rsidP="009F371A">
      <w:pPr>
        <w:rPr>
          <w:lang w:val="en-GB"/>
        </w:rPr>
      </w:pPr>
      <w:r w:rsidRPr="00AE499F">
        <w:rPr>
          <w:lang w:val="en-GB"/>
        </w:rPr>
        <w:t xml:space="preserve">The Java compiler blackbox instantiator allows to directly </w:t>
      </w:r>
      <w:proofErr w:type="gramStart"/>
      <w:r w:rsidRPr="00AE499F">
        <w:rPr>
          <w:lang w:val="en-GB"/>
        </w:rPr>
        <w:t>compile</w:t>
      </w:r>
      <w:bookmarkStart w:id="2707" w:name="_Ref393433036"/>
      <w:proofErr w:type="gramEnd"/>
      <w:r w:rsidR="004852B0">
        <w:rPr>
          <w:rStyle w:val="FootnoteReference"/>
          <w:lang w:val="en-GB"/>
        </w:rPr>
        <w:footnoteReference w:id="24"/>
      </w:r>
      <w:bookmarkEnd w:id="2707"/>
      <w:r w:rsidRPr="00AE499F">
        <w:rPr>
          <w:lang w:val="en-GB"/>
        </w:rPr>
        <w:t xml:space="preserve"> Java source code art</w:t>
      </w:r>
      <w:ins w:id="2708" w:author="Holger Eichelberger" w:date="2015-09-15T11:09:00Z">
        <w:r w:rsidR="006F4D30">
          <w:rPr>
            <w:lang w:val="en-GB"/>
          </w:rPr>
          <w:t>i</w:t>
        </w:r>
      </w:ins>
      <w:del w:id="2709" w:author="Holger Eichelberger" w:date="2015-09-15T11:09:00Z">
        <w:r w:rsidRPr="00AE499F" w:rsidDel="006F4D30">
          <w:rPr>
            <w:lang w:val="en-GB"/>
          </w:rPr>
          <w:delText>e</w:delText>
        </w:r>
      </w:del>
      <w:r w:rsidRPr="00AE499F">
        <w:rPr>
          <w:lang w:val="en-GB"/>
        </w:rPr>
        <w:t>facts from the VIL build language.</w:t>
      </w:r>
      <w:r>
        <w:rPr>
          <w:lang w:val="en-GB"/>
        </w:rPr>
        <w:t xml:space="preserve"> It provides the following instantiator call</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sidR="009F371A">
        <w:rPr>
          <w:b/>
          <w:lang w:val="en-GB"/>
        </w:rPr>
        <w:t>Path s, Path t, ...</w:t>
      </w:r>
      <w:r w:rsidR="009F371A" w:rsidRPr="00725A64">
        <w:rPr>
          <w:b/>
          <w:lang w:val="en-GB"/>
        </w:rPr>
        <w:t>)</w:t>
      </w:r>
    </w:p>
    <w:p w:rsidR="009F371A" w:rsidRDefault="009F371A" w:rsidP="009F371A">
      <w:pPr>
        <w:pStyle w:val="ListParagraph"/>
        <w:rPr>
          <w:lang w:val="en-GB"/>
        </w:rPr>
      </w:pPr>
      <w:r>
        <w:rPr>
          <w:lang w:val="en-GB"/>
        </w:rPr>
        <w:t>Compiles the art</w:t>
      </w:r>
      <w:ins w:id="2710" w:author="Holger Eichelberger" w:date="2015-09-15T11:09:00Z">
        <w:r w:rsidR="006F4D30">
          <w:rPr>
            <w:lang w:val="en-GB"/>
          </w:rPr>
          <w:t>i</w:t>
        </w:r>
      </w:ins>
      <w:del w:id="2711" w:author="Holger Eichelberger" w:date="2015-09-15T11:09: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 Additional parameters of the Java compiler can directly be given as named attributes, such as a collection of Strings or Paths or Art</w:t>
      </w:r>
      <w:ins w:id="2712" w:author="Holger Eichelberger" w:date="2015-09-15T11:09:00Z">
        <w:r w:rsidR="006F4D30">
          <w:rPr>
            <w:lang w:val="en-GB"/>
          </w:rPr>
          <w:t>i</w:t>
        </w:r>
      </w:ins>
      <w:del w:id="2713" w:author="Holger Eichelberger" w:date="2015-09-15T11:09:00Z">
        <w:r w:rsidDel="006F4D30">
          <w:rPr>
            <w:lang w:val="en-GB"/>
          </w:rPr>
          <w:delText>e</w:delText>
        </w:r>
      </w:del>
      <w:r>
        <w:rPr>
          <w:lang w:val="en-GB"/>
        </w:rPr>
        <w:t>facts denoting the classpath, for example</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sequenceOf(</w:t>
      </w:r>
      <w:proofErr w:type="gramEnd"/>
      <w:r w:rsidRPr="00173578">
        <w:rPr>
          <w:rFonts w:ascii="Courier New" w:hAnsi="Courier New" w:cs="Courier New"/>
          <w:sz w:val="20"/>
          <w:szCs w:val="20"/>
          <w:lang w:val="en-GB"/>
        </w:rPr>
        <w:t>String) cp = {”$source/lib/myLib.jar”};</w:t>
      </w:r>
    </w:p>
    <w:p w:rsidR="009F371A" w:rsidRDefault="009F371A" w:rsidP="009F371A">
      <w:pPr>
        <w:ind w:left="709"/>
        <w:rPr>
          <w:rFonts w:ascii="Courier New" w:hAnsi="Courier New" w:cs="Courier New"/>
          <w:sz w:val="20"/>
          <w:szCs w:val="20"/>
          <w:lang w:val="en-GB"/>
        </w:rPr>
      </w:pPr>
      <w:proofErr w:type="gramStart"/>
      <w:r w:rsidRPr="00173578">
        <w:rPr>
          <w:rFonts w:ascii="Courier New" w:hAnsi="Courier New" w:cs="Courier New"/>
          <w:sz w:val="20"/>
          <w:szCs w:val="20"/>
          <w:lang w:val="en-GB"/>
        </w:rPr>
        <w:t>Javac(</w:t>
      </w:r>
      <w:proofErr w:type="gramEnd"/>
      <w:r w:rsidRPr="00173578">
        <w:rPr>
          <w:rFonts w:ascii="Courier New" w:hAnsi="Courier New" w:cs="Courier New"/>
          <w:sz w:val="20"/>
          <w:szCs w:val="20"/>
          <w:lang w:val="en-GB"/>
        </w:rPr>
        <w:t>“$source/**/*.java”, “$target/bin”, classpath=cp);</w:t>
      </w:r>
    </w:p>
    <w:p w:rsidR="009F371A" w:rsidRPr="00725A64" w:rsidRDefault="0050740D" w:rsidP="009F371A">
      <w:pPr>
        <w:pStyle w:val="ListParagraph"/>
        <w:numPr>
          <w:ilvl w:val="0"/>
          <w:numId w:val="11"/>
        </w:numPr>
        <w:rPr>
          <w:b/>
          <w:lang w:val="en-GB"/>
        </w:rPr>
      </w:pPr>
      <w:r>
        <w:rPr>
          <w:b/>
          <w:lang w:val="en-GB"/>
        </w:rPr>
        <w:t>setOf(</w:t>
      </w:r>
      <w:r w:rsidR="009F371A" w:rsidRPr="00725A64">
        <w:rPr>
          <w:b/>
          <w:lang w:val="en-GB"/>
        </w:rPr>
        <w:t>FileArtifact</w:t>
      </w:r>
      <w:r>
        <w:rPr>
          <w:b/>
          <w:lang w:val="en-GB"/>
        </w:rPr>
        <w:t>)</w:t>
      </w:r>
      <w:r w:rsidRPr="00725A64">
        <w:rPr>
          <w:b/>
          <w:lang w:val="en-GB"/>
        </w:rPr>
        <w:t xml:space="preserve"> </w:t>
      </w:r>
      <w:r w:rsidR="009F371A">
        <w:rPr>
          <w:b/>
          <w:lang w:val="en-GB"/>
        </w:rPr>
        <w:t>javac</w:t>
      </w:r>
      <w:r w:rsidR="009F371A" w:rsidRPr="00725A64">
        <w:rPr>
          <w:b/>
          <w:lang w:val="en-GB"/>
        </w:rPr>
        <w:t>(</w:t>
      </w:r>
      <w:r>
        <w:rPr>
          <w:b/>
          <w:lang w:val="en-GB"/>
        </w:rPr>
        <w:t>collectionOf(</w:t>
      </w:r>
      <w:r w:rsidR="009F371A">
        <w:rPr>
          <w:b/>
          <w:lang w:val="en-GB"/>
        </w:rPr>
        <w:t>FileArtifact</w:t>
      </w:r>
      <w:r>
        <w:rPr>
          <w:b/>
          <w:lang w:val="en-GB"/>
        </w:rPr>
        <w:t xml:space="preserve">) </w:t>
      </w:r>
      <w:r w:rsidR="009F371A">
        <w:rPr>
          <w:b/>
          <w:lang w:val="en-GB"/>
        </w:rPr>
        <w:t>s, Path t, ...</w:t>
      </w:r>
      <w:r w:rsidR="009F371A" w:rsidRPr="00725A64">
        <w:rPr>
          <w:b/>
          <w:lang w:val="en-GB"/>
        </w:rPr>
        <w:t>)</w:t>
      </w:r>
    </w:p>
    <w:p w:rsidR="009F371A" w:rsidRPr="00725A64" w:rsidRDefault="009F371A" w:rsidP="009F371A">
      <w:pPr>
        <w:pStyle w:val="ListParagraph"/>
        <w:rPr>
          <w:b/>
          <w:lang w:val="en-GB"/>
        </w:rPr>
      </w:pPr>
      <w:r>
        <w:rPr>
          <w:lang w:val="en-GB"/>
        </w:rPr>
        <w:t>Compiles the art</w:t>
      </w:r>
      <w:ins w:id="2714" w:author="Holger Eichelberger" w:date="2015-09-15T11:09:00Z">
        <w:r w:rsidR="006F4D30">
          <w:rPr>
            <w:lang w:val="en-GB"/>
          </w:rPr>
          <w:t>i</w:t>
        </w:r>
      </w:ins>
      <w:del w:id="2715" w:author="Holger Eichelberger" w:date="2015-09-15T11:09:00Z">
        <w:r w:rsidDel="006F4D30">
          <w:rPr>
            <w:lang w:val="en-GB"/>
          </w:rPr>
          <w:delText>e</w:delText>
        </w:r>
      </w:del>
      <w:r>
        <w:rPr>
          <w:lang w:val="en-GB"/>
        </w:rPr>
        <w:t xml:space="preserve">facts denoted by </w:t>
      </w:r>
      <w:r w:rsidRPr="00D13CDA">
        <w:rPr>
          <w:i/>
          <w:lang w:val="en-GB"/>
        </w:rPr>
        <w:t>s</w:t>
      </w:r>
      <w:r>
        <w:rPr>
          <w:lang w:val="en-GB"/>
        </w:rPr>
        <w:t xml:space="preserve"> into the target path </w:t>
      </w:r>
      <w:r w:rsidRPr="00D13CDA">
        <w:rPr>
          <w:i/>
          <w:lang w:val="en-GB"/>
        </w:rPr>
        <w:t>t</w:t>
      </w:r>
      <w:r>
        <w:rPr>
          <w:lang w:val="en-GB"/>
        </w:rPr>
        <w:t>. Additional parameters of the Java compiler can directly be given as named attributes, such as a collection of Strings or Paths or Art</w:t>
      </w:r>
      <w:ins w:id="2716" w:author="Holger Eichelberger" w:date="2015-09-15T11:09:00Z">
        <w:r w:rsidR="006F4D30">
          <w:rPr>
            <w:lang w:val="en-GB"/>
          </w:rPr>
          <w:t>i</w:t>
        </w:r>
      </w:ins>
      <w:del w:id="2717" w:author="Holger Eichelberger" w:date="2015-09-15T11:09:00Z">
        <w:r w:rsidDel="006F4D30">
          <w:rPr>
            <w:lang w:val="en-GB"/>
          </w:rPr>
          <w:delText>e</w:delText>
        </w:r>
      </w:del>
      <w:r>
        <w:rPr>
          <w:lang w:val="en-GB"/>
        </w:rPr>
        <w:t>facts denoting the classpath.</w:t>
      </w:r>
    </w:p>
    <w:p w:rsidR="00D14EFC" w:rsidRPr="00D14EFC" w:rsidRDefault="003F30F8" w:rsidP="00D14EFC">
      <w:pPr>
        <w:rPr>
          <w:b/>
          <w:i/>
          <w:lang w:val="en-GB"/>
        </w:rPr>
      </w:pPr>
      <w:r w:rsidRPr="003F30F8">
        <w:rPr>
          <w:b/>
          <w:i/>
          <w:lang w:val="en-GB"/>
        </w:rPr>
        <w:t>JAR File Instantiator</w:t>
      </w:r>
    </w:p>
    <w:p w:rsidR="00D14EFC" w:rsidRDefault="00D14EFC" w:rsidP="00D14EFC">
      <w:pPr>
        <w:rPr>
          <w:lang w:val="en-GB"/>
        </w:rPr>
      </w:pPr>
      <w:r>
        <w:rPr>
          <w:lang w:val="en-GB"/>
        </w:rPr>
        <w:t>The JAR (Java Archive) file blackbox instantiator allows packing and unpacking JAR files.</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w:t>
      </w:r>
      <w:r w:rsidR="00D14EFC" w:rsidRPr="00725A64">
        <w:rPr>
          <w:b/>
          <w:lang w:val="en-GB"/>
        </w:rPr>
        <w:t>)</w:t>
      </w:r>
    </w:p>
    <w:p w:rsidR="00D14EFC" w:rsidRDefault="00D14EFC" w:rsidP="00D14EFC">
      <w:pPr>
        <w:pStyle w:val="ListParagraph"/>
        <w:rPr>
          <w:lang w:val="en-GB"/>
        </w:rPr>
      </w:pPr>
      <w:r>
        <w:rPr>
          <w:lang w:val="en-GB"/>
        </w:rPr>
        <w:t>Packs the art</w:t>
      </w:r>
      <w:ins w:id="2718" w:author="Holger Eichelberger" w:date="2015-09-15T11:09:00Z">
        <w:r w:rsidR="006F4D30">
          <w:rPr>
            <w:lang w:val="en-GB"/>
          </w:rPr>
          <w:t>i</w:t>
        </w:r>
      </w:ins>
      <w:del w:id="2719" w:author="Holger Eichelberger" w:date="2015-09-15T11:09: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20" w:author="Holger Eichelberger" w:date="2015-09-15T11:09:00Z">
        <w:r w:rsidR="006F4D30">
          <w:rPr>
            <w:lang w:val="en-GB"/>
          </w:rPr>
          <w:t>i</w:t>
        </w:r>
      </w:ins>
      <w:del w:id="2721"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22" w:author="Holger Eichelberger" w:date="2015-09-15T11:09:00Z">
        <w:r w:rsidR="006F4D30">
          <w:rPr>
            <w:lang w:val="en-GB"/>
          </w:rPr>
          <w:t>i</w:t>
        </w:r>
      </w:ins>
      <w:del w:id="2723" w:author="Holger Eichelberger" w:date="2015-09-15T11:09:00Z">
        <w:r w:rsidDel="006F4D30">
          <w:rPr>
            <w:lang w:val="en-GB"/>
          </w:rPr>
          <w:delText>e</w:delText>
        </w:r>
      </w:del>
      <w:r>
        <w:rPr>
          <w:lang w:val="en-GB"/>
        </w:rPr>
        <w:t xml:space="preserve">fact is created 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ins w:id="2724" w:author="Holger Eichelberger" w:date="2015-09-15T11:09:00Z">
        <w:r w:rsidR="006F4D30">
          <w:rPr>
            <w:lang w:val="en-GB"/>
          </w:rPr>
          <w:t>i</w:t>
        </w:r>
      </w:ins>
      <w:del w:id="2725"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w:t>
      </w:r>
      <w:r w:rsidR="00D14EFC" w:rsidRPr="00725A64">
        <w:rPr>
          <w:b/>
          <w:lang w:val="en-GB"/>
        </w:rPr>
        <w:t>)</w:t>
      </w:r>
    </w:p>
    <w:p w:rsidR="00D14EFC" w:rsidRDefault="00D14EFC" w:rsidP="00D14EFC">
      <w:pPr>
        <w:pStyle w:val="ListParagraph"/>
        <w:rPr>
          <w:lang w:val="en-GB"/>
        </w:rPr>
      </w:pPr>
      <w:r>
        <w:rPr>
          <w:lang w:val="en-GB"/>
        </w:rPr>
        <w:lastRenderedPageBreak/>
        <w:t>Packs the art</w:t>
      </w:r>
      <w:ins w:id="2726" w:author="Holger Eichelberger" w:date="2015-09-15T11:09:00Z">
        <w:r w:rsidR="006F4D30">
          <w:rPr>
            <w:lang w:val="en-GB"/>
          </w:rPr>
          <w:t>i</w:t>
        </w:r>
      </w:ins>
      <w:del w:id="2727" w:author="Holger Eichelberger" w:date="2015-09-15T11:09: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28" w:author="Holger Eichelberger" w:date="2015-09-15T11:09:00Z">
        <w:r w:rsidR="006F4D30">
          <w:rPr>
            <w:lang w:val="en-GB"/>
          </w:rPr>
          <w:t>i</w:t>
        </w:r>
      </w:ins>
      <w:del w:id="2729" w:author="Holger Eichelberger" w:date="2015-09-15T11:09: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30" w:author="Holger Eichelberger" w:date="2015-09-15T11:09:00Z">
        <w:r w:rsidR="006F4D30">
          <w:rPr>
            <w:lang w:val="en-GB"/>
          </w:rPr>
          <w:t>i</w:t>
        </w:r>
      </w:ins>
      <w:del w:id="2731" w:author="Holger Eichelberger" w:date="2015-09-15T11:09:00Z">
        <w:r w:rsidDel="006F4D30">
          <w:rPr>
            <w:lang w:val="en-GB"/>
          </w:rPr>
          <w:delText>e</w:delText>
        </w:r>
      </w:del>
      <w:r>
        <w:rPr>
          <w:lang w:val="en-GB"/>
        </w:rPr>
        <w:t>fact is created</w:t>
      </w:r>
      <w:r w:rsidRPr="00636D03">
        <w:rPr>
          <w:lang w:val="en-GB"/>
        </w:rPr>
        <w:t xml:space="preserve"> </w:t>
      </w:r>
      <w:r>
        <w:rPr>
          <w:lang w:val="en-GB"/>
        </w:rPr>
        <w:t xml:space="preserve">with an empty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(including the manifest) is</w:t>
      </w:r>
      <w:proofErr w:type="gramEnd"/>
      <w:r>
        <w:rPr>
          <w:lang w:val="en-GB"/>
        </w:rPr>
        <w:t xml:space="preserve"> taken over into the result JAR, i.e., the art</w:t>
      </w:r>
      <w:ins w:id="2732" w:author="Holger Eichelberger" w:date="2015-09-15T11:09:00Z">
        <w:r w:rsidR="006F4D30">
          <w:rPr>
            <w:lang w:val="en-GB"/>
          </w:rPr>
          <w:t>i</w:t>
        </w:r>
      </w:ins>
      <w:del w:id="2733" w:author="Holger Eichelberger" w:date="2015-09-15T11:09: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lang w:val="en-GB"/>
        </w:rPr>
        <w: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Path b, Path a, Path j, Path m</w:t>
      </w:r>
      <w:r w:rsidR="00D14EFC" w:rsidRPr="00725A64">
        <w:rPr>
          <w:b/>
          <w:lang w:val="en-GB"/>
        </w:rPr>
        <w:t>)</w:t>
      </w:r>
    </w:p>
    <w:p w:rsidR="00D14EFC" w:rsidRDefault="00D14EFC" w:rsidP="00D14EFC">
      <w:pPr>
        <w:pStyle w:val="ListParagraph"/>
        <w:rPr>
          <w:lang w:val="en-GB"/>
        </w:rPr>
      </w:pPr>
      <w:r>
        <w:rPr>
          <w:lang w:val="en-GB"/>
        </w:rPr>
        <w:t>Packs the art</w:t>
      </w:r>
      <w:ins w:id="2734" w:author="Holger Eichelberger" w:date="2015-09-15T11:10:00Z">
        <w:r w:rsidR="006F4D30">
          <w:rPr>
            <w:lang w:val="en-GB"/>
          </w:rPr>
          <w:t>i</w:t>
        </w:r>
      </w:ins>
      <w:del w:id="2735" w:author="Holger Eichelberger" w:date="2015-09-15T11:10:00Z">
        <w:r w:rsidDel="006F4D30">
          <w:rPr>
            <w:lang w:val="en-GB"/>
          </w:rPr>
          <w:delText>e</w:delText>
        </w:r>
      </w:del>
      <w:r>
        <w:rPr>
          <w:lang w:val="en-GB"/>
        </w:rPr>
        <w:t xml:space="preserve">facts denoted by the path </w:t>
      </w:r>
      <w:r>
        <w:rPr>
          <w:i/>
          <w:lang w:val="en-GB"/>
        </w:rPr>
        <w:t>a</w:t>
      </w:r>
      <w:r>
        <w:rPr>
          <w:lang w:val="en-GB"/>
        </w:rPr>
        <w:t xml:space="preserve"> (possibly a path pattern)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36" w:author="Holger Eichelberger" w:date="2015-09-15T11:10:00Z">
        <w:r w:rsidR="006F4D30">
          <w:rPr>
            <w:lang w:val="en-GB"/>
          </w:rPr>
          <w:t>i</w:t>
        </w:r>
      </w:ins>
      <w:del w:id="2737"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38" w:author="Holger Eichelberger" w:date="2015-09-15T11:10:00Z">
        <w:r w:rsidR="006F4D30">
          <w:rPr>
            <w:lang w:val="en-GB"/>
          </w:rPr>
          <w:t>i</w:t>
        </w:r>
      </w:ins>
      <w:del w:id="2739" w:author="Holger Eichelberger" w:date="2015-09-15T11:10:00Z">
        <w:r w:rsidDel="006F4D30">
          <w:rPr>
            <w:lang w:val="en-GB"/>
          </w:rPr>
          <w:delText>e</w:delText>
        </w:r>
      </w:del>
      <w:r>
        <w:rPr>
          <w:lang w:val="en-GB"/>
        </w:rPr>
        <w:t xml:space="preserve">fact is created and </w:t>
      </w:r>
      <w:r w:rsidRPr="00636D03">
        <w:rPr>
          <w:i/>
          <w:lang w:val="en-GB"/>
        </w:rPr>
        <w:t>m</w:t>
      </w:r>
      <w:r>
        <w:rPr>
          <w:lang w:val="en-GB"/>
        </w:rPr>
        <w:t xml:space="preserve"> will be the manifest.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ins w:id="2740" w:author="Holger Eichelberger" w:date="2015-09-15T11:10:00Z">
        <w:r w:rsidR="006F4D30">
          <w:rPr>
            <w:lang w:val="en-GB"/>
          </w:rPr>
          <w:t>i</w:t>
        </w:r>
      </w:ins>
      <w:del w:id="2741"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jar</w:t>
      </w:r>
      <w:r w:rsidR="00D14EFC" w:rsidRPr="00725A64">
        <w:rPr>
          <w:b/>
          <w:lang w:val="en-GB"/>
        </w:rPr>
        <w:t>(</w:t>
      </w:r>
      <w:r w:rsidR="00D14EFC">
        <w:rPr>
          <w:b/>
          <w:lang w:val="en-GB"/>
        </w:rPr>
        <w:t xml:space="preserve">Path b, </w:t>
      </w:r>
      <w:r>
        <w:rPr>
          <w:b/>
          <w:lang w:val="en-GB"/>
        </w:rPr>
        <w:t>collectionOf(</w:t>
      </w:r>
      <w:r w:rsidR="00D14EFC">
        <w:rPr>
          <w:b/>
          <w:lang w:val="en-GB"/>
        </w:rPr>
        <w:t>FileArtifact</w:t>
      </w:r>
      <w:r>
        <w:rPr>
          <w:b/>
          <w:lang w:val="en-GB"/>
        </w:rPr>
        <w:t xml:space="preserve">) </w:t>
      </w:r>
      <w:r w:rsidR="00D14EFC">
        <w:rPr>
          <w:b/>
          <w:lang w:val="en-GB"/>
        </w:rPr>
        <w:t>a, Path j, Path m</w:t>
      </w:r>
      <w:r w:rsidR="00D14EFC" w:rsidRPr="00725A64">
        <w:rPr>
          <w:b/>
          <w:lang w:val="en-GB"/>
        </w:rPr>
        <w:t>)</w:t>
      </w:r>
    </w:p>
    <w:p w:rsidR="00D14EFC" w:rsidRDefault="00D14EFC" w:rsidP="00D14EFC">
      <w:pPr>
        <w:pStyle w:val="ListParagraph"/>
        <w:rPr>
          <w:lang w:val="en-GB"/>
        </w:rPr>
      </w:pPr>
      <w:r>
        <w:rPr>
          <w:lang w:val="en-GB"/>
        </w:rPr>
        <w:t>Packs the art</w:t>
      </w:r>
      <w:ins w:id="2742" w:author="Holger Eichelberger" w:date="2015-09-15T11:10:00Z">
        <w:r w:rsidR="006F4D30">
          <w:rPr>
            <w:lang w:val="en-GB"/>
          </w:rPr>
          <w:t>i</w:t>
        </w:r>
      </w:ins>
      <w:del w:id="2743" w:author="Holger Eichelberger" w:date="2015-09-15T11:10:00Z">
        <w:r w:rsidDel="006F4D30">
          <w:rPr>
            <w:lang w:val="en-GB"/>
          </w:rPr>
          <w:delText>e</w:delText>
        </w:r>
      </w:del>
      <w:r>
        <w:rPr>
          <w:lang w:val="en-GB"/>
        </w:rPr>
        <w:t xml:space="preserve">facts in </w:t>
      </w:r>
      <w:r>
        <w:rPr>
          <w:i/>
          <w:lang w:val="en-GB"/>
        </w:rPr>
        <w:t>a</w:t>
      </w:r>
      <w:r>
        <w:rPr>
          <w:lang w:val="en-GB"/>
        </w:rPr>
        <w:t xml:space="preserve"> into the JAR file denoted by path </w:t>
      </w:r>
      <w:r>
        <w:rPr>
          <w:i/>
          <w:lang w:val="en-GB"/>
        </w:rPr>
        <w:t xml:space="preserve">j </w:t>
      </w:r>
      <w:r w:rsidRPr="00A44F0C">
        <w:rPr>
          <w:lang w:val="en-GB"/>
        </w:rPr>
        <w:t xml:space="preserve">while taking </w:t>
      </w:r>
      <w:r>
        <w:rPr>
          <w:lang w:val="en-GB"/>
        </w:rPr>
        <w:t>p</w:t>
      </w:r>
      <w:r w:rsidRPr="00A44F0C">
        <w:rPr>
          <w:lang w:val="en-GB"/>
        </w:rPr>
        <w:t>ath</w:t>
      </w:r>
      <w:r>
        <w:rPr>
          <w:i/>
          <w:lang w:val="en-GB"/>
        </w:rPr>
        <w:t xml:space="preserve"> b </w:t>
      </w:r>
      <w:r w:rsidRPr="00A44F0C">
        <w:rPr>
          <w:lang w:val="en-GB"/>
        </w:rPr>
        <w:t>(or a project) as a basis for making the file n</w:t>
      </w:r>
      <w:r>
        <w:rPr>
          <w:lang w:val="en-GB"/>
        </w:rPr>
        <w:t>ames of the art</w:t>
      </w:r>
      <w:ins w:id="2744" w:author="Holger Eichelberger" w:date="2015-09-15T11:10:00Z">
        <w:r w:rsidR="006F4D30">
          <w:rPr>
            <w:lang w:val="en-GB"/>
          </w:rPr>
          <w:t>i</w:t>
        </w:r>
      </w:ins>
      <w:del w:id="2745" w:author="Holger Eichelberger" w:date="2015-09-15T11:10:00Z">
        <w:r w:rsidDel="006F4D30">
          <w:rPr>
            <w:lang w:val="en-GB"/>
          </w:rPr>
          <w:delText>e</w:delText>
        </w:r>
      </w:del>
      <w:r w:rsidRPr="00A44F0C">
        <w:rPr>
          <w:lang w:val="en-GB"/>
        </w:rPr>
        <w:t xml:space="preserve">facts relative in the resulting </w:t>
      </w:r>
      <w:r>
        <w:rPr>
          <w:lang w:val="en-GB"/>
        </w:rPr>
        <w:t>JAR</w:t>
      </w:r>
      <w:r w:rsidRPr="00A44F0C">
        <w:rPr>
          <w:lang w:val="en-GB"/>
        </w:rPr>
        <w:t xml:space="preserve"> file.</w:t>
      </w:r>
      <w:r>
        <w:rPr>
          <w:lang w:val="en-GB"/>
        </w:rPr>
        <w:t xml:space="preserve"> If </w:t>
      </w:r>
      <w:r w:rsidRPr="00952A9C">
        <w:rPr>
          <w:i/>
          <w:lang w:val="en-GB"/>
        </w:rPr>
        <w:t>j</w:t>
      </w:r>
      <w:r>
        <w:rPr>
          <w:lang w:val="en-GB"/>
        </w:rPr>
        <w:t xml:space="preserve"> does not exist, a new art</w:t>
      </w:r>
      <w:ins w:id="2746" w:author="Holger Eichelberger" w:date="2015-09-15T11:10:00Z">
        <w:r w:rsidR="006F4D30">
          <w:rPr>
            <w:lang w:val="en-GB"/>
          </w:rPr>
          <w:t>i</w:t>
        </w:r>
      </w:ins>
      <w:del w:id="2747" w:author="Holger Eichelberger" w:date="2015-09-15T11:10:00Z">
        <w:r w:rsidDel="006F4D30">
          <w:rPr>
            <w:lang w:val="en-GB"/>
          </w:rPr>
          <w:delText>e</w:delText>
        </w:r>
      </w:del>
      <w:r>
        <w:rPr>
          <w:lang w:val="en-GB"/>
        </w:rPr>
        <w:t xml:space="preserve">fact is created. If </w:t>
      </w:r>
      <w:r w:rsidRPr="00952A9C">
        <w:rPr>
          <w:i/>
          <w:lang w:val="en-GB"/>
        </w:rPr>
        <w:t>j</w:t>
      </w:r>
      <w:r>
        <w:rPr>
          <w:lang w:val="en-GB"/>
        </w:rPr>
        <w:t xml:space="preserve"> exists, the </w:t>
      </w:r>
      <w:proofErr w:type="gramStart"/>
      <w:r>
        <w:rPr>
          <w:lang w:val="en-GB"/>
        </w:rPr>
        <w:t xml:space="preserve">contents of </w:t>
      </w:r>
      <w:r w:rsidRPr="00952A9C">
        <w:rPr>
          <w:i/>
          <w:lang w:val="en-GB"/>
        </w:rPr>
        <w:t>j</w:t>
      </w:r>
      <w:r>
        <w:rPr>
          <w:lang w:val="en-GB"/>
        </w:rPr>
        <w:t xml:space="preserve"> is</w:t>
      </w:r>
      <w:proofErr w:type="gramEnd"/>
      <w:r>
        <w:rPr>
          <w:lang w:val="en-GB"/>
        </w:rPr>
        <w:t xml:space="preserve"> taken over into the result JAR, i.e., the art</w:t>
      </w:r>
      <w:ins w:id="2748" w:author="Holger Eichelberger" w:date="2015-09-15T11:10:00Z">
        <w:r w:rsidR="006F4D30">
          <w:rPr>
            <w:lang w:val="en-GB"/>
          </w:rPr>
          <w:t>i</w:t>
        </w:r>
      </w:ins>
      <w:del w:id="2749" w:author="Holger Eichelberger" w:date="2015-09-15T11:10:00Z">
        <w:r w:rsidDel="006F4D30">
          <w:rPr>
            <w:lang w:val="en-GB"/>
          </w:rPr>
          <w:delText>e</w:delText>
        </w:r>
      </w:del>
      <w:r>
        <w:rPr>
          <w:lang w:val="en-GB"/>
        </w:rPr>
        <w:t xml:space="preserve">facts in </w:t>
      </w:r>
      <w:r w:rsidRPr="00B7060F">
        <w:rPr>
          <w:i/>
          <w:lang w:val="en-GB"/>
        </w:rPr>
        <w:t>a</w:t>
      </w:r>
      <w:r>
        <w:rPr>
          <w:lang w:val="en-GB"/>
        </w:rPr>
        <w:t xml:space="preserve"> are added to </w:t>
      </w:r>
      <w:r w:rsidRPr="00952A9C">
        <w:rPr>
          <w:i/>
          <w:lang w:val="en-GB"/>
        </w:rPr>
        <w:t>j</w:t>
      </w:r>
      <w:r>
        <w:rPr>
          <w:i/>
          <w:lang w:val="en-GB"/>
        </w:rPr>
        <w:t xml:space="preserve"> </w:t>
      </w:r>
      <w:r>
        <w:rPr>
          <w:lang w:val="en-GB"/>
        </w:rPr>
        <w:t xml:space="preserve">while the manifest </w:t>
      </w:r>
      <w:r w:rsidRPr="00636D03">
        <w:rPr>
          <w:i/>
          <w:lang w:val="en-GB"/>
        </w:rPr>
        <w:t>m</w:t>
      </w:r>
      <w:r>
        <w:rPr>
          <w:lang w:val="en-GB"/>
        </w:rPr>
        <w:t xml:space="preserve"> will take precedence over the existing manifest.</w:t>
      </w:r>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w:t>
      </w:r>
      <w:r w:rsidR="00D14EFC" w:rsidRPr="00725A64">
        <w:rPr>
          <w:b/>
          <w:lang w:val="en-GB"/>
        </w:rPr>
        <w:t>)</w:t>
      </w:r>
    </w:p>
    <w:p w:rsidR="00D14EFC" w:rsidRDefault="00D14EFC" w:rsidP="00D14EFC">
      <w:pPr>
        <w:pStyle w:val="ListParagraph"/>
        <w:rPr>
          <w:lang w:val="en-GB"/>
        </w:rPr>
      </w:pPr>
      <w:proofErr w:type="gramStart"/>
      <w:r>
        <w:rPr>
          <w:lang w:val="en-GB"/>
        </w:rPr>
        <w:t>Unpacks art</w:t>
      </w:r>
      <w:ins w:id="2750" w:author="Holger Eichelberger" w:date="2015-09-15T11:10:00Z">
        <w:r w:rsidR="006F4D30">
          <w:rPr>
            <w:lang w:val="en-GB"/>
          </w:rPr>
          <w:t>i</w:t>
        </w:r>
      </w:ins>
      <w:del w:id="2751" w:author="Holger Eichelberger" w:date="2015-09-15T11:10:00Z">
        <w:r w:rsidDel="006F4D30">
          <w:rPr>
            <w:lang w:val="en-GB"/>
          </w:rPr>
          <w:delText>e</w:delText>
        </w:r>
      </w:del>
      <w:r>
        <w:rPr>
          <w:lang w:val="en-GB"/>
        </w:rPr>
        <w:t xml:space="preserve">facts in the JAR file </w:t>
      </w:r>
      <w:r w:rsidRPr="00173578">
        <w:rPr>
          <w:i/>
          <w:lang w:val="en-GB"/>
        </w:rPr>
        <w:t>j</w:t>
      </w:r>
      <w:r>
        <w:rPr>
          <w:lang w:val="en-GB"/>
        </w:rPr>
        <w:t xml:space="preserve"> into the target path </w:t>
      </w:r>
      <w:r w:rsidRPr="00173578">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w:t>
      </w:r>
      <w:r w:rsidR="00D14EFC" w:rsidRPr="00725A64">
        <w:rPr>
          <w:b/>
          <w:lang w:val="en-GB"/>
        </w:rPr>
        <w:t>)</w:t>
      </w:r>
    </w:p>
    <w:p w:rsidR="00D14EFC" w:rsidRDefault="00D14EFC" w:rsidP="00D14EFC">
      <w:pPr>
        <w:pStyle w:val="ListParagraph"/>
        <w:rPr>
          <w:lang w:val="en-GB"/>
        </w:rPr>
      </w:pPr>
      <w:proofErr w:type="gramStart"/>
      <w:r>
        <w:rPr>
          <w:lang w:val="en-GB"/>
        </w:rPr>
        <w:t>Unpacks those art</w:t>
      </w:r>
      <w:ins w:id="2752" w:author="Holger Eichelberger" w:date="2015-09-15T11:10:00Z">
        <w:r w:rsidR="006F4D30">
          <w:rPr>
            <w:lang w:val="en-GB"/>
          </w:rPr>
          <w:t>i</w:t>
        </w:r>
      </w:ins>
      <w:del w:id="2753"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matching the ANT pattern </w:t>
      </w:r>
      <w:r w:rsidRPr="00F74CAD">
        <w:rPr>
          <w:i/>
          <w:lang w:val="en-GB"/>
        </w:rPr>
        <w:t>p</w:t>
      </w:r>
      <w:r>
        <w:rPr>
          <w:lang w:val="en-GB"/>
        </w:rPr>
        <w:t xml:space="preserve"> into the target path </w:t>
      </w:r>
      <w:r w:rsidRPr="00F45010">
        <w:rPr>
          <w:i/>
          <w:lang w:val="en-GB"/>
        </w:rPr>
        <w:t>t</w:t>
      </w:r>
      <w:r w:rsidRPr="00A44F0C">
        <w:rPr>
          <w:lang w:val="en-GB"/>
        </w:rPr>
        <w:t>.</w:t>
      </w:r>
      <w:proofErr w:type="gramEnd"/>
    </w:p>
    <w:p w:rsidR="00D14EFC" w:rsidRPr="00725A64" w:rsidRDefault="0050740D" w:rsidP="00D14EFC">
      <w:pPr>
        <w:pStyle w:val="ListParagraph"/>
        <w:numPr>
          <w:ilvl w:val="0"/>
          <w:numId w:val="11"/>
        </w:numPr>
        <w:rPr>
          <w:b/>
          <w:lang w:val="en-GB"/>
        </w:rPr>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Boolean m</w:t>
      </w:r>
      <w:r w:rsidR="00D14EFC" w:rsidRPr="00725A64">
        <w:rPr>
          <w:b/>
          <w:lang w:val="en-GB"/>
        </w:rPr>
        <w:t>)</w:t>
      </w:r>
    </w:p>
    <w:p w:rsidR="00D14EFC" w:rsidRDefault="00D14EFC" w:rsidP="00D14EFC">
      <w:pPr>
        <w:pStyle w:val="ListParagraph"/>
        <w:rPr>
          <w:lang w:val="en-GB"/>
        </w:rPr>
      </w:pPr>
      <w:r>
        <w:rPr>
          <w:lang w:val="en-GB"/>
        </w:rPr>
        <w:t>Unpacks art</w:t>
      </w:r>
      <w:ins w:id="2754" w:author="Holger Eichelberger" w:date="2015-09-15T11:10:00Z">
        <w:r w:rsidR="006F4D30">
          <w:rPr>
            <w:lang w:val="en-GB"/>
          </w:rPr>
          <w:t>i</w:t>
        </w:r>
      </w:ins>
      <w:del w:id="2755" w:author="Holger Eichelberger" w:date="2015-09-15T11:10:00Z">
        <w:r w:rsidDel="006F4D30">
          <w:rPr>
            <w:lang w:val="en-GB"/>
          </w:rPr>
          <w:delText>e</w:delText>
        </w:r>
      </w:del>
      <w:r>
        <w:rPr>
          <w:lang w:val="en-GB"/>
        </w:rPr>
        <w:t xml:space="preserve">facts in the JAR file </w:t>
      </w:r>
      <w:r>
        <w:rPr>
          <w:i/>
          <w:lang w:val="en-GB"/>
        </w:rPr>
        <w:t>j</w:t>
      </w:r>
      <w:r>
        <w:rPr>
          <w:lang w:val="en-GB"/>
        </w:rPr>
        <w:t xml:space="preserve"> into the target path </w:t>
      </w:r>
      <w:r w:rsidRPr="00F45010">
        <w:rPr>
          <w:i/>
          <w:lang w:val="en-GB"/>
        </w:rPr>
        <w:t>t</w:t>
      </w:r>
      <w:r w:rsidRPr="005064AE">
        <w:rPr>
          <w:lang w:val="en-GB"/>
        </w:rPr>
        <w:t xml:space="preserve"> </w:t>
      </w:r>
      <w:r w:rsidRPr="00F74CAD">
        <w:rPr>
          <w:lang w:val="en-GB"/>
        </w:rPr>
        <w:t>whereby</w:t>
      </w:r>
      <w:r w:rsidRPr="005064AE">
        <w:rPr>
          <w:lang w:val="en-GB"/>
        </w:rPr>
        <w:t xml:space="preserve"> </w:t>
      </w:r>
      <w:r w:rsidRPr="00F74CAD">
        <w:rPr>
          <w:i/>
          <w:lang w:val="en-GB"/>
        </w:rPr>
        <w:t>m</w:t>
      </w:r>
      <w:r w:rsidRPr="005064AE">
        <w:rPr>
          <w:lang w:val="en-GB"/>
        </w:rPr>
        <w:t xml:space="preserve"> determines whether the manifest shall also be unpacked</w:t>
      </w:r>
      <w:r w:rsidRPr="00A44F0C">
        <w:rPr>
          <w:lang w:val="en-GB"/>
        </w:rPr>
        <w:t>.</w:t>
      </w:r>
    </w:p>
    <w:p w:rsidR="00000000" w:rsidRDefault="0050740D">
      <w:pPr>
        <w:pStyle w:val="ListParagraph"/>
        <w:numPr>
          <w:ilvl w:val="0"/>
          <w:numId w:val="11"/>
        </w:numPr>
        <w:spacing w:after="0"/>
        <w:ind w:left="714" w:hanging="357"/>
        <w:rPr>
          <w:b/>
          <w:lang w:val="en-GB"/>
        </w:rPr>
        <w:pPrChange w:id="2756" w:author="Holger Eichelberger" w:date="2015-08-10T17:26:00Z">
          <w:pPr>
            <w:pStyle w:val="ListParagraph"/>
            <w:numPr>
              <w:numId w:val="11"/>
            </w:numPr>
            <w:ind w:hanging="360"/>
          </w:pPr>
        </w:pPrChange>
      </w:pPr>
      <w:r>
        <w:rPr>
          <w:b/>
          <w:lang w:val="en-GB"/>
        </w:rPr>
        <w:t>setOf(</w:t>
      </w:r>
      <w:r w:rsidR="00D14EFC" w:rsidRPr="00725A64">
        <w:rPr>
          <w:b/>
          <w:lang w:val="en-GB"/>
        </w:rPr>
        <w:t>FileArtifact</w:t>
      </w:r>
      <w:r>
        <w:rPr>
          <w:b/>
          <w:lang w:val="en-GB"/>
        </w:rPr>
        <w:t>)</w:t>
      </w:r>
      <w:r w:rsidRPr="00725A64">
        <w:rPr>
          <w:b/>
          <w:lang w:val="en-GB"/>
        </w:rPr>
        <w:t xml:space="preserve"> </w:t>
      </w:r>
      <w:r w:rsidR="00D14EFC">
        <w:rPr>
          <w:b/>
          <w:lang w:val="en-GB"/>
        </w:rPr>
        <w:t>unjar</w:t>
      </w:r>
      <w:r w:rsidR="00D14EFC" w:rsidRPr="00725A64">
        <w:rPr>
          <w:b/>
          <w:lang w:val="en-GB"/>
        </w:rPr>
        <w:t>(</w:t>
      </w:r>
      <w:r w:rsidR="00D14EFC">
        <w:rPr>
          <w:b/>
          <w:lang w:val="en-GB"/>
        </w:rPr>
        <w:t>Path j, Path t, String p, Boolean m</w:t>
      </w:r>
      <w:r w:rsidR="00D14EFC" w:rsidRPr="00725A64">
        <w:rPr>
          <w:b/>
          <w:lang w:val="en-GB"/>
        </w:rPr>
        <w:t>)</w:t>
      </w:r>
    </w:p>
    <w:p w:rsidR="00000000" w:rsidRDefault="00D14EFC">
      <w:pPr>
        <w:ind w:left="709"/>
        <w:rPr>
          <w:ins w:id="2757" w:author="Holger Eichelberger" w:date="2015-09-15T11:10:00Z"/>
          <w:lang w:val="en-GB"/>
        </w:rPr>
        <w:pPrChange w:id="2758" w:author="Holger Eichelberger" w:date="2015-08-10T17:26:00Z">
          <w:pPr>
            <w:pStyle w:val="Heading3"/>
          </w:pPr>
        </w:pPrChange>
      </w:pPr>
      <w:r>
        <w:rPr>
          <w:lang w:val="en-GB"/>
        </w:rPr>
        <w:t>Unpacks those art</w:t>
      </w:r>
      <w:ins w:id="2759" w:author="Holger Eichelberger" w:date="2015-09-15T11:10:00Z">
        <w:r w:rsidR="006F4D30">
          <w:rPr>
            <w:lang w:val="en-GB"/>
          </w:rPr>
          <w:t>i</w:t>
        </w:r>
      </w:ins>
      <w:del w:id="2760" w:author="Holger Eichelberger" w:date="2015-09-15T11:10:00Z">
        <w:r w:rsidDel="006F4D30">
          <w:rPr>
            <w:lang w:val="en-GB"/>
          </w:rPr>
          <w:delText>e</w:delText>
        </w:r>
      </w:del>
      <w:r>
        <w:rPr>
          <w:lang w:val="en-GB"/>
        </w:rPr>
        <w:t xml:space="preserve">facts in the JAR file </w:t>
      </w:r>
      <w:r w:rsidR="00FF39BE" w:rsidRPr="00FF39BE">
        <w:rPr>
          <w:lang w:val="en-GB"/>
          <w:rPrChange w:id="2761" w:author="Holger Eichelberger" w:date="2015-08-10T17:26:00Z">
            <w:rPr>
              <w:i/>
              <w:color w:val="0000FF"/>
              <w:u w:val="single"/>
              <w:lang w:val="en-GB"/>
            </w:rPr>
          </w:rPrChange>
        </w:rPr>
        <w:t>j</w:t>
      </w:r>
      <w:r>
        <w:rPr>
          <w:lang w:val="en-GB"/>
        </w:rPr>
        <w:t xml:space="preserve"> matching the ANT pattern </w:t>
      </w:r>
      <w:r w:rsidR="00FF39BE" w:rsidRPr="00FF39BE">
        <w:rPr>
          <w:lang w:val="en-GB"/>
          <w:rPrChange w:id="2762" w:author="Holger Eichelberger" w:date="2015-08-10T17:26:00Z">
            <w:rPr>
              <w:i/>
              <w:color w:val="0000FF"/>
              <w:u w:val="single"/>
              <w:lang w:val="en-GB"/>
            </w:rPr>
          </w:rPrChange>
        </w:rPr>
        <w:t>p</w:t>
      </w:r>
      <w:r>
        <w:rPr>
          <w:lang w:val="en-GB"/>
        </w:rPr>
        <w:t xml:space="preserve"> into the target path </w:t>
      </w:r>
      <w:r w:rsidR="00FF39BE" w:rsidRPr="00FF39BE">
        <w:rPr>
          <w:lang w:val="en-GB"/>
          <w:rPrChange w:id="2763" w:author="Holger Eichelberger" w:date="2015-08-10T17:26:00Z">
            <w:rPr>
              <w:i/>
              <w:color w:val="0000FF"/>
              <w:u w:val="single"/>
              <w:lang w:val="en-GB"/>
            </w:rPr>
          </w:rPrChange>
        </w:rPr>
        <w:t>t</w:t>
      </w:r>
      <w:r>
        <w:rPr>
          <w:lang w:val="en-GB"/>
        </w:rPr>
        <w:t xml:space="preserve"> </w:t>
      </w:r>
      <w:r w:rsidRPr="00EA7856">
        <w:rPr>
          <w:lang w:val="en-GB"/>
        </w:rPr>
        <w:t>whereby</w:t>
      </w:r>
      <w:r w:rsidRPr="005064AE">
        <w:rPr>
          <w:lang w:val="en-GB"/>
        </w:rPr>
        <w:t xml:space="preserve"> </w:t>
      </w:r>
      <w:r w:rsidR="00FF39BE" w:rsidRPr="00FF39BE">
        <w:rPr>
          <w:lang w:val="en-GB"/>
          <w:rPrChange w:id="2764" w:author="Holger Eichelberger" w:date="2015-08-10T17:26:00Z">
            <w:rPr>
              <w:i/>
              <w:color w:val="0000FF"/>
              <w:u w:val="single"/>
              <w:lang w:val="en-GB"/>
            </w:rPr>
          </w:rPrChange>
        </w:rPr>
        <w:t>m</w:t>
      </w:r>
      <w:r w:rsidRPr="005064AE">
        <w:rPr>
          <w:lang w:val="en-GB"/>
        </w:rPr>
        <w:t xml:space="preserve"> determines whether the manifest shall also be unpacked</w:t>
      </w:r>
      <w:r w:rsidRPr="00A44F0C">
        <w:rPr>
          <w:lang w:val="en-GB"/>
        </w:rPr>
        <w:t>.</w:t>
      </w:r>
      <w:bookmarkStart w:id="2765" w:name="_Ref416534277"/>
    </w:p>
    <w:p w:rsidR="00000000" w:rsidRDefault="00FF39BE">
      <w:pPr>
        <w:rPr>
          <w:lang w:val="en-GB"/>
          <w:rPrChange w:id="2766" w:author="Holger Eichelberger" w:date="2015-08-10T17:26:00Z">
            <w:rPr/>
          </w:rPrChange>
        </w:rPr>
        <w:pPrChange w:id="2767" w:author="Holger Eichelberger" w:date="2015-09-15T11:10:00Z">
          <w:pPr>
            <w:pStyle w:val="Heading3"/>
          </w:pPr>
        </w:pPrChange>
      </w:pPr>
      <w:r w:rsidRPr="00FF39BE">
        <w:rPr>
          <w:b/>
          <w:i/>
          <w:lang w:val="en-GB"/>
          <w:rPrChange w:id="2768" w:author="Holger Eichelberger" w:date="2015-09-15T11:11:00Z">
            <w:rPr>
              <w:color w:val="0000FF"/>
              <w:u w:val="single"/>
            </w:rPr>
          </w:rPrChange>
        </w:rPr>
        <w:t>AspectJ</w:t>
      </w:r>
      <w:bookmarkEnd w:id="2765"/>
    </w:p>
    <w:p w:rsidR="006A5811" w:rsidRDefault="005E240E" w:rsidP="005E240E">
      <w:pPr>
        <w:rPr>
          <w:lang w:val="en-GB"/>
        </w:rPr>
      </w:pPr>
      <w:r w:rsidRPr="00AE499F">
        <w:rPr>
          <w:lang w:val="en-GB"/>
        </w:rPr>
        <w:t xml:space="preserve">The </w:t>
      </w:r>
      <w:r>
        <w:rPr>
          <w:lang w:val="en-GB"/>
        </w:rPr>
        <w:t>AspectJ [</w:t>
      </w:r>
      <w:fldSimple w:instr=" REF BIB_www_mi_aspectj \* MERGEFORMAT ">
        <w:r w:rsidR="00AA153B" w:rsidRPr="001E46F3">
          <w:rPr>
            <w:lang w:val="en-GB"/>
          </w:rPr>
          <w:t>1</w:t>
        </w:r>
      </w:fldSimple>
      <w:r>
        <w:rPr>
          <w:lang w:val="en-GB"/>
        </w:rPr>
        <w:t>]</w:t>
      </w:r>
      <w:r w:rsidRPr="00AE499F">
        <w:rPr>
          <w:lang w:val="en-GB"/>
        </w:rPr>
        <w:t xml:space="preserve"> </w:t>
      </w:r>
      <w:r>
        <w:rPr>
          <w:lang w:val="en-GB"/>
        </w:rPr>
        <w:t xml:space="preserve">extension </w:t>
      </w:r>
      <w:r w:rsidRPr="00AE499F">
        <w:rPr>
          <w:lang w:val="en-GB"/>
        </w:rPr>
        <w:t xml:space="preserve">allows to directly </w:t>
      </w:r>
      <w:proofErr w:type="gramStart"/>
      <w:r w:rsidRPr="00AE499F">
        <w:rPr>
          <w:lang w:val="en-GB"/>
        </w:rPr>
        <w:t>compile</w:t>
      </w:r>
      <w:proofErr w:type="gramEnd"/>
      <w:r w:rsidR="00FF39BE">
        <w:fldChar w:fldCharType="begin"/>
      </w:r>
      <w:r w:rsidR="00FF39BE" w:rsidRPr="005034C0">
        <w:rPr>
          <w:lang w:val="en-US"/>
          <w:rPrChange w:id="2769" w:author="Holger Eichelberger" w:date="2015-09-17T16:52:00Z">
            <w:rPr/>
          </w:rPrChange>
        </w:rPr>
        <w:instrText xml:space="preserve"> NOTEREF _Ref393433036 \h  \* MERGEFORMAT </w:instrText>
      </w:r>
      <w:r w:rsidR="00FF39BE">
        <w:fldChar w:fldCharType="separate"/>
      </w:r>
      <w:r w:rsidR="003A7553" w:rsidRPr="003A7553">
        <w:rPr>
          <w:vertAlign w:val="superscript"/>
          <w:lang w:val="en-GB"/>
        </w:rPr>
        <w:t>19</w:t>
      </w:r>
      <w:r w:rsidR="00FF39BE">
        <w:fldChar w:fldCharType="end"/>
      </w:r>
      <w:r w:rsidRPr="00AE499F">
        <w:rPr>
          <w:lang w:val="en-GB"/>
        </w:rPr>
        <w:t xml:space="preserve"> Java </w:t>
      </w:r>
      <w:r>
        <w:rPr>
          <w:lang w:val="en-GB"/>
        </w:rPr>
        <w:t xml:space="preserve">and AspectJ </w:t>
      </w:r>
      <w:r w:rsidRPr="00AE499F">
        <w:rPr>
          <w:lang w:val="en-GB"/>
        </w:rPr>
        <w:t>source art</w:t>
      </w:r>
      <w:ins w:id="2770" w:author="Holger Eichelberger" w:date="2015-09-15T11:11:00Z">
        <w:r w:rsidR="006F4D30">
          <w:rPr>
            <w:lang w:val="en-GB"/>
          </w:rPr>
          <w:t>i</w:t>
        </w:r>
      </w:ins>
      <w:del w:id="2771" w:author="Holger Eichelberger" w:date="2015-09-15T11:11:00Z">
        <w:r w:rsidRPr="00AE499F" w:rsidDel="006F4D30">
          <w:rPr>
            <w:lang w:val="en-GB"/>
          </w:rPr>
          <w:delText>e</w:delText>
        </w:r>
      </w:del>
      <w:r w:rsidRPr="00AE499F">
        <w:rPr>
          <w:lang w:val="en-GB"/>
        </w:rPr>
        <w:t>facts from the VIL build language.</w:t>
      </w:r>
    </w:p>
    <w:p w:rsidR="005E240E" w:rsidRDefault="005E240E" w:rsidP="005E240E">
      <w:pPr>
        <w:rPr>
          <w:lang w:val="en-GB"/>
        </w:rPr>
      </w:pPr>
      <w:r w:rsidRPr="00A749B6">
        <w:rPr>
          <w:b/>
          <w:lang w:val="en-GB"/>
        </w:rPr>
        <w:t>Types</w:t>
      </w:r>
    </w:p>
    <w:p w:rsidR="005E240E" w:rsidRDefault="005E240E" w:rsidP="005E240E">
      <w:pPr>
        <w:rPr>
          <w:lang w:val="en-GB"/>
        </w:rPr>
      </w:pPr>
      <w:r w:rsidRPr="009F371A">
        <w:rPr>
          <w:lang w:val="en-GB"/>
        </w:rPr>
        <w:t>This extension does not provide additional types.</w:t>
      </w:r>
    </w:p>
    <w:p w:rsidR="005E240E" w:rsidRDefault="005E240E" w:rsidP="005E240E">
      <w:pPr>
        <w:rPr>
          <w:lang w:val="en-GB"/>
        </w:rPr>
      </w:pPr>
      <w:r>
        <w:rPr>
          <w:b/>
          <w:lang w:val="en-GB"/>
        </w:rPr>
        <w:t>Instantiator</w:t>
      </w:r>
    </w:p>
    <w:p w:rsidR="005E240E" w:rsidRDefault="005E240E" w:rsidP="005E240E">
      <w:pPr>
        <w:rPr>
          <w:lang w:val="en-GB"/>
        </w:rPr>
      </w:pPr>
      <w:r>
        <w:rPr>
          <w:lang w:val="en-GB"/>
        </w:rPr>
        <w:t>The AspectJ extension provides the following instantiator calls</w:t>
      </w:r>
    </w:p>
    <w:p w:rsidR="005E240E" w:rsidRPr="00725A64" w:rsidRDefault="0050740D" w:rsidP="005E240E">
      <w:pPr>
        <w:pStyle w:val="ListParagraph"/>
        <w:numPr>
          <w:ilvl w:val="0"/>
          <w:numId w:val="11"/>
        </w:numPr>
        <w:rPr>
          <w:b/>
          <w:lang w:val="en-GB"/>
        </w:rPr>
      </w:pPr>
      <w:r>
        <w:rPr>
          <w:b/>
          <w:lang w:val="en-GB"/>
        </w:rPr>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sidR="005E240E">
        <w:rPr>
          <w:b/>
          <w:lang w:val="en-GB"/>
        </w:rPr>
        <w:t>Path s, Path t, ...</w:t>
      </w:r>
      <w:r w:rsidR="005E240E" w:rsidRPr="00725A64">
        <w:rPr>
          <w:b/>
          <w:lang w:val="en-GB"/>
        </w:rPr>
        <w:t>)</w:t>
      </w:r>
    </w:p>
    <w:p w:rsidR="005E240E" w:rsidRDefault="005E240E" w:rsidP="005E240E">
      <w:pPr>
        <w:pStyle w:val="ListParagraph"/>
        <w:rPr>
          <w:lang w:val="en-GB"/>
        </w:rPr>
      </w:pPr>
      <w:proofErr w:type="gramStart"/>
      <w:r>
        <w:rPr>
          <w:lang w:val="en-GB"/>
        </w:rPr>
        <w:t>Compiles the art</w:t>
      </w:r>
      <w:ins w:id="2772" w:author="Holger Eichelberger" w:date="2015-09-15T11:11:00Z">
        <w:r w:rsidR="006F4D30">
          <w:rPr>
            <w:lang w:val="en-GB"/>
          </w:rPr>
          <w:t>i</w:t>
        </w:r>
      </w:ins>
      <w:del w:id="2773" w:author="Holger Eichelberger" w:date="2015-09-15T11:11:00Z">
        <w:r w:rsidDel="006F4D30">
          <w:rPr>
            <w:lang w:val="en-GB"/>
          </w:rPr>
          <w:delText>e</w:delText>
        </w:r>
      </w:del>
      <w:r>
        <w:rPr>
          <w:lang w:val="en-GB"/>
        </w:rPr>
        <w:t xml:space="preserve">facts denoted by the source path </w:t>
      </w:r>
      <w:r w:rsidRPr="00D13CDA">
        <w:rPr>
          <w:i/>
          <w:lang w:val="en-GB"/>
        </w:rPr>
        <w:t>s</w:t>
      </w:r>
      <w:r>
        <w:rPr>
          <w:lang w:val="en-GB"/>
        </w:rPr>
        <w:t xml:space="preserve"> (possibly a path pattern) into the target path </w:t>
      </w:r>
      <w:r w:rsidRPr="00D13CDA">
        <w:rPr>
          <w:i/>
          <w:lang w:val="en-GB"/>
        </w:rPr>
        <w:t>t</w:t>
      </w:r>
      <w:r>
        <w:rPr>
          <w:lang w:val="en-GB"/>
        </w:rPr>
        <w:t>.</w:t>
      </w:r>
      <w:proofErr w:type="gramEnd"/>
      <w:r>
        <w:rPr>
          <w:lang w:val="en-GB"/>
        </w:rPr>
        <w:t xml:space="preserve"> If </w:t>
      </w:r>
      <w:r w:rsidRPr="00A749B6">
        <w:rPr>
          <w:i/>
          <w:lang w:val="en-GB"/>
        </w:rPr>
        <w:t>s</w:t>
      </w:r>
      <w:r>
        <w:rPr>
          <w:lang w:val="en-GB"/>
        </w:rPr>
        <w:t xml:space="preserve"> is a folder, then all Java and aspect files will be compiled. Additional parameters of the AspectJ compiler can directly be given as named attributes as described above for the Java compiler blackbox instantiator.</w:t>
      </w:r>
    </w:p>
    <w:p w:rsidR="003A7553" w:rsidRDefault="0050740D" w:rsidP="003A7553">
      <w:pPr>
        <w:pStyle w:val="ListParagraph"/>
        <w:numPr>
          <w:ilvl w:val="0"/>
          <w:numId w:val="11"/>
        </w:numPr>
        <w:rPr>
          <w:b/>
          <w:lang w:val="en-GB"/>
        </w:rPr>
      </w:pPr>
      <w:r>
        <w:rPr>
          <w:b/>
          <w:lang w:val="en-GB"/>
        </w:rPr>
        <w:lastRenderedPageBreak/>
        <w:t>setOf(</w:t>
      </w:r>
      <w:r w:rsidR="005E240E" w:rsidRPr="00725A64">
        <w:rPr>
          <w:b/>
          <w:lang w:val="en-GB"/>
        </w:rPr>
        <w:t>FileArtifact</w:t>
      </w:r>
      <w:r>
        <w:rPr>
          <w:b/>
          <w:lang w:val="en-GB"/>
        </w:rPr>
        <w:t>)</w:t>
      </w:r>
      <w:r w:rsidR="005E240E" w:rsidRPr="00725A64">
        <w:rPr>
          <w:b/>
          <w:lang w:val="en-GB"/>
        </w:rPr>
        <w:t xml:space="preserve"> </w:t>
      </w:r>
      <w:r w:rsidR="005E240E">
        <w:rPr>
          <w:b/>
          <w:lang w:val="en-GB"/>
        </w:rPr>
        <w:t>aspectJ</w:t>
      </w:r>
      <w:r w:rsidR="005E240E" w:rsidRPr="00725A64">
        <w:rPr>
          <w:b/>
          <w:lang w:val="en-GB"/>
        </w:rPr>
        <w:t>(</w:t>
      </w:r>
      <w:r>
        <w:rPr>
          <w:b/>
          <w:lang w:val="en-GB"/>
        </w:rPr>
        <w:t>collectionOf(</w:t>
      </w:r>
      <w:r w:rsidR="005E240E">
        <w:rPr>
          <w:b/>
          <w:lang w:val="en-GB"/>
        </w:rPr>
        <w:t>FileArtifact</w:t>
      </w:r>
      <w:r>
        <w:rPr>
          <w:b/>
          <w:lang w:val="en-GB"/>
        </w:rPr>
        <w:t>)</w:t>
      </w:r>
      <w:r w:rsidR="005E240E">
        <w:rPr>
          <w:b/>
          <w:lang w:val="en-GB"/>
        </w:rPr>
        <w:t xml:space="preserve"> s, Path t, ...</w:t>
      </w:r>
      <w:r w:rsidR="005E240E" w:rsidRPr="00725A64">
        <w:rPr>
          <w:b/>
          <w:lang w:val="en-GB"/>
        </w:rPr>
        <w:t>)</w:t>
      </w:r>
    </w:p>
    <w:p w:rsidR="003A7553" w:rsidRDefault="003A7553" w:rsidP="003A7553">
      <w:pPr>
        <w:pStyle w:val="ListParagraph"/>
        <w:rPr>
          <w:b/>
          <w:lang w:val="en-GB"/>
        </w:rPr>
      </w:pPr>
      <w:r w:rsidRPr="003A7553">
        <w:rPr>
          <w:lang w:val="en-GB"/>
        </w:rPr>
        <w:t>Compiles the art</w:t>
      </w:r>
      <w:ins w:id="2774" w:author="Holger Eichelberger" w:date="2015-09-15T11:11:00Z">
        <w:r w:rsidR="006F4D30">
          <w:rPr>
            <w:lang w:val="en-GB"/>
          </w:rPr>
          <w:t>i</w:t>
        </w:r>
      </w:ins>
      <w:del w:id="2775" w:author="Holger Eichelberger" w:date="2015-09-15T11:11:00Z">
        <w:r w:rsidRPr="003A7553" w:rsidDel="006F4D30">
          <w:rPr>
            <w:lang w:val="en-GB"/>
          </w:rPr>
          <w:delText>e</w:delText>
        </w:r>
      </w:del>
      <w:r w:rsidRPr="003A7553">
        <w:rPr>
          <w:lang w:val="en-GB"/>
        </w:rPr>
        <w:t xml:space="preserve">facts denoted by </w:t>
      </w:r>
      <w:r w:rsidRPr="003A7553">
        <w:rPr>
          <w:i/>
          <w:lang w:val="en-GB"/>
        </w:rPr>
        <w:t>s</w:t>
      </w:r>
      <w:r w:rsidRPr="003A7553">
        <w:rPr>
          <w:lang w:val="en-GB"/>
        </w:rPr>
        <w:t xml:space="preserve"> into the target path </w:t>
      </w:r>
      <w:r w:rsidRPr="003A7553">
        <w:rPr>
          <w:i/>
          <w:lang w:val="en-GB"/>
        </w:rPr>
        <w:t>t</w:t>
      </w:r>
      <w:r w:rsidRPr="003A7553">
        <w:rPr>
          <w:lang w:val="en-GB"/>
        </w:rPr>
        <w:t>. Additional parameters of the AspectJ compiler can directly be given as named attributes as described above for the Java compiler blackbox instantiator.</w:t>
      </w:r>
      <w:r w:rsidRPr="003A7553">
        <w:rPr>
          <w:b/>
          <w:lang w:val="en-GB"/>
        </w:rPr>
        <w:t xml:space="preserve"> </w:t>
      </w:r>
    </w:p>
    <w:p w:rsidR="00A749B6" w:rsidRPr="00A749B6" w:rsidRDefault="00A749B6" w:rsidP="00A749B6">
      <w:pPr>
        <w:pStyle w:val="Heading3"/>
      </w:pPr>
      <w:bookmarkStart w:id="2776" w:name="_Toc422485278"/>
      <w:bookmarkStart w:id="2777" w:name="_Ref393271276"/>
      <w:bookmarkStart w:id="2778" w:name="_Toc430078952"/>
      <w:bookmarkEnd w:id="2776"/>
      <w:r w:rsidRPr="00A749B6">
        <w:t>XVCL</w:t>
      </w:r>
      <w:bookmarkEnd w:id="2777"/>
      <w:bookmarkEnd w:id="2778"/>
    </w:p>
    <w:p w:rsidR="00956AE9" w:rsidRDefault="003C1549">
      <w:pPr>
        <w:rPr>
          <w:lang w:val="en-GB"/>
        </w:rPr>
      </w:pPr>
      <w:r w:rsidRPr="00725A64">
        <w:rPr>
          <w:lang w:val="en-GB"/>
        </w:rPr>
        <w:t xml:space="preserve">The </w:t>
      </w:r>
      <w:r>
        <w:rPr>
          <w:lang w:val="en-GB"/>
        </w:rPr>
        <w:t>XVCL extension allows the usage of the XML-based Variant Configuration Language (XVCL)</w:t>
      </w:r>
      <w:r w:rsidRPr="00725A64">
        <w:rPr>
          <w:rStyle w:val="FootnoteReference"/>
          <w:szCs w:val="20"/>
          <w:lang w:val="en-GB" w:eastAsia="en-US"/>
        </w:rPr>
        <w:footnoteReference w:id="25"/>
      </w:r>
      <w:r>
        <w:rPr>
          <w:lang w:val="en-GB"/>
        </w:rPr>
        <w:t xml:space="preserve"> in </w:t>
      </w:r>
      <w:r w:rsidR="00CC6172">
        <w:rPr>
          <w:lang w:val="en-GB"/>
        </w:rPr>
        <w:t>VIL scripts</w:t>
      </w:r>
      <w:r>
        <w:rPr>
          <w:lang w:val="en-GB"/>
        </w:rPr>
        <w:t>.</w:t>
      </w:r>
      <w:r w:rsidR="00F52A35">
        <w:rPr>
          <w:lang w:val="en-GB"/>
        </w:rPr>
        <w:t xml:space="preserve"> However, this is </w:t>
      </w:r>
      <w:r w:rsidR="00C82AD5">
        <w:rPr>
          <w:lang w:val="en-GB"/>
        </w:rPr>
        <w:t>the integration of a 3</w:t>
      </w:r>
      <w:r w:rsidR="00A749B6" w:rsidRPr="00A749B6">
        <w:rPr>
          <w:vertAlign w:val="superscript"/>
          <w:lang w:val="en-GB"/>
        </w:rPr>
        <w:t>rd</w:t>
      </w:r>
      <w:r w:rsidR="00C82AD5">
        <w:rPr>
          <w:lang w:val="en-GB"/>
        </w:rPr>
        <w:t xml:space="preserve"> party research prototype, which is not longer maintained. This instantiator is only for demonstration purpose and contains some known bugs (see below). </w:t>
      </w:r>
    </w:p>
    <w:p w:rsidR="00755258" w:rsidRDefault="00755258" w:rsidP="003C1549">
      <w:pPr>
        <w:rPr>
          <w:b/>
          <w:lang w:val="en-GB"/>
        </w:rPr>
      </w:pPr>
      <w:r>
        <w:rPr>
          <w:b/>
          <w:lang w:val="en-GB"/>
        </w:rPr>
        <w:t>Types</w:t>
      </w:r>
    </w:p>
    <w:p w:rsidR="00755258" w:rsidRPr="009F371A" w:rsidRDefault="00755258" w:rsidP="00755258">
      <w:pPr>
        <w:rPr>
          <w:lang w:val="en-GB"/>
        </w:rPr>
      </w:pPr>
      <w:r w:rsidRPr="009F371A">
        <w:rPr>
          <w:lang w:val="en-GB"/>
        </w:rPr>
        <w:t>This extension does not provide additional types.</w:t>
      </w:r>
    </w:p>
    <w:p w:rsidR="003C1549" w:rsidRDefault="00755258" w:rsidP="003C1549">
      <w:pPr>
        <w:rPr>
          <w:b/>
          <w:lang w:val="en-GB"/>
        </w:rPr>
      </w:pPr>
      <w:r>
        <w:rPr>
          <w:b/>
          <w:lang w:val="en-GB"/>
        </w:rPr>
        <w:t>Instantiators</w:t>
      </w:r>
    </w:p>
    <w:p w:rsidR="003C1549" w:rsidRDefault="003C1549" w:rsidP="003C1549">
      <w:pPr>
        <w:rPr>
          <w:lang w:val="en-GB"/>
        </w:rPr>
      </w:pPr>
      <w:r w:rsidRPr="00725A64">
        <w:rPr>
          <w:lang w:val="en-GB"/>
        </w:rPr>
        <w:t xml:space="preserve">The </w:t>
      </w:r>
      <w:r>
        <w:rPr>
          <w:lang w:val="en-GB"/>
        </w:rPr>
        <w:t>XVCL instantiator integrates XVCL into VIL/VTL. Two different kinds of art</w:t>
      </w:r>
      <w:ins w:id="2779" w:author="Holger Eichelberger" w:date="2015-09-15T11:11:00Z">
        <w:r w:rsidR="006F4D30">
          <w:rPr>
            <w:lang w:val="en-GB"/>
          </w:rPr>
          <w:t>i</w:t>
        </w:r>
      </w:ins>
      <w:del w:id="2780" w:author="Holger Eichelberger" w:date="2015-09-15T11:11:00Z">
        <w:r w:rsidDel="006F4D30">
          <w:rPr>
            <w:lang w:val="en-GB"/>
          </w:rPr>
          <w:delText>e</w:delText>
        </w:r>
      </w:del>
      <w:r>
        <w:rPr>
          <w:lang w:val="en-GB"/>
        </w:rPr>
        <w:t>facts are needed to use XVCL, which are usually saved as *.xvcl files:</w:t>
      </w:r>
    </w:p>
    <w:p w:rsidR="003C1549" w:rsidRDefault="003C1549" w:rsidP="003C1549">
      <w:pPr>
        <w:pStyle w:val="ListParagraph"/>
        <w:numPr>
          <w:ilvl w:val="0"/>
          <w:numId w:val="30"/>
        </w:numPr>
        <w:rPr>
          <w:lang w:val="en-GB"/>
        </w:rPr>
      </w:pPr>
      <w:r>
        <w:rPr>
          <w:lang w:val="en-GB"/>
        </w:rPr>
        <w:t>XVCL artifacts describe the instantiation of (code) art</w:t>
      </w:r>
      <w:ins w:id="2781" w:author="Holger Eichelberger" w:date="2015-09-15T11:11:00Z">
        <w:r w:rsidR="006F4D30">
          <w:rPr>
            <w:lang w:val="en-GB"/>
          </w:rPr>
          <w:t>i</w:t>
        </w:r>
      </w:ins>
      <w:del w:id="2782" w:author="Holger Eichelberger" w:date="2015-09-15T11:11:00Z">
        <w:r w:rsidDel="006F4D30">
          <w:rPr>
            <w:lang w:val="en-GB"/>
          </w:rPr>
          <w:delText>e</w:delText>
        </w:r>
      </w:del>
      <w:r>
        <w:rPr>
          <w:lang w:val="en-GB"/>
        </w:rPr>
        <w:t>facts, based on XML.</w:t>
      </w:r>
    </w:p>
    <w:p w:rsidR="00956AE9" w:rsidRDefault="003C1549">
      <w:pPr>
        <w:pStyle w:val="ListParagraph"/>
        <w:numPr>
          <w:ilvl w:val="0"/>
          <w:numId w:val="30"/>
        </w:numPr>
        <w:rPr>
          <w:lang w:val="en-GB"/>
        </w:rPr>
      </w:pPr>
      <w:r>
        <w:rPr>
          <w:lang w:val="en-GB"/>
        </w:rPr>
        <w:t xml:space="preserve">A specification, which serves as starting point for the instantiation. This file contains the information about source and destination files, the value settings for the transformation, and a list of files which shall be used for the transformation. We suggest the usage of a template file (cf. Sections </w:t>
      </w:r>
      <w:r w:rsidR="00FF39BE">
        <w:rPr>
          <w:lang w:val="en-GB"/>
        </w:rPr>
        <w:fldChar w:fldCharType="begin"/>
      </w:r>
      <w:r>
        <w:rPr>
          <w:lang w:val="en-GB"/>
        </w:rPr>
        <w:instrText xml:space="preserve"> REF _Ref393195232 \r \h </w:instrText>
      </w:r>
      <w:r w:rsidR="00FF39BE">
        <w:rPr>
          <w:lang w:val="en-GB"/>
        </w:rPr>
      </w:r>
      <w:r w:rsidR="00FF39BE">
        <w:rPr>
          <w:lang w:val="en-GB"/>
        </w:rPr>
        <w:fldChar w:fldCharType="separate"/>
      </w:r>
      <w:r w:rsidR="00AA153B">
        <w:rPr>
          <w:lang w:val="en-GB"/>
        </w:rPr>
        <w:t>3.2</w:t>
      </w:r>
      <w:r w:rsidR="00FF39BE">
        <w:rPr>
          <w:lang w:val="en-GB"/>
        </w:rPr>
        <w:fldChar w:fldCharType="end"/>
      </w:r>
      <w:r>
        <w:rPr>
          <w:lang w:val="en-GB"/>
        </w:rPr>
        <w:t xml:space="preserve"> and </w:t>
      </w:r>
      <w:r w:rsidR="00FF39BE">
        <w:rPr>
          <w:lang w:val="en-GB"/>
        </w:rPr>
        <w:fldChar w:fldCharType="begin"/>
      </w:r>
      <w:r>
        <w:rPr>
          <w:lang w:val="en-GB"/>
        </w:rPr>
        <w:instrText xml:space="preserve"> REF _Ref393195244 \r \h </w:instrText>
      </w:r>
      <w:r w:rsidR="00FF39BE">
        <w:rPr>
          <w:lang w:val="en-GB"/>
        </w:rPr>
      </w:r>
      <w:r w:rsidR="00FF39BE">
        <w:rPr>
          <w:lang w:val="en-GB"/>
        </w:rPr>
        <w:fldChar w:fldCharType="separate"/>
      </w:r>
      <w:r w:rsidR="00AA153B">
        <w:rPr>
          <w:lang w:val="en-GB"/>
        </w:rPr>
        <w:t>3.4.7.1</w:t>
      </w:r>
      <w:r w:rsidR="00FF39BE">
        <w:rPr>
          <w:lang w:val="en-GB"/>
        </w:rPr>
        <w:fldChar w:fldCharType="end"/>
      </w:r>
      <w:r>
        <w:rPr>
          <w:lang w:val="en-GB"/>
        </w:rPr>
        <w:t>) for the creation of a product specific specification file.</w:t>
      </w:r>
    </w:p>
    <w:p w:rsidR="00956AE9" w:rsidRDefault="00956AE9">
      <w:pPr>
        <w:pStyle w:val="ListParagraph"/>
        <w:rPr>
          <w:lang w:val="en-GB"/>
        </w:rPr>
      </w:pPr>
    </w:p>
    <w:p w:rsidR="003C1549" w:rsidRDefault="003C1549" w:rsidP="003C1549">
      <w:pPr>
        <w:pStyle w:val="ListParagraph"/>
        <w:numPr>
          <w:ilvl w:val="0"/>
          <w:numId w:val="11"/>
        </w:numPr>
        <w:rPr>
          <w:b/>
          <w:lang w:val="en-GB"/>
        </w:rPr>
      </w:pPr>
      <w:r>
        <w:rPr>
          <w:b/>
          <w:lang w:val="en-GB"/>
        </w:rPr>
        <w:t>xvcl</w:t>
      </w:r>
      <w:r w:rsidRPr="00725A64">
        <w:rPr>
          <w:b/>
          <w:lang w:val="en-GB"/>
        </w:rPr>
        <w:t>(</w:t>
      </w:r>
      <w:r>
        <w:rPr>
          <w:b/>
          <w:lang w:val="en-GB"/>
        </w:rPr>
        <w:t>FileArtifact s</w:t>
      </w:r>
      <w:r w:rsidRPr="00725A64">
        <w:rPr>
          <w:b/>
          <w:lang w:val="en-GB"/>
        </w:rPr>
        <w:t>)</w:t>
      </w:r>
    </w:p>
    <w:p w:rsidR="003C1549" w:rsidRDefault="003C1549" w:rsidP="003C1549">
      <w:pPr>
        <w:pStyle w:val="ListParagraph"/>
        <w:rPr>
          <w:lang w:val="en-GB"/>
        </w:rPr>
      </w:pPr>
      <w:proofErr w:type="gramStart"/>
      <w:r>
        <w:rPr>
          <w:lang w:val="en-GB"/>
        </w:rPr>
        <w:t xml:space="preserve">Uses the </w:t>
      </w:r>
      <w:r w:rsidRPr="00173578">
        <w:rPr>
          <w:i/>
          <w:lang w:val="en-GB"/>
        </w:rPr>
        <w:t>s</w:t>
      </w:r>
      <w:r>
        <w:rPr>
          <w:lang w:val="en-GB"/>
        </w:rPr>
        <w:t xml:space="preserve"> for instantiation files with </w:t>
      </w:r>
      <w:r w:rsidR="00307668">
        <w:rPr>
          <w:lang w:val="en-GB"/>
        </w:rPr>
        <w:t>XVCL</w:t>
      </w:r>
      <w:r>
        <w:rPr>
          <w:lang w:val="en-GB"/>
        </w:rPr>
        <w:t>.</w:t>
      </w:r>
      <w:proofErr w:type="gramEnd"/>
      <w:r w:rsidR="00B3604B">
        <w:rPr>
          <w:lang w:val="en-GB"/>
        </w:rPr>
        <w:t xml:space="preserve"> This file must be structured as follows:</w:t>
      </w:r>
    </w:p>
    <w:p w:rsidR="00B3604B" w:rsidRPr="004C3FCB" w:rsidRDefault="00FF39BE" w:rsidP="005052AB">
      <w:pPr>
        <w:autoSpaceDE w:val="0"/>
        <w:autoSpaceDN w:val="0"/>
        <w:adjustRightInd w:val="0"/>
        <w:spacing w:after="0"/>
        <w:ind w:firstLine="709"/>
        <w:jc w:val="left"/>
        <w:rPr>
          <w:rFonts w:ascii="Consolas" w:hAnsi="Consolas" w:cs="Consolas"/>
          <w:sz w:val="20"/>
          <w:szCs w:val="20"/>
        </w:rPr>
      </w:pPr>
      <w:r w:rsidRPr="00FF39BE">
        <w:rPr>
          <w:rFonts w:ascii="Consolas" w:hAnsi="Consolas" w:cs="Consolas"/>
          <w:sz w:val="20"/>
          <w:szCs w:val="20"/>
          <w:rPrChange w:id="2783" w:author="Holger Eichelberger" w:date="2015-09-15T11:59:00Z">
            <w:rPr>
              <w:rFonts w:ascii="Consolas" w:hAnsi="Consolas" w:cs="Consolas"/>
              <w:color w:val="0000FF"/>
              <w:sz w:val="20"/>
              <w:szCs w:val="20"/>
              <w:u w:val="single"/>
            </w:rPr>
          </w:rPrChange>
        </w:rPr>
        <w:t>&lt;?</w:t>
      </w:r>
      <w:r w:rsidRPr="00FF39BE">
        <w:rPr>
          <w:rFonts w:ascii="Consolas" w:hAnsi="Consolas" w:cs="Consolas"/>
          <w:color w:val="000000"/>
          <w:sz w:val="20"/>
          <w:szCs w:val="20"/>
          <w:rPrChange w:id="2784" w:author="Holger Eichelberger" w:date="2015-09-15T11:59:00Z">
            <w:rPr>
              <w:rFonts w:ascii="Consolas" w:hAnsi="Consolas" w:cs="Consolas"/>
              <w:color w:val="000000"/>
              <w:sz w:val="20"/>
              <w:szCs w:val="20"/>
              <w:u w:val="single"/>
            </w:rPr>
          </w:rPrChange>
        </w:rPr>
        <w:t>xml</w:t>
      </w:r>
      <w:r w:rsidRPr="00FF39BE">
        <w:rPr>
          <w:rFonts w:ascii="Consolas" w:hAnsi="Consolas" w:cs="Consolas"/>
          <w:sz w:val="20"/>
          <w:szCs w:val="20"/>
          <w:rPrChange w:id="2785" w:author="Holger Eichelberger" w:date="2015-09-15T11:59:00Z">
            <w:rPr>
              <w:rFonts w:ascii="Consolas" w:hAnsi="Consolas" w:cs="Consolas"/>
              <w:color w:val="0000FF"/>
              <w:sz w:val="20"/>
              <w:szCs w:val="20"/>
              <w:u w:val="single"/>
            </w:rPr>
          </w:rPrChange>
        </w:rPr>
        <w:t xml:space="preserve"> version="1.0"?&gt;</w:t>
      </w:r>
    </w:p>
    <w:p w:rsidR="00B3604B" w:rsidRPr="004C3FCB" w:rsidRDefault="00FF39BE" w:rsidP="005052AB">
      <w:pPr>
        <w:autoSpaceDE w:val="0"/>
        <w:autoSpaceDN w:val="0"/>
        <w:adjustRightInd w:val="0"/>
        <w:spacing w:after="0"/>
        <w:ind w:firstLine="709"/>
        <w:jc w:val="left"/>
        <w:rPr>
          <w:rFonts w:ascii="Consolas" w:hAnsi="Consolas" w:cs="Consolas"/>
          <w:sz w:val="20"/>
          <w:szCs w:val="20"/>
        </w:rPr>
      </w:pPr>
      <w:proofErr w:type="gramStart"/>
      <w:r w:rsidRPr="00FF39BE">
        <w:rPr>
          <w:rFonts w:ascii="Consolas" w:hAnsi="Consolas" w:cs="Consolas"/>
          <w:sz w:val="20"/>
          <w:szCs w:val="20"/>
          <w:rPrChange w:id="2786" w:author="Holger Eichelberger" w:date="2015-09-15T11:59:00Z">
            <w:rPr>
              <w:rFonts w:ascii="Consolas" w:hAnsi="Consolas" w:cs="Consolas"/>
              <w:color w:val="0000FF"/>
              <w:sz w:val="20"/>
              <w:szCs w:val="20"/>
              <w:u w:val="single"/>
            </w:rPr>
          </w:rPrChange>
        </w:rPr>
        <w:t>&lt;!DOCTYPE</w:t>
      </w:r>
      <w:proofErr w:type="gramEnd"/>
      <w:r w:rsidRPr="00FF39BE">
        <w:rPr>
          <w:rFonts w:ascii="Consolas" w:hAnsi="Consolas" w:cs="Consolas"/>
          <w:sz w:val="20"/>
          <w:szCs w:val="20"/>
          <w:rPrChange w:id="2787" w:author="Holger Eichelberger" w:date="2015-09-15T11:59:00Z">
            <w:rPr>
              <w:rFonts w:ascii="Consolas" w:hAnsi="Consolas" w:cs="Consolas"/>
              <w:color w:val="0000FF"/>
              <w:sz w:val="20"/>
              <w:szCs w:val="20"/>
              <w:u w:val="single"/>
            </w:rPr>
          </w:rPrChange>
        </w:rPr>
        <w:t xml:space="preserve"> x-frame SYSTEM "null"&gt;</w:t>
      </w:r>
    </w:p>
    <w:p w:rsidR="005052AB" w:rsidRDefault="00A749B6" w:rsidP="005052AB">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 name="</w:t>
      </w:r>
      <w:r w:rsidRPr="00A749B6">
        <w:rPr>
          <w:rFonts w:ascii="Consolas" w:hAnsi="Consolas" w:cs="Consolas"/>
          <w:i/>
          <w:sz w:val="20"/>
          <w:szCs w:val="20"/>
          <w:lang w:val="en-US"/>
        </w:rPr>
        <w:t>&lt;name of the whole process (will not be used)&gt;</w:t>
      </w:r>
      <w:r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outdir</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&lt;xvcl variable name&gt;</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&lt;xvcl variable value&gt;</w:t>
      </w:r>
      <w:r w:rsidR="00A749B6" w:rsidRPr="00A749B6">
        <w:rPr>
          <w:rFonts w:ascii="Consolas" w:hAnsi="Consolas" w:cs="Consolas"/>
          <w:sz w:val="20"/>
          <w:szCs w:val="20"/>
          <w:lang w:val="en-US"/>
        </w:rPr>
        <w:t>" /&gt;</w:t>
      </w:r>
    </w:p>
    <w:p w:rsidR="009D409E"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009D409E" w:rsidRPr="005052AB">
        <w:rPr>
          <w:rFonts w:ascii="Consolas" w:hAnsi="Consolas" w:cs="Consolas"/>
          <w:sz w:val="20"/>
          <w:szCs w:val="20"/>
          <w:lang w:val="en-US"/>
        </w:rPr>
        <w:t>&lt;!</w:t>
      </w:r>
      <w:r w:rsidRPr="005052AB">
        <w:rPr>
          <w:rFonts w:ascii="Consolas" w:hAnsi="Consolas" w:cs="Consolas"/>
          <w:sz w:val="20"/>
          <w:szCs w:val="20"/>
          <w:lang w:val="en-US"/>
        </w:rPr>
        <w:t>--</w:t>
      </w:r>
      <w:proofErr w:type="gramEnd"/>
      <w:r w:rsidRPr="005052AB">
        <w:rPr>
          <w:rFonts w:ascii="Consolas" w:hAnsi="Consolas" w:cs="Consolas"/>
          <w:sz w:val="20"/>
          <w:szCs w:val="20"/>
          <w:lang w:val="en-US"/>
        </w:rPr>
        <w:t xml:space="preserve"> </w:t>
      </w:r>
      <w:r w:rsidR="009D409E" w:rsidRPr="005052AB">
        <w:rPr>
          <w:rFonts w:ascii="Consolas" w:hAnsi="Consolas" w:cs="Consolas"/>
          <w:sz w:val="20"/>
          <w:szCs w:val="20"/>
          <w:lang w:val="en-US"/>
        </w:rPr>
        <w:t>further variable settings --&gt;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dir</w:t>
      </w:r>
      <w:r w:rsidR="00A749B6" w:rsidRPr="00A749B6">
        <w:rPr>
          <w:rFonts w:ascii="Consolas" w:hAnsi="Consolas" w:cs="Consolas"/>
          <w:sz w:val="20"/>
          <w:szCs w:val="20"/>
          <w:lang w:val="en-US"/>
        </w:rPr>
        <w:t>" value="</w:t>
      </w:r>
      <w:r w:rsidR="00A749B6" w:rsidRPr="00A749B6">
        <w:rPr>
          <w:rFonts w:ascii="Consolas" w:hAnsi="Consolas" w:cs="Consolas"/>
          <w:i/>
          <w:sz w:val="20"/>
          <w:szCs w:val="20"/>
          <w:lang w:val="en-US"/>
        </w:rPr>
        <w:t>&lt;sources dir of xvcl files&gt;</w:t>
      </w:r>
      <w:r w:rsidR="00A749B6" w:rsidRPr="00A749B6">
        <w:rPr>
          <w:rFonts w:ascii="Consolas" w:hAnsi="Consolas" w:cs="Consolas"/>
          <w:sz w:val="20"/>
          <w:szCs w:val="20"/>
          <w:lang w:val="en-US"/>
        </w:rPr>
        <w:t>"/&gt;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w:t>
      </w:r>
      <w:r w:rsidR="00A749B6" w:rsidRPr="00A749B6">
        <w:rPr>
          <w:rFonts w:ascii="Consolas" w:hAnsi="Consolas" w:cs="Consolas"/>
          <w:color w:val="000000"/>
          <w:sz w:val="20"/>
          <w:szCs w:val="20"/>
          <w:lang w:val="en-US"/>
        </w:rPr>
        <w:t>dtd</w:t>
      </w:r>
      <w:r w:rsidR="00A749B6" w:rsidRPr="00A749B6">
        <w:rPr>
          <w:rFonts w:ascii="Consolas" w:hAnsi="Consolas" w:cs="Consolas"/>
          <w:sz w:val="20"/>
          <w:szCs w:val="20"/>
          <w:lang w:val="en-US"/>
        </w:rPr>
        <w:t>" value="null"/&gt;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 xml:space="preserve">&lt;set </w:t>
      </w:r>
      <w:r w:rsidR="00A749B6" w:rsidRPr="00A749B6">
        <w:rPr>
          <w:rFonts w:ascii="Consolas" w:hAnsi="Consolas" w:cs="Consolas"/>
          <w:color w:val="000000"/>
          <w:sz w:val="20"/>
          <w:szCs w:val="20"/>
          <w:lang w:val="en-US"/>
        </w:rPr>
        <w:t>var</w:t>
      </w:r>
      <w:r w:rsidR="00A749B6" w:rsidRPr="00A749B6">
        <w:rPr>
          <w:rFonts w:ascii="Consolas" w:hAnsi="Consolas" w:cs="Consolas"/>
          <w:sz w:val="20"/>
          <w:szCs w:val="20"/>
          <w:lang w:val="en-US"/>
        </w:rPr>
        <w:t>="out" value="</w:t>
      </w:r>
      <w:r w:rsidR="00A749B6" w:rsidRPr="00A749B6">
        <w:rPr>
          <w:rFonts w:ascii="Consolas" w:hAnsi="Consolas" w:cs="Consolas"/>
          <w:i/>
          <w:sz w:val="20"/>
          <w:szCs w:val="20"/>
          <w:lang w:val="en-US"/>
        </w:rPr>
        <w:t>&lt;output destination folder&gt;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r w:rsidR="00A749B6" w:rsidRPr="00A749B6">
        <w:rPr>
          <w:rFonts w:ascii="Consolas" w:hAnsi="Consolas" w:cs="Consolas"/>
          <w:sz w:val="20"/>
          <w:szCs w:val="20"/>
          <w:lang w:val="en-US"/>
        </w:rPr>
        <w:t>&lt;</w:t>
      </w:r>
      <w:proofErr w:type="gramStart"/>
      <w:r w:rsidR="00A749B6" w:rsidRPr="00A749B6">
        <w:rPr>
          <w:rFonts w:ascii="Consolas" w:hAnsi="Consolas" w:cs="Consolas"/>
          <w:sz w:val="20"/>
          <w:szCs w:val="20"/>
          <w:lang w:val="en-US"/>
        </w:rPr>
        <w:t>adapt</w:t>
      </w:r>
      <w:proofErr w:type="gramEnd"/>
      <w:r w:rsidR="00A749B6" w:rsidRPr="00A749B6">
        <w:rPr>
          <w:rFonts w:ascii="Consolas" w:hAnsi="Consolas" w:cs="Consolas"/>
          <w:sz w:val="20"/>
          <w:szCs w:val="20"/>
          <w:lang w:val="en-US"/>
        </w:rPr>
        <w:t xml:space="preserve"> x-frame="?</w:t>
      </w:r>
      <w:r w:rsidR="00A749B6" w:rsidRPr="00A749B6">
        <w:rPr>
          <w:rFonts w:ascii="Consolas" w:hAnsi="Consolas" w:cs="Consolas"/>
          <w:color w:val="000000"/>
          <w:sz w:val="20"/>
          <w:szCs w:val="20"/>
          <w:lang w:val="en-US"/>
        </w:rPr>
        <w:t>@dir</w:t>
      </w:r>
      <w:r w:rsidR="009D409E" w:rsidRPr="005052AB">
        <w:rPr>
          <w:rFonts w:ascii="Consolas" w:hAnsi="Consolas" w:cs="Consolas"/>
          <w:sz w:val="20"/>
          <w:szCs w:val="20"/>
          <w:lang w:val="en-US"/>
        </w:rPr>
        <w:t>?</w:t>
      </w:r>
      <w:r w:rsidR="00A749B6" w:rsidRPr="00A749B6">
        <w:rPr>
          <w:rFonts w:ascii="Consolas" w:hAnsi="Consolas" w:cs="Consolas"/>
          <w:i/>
          <w:sz w:val="20"/>
          <w:szCs w:val="20"/>
          <w:lang w:val="en-US"/>
        </w:rPr>
        <w:t>&lt;relative path of first file to instantiate&gt;</w:t>
      </w:r>
      <w:r w:rsidR="00A749B6" w:rsidRPr="00A749B6">
        <w:rPr>
          <w:rFonts w:ascii="Consolas" w:hAnsi="Consolas" w:cs="Consolas"/>
          <w:sz w:val="20"/>
          <w:szCs w:val="20"/>
          <w:lang w:val="en-US"/>
        </w:rPr>
        <w:t>"</w:t>
      </w:r>
    </w:p>
    <w:p w:rsidR="00B3604B" w:rsidRPr="005052AB" w:rsidRDefault="005052AB" w:rsidP="005052AB">
      <w:pPr>
        <w:autoSpaceDE w:val="0"/>
        <w:autoSpaceDN w:val="0"/>
        <w:adjustRightInd w:val="0"/>
        <w:spacing w:after="0"/>
        <w:ind w:firstLine="709"/>
        <w:jc w:val="left"/>
        <w:rPr>
          <w:rFonts w:ascii="Consolas" w:hAnsi="Consolas" w:cs="Consolas"/>
          <w:sz w:val="20"/>
          <w:szCs w:val="20"/>
          <w:lang w:val="en-US"/>
        </w:rPr>
      </w:pPr>
      <w:r w:rsidRPr="005052AB">
        <w:rPr>
          <w:rFonts w:ascii="Consolas" w:hAnsi="Consolas" w:cs="Consolas"/>
          <w:sz w:val="20"/>
          <w:szCs w:val="20"/>
          <w:lang w:val="en-US"/>
        </w:rPr>
        <w:t xml:space="preserve">    </w:t>
      </w:r>
      <w:proofErr w:type="gramStart"/>
      <w:r w:rsidR="00A749B6" w:rsidRPr="00A749B6">
        <w:rPr>
          <w:rFonts w:ascii="Consolas" w:hAnsi="Consolas" w:cs="Consolas"/>
          <w:color w:val="000000"/>
          <w:sz w:val="20"/>
          <w:szCs w:val="20"/>
          <w:lang w:val="en-US"/>
        </w:rPr>
        <w:t>outfile</w:t>
      </w:r>
      <w:proofErr w:type="gramEnd"/>
      <w:r w:rsidR="00A749B6" w:rsidRPr="00A749B6">
        <w:rPr>
          <w:rFonts w:ascii="Consolas" w:hAnsi="Consolas" w:cs="Consolas"/>
          <w:sz w:val="20"/>
          <w:szCs w:val="20"/>
          <w:lang w:val="en-US"/>
        </w:rPr>
        <w:t>="</w:t>
      </w:r>
      <w:r w:rsidR="00A749B6" w:rsidRPr="00A749B6">
        <w:rPr>
          <w:rFonts w:ascii="Consolas" w:hAnsi="Consolas" w:cs="Consolas"/>
          <w:i/>
          <w:sz w:val="20"/>
          <w:szCs w:val="20"/>
          <w:lang w:val="en-US"/>
        </w:rPr>
        <w:t>&lt;destination&gt;</w:t>
      </w:r>
      <w:r w:rsidR="00A749B6" w:rsidRPr="00A749B6">
        <w:rPr>
          <w:rFonts w:ascii="Consolas" w:hAnsi="Consolas" w:cs="Consolas"/>
          <w:sz w:val="20"/>
          <w:szCs w:val="20"/>
          <w:lang w:val="en-US"/>
        </w:rPr>
        <w:t>"/&gt;</w:t>
      </w:r>
    </w:p>
    <w:p w:rsidR="005052AB" w:rsidRPr="005052AB" w:rsidRDefault="005052AB" w:rsidP="005052AB">
      <w:pPr>
        <w:autoSpaceDE w:val="0"/>
        <w:autoSpaceDN w:val="0"/>
        <w:adjustRightInd w:val="0"/>
        <w:spacing w:after="0"/>
        <w:ind w:firstLine="709"/>
        <w:jc w:val="left"/>
        <w:rPr>
          <w:rFonts w:ascii="Consolas" w:hAnsi="Consolas" w:cs="Consolas"/>
          <w:sz w:val="20"/>
          <w:szCs w:val="20"/>
          <w:lang w:val="en-US"/>
        </w:rPr>
      </w:pPr>
      <w:r>
        <w:rPr>
          <w:rFonts w:ascii="Consolas" w:hAnsi="Consolas" w:cs="Consolas"/>
          <w:sz w:val="20"/>
          <w:szCs w:val="20"/>
          <w:lang w:val="en-US"/>
        </w:rPr>
        <w:t xml:space="preserve">  </w:t>
      </w:r>
      <w:proofErr w:type="gramStart"/>
      <w:r w:rsidRPr="005052AB">
        <w:rPr>
          <w:rFonts w:ascii="Consolas" w:hAnsi="Consolas" w:cs="Consolas"/>
          <w:sz w:val="20"/>
          <w:szCs w:val="20"/>
          <w:lang w:val="en-US"/>
        </w:rPr>
        <w:t>&lt;!--</w:t>
      </w:r>
      <w:proofErr w:type="gramEnd"/>
      <w:r w:rsidRPr="005052AB">
        <w:rPr>
          <w:rFonts w:ascii="Consolas" w:hAnsi="Consolas" w:cs="Consolas"/>
          <w:sz w:val="20"/>
          <w:szCs w:val="20"/>
          <w:lang w:val="en-US"/>
        </w:rPr>
        <w:t xml:space="preserve"> further files to instantiate --&gt;</w:t>
      </w:r>
    </w:p>
    <w:p w:rsidR="00A749B6" w:rsidRPr="00A749B6" w:rsidRDefault="00A749B6" w:rsidP="00A749B6">
      <w:pPr>
        <w:autoSpaceDE w:val="0"/>
        <w:autoSpaceDN w:val="0"/>
        <w:adjustRightInd w:val="0"/>
        <w:spacing w:after="0"/>
        <w:ind w:firstLine="709"/>
        <w:jc w:val="left"/>
        <w:rPr>
          <w:rFonts w:ascii="Consolas" w:hAnsi="Consolas" w:cs="Consolas"/>
          <w:sz w:val="20"/>
          <w:szCs w:val="20"/>
          <w:lang w:val="en-US"/>
        </w:rPr>
      </w:pPr>
      <w:r w:rsidRPr="00A749B6">
        <w:rPr>
          <w:rFonts w:ascii="Consolas" w:hAnsi="Consolas" w:cs="Consolas"/>
          <w:sz w:val="20"/>
          <w:szCs w:val="20"/>
          <w:lang w:val="en-US"/>
        </w:rPr>
        <w:t>&lt;/x-frame&gt;</w:t>
      </w:r>
    </w:p>
    <w:p w:rsidR="00B3604B" w:rsidRDefault="00B3604B" w:rsidP="003C1549">
      <w:pPr>
        <w:pStyle w:val="ListParagraph"/>
        <w:rPr>
          <w:lang w:val="en-GB"/>
        </w:rPr>
      </w:pPr>
    </w:p>
    <w:p w:rsidR="00956AE9" w:rsidRDefault="00B3604B">
      <w:pPr>
        <w:rPr>
          <w:b/>
          <w:lang w:val="en-GB"/>
        </w:rPr>
      </w:pPr>
      <w:r>
        <w:rPr>
          <w:b/>
          <w:lang w:val="en-GB"/>
        </w:rPr>
        <w:t>Example</w:t>
      </w:r>
    </w:p>
    <w:p w:rsidR="005052AB" w:rsidRPr="00295E97" w:rsidRDefault="00FF39BE" w:rsidP="005052AB">
      <w:pPr>
        <w:autoSpaceDE w:val="0"/>
        <w:autoSpaceDN w:val="0"/>
        <w:adjustRightInd w:val="0"/>
        <w:spacing w:after="0"/>
        <w:jc w:val="left"/>
        <w:rPr>
          <w:rFonts w:ascii="Consolas" w:hAnsi="Consolas" w:cs="Consolas"/>
          <w:sz w:val="20"/>
          <w:szCs w:val="20"/>
          <w:lang w:val="en-US"/>
        </w:rPr>
      </w:pPr>
      <w:proofErr w:type="gramStart"/>
      <w:r w:rsidRPr="00FF39BE">
        <w:rPr>
          <w:rFonts w:ascii="Consolas" w:hAnsi="Consolas" w:cs="Consolas"/>
          <w:sz w:val="20"/>
          <w:szCs w:val="20"/>
          <w:lang w:val="en-US"/>
          <w:rPrChange w:id="2788" w:author="Holger Eichelberger" w:date="2015-09-15T12:09:00Z">
            <w:rPr>
              <w:rFonts w:ascii="Consolas" w:hAnsi="Consolas" w:cs="Consolas"/>
              <w:color w:val="0000FF"/>
              <w:sz w:val="20"/>
              <w:szCs w:val="20"/>
              <w:u w:val="single"/>
              <w:lang w:val="en-US"/>
            </w:rPr>
          </w:rPrChange>
        </w:rPr>
        <w:t>&lt;?</w:t>
      </w:r>
      <w:r w:rsidRPr="00FF39BE">
        <w:rPr>
          <w:rFonts w:ascii="Consolas" w:hAnsi="Consolas" w:cs="Consolas"/>
          <w:color w:val="000000"/>
          <w:sz w:val="20"/>
          <w:szCs w:val="20"/>
          <w:lang w:val="en-US"/>
          <w:rPrChange w:id="2789" w:author="Holger Eichelberger" w:date="2015-09-15T12:09:00Z">
            <w:rPr>
              <w:rFonts w:ascii="Consolas" w:hAnsi="Consolas" w:cs="Consolas"/>
              <w:color w:val="000000"/>
              <w:sz w:val="20"/>
              <w:szCs w:val="20"/>
              <w:u w:val="single"/>
              <w:lang w:val="en-US"/>
            </w:rPr>
          </w:rPrChange>
        </w:rPr>
        <w:t>xml</w:t>
      </w:r>
      <w:proofErr w:type="gramEnd"/>
      <w:r w:rsidRPr="00FF39BE">
        <w:rPr>
          <w:rFonts w:ascii="Consolas" w:hAnsi="Consolas" w:cs="Consolas"/>
          <w:sz w:val="20"/>
          <w:szCs w:val="20"/>
          <w:lang w:val="en-US"/>
          <w:rPrChange w:id="2790" w:author="Holger Eichelberger" w:date="2015-09-15T12:09:00Z">
            <w:rPr>
              <w:rFonts w:ascii="Consolas" w:hAnsi="Consolas" w:cs="Consolas"/>
              <w:color w:val="0000FF"/>
              <w:sz w:val="20"/>
              <w:szCs w:val="20"/>
              <w:u w:val="single"/>
              <w:lang w:val="en-US"/>
            </w:rPr>
          </w:rPrChange>
        </w:rPr>
        <w:t xml:space="preserve"> version="1.0"?&gt;</w:t>
      </w:r>
    </w:p>
    <w:p w:rsidR="005052AB" w:rsidRPr="004C3FCB" w:rsidRDefault="00FF39BE" w:rsidP="005052AB">
      <w:pPr>
        <w:autoSpaceDE w:val="0"/>
        <w:autoSpaceDN w:val="0"/>
        <w:adjustRightInd w:val="0"/>
        <w:spacing w:after="0"/>
        <w:jc w:val="left"/>
        <w:rPr>
          <w:rFonts w:ascii="Consolas" w:hAnsi="Consolas" w:cs="Consolas"/>
          <w:sz w:val="20"/>
          <w:szCs w:val="20"/>
          <w:lang w:val="en-US"/>
        </w:rPr>
      </w:pPr>
      <w:proofErr w:type="gramStart"/>
      <w:r w:rsidRPr="00FF39BE">
        <w:rPr>
          <w:rFonts w:ascii="Consolas" w:hAnsi="Consolas" w:cs="Consolas"/>
          <w:sz w:val="20"/>
          <w:szCs w:val="20"/>
          <w:lang w:val="en-US"/>
          <w:rPrChange w:id="2791" w:author="Holger Eichelberger" w:date="2015-09-15T11:59:00Z">
            <w:rPr>
              <w:rFonts w:ascii="Consolas" w:hAnsi="Consolas" w:cs="Consolas"/>
              <w:color w:val="0000FF"/>
              <w:sz w:val="20"/>
              <w:szCs w:val="20"/>
              <w:u w:val="single"/>
              <w:lang w:val="en-US"/>
            </w:rPr>
          </w:rPrChange>
        </w:rPr>
        <w:t>&lt;!DOCTYPE</w:t>
      </w:r>
      <w:proofErr w:type="gramEnd"/>
      <w:r w:rsidRPr="00FF39BE">
        <w:rPr>
          <w:rFonts w:ascii="Consolas" w:hAnsi="Consolas" w:cs="Consolas"/>
          <w:sz w:val="20"/>
          <w:szCs w:val="20"/>
          <w:lang w:val="en-US"/>
          <w:rPrChange w:id="2792" w:author="Holger Eichelberger" w:date="2015-09-15T11:59:00Z">
            <w:rPr>
              <w:rFonts w:ascii="Consolas" w:hAnsi="Consolas" w:cs="Consolas"/>
              <w:color w:val="0000FF"/>
              <w:sz w:val="20"/>
              <w:szCs w:val="20"/>
              <w:u w:val="single"/>
              <w:lang w:val="en-US"/>
            </w:rPr>
          </w:rPrChange>
        </w:rPr>
        <w:t xml:space="preserve"> x-frame SYSTEM "null"&gt;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 name="</w:t>
      </w:r>
      <w:r w:rsidR="005052AB">
        <w:rPr>
          <w:rFonts w:ascii="Consolas" w:hAnsi="Consolas" w:cs="Consolas"/>
          <w:color w:val="000000"/>
          <w:sz w:val="20"/>
          <w:szCs w:val="20"/>
          <w:lang w:val="en-US"/>
        </w:rPr>
        <w:t>project_foo</w:t>
      </w:r>
      <w:r w:rsidRPr="00A749B6">
        <w:rPr>
          <w:rFonts w:ascii="Consolas" w:hAnsi="Consolas" w:cs="Consolas"/>
          <w:sz w:val="20"/>
          <w:szCs w:val="20"/>
          <w:lang w:val="en-US"/>
        </w:rPr>
        <w:t xml:space="preserve">" </w:t>
      </w:r>
      <w:r w:rsidRPr="00A749B6">
        <w:rPr>
          <w:rFonts w:ascii="Consolas" w:hAnsi="Consolas" w:cs="Consolas"/>
          <w:color w:val="000000"/>
          <w:sz w:val="20"/>
          <w:szCs w:val="20"/>
          <w:lang w:val="en-US"/>
        </w:rPr>
        <w:t>outdir</w:t>
      </w:r>
      <w:r w:rsidRPr="00A749B6">
        <w:rPr>
          <w:rFonts w:ascii="Consolas" w:hAnsi="Consolas" w:cs="Consolas"/>
          <w:sz w:val="20"/>
          <w:szCs w:val="20"/>
          <w:lang w:val="en-US"/>
        </w:rPr>
        <w:t>="C</w:t>
      </w:r>
      <w:proofErr w:type="gramStart"/>
      <w:r w:rsidRPr="00A749B6">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Pr="00A749B6">
        <w:rPr>
          <w:rFonts w:ascii="Consolas" w:hAnsi="Consolas" w:cs="Consolas"/>
          <w:sz w:val="20"/>
          <w:szCs w:val="20"/>
          <w:lang w:val="en-US"/>
        </w:rPr>
        <w:t>/</w:t>
      </w:r>
      <w:r w:rsidR="005052AB">
        <w:rPr>
          <w:rFonts w:ascii="Consolas" w:hAnsi="Consolas" w:cs="Consolas"/>
          <w:sz w:val="20"/>
          <w:szCs w:val="20"/>
          <w:lang w:val="en-US"/>
        </w:rPr>
        <w:t>Project_target</w:t>
      </w:r>
      <w:r w:rsidRPr="00A749B6">
        <w:rPr>
          <w:rFonts w:ascii="Consolas" w:hAnsi="Consolas" w:cs="Consolas"/>
          <w:sz w:val="20"/>
          <w:szCs w:val="20"/>
          <w:lang w:val="en-US"/>
        </w:rPr>
        <w:t>/</w:t>
      </w:r>
      <w:r w:rsidRPr="00A749B6">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boolVar</w:t>
      </w:r>
      <w:r w:rsidRPr="00A749B6">
        <w:rPr>
          <w:rFonts w:ascii="Consolas" w:hAnsi="Consolas" w:cs="Consolas"/>
          <w:sz w:val="20"/>
          <w:szCs w:val="20"/>
          <w:lang w:val="en-US"/>
        </w:rPr>
        <w:t>" value="true"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stringVar</w:t>
      </w:r>
      <w:r w:rsidRPr="00A749B6">
        <w:rPr>
          <w:rFonts w:ascii="Consolas" w:hAnsi="Consolas" w:cs="Consolas"/>
          <w:sz w:val="20"/>
          <w:szCs w:val="20"/>
          <w:lang w:val="en-US"/>
        </w:rPr>
        <w:t>" value="</w:t>
      </w:r>
      <w:r w:rsidR="005052AB">
        <w:rPr>
          <w:rFonts w:ascii="Consolas" w:hAnsi="Consolas" w:cs="Consolas"/>
          <w:sz w:val="20"/>
          <w:szCs w:val="20"/>
          <w:lang w:val="en-US"/>
        </w:rPr>
        <w:t>bar</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lastRenderedPageBreak/>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intVar</w:t>
      </w:r>
      <w:r w:rsidRPr="00A749B6">
        <w:rPr>
          <w:rFonts w:ascii="Consolas" w:hAnsi="Consolas" w:cs="Consolas"/>
          <w:sz w:val="20"/>
          <w:szCs w:val="20"/>
          <w:lang w:val="en-US"/>
        </w:rPr>
        <w:t>" value="</w:t>
      </w:r>
      <w:r w:rsidR="005052AB">
        <w:rPr>
          <w:rFonts w:ascii="Consolas" w:hAnsi="Consolas" w:cs="Consolas"/>
          <w:sz w:val="20"/>
          <w:szCs w:val="20"/>
          <w:lang w:val="en-US"/>
        </w:rPr>
        <w:t>42</w:t>
      </w:r>
      <w:r w:rsidRPr="00A749B6">
        <w:rPr>
          <w:rFonts w:ascii="Consolas" w:hAnsi="Consolas" w:cs="Consolas"/>
          <w:sz w:val="20"/>
          <w:szCs w:val="20"/>
          <w:lang w:val="en-US"/>
        </w:rPr>
        <w:t>"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005052AB">
        <w:rPr>
          <w:rFonts w:ascii="Consolas" w:hAnsi="Consolas" w:cs="Consolas"/>
          <w:sz w:val="20"/>
          <w:szCs w:val="20"/>
          <w:lang w:val="en-US"/>
        </w:rPr>
        <w:t>emptySetVar</w:t>
      </w:r>
      <w:r w:rsidRPr="00A749B6">
        <w:rPr>
          <w:rFonts w:ascii="Consolas" w:hAnsi="Consolas" w:cs="Consolas"/>
          <w:sz w:val="20"/>
          <w:szCs w:val="20"/>
          <w:lang w:val="en-US"/>
        </w:rPr>
        <w:t>" value="{}" /&gt;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dir</w:t>
      </w:r>
      <w:r w:rsidRPr="00A749B6">
        <w:rPr>
          <w:rFonts w:ascii="Consolas" w:hAnsi="Consolas" w:cs="Consolas"/>
          <w:sz w:val="20"/>
          <w:szCs w:val="20"/>
          <w:lang w:val="en-US"/>
        </w:rPr>
        <w: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Project_source</w:t>
      </w:r>
      <w:r w:rsidR="005052AB" w:rsidRPr="005052AB">
        <w:rPr>
          <w:rFonts w:ascii="Consolas" w:hAnsi="Consolas" w:cs="Consolas"/>
          <w:sz w:val="20"/>
          <w:szCs w:val="20"/>
          <w:lang w:val="en-US"/>
        </w:rPr>
        <w:t>/</w:t>
      </w:r>
      <w:r w:rsidRPr="00A749B6">
        <w:rPr>
          <w:rFonts w:ascii="Consolas" w:hAnsi="Consolas" w:cs="Consolas"/>
          <w:sz w:val="20"/>
          <w:szCs w:val="20"/>
          <w:lang w:val="en-US"/>
        </w:rPr>
        <w:t>xvcl_sources"/&gt;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w:t>
      </w:r>
      <w:r w:rsidRPr="00A749B6">
        <w:rPr>
          <w:rFonts w:ascii="Consolas" w:hAnsi="Consolas" w:cs="Consolas"/>
          <w:color w:val="000000"/>
          <w:sz w:val="20"/>
          <w:szCs w:val="20"/>
          <w:lang w:val="en-US"/>
        </w:rPr>
        <w:t>dtd</w:t>
      </w:r>
      <w:r w:rsidRPr="00A749B6">
        <w:rPr>
          <w:rFonts w:ascii="Consolas" w:hAnsi="Consolas" w:cs="Consolas"/>
          <w:sz w:val="20"/>
          <w:szCs w:val="20"/>
          <w:lang w:val="en-US"/>
        </w:rPr>
        <w:t>" value="null"/&gt;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&lt;set </w:t>
      </w:r>
      <w:r w:rsidRPr="00A749B6">
        <w:rPr>
          <w:rFonts w:ascii="Consolas" w:hAnsi="Consolas" w:cs="Consolas"/>
          <w:color w:val="000000"/>
          <w:sz w:val="20"/>
          <w:szCs w:val="20"/>
          <w:lang w:val="en-US"/>
        </w:rPr>
        <w:t>var</w:t>
      </w:r>
      <w:r w:rsidRPr="00A749B6">
        <w:rPr>
          <w:rFonts w:ascii="Consolas" w:hAnsi="Consolas" w:cs="Consolas"/>
          <w:sz w:val="20"/>
          <w:szCs w:val="20"/>
          <w:lang w:val="en-US"/>
        </w:rPr>
        <w:t>="out" value="</w:t>
      </w:r>
      <w:r w:rsidR="005052AB" w:rsidRPr="005052AB">
        <w:rPr>
          <w:rFonts w:ascii="Consolas" w:hAnsi="Consolas" w:cs="Consolas"/>
          <w:sz w:val="20"/>
          <w:szCs w:val="20"/>
          <w:lang w:val="en-US"/>
        </w:rPr>
        <w:t xml:space="preserve"> C</w:t>
      </w:r>
      <w:proofErr w:type="gramStart"/>
      <w:r w:rsidR="005052AB" w:rsidRPr="005052AB">
        <w:rPr>
          <w:rFonts w:ascii="Consolas" w:hAnsi="Consolas" w:cs="Consolas"/>
          <w:sz w:val="20"/>
          <w:szCs w:val="20"/>
          <w:lang w:val="en-US"/>
        </w:rPr>
        <w:t>:/</w:t>
      </w:r>
      <w:proofErr w:type="gramEnd"/>
      <w:r w:rsidR="005052AB">
        <w:rPr>
          <w:rFonts w:ascii="Consolas" w:hAnsi="Consolas" w:cs="Consolas"/>
          <w:sz w:val="20"/>
          <w:szCs w:val="20"/>
          <w:lang w:val="en-US"/>
        </w:rPr>
        <w:t>W</w:t>
      </w:r>
      <w:r w:rsidR="005052AB">
        <w:rPr>
          <w:rFonts w:ascii="Consolas" w:hAnsi="Consolas" w:cs="Consolas"/>
          <w:color w:val="000000"/>
          <w:sz w:val="20"/>
          <w:szCs w:val="20"/>
          <w:lang w:val="en-US"/>
        </w:rPr>
        <w:t>orkspace</w:t>
      </w:r>
      <w:r w:rsidR="005052AB" w:rsidRPr="005052AB">
        <w:rPr>
          <w:rFonts w:ascii="Consolas" w:hAnsi="Consolas" w:cs="Consolas"/>
          <w:sz w:val="20"/>
          <w:szCs w:val="20"/>
          <w:lang w:val="en-US"/>
        </w:rPr>
        <w:t>/</w:t>
      </w:r>
      <w:r w:rsidR="005052AB">
        <w:rPr>
          <w:rFonts w:ascii="Consolas" w:hAnsi="Consolas" w:cs="Consolas"/>
          <w:sz w:val="20"/>
          <w:szCs w:val="20"/>
          <w:lang w:val="en-US"/>
        </w:rPr>
        <w:t>Project_target</w:t>
      </w:r>
      <w:r w:rsidR="005052AB" w:rsidRPr="005052AB">
        <w:rPr>
          <w:rFonts w:ascii="Consolas" w:hAnsi="Consolas" w:cs="Consolas"/>
          <w:sz w:val="20"/>
          <w:szCs w:val="20"/>
          <w:lang w:val="en-US"/>
        </w:rPr>
        <w:t>/</w:t>
      </w:r>
      <w:r w:rsidR="005052AB" w:rsidRPr="005052AB">
        <w:rPr>
          <w:rFonts w:ascii="Consolas" w:hAnsi="Consolas" w:cs="Consolas"/>
          <w:color w:val="000000"/>
          <w:sz w:val="20"/>
          <w:szCs w:val="20"/>
          <w:lang w:val="en-US"/>
        </w:rPr>
        <w:t>src</w:t>
      </w:r>
      <w:r w:rsidRPr="00A749B6">
        <w:rPr>
          <w:rFonts w:ascii="Consolas" w:hAnsi="Consolas" w:cs="Consolas"/>
          <w:sz w:val="20"/>
          <w:szCs w:val="20"/>
          <w:lang w:val="en-US"/>
        </w:rPr>
        <w:t>"/&gt;</w:t>
      </w:r>
    </w:p>
    <w:p w:rsid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 xml:space="preserve">  &lt;adapt x-frame="?</w:t>
      </w:r>
      <w:r w:rsidRPr="00A749B6">
        <w:rPr>
          <w:rFonts w:ascii="Consolas" w:hAnsi="Consolas" w:cs="Consolas"/>
          <w:color w:val="000000"/>
          <w:sz w:val="20"/>
          <w:szCs w:val="20"/>
          <w:lang w:val="en-US"/>
        </w:rPr>
        <w:t>@dir</w:t>
      </w:r>
      <w:r w:rsidRPr="00A749B6">
        <w:rPr>
          <w:rFonts w:ascii="Consolas" w:hAnsi="Consolas" w:cs="Consolas"/>
          <w:sz w:val="20"/>
          <w:szCs w:val="20"/>
          <w:lang w:val="en-US"/>
        </w:rPr>
        <w:t xml:space="preserve">?\main\Main.xvcl" </w:t>
      </w:r>
      <w:r w:rsidRPr="00A749B6">
        <w:rPr>
          <w:rFonts w:ascii="Consolas" w:hAnsi="Consolas" w:cs="Consolas"/>
          <w:color w:val="000000"/>
          <w:sz w:val="20"/>
          <w:szCs w:val="20"/>
          <w:lang w:val="en-US"/>
        </w:rPr>
        <w:t>outfile</w:t>
      </w:r>
      <w:r w:rsidRPr="00A749B6">
        <w:rPr>
          <w:rFonts w:ascii="Consolas" w:hAnsi="Consolas" w:cs="Consolas"/>
          <w:sz w:val="20"/>
          <w:szCs w:val="20"/>
          <w:lang w:val="en-US"/>
        </w:rPr>
        <w:t>="</w:t>
      </w:r>
    </w:p>
    <w:p w:rsidR="005052AB" w:rsidRPr="005052AB" w:rsidRDefault="005052AB" w:rsidP="005052AB">
      <w:pPr>
        <w:autoSpaceDE w:val="0"/>
        <w:autoSpaceDN w:val="0"/>
        <w:adjustRightInd w:val="0"/>
        <w:spacing w:after="0"/>
        <w:jc w:val="left"/>
        <w:rPr>
          <w:rFonts w:ascii="Consolas" w:hAnsi="Consolas" w:cs="Consolas"/>
          <w:sz w:val="20"/>
          <w:szCs w:val="20"/>
          <w:lang w:val="en-US"/>
        </w:rPr>
      </w:pPr>
      <w:r>
        <w:rPr>
          <w:rFonts w:ascii="Consolas" w:hAnsi="Consolas" w:cs="Consolas"/>
          <w:sz w:val="20"/>
          <w:szCs w:val="20"/>
          <w:lang w:val="en-US"/>
        </w:rPr>
        <w:t xml:space="preserve">    </w:t>
      </w:r>
      <w:r w:rsidRPr="005052AB">
        <w:rPr>
          <w:rFonts w:ascii="Consolas" w:hAnsi="Consolas" w:cs="Consolas"/>
          <w:sz w:val="20"/>
          <w:szCs w:val="20"/>
          <w:lang w:val="en-US"/>
        </w:rPr>
        <w:t>C:/</w:t>
      </w:r>
      <w:r>
        <w:rPr>
          <w:rFonts w:ascii="Consolas" w:hAnsi="Consolas" w:cs="Consolas"/>
          <w:sz w:val="20"/>
          <w:szCs w:val="20"/>
          <w:lang w:val="en-US"/>
        </w:rPr>
        <w:t>W</w:t>
      </w:r>
      <w:r>
        <w:rPr>
          <w:rFonts w:ascii="Consolas" w:hAnsi="Consolas" w:cs="Consolas"/>
          <w:color w:val="000000"/>
          <w:sz w:val="20"/>
          <w:szCs w:val="20"/>
          <w:lang w:val="en-US"/>
        </w:rPr>
        <w:t>orkspace</w:t>
      </w:r>
      <w:r w:rsidRPr="005052AB">
        <w:rPr>
          <w:rFonts w:ascii="Consolas" w:hAnsi="Consolas" w:cs="Consolas"/>
          <w:sz w:val="20"/>
          <w:szCs w:val="20"/>
          <w:lang w:val="en-US"/>
        </w:rPr>
        <w:t>/</w:t>
      </w:r>
      <w:r>
        <w:rPr>
          <w:rFonts w:ascii="Consolas" w:hAnsi="Consolas" w:cs="Consolas"/>
          <w:sz w:val="20"/>
          <w:szCs w:val="20"/>
          <w:lang w:val="en-US"/>
        </w:rPr>
        <w:t>Project_target</w:t>
      </w:r>
      <w:r w:rsidRPr="005052AB">
        <w:rPr>
          <w:rFonts w:ascii="Consolas" w:hAnsi="Consolas" w:cs="Consolas"/>
          <w:sz w:val="20"/>
          <w:szCs w:val="20"/>
          <w:lang w:val="en-US"/>
        </w:rPr>
        <w:t>/</w:t>
      </w:r>
      <w:r w:rsidRPr="005052AB">
        <w:rPr>
          <w:rFonts w:ascii="Consolas" w:hAnsi="Consolas" w:cs="Consolas"/>
          <w:color w:val="000000"/>
          <w:sz w:val="20"/>
          <w:szCs w:val="20"/>
          <w:lang w:val="en-US"/>
        </w:rPr>
        <w:t>src</w:t>
      </w:r>
      <w:r>
        <w:rPr>
          <w:rFonts w:ascii="Consolas" w:hAnsi="Consolas" w:cs="Consolas"/>
          <w:sz w:val="20"/>
          <w:szCs w:val="20"/>
          <w:lang w:val="en-US"/>
        </w:rPr>
        <w:t>/</w:t>
      </w:r>
      <w:r w:rsidR="00A749B6" w:rsidRPr="00A749B6">
        <w:rPr>
          <w:rFonts w:ascii="Consolas" w:hAnsi="Consolas" w:cs="Consolas"/>
          <w:sz w:val="20"/>
          <w:szCs w:val="20"/>
          <w:lang w:val="en-US"/>
        </w:rPr>
        <w:t>main</w:t>
      </w:r>
      <w:r>
        <w:rPr>
          <w:rFonts w:ascii="Consolas" w:hAnsi="Consolas" w:cs="Consolas"/>
          <w:sz w:val="20"/>
          <w:szCs w:val="20"/>
          <w:lang w:val="en-US"/>
        </w:rPr>
        <w:t>/</w:t>
      </w:r>
      <w:r w:rsidR="00A749B6" w:rsidRPr="00A749B6">
        <w:rPr>
          <w:rFonts w:ascii="Consolas" w:hAnsi="Consolas" w:cs="Consolas"/>
          <w:sz w:val="20"/>
          <w:szCs w:val="20"/>
          <w:lang w:val="en-US"/>
        </w:rPr>
        <w:t>Main.java"/&gt;</w:t>
      </w:r>
    </w:p>
    <w:p w:rsidR="005052AB" w:rsidRPr="005052AB" w:rsidRDefault="00A749B6" w:rsidP="005052AB">
      <w:pPr>
        <w:autoSpaceDE w:val="0"/>
        <w:autoSpaceDN w:val="0"/>
        <w:adjustRightInd w:val="0"/>
        <w:spacing w:after="0"/>
        <w:jc w:val="left"/>
        <w:rPr>
          <w:rFonts w:ascii="Consolas" w:hAnsi="Consolas" w:cs="Consolas"/>
          <w:sz w:val="20"/>
          <w:szCs w:val="20"/>
          <w:lang w:val="en-US"/>
        </w:rPr>
      </w:pPr>
      <w:r w:rsidRPr="00A749B6">
        <w:rPr>
          <w:rFonts w:ascii="Consolas" w:hAnsi="Consolas" w:cs="Consolas"/>
          <w:sz w:val="20"/>
          <w:szCs w:val="20"/>
          <w:lang w:val="en-US"/>
        </w:rPr>
        <w:t>&lt;/x-frame&gt;</w:t>
      </w:r>
    </w:p>
    <w:p w:rsidR="00C82AD5" w:rsidRDefault="00C82AD5" w:rsidP="00C82AD5">
      <w:pPr>
        <w:rPr>
          <w:b/>
          <w:lang w:val="en-GB"/>
        </w:rPr>
      </w:pPr>
    </w:p>
    <w:p w:rsidR="00C82AD5" w:rsidRDefault="00C82AD5" w:rsidP="00C82AD5">
      <w:pPr>
        <w:rPr>
          <w:b/>
          <w:lang w:val="en-GB"/>
        </w:rPr>
      </w:pPr>
      <w:r>
        <w:rPr>
          <w:b/>
          <w:lang w:val="en-GB"/>
        </w:rPr>
        <w:t>Known Bugs</w:t>
      </w:r>
    </w:p>
    <w:p w:rsidR="00A749B6" w:rsidRPr="00A749B6" w:rsidRDefault="00C82AD5" w:rsidP="00A749B6">
      <w:pPr>
        <w:pStyle w:val="ListParagraph"/>
        <w:numPr>
          <w:ilvl w:val="0"/>
          <w:numId w:val="11"/>
        </w:numPr>
        <w:rPr>
          <w:b/>
          <w:lang w:val="en-GB"/>
        </w:rPr>
      </w:pPr>
      <w:r>
        <w:rPr>
          <w:lang w:val="en-GB"/>
        </w:rPr>
        <w:t xml:space="preserve">After the specification file was </w:t>
      </w:r>
      <w:r w:rsidR="0008503C">
        <w:rPr>
          <w:lang w:val="en-GB"/>
        </w:rPr>
        <w:t>p</w:t>
      </w:r>
      <w:r>
        <w:rPr>
          <w:lang w:val="en-GB"/>
        </w:rPr>
        <w:t>a</w:t>
      </w:r>
      <w:r w:rsidR="0008503C">
        <w:rPr>
          <w:lang w:val="en-GB"/>
        </w:rPr>
        <w:t>s</w:t>
      </w:r>
      <w:r>
        <w:rPr>
          <w:lang w:val="en-GB"/>
        </w:rPr>
        <w:t xml:space="preserve">sed to XVCL, it is not possible to delete these file via Eclipse/EASy. It seems that XVCL </w:t>
      </w:r>
      <w:r w:rsidR="0008503C">
        <w:rPr>
          <w:lang w:val="en-GB"/>
        </w:rPr>
        <w:t>does</w:t>
      </w:r>
      <w:r>
        <w:rPr>
          <w:lang w:val="en-GB"/>
        </w:rPr>
        <w:t xml:space="preserve"> not release this resource. </w:t>
      </w:r>
      <w:r w:rsidR="0008503C">
        <w:rPr>
          <w:lang w:val="en-GB"/>
        </w:rPr>
        <w:t>Hence,</w:t>
      </w:r>
      <w:r>
        <w:rPr>
          <w:lang w:val="en-GB"/>
        </w:rPr>
        <w:t xml:space="preserve"> Eclipse/EASy must be closed before this file can be deleted or overwritten.</w:t>
      </w:r>
    </w:p>
    <w:p w:rsidR="00A749B6" w:rsidRPr="00CC6172" w:rsidRDefault="00C82AD5" w:rsidP="00A749B6">
      <w:pPr>
        <w:pStyle w:val="ListParagraph"/>
        <w:numPr>
          <w:ilvl w:val="0"/>
          <w:numId w:val="11"/>
        </w:numPr>
        <w:rPr>
          <w:b/>
          <w:lang w:val="en-GB"/>
        </w:rPr>
      </w:pPr>
      <w:r>
        <w:rPr>
          <w:lang w:val="en-GB"/>
        </w:rPr>
        <w:t xml:space="preserve">XVCL is calling </w:t>
      </w:r>
      <w:proofErr w:type="gramStart"/>
      <w:r w:rsidR="00A749B6" w:rsidRPr="00A749B6">
        <w:rPr>
          <w:rFonts w:ascii="Consolas" w:hAnsi="Consolas" w:cs="Consolas"/>
          <w:sz w:val="20"/>
          <w:szCs w:val="20"/>
          <w:lang w:val="en-US"/>
        </w:rPr>
        <w:t>System.exit(</w:t>
      </w:r>
      <w:proofErr w:type="gramEnd"/>
      <w:r w:rsidR="00A749B6" w:rsidRPr="00A749B6">
        <w:rPr>
          <w:rFonts w:ascii="Consolas" w:hAnsi="Consolas" w:cs="Consolas"/>
          <w:sz w:val="20"/>
          <w:szCs w:val="20"/>
          <w:lang w:val="en-US"/>
        </w:rPr>
        <w:t>1)</w:t>
      </w:r>
      <w:r>
        <w:rPr>
          <w:lang w:val="en-GB"/>
        </w:rPr>
        <w:t xml:space="preserve"> in some cases. We try to avoid such circumstances, but we cannot guarantee </w:t>
      </w:r>
      <w:r w:rsidR="0008503C">
        <w:rPr>
          <w:lang w:val="en-GB"/>
        </w:rPr>
        <w:t xml:space="preserve">that we covered all possible cases. In such a situation, XVCL would close the whole </w:t>
      </w:r>
      <w:r w:rsidR="0008503C" w:rsidRPr="0008503C">
        <w:rPr>
          <w:lang w:val="en-GB"/>
        </w:rPr>
        <w:t>Java Virtual Machine</w:t>
      </w:r>
      <w:r w:rsidR="0008503C">
        <w:rPr>
          <w:lang w:val="en-GB"/>
        </w:rPr>
        <w:t>, which will also stop the execution of Eclipse/EASy.</w:t>
      </w:r>
    </w:p>
    <w:p w:rsidR="003F5A33" w:rsidRDefault="003F5A33" w:rsidP="00CC6172">
      <w:pPr>
        <w:pStyle w:val="Heading3"/>
      </w:pPr>
      <w:bookmarkStart w:id="2793" w:name="_Ref416534278"/>
      <w:bookmarkStart w:id="2794" w:name="_Toc430078953"/>
      <w:bookmarkStart w:id="2795" w:name="_Ref405934206"/>
      <w:r>
        <w:t>ANT / Make</w:t>
      </w:r>
      <w:bookmarkEnd w:id="2793"/>
      <w:bookmarkEnd w:id="2794"/>
    </w:p>
    <w:p w:rsidR="003F5A33" w:rsidRDefault="003F5A33" w:rsidP="003F5A33">
      <w:pPr>
        <w:rPr>
          <w:lang w:val="en-GB"/>
        </w:rPr>
      </w:pPr>
      <w:r>
        <w:rPr>
          <w:lang w:val="en-GB"/>
        </w:rPr>
        <w:t xml:space="preserve">The ANT </w:t>
      </w:r>
      <w:r w:rsidR="00A2451A">
        <w:rPr>
          <w:lang w:val="en-GB"/>
        </w:rPr>
        <w:t>extension</w:t>
      </w:r>
      <w:r>
        <w:rPr>
          <w:lang w:val="en-GB"/>
        </w:rPr>
        <w:t xml:space="preserve"> allows the execution of ANT build processes</w:t>
      </w:r>
      <w:r>
        <w:rPr>
          <w:rStyle w:val="FootnoteReference"/>
          <w:lang w:val="en-GB"/>
        </w:rPr>
        <w:footnoteReference w:id="26"/>
      </w:r>
      <w:r>
        <w:rPr>
          <w:lang w:val="en-GB"/>
        </w:rPr>
        <w:t xml:space="preserve"> (version </w:t>
      </w:r>
      <w:r w:rsidR="00EE2FBD" w:rsidRPr="00EE2FBD">
        <w:rPr>
          <w:lang w:val="en-GB"/>
        </w:rPr>
        <w:t>1.9.4</w:t>
      </w:r>
      <w:r>
        <w:rPr>
          <w:lang w:val="en-GB"/>
        </w:rPr>
        <w:t>) as well as Make scripts</w:t>
      </w:r>
      <w:r>
        <w:rPr>
          <w:rStyle w:val="FootnoteReference"/>
          <w:lang w:val="en-GB"/>
        </w:rPr>
        <w:footnoteReference w:id="27"/>
      </w:r>
      <w:r>
        <w:rPr>
          <w:lang w:val="en-GB"/>
        </w:rPr>
        <w:t xml:space="preserve"> (through ANT) from VIL.</w:t>
      </w:r>
    </w:p>
    <w:p w:rsidR="003F5A33" w:rsidRDefault="003F5A33" w:rsidP="003F5A33">
      <w:pPr>
        <w:rPr>
          <w:lang w:val="en-GB"/>
        </w:rPr>
      </w:pPr>
      <w:r w:rsidRPr="00A749B6">
        <w:rPr>
          <w:b/>
          <w:lang w:val="en-GB"/>
        </w:rPr>
        <w:t>Types</w:t>
      </w:r>
    </w:p>
    <w:p w:rsidR="003F5A33" w:rsidRDefault="003F5A33" w:rsidP="003F5A33">
      <w:pPr>
        <w:rPr>
          <w:lang w:val="en-GB"/>
        </w:rPr>
      </w:pPr>
      <w:r w:rsidRPr="009F371A">
        <w:rPr>
          <w:lang w:val="en-GB"/>
        </w:rPr>
        <w:t>This extension does not provide additional types.</w:t>
      </w:r>
    </w:p>
    <w:p w:rsidR="003F5A33" w:rsidRDefault="003F5A33" w:rsidP="003F5A33">
      <w:pPr>
        <w:rPr>
          <w:lang w:val="en-GB"/>
        </w:rPr>
      </w:pPr>
      <w:r w:rsidRPr="00A749B6">
        <w:rPr>
          <w:b/>
          <w:lang w:val="en-GB"/>
        </w:rPr>
        <w:t>Instantiators</w:t>
      </w:r>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ant</w:t>
      </w:r>
      <w:r w:rsidR="003F5A33" w:rsidRPr="00725A64">
        <w:rPr>
          <w:b/>
          <w:lang w:val="en-GB"/>
        </w:rPr>
        <w:t>(</w:t>
      </w:r>
      <w:r w:rsidR="003F5A33">
        <w:rPr>
          <w:b/>
          <w:lang w:val="en-GB"/>
        </w:rPr>
        <w:t>Path r, String b, String t</w:t>
      </w:r>
      <w:r w:rsidR="003F5A33" w:rsidRPr="00725A64">
        <w:rPr>
          <w:b/>
          <w:lang w:val="en-GB"/>
        </w:rPr>
        <w:t>)</w:t>
      </w:r>
    </w:p>
    <w:p w:rsidR="003F5A33" w:rsidRDefault="003F5A33" w:rsidP="003F5A33">
      <w:pPr>
        <w:pStyle w:val="ListParagraph"/>
        <w:rPr>
          <w:lang w:val="en-GB"/>
        </w:rPr>
      </w:pPr>
      <w:proofErr w:type="gramStart"/>
      <w:r>
        <w:rPr>
          <w:lang w:val="en-GB"/>
        </w:rPr>
        <w:t xml:space="preserve">Executes ANT on the build file </w:t>
      </w:r>
      <w:r w:rsidR="003A7553" w:rsidRPr="003A7553">
        <w:rPr>
          <w:i/>
          <w:lang w:val="en-GB"/>
        </w:rPr>
        <w:t>b</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w:t>
      </w:r>
      <w:proofErr w:type="gramEnd"/>
    </w:p>
    <w:p w:rsidR="003F5A33" w:rsidRPr="00725A64" w:rsidRDefault="0050740D" w:rsidP="003F5A33">
      <w:pPr>
        <w:pStyle w:val="ListParagraph"/>
        <w:numPr>
          <w:ilvl w:val="0"/>
          <w:numId w:val="11"/>
        </w:numPr>
        <w:rPr>
          <w:b/>
          <w:lang w:val="en-GB"/>
        </w:rPr>
      </w:pPr>
      <w:r>
        <w:rPr>
          <w:b/>
          <w:lang w:val="en-GB"/>
        </w:rPr>
        <w:t>setOf(</w:t>
      </w:r>
      <w:r w:rsidR="003F5A33" w:rsidRPr="00725A64">
        <w:rPr>
          <w:b/>
          <w:lang w:val="en-GB"/>
        </w:rPr>
        <w:t>FileArtifact</w:t>
      </w:r>
      <w:r>
        <w:rPr>
          <w:b/>
          <w:lang w:val="en-GB"/>
        </w:rPr>
        <w:t>)</w:t>
      </w:r>
      <w:r w:rsidR="003F5A33" w:rsidRPr="00725A64">
        <w:rPr>
          <w:b/>
          <w:lang w:val="en-GB"/>
        </w:rPr>
        <w:t xml:space="preserve"> </w:t>
      </w:r>
      <w:r w:rsidR="003F5A33">
        <w:rPr>
          <w:b/>
          <w:lang w:val="en-GB"/>
        </w:rPr>
        <w:t>make</w:t>
      </w:r>
      <w:r w:rsidR="003F5A33" w:rsidRPr="00725A64">
        <w:rPr>
          <w:b/>
          <w:lang w:val="en-GB"/>
        </w:rPr>
        <w:t>(</w:t>
      </w:r>
      <w:r w:rsidR="003F5A33">
        <w:rPr>
          <w:b/>
          <w:lang w:val="en-GB"/>
        </w:rPr>
        <w:t xml:space="preserve">Path r, String </w:t>
      </w:r>
      <w:r w:rsidR="00154B4C">
        <w:rPr>
          <w:b/>
          <w:lang w:val="en-GB"/>
        </w:rPr>
        <w:t>m</w:t>
      </w:r>
      <w:r w:rsidR="003F5A33">
        <w:rPr>
          <w:b/>
          <w:lang w:val="en-GB"/>
        </w:rPr>
        <w:t>, String t</w:t>
      </w:r>
      <w:r w:rsidR="003F5A33" w:rsidRPr="00725A64">
        <w:rPr>
          <w:b/>
          <w:lang w:val="en-GB"/>
        </w:rPr>
        <w:t>)</w:t>
      </w:r>
    </w:p>
    <w:p w:rsidR="0033497B" w:rsidRDefault="003F5A33" w:rsidP="003F5A33">
      <w:pPr>
        <w:pStyle w:val="ListParagraph"/>
        <w:rPr>
          <w:lang w:val="en-GB"/>
        </w:rPr>
      </w:pPr>
      <w:r>
        <w:rPr>
          <w:lang w:val="en-GB"/>
        </w:rPr>
        <w:t xml:space="preserve">Executes </w:t>
      </w:r>
      <w:r w:rsidR="00154B4C">
        <w:rPr>
          <w:lang w:val="en-GB"/>
        </w:rPr>
        <w:t xml:space="preserve">MAKE </w:t>
      </w:r>
      <w:r>
        <w:rPr>
          <w:lang w:val="en-GB"/>
        </w:rPr>
        <w:t xml:space="preserve">on the </w:t>
      </w:r>
      <w:r w:rsidR="00154B4C">
        <w:rPr>
          <w:lang w:val="en-GB"/>
        </w:rPr>
        <w:t>makefile</w:t>
      </w:r>
      <w:r>
        <w:rPr>
          <w:lang w:val="en-GB"/>
        </w:rPr>
        <w:t xml:space="preserve"> </w:t>
      </w:r>
      <w:r w:rsidR="003A7553" w:rsidRPr="003A7553">
        <w:rPr>
          <w:i/>
          <w:lang w:val="en-GB"/>
        </w:rPr>
        <w:t>m</w:t>
      </w:r>
      <w:r>
        <w:rPr>
          <w:lang w:val="en-GB"/>
        </w:rPr>
        <w:t xml:space="preserve"> within path </w:t>
      </w:r>
      <w:r w:rsidR="003A7553" w:rsidRPr="003A7553">
        <w:rPr>
          <w:i/>
          <w:lang w:val="en-GB"/>
        </w:rPr>
        <w:t>r</w:t>
      </w:r>
      <w:r>
        <w:rPr>
          <w:lang w:val="en-GB"/>
        </w:rPr>
        <w:t xml:space="preserve"> with target </w:t>
      </w:r>
      <w:r w:rsidR="003A7553" w:rsidRPr="003A7553">
        <w:rPr>
          <w:i/>
          <w:lang w:val="en-GB"/>
        </w:rPr>
        <w:t>t</w:t>
      </w:r>
      <w:r>
        <w:rPr>
          <w:lang w:val="en-GB"/>
        </w:rPr>
        <w:t>. This instantiator takes arbitrary named arguments that are passed to MAKE.</w:t>
      </w:r>
    </w:p>
    <w:p w:rsidR="003F5A33" w:rsidRDefault="007B65C7" w:rsidP="003F5A33">
      <w:pPr>
        <w:pStyle w:val="ListParagraph"/>
        <w:rPr>
          <w:lang w:val="en-GB"/>
        </w:rPr>
      </w:pPr>
      <w:r>
        <w:rPr>
          <w:lang w:val="en-GB"/>
        </w:rPr>
        <w:t xml:space="preserve">This instantiator needs that </w:t>
      </w:r>
      <w:r w:rsidR="0033497B">
        <w:rPr>
          <w:lang w:val="en-GB"/>
        </w:rPr>
        <w:t>MAKE</w:t>
      </w:r>
      <w:r>
        <w:rPr>
          <w:lang w:val="en-GB"/>
        </w:rPr>
        <w:t xml:space="preserve"> is installed on the executing computer.</w:t>
      </w:r>
    </w:p>
    <w:p w:rsidR="00CC6172" w:rsidRDefault="00CC6172" w:rsidP="00CC6172">
      <w:pPr>
        <w:pStyle w:val="Heading3"/>
      </w:pPr>
      <w:bookmarkStart w:id="2796" w:name="_Toc430078954"/>
      <w:r>
        <w:t>Maven</w:t>
      </w:r>
      <w:bookmarkEnd w:id="2795"/>
      <w:bookmarkEnd w:id="2796"/>
    </w:p>
    <w:p w:rsidR="00574DA4" w:rsidRDefault="00CC6172">
      <w:pPr>
        <w:rPr>
          <w:lang w:val="en-GB"/>
        </w:rPr>
      </w:pPr>
      <w:r w:rsidRPr="00725A64">
        <w:rPr>
          <w:lang w:val="en-GB"/>
        </w:rPr>
        <w:t xml:space="preserve">The </w:t>
      </w:r>
      <w:r>
        <w:rPr>
          <w:lang w:val="en-GB"/>
        </w:rPr>
        <w:t>Maven extension allows the usage of Maven 3.2.3 build processes in VIL scripts.</w:t>
      </w:r>
    </w:p>
    <w:p w:rsidR="00CC6172" w:rsidRDefault="00CC6172" w:rsidP="00CC6172">
      <w:pPr>
        <w:rPr>
          <w:b/>
          <w:lang w:val="en-GB"/>
        </w:rPr>
      </w:pPr>
      <w:r>
        <w:rPr>
          <w:b/>
          <w:lang w:val="en-GB"/>
        </w:rPr>
        <w:t>Types</w:t>
      </w:r>
    </w:p>
    <w:p w:rsidR="00CC6172" w:rsidRPr="009F371A" w:rsidRDefault="00CC6172" w:rsidP="00CC6172">
      <w:pPr>
        <w:rPr>
          <w:lang w:val="en-GB"/>
        </w:rPr>
      </w:pPr>
      <w:r w:rsidRPr="009F371A">
        <w:rPr>
          <w:lang w:val="en-GB"/>
        </w:rPr>
        <w:t>This extension does not provide additional types</w:t>
      </w:r>
      <w:r w:rsidR="00126425">
        <w:rPr>
          <w:rStyle w:val="FootnoteReference"/>
          <w:lang w:val="en-GB"/>
        </w:rPr>
        <w:footnoteReference w:id="28"/>
      </w:r>
      <w:r w:rsidRPr="009F371A">
        <w:rPr>
          <w:lang w:val="en-GB"/>
        </w:rPr>
        <w:t>.</w:t>
      </w:r>
    </w:p>
    <w:p w:rsidR="00CC6172" w:rsidRDefault="00CC6172" w:rsidP="00CC6172">
      <w:pPr>
        <w:rPr>
          <w:b/>
          <w:lang w:val="en-GB"/>
        </w:rPr>
      </w:pPr>
      <w:r>
        <w:rPr>
          <w:b/>
          <w:lang w:val="en-GB"/>
        </w:rPr>
        <w:t>Instantiators</w:t>
      </w:r>
    </w:p>
    <w:p w:rsidR="00CC6172" w:rsidRDefault="00CC6172" w:rsidP="00CC6172">
      <w:pPr>
        <w:pStyle w:val="ListParagraph"/>
        <w:numPr>
          <w:ilvl w:val="0"/>
          <w:numId w:val="11"/>
        </w:numPr>
        <w:rPr>
          <w:b/>
          <w:lang w:val="en-GB"/>
        </w:rPr>
      </w:pPr>
      <w:r>
        <w:rPr>
          <w:b/>
          <w:lang w:val="en-GB"/>
        </w:rPr>
        <w:lastRenderedPageBreak/>
        <w:t>maven</w:t>
      </w:r>
      <w:r w:rsidRPr="00725A64">
        <w:rPr>
          <w:b/>
          <w:lang w:val="en-GB"/>
        </w:rPr>
        <w:t>(</w:t>
      </w:r>
      <w:r>
        <w:rPr>
          <w:b/>
          <w:lang w:val="en-GB"/>
        </w:rPr>
        <w:t>Path r</w:t>
      </w:r>
      <w:r w:rsidRPr="00725A64">
        <w:rPr>
          <w:b/>
          <w:lang w:val="en-GB"/>
        </w:rPr>
        <w:t>)</w:t>
      </w:r>
    </w:p>
    <w:p w:rsidR="00574DA4" w:rsidRDefault="008624FD">
      <w:pPr>
        <w:pStyle w:val="ListParagraph"/>
        <w:rPr>
          <w:lang w:val="en-GB"/>
        </w:rPr>
      </w:pPr>
      <w:r w:rsidRPr="008624FD">
        <w:rPr>
          <w:lang w:val="en-GB"/>
        </w:rPr>
        <w:t xml:space="preserve">Executes maven with the pom.xml file in </w:t>
      </w:r>
      <w:r w:rsidRPr="008624FD">
        <w:rPr>
          <w:i/>
          <w:lang w:val="en-GB"/>
        </w:rPr>
        <w:t>r</w:t>
      </w:r>
      <w:r w:rsidRPr="008624FD">
        <w:rPr>
          <w:lang w:val="en-GB"/>
        </w:rPr>
        <w:t xml:space="preserve"> with clean and install targets.</w:t>
      </w:r>
    </w:p>
    <w:p w:rsidR="005F2B14" w:rsidRDefault="00501BFA" w:rsidP="00CC6172">
      <w:pPr>
        <w:pStyle w:val="ListParagraph"/>
        <w:numPr>
          <w:ilvl w:val="0"/>
          <w:numId w:val="11"/>
        </w:numPr>
        <w:rPr>
          <w:b/>
          <w:lang w:val="en-GB"/>
        </w:rPr>
      </w:pPr>
      <w:r>
        <w:rPr>
          <w:b/>
          <w:lang w:val="en-GB"/>
        </w:rPr>
        <w:t>maven</w:t>
      </w:r>
      <w:r w:rsidR="005F2B14">
        <w:rPr>
          <w:b/>
          <w:lang w:val="en-GB"/>
        </w:rPr>
        <w:t>(Path r, Boolean u)</w:t>
      </w:r>
    </w:p>
    <w:p w:rsidR="004011F9" w:rsidRPr="00501BFA" w:rsidRDefault="000D04D7" w:rsidP="00501BFA">
      <w:pPr>
        <w:pStyle w:val="ListParagraph"/>
        <w:rPr>
          <w:lang w:val="en-GB"/>
        </w:rPr>
      </w:pPr>
      <w:r w:rsidRPr="00501BFA">
        <w:rPr>
          <w:lang w:val="en-GB"/>
        </w:rPr>
        <w:t xml:space="preserve">Executes maven with the pom.xml file in </w:t>
      </w:r>
      <w:r w:rsidRPr="00501BFA">
        <w:rPr>
          <w:i/>
          <w:lang w:val="en-GB"/>
        </w:rPr>
        <w:t>r</w:t>
      </w:r>
      <w:r w:rsidRPr="00501BFA">
        <w:rPr>
          <w:lang w:val="en-GB"/>
        </w:rPr>
        <w:t xml:space="preserve"> with clean and install targets and updates snapshots according to </w:t>
      </w:r>
      <w:r w:rsidRPr="00501BFA">
        <w:rPr>
          <w:i/>
          <w:lang w:val="en-GB"/>
        </w:rPr>
        <w:t>u</w:t>
      </w:r>
      <w:r w:rsidRPr="00501BFA">
        <w:rPr>
          <w:lang w:val="en-GB"/>
        </w:rPr>
        <w:t>.</w:t>
      </w:r>
    </w:p>
    <w:p w:rsid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String b</w:t>
      </w:r>
      <w:r w:rsidRPr="00725A64">
        <w:rPr>
          <w:b/>
          <w:lang w:val="en-GB"/>
        </w:rPr>
        <w:t>)</w:t>
      </w:r>
    </w:p>
    <w:p w:rsidR="00574DA4" w:rsidRDefault="00CC6172">
      <w:pPr>
        <w:pStyle w:val="ListParagraph"/>
        <w:rPr>
          <w:lang w:val="en-GB"/>
        </w:rPr>
      </w:pPr>
      <w:r w:rsidRPr="00CC6172">
        <w:rPr>
          <w:lang w:val="en-GB"/>
        </w:rPr>
        <w:t xml:space="preserve">Executes maven with the pom.xml file in </w:t>
      </w:r>
      <w:r w:rsidR="008624FD" w:rsidRPr="008624FD">
        <w:rPr>
          <w:i/>
          <w:lang w:val="en-GB"/>
        </w:rPr>
        <w:t>b</w:t>
      </w:r>
      <w:r>
        <w:rPr>
          <w:lang w:val="en-GB"/>
        </w:rPr>
        <w:t xml:space="preserve"> within </w:t>
      </w:r>
      <w:r w:rsidRPr="00CC6172">
        <w:rPr>
          <w:i/>
          <w:lang w:val="en-GB"/>
        </w:rPr>
        <w:t>r</w:t>
      </w:r>
      <w:r>
        <w:rPr>
          <w:i/>
          <w:lang w:val="en-GB"/>
        </w:rPr>
        <w:t xml:space="preserve"> </w:t>
      </w:r>
      <w:r w:rsidRPr="00CC6172">
        <w:rPr>
          <w:lang w:val="en-GB"/>
        </w:rPr>
        <w:t>with clean and install targets.</w:t>
      </w:r>
    </w:p>
    <w:p w:rsidR="004011F9" w:rsidRPr="00501BFA" w:rsidRDefault="00964549" w:rsidP="00501BFA">
      <w:pPr>
        <w:pStyle w:val="ListParagraph"/>
        <w:numPr>
          <w:ilvl w:val="0"/>
          <w:numId w:val="11"/>
        </w:numPr>
        <w:rPr>
          <w:b/>
          <w:lang w:val="en-GB"/>
        </w:rPr>
      </w:pPr>
      <w:r>
        <w:rPr>
          <w:b/>
          <w:lang w:val="en-GB"/>
        </w:rPr>
        <w:t>m</w:t>
      </w:r>
      <w:r w:rsidR="000D04D7" w:rsidRPr="00501BFA">
        <w:rPr>
          <w:b/>
          <w:lang w:val="en-GB"/>
        </w:rPr>
        <w:t>aven(Path r, String b, Boolean u)</w:t>
      </w:r>
    </w:p>
    <w:p w:rsidR="004011F9" w:rsidRDefault="00247413" w:rsidP="00501BFA">
      <w:pPr>
        <w:pStyle w:val="ListParagraph"/>
        <w:rPr>
          <w:lang w:val="en-GB"/>
        </w:rPr>
      </w:pPr>
      <w:r w:rsidRPr="00247413">
        <w:rPr>
          <w:lang w:val="en-GB"/>
        </w:rPr>
        <w:t xml:space="preserve">Executes maven with the pom.xml file in </w:t>
      </w:r>
      <w:r w:rsidRPr="00247413">
        <w:rPr>
          <w:i/>
          <w:lang w:val="en-GB"/>
        </w:rPr>
        <w:t>b</w:t>
      </w:r>
      <w:r w:rsidRPr="00247413">
        <w:rPr>
          <w:lang w:val="en-GB"/>
        </w:rPr>
        <w:t xml:space="preserve"> within r </w:t>
      </w:r>
      <w:r w:rsidR="00964549">
        <w:rPr>
          <w:lang w:val="en-GB"/>
        </w:rPr>
        <w:t xml:space="preserve">updating snapshots according to </w:t>
      </w:r>
      <w:r w:rsidR="000D04D7" w:rsidRPr="00501BFA">
        <w:rPr>
          <w:i/>
          <w:lang w:val="en-GB"/>
        </w:rPr>
        <w:t>u</w:t>
      </w:r>
      <w:r w:rsidR="00964549">
        <w:rPr>
          <w:lang w:val="en-GB"/>
        </w:rPr>
        <w:t xml:space="preserve"> </w:t>
      </w:r>
      <w:r w:rsidRPr="00247413">
        <w:rPr>
          <w:lang w:val="en-GB"/>
        </w:rPr>
        <w:t>with clean and install targets.</w:t>
      </w:r>
    </w:p>
    <w:p w:rsidR="00CC6172" w:rsidRPr="00CC6172" w:rsidRDefault="00CC6172" w:rsidP="00CC6172">
      <w:pPr>
        <w:pStyle w:val="ListParagraph"/>
        <w:numPr>
          <w:ilvl w:val="0"/>
          <w:numId w:val="11"/>
        </w:numPr>
        <w:rPr>
          <w:b/>
          <w:lang w:val="en-GB"/>
        </w:rPr>
      </w:pPr>
      <w:r>
        <w:rPr>
          <w:b/>
          <w:lang w:val="en-GB"/>
        </w:rPr>
        <w:t>maven</w:t>
      </w:r>
      <w:r w:rsidRPr="00725A64">
        <w:rPr>
          <w:b/>
          <w:lang w:val="en-GB"/>
        </w:rPr>
        <w:t>(</w:t>
      </w:r>
      <w:r>
        <w:rPr>
          <w:b/>
          <w:lang w:val="en-GB"/>
        </w:rPr>
        <w:t>Path r,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with </w:t>
      </w:r>
      <w:r>
        <w:rPr>
          <w:lang w:val="en-GB"/>
        </w:rPr>
        <w:t xml:space="preserve">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lang w:val="en-GB"/>
        </w:rPr>
      </w:pPr>
      <w:r>
        <w:rPr>
          <w:b/>
          <w:lang w:val="en-GB"/>
        </w:rPr>
        <w:t>maven(Path r, Boolean u, sequenceOf(String) t)</w:t>
      </w:r>
    </w:p>
    <w:p w:rsidR="004011F9" w:rsidRDefault="00104D27" w:rsidP="00501BFA">
      <w:pPr>
        <w:pStyle w:val="ListParagraph"/>
        <w:rPr>
          <w:lang w:val="en-GB"/>
        </w:rPr>
      </w:pPr>
      <w:r w:rsidRPr="00CC6172">
        <w:rPr>
          <w:lang w:val="en-GB"/>
        </w:rPr>
        <w:t xml:space="preserve">Executes maven with the pom.xml file in </w:t>
      </w:r>
      <w:r w:rsidRPr="00CC6172">
        <w:rPr>
          <w:i/>
          <w:lang w:val="en-GB"/>
        </w:rPr>
        <w:t>r</w:t>
      </w:r>
      <w:r w:rsidRPr="00CC6172">
        <w:rPr>
          <w:lang w:val="en-GB"/>
        </w:rPr>
        <w:t xml:space="preserve"> </w:t>
      </w:r>
      <w:r>
        <w:rPr>
          <w:lang w:val="en-GB"/>
        </w:rPr>
        <w:t xml:space="preserve">updating snapshots according to </w:t>
      </w:r>
      <w:r w:rsidRPr="00964549">
        <w:rPr>
          <w:i/>
          <w:lang w:val="en-GB"/>
        </w:rPr>
        <w:t>u</w:t>
      </w:r>
      <w:r>
        <w:rPr>
          <w:lang w:val="en-GB"/>
        </w:rPr>
        <w:t xml:space="preserve"> </w:t>
      </w:r>
      <w:r w:rsidRPr="00CC6172">
        <w:rPr>
          <w:lang w:val="en-GB"/>
        </w:rPr>
        <w:t xml:space="preserve">with </w:t>
      </w:r>
      <w:r>
        <w:rPr>
          <w:lang w:val="en-GB"/>
        </w:rPr>
        <w:t xml:space="preserve">given targets </w:t>
      </w:r>
      <w:r w:rsidRPr="008624FD">
        <w:rPr>
          <w:i/>
          <w:lang w:val="en-GB"/>
        </w:rPr>
        <w:t>t</w:t>
      </w:r>
      <w:r w:rsidRPr="00CC6172">
        <w:rPr>
          <w:lang w:val="en-GB"/>
        </w:rPr>
        <w:t>.</w:t>
      </w:r>
    </w:p>
    <w:p w:rsidR="00ED12A0" w:rsidRPr="00ED12A0" w:rsidRDefault="00CC6172">
      <w:pPr>
        <w:pStyle w:val="ListParagraph"/>
        <w:numPr>
          <w:ilvl w:val="0"/>
          <w:numId w:val="11"/>
        </w:numPr>
        <w:rPr>
          <w:b/>
          <w:lang w:val="en-GB"/>
        </w:rPr>
      </w:pPr>
      <w:r>
        <w:rPr>
          <w:b/>
          <w:lang w:val="en-GB"/>
        </w:rPr>
        <w:t>maven</w:t>
      </w:r>
      <w:r w:rsidRPr="00725A64">
        <w:rPr>
          <w:b/>
          <w:lang w:val="en-GB"/>
        </w:rPr>
        <w:t>(</w:t>
      </w:r>
      <w:r>
        <w:rPr>
          <w:b/>
          <w:lang w:val="en-GB"/>
        </w:rPr>
        <w:t>Path r, String b, sequenceOf(String) t)</w:t>
      </w:r>
    </w:p>
    <w:p w:rsidR="00574DA4" w:rsidRDefault="00CC6172">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with given targets </w:t>
      </w:r>
      <w:r w:rsidR="008624FD" w:rsidRPr="008624FD">
        <w:rPr>
          <w:i/>
          <w:lang w:val="en-GB"/>
        </w:rPr>
        <w:t>t</w:t>
      </w:r>
      <w:r w:rsidRPr="00CC6172">
        <w:rPr>
          <w:lang w:val="en-GB"/>
        </w:rPr>
        <w:t>.</w:t>
      </w:r>
    </w:p>
    <w:p w:rsidR="00104D27" w:rsidRPr="00247413" w:rsidRDefault="00104D27" w:rsidP="00104D27">
      <w:pPr>
        <w:pStyle w:val="ListParagraph"/>
        <w:numPr>
          <w:ilvl w:val="0"/>
          <w:numId w:val="11"/>
        </w:numPr>
        <w:rPr>
          <w:b/>
          <w:lang w:val="en-GB"/>
        </w:rPr>
      </w:pPr>
      <w:r>
        <w:rPr>
          <w:b/>
          <w:lang w:val="en-GB"/>
        </w:rPr>
        <w:t xml:space="preserve">maven(Path r, String b, Boolean u, sequenceOf(String) t) </w:t>
      </w:r>
    </w:p>
    <w:p w:rsidR="00104D27" w:rsidRDefault="00104D27">
      <w:pPr>
        <w:pStyle w:val="ListParagraph"/>
        <w:rPr>
          <w:lang w:val="en-GB"/>
        </w:rPr>
      </w:pPr>
      <w:r w:rsidRPr="00CC6172">
        <w:rPr>
          <w:lang w:val="en-GB"/>
        </w:rPr>
        <w:t xml:space="preserve">Executes maven with the pom.xml file in </w:t>
      </w:r>
      <w:r w:rsidRPr="00CC6172">
        <w:rPr>
          <w:i/>
          <w:lang w:val="en-GB"/>
        </w:rPr>
        <w:t>b</w:t>
      </w:r>
      <w:r>
        <w:rPr>
          <w:lang w:val="en-GB"/>
        </w:rPr>
        <w:t xml:space="preserve"> within </w:t>
      </w:r>
      <w:r w:rsidRPr="00CC6172">
        <w:rPr>
          <w:i/>
          <w:lang w:val="en-GB"/>
        </w:rPr>
        <w:t>r</w:t>
      </w:r>
      <w:r>
        <w:rPr>
          <w:i/>
          <w:lang w:val="en-GB"/>
        </w:rPr>
        <w:t xml:space="preserve"> </w:t>
      </w:r>
      <w:r>
        <w:rPr>
          <w:lang w:val="en-GB"/>
        </w:rPr>
        <w:t xml:space="preserve">updating snapshots according to </w:t>
      </w:r>
      <w:r w:rsidRPr="00964549">
        <w:rPr>
          <w:i/>
          <w:lang w:val="en-GB"/>
        </w:rPr>
        <w:t>u</w:t>
      </w:r>
      <w:r>
        <w:rPr>
          <w:lang w:val="en-GB"/>
        </w:rPr>
        <w:t xml:space="preserve"> with given targets </w:t>
      </w:r>
      <w:r w:rsidRPr="008624FD">
        <w:rPr>
          <w:i/>
          <w:lang w:val="en-GB"/>
        </w:rPr>
        <w:t>t</w:t>
      </w:r>
    </w:p>
    <w:p w:rsidR="003A7553" w:rsidRDefault="003A7553" w:rsidP="003A7553">
      <w:pPr>
        <w:rPr>
          <w:lang w:val="en-GB"/>
        </w:rPr>
      </w:pPr>
      <w:r w:rsidRPr="003A7553">
        <w:rPr>
          <w:lang w:val="en-GB"/>
        </w:rPr>
        <w:t>Please note that further maven command line arguments may be passed in through the target list</w:t>
      </w:r>
      <w:r w:rsidR="00104D27">
        <w:rPr>
          <w:lang w:val="en-GB"/>
        </w:rPr>
        <w:t xml:space="preserve"> </w:t>
      </w:r>
      <w:r w:rsidRPr="003A7553">
        <w:rPr>
          <w:i/>
          <w:lang w:val="en-GB"/>
        </w:rPr>
        <w:t>t</w:t>
      </w:r>
      <w:r w:rsidRPr="003A7553">
        <w:rPr>
          <w:lang w:val="en-GB"/>
        </w:rPr>
        <w:t>.</w:t>
      </w:r>
      <w:r w:rsidR="00C81899">
        <w:rPr>
          <w:lang w:val="en-GB"/>
        </w:rPr>
        <w:t xml:space="preserve"> The VIL maven integration supports two Java system properties, namely </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easy.maven.asProcess</w:t>
      </w:r>
      <w:r w:rsidR="00C81899">
        <w:rPr>
          <w:lang w:val="en-GB"/>
        </w:rPr>
        <w:t>, a Boolean value (</w:t>
      </w:r>
      <w:r w:rsidRPr="003A7553">
        <w:rPr>
          <w:rFonts w:ascii="Courier New" w:hAnsi="Courier New" w:cs="Courier New"/>
          <w:sz w:val="22"/>
          <w:szCs w:val="22"/>
          <w:lang w:val="en-GB"/>
        </w:rPr>
        <w:t>true</w:t>
      </w:r>
      <w:r w:rsidR="00C81899">
        <w:rPr>
          <w:lang w:val="en-GB"/>
        </w:rPr>
        <w:t>|</w:t>
      </w:r>
      <w:r w:rsidRPr="003A7553">
        <w:rPr>
          <w:rFonts w:ascii="Courier New" w:hAnsi="Courier New" w:cs="Courier New"/>
          <w:sz w:val="22"/>
          <w:szCs w:val="22"/>
          <w:lang w:val="en-GB"/>
        </w:rPr>
        <w:t>false</w:t>
      </w:r>
      <w:r w:rsidR="00C81899">
        <w:rPr>
          <w:lang w:val="en-GB"/>
        </w:rPr>
        <w:t>) indicating whether Maven shall be executed in a separate process or directly within the EASy producer process. While executing Maven within EASy producer is easier as it is just a method call, the process variant is advisable as Maven otherwise keeps a hold on certain created files (file descriptor leaks described in the Maven issue tracker).</w:t>
      </w:r>
    </w:p>
    <w:p w:rsidR="003A7553" w:rsidRDefault="003A7553" w:rsidP="003A7553">
      <w:pPr>
        <w:pStyle w:val="ListParagraph"/>
        <w:numPr>
          <w:ilvl w:val="0"/>
          <w:numId w:val="11"/>
        </w:numPr>
        <w:rPr>
          <w:lang w:val="en-GB"/>
        </w:rPr>
      </w:pPr>
      <w:r w:rsidRPr="003A7553">
        <w:rPr>
          <w:rFonts w:ascii="Courier New" w:hAnsi="Courier New" w:cs="Courier New"/>
          <w:sz w:val="22"/>
          <w:szCs w:val="22"/>
          <w:lang w:val="en-GB"/>
        </w:rPr>
        <w:t>easy.maven.home</w:t>
      </w:r>
      <w:r w:rsidR="00C81899">
        <w:rPr>
          <w:lang w:val="en-GB"/>
        </w:rPr>
        <w:t>, the optional home folder of a local Maven installation (not set by default). Although EASy carries all necessary binaries for maven, this setting can be helpful in standalone execution of EASy-Producer in order to simplify the installation. This implies</w:t>
      </w:r>
      <w:r w:rsidR="00654D45">
        <w:rPr>
          <w:lang w:val="en-GB"/>
        </w:rPr>
        <w:t xml:space="preserve"> </w:t>
      </w:r>
      <w:r w:rsidRPr="003A7553">
        <w:rPr>
          <w:rFonts w:ascii="Courier New" w:hAnsi="Courier New" w:cs="Courier New"/>
          <w:sz w:val="22"/>
          <w:szCs w:val="22"/>
          <w:lang w:val="en-GB"/>
        </w:rPr>
        <w:t>easy.maven.asProcess=true</w:t>
      </w:r>
      <w:r w:rsidR="00C81899">
        <w:rPr>
          <w:lang w:val="en-GB"/>
        </w:rPr>
        <w:t>.</w:t>
      </w:r>
    </w:p>
    <w:p w:rsidR="003A7553" w:rsidRDefault="006971D4" w:rsidP="003A7553">
      <w:pPr>
        <w:pStyle w:val="Heading2"/>
        <w:rPr>
          <w:lang w:val="en-GB"/>
        </w:rPr>
      </w:pPr>
      <w:bookmarkStart w:id="2797" w:name="_Ref411839911"/>
      <w:bookmarkStart w:id="2798" w:name="_Toc430078955"/>
      <w:r>
        <w:rPr>
          <w:lang w:val="en-GB"/>
        </w:rPr>
        <w:t xml:space="preserve">Runtime </w:t>
      </w:r>
      <w:r w:rsidRPr="00725A64">
        <w:rPr>
          <w:lang w:val="en-GB"/>
        </w:rPr>
        <w:t xml:space="preserve">Variability </w:t>
      </w:r>
      <w:r>
        <w:rPr>
          <w:lang w:val="en-GB"/>
        </w:rPr>
        <w:t xml:space="preserve">Instantiation </w:t>
      </w:r>
      <w:r w:rsidRPr="00725A64">
        <w:rPr>
          <w:lang w:val="en-GB"/>
        </w:rPr>
        <w:t>Language</w:t>
      </w:r>
      <w:bookmarkEnd w:id="2797"/>
      <w:bookmarkEnd w:id="2798"/>
    </w:p>
    <w:p w:rsidR="00574DA4" w:rsidRDefault="006971D4">
      <w:pPr>
        <w:rPr>
          <w:lang w:val="en-US"/>
        </w:rPr>
      </w:pPr>
      <w:r>
        <w:rPr>
          <w:lang w:val="en-US"/>
        </w:rPr>
        <w:t xml:space="preserve">The runtime variability instantiation language (rt-VIL) is an extension of VIL </w:t>
      </w:r>
      <w:r w:rsidR="005C18E0">
        <w:rPr>
          <w:lang w:val="en-US"/>
        </w:rPr>
        <w:t xml:space="preserve">inspired by concepts of Stitch [13] and S/T/A [14] </w:t>
      </w:r>
      <w:r>
        <w:rPr>
          <w:lang w:val="en-US"/>
        </w:rPr>
        <w:t>in order to enable runtime instantiation and runtime reconfiguration / adaptation.</w:t>
      </w:r>
      <w:r w:rsidR="00B90169">
        <w:rPr>
          <w:lang w:val="en-US"/>
        </w:rPr>
        <w:t xml:space="preserve"> </w:t>
      </w:r>
      <w:r w:rsidR="0026680E">
        <w:rPr>
          <w:lang w:val="en-US"/>
        </w:rPr>
        <w:t xml:space="preserve">Basically, rt-VIL follows the core principles DSPLs </w:t>
      </w:r>
      <w:r w:rsidR="0026680E">
        <w:rPr>
          <w:lang w:val="en-GB"/>
        </w:rPr>
        <w:t xml:space="preserve">[10, 11], i.e., </w:t>
      </w:r>
      <w:r w:rsidR="00DB29E8">
        <w:rPr>
          <w:lang w:val="en-GB"/>
        </w:rPr>
        <w:t>it relies</w:t>
      </w:r>
      <w:r w:rsidR="0026680E">
        <w:rPr>
          <w:lang w:val="en-GB"/>
        </w:rPr>
        <w:t xml:space="preserve"> on an explicit product line variability model </w:t>
      </w:r>
      <w:r w:rsidR="00DB29E8">
        <w:rPr>
          <w:lang w:val="en-GB"/>
        </w:rPr>
        <w:t xml:space="preserve">(IVML), which makes runtime-variability available explicit and enables </w:t>
      </w:r>
      <w:r w:rsidR="0026680E">
        <w:rPr>
          <w:lang w:val="en-GB"/>
        </w:rPr>
        <w:t>runtime re-configuration</w:t>
      </w:r>
      <w:r w:rsidR="00DB29E8">
        <w:rPr>
          <w:lang w:val="en-GB"/>
        </w:rPr>
        <w:t xml:space="preserve"> / adaptation through monitoring the execution environment and performing adequate runtime changes through re-configuration</w:t>
      </w:r>
      <w:r w:rsidR="0026680E">
        <w:rPr>
          <w:lang w:val="en-GB"/>
        </w:rPr>
        <w:t xml:space="preserve">. </w:t>
      </w:r>
      <w:r w:rsidR="00DB29E8">
        <w:rPr>
          <w:lang w:val="en-GB"/>
        </w:rPr>
        <w:t xml:space="preserve">Although traditional pre-runtime product line capabilities are not required in </w:t>
      </w:r>
      <w:r w:rsidR="00DB29E8">
        <w:rPr>
          <w:lang w:val="en-US"/>
        </w:rPr>
        <w:t xml:space="preserve">DSPLs </w:t>
      </w:r>
      <w:r w:rsidR="00DB29E8">
        <w:rPr>
          <w:lang w:val="en-GB"/>
        </w:rPr>
        <w:t>[10, 11], we explicitly support product line instantiation at runtime through VIL</w:t>
      </w:r>
      <w:r w:rsidR="005C18E0">
        <w:rPr>
          <w:lang w:val="en-GB"/>
        </w:rPr>
        <w:t xml:space="preserve"> capabilities</w:t>
      </w:r>
      <w:r w:rsidR="00DB29E8">
        <w:rPr>
          <w:lang w:val="en-GB"/>
        </w:rPr>
        <w:t>.</w:t>
      </w:r>
      <w:r w:rsidR="00F778B3">
        <w:rPr>
          <w:lang w:val="en-GB"/>
        </w:rPr>
        <w:t xml:space="preserve"> As a valid configuration is also </w:t>
      </w:r>
      <w:r w:rsidR="00F778B3">
        <w:rPr>
          <w:lang w:val="en-GB"/>
        </w:rPr>
        <w:lastRenderedPageBreak/>
        <w:t>required</w:t>
      </w:r>
      <w:r w:rsidR="00DB29E8">
        <w:rPr>
          <w:lang w:val="en-GB"/>
        </w:rPr>
        <w:t xml:space="preserve"> </w:t>
      </w:r>
      <w:r w:rsidR="00F778B3">
        <w:rPr>
          <w:lang w:val="en-GB"/>
        </w:rPr>
        <w:t>at runtime, we utilize runtime reasoning (in terms of the EASy IVML reasoning support [</w:t>
      </w:r>
      <w:r w:rsidR="00D117B4">
        <w:rPr>
          <w:lang w:val="en-GB"/>
        </w:rPr>
        <w:t>7</w:t>
      </w:r>
      <w:r w:rsidR="00F778B3">
        <w:rPr>
          <w:lang w:val="en-GB"/>
        </w:rPr>
        <w:t>]</w:t>
      </w:r>
      <w:r w:rsidR="00D117B4">
        <w:rPr>
          <w:lang w:val="en-GB"/>
        </w:rPr>
        <w:t>)</w:t>
      </w:r>
      <w:r w:rsidR="00F778B3">
        <w:rPr>
          <w:lang w:val="en-GB"/>
        </w:rPr>
        <w:t xml:space="preserve"> for detecting invalid configurations and also for value propagation. </w:t>
      </w:r>
      <w:r w:rsidR="003E1FD0">
        <w:rPr>
          <w:lang w:val="en-GB"/>
        </w:rPr>
        <w:t>For enacting runtime changes to the underlying system, we rely on architectural bindings and a translation of the runtime configuration to system-specific concepts. For more details on the approach, in particular in</w:t>
      </w:r>
      <w:r w:rsidR="005C18E0">
        <w:rPr>
          <w:lang w:val="en-GB"/>
        </w:rPr>
        <w:t xml:space="preserve"> the context of adap</w:t>
      </w:r>
      <w:r w:rsidR="004F3699">
        <w:rPr>
          <w:lang w:val="en-GB"/>
        </w:rPr>
        <w:t>tive real</w:t>
      </w:r>
      <w:r w:rsidR="005C18E0">
        <w:rPr>
          <w:lang w:val="en-GB"/>
        </w:rPr>
        <w:t>-</w:t>
      </w:r>
      <w:r w:rsidR="004F3699">
        <w:rPr>
          <w:lang w:val="en-GB"/>
        </w:rPr>
        <w:t>time data stream processing</w:t>
      </w:r>
      <w:r w:rsidR="003E1FD0">
        <w:rPr>
          <w:lang w:val="en-GB"/>
        </w:rPr>
        <w:t>, please refer</w:t>
      </w:r>
      <w:r w:rsidR="004F3699">
        <w:rPr>
          <w:lang w:val="en-GB"/>
        </w:rPr>
        <w:t xml:space="preserve"> to [12].</w:t>
      </w:r>
    </w:p>
    <w:p w:rsidR="003A7553" w:rsidRDefault="00D043A8" w:rsidP="003A7553">
      <w:pPr>
        <w:pStyle w:val="Heading3"/>
        <w:rPr>
          <w:lang w:val="en-GB"/>
        </w:rPr>
      </w:pPr>
      <w:bookmarkStart w:id="2799" w:name="_Toc430078956"/>
      <w:r>
        <w:rPr>
          <w:lang w:val="en-GB"/>
        </w:rPr>
        <w:t>Reserved Keywords</w:t>
      </w:r>
      <w:bookmarkEnd w:id="2799"/>
    </w:p>
    <w:p w:rsidR="00D043A8" w:rsidRPr="00725A64" w:rsidRDefault="00D043A8" w:rsidP="00D043A8">
      <w:pPr>
        <w:rPr>
          <w:lang w:val="en-GB"/>
        </w:rPr>
      </w:pPr>
      <w:r w:rsidRPr="00725A64">
        <w:rPr>
          <w:lang w:val="en-GB"/>
        </w:rPr>
        <w:t xml:space="preserve">In </w:t>
      </w:r>
      <w:r>
        <w:rPr>
          <w:lang w:val="en-GB"/>
        </w:rPr>
        <w:t>rt-</w:t>
      </w:r>
      <w:r w:rsidRPr="00725A64">
        <w:rPr>
          <w:lang w:val="en-GB"/>
        </w:rPr>
        <w:t xml:space="preserve">VIL build language, the following keywords are reserved and must not be used as identifiers. Please note that this set of reserved keywords is complemented by the keywords of </w:t>
      </w:r>
      <w:r>
        <w:rPr>
          <w:lang w:val="en-GB"/>
        </w:rPr>
        <w:t xml:space="preserve">VIL listed in Section </w:t>
      </w:r>
      <w:r w:rsidR="00FF39BE">
        <w:rPr>
          <w:lang w:val="en-GB"/>
        </w:rPr>
        <w:fldChar w:fldCharType="begin"/>
      </w:r>
      <w:r>
        <w:rPr>
          <w:lang w:val="en-GB"/>
        </w:rPr>
        <w:instrText xml:space="preserve"> REF _Ref368908700 \r \h </w:instrText>
      </w:r>
      <w:r w:rsidR="00FF39BE">
        <w:rPr>
          <w:lang w:val="en-GB"/>
        </w:rPr>
      </w:r>
      <w:r w:rsidR="00FF39BE">
        <w:rPr>
          <w:lang w:val="en-GB"/>
        </w:rPr>
        <w:fldChar w:fldCharType="separate"/>
      </w:r>
      <w:r w:rsidR="00AA153B">
        <w:rPr>
          <w:lang w:val="en-GB"/>
        </w:rPr>
        <w:t>3.1.1</w:t>
      </w:r>
      <w:r w:rsidR="00FF39BE">
        <w:rPr>
          <w:lang w:val="en-GB"/>
        </w:rPr>
        <w:fldChar w:fldCharType="end"/>
      </w:r>
      <w:r>
        <w:rPr>
          <w:lang w:val="en-GB"/>
        </w:rPr>
        <w:t xml:space="preserve"> and those defined by </w:t>
      </w:r>
      <w:r w:rsidRPr="00725A64">
        <w:rPr>
          <w:lang w:val="en-GB"/>
        </w:rPr>
        <w:t xml:space="preserve">the common VIL expression language given in Section </w:t>
      </w:r>
      <w:fldSimple w:instr=" REF _Ref368140216 \r \h  \* MERGEFORMAT ">
        <w:r w:rsidR="003A7553" w:rsidRPr="003A7553">
          <w:rPr>
            <w:lang w:val="en-GB"/>
          </w:rPr>
          <w:t>3.3.1</w:t>
        </w:r>
      </w:fldSimple>
      <w:r w:rsidRPr="00725A64">
        <w:rPr>
          <w:lang w:val="en-GB"/>
        </w:rPr>
        <w:t>.</w:t>
      </w:r>
    </w:p>
    <w:p w:rsidR="00D043A8" w:rsidRDefault="00184A91"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 xml:space="preserve">rtVilScript </w:t>
      </w:r>
      <w:r w:rsidR="003A7553" w:rsidRPr="003A7553">
        <w:rPr>
          <w:lang w:val="en-GB"/>
        </w:rPr>
        <w:t>(replacing</w:t>
      </w:r>
      <w:r>
        <w:rPr>
          <w:rFonts w:ascii="Courier New" w:hAnsi="Courier New" w:cs="Courier New"/>
          <w:b/>
          <w:sz w:val="22"/>
          <w:szCs w:val="22"/>
          <w:lang w:val="en-GB"/>
        </w:rPr>
        <w:t xml:space="preserve"> vilScript </w:t>
      </w:r>
      <w:r w:rsidR="003A7553" w:rsidRPr="003A7553">
        <w:rPr>
          <w:lang w:val="en-GB"/>
        </w:rPr>
        <w:t>from</w:t>
      </w:r>
      <w:r>
        <w:rPr>
          <w:rFonts w:ascii="Courier New" w:hAnsi="Courier New" w:cs="Courier New"/>
          <w:b/>
          <w:sz w:val="22"/>
          <w:szCs w:val="22"/>
          <w:lang w:val="en-GB"/>
        </w:rPr>
        <w:t xml:space="preserve"> </w:t>
      </w:r>
      <w:r>
        <w:rPr>
          <w:lang w:val="en-GB"/>
        </w:rPr>
        <w:t xml:space="preserve">Section </w:t>
      </w:r>
      <w:r w:rsidR="00FF39BE">
        <w:rPr>
          <w:lang w:val="en-GB"/>
        </w:rPr>
        <w:fldChar w:fldCharType="begin"/>
      </w:r>
      <w:r>
        <w:rPr>
          <w:lang w:val="en-GB"/>
        </w:rPr>
        <w:instrText xml:space="preserve"> REF _Ref368908700 \r \h </w:instrText>
      </w:r>
      <w:r w:rsidR="00FF39BE">
        <w:rPr>
          <w:lang w:val="en-GB"/>
        </w:rPr>
      </w:r>
      <w:r w:rsidR="00FF39BE">
        <w:rPr>
          <w:lang w:val="en-GB"/>
        </w:rPr>
        <w:fldChar w:fldCharType="separate"/>
      </w:r>
      <w:r w:rsidR="00AA153B">
        <w:rPr>
          <w:lang w:val="en-GB"/>
        </w:rPr>
        <w:t>3.1.1</w:t>
      </w:r>
      <w:r w:rsidR="00FF39BE">
        <w:rPr>
          <w:lang w:val="en-GB"/>
        </w:rPr>
        <w:fldChar w:fldCharType="end"/>
      </w:r>
      <w:r w:rsidR="003A7553" w:rsidRPr="003A7553">
        <w:rPr>
          <w:lang w:val="en-GB"/>
        </w:rPr>
        <w:t>)</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breakdown</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objective</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persistent</w:t>
      </w:r>
    </w:p>
    <w:p w:rsidR="00D043A8"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strategy</w:t>
      </w:r>
    </w:p>
    <w:p w:rsidR="007A3825"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tactic</w:t>
      </w:r>
    </w:p>
    <w:p w:rsidR="007A3825" w:rsidRPr="00725A64" w:rsidRDefault="007A3825" w:rsidP="00D043A8">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weighting</w:t>
      </w:r>
    </w:p>
    <w:p w:rsidR="007A3825" w:rsidRDefault="007A3825" w:rsidP="007A3825">
      <w:pPr>
        <w:pStyle w:val="Heading3"/>
        <w:rPr>
          <w:lang w:val="en-GB"/>
        </w:rPr>
      </w:pPr>
      <w:bookmarkStart w:id="2800" w:name="_Toc430078957"/>
      <w:proofErr w:type="gramStart"/>
      <w:r>
        <w:rPr>
          <w:lang w:val="en-GB"/>
        </w:rPr>
        <w:t>rt-VIL</w:t>
      </w:r>
      <w:proofErr w:type="gramEnd"/>
      <w:r>
        <w:rPr>
          <w:lang w:val="en-GB"/>
        </w:rPr>
        <w:t xml:space="preserve"> Script</w:t>
      </w:r>
      <w:bookmarkEnd w:id="2800"/>
    </w:p>
    <w:p w:rsidR="003A7553" w:rsidRPr="003A7553" w:rsidRDefault="003A7553" w:rsidP="003A7553">
      <w:pPr>
        <w:rPr>
          <w:lang w:val="en-GB"/>
        </w:rPr>
      </w:pPr>
      <w:r w:rsidRPr="003A7553">
        <w:rPr>
          <w:lang w:val="en-US"/>
        </w:rPr>
        <w:t>In rt-VIL, a script (</w:t>
      </w:r>
      <w:r w:rsidRPr="003A7553">
        <w:rPr>
          <w:rFonts w:ascii="Courier New" w:hAnsi="Courier New" w:cs="Courier New"/>
          <w:sz w:val="22"/>
          <w:szCs w:val="22"/>
          <w:lang w:val="en-GB"/>
        </w:rPr>
        <w:t>rtVilScript</w:t>
      </w:r>
      <w:r w:rsidRPr="003A7553">
        <w:rPr>
          <w:lang w:val="en-US"/>
        </w:rPr>
        <w:t xml:space="preserve">) is the top-level containing element. This element is mandatory as it identifies the scope for the strategies, tactics and VIL rules to be defined. The definition of a script requires a name in order enable script imports or extensions. </w:t>
      </w:r>
      <w:proofErr w:type="gramStart"/>
      <w:r w:rsidRPr="003A7553">
        <w:rPr>
          <w:lang w:val="en-US"/>
        </w:rPr>
        <w:t>rt-VIL</w:t>
      </w:r>
      <w:proofErr w:type="gramEnd"/>
      <w:r w:rsidRPr="003A7553">
        <w:rPr>
          <w:lang w:val="en-US"/>
        </w:rPr>
        <w:t xml:space="preserve"> scripts can be imported through their name using an import statement. Import statements are given before the script scope. Scripts can be extended akin to classes in object orientation allowing strategies, tactics or rules to be overridden. Further, the definition of a script requires a parameter list specifying the expected information from the execution environment. At least, the source artifact model (carrying the actual state of the runtime components), the actual (runtime) configuration with bound runtime decision variables (from monitoring / analysis), and the target artifact model (containing the instantiated artifacts or components, such as enactment commands) must be provided as parameters.</w:t>
      </w:r>
    </w:p>
    <w:p w:rsidR="003A7553" w:rsidRPr="003A7553" w:rsidRDefault="003A7553" w:rsidP="003A7553">
      <w:pPr>
        <w:rPr>
          <w:lang w:val="en-GB"/>
        </w:rPr>
      </w:pPr>
      <w:r w:rsidRPr="003A7553">
        <w:rPr>
          <w:lang w:val="en-US"/>
        </w:rPr>
        <w:t xml:space="preserve">In a script, all decision variables of the (runtime) configuration are available through their (qualified) name. As IVML configurations may be partial or even composed dynamically, the actual decision variables, their types and type definitions are not necessarily known at the point in time when the script is specified. Thus, the validity of IVML names can only be determined at execution time of the script when also the actual (runtime) configuration is known. This may complicate the development of VIL scripts as actually unknown identifiers will at least lead to a warning. To support the Adaptation Manager in specifying valid and readable scripts, rt-VIL provides the </w:t>
      </w:r>
      <w:r w:rsidRPr="003A7553">
        <w:rPr>
          <w:rFonts w:ascii="Courier New" w:eastAsia="Courier New" w:hAnsi="Courier New" w:cs="Courier New"/>
          <w:b/>
          <w:lang w:val="en-US"/>
        </w:rPr>
        <w:t>advice</w:t>
      </w:r>
      <w:r w:rsidRPr="003A7553">
        <w:rPr>
          <w:lang w:val="en-US"/>
        </w:rPr>
        <w:t xml:space="preserve"> annotation specifying the actual IVML model. This annotation allows using IVML identifiers instead of variable names and, moreover, maps all IVML types into the rt-VIL type system and enables dynamic dispatch also over IVML types.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Syntax:</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lastRenderedPageBreak/>
        <w:t xml:space="preserve">  //imports</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@advice</w:t>
      </w:r>
      <w:r w:rsidRPr="003A7553">
        <w:rPr>
          <w:rFonts w:ascii="Courier New" w:eastAsia="Times New Roman" w:hAnsi="Courier New" w:cs="Courier New"/>
          <w:color w:val="auto"/>
          <w:szCs w:val="22"/>
          <w:lang w:val="en-GB"/>
        </w:rPr>
        <w:t>(</w:t>
      </w:r>
      <w:proofErr w:type="gramEnd"/>
      <w:r w:rsidRPr="003A7553">
        <w:rPr>
          <w:rFonts w:ascii="Courier New" w:eastAsia="Times New Roman" w:hAnsi="Courier New" w:cs="Courier New"/>
          <w:color w:val="auto"/>
          <w:szCs w:val="22"/>
          <w:lang w:val="en-GB"/>
        </w:rPr>
        <w:t>ivmlName)</w:t>
      </w:r>
    </w:p>
    <w:p w:rsidR="00AA1A22" w:rsidRPr="00AA1A22" w:rsidRDefault="003A7553" w:rsidP="00AA1A22">
      <w:pPr>
        <w:pStyle w:val="Standard1"/>
        <w:spacing w:after="60"/>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roofErr w:type="gramStart"/>
      <w:r w:rsidRPr="003A7553">
        <w:rPr>
          <w:rFonts w:ascii="Courier New" w:eastAsia="Times New Roman" w:hAnsi="Courier New" w:cs="Courier New"/>
          <w:b/>
          <w:color w:val="auto"/>
          <w:szCs w:val="22"/>
          <w:lang w:val="en-GB"/>
        </w:rPr>
        <w:t>rtVilScript</w:t>
      </w:r>
      <w:proofErr w:type="gramEnd"/>
      <w:r w:rsidRPr="003A7553">
        <w:rPr>
          <w:rFonts w:ascii="Courier New" w:eastAsia="Times New Roman" w:hAnsi="Courier New" w:cs="Courier New"/>
          <w:color w:val="auto"/>
          <w:szCs w:val="22"/>
          <w:lang w:val="en-GB"/>
        </w:rPr>
        <w:t xml:space="preserve"> name (parameterList) extends name1 {</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//optional version specification</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//global variable declarations / definitions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//strategy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//tactics declarations</w:t>
      </w:r>
    </w:p>
    <w:p w:rsidR="00AA1A22" w:rsidRPr="00AA1A22" w:rsidRDefault="003A7553" w:rsidP="00AA1A22">
      <w:pPr>
        <w:pStyle w:val="MainText"/>
        <w:spacing w:after="0"/>
        <w:rPr>
          <w:rFonts w:ascii="Courier New" w:hAnsi="Courier New" w:cs="Courier New"/>
          <w:szCs w:val="22"/>
          <w:lang w:val="en-GB" w:eastAsia="de-DE"/>
        </w:rPr>
      </w:pPr>
      <w:r w:rsidRPr="003A7553">
        <w:rPr>
          <w:rFonts w:ascii="Courier New" w:hAnsi="Courier New" w:cs="Courier New"/>
          <w:szCs w:val="22"/>
          <w:lang w:val="en-GB" w:eastAsia="de-DE"/>
        </w:rPr>
        <w:t xml:space="preserve">    //rule declarations</w:t>
      </w:r>
    </w:p>
    <w:p w:rsidR="00AA1A22" w:rsidRPr="00AA1A22" w:rsidRDefault="003A7553" w:rsidP="00AA1A22">
      <w:pPr>
        <w:pStyle w:val="Standard1"/>
        <w:jc w:val="both"/>
        <w:rPr>
          <w:rFonts w:ascii="Courier New" w:eastAsia="Times New Roman" w:hAnsi="Courier New" w:cs="Courier New"/>
          <w:color w:val="auto"/>
          <w:szCs w:val="22"/>
          <w:lang w:val="en-GB"/>
        </w:rPr>
      </w:pPr>
      <w:r w:rsidRPr="003A7553">
        <w:rPr>
          <w:rFonts w:ascii="Courier New" w:eastAsia="Times New Roman" w:hAnsi="Courier New" w:cs="Courier New"/>
          <w:color w:val="auto"/>
          <w:szCs w:val="22"/>
          <w:lang w:val="en-GB"/>
        </w:rPr>
        <w:t xml:space="preserve">  }</w:t>
      </w:r>
    </w:p>
    <w:p w:rsidR="00AA1A22" w:rsidRDefault="00AA1A22" w:rsidP="00AA1A22">
      <w:pPr>
        <w:pStyle w:val="Standard1"/>
        <w:jc w:val="both"/>
      </w:pP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Description of syntax:</w:t>
      </w:r>
    </w:p>
    <w:p w:rsidR="00AA1A22" w:rsidRPr="0093564F" w:rsidRDefault="00AA1A22" w:rsidP="00AA1A22">
      <w:pPr>
        <w:pStyle w:val="MainText"/>
        <w:numPr>
          <w:ilvl w:val="0"/>
          <w:numId w:val="34"/>
        </w:numPr>
        <w:rPr>
          <w:rFonts w:ascii="Calibri" w:hAnsi="Calibri"/>
          <w:sz w:val="24"/>
          <w:szCs w:val="24"/>
          <w:lang w:eastAsia="de-DE"/>
        </w:rPr>
      </w:pPr>
      <w:r>
        <w:t>F</w:t>
      </w:r>
      <w:r w:rsidR="003A7553" w:rsidRPr="003A7553">
        <w:rPr>
          <w:rFonts w:ascii="Calibri" w:hAnsi="Calibri"/>
          <w:sz w:val="24"/>
          <w:szCs w:val="24"/>
          <w:lang w:eastAsia="de-DE"/>
        </w:rPr>
        <w:t xml:space="preserve">irst, all referenced scripts are imported. </w:t>
      </w:r>
      <w:r w:rsidR="00B52DCC">
        <w:rPr>
          <w:rFonts w:asciiTheme="majorHAnsi" w:hAnsiTheme="majorHAnsi"/>
          <w:sz w:val="24"/>
          <w:szCs w:val="24"/>
        </w:rPr>
        <w:t>I</w:t>
      </w:r>
      <w:r w:rsidR="00B52DCC" w:rsidRPr="00417D1E">
        <w:rPr>
          <w:rFonts w:asciiTheme="majorHAnsi" w:hAnsiTheme="majorHAnsi"/>
          <w:sz w:val="24"/>
          <w:szCs w:val="24"/>
        </w:rPr>
        <w:t>mports support the modularization of rt-VIL scripts, i.e., a top-level script may import separate scripts handling for example different lifecycle phases such as startup, runtime and shutdown of a</w:t>
      </w:r>
      <w:r w:rsidR="00B52DCC">
        <w:t xml:space="preserve"> pipeline</w:t>
      </w:r>
      <w:r w:rsidR="00B52DCC" w:rsidRPr="007810B5">
        <w:t>.</w:t>
      </w:r>
      <w:r w:rsidR="00B52DCC">
        <w:t xml:space="preserve"> </w:t>
      </w:r>
      <w:r w:rsidR="003A7553" w:rsidRPr="003A7553">
        <w:rPr>
          <w:rFonts w:ascii="Calibri" w:hAnsi="Calibri"/>
          <w:sz w:val="24"/>
          <w:szCs w:val="24"/>
          <w:lang w:eastAsia="de-DE"/>
        </w:rPr>
        <w:t xml:space="preserve">The syntax for an import statement follows VIL (see </w:t>
      </w:r>
      <w:r w:rsidR="0093564F">
        <w:rPr>
          <w:rFonts w:ascii="Calibri" w:hAnsi="Calibri"/>
          <w:sz w:val="24"/>
          <w:szCs w:val="24"/>
          <w:lang w:eastAsia="de-DE"/>
        </w:rPr>
        <w:t xml:space="preserve">Section </w:t>
      </w:r>
      <w:r w:rsidR="00FF39BE">
        <w:rPr>
          <w:rFonts w:ascii="Calibri" w:hAnsi="Calibri"/>
          <w:sz w:val="24"/>
          <w:szCs w:val="24"/>
          <w:lang w:eastAsia="de-DE"/>
        </w:rPr>
        <w:fldChar w:fldCharType="begin"/>
      </w:r>
      <w:r w:rsidR="0093564F">
        <w:rPr>
          <w:rFonts w:ascii="Calibri" w:hAnsi="Calibri"/>
          <w:sz w:val="24"/>
          <w:szCs w:val="24"/>
          <w:lang w:eastAsia="de-DE"/>
        </w:rPr>
        <w:instrText xml:space="preserve"> REF _Ref368381282 \r \h </w:instrText>
      </w:r>
      <w:r w:rsidR="00FF39BE">
        <w:rPr>
          <w:rFonts w:ascii="Calibri" w:hAnsi="Calibri"/>
          <w:sz w:val="24"/>
          <w:szCs w:val="24"/>
          <w:lang w:eastAsia="de-DE"/>
        </w:rPr>
      </w:r>
      <w:r w:rsidR="00FF39BE">
        <w:rPr>
          <w:rFonts w:ascii="Calibri" w:hAnsi="Calibri"/>
          <w:sz w:val="24"/>
          <w:szCs w:val="24"/>
          <w:lang w:eastAsia="de-DE"/>
        </w:rPr>
        <w:fldChar w:fldCharType="separate"/>
      </w:r>
      <w:r w:rsidR="00AA153B">
        <w:rPr>
          <w:rFonts w:ascii="Calibri" w:hAnsi="Calibri"/>
          <w:sz w:val="24"/>
          <w:szCs w:val="24"/>
          <w:lang w:eastAsia="de-DE"/>
        </w:rPr>
        <w:t>3.1.4</w:t>
      </w:r>
      <w:r w:rsidR="00FF39BE">
        <w:rPr>
          <w:rFonts w:ascii="Calibri" w:hAnsi="Calibri"/>
          <w:sz w:val="24"/>
          <w:szCs w:val="24"/>
          <w:lang w:eastAsia="de-DE"/>
        </w:rPr>
        <w:fldChar w:fldCharType="end"/>
      </w:r>
      <w:r w:rsidR="0093564F">
        <w:rPr>
          <w:rFonts w:ascii="Calibri" w:hAnsi="Calibri"/>
          <w:sz w:val="24"/>
          <w:szCs w:val="24"/>
          <w:lang w:eastAsia="de-DE"/>
        </w:rPr>
        <w:t>)</w:t>
      </w:r>
      <w:r w:rsidR="003A7553" w:rsidRPr="003A7553">
        <w:rPr>
          <w:rFonts w:ascii="Calibri" w:hAnsi="Calibri"/>
          <w:sz w:val="24"/>
          <w:szCs w:val="24"/>
          <w:lang w:eastAsia="de-DE"/>
        </w:rPr>
        <w:t>.</w:t>
      </w:r>
    </w:p>
    <w:p w:rsidR="00AA1A22" w:rsidRPr="00022B15"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An optional advice annotation may declare the underlying </w:t>
      </w:r>
      <w:r w:rsidR="0093564F">
        <w:rPr>
          <w:rFonts w:ascii="Calibri" w:hAnsi="Calibri"/>
          <w:sz w:val="24"/>
          <w:szCs w:val="24"/>
          <w:lang w:eastAsia="de-DE"/>
        </w:rPr>
        <w:t>v</w:t>
      </w:r>
      <w:r w:rsidRPr="003A7553">
        <w:rPr>
          <w:rFonts w:ascii="Calibri" w:hAnsi="Calibri"/>
          <w:sz w:val="24"/>
          <w:szCs w:val="24"/>
          <w:lang w:eastAsia="de-DE"/>
        </w:rPr>
        <w:t xml:space="preserve">ariability model to map IVML identifiers and types into rt-VIL. The syntax is akin to VIL (see Section </w:t>
      </w:r>
      <w:r w:rsidR="00FF39BE">
        <w:rPr>
          <w:rFonts w:ascii="Calibri" w:hAnsi="Calibri"/>
          <w:sz w:val="24"/>
          <w:szCs w:val="24"/>
          <w:lang w:val="de-DE" w:eastAsia="de-DE"/>
        </w:rPr>
        <w:fldChar w:fldCharType="begin"/>
      </w:r>
      <w:r w:rsidRPr="003A7553">
        <w:rPr>
          <w:rFonts w:ascii="Calibri" w:hAnsi="Calibri"/>
          <w:sz w:val="24"/>
          <w:szCs w:val="24"/>
          <w:lang w:eastAsia="de-DE"/>
        </w:rPr>
        <w:instrText xml:space="preserve"> REF _Ref368654456 \r \h </w:instrText>
      </w:r>
      <w:r w:rsidR="00FF39BE">
        <w:rPr>
          <w:rFonts w:ascii="Calibri" w:hAnsi="Calibri"/>
          <w:sz w:val="24"/>
          <w:szCs w:val="24"/>
          <w:lang w:val="de-DE" w:eastAsia="de-DE"/>
        </w:rPr>
      </w:r>
      <w:r w:rsidR="00FF39BE">
        <w:rPr>
          <w:rFonts w:ascii="Calibri" w:hAnsi="Calibri"/>
          <w:sz w:val="24"/>
          <w:szCs w:val="24"/>
          <w:lang w:val="de-DE" w:eastAsia="de-DE"/>
        </w:rPr>
        <w:fldChar w:fldCharType="separate"/>
      </w:r>
      <w:r w:rsidR="00AA153B">
        <w:rPr>
          <w:rFonts w:ascii="Calibri" w:hAnsi="Calibri"/>
          <w:sz w:val="24"/>
          <w:szCs w:val="24"/>
          <w:lang w:eastAsia="de-DE"/>
        </w:rPr>
        <w:t>3.1.2</w:t>
      </w:r>
      <w:r w:rsidR="00FF39BE">
        <w:rPr>
          <w:rFonts w:ascii="Calibri" w:hAnsi="Calibri"/>
          <w:sz w:val="24"/>
          <w:szCs w:val="24"/>
          <w:lang w:val="de-DE" w:eastAsia="de-DE"/>
        </w:rPr>
        <w:fldChar w:fldCharType="end"/>
      </w:r>
      <w:r w:rsidRPr="003A7553">
        <w:rPr>
          <w:rFonts w:ascii="Calibri" w:hAnsi="Calibri"/>
          <w:sz w:val="24"/>
          <w:szCs w:val="24"/>
          <w:lang w:eastAsia="de-DE"/>
        </w:rPr>
        <w:t xml:space="preserve">). </w:t>
      </w:r>
      <w:r w:rsidR="00022B15">
        <w:rPr>
          <w:rFonts w:ascii="Calibri" w:hAnsi="Calibri"/>
          <w:sz w:val="24"/>
          <w:szCs w:val="24"/>
          <w:lang w:eastAsia="de-DE"/>
        </w:rPr>
        <w:t>In contrast to VIL, u</w:t>
      </w:r>
      <w:r w:rsidRPr="003A7553">
        <w:rPr>
          <w:rFonts w:ascii="Calibri" w:hAnsi="Calibri"/>
          <w:sz w:val="24"/>
          <w:szCs w:val="24"/>
          <w:lang w:eastAsia="de-DE"/>
        </w:rPr>
        <w:t xml:space="preserve">nfrozen fields </w:t>
      </w:r>
      <w:r w:rsidR="00022B15">
        <w:rPr>
          <w:rFonts w:ascii="Calibri" w:hAnsi="Calibri"/>
          <w:sz w:val="24"/>
          <w:szCs w:val="24"/>
          <w:lang w:eastAsia="de-DE"/>
        </w:rPr>
        <w:t>or</w:t>
      </w:r>
      <w:r w:rsidRPr="003A7553">
        <w:rPr>
          <w:rFonts w:ascii="Calibri" w:hAnsi="Calibri"/>
          <w:sz w:val="24"/>
          <w:szCs w:val="24"/>
          <w:lang w:eastAsia="de-DE"/>
        </w:rPr>
        <w:t xml:space="preserve"> attributes can be changed </w:t>
      </w:r>
      <w:r w:rsidR="00022B15">
        <w:rPr>
          <w:rFonts w:ascii="Calibri" w:hAnsi="Calibri"/>
          <w:sz w:val="24"/>
          <w:szCs w:val="24"/>
          <w:lang w:eastAsia="de-DE"/>
        </w:rPr>
        <w:t>in rt-VIL.</w:t>
      </w:r>
    </w:p>
    <w:p w:rsidR="00AA1A22" w:rsidRPr="00185349" w:rsidRDefault="003A7553" w:rsidP="00AA1A22">
      <w:pPr>
        <w:pStyle w:val="MainText"/>
        <w:numPr>
          <w:ilvl w:val="0"/>
          <w:numId w:val="34"/>
        </w:numPr>
        <w:rPr>
          <w:rFonts w:ascii="Calibri" w:hAnsi="Calibri"/>
          <w:sz w:val="24"/>
          <w:szCs w:val="24"/>
          <w:lang w:eastAsia="de-DE"/>
        </w:rPr>
      </w:pPr>
      <w:r w:rsidRPr="003A7553">
        <w:rPr>
          <w:rFonts w:ascii="Calibri" w:hAnsi="Calibri"/>
          <w:sz w:val="24"/>
          <w:szCs w:val="24"/>
          <w:lang w:eastAsia="de-DE"/>
        </w:rPr>
        <w:t xml:space="preserve">The keyword </w:t>
      </w:r>
      <w:r w:rsidRPr="003A7553">
        <w:rPr>
          <w:rFonts w:ascii="Courier New" w:hAnsi="Courier New" w:cs="Courier New"/>
          <w:szCs w:val="22"/>
          <w:lang w:val="en-GB" w:eastAsia="de-DE"/>
        </w:rPr>
        <w:t>rtVilScript</w:t>
      </w:r>
      <w:r w:rsidRPr="003A7553">
        <w:rPr>
          <w:rFonts w:ascii="Calibri" w:hAnsi="Calibri"/>
          <w:sz w:val="24"/>
          <w:szCs w:val="24"/>
          <w:lang w:eastAsia="de-DE"/>
        </w:rPr>
        <w:t xml:space="preserve"> defines that the identifier name is defined as a new adaptation behavior script with contained strategies, tactics and VIL rules.</w:t>
      </w:r>
    </w:p>
    <w:p w:rsidR="00AA1A22" w:rsidRPr="007810B5" w:rsidRDefault="003A7553" w:rsidP="00AA1A22">
      <w:pPr>
        <w:pStyle w:val="MainText"/>
        <w:numPr>
          <w:ilvl w:val="0"/>
          <w:numId w:val="34"/>
        </w:numPr>
      </w:pPr>
      <w:r w:rsidRPr="003A7553">
        <w:rPr>
          <w:rFonts w:asciiTheme="majorHAnsi" w:hAnsiTheme="majorHAnsi"/>
          <w:sz w:val="24"/>
          <w:szCs w:val="24"/>
        </w:rPr>
        <w:t>The</w:t>
      </w:r>
      <w:r w:rsidR="00AA1A22" w:rsidRPr="007810B5">
        <w:t xml:space="preserve"> </w:t>
      </w:r>
      <w:r w:rsidR="00AA1A22" w:rsidRPr="007810B5">
        <w:rPr>
          <w:rFonts w:ascii="Courier New" w:eastAsia="Courier New" w:hAnsi="Courier New" w:cs="Courier New"/>
          <w:i/>
        </w:rPr>
        <w:t>parameterList</w:t>
      </w:r>
      <w:r w:rsidR="00AA1A22" w:rsidRPr="007810B5">
        <w:t xml:space="preserve"> </w:t>
      </w:r>
      <w:r w:rsidRPr="003A7553">
        <w:rPr>
          <w:rFonts w:asciiTheme="majorHAnsi" w:hAnsiTheme="majorHAnsi"/>
          <w:sz w:val="24"/>
          <w:szCs w:val="24"/>
        </w:rPr>
        <w:t xml:space="preserve">denotes the arguments to be passed to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for execution. In rt-VIL, the source and target artifact model (given in terms of the type </w:t>
      </w:r>
      <w:r w:rsidRPr="003A7553">
        <w:rPr>
          <w:rFonts w:asciiTheme="majorHAnsi" w:eastAsia="Courier New" w:hAnsiTheme="majorHAnsi" w:cs="Courier New"/>
          <w:sz w:val="24"/>
          <w:szCs w:val="24"/>
        </w:rPr>
        <w:t>Project</w:t>
      </w:r>
      <w:r w:rsidRPr="003A7553">
        <w:rPr>
          <w:rFonts w:asciiTheme="majorHAnsi" w:hAnsiTheme="majorHAnsi"/>
          <w:sz w:val="24"/>
          <w:szCs w:val="24"/>
        </w:rPr>
        <w:t xml:space="preserve">), the (runtime) configuration as well as the triggering event are passed in. </w:t>
      </w:r>
    </w:p>
    <w:p w:rsidR="00AA1A22" w:rsidRPr="007810B5"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optionally extend an existing (imported) </w:t>
      </w:r>
      <w:r w:rsidR="001A3999">
        <w:rPr>
          <w:rFonts w:asciiTheme="majorHAnsi" w:hAnsiTheme="majorHAnsi"/>
          <w:sz w:val="24"/>
          <w:szCs w:val="24"/>
        </w:rPr>
        <w:t>rt-</w:t>
      </w:r>
      <w:r w:rsidRPr="003A7553">
        <w:rPr>
          <w:rFonts w:asciiTheme="majorHAnsi" w:hAnsiTheme="majorHAnsi"/>
          <w:sz w:val="24"/>
          <w:szCs w:val="24"/>
        </w:rPr>
        <w:t xml:space="preserve">VIL script. This is expressed by </w:t>
      </w:r>
      <w:proofErr w:type="gramStart"/>
      <w:r w:rsidR="00211580">
        <w:rPr>
          <w:rFonts w:asciiTheme="majorHAnsi" w:hAnsiTheme="majorHAnsi"/>
          <w:sz w:val="24"/>
          <w:szCs w:val="24"/>
        </w:rPr>
        <w:t xml:space="preserve">the </w:t>
      </w:r>
      <w:r w:rsidRPr="003A7553">
        <w:rPr>
          <w:rFonts w:ascii="Courier New" w:eastAsia="Courier New" w:hAnsi="Courier New" w:cs="Courier New"/>
          <w:i/>
        </w:rPr>
        <w:t>extends</w:t>
      </w:r>
      <w:proofErr w:type="gramEnd"/>
      <w:r w:rsidRPr="003A7553">
        <w:rPr>
          <w:rFonts w:asciiTheme="majorHAnsi" w:hAnsiTheme="majorHAnsi"/>
          <w:sz w:val="24"/>
          <w:szCs w:val="24"/>
        </w:rPr>
        <w:t xml:space="preserve"> </w:t>
      </w:r>
      <w:r w:rsidR="00211580">
        <w:rPr>
          <w:rFonts w:asciiTheme="majorHAnsi" w:hAnsiTheme="majorHAnsi"/>
          <w:sz w:val="24"/>
          <w:szCs w:val="24"/>
        </w:rPr>
        <w:t>keyword indicating the name of the extended script</w:t>
      </w:r>
      <w:r w:rsidRPr="003A7553">
        <w:rPr>
          <w:rFonts w:asciiTheme="majorHAnsi" w:hAnsiTheme="majorHAnsi"/>
          <w:sz w:val="24"/>
          <w:szCs w:val="24"/>
        </w:rPr>
        <w:t>. The strategies, tactics and rules of the extended script are available, in particular for overriding</w:t>
      </w:r>
      <w:r w:rsidR="00AA1A22" w:rsidRPr="007810B5">
        <w:t>.</w:t>
      </w:r>
    </w:p>
    <w:p w:rsidR="00AA1A22" w:rsidRPr="00B23CC7" w:rsidRDefault="003A7553" w:rsidP="00AA1A22">
      <w:pPr>
        <w:pStyle w:val="MainText"/>
        <w:numPr>
          <w:ilvl w:val="0"/>
          <w:numId w:val="34"/>
        </w:numPr>
        <w:rPr>
          <w:rFonts w:asciiTheme="majorHAnsi" w:hAnsiTheme="majorHAnsi"/>
          <w:sz w:val="24"/>
          <w:szCs w:val="24"/>
        </w:rPr>
      </w:pPr>
      <w:r w:rsidRPr="003A7553">
        <w:rPr>
          <w:rFonts w:asciiTheme="majorHAnsi" w:hAnsiTheme="majorHAnsi"/>
          <w:sz w:val="24"/>
          <w:szCs w:val="24"/>
        </w:rPr>
        <w:t>Further, optional global variables may be declared or defined, respectively. All types defined by the rt-VIL</w:t>
      </w:r>
      <w:r w:rsidR="00B6557E">
        <w:rPr>
          <w:rFonts w:asciiTheme="majorHAnsi" w:hAnsiTheme="majorHAnsi"/>
          <w:sz w:val="24"/>
          <w:szCs w:val="24"/>
        </w:rPr>
        <w:t>/VIL</w:t>
      </w:r>
      <w:r w:rsidRPr="003A7553">
        <w:rPr>
          <w:rFonts w:asciiTheme="majorHAnsi" w:hAnsiTheme="majorHAnsi"/>
          <w:sz w:val="24"/>
          <w:szCs w:val="24"/>
        </w:rPr>
        <w:t xml:space="preserve"> type system can be used.</w:t>
      </w:r>
    </w:p>
    <w:p w:rsidR="00AA1A22" w:rsidRDefault="003A7553" w:rsidP="00AA1A22">
      <w:pPr>
        <w:pStyle w:val="MainText"/>
        <w:numPr>
          <w:ilvl w:val="0"/>
          <w:numId w:val="34"/>
        </w:numPr>
      </w:pP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may contain strategies, tactics and VIL rules. While there is no predefined sequence of defining strategies and tactics, the actual definition sequence is taken into account if, however, the respective preconditions does not lead to a unique selection of strategies or tactics at execution time. VIL rules can be used to define functions or instantiation tasks. The sequence of VIL rules is not relevant for execution. Extending scripts may override strategies, tactics and rules by specifying the same signature as the original declaration in an extended script. Further, extending scripts may participate in dynamically dispatched execution by defining new typed alternatives.</w:t>
      </w:r>
    </w:p>
    <w:p w:rsidR="00AA1A22" w:rsidRPr="00655066" w:rsidRDefault="003A7553" w:rsidP="00AA1A22">
      <w:pPr>
        <w:pStyle w:val="MainText"/>
        <w:rPr>
          <w:rFonts w:asciiTheme="majorHAnsi" w:hAnsiTheme="majorHAnsi"/>
          <w:b/>
          <w:sz w:val="24"/>
          <w:szCs w:val="24"/>
        </w:rPr>
      </w:pPr>
      <w:r w:rsidRPr="003A7553">
        <w:rPr>
          <w:rFonts w:asciiTheme="majorHAnsi" w:hAnsiTheme="majorHAnsi"/>
          <w:b/>
          <w:sz w:val="24"/>
          <w:szCs w:val="24"/>
        </w:rPr>
        <w:t>Example:</w:t>
      </w:r>
    </w:p>
    <w:p w:rsidR="00AA1A22" w:rsidRPr="00F93AB0"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lastRenderedPageBreak/>
        <w:t>@advice(</w:t>
      </w:r>
      <w:proofErr w:type="gramEnd"/>
      <w:r w:rsidRPr="003A7553">
        <w:rPr>
          <w:rFonts w:ascii="Courier New" w:eastAsia="Times New Roman" w:hAnsi="Courier New" w:cs="Courier New"/>
          <w:szCs w:val="22"/>
          <w:lang w:val="en-US"/>
        </w:rPr>
        <w:t>QM)</w:t>
      </w:r>
    </w:p>
    <w:p w:rsidR="003B0F97" w:rsidRDefault="003A7553" w:rsidP="00AA1A22">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szCs w:val="22"/>
          <w:lang w:val="en-US"/>
        </w:rPr>
        <w:t>rtVilScript</w:t>
      </w:r>
      <w:proofErr w:type="gramEnd"/>
      <w:r w:rsidRPr="003A7553">
        <w:rPr>
          <w:rFonts w:ascii="Courier New" w:eastAsia="Times New Roman" w:hAnsi="Courier New" w:cs="Courier New"/>
          <w:szCs w:val="22"/>
          <w:lang w:val="en-US"/>
        </w:rPr>
        <w:t xml:space="preserve"> QualiMasterFinancial (Project source,</w:t>
      </w:r>
    </w:p>
    <w:p w:rsidR="003B0F97"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Configuration config, Project target, </w:t>
      </w:r>
    </w:p>
    <w:p w:rsidR="00AA1A22" w:rsidRPr="00F93AB0" w:rsidRDefault="003B0F97" w:rsidP="00AA1A22">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AdaptationEvent trigger) {</w:t>
      </w:r>
    </w:p>
    <w:p w:rsidR="00AA1A22" w:rsidRPr="00F93AB0" w:rsidRDefault="003A7553" w:rsidP="00AA1A22">
      <w:pPr>
        <w:pStyle w:val="MainText"/>
        <w:spacing w:after="0"/>
        <w:rPr>
          <w:rFonts w:ascii="Courier New" w:hAnsi="Courier New" w:cs="Courier New"/>
          <w:color w:val="000000"/>
          <w:szCs w:val="22"/>
          <w:lang w:eastAsia="de-DE"/>
        </w:rPr>
      </w:pPr>
      <w:r w:rsidRPr="003A7553">
        <w:rPr>
          <w:rFonts w:ascii="Courier New" w:hAnsi="Courier New" w:cs="Courier New"/>
          <w:color w:val="000000"/>
          <w:szCs w:val="22"/>
          <w:lang w:eastAsia="de-DE"/>
        </w:rPr>
        <w:t xml:space="preserve">    // variables, strategies, tactics, etc.</w:t>
      </w:r>
    </w:p>
    <w:p w:rsidR="00AA1A22" w:rsidRPr="009C34FA" w:rsidRDefault="00AA1A22" w:rsidP="00AA1A22">
      <w:pPr>
        <w:pStyle w:val="Standard1"/>
        <w:jc w:val="both"/>
        <w:rPr>
          <w:rFonts w:asciiTheme="majorHAnsi" w:eastAsia="Times New Roman" w:hAnsiTheme="majorHAnsi" w:cs="Times New Roman"/>
          <w:color w:val="auto"/>
          <w:sz w:val="24"/>
          <w:szCs w:val="24"/>
          <w:lang w:val="en-US" w:eastAsia="en-US"/>
        </w:rPr>
      </w:pPr>
      <w:r w:rsidRPr="00CE09E6">
        <w:rPr>
          <w:rFonts w:ascii="Consolas" w:eastAsia="Courier New" w:hAnsi="Consolas" w:cs="Consolas"/>
          <w:sz w:val="20"/>
          <w:lang w:val="en-US"/>
        </w:rPr>
        <w:t>}</w:t>
      </w:r>
    </w:p>
    <w:p w:rsidR="003A7553" w:rsidRPr="003A7553" w:rsidRDefault="003A7553" w:rsidP="003A7553">
      <w:pPr>
        <w:rPr>
          <w:rFonts w:asciiTheme="majorHAnsi" w:hAnsiTheme="majorHAnsi"/>
          <w:lang w:val="en-US" w:eastAsia="en-US"/>
        </w:rPr>
      </w:pPr>
      <w:r w:rsidRPr="003A7553">
        <w:rPr>
          <w:rFonts w:asciiTheme="majorHAnsi" w:hAnsiTheme="majorHAnsi"/>
          <w:lang w:val="en-US" w:eastAsia="en-US"/>
        </w:rPr>
        <w:t xml:space="preserve">The example above shows a very basic, empty rt-VIL script. The script is linked against the QualiMaster </w:t>
      </w:r>
      <w:r w:rsidR="00044324">
        <w:rPr>
          <w:rFonts w:asciiTheme="majorHAnsi" w:hAnsiTheme="majorHAnsi"/>
          <w:lang w:val="en-US" w:eastAsia="en-US"/>
        </w:rPr>
        <w:t xml:space="preserve">variability model </w:t>
      </w:r>
      <w:r w:rsidRPr="003A7553">
        <w:rPr>
          <w:rFonts w:asciiTheme="majorHAnsi" w:hAnsiTheme="majorHAnsi"/>
          <w:lang w:val="en-US" w:eastAsia="en-US"/>
        </w:rPr>
        <w:t xml:space="preserve">(just called QM) and called </w:t>
      </w:r>
      <w:r w:rsidRPr="003A7553">
        <w:rPr>
          <w:rFonts w:ascii="Courier New" w:hAnsi="Courier New" w:cs="Courier New"/>
          <w:color w:val="000000"/>
          <w:sz w:val="22"/>
          <w:szCs w:val="22"/>
          <w:lang w:val="en-US"/>
        </w:rPr>
        <w:t>QualiMasterFinancial</w:t>
      </w:r>
      <w:r w:rsidRPr="003A7553">
        <w:rPr>
          <w:rFonts w:asciiTheme="majorHAnsi" w:hAnsiTheme="majorHAnsi"/>
          <w:lang w:val="en-US" w:eastAsia="en-US"/>
        </w:rPr>
        <w:t>. The script receives the source artifact model, the (runtime) configuration, the target artifact model (that shall be modified) and the actual adaptation event.</w:t>
      </w:r>
    </w:p>
    <w:p w:rsidR="003A7553" w:rsidRDefault="003A7553" w:rsidP="003A7553">
      <w:pPr>
        <w:pStyle w:val="Heading3"/>
        <w:rPr>
          <w:lang w:val="en-GB"/>
        </w:rPr>
      </w:pPr>
      <w:bookmarkStart w:id="2801" w:name="_Ref412822580"/>
      <w:bookmarkStart w:id="2802" w:name="_Toc430078958"/>
      <w:r w:rsidRPr="003A7553">
        <w:rPr>
          <w:lang w:val="en-GB"/>
        </w:rPr>
        <w:t>Strategy</w:t>
      </w:r>
      <w:bookmarkEnd w:id="2801"/>
      <w:bookmarkEnd w:id="2802"/>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A strategy represents a high-level adaptation objective capturing the logical aspect of planning an adaptation. It encapsulates the relevant sub-strategies and tactics for the realization of the stated adaptation objective. The impact of executing strategies can be recorded in the QoS database and used to realize proactive adaptation.</w:t>
      </w:r>
    </w:p>
    <w:p w:rsidR="00417D1E" w:rsidRPr="00417D1E"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Below, we discuss the execution semantics of </w:t>
      </w:r>
      <w:proofErr w:type="gramStart"/>
      <w:r w:rsidRPr="003A7553">
        <w:rPr>
          <w:rFonts w:asciiTheme="majorHAnsi" w:hAnsiTheme="majorHAnsi"/>
          <w:sz w:val="24"/>
          <w:szCs w:val="24"/>
        </w:rPr>
        <w:t>a</w:t>
      </w:r>
      <w:proofErr w:type="gramEnd"/>
      <w:r w:rsidRPr="003A7553">
        <w:rPr>
          <w:rFonts w:asciiTheme="majorHAnsi" w:hAnsiTheme="majorHAnsi"/>
          <w:sz w:val="24"/>
          <w:szCs w:val="24"/>
        </w:rPr>
        <w:t xml:space="preserve"> rt-VIL script in order to highlight the interplay of strategies, tactics and VIL rules.</w:t>
      </w:r>
    </w:p>
    <w:p w:rsidR="00417D1E" w:rsidRPr="007810B5" w:rsidRDefault="003A7553" w:rsidP="00417D1E">
      <w:pPr>
        <w:pStyle w:val="MainText"/>
        <w:numPr>
          <w:ilvl w:val="0"/>
          <w:numId w:val="35"/>
        </w:numPr>
      </w:pPr>
      <w:r w:rsidRPr="003A7553">
        <w:rPr>
          <w:rFonts w:asciiTheme="majorHAnsi" w:hAnsiTheme="majorHAnsi"/>
          <w:sz w:val="24"/>
          <w:szCs w:val="24"/>
        </w:rPr>
        <w:t>First, the applicable top-level strategies are determined. Multiple strategies may define the same objective so that additional preconditions</w:t>
      </w:r>
      <w:r w:rsidR="00417D1E" w:rsidRPr="007810B5">
        <w:t xml:space="preserve"> </w:t>
      </w:r>
      <w:r w:rsidRPr="003A7553">
        <w:rPr>
          <w:rFonts w:asciiTheme="majorHAnsi" w:hAnsiTheme="majorHAnsi"/>
          <w:sz w:val="24"/>
          <w:szCs w:val="24"/>
        </w:rPr>
        <w:t>(including the triggering event type) can be used to differentiate among the applicable strategies. If still multiple strategies are applicable, they are processed in order of their specification. Strategies can handle distinct events, e.g., a startup event to initialize the runtime variables. Initialization of runtime variables such as the active algorithm or functional parameters may also be given in terms of default values in the configuration.</w:t>
      </w:r>
    </w:p>
    <w:p w:rsidR="00417D1E" w:rsidRPr="00CD65CA"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A strategy can specify multiple sub-strategies and tactics to realize the adaptation towards the actual (failing) objective. The selection of the sub-strategies and tactics during script execution can be static or dynamic. In the static case, the first applicable sub-strategy or tactic in the given sequence is executed depending on their preconditions. In the dynamic case, a weighting function determines the ranking of the sub-strategies and tactics, which, in turn, determines the sub-strategy or tactic to be executed. </w:t>
      </w:r>
      <w:r w:rsidR="00750D03">
        <w:rPr>
          <w:rFonts w:asciiTheme="majorHAnsi" w:hAnsiTheme="majorHAnsi"/>
          <w:sz w:val="24"/>
          <w:szCs w:val="24"/>
        </w:rPr>
        <w:t>T</w:t>
      </w:r>
      <w:r w:rsidRPr="003A7553">
        <w:rPr>
          <w:rFonts w:asciiTheme="majorHAnsi" w:hAnsiTheme="majorHAnsi"/>
          <w:sz w:val="24"/>
          <w:szCs w:val="24"/>
        </w:rPr>
        <w:t>he weighting function may consider historical information such as the previous impact</w:t>
      </w:r>
      <w:r w:rsidR="00750D03">
        <w:rPr>
          <w:rFonts w:asciiTheme="majorHAnsi" w:hAnsiTheme="majorHAnsi"/>
          <w:sz w:val="24"/>
          <w:szCs w:val="24"/>
        </w:rPr>
        <w:t xml:space="preserve"> depending on the functions provided by specific rt-VIL types</w:t>
      </w:r>
      <w:r w:rsidRPr="003A7553">
        <w:rPr>
          <w:rFonts w:asciiTheme="majorHAnsi" w:hAnsiTheme="majorHAnsi"/>
          <w:sz w:val="24"/>
          <w:szCs w:val="24"/>
        </w:rPr>
        <w:t xml:space="preserve">. </w:t>
      </w:r>
      <w:r w:rsidR="00B36D3B">
        <w:rPr>
          <w:rFonts w:asciiTheme="majorHAnsi" w:hAnsiTheme="majorHAnsi"/>
          <w:sz w:val="24"/>
          <w:szCs w:val="24"/>
        </w:rPr>
        <w:t xml:space="preserve">Further, </w:t>
      </w:r>
      <w:r w:rsidRPr="003A7553">
        <w:rPr>
          <w:rFonts w:asciiTheme="majorHAnsi" w:hAnsiTheme="majorHAnsi"/>
          <w:sz w:val="24"/>
          <w:szCs w:val="24"/>
        </w:rPr>
        <w:t xml:space="preserve">we allow sub-strategies to enable a hierarchical breakdown of the adaptation specification along nested structures of the underlying </w:t>
      </w:r>
      <w:proofErr w:type="gramStart"/>
      <w:r w:rsidRPr="003A7553">
        <w:rPr>
          <w:rFonts w:asciiTheme="majorHAnsi" w:hAnsiTheme="majorHAnsi"/>
          <w:sz w:val="24"/>
          <w:szCs w:val="24"/>
        </w:rPr>
        <w:t>application  and</w:t>
      </w:r>
      <w:proofErr w:type="gramEnd"/>
      <w:r w:rsidRPr="003A7553">
        <w:rPr>
          <w:rFonts w:asciiTheme="majorHAnsi" w:hAnsiTheme="majorHAnsi"/>
          <w:sz w:val="24"/>
          <w:szCs w:val="24"/>
        </w:rPr>
        <w:t>, thus, dynamic execution also on the nested levels.</w:t>
      </w:r>
    </w:p>
    <w:p w:rsidR="00417D1E" w:rsidRPr="00192AA6"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Ultimately, a tactic is executed to determine the new settings of the runtime configuration. However, a tactic may fail, e.g., as its changes lead to an invalid runtime configuration detected by runtime reasoning. A tactic may revert to the last valid configuration, signal its failure or even cause the end of the script execution. In case of a failing tactic, the strategy continues with the next applicable sub-strategy or tactic in the sequence of ranking, respectively.</w:t>
      </w:r>
    </w:p>
    <w:p w:rsidR="00417D1E" w:rsidRPr="00627182"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lastRenderedPageBreak/>
        <w:t>A strategy succeeds if at least one of its sub-strategies or tactics succeeds. Finally, this determines whether the top-level strategy succeeds or fails.</w:t>
      </w:r>
    </w:p>
    <w:p w:rsidR="00417D1E" w:rsidRPr="00BD68CD" w:rsidRDefault="003A7553" w:rsidP="00417D1E">
      <w:pPr>
        <w:pStyle w:val="MainText"/>
        <w:numPr>
          <w:ilvl w:val="0"/>
          <w:numId w:val="35"/>
        </w:numPr>
        <w:rPr>
          <w:rFonts w:asciiTheme="majorHAnsi" w:hAnsiTheme="majorHAnsi"/>
          <w:sz w:val="24"/>
          <w:szCs w:val="24"/>
        </w:rPr>
      </w:pPr>
      <w:r w:rsidRPr="003A7553">
        <w:rPr>
          <w:rFonts w:asciiTheme="majorHAnsi" w:hAnsiTheme="majorHAnsi"/>
          <w:sz w:val="24"/>
          <w:szCs w:val="24"/>
        </w:rPr>
        <w:t xml:space="preserve">If the executed top-level strategy succeeded, the enactment of the runtime configuration starts, i.e., a predefined </w:t>
      </w:r>
      <w:r w:rsidR="00BD68CD">
        <w:rPr>
          <w:rFonts w:asciiTheme="majorHAnsi" w:hAnsiTheme="majorHAnsi"/>
          <w:sz w:val="24"/>
          <w:szCs w:val="24"/>
        </w:rPr>
        <w:t xml:space="preserve">but overridable </w:t>
      </w:r>
      <w:r w:rsidRPr="003A7553">
        <w:rPr>
          <w:rFonts w:asciiTheme="majorHAnsi" w:hAnsiTheme="majorHAnsi"/>
          <w:sz w:val="24"/>
          <w:szCs w:val="24"/>
        </w:rPr>
        <w:t xml:space="preserve">VIL-rule </w:t>
      </w:r>
      <w:r w:rsidR="00F61C93">
        <w:rPr>
          <w:rFonts w:asciiTheme="majorHAnsi" w:hAnsiTheme="majorHAnsi"/>
          <w:sz w:val="24"/>
          <w:szCs w:val="24"/>
        </w:rPr>
        <w:t xml:space="preserve">(see </w:t>
      </w:r>
      <w:r w:rsidR="00F233D5">
        <w:rPr>
          <w:rFonts w:asciiTheme="majorHAnsi" w:hAnsiTheme="majorHAnsi"/>
          <w:sz w:val="24"/>
          <w:szCs w:val="24"/>
        </w:rPr>
        <w:t>below</w:t>
      </w:r>
      <w:r w:rsidR="00F61C93">
        <w:rPr>
          <w:rFonts w:asciiTheme="majorHAnsi" w:hAnsiTheme="majorHAnsi"/>
          <w:sz w:val="24"/>
          <w:szCs w:val="24"/>
        </w:rPr>
        <w:t xml:space="preserve">) </w:t>
      </w:r>
      <w:r w:rsidRPr="003A7553">
        <w:rPr>
          <w:rFonts w:asciiTheme="majorHAnsi" w:hAnsiTheme="majorHAnsi"/>
          <w:sz w:val="24"/>
          <w:szCs w:val="24"/>
        </w:rPr>
        <w:t>is executed that specifies the mapping from changed decision variables into enactment commands.</w:t>
      </w:r>
    </w:p>
    <w:p w:rsidR="00417D1E" w:rsidRPr="00655066" w:rsidRDefault="003A7553" w:rsidP="00417D1E">
      <w:pPr>
        <w:pStyle w:val="MainText"/>
        <w:rPr>
          <w:rFonts w:asciiTheme="majorHAnsi" w:hAnsiTheme="majorHAnsi"/>
          <w:sz w:val="24"/>
          <w:szCs w:val="24"/>
        </w:rPr>
      </w:pPr>
      <w:r w:rsidRPr="003A7553">
        <w:rPr>
          <w:rFonts w:asciiTheme="majorHAnsi" w:hAnsiTheme="majorHAnsi"/>
          <w:b/>
          <w:sz w:val="24"/>
          <w:szCs w:val="24"/>
        </w:rPr>
        <w:t>Syntax</w:t>
      </w:r>
      <w:r w:rsidRPr="003A7553">
        <w:rPr>
          <w:rFonts w:asciiTheme="majorHAnsi" w:hAnsiTheme="majorHAnsi"/>
          <w:sz w:val="24"/>
          <w:szCs w:val="24"/>
        </w:rPr>
        <w:t>:</w:t>
      </w:r>
    </w:p>
    <w:p w:rsidR="00417D1E" w:rsidRPr="00655066" w:rsidRDefault="003A7553" w:rsidP="00417D1E">
      <w:pPr>
        <w:pStyle w:val="MainText"/>
        <w:rPr>
          <w:rFonts w:asciiTheme="majorHAnsi" w:hAnsiTheme="majorHAnsi"/>
          <w:sz w:val="24"/>
          <w:szCs w:val="24"/>
        </w:rPr>
      </w:pPr>
      <w:r w:rsidRPr="003A7553">
        <w:rPr>
          <w:rFonts w:asciiTheme="majorHAnsi" w:hAnsiTheme="majorHAnsi"/>
          <w:sz w:val="24"/>
          <w:szCs w:val="24"/>
        </w:rPr>
        <w:t>As discussed above, a strategy can have an objective, preconditions, or a weighting function and denote sub-strategies and tactics that are supposed to handle the situation indicated by the objective. The syntax of the strategy header follows the syntax of VIL rules.</w:t>
      </w:r>
    </w:p>
    <w:p w:rsidR="00D245A8"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The body of a strategy is separated into three parts, namely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objective (along with supporting local variables), </w:t>
      </w:r>
    </w:p>
    <w:p w:rsidR="003A7553" w:rsidRDefault="003A7553" w:rsidP="003A7553">
      <w:pPr>
        <w:pStyle w:val="MainText"/>
        <w:numPr>
          <w:ilvl w:val="0"/>
          <w:numId w:val="38"/>
        </w:numPr>
        <w:rPr>
          <w:rFonts w:asciiTheme="majorHAnsi" w:hAnsiTheme="majorHAnsi"/>
          <w:sz w:val="24"/>
          <w:szCs w:val="24"/>
        </w:rPr>
      </w:pPr>
      <w:r w:rsidRPr="003A7553">
        <w:rPr>
          <w:rFonts w:asciiTheme="majorHAnsi" w:hAnsiTheme="majorHAnsi"/>
          <w:sz w:val="24"/>
          <w:szCs w:val="24"/>
        </w:rPr>
        <w:t xml:space="preserve">the breakdown of the strategy </w:t>
      </w:r>
      <w:r w:rsidR="00D245A8">
        <w:rPr>
          <w:rFonts w:asciiTheme="majorHAnsi" w:hAnsiTheme="majorHAnsi"/>
          <w:sz w:val="24"/>
          <w:szCs w:val="24"/>
        </w:rPr>
        <w:t xml:space="preserve">possibly utilizing a </w:t>
      </w:r>
      <w:r w:rsidR="00D245A8" w:rsidRPr="00D245A8">
        <w:rPr>
          <w:rFonts w:asciiTheme="majorHAnsi" w:hAnsiTheme="majorHAnsi"/>
          <w:sz w:val="24"/>
          <w:szCs w:val="24"/>
        </w:rPr>
        <w:t>weighing function</w:t>
      </w:r>
      <w:r w:rsidR="00D245A8">
        <w:rPr>
          <w:rFonts w:asciiTheme="majorHAnsi" w:hAnsiTheme="majorHAnsi"/>
          <w:sz w:val="24"/>
          <w:szCs w:val="24"/>
        </w:rPr>
        <w:t xml:space="preserve"> </w:t>
      </w:r>
      <w:r w:rsidRPr="003A7553">
        <w:rPr>
          <w:rFonts w:asciiTheme="majorHAnsi" w:hAnsiTheme="majorHAnsi"/>
          <w:sz w:val="24"/>
          <w:szCs w:val="24"/>
        </w:rPr>
        <w:t xml:space="preserve">into sub-strategies and tasks  and </w:t>
      </w:r>
    </w:p>
    <w:p w:rsidR="003A7553" w:rsidRDefault="003A7553" w:rsidP="003A7553">
      <w:pPr>
        <w:pStyle w:val="MainText"/>
        <w:numPr>
          <w:ilvl w:val="0"/>
          <w:numId w:val="38"/>
        </w:numPr>
        <w:rPr>
          <w:rFonts w:asciiTheme="majorHAnsi" w:hAnsiTheme="majorHAnsi"/>
          <w:sz w:val="24"/>
          <w:szCs w:val="24"/>
        </w:rPr>
      </w:pPr>
      <w:proofErr w:type="gramStart"/>
      <w:r w:rsidRPr="003A7553">
        <w:rPr>
          <w:rFonts w:asciiTheme="majorHAnsi" w:hAnsiTheme="majorHAnsi"/>
          <w:sz w:val="24"/>
          <w:szCs w:val="24"/>
        </w:rPr>
        <w:t>post</w:t>
      </w:r>
      <w:proofErr w:type="gramEnd"/>
      <w:r w:rsidRPr="003A7553">
        <w:rPr>
          <w:rFonts w:asciiTheme="majorHAnsi" w:hAnsiTheme="majorHAnsi"/>
          <w:sz w:val="24"/>
          <w:szCs w:val="24"/>
        </w:rPr>
        <w:t xml:space="preserve"> processing. </w:t>
      </w:r>
    </w:p>
    <w:p w:rsidR="00417D1E" w:rsidRPr="00D245A8" w:rsidRDefault="003A7553" w:rsidP="00D245A8">
      <w:pPr>
        <w:pStyle w:val="MainText"/>
        <w:rPr>
          <w:rFonts w:asciiTheme="majorHAnsi" w:hAnsiTheme="majorHAnsi"/>
          <w:sz w:val="24"/>
          <w:szCs w:val="24"/>
        </w:rPr>
      </w:pPr>
      <w:r w:rsidRPr="003A7553">
        <w:rPr>
          <w:rFonts w:asciiTheme="majorHAnsi" w:hAnsiTheme="majorHAnsi"/>
          <w:sz w:val="24"/>
          <w:szCs w:val="24"/>
        </w:rPr>
        <w:t>Actually, the objective is optional, in particular to support startup and shutdown strategies, which may need to be executed regardless of objectives. Also the weighting function is optional in order to enable static (reactive) rule-based adaptation. Please note that both, objective and weighting function may rely on VIL rules or basic operations that can be provided by programmed extensions</w:t>
      </w:r>
      <w:r w:rsidR="00480173">
        <w:rPr>
          <w:rFonts w:asciiTheme="majorHAnsi" w:hAnsiTheme="majorHAnsi"/>
          <w:sz w:val="24"/>
          <w:szCs w:val="24"/>
        </w:rPr>
        <w:t xml:space="preserve"> through the rt-VIL type system</w:t>
      </w:r>
      <w:r w:rsidRPr="003A7553">
        <w:rPr>
          <w:rFonts w:asciiTheme="majorHAnsi" w:hAnsiTheme="majorHAnsi"/>
          <w:sz w:val="24"/>
          <w:szCs w:val="24"/>
        </w:rPr>
        <w:t>. Sub-strategies and tactics can be stated using different syntactical forms as indicated in the syntax below, e.g., including a logical guard expression, a descriptive record (supporting the weighting function) or a maximum execution time. Finally, post processing can execute further VIL rules, e.g., to revert to a previous runtime configuration.</w:t>
      </w:r>
    </w:p>
    <w:p w:rsidR="00417D1E" w:rsidRPr="0073731F" w:rsidRDefault="003A7553" w:rsidP="00417D1E">
      <w:pPr>
        <w:pStyle w:val="Standard1"/>
        <w:jc w:val="both"/>
        <w:rPr>
          <w:rFonts w:ascii="Courier New" w:eastAsia="Times New Roman" w:hAnsi="Courier New" w:cs="Courier New"/>
          <w:szCs w:val="22"/>
          <w:lang w:val="en-US"/>
        </w:rPr>
      </w:pP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 (ParameterList) = post : pre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local variable declarations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objective</w:t>
      </w:r>
      <w:proofErr w:type="gramEnd"/>
      <w:r w:rsidRPr="003A7553">
        <w:rPr>
          <w:rFonts w:ascii="Courier New" w:eastAsia="Times New Roman" w:hAnsi="Courier New" w:cs="Courier New"/>
          <w:szCs w:val="22"/>
          <w:lang w:val="en-US"/>
        </w:rPr>
        <w:t xml:space="preserve"> 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breakdown</w:t>
      </w:r>
      <w:proofErr w:type="gramEnd"/>
      <w:r w:rsidRPr="003A7553">
        <w:rPr>
          <w:rFonts w:ascii="Courier New" w:eastAsia="Times New Roman" w:hAnsi="Courier New" w:cs="Courier New"/>
          <w:szCs w:val="22"/>
          <w:lang w:val="en-US"/>
        </w:rPr>
        <w:t xml:space="preserve"> {</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weighting</w:t>
      </w:r>
      <w:proofErr w:type="gramEnd"/>
      <w:r w:rsidRPr="003A7553">
        <w:rPr>
          <w:rFonts w:ascii="Courier New" w:eastAsia="Times New Roman" w:hAnsi="Courier New" w:cs="Courier New"/>
          <w:szCs w:val="22"/>
          <w:lang w:val="en-US"/>
        </w:rPr>
        <w:t xml:space="preserve"> (name : expression);</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optional sub-strategies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guardExpression</w:t>
      </w:r>
      <w:r w:rsidR="009B0985">
        <w:rPr>
          <w:rFonts w:ascii="Courier New" w:eastAsia="Times New Roman" w:hAnsi="Courier New" w:cs="Courier New"/>
          <w:szCs w:val="22"/>
          <w:lang w:val="en-US"/>
        </w:rPr>
        <w:t>)</w:t>
      </w:r>
      <w:r w:rsidRPr="003A7553">
        <w:rPr>
          <w:rFonts w:ascii="Courier New" w:eastAsia="Times New Roman" w:hAnsi="Courier New" w:cs="Courier New"/>
          <w:szCs w:val="22"/>
          <w:lang w:val="en-US"/>
        </w:rPr>
        <w:t xml:space="preserve"> name(ParameterList) </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proofErr w:type="gramStart"/>
      <w:r w:rsidR="003A7553" w:rsidRPr="003A7553">
        <w:rPr>
          <w:rFonts w:ascii="Courier New" w:eastAsia="Times New Roman" w:hAnsi="Courier New" w:cs="Courier New"/>
          <w:b/>
          <w:szCs w:val="22"/>
          <w:lang w:val="en-US"/>
        </w:rPr>
        <w:t>with</w:t>
      </w:r>
      <w:proofErr w:type="gramEnd"/>
      <w:r w:rsidR="003A7553" w:rsidRPr="003A7553">
        <w:rPr>
          <w:rFonts w:ascii="Courier New" w:eastAsia="Times New Roman" w:hAnsi="Courier New" w:cs="Courier New"/>
          <w:szCs w:val="22"/>
          <w:lang w:val="en-US"/>
        </w:rPr>
        <w:t xml:space="preserve"> (name = value);</w:t>
      </w:r>
    </w:p>
    <w:p w:rsid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strategy</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73731F" w:rsidP="00417D1E">
      <w:pPr>
        <w:pStyle w:val="Standard1"/>
        <w:jc w:val="both"/>
        <w:rPr>
          <w:rFonts w:ascii="Courier New" w:eastAsia="Times New Roman" w:hAnsi="Courier New" w:cs="Courier New"/>
          <w:szCs w:val="22"/>
          <w:lang w:val="en-US"/>
        </w:rPr>
      </w:pPr>
      <w:r>
        <w:rPr>
          <w:rFonts w:ascii="Courier New" w:eastAsia="Times New Roman" w:hAnsi="Courier New" w:cs="Courier New"/>
          <w:szCs w:val="22"/>
          <w:lang w:val="en-US"/>
        </w:rPr>
        <w:t xml:space="preserve">     </w:t>
      </w:r>
      <w:r w:rsidR="003A7553" w:rsidRPr="003A7553">
        <w:rPr>
          <w:rFonts w:ascii="Courier New" w:eastAsia="Times New Roman" w:hAnsi="Courier New" w:cs="Courier New"/>
          <w:szCs w:val="22"/>
          <w:lang w:val="en-US"/>
        </w:rPr>
        <w:t xml:space="preserve"> @numExpression;</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tactics</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roofErr w:type="gramStart"/>
      <w:r w:rsidRPr="003A7553">
        <w:rPr>
          <w:rFonts w:ascii="Courier New" w:eastAsia="Times New Roman" w:hAnsi="Courier New" w:cs="Courier New"/>
          <w:b/>
          <w:szCs w:val="22"/>
          <w:lang w:val="en-US"/>
        </w:rPr>
        <w:t>tactic</w:t>
      </w:r>
      <w:proofErr w:type="gramEnd"/>
      <w:r w:rsidRPr="003A7553">
        <w:rPr>
          <w:rFonts w:ascii="Courier New" w:eastAsia="Times New Roman" w:hAnsi="Courier New" w:cs="Courier New"/>
          <w:szCs w:val="22"/>
          <w:lang w:val="en-US"/>
        </w:rPr>
        <w:t xml:space="preserve"> guardExpression name(ParameterList);</w:t>
      </w:r>
    </w:p>
    <w:p w:rsidR="00417D1E" w:rsidRPr="0073731F" w:rsidRDefault="003A7553" w:rsidP="00417D1E">
      <w:pPr>
        <w:pStyle w:val="Standard1"/>
        <w:jc w:val="both"/>
        <w:rPr>
          <w:rFonts w:ascii="Courier New" w:eastAsia="Times New Roman" w:hAnsi="Courier New" w:cs="Courier New"/>
          <w:szCs w:val="22"/>
          <w:lang w:val="en-US"/>
        </w:rPr>
      </w:pPr>
      <w:r w:rsidRPr="003A7553">
        <w:rPr>
          <w:rFonts w:ascii="Courier New" w:eastAsia="Times New Roman" w:hAnsi="Courier New" w:cs="Courier New"/>
          <w:szCs w:val="22"/>
          <w:lang w:val="en-US"/>
        </w:rPr>
        <w:t xml:space="preserve">  }</w:t>
      </w:r>
    </w:p>
    <w:p w:rsidR="003A7553" w:rsidRPr="003A7553" w:rsidRDefault="003A7553" w:rsidP="003A7553">
      <w:pPr>
        <w:pStyle w:val="Standard1"/>
        <w:jc w:val="both"/>
        <w:rPr>
          <w:rFonts w:ascii="Courier New" w:hAnsi="Courier New" w:cs="Courier New"/>
          <w:szCs w:val="22"/>
          <w:lang w:val="en-GB"/>
        </w:rPr>
      </w:pPr>
      <w:r w:rsidRPr="003A7553">
        <w:rPr>
          <w:rFonts w:ascii="Courier New" w:eastAsia="Times New Roman" w:hAnsi="Courier New" w:cs="Courier New"/>
          <w:szCs w:val="22"/>
          <w:lang w:val="en-US"/>
        </w:rPr>
        <w:t xml:space="preserve">  // post processing</w:t>
      </w:r>
    </w:p>
    <w:p w:rsidR="00417D1E" w:rsidRPr="00787414" w:rsidRDefault="003A7553" w:rsidP="00417D1E">
      <w:pPr>
        <w:pStyle w:val="Standard1"/>
        <w:jc w:val="both"/>
        <w:rPr>
          <w:rFonts w:ascii="Consolas" w:hAnsi="Consolas" w:cs="Consolas"/>
          <w:sz w:val="20"/>
          <w:lang w:val="en-US"/>
        </w:rPr>
      </w:pPr>
      <w:r w:rsidRPr="003A7553">
        <w:rPr>
          <w:rFonts w:ascii="Courier New" w:eastAsia="Times New Roman" w:hAnsi="Courier New" w:cs="Courier New"/>
          <w:szCs w:val="22"/>
          <w:lang w:val="en-US"/>
        </w:rPr>
        <w:lastRenderedPageBreak/>
        <w:t>}</w:t>
      </w:r>
    </w:p>
    <w:p w:rsidR="00417D1E" w:rsidRDefault="00417D1E" w:rsidP="00417D1E">
      <w:pPr>
        <w:pStyle w:val="MainText"/>
      </w:pPr>
    </w:p>
    <w:p w:rsidR="00417D1E" w:rsidRPr="00006666"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Default="003A7553" w:rsidP="00417D1E">
      <w:pPr>
        <w:pStyle w:val="MainText"/>
        <w:numPr>
          <w:ilvl w:val="0"/>
          <w:numId w:val="36"/>
        </w:numPr>
      </w:pPr>
      <w:r w:rsidRPr="003A7553">
        <w:rPr>
          <w:rFonts w:asciiTheme="majorHAnsi" w:hAnsiTheme="majorHAnsi"/>
          <w:sz w:val="24"/>
          <w:szCs w:val="24"/>
        </w:rPr>
        <w:t>The keyword</w:t>
      </w:r>
      <w:r w:rsidR="00417D1E">
        <w:t xml:space="preserve"> </w:t>
      </w:r>
      <w:r w:rsidR="00417D1E">
        <w:rPr>
          <w:rFonts w:ascii="Courier New" w:eastAsia="Courier New" w:hAnsi="Courier New" w:cs="Courier New"/>
        </w:rPr>
        <w:t>strategy</w:t>
      </w:r>
      <w:r w:rsidR="00417D1E">
        <w:t xml:space="preserve"> </w:t>
      </w:r>
      <w:r w:rsidRPr="003A7553">
        <w:rPr>
          <w:rFonts w:asciiTheme="majorHAnsi" w:hAnsiTheme="majorHAnsi"/>
          <w:sz w:val="24"/>
          <w:szCs w:val="24"/>
        </w:rPr>
        <w:t>indicates on this level the declaration of a strategy.</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is identified by its</w:t>
      </w:r>
      <w:r w:rsidR="00417D1E">
        <w:t xml:space="preserve"> </w:t>
      </w:r>
      <w:r w:rsidRPr="003A7553">
        <w:rPr>
          <w:rFonts w:asciiTheme="majorHAnsi" w:hAnsiTheme="majorHAnsi"/>
          <w:i/>
          <w:sz w:val="24"/>
          <w:szCs w:val="24"/>
        </w:rPr>
        <w:t>name</w:t>
      </w:r>
      <w:r w:rsidRPr="003A7553">
        <w:rPr>
          <w:rFonts w:asciiTheme="majorHAnsi" w:hAnsiTheme="majorHAnsi"/>
          <w:sz w:val="24"/>
          <w:szCs w:val="24"/>
        </w:rPr>
        <w:t xml:space="preserve">, e.g., for referencing the strategy in other strategies. </w:t>
      </w:r>
    </w:p>
    <w:p w:rsidR="00417D1E" w:rsidRPr="00006666"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 strategy can declare parameters, which can be used within the strategy or for defining the pre- or post-condition. Parameters are given in terms of types and parameter names separated by commas if more than two parameters are listed. Top-level strategies refer to the parameters of the containing script, either specifying all parameters declared by the script (in case of a strategy that performs instantiation) or by just declaring the actual runtime configuration and the triggering event. Sub-strategies may declare specific decision variable types instead of the entire runtime configuration. Further, a strategy may declare the specific event type it reacts on as parameter (and as an implicit precondition).</w:t>
      </w:r>
    </w:p>
    <w:p w:rsidR="00417D1E" w:rsidRPr="00FD710A"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Akin to VIL rules, a strategy may have logical pre- and post-conditions. As multiple strategies may define the same objective, the precondition can be used to select among the applicable strategies. If given, the post-condition is checked after the execution of a strategy to determine (in addition to the objective) whether the application of the strategy was successful. If neither pre- nor post-condition are given, also the separating colon can be omitted.</w:t>
      </w:r>
    </w:p>
    <w:p w:rsidR="00417D1E" w:rsidRPr="007B12D5"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 xml:space="preserve">Within the rule body marked by curly brackets, first local variables can be declared and initialized. In particular, information that is relevant to the calculation of the objective or the weighting function can be collected here, i.e., these variables are intentionally visible to the entire strategy block. </w:t>
      </w:r>
    </w:p>
    <w:p w:rsidR="00417D1E" w:rsidRPr="002E6218"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objective states a logical condition utilizing observed quality properties (via the runtime variables of the configuration) in expressions such as their target range or utility / cost functions. Please note that the objective is a part of the precondition, which is syntactically highlighted due to its importance for adaptation.</w:t>
      </w:r>
    </w:p>
    <w:p w:rsidR="00417D1E" w:rsidRPr="00E254CF"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breakdown block is executed once to collect the sub-strategies and tactics. This is required to enable the collection of an unknown number of alternatives at design time due to the openness of the configuration in QualiMaster as discussed above. In a second step, the identified sub-strategies and tactics are ranked and executed.</w:t>
      </w:r>
    </w:p>
    <w:p w:rsidR="00417D1E" w:rsidRPr="002D4919"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weighting function enables the dynamic selection of the contained sub-strategies and tactics for both, reactive adaptation (without updated common knowledge) and for proactive adaptation (with prediction or updated common knowledge such as QoS impacts). </w:t>
      </w:r>
      <w:r w:rsidR="002D4919">
        <w:rPr>
          <w:rFonts w:asciiTheme="majorHAnsi" w:hAnsiTheme="majorHAnsi"/>
          <w:sz w:val="24"/>
          <w:szCs w:val="24"/>
        </w:rPr>
        <w:t>T</w:t>
      </w:r>
      <w:r w:rsidRPr="003A7553">
        <w:rPr>
          <w:rFonts w:asciiTheme="majorHAnsi" w:hAnsiTheme="majorHAnsi"/>
          <w:sz w:val="24"/>
          <w:szCs w:val="24"/>
        </w:rPr>
        <w:t xml:space="preserve">he weighting function </w:t>
      </w:r>
      <w:r w:rsidR="002D4919" w:rsidRPr="002D4919">
        <w:rPr>
          <w:rFonts w:asciiTheme="majorHAnsi" w:hAnsiTheme="majorHAnsi"/>
          <w:sz w:val="24"/>
          <w:szCs w:val="24"/>
        </w:rPr>
        <w:t xml:space="preserve">dynamically </w:t>
      </w:r>
      <w:r w:rsidRPr="003A7553">
        <w:rPr>
          <w:rFonts w:asciiTheme="majorHAnsi" w:hAnsiTheme="majorHAnsi"/>
          <w:sz w:val="24"/>
          <w:szCs w:val="24"/>
        </w:rPr>
        <w:t xml:space="preserve">determines the ranking of the sub-strategies and tactics. Basically it is a function that maps the alternatives (sub-strategies or tactics) under consideration of the </w:t>
      </w:r>
      <w:r w:rsidRPr="003A7553">
        <w:rPr>
          <w:rFonts w:asciiTheme="majorHAnsi" w:hAnsiTheme="majorHAnsi"/>
          <w:sz w:val="24"/>
          <w:szCs w:val="24"/>
        </w:rPr>
        <w:lastRenderedPageBreak/>
        <w:t xml:space="preserve">actual system state (taken from the runtime configuration or the runtime components) to a real value, e.g., using a utility-cost calculation. Thereby, it acts like an iterator over the alternatives and selects the option </w:t>
      </w:r>
      <w:r w:rsidR="00CA501E">
        <w:rPr>
          <w:rFonts w:asciiTheme="majorHAnsi" w:hAnsiTheme="majorHAnsi"/>
          <w:sz w:val="24"/>
          <w:szCs w:val="24"/>
        </w:rPr>
        <w:t xml:space="preserve">with maximum value </w:t>
      </w:r>
      <w:r w:rsidRPr="003A7553">
        <w:rPr>
          <w:rFonts w:asciiTheme="majorHAnsi" w:hAnsiTheme="majorHAnsi"/>
          <w:sz w:val="24"/>
          <w:szCs w:val="24"/>
        </w:rPr>
        <w:t>with access to additional information given in the listing of the sub-strategies and tactics. In particular, rt-VIL operations provide access to the historical impact of a given alternative, the prediction of a certain quality property, or the aggregated quality of a (desired) pipeline. If specified, the weighting function must be given directly at the beginning of the breakdown block.</w:t>
      </w:r>
    </w:p>
    <w:p w:rsidR="00417D1E" w:rsidRPr="00AD7E6E" w:rsidRDefault="003A7553" w:rsidP="00417D1E">
      <w:pPr>
        <w:pStyle w:val="MainText"/>
        <w:numPr>
          <w:ilvl w:val="1"/>
          <w:numId w:val="36"/>
        </w:numPr>
        <w:rPr>
          <w:rFonts w:asciiTheme="majorHAnsi" w:hAnsiTheme="majorHAnsi"/>
          <w:sz w:val="24"/>
          <w:szCs w:val="24"/>
        </w:rPr>
      </w:pPr>
      <w:r w:rsidRPr="003A7553">
        <w:rPr>
          <w:rFonts w:asciiTheme="majorHAnsi" w:hAnsiTheme="majorHAnsi"/>
          <w:sz w:val="24"/>
          <w:szCs w:val="24"/>
        </w:rPr>
        <w:t xml:space="preserve">The remainder of the block declares the alternative sub-strategies and tactics. As described above, sub-strategies and tactics can be guarded by an expression, which influences the ranking. Sub-strategies and tactics are referenced by their signature and, in case that a sub-strategy or tactic is used multiple times, a descriptive record </w:t>
      </w:r>
      <w:r w:rsidR="00333126">
        <w:rPr>
          <w:rFonts w:asciiTheme="majorHAnsi" w:hAnsiTheme="majorHAnsi"/>
          <w:sz w:val="24"/>
          <w:szCs w:val="24"/>
        </w:rPr>
        <w:t xml:space="preserve">(given in terms of name-value pairs) </w:t>
      </w:r>
      <w:r w:rsidRPr="003A7553">
        <w:rPr>
          <w:rFonts w:asciiTheme="majorHAnsi" w:hAnsiTheme="majorHAnsi"/>
          <w:sz w:val="24"/>
          <w:szCs w:val="24"/>
        </w:rPr>
        <w:t xml:space="preserve">can be given to support the calculation of the weighting function. </w:t>
      </w:r>
      <w:r w:rsidR="00333126">
        <w:rPr>
          <w:rFonts w:asciiTheme="majorHAnsi" w:hAnsiTheme="majorHAnsi"/>
          <w:sz w:val="24"/>
          <w:szCs w:val="24"/>
        </w:rPr>
        <w:t xml:space="preserve">Please note that the union of all name-value pairs must be consistent over the types implicitly assigned to the names via the individual value expressions used. </w:t>
      </w:r>
      <w:r w:rsidR="00D54F32">
        <w:rPr>
          <w:rFonts w:asciiTheme="majorHAnsi" w:hAnsiTheme="majorHAnsi"/>
          <w:sz w:val="24"/>
          <w:szCs w:val="24"/>
        </w:rPr>
        <w:t xml:space="preserve">If no name-value expressions are used, then a Strategy or Tactic instance (see Section </w:t>
      </w:r>
      <w:r w:rsidR="00FF39BE">
        <w:rPr>
          <w:rFonts w:asciiTheme="majorHAnsi" w:hAnsiTheme="majorHAnsi"/>
          <w:sz w:val="24"/>
          <w:szCs w:val="24"/>
        </w:rPr>
        <w:fldChar w:fldCharType="begin"/>
      </w:r>
      <w:r w:rsidR="00D54F32">
        <w:rPr>
          <w:rFonts w:asciiTheme="majorHAnsi" w:hAnsiTheme="majorHAnsi"/>
          <w:sz w:val="24"/>
          <w:szCs w:val="24"/>
        </w:rPr>
        <w:instrText xml:space="preserve"> REF _Ref412831964 \r \h </w:instrText>
      </w:r>
      <w:r w:rsidR="00FF39BE">
        <w:rPr>
          <w:rFonts w:asciiTheme="majorHAnsi" w:hAnsiTheme="majorHAnsi"/>
          <w:sz w:val="24"/>
          <w:szCs w:val="24"/>
        </w:rPr>
      </w:r>
      <w:r w:rsidR="00FF39BE">
        <w:rPr>
          <w:rFonts w:asciiTheme="majorHAnsi" w:hAnsiTheme="majorHAnsi"/>
          <w:sz w:val="24"/>
          <w:szCs w:val="24"/>
        </w:rPr>
        <w:fldChar w:fldCharType="separate"/>
      </w:r>
      <w:r w:rsidR="00AA153B">
        <w:rPr>
          <w:rFonts w:asciiTheme="majorHAnsi" w:hAnsiTheme="majorHAnsi"/>
          <w:sz w:val="24"/>
          <w:szCs w:val="24"/>
        </w:rPr>
        <w:t>3.7.1</w:t>
      </w:r>
      <w:r w:rsidR="00FF39BE">
        <w:rPr>
          <w:rFonts w:asciiTheme="majorHAnsi" w:hAnsiTheme="majorHAnsi"/>
          <w:sz w:val="24"/>
          <w:szCs w:val="24"/>
        </w:rPr>
        <w:fldChar w:fldCharType="end"/>
      </w:r>
      <w:r w:rsidR="00D54F32">
        <w:rPr>
          <w:rFonts w:asciiTheme="majorHAnsi" w:hAnsiTheme="majorHAnsi"/>
          <w:sz w:val="24"/>
          <w:szCs w:val="24"/>
        </w:rPr>
        <w:t xml:space="preserve">) is passed to the weighting function. If at least one name-value expression is used, the implicit record is created and passed to the weighting function. </w:t>
      </w:r>
      <w:r w:rsidRPr="003A7553">
        <w:rPr>
          <w:rFonts w:asciiTheme="majorHAnsi" w:hAnsiTheme="majorHAnsi"/>
          <w:sz w:val="24"/>
          <w:szCs w:val="24"/>
        </w:rPr>
        <w:t>Finally, a maximum execution time (</w:t>
      </w:r>
      <w:r w:rsidR="00285C67">
        <w:rPr>
          <w:rFonts w:asciiTheme="majorHAnsi" w:hAnsiTheme="majorHAnsi"/>
          <w:sz w:val="24"/>
          <w:szCs w:val="24"/>
        </w:rPr>
        <w:t xml:space="preserve">in terms of an integer </w:t>
      </w:r>
      <w:r w:rsidRPr="003A7553">
        <w:rPr>
          <w:rFonts w:asciiTheme="majorHAnsi" w:hAnsiTheme="majorHAnsi"/>
          <w:sz w:val="24"/>
          <w:szCs w:val="24"/>
        </w:rPr>
        <w:t>expression) can be stated, i.e., a relative time bound within the sub-strategy or tactic is either completed or it fails.</w:t>
      </w:r>
      <w:r w:rsidR="00AC7CBE">
        <w:rPr>
          <w:rFonts w:asciiTheme="majorHAnsi" w:hAnsiTheme="majorHAnsi"/>
          <w:sz w:val="24"/>
          <w:szCs w:val="24"/>
        </w:rPr>
        <w:t xml:space="preserve"> </w:t>
      </w:r>
      <w:r w:rsidR="007E0134">
        <w:rPr>
          <w:rFonts w:asciiTheme="majorHAnsi" w:hAnsiTheme="majorHAnsi"/>
          <w:sz w:val="24"/>
          <w:szCs w:val="24"/>
        </w:rPr>
        <w:t xml:space="preserve">Timeouts not given as a positive value </w:t>
      </w:r>
      <w:r w:rsidR="00AC7CBE">
        <w:rPr>
          <w:rFonts w:asciiTheme="majorHAnsi" w:hAnsiTheme="majorHAnsi"/>
          <w:sz w:val="24"/>
          <w:szCs w:val="24"/>
        </w:rPr>
        <w:t>are ignored.</w:t>
      </w:r>
    </w:p>
    <w:p w:rsidR="00417D1E" w:rsidRPr="0065737E" w:rsidRDefault="003A7553" w:rsidP="00417D1E">
      <w:pPr>
        <w:pStyle w:val="MainText"/>
        <w:numPr>
          <w:ilvl w:val="0"/>
          <w:numId w:val="36"/>
        </w:numPr>
        <w:rPr>
          <w:rFonts w:asciiTheme="majorHAnsi" w:hAnsiTheme="majorHAnsi"/>
          <w:sz w:val="24"/>
          <w:szCs w:val="24"/>
        </w:rPr>
      </w:pPr>
      <w:r w:rsidRPr="003A7553">
        <w:rPr>
          <w:rFonts w:asciiTheme="majorHAnsi" w:hAnsiTheme="majorHAnsi"/>
          <w:sz w:val="24"/>
          <w:szCs w:val="24"/>
        </w:rPr>
        <w:t>The post processing part allows to execute further VIL rules and operations, e.g., to revert to a previous successful runtime configuration.</w:t>
      </w:r>
    </w:p>
    <w:p w:rsidR="003A7553" w:rsidRDefault="00A661BE" w:rsidP="003A7553">
      <w:pPr>
        <w:pStyle w:val="MainText"/>
        <w:rPr>
          <w:rFonts w:asciiTheme="majorHAnsi" w:hAnsiTheme="majorHAnsi"/>
          <w:sz w:val="24"/>
          <w:szCs w:val="24"/>
        </w:rPr>
      </w:pPr>
      <w:r>
        <w:rPr>
          <w:rFonts w:asciiTheme="majorHAnsi" w:hAnsiTheme="majorHAnsi"/>
          <w:sz w:val="24"/>
          <w:szCs w:val="24"/>
        </w:rPr>
        <w:t>At the beginning of a strategy, the rt-VIL execution environment calls the (overridable) VIL rule</w:t>
      </w:r>
    </w:p>
    <w:p w:rsidR="003A7553" w:rsidRDefault="00A661BE" w:rsidP="003A7553">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A770C2" w:rsidRDefault="00A661BE" w:rsidP="00417D1E">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003A7553" w:rsidRPr="003A7553">
        <w:rPr>
          <w:rFonts w:asciiTheme="majorHAnsi" w:hAnsiTheme="majorHAnsi"/>
          <w:sz w:val="24"/>
          <w:szCs w:val="24"/>
        </w:rPr>
        <w:t xml:space="preserve">Finally, </w:t>
      </w:r>
      <w:r>
        <w:rPr>
          <w:rFonts w:asciiTheme="majorHAnsi" w:hAnsiTheme="majorHAnsi"/>
          <w:sz w:val="24"/>
          <w:szCs w:val="24"/>
        </w:rPr>
        <w:t xml:space="preserve">the execution environment </w:t>
      </w:r>
      <w:r w:rsidR="003A7553" w:rsidRPr="003A7553">
        <w:rPr>
          <w:rFonts w:asciiTheme="majorHAnsi" w:hAnsiTheme="majorHAnsi"/>
          <w:sz w:val="24"/>
          <w:szCs w:val="24"/>
        </w:rPr>
        <w:t>calls the predefined rt-VIL rule</w:t>
      </w:r>
    </w:p>
    <w:p w:rsidR="003A7553" w:rsidRDefault="003A7553" w:rsidP="003A7553">
      <w:pPr>
        <w:pStyle w:val="MainText"/>
        <w:jc w:val="center"/>
        <w:rPr>
          <w:szCs w:val="22"/>
        </w:rPr>
      </w:pPr>
      <w:r w:rsidRPr="003A7553">
        <w:rPr>
          <w:rFonts w:ascii="Courier New" w:eastAsia="Courier New" w:hAnsi="Courier New" w:cs="Courier New"/>
          <w:szCs w:val="22"/>
        </w:rPr>
        <w:t>Boolean validate (</w:t>
      </w:r>
      <w:r w:rsidR="00920372">
        <w:rPr>
          <w:rFonts w:ascii="Courier New" w:eastAsia="Courier New" w:hAnsi="Courier New" w:cs="Courier New"/>
          <w:szCs w:val="22"/>
        </w:rPr>
        <w:t xml:space="preserve">Strategy strategy, </w:t>
      </w:r>
      <w:r w:rsidRPr="003A7553">
        <w:rPr>
          <w:rFonts w:ascii="Courier New" w:eastAsia="Courier New" w:hAnsi="Courier New" w:cs="Courier New"/>
          <w:szCs w:val="22"/>
        </w:rPr>
        <w:t>Configuration config)</w:t>
      </w:r>
    </w:p>
    <w:p w:rsidR="005415FD" w:rsidRDefault="00A770C2" w:rsidP="00A770C2">
      <w:pPr>
        <w:pStyle w:val="MainText"/>
        <w:rPr>
          <w:rFonts w:asciiTheme="majorHAnsi" w:hAnsiTheme="majorHAnsi"/>
          <w:sz w:val="24"/>
          <w:szCs w:val="24"/>
        </w:rPr>
      </w:pPr>
      <w:proofErr w:type="gramStart"/>
      <w:r>
        <w:t>at</w:t>
      </w:r>
      <w:proofErr w:type="gramEnd"/>
      <w:r>
        <w:t xml:space="preserve"> </w:t>
      </w:r>
      <w:r w:rsidR="003A7553" w:rsidRPr="003A7553">
        <w:rPr>
          <w:rFonts w:asciiTheme="majorHAnsi" w:hAnsiTheme="majorHAnsi"/>
          <w:sz w:val="24"/>
          <w:szCs w:val="24"/>
        </w:rPr>
        <w:t>the end of a (so far) successful tactic in order to validate the results of the executed operations.</w:t>
      </w:r>
      <w:r w:rsidR="00A661BE">
        <w:rPr>
          <w:rFonts w:asciiTheme="majorHAnsi" w:hAnsiTheme="majorHAnsi"/>
          <w:sz w:val="24"/>
          <w:szCs w:val="24"/>
        </w:rPr>
        <w:t xml:space="preserve"> </w:t>
      </w:r>
      <w:r w:rsidR="008125BC"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sidR="005415FD">
        <w:rPr>
          <w:rFonts w:asciiTheme="majorHAnsi" w:hAnsiTheme="majorHAnsi"/>
          <w:sz w:val="24"/>
          <w:szCs w:val="24"/>
        </w:rPr>
        <w:t xml:space="preserve">If </w:t>
      </w:r>
      <w:r w:rsidR="00A661BE">
        <w:rPr>
          <w:rFonts w:asciiTheme="majorHAnsi" w:hAnsiTheme="majorHAnsi"/>
          <w:sz w:val="24"/>
          <w:szCs w:val="24"/>
        </w:rPr>
        <w:t xml:space="preserve">the validation or </w:t>
      </w:r>
      <w:r w:rsidR="005415FD">
        <w:rPr>
          <w:rFonts w:asciiTheme="majorHAnsi" w:hAnsiTheme="majorHAnsi"/>
          <w:sz w:val="24"/>
          <w:szCs w:val="24"/>
        </w:rPr>
        <w:t xml:space="preserve">a strategy fails, </w:t>
      </w:r>
      <w:r w:rsidR="00A661BE">
        <w:rPr>
          <w:rFonts w:asciiTheme="majorHAnsi" w:hAnsiTheme="majorHAnsi"/>
          <w:sz w:val="24"/>
          <w:szCs w:val="24"/>
        </w:rPr>
        <w:t xml:space="preserve">the execution environment </w:t>
      </w:r>
      <w:r w:rsidR="005415FD">
        <w:rPr>
          <w:rFonts w:asciiTheme="majorHAnsi" w:hAnsiTheme="majorHAnsi"/>
          <w:sz w:val="24"/>
          <w:szCs w:val="24"/>
        </w:rPr>
        <w:t xml:space="preserve">calls </w:t>
      </w:r>
    </w:p>
    <w:p w:rsidR="005415FD" w:rsidRPr="005415FD" w:rsidRDefault="005415FD" w:rsidP="005415FD">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Strategy strategy, </w:t>
      </w:r>
      <w:r w:rsidRPr="00D60DA8">
        <w:rPr>
          <w:rFonts w:ascii="Courier New" w:eastAsia="Courier New" w:hAnsi="Courier New" w:cs="Courier New"/>
          <w:szCs w:val="22"/>
        </w:rPr>
        <w:t>Configuration config)</w:t>
      </w:r>
    </w:p>
    <w:p w:rsidR="00035CDB" w:rsidRDefault="005415FD">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rollback or repair operations. </w:t>
      </w:r>
      <w:r w:rsidR="00A661BE">
        <w:rPr>
          <w:rFonts w:asciiTheme="majorHAnsi" w:hAnsiTheme="majorHAnsi"/>
          <w:sz w:val="24"/>
          <w:szCs w:val="24"/>
        </w:rPr>
        <w:t xml:space="preserve">By default, a failing strategy leads to a rollback of the previously opened transaction. If the strategy succeeds, the execution environment calls </w:t>
      </w:r>
    </w:p>
    <w:p w:rsidR="003A7553" w:rsidRDefault="00A661BE" w:rsidP="003A7553">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lastRenderedPageBreak/>
        <w:t>succeeded</w:t>
      </w:r>
      <w:r w:rsidRPr="00AF4365">
        <w:rPr>
          <w:rFonts w:ascii="Courier New" w:eastAsia="Courier New" w:hAnsi="Courier New" w:cs="Courier New"/>
          <w:szCs w:val="22"/>
        </w:rPr>
        <w:t>(</w:t>
      </w:r>
      <w:proofErr w:type="gramEnd"/>
      <w:r w:rsidRPr="00AF4365">
        <w:rPr>
          <w:rFonts w:ascii="Courier New" w:eastAsia="Courier New" w:hAnsi="Courier New" w:cs="Courier New"/>
          <w:szCs w:val="22"/>
        </w:rPr>
        <w:t>Strategy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A661BE" w:rsidRDefault="00A661BE" w:rsidP="00A770C2">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A770C2" w:rsidRDefault="003A7553" w:rsidP="00A770C2">
      <w:pPr>
        <w:pStyle w:val="MainText"/>
        <w:rPr>
          <w:rFonts w:asciiTheme="majorHAnsi" w:hAnsiTheme="majorHAnsi"/>
          <w:sz w:val="24"/>
          <w:szCs w:val="24"/>
        </w:rPr>
      </w:pPr>
      <w:r w:rsidRPr="003A7553">
        <w:rPr>
          <w:rFonts w:asciiTheme="majorHAnsi" w:hAnsiTheme="majorHAnsi"/>
          <w:sz w:val="24"/>
          <w:szCs w:val="24"/>
        </w:rPr>
        <w:t>Please note that successful top-level strategies call further predefined methods for updating the common knowledge and enactment as we describe in Section</w:t>
      </w:r>
      <w:r w:rsidR="004C648D">
        <w:rPr>
          <w:rFonts w:asciiTheme="majorHAnsi" w:hAnsiTheme="majorHAnsi"/>
          <w:sz w:val="24"/>
          <w:szCs w:val="24"/>
        </w:rPr>
        <w:t xml:space="preserve"> </w:t>
      </w:r>
      <w:r w:rsidR="00FF39BE">
        <w:rPr>
          <w:rFonts w:asciiTheme="majorHAnsi" w:hAnsiTheme="majorHAnsi"/>
          <w:sz w:val="24"/>
          <w:szCs w:val="24"/>
        </w:rPr>
        <w:fldChar w:fldCharType="begin"/>
      </w:r>
      <w:r w:rsidR="004C648D">
        <w:rPr>
          <w:rFonts w:asciiTheme="majorHAnsi" w:hAnsiTheme="majorHAnsi"/>
          <w:sz w:val="24"/>
          <w:szCs w:val="24"/>
        </w:rPr>
        <w:instrText xml:space="preserve"> REF _Ref404689975 \r \h </w:instrText>
      </w:r>
      <w:r w:rsidR="00FF39BE">
        <w:rPr>
          <w:rFonts w:asciiTheme="majorHAnsi" w:hAnsiTheme="majorHAnsi"/>
          <w:sz w:val="24"/>
          <w:szCs w:val="24"/>
        </w:rPr>
      </w:r>
      <w:r w:rsidR="00FF39BE">
        <w:rPr>
          <w:rFonts w:asciiTheme="majorHAnsi" w:hAnsiTheme="majorHAnsi"/>
          <w:sz w:val="24"/>
          <w:szCs w:val="24"/>
        </w:rPr>
        <w:fldChar w:fldCharType="separate"/>
      </w:r>
      <w:r w:rsidR="00AA153B">
        <w:rPr>
          <w:rFonts w:asciiTheme="majorHAnsi" w:hAnsiTheme="majorHAnsi"/>
          <w:sz w:val="24"/>
          <w:szCs w:val="24"/>
        </w:rPr>
        <w:t>3.6.5</w:t>
      </w:r>
      <w:r w:rsidR="00FF39BE">
        <w:rPr>
          <w:rFonts w:asciiTheme="majorHAnsi" w:hAnsiTheme="majorHAnsi"/>
          <w:sz w:val="24"/>
          <w:szCs w:val="24"/>
        </w:rPr>
        <w:fldChar w:fldCharType="end"/>
      </w:r>
      <w:r w:rsidRPr="003A7553">
        <w:rPr>
          <w:rFonts w:asciiTheme="majorHAnsi" w:hAnsiTheme="majorHAnsi"/>
          <w:sz w:val="24"/>
          <w:szCs w:val="24"/>
        </w:rPr>
        <w:t>.</w:t>
      </w:r>
    </w:p>
    <w:p w:rsidR="00417D1E" w:rsidRDefault="003A7553" w:rsidP="00417D1E">
      <w:pPr>
        <w:pStyle w:val="MainText"/>
      </w:pPr>
      <w:r w:rsidRPr="003A7553">
        <w:rPr>
          <w:rFonts w:asciiTheme="majorHAnsi" w:hAnsiTheme="majorHAnsi"/>
          <w:b/>
          <w:sz w:val="24"/>
          <w:szCs w:val="24"/>
        </w:rPr>
        <w:t>Example:</w:t>
      </w:r>
    </w:p>
    <w:p w:rsidR="00417D1E" w:rsidRPr="00E37FBB" w:rsidRDefault="003A7553" w:rsidP="00417D1E">
      <w:pPr>
        <w:pStyle w:val="MainText"/>
        <w:rPr>
          <w:rFonts w:asciiTheme="majorHAnsi" w:hAnsiTheme="majorHAnsi"/>
          <w:sz w:val="24"/>
          <w:szCs w:val="24"/>
        </w:rPr>
      </w:pPr>
      <w:r w:rsidRPr="003A7553">
        <w:rPr>
          <w:rFonts w:asciiTheme="majorHAnsi" w:hAnsiTheme="majorHAnsi"/>
          <w:sz w:val="24"/>
          <w:szCs w:val="24"/>
        </w:rPr>
        <w:t>The first example below illustrates a simple reactive strategy, which considers exactly one quality parameter, namely the pipeline throughput. As input, the strategy receives the actual QualiMaster runtime configuration (expressed through the type QM made available through a respective advice) and an unspecified adaptation event. In case that a pipeline does not fulfill an overall pipeline throughput value (here, a fictive configuration value specified as a fixed condition in a VIL rule), it aims at changing the pipeline with highest throughput deviation</w:t>
      </w:r>
      <w:r w:rsidR="00417D1E">
        <w:t xml:space="preserve"> </w:t>
      </w:r>
      <w:r w:rsidRPr="003A7553">
        <w:rPr>
          <w:rFonts w:asciiTheme="majorHAnsi" w:hAnsiTheme="majorHAnsi"/>
          <w:sz w:val="24"/>
          <w:szCs w:val="24"/>
        </w:rPr>
        <w:t>(</w:t>
      </w:r>
      <w:r w:rsidRPr="003A7553">
        <w:rPr>
          <w:rFonts w:ascii="Courier New" w:hAnsi="Courier New" w:cs="Courier New"/>
          <w:szCs w:val="22"/>
        </w:rPr>
        <w:t>candidate</w:t>
      </w:r>
      <w:r w:rsidRPr="003A7553">
        <w:rPr>
          <w:rFonts w:asciiTheme="majorHAnsi" w:hAnsiTheme="majorHAnsi"/>
          <w:sz w:val="24"/>
          <w:szCs w:val="24"/>
        </w:rPr>
        <w:t>), with a priority on changing a single algorithm parameter. In the extreme case of no successfully executed tactic, the strategy just performs load shedding on the input of</w:t>
      </w:r>
      <w:r w:rsidR="00417D1E">
        <w:t xml:space="preserve"> </w:t>
      </w:r>
      <w:r w:rsidRPr="003A7553">
        <w:rPr>
          <w:rFonts w:ascii="Courier New" w:hAnsi="Courier New" w:cs="Courier New"/>
          <w:szCs w:val="22"/>
        </w:rPr>
        <w:t>candidate</w:t>
      </w:r>
      <w:r w:rsidRPr="003A7553">
        <w:rPr>
          <w:rFonts w:asciiTheme="majorHAnsi" w:hAnsiTheme="majorHAnsi"/>
          <w:sz w:val="24"/>
          <w:szCs w:val="24"/>
        </w:rPr>
        <w:t xml:space="preserve">. Please note that a top-level strategy is implicitly ended by a validation of the changed variables of the runtime configuration and, in case of success, an enactment of the changed variables. </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infrastructure (QM config, 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issues = throughputFailingPipelines(config);</w:t>
      </w:r>
    </w:p>
    <w:p w:rsidR="00E66DFC"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Pipeline candidate = issues</w:t>
      </w:r>
      <w:r w:rsidR="00E66DFC">
        <w:rPr>
          <w:rFonts w:ascii="Courier New" w:eastAsia="Courier New" w:hAnsi="Courier New" w:cs="Courier New"/>
          <w:color w:val="auto"/>
          <w:szCs w:val="22"/>
          <w:lang w:val="en-US" w:eastAsia="en-US"/>
        </w:rPr>
        <w:t>-&gt;</w:t>
      </w:r>
      <w:proofErr w:type="gramStart"/>
      <w:r w:rsidRPr="003A7553">
        <w:rPr>
          <w:rFonts w:ascii="Courier New" w:eastAsia="Courier New" w:hAnsi="Courier New" w:cs="Courier New"/>
          <w:color w:val="auto"/>
          <w:szCs w:val="22"/>
          <w:lang w:val="en-US" w:eastAsia="en-US"/>
        </w:rPr>
        <w:t>sort(</w:t>
      </w:r>
      <w:proofErr w:type="gramEnd"/>
      <w:r w:rsidR="00E66DFC">
        <w:rPr>
          <w:rFonts w:ascii="Courier New" w:eastAsia="Courier New" w:hAnsi="Courier New" w:cs="Courier New"/>
          <w:color w:val="auto"/>
          <w:szCs w:val="22"/>
          <w:lang w:val="en-US" w:eastAsia="en-US"/>
        </w:rPr>
        <w:t>Pipeline p |</w:t>
      </w:r>
    </w:p>
    <w:p w:rsidR="00417D1E" w:rsidRPr="00D60DA8" w:rsidRDefault="00E66DFC" w:rsidP="00417D1E">
      <w:pPr>
        <w:pStyle w:val="Standard1"/>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p.capacity</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first(</w:t>
      </w:r>
      <w:proofErr w:type="gramEnd"/>
      <w:r w:rsidR="003A7553"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null != candidate;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changeSingleParameter(candidate,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changeSingleAlgorithm(candidate, trigger);</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extreme fallback</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shedLoad(candidate, trigger);</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D60DA8" w:rsidRDefault="003A7553" w:rsidP="00417D1E">
      <w:pPr>
        <w:pStyle w:val="Standard1"/>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Pipeline) througputFailingPipelines(QM config) = {</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config.pipelines-&gt; </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p|</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p.throughput &lt; config.minPipelineThroughput);</w:t>
      </w:r>
    </w:p>
    <w:p w:rsidR="00417D1E" w:rsidRPr="00D60DA8" w:rsidRDefault="003A7553" w:rsidP="00417D1E">
      <w:pPr>
        <w:pStyle w:val="Standard1"/>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Default="003A7553" w:rsidP="00417D1E">
      <w:pPr>
        <w:pStyle w:val="MainText"/>
      </w:pPr>
      <w:r w:rsidRPr="003A7553">
        <w:rPr>
          <w:rFonts w:asciiTheme="majorHAnsi" w:hAnsiTheme="majorHAnsi"/>
          <w:sz w:val="24"/>
          <w:szCs w:val="24"/>
        </w:rPr>
        <w:t>The second example illustrates a strategy with dynamic selection of a comprehensive loop-enumeration of the tactics (based on all alternatives defined in the Configuration). As stated by the signature, the strategy handles a regular adaptation on a</w:t>
      </w:r>
      <w:r w:rsidR="00417D1E">
        <w:t xml:space="preserve"> </w:t>
      </w:r>
      <w:r w:rsidRPr="003A7553">
        <w:rPr>
          <w:rFonts w:ascii="Courier New" w:eastAsia="Courier New" w:hAnsi="Courier New" w:cs="Courier New"/>
          <w:szCs w:val="22"/>
        </w:rPr>
        <w:t>FamilyElement</w:t>
      </w:r>
      <w:r w:rsidR="00417D1E">
        <w:t xml:space="preserve"> </w:t>
      </w:r>
      <w:r w:rsidRPr="003A7553">
        <w:rPr>
          <w:rFonts w:asciiTheme="majorHAnsi" w:hAnsiTheme="majorHAnsi"/>
          <w:sz w:val="24"/>
          <w:szCs w:val="24"/>
        </w:rPr>
        <w:t xml:space="preserve">of a pipeline. The objective of the strategy is that no quality parameter of the family element fails (the related definition is not shown in the example). The weighting function targets the optimization of a utility-cost tradeoff given in terms of two VIL functions (not detailed below). Thereby, additional information defined by the listed tactics is used. For illustration, this example simply </w:t>
      </w:r>
      <w:r w:rsidRPr="003A7553">
        <w:rPr>
          <w:rFonts w:asciiTheme="majorHAnsi" w:hAnsiTheme="majorHAnsi"/>
          <w:sz w:val="24"/>
          <w:szCs w:val="24"/>
        </w:rPr>
        <w:lastRenderedPageBreak/>
        <w:t xml:space="preserve">enumerates all possible tactics for all available algorithm parameters and family members using map expressions, the VIL version of a loop. Please note that a sub-strategy is implicitly ended by a validation of the changed variables in the runtime configuration. </w:t>
      </w:r>
      <w:bookmarkStart w:id="2803" w:name="h.bkowx75hdfjm" w:colFirst="0" w:colLast="0"/>
      <w:bookmarkEnd w:id="2803"/>
    </w:p>
    <w:p w:rsidR="00856F97"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strategy</w:t>
      </w:r>
      <w:proofErr w:type="gramEnd"/>
      <w:r w:rsidRPr="003A7553">
        <w:rPr>
          <w:rFonts w:ascii="Courier New" w:eastAsia="Courier New" w:hAnsi="Courier New" w:cs="Courier New"/>
          <w:color w:val="auto"/>
          <w:szCs w:val="22"/>
          <w:lang w:val="en-US" w:eastAsia="en-US"/>
        </w:rPr>
        <w:t xml:space="preserve"> changeAlgorithm (FamilyElement elt,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RegularAdaptationEvent trigger) =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setOf</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failed = failedQualities(elt);</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objective</w:t>
      </w:r>
      <w:proofErr w:type="gramEnd"/>
      <w:r w:rsidRPr="003A7553">
        <w:rPr>
          <w:rFonts w:ascii="Courier New" w:eastAsia="Courier New" w:hAnsi="Courier New" w:cs="Courier New"/>
          <w:color w:val="auto"/>
          <w:szCs w:val="22"/>
          <w:lang w:val="en-US" w:eastAsia="en-US"/>
        </w:rPr>
        <w:t xml:space="preserve"> failed.isEmpty();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breakdown</w:t>
      </w:r>
      <w:proofErr w:type="gramEnd"/>
      <w:r w:rsidRPr="003A7553">
        <w:rPr>
          <w:rFonts w:ascii="Courier New" w:eastAsia="Courier New" w:hAnsi="Courier New" w:cs="Courier New"/>
          <w:color w:val="auto"/>
          <w:szCs w:val="22"/>
          <w:lang w:val="en-US" w:eastAsia="en-US"/>
        </w:rPr>
        <w:t xml:space="preserve">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weighting</w:t>
      </w:r>
      <w:proofErr w:type="gramEnd"/>
      <w:r w:rsidRPr="003A7553">
        <w:rPr>
          <w:rFonts w:ascii="Courier New" w:eastAsia="Courier New" w:hAnsi="Courier New" w:cs="Courier New"/>
          <w:color w:val="auto"/>
          <w:szCs w:val="22"/>
          <w:lang w:val="en-US" w:eastAsia="en-US"/>
        </w:rPr>
        <w:t xml:space="preserve"> (e: utility(e.elt, e.quality)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 </w:t>
      </w:r>
      <w:proofErr w:type="gramStart"/>
      <w:r w:rsidRPr="003A7553">
        <w:rPr>
          <w:rFonts w:ascii="Courier New" w:eastAsia="Courier New" w:hAnsi="Courier New" w:cs="Courier New"/>
          <w:color w:val="auto"/>
          <w:szCs w:val="22"/>
          <w:lang w:val="en-US" w:eastAsia="en-US"/>
        </w:rPr>
        <w:t>cost(</w:t>
      </w:r>
      <w:proofErr w:type="gramEnd"/>
      <w:r w:rsidRPr="003A7553">
        <w:rPr>
          <w:rFonts w:ascii="Courier New" w:eastAsia="Courier New" w:hAnsi="Courier New" w:cs="Courier New"/>
          <w:color w:val="auto"/>
          <w:szCs w:val="22"/>
          <w:lang w:val="en-US" w:eastAsia="en-US"/>
        </w:rPr>
        <w:t>e.elt, e.quality));</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Quality q: failed)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elt.family.parameter)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changeParameter(elt, trigger, p)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p,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Algorithm a: elt.family.members) {</w:t>
      </w:r>
    </w:p>
    <w:p w:rsidR="00856F97"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changeAlgorithm(elt, trigger, a)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with</w:t>
      </w:r>
      <w:proofErr w:type="gramEnd"/>
      <w:r w:rsidRPr="003A7553">
        <w:rPr>
          <w:rFonts w:ascii="Courier New" w:eastAsia="Courier New" w:hAnsi="Courier New" w:cs="Courier New"/>
          <w:color w:val="auto"/>
          <w:szCs w:val="22"/>
          <w:lang w:val="en-US" w:eastAsia="en-US"/>
        </w:rPr>
        <w:t xml:space="preserve"> (elt = a, quality = q);</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804" w:name="h.oi8nibsyvu4" w:colFirst="0" w:colLast="0"/>
      <w:bookmarkStart w:id="2805" w:name="_Ref404689969"/>
      <w:bookmarkStart w:id="2806" w:name="_Toc430078959"/>
      <w:bookmarkEnd w:id="2804"/>
      <w:r w:rsidRPr="003A7553">
        <w:rPr>
          <w:lang w:val="en-US"/>
        </w:rPr>
        <w:t>Tactic</w:t>
      </w:r>
      <w:bookmarkEnd w:id="2805"/>
      <w:bookmarkEnd w:id="2806"/>
    </w:p>
    <w:p w:rsidR="00417D1E" w:rsidRPr="006A7C17" w:rsidRDefault="003A7553" w:rsidP="00417D1E">
      <w:pPr>
        <w:pStyle w:val="MainText"/>
        <w:rPr>
          <w:rFonts w:asciiTheme="majorHAnsi" w:hAnsiTheme="majorHAnsi"/>
          <w:sz w:val="24"/>
          <w:szCs w:val="24"/>
        </w:rPr>
      </w:pPr>
      <w:r w:rsidRPr="003A7553">
        <w:rPr>
          <w:rFonts w:asciiTheme="majorHAnsi" w:hAnsiTheme="majorHAnsi"/>
          <w:sz w:val="24"/>
          <w:szCs w:val="24"/>
        </w:rPr>
        <w:t xml:space="preserve">A tactic defines the steps of adaptation to be carried out in order to achieve the objective defined by a calling strategy. </w:t>
      </w:r>
      <w:r w:rsidR="006A7C17">
        <w:rPr>
          <w:rFonts w:asciiTheme="majorHAnsi" w:hAnsiTheme="majorHAnsi"/>
          <w:sz w:val="24"/>
          <w:szCs w:val="24"/>
        </w:rPr>
        <w:t>A</w:t>
      </w:r>
      <w:r w:rsidRPr="003A7553">
        <w:rPr>
          <w:rFonts w:asciiTheme="majorHAnsi" w:hAnsiTheme="majorHAnsi"/>
          <w:sz w:val="24"/>
          <w:szCs w:val="24"/>
        </w:rPr>
        <w:t xml:space="preserve"> tactic cannot call other tactics or strategies, just rt-VIL operations or rt-VIL rules.</w:t>
      </w:r>
    </w:p>
    <w:p w:rsidR="008125BC" w:rsidRDefault="003A7553" w:rsidP="00417D1E">
      <w:pPr>
        <w:pStyle w:val="MainText"/>
        <w:rPr>
          <w:rFonts w:asciiTheme="majorHAnsi" w:hAnsiTheme="majorHAnsi"/>
          <w:sz w:val="24"/>
          <w:szCs w:val="24"/>
        </w:rPr>
      </w:pPr>
      <w:r w:rsidRPr="003A7553">
        <w:rPr>
          <w:rFonts w:asciiTheme="majorHAnsi" w:hAnsiTheme="majorHAnsi"/>
          <w:sz w:val="24"/>
          <w:szCs w:val="24"/>
        </w:rPr>
        <w:t>A tactic can have a pre</w:t>
      </w:r>
      <w:r w:rsidR="00A023B0">
        <w:rPr>
          <w:rFonts w:asciiTheme="majorHAnsi" w:hAnsiTheme="majorHAnsi"/>
          <w:sz w:val="24"/>
          <w:szCs w:val="24"/>
        </w:rPr>
        <w:t>-</w:t>
      </w:r>
      <w:r w:rsidRPr="003A7553">
        <w:rPr>
          <w:rFonts w:asciiTheme="majorHAnsi" w:hAnsiTheme="majorHAnsi"/>
          <w:sz w:val="24"/>
          <w:szCs w:val="24"/>
        </w:rPr>
        <w:t>condition and</w:t>
      </w:r>
      <w:r w:rsidR="00A023B0">
        <w:rPr>
          <w:rFonts w:asciiTheme="majorHAnsi" w:hAnsiTheme="majorHAnsi"/>
          <w:sz w:val="24"/>
          <w:szCs w:val="24"/>
        </w:rPr>
        <w:t xml:space="preserve"> a post-condition</w:t>
      </w:r>
      <w:r w:rsidRPr="003A7553">
        <w:rPr>
          <w:rFonts w:asciiTheme="majorHAnsi" w:hAnsiTheme="majorHAnsi"/>
          <w:sz w:val="24"/>
          <w:szCs w:val="24"/>
        </w:rPr>
        <w:t xml:space="preserve">. A tactic is enabled if its precondition holds. A tactic is successful, if its operations are executed successfully and its (optional) post-condition holds. So far, tactics are rather similar to VIL rules. In contrast, tactics serve as a basis for recording the QoS impact through strategies. </w:t>
      </w:r>
    </w:p>
    <w:p w:rsidR="008125BC" w:rsidRDefault="008125BC" w:rsidP="008125BC">
      <w:pPr>
        <w:pStyle w:val="MainText"/>
        <w:rPr>
          <w:rFonts w:asciiTheme="majorHAnsi" w:hAnsiTheme="majorHAnsi"/>
          <w:sz w:val="24"/>
          <w:szCs w:val="24"/>
        </w:rPr>
      </w:pPr>
      <w:r>
        <w:rPr>
          <w:rFonts w:asciiTheme="majorHAnsi" w:hAnsiTheme="majorHAnsi"/>
          <w:sz w:val="24"/>
          <w:szCs w:val="24"/>
        </w:rPr>
        <w:t>At the beginning of a tactics, the rt-VIL execution environment calls the (overridable) VIL rule</w:t>
      </w:r>
    </w:p>
    <w:p w:rsidR="008125BC" w:rsidRPr="005415FD" w:rsidRDefault="008125BC" w:rsidP="008125BC">
      <w:pPr>
        <w:pStyle w:val="MainText"/>
        <w:ind w:left="720"/>
        <w:rPr>
          <w:szCs w:val="22"/>
        </w:rPr>
      </w:pPr>
      <w:proofErr w:type="gramStart"/>
      <w:r>
        <w:rPr>
          <w:rFonts w:ascii="Courier New" w:eastAsia="Courier New" w:hAnsi="Courier New" w:cs="Courier New"/>
          <w:szCs w:val="22"/>
        </w:rPr>
        <w:t>start</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 xml:space="preserve">Tactic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r>
        <w:rPr>
          <w:rFonts w:asciiTheme="majorHAnsi" w:hAnsiTheme="majorHAnsi"/>
          <w:sz w:val="24"/>
          <w:szCs w:val="24"/>
        </w:rPr>
        <w:t xml:space="preserve">The built-in implementation opens a transaction for tracking configuration changes. </w:t>
      </w:r>
      <w:r w:rsidRPr="00AF4365">
        <w:rPr>
          <w:rFonts w:asciiTheme="majorHAnsi" w:hAnsiTheme="majorHAnsi"/>
          <w:sz w:val="24"/>
          <w:szCs w:val="24"/>
        </w:rPr>
        <w:t xml:space="preserve">Finally, </w:t>
      </w:r>
      <w:r>
        <w:rPr>
          <w:rFonts w:asciiTheme="majorHAnsi" w:hAnsiTheme="majorHAnsi"/>
          <w:sz w:val="24"/>
          <w:szCs w:val="24"/>
        </w:rPr>
        <w:t xml:space="preserve">the execution environment </w:t>
      </w:r>
      <w:r w:rsidRPr="00AF4365">
        <w:rPr>
          <w:rFonts w:asciiTheme="majorHAnsi" w:hAnsiTheme="majorHAnsi"/>
          <w:sz w:val="24"/>
          <w:szCs w:val="24"/>
        </w:rPr>
        <w:t>calls the predefined rt-VIL rule</w:t>
      </w:r>
    </w:p>
    <w:p w:rsidR="008125BC" w:rsidRDefault="008125BC" w:rsidP="008125BC">
      <w:pPr>
        <w:pStyle w:val="MainText"/>
        <w:jc w:val="center"/>
        <w:rPr>
          <w:szCs w:val="22"/>
        </w:rPr>
      </w:pPr>
      <w:r w:rsidRPr="00AF4365">
        <w:rPr>
          <w:rFonts w:ascii="Courier New" w:eastAsia="Courier New" w:hAnsi="Courier New" w:cs="Courier New"/>
          <w:szCs w:val="22"/>
        </w:rPr>
        <w:t>Boolean validate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AF4365">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t>at</w:t>
      </w:r>
      <w:proofErr w:type="gramEnd"/>
      <w:r>
        <w:t xml:space="preserve"> </w:t>
      </w:r>
      <w:r w:rsidRPr="00AF4365">
        <w:rPr>
          <w:rFonts w:asciiTheme="majorHAnsi" w:hAnsiTheme="majorHAnsi"/>
          <w:sz w:val="24"/>
          <w:szCs w:val="24"/>
        </w:rPr>
        <w:t>the end of a (so far) successful tactic in order to validate the results of the executed operations.</w:t>
      </w:r>
      <w:r>
        <w:rPr>
          <w:rFonts w:asciiTheme="majorHAnsi" w:hAnsiTheme="majorHAnsi"/>
          <w:sz w:val="24"/>
          <w:szCs w:val="24"/>
        </w:rPr>
        <w:t xml:space="preserve"> </w:t>
      </w:r>
      <w:r w:rsidRPr="00AF4365">
        <w:rPr>
          <w:rFonts w:asciiTheme="majorHAnsi" w:hAnsiTheme="majorHAnsi"/>
          <w:sz w:val="24"/>
          <w:szCs w:val="24"/>
        </w:rPr>
        <w:t xml:space="preserve">By default, this predefined rt-VIL rule performs runtime reasoning (on the changed variables). This method can be overridden to realize other forms of validation, e.g., for traditional architecture-based adaptation. </w:t>
      </w:r>
      <w:r>
        <w:rPr>
          <w:rFonts w:asciiTheme="majorHAnsi" w:hAnsiTheme="majorHAnsi"/>
          <w:sz w:val="24"/>
          <w:szCs w:val="24"/>
        </w:rPr>
        <w:t xml:space="preserve">If the validation or a strategy fails, the execution environment calls </w:t>
      </w:r>
    </w:p>
    <w:p w:rsidR="008125BC" w:rsidRPr="005415FD" w:rsidRDefault="008125BC" w:rsidP="008125BC">
      <w:pPr>
        <w:pStyle w:val="MainText"/>
        <w:jc w:val="center"/>
        <w:rPr>
          <w:szCs w:val="22"/>
        </w:rPr>
      </w:pPr>
      <w:proofErr w:type="gramStart"/>
      <w:r>
        <w:rPr>
          <w:rFonts w:ascii="Courier New" w:eastAsia="Courier New" w:hAnsi="Courier New" w:cs="Courier New"/>
          <w:szCs w:val="22"/>
        </w:rPr>
        <w:t>failed</w:t>
      </w:r>
      <w:proofErr w:type="gramEnd"/>
      <w:r w:rsidRPr="00D60DA8">
        <w:rPr>
          <w:rFonts w:ascii="Courier New" w:eastAsia="Courier New" w:hAnsi="Courier New" w:cs="Courier New"/>
          <w:szCs w:val="22"/>
        </w:rPr>
        <w:t xml:space="preserve"> (</w:t>
      </w:r>
      <w:r w:rsidR="00834FE4">
        <w:rPr>
          <w:rFonts w:ascii="Courier New" w:eastAsia="Courier New" w:hAnsi="Courier New" w:cs="Courier New"/>
          <w:szCs w:val="22"/>
        </w:rPr>
        <w:t>Tactic</w:t>
      </w:r>
      <w:r>
        <w:rPr>
          <w:rFonts w:ascii="Courier New" w:eastAsia="Courier New" w:hAnsi="Courier New" w:cs="Courier New"/>
          <w:szCs w:val="22"/>
        </w:rPr>
        <w:t xml:space="preserve"> strategy, </w:t>
      </w:r>
      <w:r w:rsidRPr="00D60DA8">
        <w:rPr>
          <w:rFonts w:ascii="Courier New" w:eastAsia="Courier New" w:hAnsi="Courier New" w:cs="Courier New"/>
          <w:szCs w:val="22"/>
        </w:rPr>
        <w:t>Configuration config)</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lastRenderedPageBreak/>
        <w:t>to</w:t>
      </w:r>
      <w:proofErr w:type="gramEnd"/>
      <w:r>
        <w:rPr>
          <w:rFonts w:asciiTheme="majorHAnsi" w:hAnsiTheme="majorHAnsi"/>
          <w:sz w:val="24"/>
          <w:szCs w:val="24"/>
        </w:rPr>
        <w:t xml:space="preserve"> enable rollback or repair operations. By default, a failing strategy leads to a rollback of the previously opened transaction. If the strategy succeeds, the execution environment calls </w:t>
      </w:r>
    </w:p>
    <w:p w:rsidR="008125BC" w:rsidRDefault="008125BC" w:rsidP="008125BC">
      <w:pPr>
        <w:pStyle w:val="MainText"/>
        <w:ind w:firstLine="709"/>
        <w:rPr>
          <w:rFonts w:ascii="Courier New" w:eastAsia="Courier New" w:hAnsi="Courier New" w:cs="Courier New"/>
          <w:szCs w:val="22"/>
        </w:rPr>
      </w:pPr>
      <w:proofErr w:type="gramStart"/>
      <w:r>
        <w:rPr>
          <w:rFonts w:ascii="Courier New" w:eastAsia="Courier New" w:hAnsi="Courier New" w:cs="Courier New"/>
          <w:szCs w:val="22"/>
        </w:rPr>
        <w:t>succeeded</w:t>
      </w:r>
      <w:r w:rsidRPr="00AF4365">
        <w:rPr>
          <w:rFonts w:ascii="Courier New" w:eastAsia="Courier New" w:hAnsi="Courier New" w:cs="Courier New"/>
          <w:szCs w:val="22"/>
        </w:rPr>
        <w:t>(</w:t>
      </w:r>
      <w:proofErr w:type="gramEnd"/>
      <w:r w:rsidR="00834FE4">
        <w:rPr>
          <w:rFonts w:ascii="Courier New" w:eastAsia="Courier New" w:hAnsi="Courier New" w:cs="Courier New"/>
          <w:szCs w:val="22"/>
        </w:rPr>
        <w:t>Tactic</w:t>
      </w:r>
      <w:r w:rsidRPr="00AF4365">
        <w:rPr>
          <w:rFonts w:ascii="Courier New" w:eastAsia="Courier New" w:hAnsi="Courier New" w:cs="Courier New"/>
          <w:szCs w:val="22"/>
        </w:rPr>
        <w:t xml:space="preserve"> strategy</w:t>
      </w:r>
      <w:r>
        <w:rPr>
          <w:rFonts w:ascii="Courier New" w:eastAsia="Courier New" w:hAnsi="Courier New" w:cs="Courier New"/>
          <w:szCs w:val="22"/>
        </w:rPr>
        <w:t>, Configuration configuration</w:t>
      </w:r>
      <w:r w:rsidRPr="00AF4365">
        <w:rPr>
          <w:rFonts w:ascii="Courier New" w:eastAsia="Courier New" w:hAnsi="Courier New" w:cs="Courier New"/>
          <w:szCs w:val="22"/>
        </w:rPr>
        <w:t>)</w:t>
      </w:r>
    </w:p>
    <w:p w:rsidR="008125BC" w:rsidRDefault="008125BC" w:rsidP="008125BC">
      <w:pPr>
        <w:pStyle w:val="MainText"/>
        <w:rPr>
          <w:rFonts w:asciiTheme="majorHAnsi" w:hAnsiTheme="majorHAnsi"/>
          <w:sz w:val="24"/>
          <w:szCs w:val="24"/>
        </w:rPr>
      </w:pPr>
      <w:proofErr w:type="gramStart"/>
      <w:r>
        <w:rPr>
          <w:rFonts w:asciiTheme="majorHAnsi" w:hAnsiTheme="majorHAnsi"/>
          <w:sz w:val="24"/>
          <w:szCs w:val="24"/>
        </w:rPr>
        <w:t>to</w:t>
      </w:r>
      <w:proofErr w:type="gramEnd"/>
      <w:r>
        <w:rPr>
          <w:rFonts w:asciiTheme="majorHAnsi" w:hAnsiTheme="majorHAnsi"/>
          <w:sz w:val="24"/>
          <w:szCs w:val="24"/>
        </w:rPr>
        <w:t xml:space="preserve"> enable, which closes the previously opened transaction and commits the changed variables.</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Syntax:</w:t>
      </w:r>
    </w:p>
    <w:p w:rsidR="00417D1E" w:rsidRPr="00D60DA8" w:rsidRDefault="003A7553" w:rsidP="00417D1E">
      <w:pPr>
        <w:pStyle w:val="Standard1"/>
        <w:jc w:val="both"/>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name (ParameterList) post : pre {</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local variable declarations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runtime configuration changes, rule calls</w:t>
      </w:r>
    </w:p>
    <w:p w:rsidR="00417D1E" w:rsidRPr="00D60DA8" w:rsidRDefault="003A7553" w:rsidP="00417D1E">
      <w:pPr>
        <w:pStyle w:val="MainText"/>
        <w:spacing w:after="0"/>
        <w:rPr>
          <w:rFonts w:ascii="Courier New" w:eastAsia="Courier New" w:hAnsi="Courier New" w:cs="Courier New"/>
          <w:szCs w:val="22"/>
        </w:rPr>
      </w:pPr>
      <w:r w:rsidRPr="003A7553">
        <w:rPr>
          <w:rFonts w:ascii="Courier New" w:eastAsia="Courier New" w:hAnsi="Courier New" w:cs="Courier New"/>
          <w:szCs w:val="22"/>
        </w:rPr>
        <w:t xml:space="preserve">  // alternative or iterative execution</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417D1E" w:rsidRPr="0067091B" w:rsidRDefault="003A7553" w:rsidP="00417D1E">
      <w:pPr>
        <w:pStyle w:val="MainText"/>
        <w:rPr>
          <w:rFonts w:asciiTheme="majorHAnsi" w:hAnsiTheme="majorHAnsi"/>
          <w:b/>
          <w:sz w:val="24"/>
          <w:szCs w:val="24"/>
        </w:rPr>
      </w:pPr>
      <w:r w:rsidRPr="003A7553">
        <w:rPr>
          <w:rFonts w:asciiTheme="majorHAnsi" w:hAnsiTheme="majorHAnsi"/>
          <w:b/>
          <w:sz w:val="24"/>
          <w:szCs w:val="24"/>
        </w:rPr>
        <w:t>Description of syntax:</w:t>
      </w:r>
    </w:p>
    <w:p w:rsidR="00417D1E" w:rsidRPr="00D27085" w:rsidRDefault="00FF39BE" w:rsidP="00417D1E">
      <w:pPr>
        <w:pStyle w:val="MainText"/>
        <w:numPr>
          <w:ilvl w:val="0"/>
          <w:numId w:val="37"/>
        </w:numPr>
        <w:rPr>
          <w:sz w:val="24"/>
          <w:szCs w:val="24"/>
          <w:rPrChange w:id="2807" w:author="Holger Eichelberger" w:date="2015-09-15T11:15:00Z">
            <w:rPr/>
          </w:rPrChange>
        </w:rPr>
      </w:pPr>
      <w:r w:rsidRPr="00FF39BE">
        <w:rPr>
          <w:rFonts w:asciiTheme="majorHAnsi" w:hAnsiTheme="majorHAnsi"/>
          <w:sz w:val="24"/>
          <w:szCs w:val="24"/>
          <w:rPrChange w:id="2808" w:author="Holger Eichelberger" w:date="2015-09-15T11:15:00Z">
            <w:rPr>
              <w:rFonts w:asciiTheme="majorHAnsi" w:hAnsiTheme="majorHAnsi"/>
              <w:color w:val="0000FF"/>
              <w:sz w:val="24"/>
              <w:szCs w:val="24"/>
              <w:u w:val="single"/>
            </w:rPr>
          </w:rPrChange>
        </w:rPr>
        <w:t>The keyword</w:t>
      </w:r>
      <w:r w:rsidRPr="00FF39BE">
        <w:rPr>
          <w:sz w:val="24"/>
          <w:szCs w:val="24"/>
          <w:rPrChange w:id="2809" w:author="Holger Eichelberger" w:date="2015-09-15T11:15:00Z">
            <w:rPr>
              <w:color w:val="0000FF"/>
              <w:u w:val="single"/>
            </w:rPr>
          </w:rPrChange>
        </w:rPr>
        <w:t xml:space="preserve"> </w:t>
      </w:r>
      <w:r w:rsidRPr="00FF39BE">
        <w:rPr>
          <w:rFonts w:ascii="Courier New" w:eastAsia="Courier New" w:hAnsi="Courier New" w:cs="Courier New"/>
          <w:sz w:val="24"/>
          <w:szCs w:val="24"/>
          <w:rPrChange w:id="2810" w:author="Holger Eichelberger" w:date="2015-09-15T11:15:00Z">
            <w:rPr>
              <w:rFonts w:ascii="Courier New" w:eastAsia="Courier New" w:hAnsi="Courier New" w:cs="Courier New"/>
              <w:color w:val="0000FF"/>
              <w:u w:val="single"/>
            </w:rPr>
          </w:rPrChange>
        </w:rPr>
        <w:t>tactic</w:t>
      </w:r>
      <w:r w:rsidRPr="00FF39BE">
        <w:rPr>
          <w:sz w:val="24"/>
          <w:szCs w:val="24"/>
          <w:rPrChange w:id="2811" w:author="Holger Eichelberger" w:date="2015-09-15T11:15:00Z">
            <w:rPr>
              <w:color w:val="0000FF"/>
              <w:u w:val="single"/>
            </w:rPr>
          </w:rPrChange>
        </w:rPr>
        <w:t xml:space="preserve"> </w:t>
      </w:r>
      <w:r w:rsidRPr="00FF39BE">
        <w:rPr>
          <w:rFonts w:asciiTheme="majorHAnsi" w:hAnsiTheme="majorHAnsi"/>
          <w:sz w:val="24"/>
          <w:szCs w:val="24"/>
          <w:rPrChange w:id="2812" w:author="Holger Eichelberger" w:date="2015-09-15T11:15:00Z">
            <w:rPr>
              <w:rFonts w:asciiTheme="majorHAnsi" w:hAnsiTheme="majorHAnsi"/>
              <w:color w:val="0000FF"/>
              <w:sz w:val="24"/>
              <w:szCs w:val="24"/>
              <w:u w:val="single"/>
            </w:rPr>
          </w:rPrChange>
        </w:rPr>
        <w:t>indicates on this level the declaration of a tactic.</w:t>
      </w:r>
    </w:p>
    <w:p w:rsidR="00417D1E" w:rsidRPr="00D27085" w:rsidRDefault="00FF39BE" w:rsidP="00417D1E">
      <w:pPr>
        <w:pStyle w:val="MainText"/>
        <w:numPr>
          <w:ilvl w:val="0"/>
          <w:numId w:val="37"/>
        </w:numPr>
        <w:rPr>
          <w:rFonts w:asciiTheme="majorHAnsi" w:hAnsiTheme="majorHAnsi"/>
          <w:sz w:val="24"/>
          <w:szCs w:val="24"/>
        </w:rPr>
      </w:pPr>
      <w:r w:rsidRPr="00FF39BE">
        <w:rPr>
          <w:rFonts w:asciiTheme="majorHAnsi" w:hAnsiTheme="majorHAnsi"/>
          <w:sz w:val="24"/>
          <w:szCs w:val="24"/>
          <w:rPrChange w:id="2813" w:author="Holger Eichelberger" w:date="2015-09-15T11:15:00Z">
            <w:rPr>
              <w:rFonts w:asciiTheme="majorHAnsi" w:hAnsiTheme="majorHAnsi"/>
              <w:color w:val="0000FF"/>
              <w:sz w:val="24"/>
              <w:szCs w:val="24"/>
              <w:u w:val="single"/>
            </w:rPr>
          </w:rPrChange>
        </w:rPr>
        <w:t>The</w:t>
      </w:r>
      <w:r w:rsidRPr="00FF39BE">
        <w:rPr>
          <w:sz w:val="24"/>
          <w:szCs w:val="24"/>
          <w:rPrChange w:id="2814" w:author="Holger Eichelberger" w:date="2015-09-15T11:15:00Z">
            <w:rPr>
              <w:color w:val="0000FF"/>
              <w:u w:val="single"/>
            </w:rPr>
          </w:rPrChange>
        </w:rPr>
        <w:t xml:space="preserve"> </w:t>
      </w:r>
      <w:r w:rsidRPr="00FF39BE">
        <w:rPr>
          <w:rFonts w:ascii="Courier New" w:eastAsia="Courier New" w:hAnsi="Courier New" w:cs="Courier New"/>
          <w:i/>
          <w:sz w:val="24"/>
          <w:szCs w:val="24"/>
          <w:rPrChange w:id="2815" w:author="Holger Eichelberger" w:date="2015-09-15T11:15:00Z">
            <w:rPr>
              <w:rFonts w:ascii="Courier New" w:eastAsia="Courier New" w:hAnsi="Courier New" w:cs="Courier New"/>
              <w:i/>
              <w:color w:val="0000FF"/>
              <w:u w:val="single"/>
            </w:rPr>
          </w:rPrChange>
        </w:rPr>
        <w:t>name</w:t>
      </w:r>
      <w:r w:rsidRPr="00FF39BE">
        <w:rPr>
          <w:sz w:val="24"/>
          <w:szCs w:val="24"/>
          <w:rPrChange w:id="2816" w:author="Holger Eichelberger" w:date="2015-09-15T11:15:00Z">
            <w:rPr>
              <w:color w:val="0000FF"/>
              <w:u w:val="single"/>
            </w:rPr>
          </w:rPrChange>
        </w:rPr>
        <w:t xml:space="preserve"> </w:t>
      </w:r>
      <w:r w:rsidRPr="00FF39BE">
        <w:rPr>
          <w:rFonts w:asciiTheme="majorHAnsi" w:hAnsiTheme="majorHAnsi"/>
          <w:sz w:val="24"/>
          <w:szCs w:val="24"/>
          <w:rPrChange w:id="2817" w:author="Holger Eichelberger" w:date="2015-09-15T11:15:00Z">
            <w:rPr>
              <w:rFonts w:asciiTheme="majorHAnsi" w:hAnsiTheme="majorHAnsi"/>
              <w:color w:val="0000FF"/>
              <w:sz w:val="24"/>
              <w:szCs w:val="24"/>
              <w:u w:val="single"/>
            </w:rPr>
          </w:rPrChange>
        </w:rPr>
        <w:t>allows identifying the rule for explicit rule calls or for script extension.</w:t>
      </w:r>
    </w:p>
    <w:p w:rsidR="00417D1E" w:rsidRPr="00D27085" w:rsidRDefault="00FF39BE" w:rsidP="00417D1E">
      <w:pPr>
        <w:pStyle w:val="MainText"/>
        <w:numPr>
          <w:ilvl w:val="0"/>
          <w:numId w:val="37"/>
        </w:numPr>
        <w:rPr>
          <w:rFonts w:asciiTheme="majorHAnsi" w:hAnsiTheme="majorHAnsi"/>
          <w:sz w:val="24"/>
          <w:szCs w:val="24"/>
        </w:rPr>
      </w:pPr>
      <w:r w:rsidRPr="00FF39BE">
        <w:rPr>
          <w:sz w:val="24"/>
          <w:szCs w:val="24"/>
          <w:rPrChange w:id="2818" w:author="Holger Eichelberger" w:date="2015-09-15T11:15:00Z">
            <w:rPr>
              <w:color w:val="0000FF"/>
              <w:u w:val="single"/>
            </w:rPr>
          </w:rPrChange>
        </w:rPr>
        <w:t xml:space="preserve">The </w:t>
      </w:r>
      <w:r w:rsidRPr="00FF39BE">
        <w:rPr>
          <w:rFonts w:ascii="Courier New" w:eastAsia="Courier New" w:hAnsi="Courier New" w:cs="Courier New"/>
          <w:i/>
          <w:szCs w:val="22"/>
          <w:rPrChange w:id="2819" w:author="Holger Eichelberger" w:date="2015-09-15T11:15:00Z">
            <w:rPr>
              <w:rFonts w:ascii="Courier New" w:eastAsia="Courier New" w:hAnsi="Courier New" w:cs="Courier New"/>
              <w:i/>
              <w:color w:val="0000FF"/>
              <w:u w:val="single"/>
            </w:rPr>
          </w:rPrChange>
        </w:rPr>
        <w:t>parameterList</w:t>
      </w:r>
      <w:r w:rsidRPr="00FF39BE">
        <w:rPr>
          <w:sz w:val="24"/>
          <w:szCs w:val="24"/>
          <w:rPrChange w:id="2820" w:author="Holger Eichelberger" w:date="2015-09-15T11:15:00Z">
            <w:rPr>
              <w:color w:val="0000FF"/>
              <w:u w:val="single"/>
            </w:rPr>
          </w:rPrChange>
        </w:rPr>
        <w:t xml:space="preserve"> </w:t>
      </w:r>
      <w:r w:rsidRPr="00FF39BE">
        <w:rPr>
          <w:rFonts w:asciiTheme="majorHAnsi" w:hAnsiTheme="majorHAnsi"/>
          <w:sz w:val="24"/>
          <w:szCs w:val="24"/>
          <w:rPrChange w:id="2821" w:author="Holger Eichelberger" w:date="2015-09-15T11:15:00Z">
            <w:rPr>
              <w:rFonts w:asciiTheme="majorHAnsi" w:hAnsiTheme="majorHAnsi"/>
              <w:color w:val="0000FF"/>
              <w:sz w:val="24"/>
              <w:szCs w:val="24"/>
              <w:u w:val="single"/>
            </w:rPr>
          </w:rPrChange>
        </w:rPr>
        <w:t>specifies explicit parameters which may be used as arguments for precondition rule calls as well as within the rule body. Parameters are given in terms of types and parameter names separated by commas if more than two parameters are listed. Parameter must either be bound by the calling strategy.</w:t>
      </w:r>
    </w:p>
    <w:p w:rsidR="00417D1E" w:rsidRPr="00D27085" w:rsidRDefault="00FF39BE" w:rsidP="00417D1E">
      <w:pPr>
        <w:pStyle w:val="MainText"/>
        <w:numPr>
          <w:ilvl w:val="0"/>
          <w:numId w:val="37"/>
        </w:numPr>
        <w:rPr>
          <w:rFonts w:asciiTheme="majorHAnsi" w:hAnsiTheme="majorHAnsi"/>
          <w:sz w:val="24"/>
          <w:szCs w:val="24"/>
          <w:rPrChange w:id="2822" w:author="Holger Eichelberger" w:date="2015-09-15T11:15:00Z">
            <w:rPr/>
          </w:rPrChange>
        </w:rPr>
      </w:pPr>
      <w:r w:rsidRPr="00FF39BE">
        <w:rPr>
          <w:rFonts w:asciiTheme="majorHAnsi" w:hAnsiTheme="majorHAnsi"/>
          <w:sz w:val="24"/>
          <w:szCs w:val="24"/>
          <w:rPrChange w:id="2823" w:author="Holger Eichelberger" w:date="2015-09-15T11:15:00Z">
            <w:rPr>
              <w:color w:val="0000FF"/>
              <w:u w:val="single"/>
            </w:rPr>
          </w:rPrChange>
        </w:rPr>
        <w:t>The optional post-condition post specifies the expected outcome of the tactic execution in terms of a logic expression.</w:t>
      </w:r>
    </w:p>
    <w:p w:rsidR="00417D1E" w:rsidRPr="00D27085" w:rsidRDefault="00FF39BE" w:rsidP="00417D1E">
      <w:pPr>
        <w:pStyle w:val="MainText"/>
        <w:numPr>
          <w:ilvl w:val="0"/>
          <w:numId w:val="37"/>
        </w:numPr>
        <w:rPr>
          <w:rFonts w:asciiTheme="majorHAnsi" w:hAnsiTheme="majorHAnsi"/>
          <w:sz w:val="24"/>
          <w:szCs w:val="24"/>
          <w:rPrChange w:id="2824" w:author="Holger Eichelberger" w:date="2015-09-15T11:15:00Z">
            <w:rPr/>
          </w:rPrChange>
        </w:rPr>
      </w:pPr>
      <w:r w:rsidRPr="00FF39BE">
        <w:rPr>
          <w:rFonts w:asciiTheme="majorHAnsi" w:hAnsiTheme="majorHAnsi"/>
          <w:sz w:val="24"/>
          <w:szCs w:val="24"/>
          <w:rPrChange w:id="2825" w:author="Holger Eichelberger" w:date="2015-09-15T11:15:00Z">
            <w:rPr>
              <w:color w:val="0000FF"/>
              <w:u w:val="single"/>
            </w:rPr>
          </w:rPrChange>
        </w:rPr>
        <w:t>The optional precondition pre specifies whether the tactic is considered for execution at all (in addition to the precondition in the strategy). If neither pre- nor post-condition are given, also the separating colon can be omitted.</w:t>
      </w:r>
    </w:p>
    <w:p w:rsidR="00417D1E" w:rsidRPr="00D27085" w:rsidRDefault="00FF39BE" w:rsidP="00417D1E">
      <w:pPr>
        <w:pStyle w:val="MainText"/>
        <w:numPr>
          <w:ilvl w:val="0"/>
          <w:numId w:val="37"/>
        </w:numPr>
        <w:rPr>
          <w:rFonts w:asciiTheme="majorHAnsi" w:hAnsiTheme="majorHAnsi"/>
          <w:sz w:val="24"/>
          <w:szCs w:val="24"/>
          <w:rPrChange w:id="2826" w:author="Holger Eichelberger" w:date="2015-09-15T11:15:00Z">
            <w:rPr/>
          </w:rPrChange>
        </w:rPr>
      </w:pPr>
      <w:r w:rsidRPr="00FF39BE">
        <w:rPr>
          <w:rFonts w:asciiTheme="majorHAnsi" w:hAnsiTheme="majorHAnsi"/>
          <w:sz w:val="24"/>
          <w:szCs w:val="24"/>
          <w:rPrChange w:id="2827" w:author="Holger Eichelberger" w:date="2015-09-15T11:15:00Z">
            <w:rPr>
              <w:color w:val="0000FF"/>
              <w:u w:val="single"/>
            </w:rPr>
          </w:rPrChange>
        </w:rPr>
        <w:t>The body of the strategy is specified within the following curly brackets. Local variable declarations, rule calls, alternative and looped execution and, in particular, changes to the runtime variables of the configuration can be specified here.</w:t>
      </w:r>
    </w:p>
    <w:p w:rsidR="00417D1E" w:rsidRPr="006B4176" w:rsidRDefault="00FF39BE" w:rsidP="00417D1E">
      <w:pPr>
        <w:pStyle w:val="MainText"/>
        <w:rPr>
          <w:rFonts w:asciiTheme="majorHAnsi" w:hAnsiTheme="majorHAnsi"/>
          <w:b/>
          <w:sz w:val="24"/>
          <w:szCs w:val="24"/>
        </w:rPr>
      </w:pPr>
      <w:r w:rsidRPr="00FF39BE">
        <w:rPr>
          <w:rFonts w:asciiTheme="majorHAnsi" w:hAnsiTheme="majorHAnsi"/>
          <w:b/>
          <w:sz w:val="24"/>
          <w:szCs w:val="24"/>
          <w:rPrChange w:id="2828" w:author="Holger Eichelberger" w:date="2015-08-10T17:32:00Z">
            <w:rPr>
              <w:rFonts w:asciiTheme="majorHAnsi" w:hAnsiTheme="majorHAnsi"/>
              <w:b/>
              <w:color w:val="0000FF"/>
              <w:sz w:val="24"/>
              <w:szCs w:val="24"/>
              <w:u w:val="single"/>
            </w:rPr>
          </w:rPrChange>
        </w:rPr>
        <w:t>Example:</w:t>
      </w:r>
    </w:p>
    <w:p w:rsidR="00D27085" w:rsidRDefault="00FF39BE" w:rsidP="00417D1E">
      <w:pPr>
        <w:pStyle w:val="MainText"/>
        <w:rPr>
          <w:ins w:id="2829" w:author="Holger Eichelberger" w:date="2015-09-15T11:15:00Z"/>
          <w:rFonts w:asciiTheme="majorHAnsi" w:hAnsiTheme="majorHAnsi"/>
          <w:sz w:val="24"/>
          <w:szCs w:val="24"/>
        </w:rPr>
      </w:pPr>
      <w:r w:rsidRPr="00FF39BE">
        <w:rPr>
          <w:rFonts w:asciiTheme="majorHAnsi" w:hAnsiTheme="majorHAnsi"/>
          <w:sz w:val="24"/>
          <w:szCs w:val="24"/>
          <w:rPrChange w:id="2830" w:author="Holger Eichelberger" w:date="2015-09-15T11:15:00Z">
            <w:rPr>
              <w:color w:val="0000FF"/>
              <w:u w:val="single"/>
            </w:rPr>
          </w:rPrChange>
        </w:rPr>
        <w:t xml:space="preserve">This example continues the second example from Section </w:t>
      </w:r>
      <w:r w:rsidRPr="00FF39BE">
        <w:rPr>
          <w:rFonts w:asciiTheme="majorHAnsi" w:hAnsiTheme="majorHAnsi"/>
          <w:sz w:val="24"/>
          <w:szCs w:val="24"/>
          <w:rPrChange w:id="2831" w:author="Holger Eichelberger" w:date="2015-09-15T11:15:00Z">
            <w:rPr>
              <w:color w:val="0000FF"/>
              <w:u w:val="single"/>
            </w:rPr>
          </w:rPrChange>
        </w:rPr>
        <w:fldChar w:fldCharType="begin"/>
      </w:r>
      <w:r w:rsidRPr="00FF39BE">
        <w:rPr>
          <w:rFonts w:asciiTheme="majorHAnsi" w:hAnsiTheme="majorHAnsi"/>
          <w:sz w:val="24"/>
          <w:szCs w:val="24"/>
          <w:rPrChange w:id="2832" w:author="Holger Eichelberger" w:date="2015-09-15T11:15:00Z">
            <w:rPr>
              <w:color w:val="0000FF"/>
              <w:u w:val="single"/>
            </w:rPr>
          </w:rPrChange>
        </w:rPr>
        <w:instrText xml:space="preserve"> REF _Ref412822580 \r \h  \* MERGEFORMAT </w:instrText>
      </w:r>
      <w:r w:rsidRPr="00FF39BE">
        <w:rPr>
          <w:rFonts w:asciiTheme="majorHAnsi" w:hAnsiTheme="majorHAnsi"/>
          <w:sz w:val="24"/>
          <w:szCs w:val="24"/>
          <w:rPrChange w:id="2833" w:author="Holger Eichelberger" w:date="2015-09-15T11:15:00Z">
            <w:rPr>
              <w:rFonts w:asciiTheme="majorHAnsi" w:hAnsiTheme="majorHAnsi"/>
              <w:sz w:val="24"/>
              <w:szCs w:val="24"/>
            </w:rPr>
          </w:rPrChange>
        </w:rPr>
      </w:r>
      <w:r w:rsidRPr="00FF39BE">
        <w:rPr>
          <w:rFonts w:asciiTheme="majorHAnsi" w:hAnsiTheme="majorHAnsi"/>
          <w:sz w:val="24"/>
          <w:szCs w:val="24"/>
          <w:rPrChange w:id="2834" w:author="Holger Eichelberger" w:date="2015-09-15T11:15:00Z">
            <w:rPr>
              <w:color w:val="0000FF"/>
              <w:u w:val="single"/>
            </w:rPr>
          </w:rPrChange>
        </w:rPr>
        <w:fldChar w:fldCharType="separate"/>
      </w:r>
      <w:r w:rsidRPr="00FF39BE">
        <w:rPr>
          <w:rFonts w:asciiTheme="majorHAnsi" w:hAnsiTheme="majorHAnsi"/>
          <w:sz w:val="24"/>
          <w:szCs w:val="24"/>
          <w:rPrChange w:id="2835" w:author="Holger Eichelberger" w:date="2015-09-15T11:15:00Z">
            <w:rPr>
              <w:color w:val="0000FF"/>
              <w:u w:val="single"/>
            </w:rPr>
          </w:rPrChange>
        </w:rPr>
        <w:t>3.6.3</w:t>
      </w:r>
      <w:r w:rsidRPr="00FF39BE">
        <w:rPr>
          <w:rFonts w:asciiTheme="majorHAnsi" w:hAnsiTheme="majorHAnsi"/>
          <w:sz w:val="24"/>
          <w:szCs w:val="24"/>
          <w:rPrChange w:id="2836" w:author="Holger Eichelberger" w:date="2015-09-15T11:15:00Z">
            <w:rPr>
              <w:color w:val="0000FF"/>
              <w:u w:val="single"/>
            </w:rPr>
          </w:rPrChange>
        </w:rPr>
        <w:fldChar w:fldCharType="end"/>
      </w:r>
      <w:r w:rsidRPr="00FF39BE">
        <w:rPr>
          <w:rFonts w:asciiTheme="majorHAnsi" w:hAnsiTheme="majorHAnsi"/>
          <w:sz w:val="24"/>
          <w:szCs w:val="24"/>
          <w:rPrChange w:id="2837" w:author="Holger Eichelberger" w:date="2015-09-15T11:15:00Z">
            <w:rPr>
              <w:color w:val="0000FF"/>
              <w:u w:val="single"/>
            </w:rPr>
          </w:rPrChange>
        </w:rPr>
        <w:t xml:space="preserve"> on changing algorithms and parameters of a QualiMaster pipeline. The tactic shown below performs all operations needed to change a tactic, i.e., it transfers the parameter values of the actual family to the new algorithm and finally changes the current algorithm of the actual family. Please note that a tactic is implicitly ended by a validation of the changed variables in the runtime configuration.</w:t>
      </w:r>
    </w:p>
    <w:p w:rsidR="00417D1E" w:rsidRPr="00D27085" w:rsidRDefault="00FF39BE" w:rsidP="00417D1E">
      <w:pPr>
        <w:pStyle w:val="MainText"/>
        <w:rPr>
          <w:rFonts w:asciiTheme="majorHAnsi" w:hAnsiTheme="majorHAnsi"/>
          <w:sz w:val="24"/>
          <w:szCs w:val="24"/>
          <w:rPrChange w:id="2838" w:author="Holger Eichelberger" w:date="2015-09-15T11:15:00Z">
            <w:rPr/>
          </w:rPrChange>
        </w:rPr>
      </w:pPr>
      <w:del w:id="2839" w:author="Holger Eichelberger" w:date="2015-09-15T11:15:00Z">
        <w:r w:rsidRPr="00FF39BE">
          <w:rPr>
            <w:rFonts w:asciiTheme="majorHAnsi" w:hAnsiTheme="majorHAnsi"/>
            <w:sz w:val="24"/>
            <w:szCs w:val="24"/>
            <w:rPrChange w:id="2840" w:author="Holger Eichelberger" w:date="2015-09-15T11:15:00Z">
              <w:rPr>
                <w:color w:val="0000FF"/>
                <w:u w:val="single"/>
              </w:rPr>
            </w:rPrChange>
          </w:rPr>
          <w:delText xml:space="preserve"> </w:delText>
        </w:r>
      </w:del>
    </w:p>
    <w:p w:rsidR="00417D1E" w:rsidDel="00D27085" w:rsidRDefault="00417D1E" w:rsidP="00417D1E">
      <w:pPr>
        <w:pStyle w:val="MainText"/>
        <w:rPr>
          <w:del w:id="2841" w:author="Holger Eichelberger" w:date="2015-09-15T11:15:00Z"/>
        </w:rPr>
      </w:pPr>
    </w:p>
    <w:p w:rsidR="003A7553" w:rsidRPr="003A7553" w:rsidRDefault="003A7553" w:rsidP="003A7553">
      <w:pPr>
        <w:pStyle w:val="Standard1"/>
        <w:jc w:val="both"/>
        <w:rPr>
          <w:rFonts w:ascii="Courier New" w:eastAsia="Courier New" w:hAnsi="Courier New" w:cs="Courier New"/>
          <w:szCs w:val="22"/>
          <w:lang w:val="en-GB"/>
        </w:rPr>
      </w:pPr>
      <w:proofErr w:type="gramStart"/>
      <w:r w:rsidRPr="003A7553">
        <w:rPr>
          <w:rFonts w:ascii="Courier New" w:eastAsia="Courier New" w:hAnsi="Courier New" w:cs="Courier New"/>
          <w:b/>
          <w:color w:val="auto"/>
          <w:szCs w:val="22"/>
          <w:lang w:val="en-US" w:eastAsia="en-US"/>
        </w:rPr>
        <w:t>tactic</w:t>
      </w:r>
      <w:proofErr w:type="gramEnd"/>
      <w:r w:rsidRPr="003A7553">
        <w:rPr>
          <w:rFonts w:ascii="Courier New" w:eastAsia="Courier New" w:hAnsi="Courier New" w:cs="Courier New"/>
          <w:color w:val="auto"/>
          <w:szCs w:val="22"/>
          <w:lang w:val="en-US" w:eastAsia="en-US"/>
        </w:rPr>
        <w:t xml:space="preserve"> changeAlgorithm (FamilyElement elt, AdaptationEvent trigger,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newAlgorithm</w:t>
      </w:r>
      <w:proofErr w:type="gramStart"/>
      <w:r w:rsidRPr="003A7553">
        <w:rPr>
          <w:rFonts w:ascii="Courier New" w:eastAsia="Courier New" w:hAnsi="Courier New" w:cs="Courier New"/>
          <w:color w:val="auto"/>
          <w:szCs w:val="22"/>
          <w:lang w:val="en-US" w:eastAsia="en-US"/>
        </w:rPr>
        <w:t>) :</w:t>
      </w:r>
      <w:proofErr w:type="gramEnd"/>
      <w:r w:rsidRPr="003A7553">
        <w:rPr>
          <w:rFonts w:ascii="Courier New" w:eastAsia="Courier New" w:hAnsi="Courier New" w:cs="Courier New"/>
          <w:color w:val="auto"/>
          <w:szCs w:val="22"/>
          <w:lang w:val="en-US" w:eastAsia="en-US"/>
        </w:rPr>
        <w:t xml:space="preserve">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Algorithm current = elt.family.current;</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lastRenderedPageBreak/>
        <w:t xml:space="preserve">  // transfer parameter</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roofErr w:type="gramStart"/>
      <w:r w:rsidRPr="003A7553">
        <w:rPr>
          <w:rFonts w:ascii="Courier New" w:eastAsia="Courier New" w:hAnsi="Courier New" w:cs="Courier New"/>
          <w:b/>
          <w:color w:val="auto"/>
          <w:szCs w:val="22"/>
          <w:lang w:val="en-US" w:eastAsia="en-US"/>
        </w:rPr>
        <w:t>map</w:t>
      </w:r>
      <w:r w:rsidRPr="003A7553">
        <w:rPr>
          <w:rFonts w:ascii="Courier New" w:eastAsia="Courier New" w:hAnsi="Courier New" w:cs="Courier New"/>
          <w:color w:val="auto"/>
          <w:szCs w:val="22"/>
          <w:lang w:val="en-US" w:eastAsia="en-US"/>
        </w:rPr>
        <w:t>(</w:t>
      </w:r>
      <w:proofErr w:type="gramEnd"/>
      <w:r w:rsidRPr="003A7553">
        <w:rPr>
          <w:rFonts w:ascii="Courier New" w:eastAsia="Courier New" w:hAnsi="Courier New" w:cs="Courier New"/>
          <w:color w:val="auto"/>
          <w:szCs w:val="22"/>
          <w:lang w:val="en-US" w:eastAsia="en-US"/>
        </w:rPr>
        <w:t>Parameter p: elt.family) {</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newAlgorithm.algorithm.parameter</w:t>
      </w:r>
    </w:p>
    <w:p w:rsid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-&gt;</w:t>
      </w:r>
      <w:proofErr w:type="gramStart"/>
      <w:r w:rsidRPr="003A7553">
        <w:rPr>
          <w:rFonts w:ascii="Courier New" w:eastAsia="Courier New" w:hAnsi="Courier New" w:cs="Courier New"/>
          <w:color w:val="auto"/>
          <w:szCs w:val="22"/>
          <w:lang w:val="en-US" w:eastAsia="en-US"/>
        </w:rPr>
        <w:t>select(</w:t>
      </w:r>
      <w:proofErr w:type="gramEnd"/>
      <w:r w:rsidRPr="003A7553">
        <w:rPr>
          <w:rFonts w:ascii="Courier New" w:eastAsia="Courier New" w:hAnsi="Courier New" w:cs="Courier New"/>
          <w:color w:val="auto"/>
          <w:szCs w:val="22"/>
          <w:lang w:val="en-US" w:eastAsia="en-US"/>
        </w:rPr>
        <w:t>q|q.name == p.name).first()</w:t>
      </w:r>
    </w:p>
    <w:p w:rsidR="00417D1E" w:rsidRPr="00D60DA8" w:rsidRDefault="00D60DA8" w:rsidP="00417D1E">
      <w:pPr>
        <w:pStyle w:val="Standard1"/>
        <w:jc w:val="both"/>
        <w:rPr>
          <w:rFonts w:ascii="Courier New" w:eastAsia="Courier New" w:hAnsi="Courier New" w:cs="Courier New"/>
          <w:color w:val="auto"/>
          <w:szCs w:val="22"/>
          <w:lang w:val="en-US" w:eastAsia="en-US"/>
        </w:rPr>
      </w:pPr>
      <w:r>
        <w:rPr>
          <w:rFonts w:ascii="Courier New" w:eastAsia="Courier New" w:hAnsi="Courier New" w:cs="Courier New"/>
          <w:color w:val="auto"/>
          <w:szCs w:val="22"/>
          <w:lang w:val="en-US" w:eastAsia="en-US"/>
        </w:rPr>
        <w:t xml:space="preserve">         </w:t>
      </w:r>
      <w:r w:rsidR="003A7553" w:rsidRPr="003A7553">
        <w:rPr>
          <w:rFonts w:ascii="Courier New" w:eastAsia="Courier New" w:hAnsi="Courier New" w:cs="Courier New"/>
          <w:color w:val="auto"/>
          <w:szCs w:val="22"/>
          <w:lang w:val="en-US" w:eastAsia="en-US"/>
        </w:rPr>
        <w:t>.</w:t>
      </w:r>
      <w:proofErr w:type="gramStart"/>
      <w:r w:rsidR="003A7553" w:rsidRPr="003A7553">
        <w:rPr>
          <w:rFonts w:ascii="Courier New" w:eastAsia="Courier New" w:hAnsi="Courier New" w:cs="Courier New"/>
          <w:color w:val="auto"/>
          <w:szCs w:val="22"/>
          <w:lang w:val="en-US" w:eastAsia="en-US"/>
        </w:rPr>
        <w:t>setValue(</w:t>
      </w:r>
      <w:proofErr w:type="gramEnd"/>
      <w:r w:rsidR="003A7553" w:rsidRPr="003A7553">
        <w:rPr>
          <w:rFonts w:ascii="Courier New" w:eastAsia="Courier New" w:hAnsi="Courier New" w:cs="Courier New"/>
          <w:color w:val="auto"/>
          <w:szCs w:val="22"/>
          <w:lang w:val="en-US" w:eastAsia="en-US"/>
        </w:rPr>
        <w:t>p.value);</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w:t>
      </w:r>
    </w:p>
    <w:p w:rsidR="003A7553" w:rsidRPr="003A7553" w:rsidRDefault="003A7553" w:rsidP="003A7553">
      <w:pPr>
        <w:pStyle w:val="Standard1"/>
        <w:jc w:val="both"/>
        <w:rPr>
          <w:rFonts w:ascii="Courier New" w:eastAsia="Courier New" w:hAnsi="Courier New" w:cs="Courier New"/>
          <w:color w:val="auto"/>
          <w:szCs w:val="22"/>
          <w:lang w:val="en-GB" w:eastAsia="en-US"/>
        </w:rPr>
      </w:pPr>
      <w:r w:rsidRPr="003A7553">
        <w:rPr>
          <w:rFonts w:ascii="Courier New" w:eastAsia="Courier New" w:hAnsi="Courier New" w:cs="Courier New"/>
          <w:color w:val="auto"/>
          <w:szCs w:val="22"/>
          <w:lang w:val="en-US" w:eastAsia="en-US"/>
        </w:rPr>
        <w:t xml:space="preserve">  // set algorithm</w:t>
      </w:r>
    </w:p>
    <w:p w:rsidR="00417D1E" w:rsidRPr="00D60DA8" w:rsidRDefault="003A7553" w:rsidP="00417D1E">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 xml:space="preserve">  elt.family</w:t>
      </w:r>
      <w:r w:rsidR="006961E8">
        <w:rPr>
          <w:rFonts w:ascii="Courier New" w:eastAsia="Courier New" w:hAnsi="Courier New" w:cs="Courier New"/>
          <w:color w:val="auto"/>
          <w:szCs w:val="22"/>
          <w:lang w:val="en-US" w:eastAsia="en-US"/>
        </w:rPr>
        <w:t xml:space="preserve"> = </w:t>
      </w:r>
      <w:r w:rsidRPr="003A7553">
        <w:rPr>
          <w:rFonts w:ascii="Courier New" w:eastAsia="Courier New" w:hAnsi="Courier New" w:cs="Courier New"/>
          <w:color w:val="auto"/>
          <w:szCs w:val="22"/>
          <w:lang w:val="en-US" w:eastAsia="en-US"/>
        </w:rPr>
        <w:t>newAlgorithm;</w:t>
      </w:r>
    </w:p>
    <w:p w:rsidR="003A7553" w:rsidRDefault="003A7553" w:rsidP="003A7553">
      <w:pPr>
        <w:pStyle w:val="Standard1"/>
        <w:jc w:val="both"/>
        <w:rPr>
          <w:rFonts w:ascii="Courier New" w:eastAsia="Courier New" w:hAnsi="Courier New" w:cs="Courier New"/>
          <w:color w:val="auto"/>
          <w:szCs w:val="22"/>
          <w:lang w:val="en-US" w:eastAsia="en-US"/>
        </w:rPr>
      </w:pPr>
      <w:r w:rsidRPr="003A7553">
        <w:rPr>
          <w:rFonts w:ascii="Courier New" w:eastAsia="Courier New" w:hAnsi="Courier New" w:cs="Courier New"/>
          <w:color w:val="auto"/>
          <w:szCs w:val="22"/>
          <w:lang w:val="en-US" w:eastAsia="en-US"/>
        </w:rPr>
        <w:t>}</w:t>
      </w:r>
    </w:p>
    <w:p w:rsidR="003A7553" w:rsidRPr="003A7553" w:rsidRDefault="003A7553" w:rsidP="003A7553">
      <w:pPr>
        <w:pStyle w:val="Heading3"/>
        <w:rPr>
          <w:lang w:val="en-US"/>
        </w:rPr>
      </w:pPr>
      <w:bookmarkStart w:id="2842" w:name="h.jj81uxn5uv0c" w:colFirst="0" w:colLast="0"/>
      <w:bookmarkStart w:id="2843" w:name="_Ref404689975"/>
      <w:bookmarkStart w:id="2844" w:name="_Toc430078960"/>
      <w:bookmarkEnd w:id="2842"/>
      <w:r w:rsidRPr="003A7553">
        <w:rPr>
          <w:lang w:val="en-US"/>
        </w:rPr>
        <w:t>Enactment</w:t>
      </w:r>
      <w:bookmarkEnd w:id="2843"/>
      <w:bookmarkEnd w:id="2844"/>
    </w:p>
    <w:p w:rsidR="00417D1E" w:rsidRPr="00D27085" w:rsidRDefault="00FF39BE" w:rsidP="00417D1E">
      <w:pPr>
        <w:pStyle w:val="MainText"/>
        <w:rPr>
          <w:rFonts w:asciiTheme="majorHAnsi" w:hAnsiTheme="majorHAnsi"/>
          <w:sz w:val="24"/>
          <w:szCs w:val="24"/>
          <w:rPrChange w:id="2845" w:author="Holger Eichelberger" w:date="2015-09-15T11:15:00Z">
            <w:rPr/>
          </w:rPrChange>
        </w:rPr>
      </w:pPr>
      <w:r w:rsidRPr="00FF39BE">
        <w:rPr>
          <w:rFonts w:asciiTheme="majorHAnsi" w:hAnsiTheme="majorHAnsi"/>
          <w:sz w:val="24"/>
          <w:szCs w:val="24"/>
          <w:rPrChange w:id="2846" w:author="Holger Eichelberger" w:date="2015-09-15T11:15:00Z">
            <w:rPr>
              <w:color w:val="0000FF"/>
              <w:u w:val="single"/>
            </w:rPr>
          </w:rPrChange>
        </w:rPr>
        <w:t>In runtime reconfiguration based on a variability model, we must validate the constraints of the variability model upon changes of runtime decision variables as explained above. Further, our approach aims to be independent from the underlying system and, thus, needs to specify the mapping from the runtime configuration to the system under adaptation.</w:t>
      </w:r>
    </w:p>
    <w:p w:rsidR="00417D1E" w:rsidRPr="00D27085" w:rsidRDefault="00FF39BE" w:rsidP="00417D1E">
      <w:pPr>
        <w:pStyle w:val="MainText"/>
        <w:rPr>
          <w:rFonts w:asciiTheme="majorHAnsi" w:hAnsiTheme="majorHAnsi"/>
          <w:sz w:val="24"/>
          <w:szCs w:val="24"/>
          <w:rPrChange w:id="2847" w:author="Holger Eichelberger" w:date="2015-09-15T11:15:00Z">
            <w:rPr/>
          </w:rPrChange>
        </w:rPr>
      </w:pPr>
      <w:r w:rsidRPr="00FF39BE">
        <w:rPr>
          <w:rFonts w:asciiTheme="majorHAnsi" w:hAnsiTheme="majorHAnsi"/>
          <w:sz w:val="24"/>
          <w:szCs w:val="24"/>
          <w:rPrChange w:id="2848" w:author="Holger Eichelberger" w:date="2015-09-15T11:15:00Z">
            <w:rPr>
              <w:color w:val="0000FF"/>
              <w:u w:val="single"/>
            </w:rPr>
          </w:rPrChange>
        </w:rPr>
        <w:t xml:space="preserve">In rt-VIL, enactment happens if </w:t>
      </w:r>
      <w:proofErr w:type="gramStart"/>
      <w:r w:rsidRPr="00FF39BE">
        <w:rPr>
          <w:rFonts w:asciiTheme="majorHAnsi" w:hAnsiTheme="majorHAnsi"/>
          <w:sz w:val="24"/>
          <w:szCs w:val="24"/>
          <w:rPrChange w:id="2849" w:author="Holger Eichelberger" w:date="2015-09-15T11:15:00Z">
            <w:rPr>
              <w:color w:val="0000FF"/>
              <w:u w:val="single"/>
            </w:rPr>
          </w:rPrChange>
        </w:rPr>
        <w:t>a top-level strategies</w:t>
      </w:r>
      <w:proofErr w:type="gramEnd"/>
      <w:r w:rsidRPr="00FF39BE">
        <w:rPr>
          <w:rFonts w:asciiTheme="majorHAnsi" w:hAnsiTheme="majorHAnsi"/>
          <w:sz w:val="24"/>
          <w:szCs w:val="24"/>
          <w:rPrChange w:id="2850" w:author="Holger Eichelberger" w:date="2015-09-15T11:15:00Z">
            <w:rPr>
              <w:color w:val="0000FF"/>
              <w:u w:val="single"/>
            </w:rPr>
          </w:rPrChange>
        </w:rPr>
        <w:t xml:space="preserve"> succeeds. Then, rt-VIL executes predefined rt-VIL rules (similar to the strategy method), which can be overridden if required. For updating the common adaptation knowledge, e.g., with respect to the impact, rt-VIL calls</w:t>
      </w:r>
    </w:p>
    <w:p w:rsidR="00417D1E" w:rsidRDefault="00417D1E" w:rsidP="00417D1E">
      <w:pPr>
        <w:pStyle w:val="MainText"/>
      </w:pP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Strategy strategy</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Pr="00920372" w:rsidRDefault="003A7553" w:rsidP="00417D1E">
      <w:pPr>
        <w:pStyle w:val="Standard1"/>
        <w:jc w:val="center"/>
        <w:rPr>
          <w:rFonts w:ascii="Courier New" w:eastAsia="Courier New" w:hAnsi="Courier New" w:cs="Courier New"/>
          <w:color w:val="auto"/>
          <w:szCs w:val="22"/>
          <w:lang w:val="en-US" w:eastAsia="en-US"/>
        </w:rPr>
      </w:pPr>
      <w:proofErr w:type="gramStart"/>
      <w:r w:rsidRPr="003A7553">
        <w:rPr>
          <w:rFonts w:ascii="Courier New" w:eastAsia="Courier New" w:hAnsi="Courier New" w:cs="Courier New"/>
          <w:color w:val="auto"/>
          <w:szCs w:val="22"/>
          <w:lang w:val="en-US" w:eastAsia="en-US"/>
        </w:rPr>
        <w:t>update(</w:t>
      </w:r>
      <w:proofErr w:type="gramEnd"/>
      <w:r w:rsidRPr="003A7553">
        <w:rPr>
          <w:rFonts w:ascii="Courier New" w:eastAsia="Courier New" w:hAnsi="Courier New" w:cs="Courier New"/>
          <w:color w:val="auto"/>
          <w:szCs w:val="22"/>
          <w:lang w:val="en-US" w:eastAsia="en-US"/>
        </w:rPr>
        <w:t>Tactic tactic</w:t>
      </w:r>
      <w:r w:rsidR="005415FD">
        <w:rPr>
          <w:rFonts w:ascii="Courier New" w:eastAsia="Courier New" w:hAnsi="Courier New" w:cs="Courier New"/>
          <w:color w:val="auto"/>
          <w:szCs w:val="22"/>
          <w:lang w:val="en-US" w:eastAsia="en-US"/>
        </w:rPr>
        <w:t>, Configuration configuration</w:t>
      </w:r>
      <w:r w:rsidRPr="003A7553">
        <w:rPr>
          <w:rFonts w:ascii="Courier New" w:eastAsia="Courier New" w:hAnsi="Courier New" w:cs="Courier New"/>
          <w:color w:val="auto"/>
          <w:szCs w:val="22"/>
          <w:lang w:val="en-US" w:eastAsia="en-US"/>
        </w:rPr>
        <w:t>)</w:t>
      </w:r>
    </w:p>
    <w:p w:rsidR="00417D1E" w:rsidRDefault="00417D1E" w:rsidP="00417D1E">
      <w:pPr>
        <w:pStyle w:val="MainText"/>
      </w:pPr>
      <w:r>
        <w:t xml:space="preserve"> </w:t>
      </w:r>
    </w:p>
    <w:p w:rsidR="00417D1E" w:rsidRPr="00D27085" w:rsidRDefault="00FF39BE" w:rsidP="00417D1E">
      <w:pPr>
        <w:pStyle w:val="MainText"/>
        <w:rPr>
          <w:rFonts w:asciiTheme="majorHAnsi" w:hAnsiTheme="majorHAnsi"/>
          <w:sz w:val="24"/>
          <w:szCs w:val="24"/>
          <w:rPrChange w:id="2851" w:author="Holger Eichelberger" w:date="2015-09-15T11:15:00Z">
            <w:rPr/>
          </w:rPrChange>
        </w:rPr>
      </w:pPr>
      <w:proofErr w:type="gramStart"/>
      <w:r w:rsidRPr="00FF39BE">
        <w:rPr>
          <w:rFonts w:asciiTheme="majorHAnsi" w:hAnsiTheme="majorHAnsi"/>
          <w:sz w:val="24"/>
          <w:szCs w:val="24"/>
          <w:rPrChange w:id="2852" w:author="Holger Eichelberger" w:date="2015-09-15T11:15:00Z">
            <w:rPr>
              <w:color w:val="0000FF"/>
              <w:u w:val="single"/>
            </w:rPr>
          </w:rPrChange>
        </w:rPr>
        <w:t>for</w:t>
      </w:r>
      <w:proofErr w:type="gramEnd"/>
      <w:r w:rsidRPr="00FF39BE">
        <w:rPr>
          <w:rFonts w:asciiTheme="majorHAnsi" w:hAnsiTheme="majorHAnsi"/>
          <w:sz w:val="24"/>
          <w:szCs w:val="24"/>
          <w:rPrChange w:id="2853" w:author="Holger Eichelberger" w:date="2015-09-15T11:15:00Z">
            <w:rPr>
              <w:color w:val="0000FF"/>
              <w:u w:val="single"/>
            </w:rPr>
          </w:rPrChange>
        </w:rPr>
        <w:t xml:space="preserve"> each succeeded strategy and tactic. Finally, rt-VIL executes</w:t>
      </w:r>
    </w:p>
    <w:p w:rsidR="00417D1E" w:rsidRPr="00920372" w:rsidRDefault="003A7553" w:rsidP="00417D1E">
      <w:pPr>
        <w:pStyle w:val="Standard1"/>
        <w:jc w:val="center"/>
        <w:rPr>
          <w:rFonts w:ascii="Consolas" w:hAnsi="Consolas" w:cs="Consolas"/>
          <w:szCs w:val="22"/>
          <w:lang w:val="en-US"/>
        </w:rPr>
      </w:pPr>
      <w:proofErr w:type="gramStart"/>
      <w:r w:rsidRPr="003A7553">
        <w:rPr>
          <w:rFonts w:ascii="Courier New" w:eastAsia="Courier New" w:hAnsi="Courier New" w:cs="Courier New"/>
          <w:color w:val="auto"/>
          <w:szCs w:val="22"/>
          <w:lang w:val="en-US" w:eastAsia="en-US"/>
        </w:rPr>
        <w:t>enact(</w:t>
      </w:r>
      <w:proofErr w:type="gramEnd"/>
      <w:r w:rsidRPr="003A7553">
        <w:rPr>
          <w:rFonts w:ascii="Courier New" w:eastAsia="Courier New" w:hAnsi="Courier New" w:cs="Courier New"/>
          <w:color w:val="auto"/>
          <w:szCs w:val="22"/>
          <w:lang w:val="en-US" w:eastAsia="en-US"/>
        </w:rPr>
        <w:t xml:space="preserve">Project source, Configuration </w:t>
      </w:r>
      <w:r w:rsidR="006E6A3D">
        <w:rPr>
          <w:rFonts w:ascii="Courier New" w:eastAsia="Courier New" w:hAnsi="Courier New" w:cs="Courier New"/>
          <w:color w:val="auto"/>
          <w:szCs w:val="22"/>
          <w:lang w:val="en-US" w:eastAsia="en-US"/>
        </w:rPr>
        <w:t>config</w:t>
      </w:r>
      <w:r w:rsidRPr="003A7553">
        <w:rPr>
          <w:rFonts w:ascii="Courier New" w:eastAsia="Courier New" w:hAnsi="Courier New" w:cs="Courier New"/>
          <w:color w:val="auto"/>
          <w:szCs w:val="22"/>
          <w:lang w:val="en-US" w:eastAsia="en-US"/>
        </w:rPr>
        <w:t>, Project target)</w:t>
      </w:r>
    </w:p>
    <w:p w:rsidR="00834FE4" w:rsidRDefault="00834FE4" w:rsidP="00417D1E">
      <w:pPr>
        <w:pStyle w:val="MainText"/>
      </w:pPr>
    </w:p>
    <w:p w:rsidR="00417D1E" w:rsidRPr="00D27085" w:rsidRDefault="00FF39BE" w:rsidP="00417D1E">
      <w:pPr>
        <w:pStyle w:val="MainText"/>
        <w:rPr>
          <w:rFonts w:asciiTheme="majorHAnsi" w:hAnsiTheme="majorHAnsi"/>
          <w:sz w:val="24"/>
          <w:szCs w:val="24"/>
          <w:rPrChange w:id="2854" w:author="Holger Eichelberger" w:date="2015-09-15T11:16:00Z">
            <w:rPr/>
          </w:rPrChange>
        </w:rPr>
      </w:pPr>
      <w:proofErr w:type="gramStart"/>
      <w:r w:rsidRPr="00FF39BE">
        <w:rPr>
          <w:rFonts w:asciiTheme="majorHAnsi" w:hAnsiTheme="majorHAnsi"/>
          <w:sz w:val="24"/>
          <w:szCs w:val="24"/>
          <w:rPrChange w:id="2855" w:author="Holger Eichelberger" w:date="2015-09-15T11:16:00Z">
            <w:rPr>
              <w:color w:val="0000FF"/>
              <w:u w:val="single"/>
            </w:rPr>
          </w:rPrChange>
        </w:rPr>
        <w:t>to</w:t>
      </w:r>
      <w:proofErr w:type="gramEnd"/>
      <w:r w:rsidRPr="00FF39BE">
        <w:rPr>
          <w:rFonts w:asciiTheme="majorHAnsi" w:hAnsiTheme="majorHAnsi"/>
          <w:sz w:val="24"/>
          <w:szCs w:val="24"/>
          <w:rPrChange w:id="2856" w:author="Holger Eichelberger" w:date="2015-09-15T11:16:00Z">
            <w:rPr>
              <w:color w:val="0000FF"/>
              <w:u w:val="single"/>
            </w:rPr>
          </w:rPrChange>
        </w:rPr>
        <w:t xml:space="preserve"> map and execute the adaptation decisions. The three parameters correspond to the three parameters of the containing script, their types and sequence. Using projection functions of the </w:t>
      </w:r>
      <w:r w:rsidRPr="00FF39BE">
        <w:rPr>
          <w:rFonts w:asciiTheme="majorHAnsi" w:eastAsia="Courier New" w:hAnsiTheme="majorHAnsi" w:cs="Courier New"/>
          <w:sz w:val="24"/>
          <w:szCs w:val="24"/>
          <w:rPrChange w:id="2857" w:author="Holger Eichelberger" w:date="2015-09-15T11:16:00Z">
            <w:rPr>
              <w:rFonts w:ascii="Courier New" w:eastAsia="Courier New" w:hAnsi="Courier New" w:cs="Courier New"/>
              <w:color w:val="0000FF"/>
              <w:szCs w:val="22"/>
              <w:u w:val="single"/>
            </w:rPr>
          </w:rPrChange>
        </w:rPr>
        <w:t xml:space="preserve">Configuration </w:t>
      </w:r>
      <w:r w:rsidRPr="00FF39BE">
        <w:rPr>
          <w:rFonts w:asciiTheme="majorHAnsi" w:hAnsiTheme="majorHAnsi"/>
          <w:sz w:val="24"/>
          <w:szCs w:val="24"/>
          <w:rPrChange w:id="2858" w:author="Holger Eichelberger" w:date="2015-09-15T11:16:00Z">
            <w:rPr>
              <w:color w:val="0000FF"/>
              <w:u w:val="single"/>
            </w:rPr>
          </w:rPrChange>
        </w:rPr>
        <w:t>type, the runtime configuration can be turned into a subset more appropriate for enactment. Note that there is no predefined enact rule so that it must be defined somewhere in the rt-VIL script.</w:t>
      </w:r>
    </w:p>
    <w:p w:rsidR="00E86FD6" w:rsidRPr="00E86FD6" w:rsidRDefault="003A7553" w:rsidP="00417D1E">
      <w:pPr>
        <w:pStyle w:val="MainText"/>
        <w:rPr>
          <w:b/>
        </w:rPr>
      </w:pPr>
      <w:r w:rsidRPr="003A7553">
        <w:rPr>
          <w:b/>
        </w:rPr>
        <w:t>Example:</w:t>
      </w:r>
    </w:p>
    <w:p w:rsidR="00417D1E" w:rsidRPr="00D27085" w:rsidRDefault="00FF39BE" w:rsidP="00417D1E">
      <w:pPr>
        <w:pStyle w:val="MainText"/>
        <w:rPr>
          <w:sz w:val="24"/>
          <w:szCs w:val="24"/>
          <w:rPrChange w:id="2859" w:author="Holger Eichelberger" w:date="2015-09-15T11:16:00Z">
            <w:rPr/>
          </w:rPrChange>
        </w:rPr>
      </w:pPr>
      <w:r w:rsidRPr="00FF39BE">
        <w:rPr>
          <w:rFonts w:asciiTheme="majorHAnsi" w:hAnsiTheme="majorHAnsi"/>
          <w:sz w:val="24"/>
          <w:szCs w:val="24"/>
          <w:rPrChange w:id="2860" w:author="Holger Eichelberger" w:date="2015-09-15T11:16:00Z">
            <w:rPr>
              <w:color w:val="0000FF"/>
              <w:u w:val="single"/>
            </w:rPr>
          </w:rPrChange>
        </w:rPr>
        <w:t xml:space="preserve">An illustrating example combining the enactment of algorithm changes with triggering a subsequent wavefront is shown below as a continuation of the example in Section </w:t>
      </w:r>
      <w:r w:rsidRPr="00FF39BE">
        <w:rPr>
          <w:rFonts w:asciiTheme="majorHAnsi" w:hAnsiTheme="majorHAnsi"/>
          <w:sz w:val="24"/>
          <w:szCs w:val="24"/>
          <w:rPrChange w:id="2861" w:author="Holger Eichelberger" w:date="2015-09-15T11:16:00Z">
            <w:rPr>
              <w:color w:val="0000FF"/>
              <w:u w:val="single"/>
            </w:rPr>
          </w:rPrChange>
        </w:rPr>
        <w:fldChar w:fldCharType="begin"/>
      </w:r>
      <w:r w:rsidRPr="00FF39BE">
        <w:rPr>
          <w:rFonts w:asciiTheme="majorHAnsi" w:hAnsiTheme="majorHAnsi"/>
          <w:sz w:val="24"/>
          <w:szCs w:val="24"/>
          <w:rPrChange w:id="2862" w:author="Holger Eichelberger" w:date="2015-09-15T11:16:00Z">
            <w:rPr>
              <w:color w:val="0000FF"/>
              <w:u w:val="single"/>
            </w:rPr>
          </w:rPrChange>
        </w:rPr>
        <w:instrText xml:space="preserve"> REF _Ref404689969 \r \h  \* MERGEFORMAT </w:instrText>
      </w:r>
      <w:r w:rsidRPr="00FF39BE">
        <w:rPr>
          <w:rFonts w:asciiTheme="majorHAnsi" w:hAnsiTheme="majorHAnsi"/>
          <w:sz w:val="24"/>
          <w:szCs w:val="24"/>
          <w:rPrChange w:id="2863" w:author="Holger Eichelberger" w:date="2015-09-15T11:16:00Z">
            <w:rPr>
              <w:rFonts w:asciiTheme="majorHAnsi" w:hAnsiTheme="majorHAnsi"/>
              <w:sz w:val="24"/>
              <w:szCs w:val="24"/>
            </w:rPr>
          </w:rPrChange>
        </w:rPr>
      </w:r>
      <w:r w:rsidRPr="00FF39BE">
        <w:rPr>
          <w:rFonts w:asciiTheme="majorHAnsi" w:hAnsiTheme="majorHAnsi"/>
          <w:sz w:val="24"/>
          <w:szCs w:val="24"/>
          <w:rPrChange w:id="2864" w:author="Holger Eichelberger" w:date="2015-09-15T11:16:00Z">
            <w:rPr>
              <w:color w:val="0000FF"/>
              <w:u w:val="single"/>
            </w:rPr>
          </w:rPrChange>
        </w:rPr>
        <w:fldChar w:fldCharType="separate"/>
      </w:r>
      <w:r w:rsidRPr="00FF39BE">
        <w:rPr>
          <w:rFonts w:asciiTheme="majorHAnsi" w:hAnsiTheme="majorHAnsi"/>
          <w:sz w:val="24"/>
          <w:szCs w:val="24"/>
          <w:rPrChange w:id="2865" w:author="Holger Eichelberger" w:date="2015-09-15T11:16:00Z">
            <w:rPr>
              <w:color w:val="0000FF"/>
              <w:u w:val="single"/>
            </w:rPr>
          </w:rPrChange>
        </w:rPr>
        <w:t>3.6.4</w:t>
      </w:r>
      <w:r w:rsidRPr="00FF39BE">
        <w:rPr>
          <w:rFonts w:asciiTheme="majorHAnsi" w:hAnsiTheme="majorHAnsi"/>
          <w:sz w:val="24"/>
          <w:szCs w:val="24"/>
          <w:rPrChange w:id="2866" w:author="Holger Eichelberger" w:date="2015-09-15T11:16:00Z">
            <w:rPr>
              <w:color w:val="0000FF"/>
              <w:u w:val="single"/>
            </w:rPr>
          </w:rPrChange>
        </w:rPr>
        <w:fldChar w:fldCharType="end"/>
      </w:r>
      <w:r w:rsidRPr="00FF39BE">
        <w:rPr>
          <w:rFonts w:asciiTheme="majorHAnsi" w:hAnsiTheme="majorHAnsi"/>
          <w:sz w:val="24"/>
          <w:szCs w:val="24"/>
          <w:rPrChange w:id="2867" w:author="Holger Eichelberger" w:date="2015-09-15T11:16:00Z">
            <w:rPr>
              <w:color w:val="0000FF"/>
              <w:u w:val="single"/>
            </w:rPr>
          </w:rPrChange>
        </w:rPr>
        <w:t xml:space="preserve">. Basically, the enact method receives the actual runtime configuration, projects it to the changed variables and considers each changed pipeline and the contained pipeline elements through dynamic dispatch (not all VIL rules for the pipeline types are shown). The enactment of the </w:t>
      </w:r>
      <w:r w:rsidRPr="00FF39BE">
        <w:rPr>
          <w:rFonts w:ascii="Courier New" w:hAnsi="Courier New" w:cs="Courier New"/>
          <w:sz w:val="24"/>
          <w:szCs w:val="24"/>
          <w:rPrChange w:id="2868" w:author="Holger Eichelberger" w:date="2015-09-15T11:16:00Z">
            <w:rPr>
              <w:rFonts w:ascii="Courier New" w:hAnsi="Courier New" w:cs="Courier New"/>
              <w:color w:val="0000FF"/>
              <w:sz w:val="20"/>
              <w:u w:val="single"/>
            </w:rPr>
          </w:rPrChange>
        </w:rPr>
        <w:t>FamilyElement</w:t>
      </w:r>
      <w:r w:rsidRPr="00FF39BE">
        <w:rPr>
          <w:sz w:val="24"/>
          <w:szCs w:val="24"/>
          <w:rPrChange w:id="2869" w:author="Holger Eichelberger" w:date="2015-09-15T11:16:00Z">
            <w:rPr>
              <w:color w:val="0000FF"/>
              <w:u w:val="single"/>
            </w:rPr>
          </w:rPrChange>
        </w:rPr>
        <w:t xml:space="preserve"> </w:t>
      </w:r>
      <w:r w:rsidRPr="00FF39BE">
        <w:rPr>
          <w:rFonts w:asciiTheme="majorHAnsi" w:hAnsiTheme="majorHAnsi"/>
          <w:sz w:val="24"/>
          <w:szCs w:val="24"/>
          <w:rPrChange w:id="2870" w:author="Holger Eichelberger" w:date="2015-09-15T11:16:00Z">
            <w:rPr>
              <w:color w:val="0000FF"/>
              <w:u w:val="single"/>
            </w:rPr>
          </w:rPrChange>
        </w:rPr>
        <w:t xml:space="preserve">creates the respective commands for the system under adaptation, here in terms of a command sequence. Finally, the enactment rule schedules the subsequent pipeline elements for wavefront adaptation. </w:t>
      </w:r>
    </w:p>
    <w:p w:rsidR="00417D1E"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enact</w:t>
      </w:r>
      <w:proofErr w:type="gramEnd"/>
      <w:r w:rsidRPr="003A7553">
        <w:rPr>
          <w:rFonts w:ascii="Courier New" w:eastAsia="Times New Roman" w:hAnsi="Courier New" w:cs="Courier New"/>
          <w:color w:val="auto"/>
          <w:szCs w:val="22"/>
          <w:lang w:val="en-US" w:eastAsia="en-US"/>
        </w:rPr>
        <w:t xml:space="preserve"> (Project source, </w:t>
      </w:r>
      <w:r w:rsidR="006D6040">
        <w:rPr>
          <w:rFonts w:ascii="Courier New" w:eastAsia="Times New Roman" w:hAnsi="Courier New" w:cs="Courier New"/>
          <w:color w:val="auto"/>
          <w:szCs w:val="22"/>
          <w:lang w:val="en-US" w:eastAsia="en-US"/>
        </w:rPr>
        <w:t>Configuration</w:t>
      </w:r>
      <w:r w:rsidRPr="003A7553">
        <w:rPr>
          <w:rFonts w:ascii="Courier New" w:eastAsia="Times New Roman" w:hAnsi="Courier New" w:cs="Courier New"/>
          <w:color w:val="auto"/>
          <w:szCs w:val="22"/>
          <w:lang w:val="en-US" w:eastAsia="en-US"/>
        </w:rPr>
        <w:t xml:space="preserve"> </w:t>
      </w:r>
      <w:r w:rsidR="006D6040">
        <w:rPr>
          <w:rFonts w:ascii="Courier New" w:eastAsia="Times New Roman" w:hAnsi="Courier New" w:cs="Courier New"/>
          <w:color w:val="auto"/>
          <w:szCs w:val="22"/>
          <w:lang w:val="en-US" w:eastAsia="en-US"/>
        </w:rPr>
        <w:t>config</w:t>
      </w:r>
      <w:r w:rsidRPr="003A7553">
        <w:rPr>
          <w:rFonts w:ascii="Courier New" w:eastAsia="Times New Roman" w:hAnsi="Courier New" w:cs="Courier New"/>
          <w:color w:val="auto"/>
          <w:szCs w:val="22"/>
          <w:lang w:val="en-US" w:eastAsia="en-US"/>
        </w:rPr>
        <w:t>, Project target) {</w:t>
      </w:r>
    </w:p>
    <w:p w:rsidR="006D6040" w:rsidRPr="00777DC4" w:rsidRDefault="006D6040" w:rsidP="00417D1E">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QM changed = </w:t>
      </w:r>
      <w:proofErr w:type="gramStart"/>
      <w:r>
        <w:rPr>
          <w:rFonts w:ascii="Courier New" w:eastAsia="Times New Roman" w:hAnsi="Courier New" w:cs="Courier New"/>
          <w:color w:val="auto"/>
          <w:szCs w:val="22"/>
          <w:lang w:val="en-US" w:eastAsia="en-US"/>
        </w:rPr>
        <w:t>config.selectChanged</w:t>
      </w:r>
      <w:r w:rsidR="009C5BE1">
        <w:rPr>
          <w:rFonts w:ascii="Courier New" w:eastAsia="Times New Roman" w:hAnsi="Courier New" w:cs="Courier New"/>
          <w:color w:val="auto"/>
          <w:szCs w:val="22"/>
          <w:lang w:val="en-US" w:eastAsia="en-US"/>
        </w:rPr>
        <w:t>WithContext</w:t>
      </w:r>
      <w:r>
        <w:rPr>
          <w:rFonts w:ascii="Courier New" w:eastAsia="Times New Roman" w:hAnsi="Courier New" w:cs="Courier New"/>
          <w:color w:val="auto"/>
          <w:szCs w:val="22"/>
          <w:lang w:val="en-US" w:eastAsia="en-US"/>
        </w:rPr>
        <w:t>(</w:t>
      </w:r>
      <w:proofErr w:type="gramEnd"/>
      <w:r>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lastRenderedPageBreak/>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Pipeline p: changed.pipelines)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Source s: p.sources)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 s);</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PipelineElement elt) {</w:t>
      </w:r>
    </w:p>
    <w:p w:rsidR="00417D1E" w:rsidRPr="00920372" w:rsidRDefault="003A7553" w:rsidP="00417D1E">
      <w:pPr>
        <w:pStyle w:val="MainText"/>
        <w:spacing w:after="0"/>
        <w:rPr>
          <w:rFonts w:ascii="Courier New" w:hAnsi="Courier New" w:cs="Courier New"/>
          <w:szCs w:val="22"/>
        </w:rPr>
      </w:pPr>
      <w:r w:rsidRPr="003A7553">
        <w:rPr>
          <w:rFonts w:ascii="Courier New" w:hAnsi="Courier New" w:cs="Courier New"/>
          <w:szCs w:val="22"/>
        </w:rPr>
        <w:t xml:space="preserve">  // dynamic dispatch default – do nothing</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Pipeline pipeline, FamilyElement elt)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Family family = elt.family;</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CommandSequence cmd = new </w:t>
      </w:r>
      <w:proofErr w:type="gramStart"/>
      <w:r w:rsidRPr="003A7553">
        <w:rPr>
          <w:rFonts w:ascii="Courier New" w:eastAsia="Times New Roman" w:hAnsi="Courier New" w:cs="Courier New"/>
          <w:color w:val="auto"/>
          <w:szCs w:val="22"/>
          <w:lang w:val="en-US" w:eastAsia="en-US"/>
        </w:rPr>
        <w:t>CommandSequence(</w:t>
      </w:r>
      <w:proofErr w:type="gramEnd"/>
      <w:r w:rsidRPr="003A7553">
        <w:rPr>
          <w:rFonts w:ascii="Courier New" w:eastAsia="Times New Roman" w:hAnsi="Courier New" w:cs="Courier New"/>
          <w:color w:val="auto"/>
          <w:szCs w:val="22"/>
          <w:lang w:val="en-US" w:eastAsia="en-US"/>
        </w:rPr>
        <w:t>);</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if</w:t>
      </w:r>
      <w:proofErr w:type="gramEnd"/>
      <w:r w:rsidRPr="003A7553">
        <w:rPr>
          <w:rFonts w:ascii="Courier New" w:eastAsia="Times New Roman" w:hAnsi="Courier New" w:cs="Courier New"/>
          <w:color w:val="auto"/>
          <w:szCs w:val="22"/>
          <w:lang w:val="en-US" w:eastAsia="en-US"/>
        </w:rPr>
        <w:t xml:space="preserve"> (null != family.current) { // was changed?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AlgorithmChangeCommand(pipeline.name,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ED5CF9">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family.current.name);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 xml:space="preserve"> (Parameter p: family.parameters)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ParameterChangeCommand(pipeline.name,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r w:rsidR="00D4494E">
        <w:rPr>
          <w:rFonts w:ascii="Courier New" w:eastAsia="Times New Roman" w:hAnsi="Courier New" w:cs="Courier New"/>
          <w:color w:val="auto"/>
          <w:szCs w:val="22"/>
          <w:lang w:val="en-US" w:eastAsia="en-US"/>
        </w:rPr>
        <w:t>elt</w:t>
      </w:r>
      <w:r w:rsidRPr="003A7553">
        <w:rPr>
          <w:rFonts w:ascii="Courier New" w:eastAsia="Times New Roman" w:hAnsi="Courier New" w:cs="Courier New"/>
          <w:color w:val="auto"/>
          <w:szCs w:val="22"/>
          <w:lang w:val="en-US" w:eastAsia="en-US"/>
        </w:rPr>
        <w:t>.name, p.name, p.value));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Flow f: src)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PipelineElement e = f.destination;</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enact(</w:t>
      </w:r>
      <w:proofErr w:type="gramEnd"/>
      <w:r w:rsidRPr="003A7553">
        <w:rPr>
          <w:rFonts w:ascii="Courier New" w:eastAsia="Times New Roman" w:hAnsi="Courier New" w:cs="Courier New"/>
          <w:color w:val="auto"/>
          <w:szCs w:val="22"/>
          <w:lang w:val="en-US" w:eastAsia="en-US"/>
        </w:rPr>
        <w:t>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cmd.add(</w:t>
      </w:r>
      <w:proofErr w:type="gramEnd"/>
      <w:r w:rsidRPr="003A7553">
        <w:rPr>
          <w:rFonts w:ascii="Courier New" w:eastAsia="Times New Roman" w:hAnsi="Courier New" w:cs="Courier New"/>
          <w:color w:val="auto"/>
          <w:szCs w:val="22"/>
          <w:lang w:val="en-US" w:eastAsia="en-US"/>
        </w:rPr>
        <w:t>new ScheduleWavefrontAdaptationCommand(</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pipeline.name, e.name));</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
    <w:p w:rsidR="00417D1E" w:rsidRPr="00920372"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cmd.execute(</w:t>
      </w:r>
      <w:proofErr w:type="gramEnd"/>
      <w:r w:rsidRPr="003A7553">
        <w:rPr>
          <w:rFonts w:ascii="Courier New" w:eastAsia="Times New Roman" w:hAnsi="Courier New" w:cs="Courier New"/>
          <w:color w:val="auto"/>
          <w:szCs w:val="22"/>
          <w:lang w:val="en-US" w:eastAsia="en-US"/>
        </w:rPr>
        <w:t>);</w:t>
      </w:r>
    </w:p>
    <w:p w:rsidR="00417D1E" w:rsidRDefault="003A7553" w:rsidP="00417D1E">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w:t>
      </w:r>
    </w:p>
    <w:p w:rsidR="00652002" w:rsidRPr="0025083F" w:rsidRDefault="00652002" w:rsidP="00652002">
      <w:pPr>
        <w:pStyle w:val="Heading3"/>
        <w:rPr>
          <w:lang w:val="en-US"/>
        </w:rPr>
      </w:pPr>
      <w:bookmarkStart w:id="2871" w:name="_Toc430078961"/>
      <w:r>
        <w:rPr>
          <w:lang w:val="en-US"/>
        </w:rPr>
        <w:t>Binding Runtime Variables</w:t>
      </w:r>
      <w:bookmarkEnd w:id="2871"/>
    </w:p>
    <w:p w:rsidR="00652002" w:rsidRPr="00D27085" w:rsidRDefault="00FF39BE" w:rsidP="00652002">
      <w:pPr>
        <w:pStyle w:val="Standard1"/>
        <w:jc w:val="both"/>
        <w:rPr>
          <w:rFonts w:asciiTheme="majorHAnsi" w:hAnsiTheme="majorHAnsi"/>
          <w:sz w:val="24"/>
          <w:szCs w:val="24"/>
          <w:lang w:val="en-US"/>
          <w:rPrChange w:id="2872" w:author="Holger Eichelberger" w:date="2015-09-15T11:16:00Z">
            <w:rPr>
              <w:lang w:val="en-US"/>
            </w:rPr>
          </w:rPrChange>
        </w:rPr>
      </w:pPr>
      <w:r w:rsidRPr="00FF39BE">
        <w:rPr>
          <w:rFonts w:asciiTheme="majorHAnsi" w:hAnsiTheme="majorHAnsi"/>
          <w:sz w:val="24"/>
          <w:szCs w:val="24"/>
          <w:lang w:val="en-US"/>
          <w:rPrChange w:id="2873" w:author="Holger Eichelberger" w:date="2015-09-15T11:16:00Z">
            <w:rPr>
              <w:color w:val="0000FF"/>
              <w:u w:val="single"/>
              <w:lang w:val="en-US"/>
            </w:rPr>
          </w:rPrChange>
        </w:rPr>
        <w:t>So far, we just assumed that certain runtime variables are somehow bound and contain values that reflect the system state at runtime. Actually, binding the values can be done in two ways, namely programmatically and through rt-VIL.</w:t>
      </w:r>
    </w:p>
    <w:p w:rsidR="00652002" w:rsidRPr="00D27085" w:rsidRDefault="00FF39BE" w:rsidP="00652002">
      <w:pPr>
        <w:pStyle w:val="Standard1"/>
        <w:jc w:val="both"/>
        <w:rPr>
          <w:rFonts w:asciiTheme="majorHAnsi" w:hAnsiTheme="majorHAnsi"/>
          <w:sz w:val="24"/>
          <w:szCs w:val="24"/>
          <w:lang w:val="en-US"/>
          <w:rPrChange w:id="2874" w:author="Holger Eichelberger" w:date="2015-09-15T11:16:00Z">
            <w:rPr>
              <w:lang w:val="en-US"/>
            </w:rPr>
          </w:rPrChange>
        </w:rPr>
      </w:pPr>
      <w:r w:rsidRPr="00FF39BE">
        <w:rPr>
          <w:rFonts w:asciiTheme="majorHAnsi" w:hAnsiTheme="majorHAnsi"/>
          <w:sz w:val="24"/>
          <w:szCs w:val="24"/>
          <w:lang w:val="en-US"/>
          <w:rPrChange w:id="2875" w:author="Holger Eichelberger" w:date="2015-09-15T11:16:00Z">
            <w:rPr>
              <w:color w:val="0000FF"/>
              <w:u w:val="single"/>
              <w:lang w:val="en-US"/>
            </w:rPr>
          </w:rPrChange>
        </w:rPr>
        <w:t>Basically, the underlying adaptive system will perform some form of monitoring to gather the system state and to use this information for adapting itself. As part of monitoring and analysis, the system can also directly bind the respective values in the configuration using the programming API of rt-VIL and IVML. However, in this case, changes to the structure of the variability model also require changes of the binding code and, in particular, programming complex bindings for nested or linked structures can be a complex task.</w:t>
      </w:r>
    </w:p>
    <w:p w:rsidR="005308DB" w:rsidRPr="00D27085" w:rsidRDefault="00FF39BE" w:rsidP="00652002">
      <w:pPr>
        <w:pStyle w:val="Standard1"/>
        <w:jc w:val="both"/>
        <w:rPr>
          <w:sz w:val="24"/>
          <w:szCs w:val="24"/>
          <w:lang w:val="en-US"/>
          <w:rPrChange w:id="2876" w:author="Holger Eichelberger" w:date="2015-09-15T11:16:00Z">
            <w:rPr>
              <w:lang w:val="en-US"/>
            </w:rPr>
          </w:rPrChange>
        </w:rPr>
      </w:pPr>
      <w:r w:rsidRPr="00FF39BE">
        <w:rPr>
          <w:rFonts w:asciiTheme="majorHAnsi" w:hAnsiTheme="majorHAnsi"/>
          <w:sz w:val="24"/>
          <w:szCs w:val="24"/>
          <w:lang w:val="en-US"/>
          <w:rPrChange w:id="2877" w:author="Holger Eichelberger" w:date="2015-09-15T11:16:00Z">
            <w:rPr>
              <w:color w:val="0000FF"/>
              <w:u w:val="single"/>
              <w:lang w:val="en-US"/>
            </w:rPr>
          </w:rPrChange>
        </w:rPr>
        <w:t>As a solution, the binding can be directly defined in rt-VIL. Therefore, rt-VIL provides the predefined VIL rule</w:t>
      </w:r>
    </w:p>
    <w:p w:rsidR="003A7553" w:rsidRDefault="005308DB" w:rsidP="003A7553">
      <w:pPr>
        <w:pStyle w:val="MainText"/>
        <w:jc w:val="center"/>
        <w:rPr>
          <w:szCs w:val="22"/>
        </w:rPr>
      </w:pPr>
      <w:proofErr w:type="gramStart"/>
      <w:r>
        <w:rPr>
          <w:rFonts w:ascii="Courier New" w:eastAsia="Courier New" w:hAnsi="Courier New" w:cs="Courier New"/>
          <w:szCs w:val="22"/>
        </w:rPr>
        <w:t>bindValues</w:t>
      </w:r>
      <w:proofErr w:type="gramEnd"/>
      <w:r w:rsidRPr="00D60DA8">
        <w:rPr>
          <w:rFonts w:ascii="Courier New" w:eastAsia="Courier New" w:hAnsi="Courier New" w:cs="Courier New"/>
          <w:szCs w:val="22"/>
        </w:rPr>
        <w:t xml:space="preserve"> (</w:t>
      </w:r>
      <w:r>
        <w:rPr>
          <w:rFonts w:ascii="Courier New" w:eastAsia="Courier New" w:hAnsi="Courier New" w:cs="Courier New"/>
          <w:szCs w:val="22"/>
        </w:rPr>
        <w:t>Configuration cfg, mapOf(String, Double) values</w:t>
      </w:r>
      <w:r w:rsidRPr="00D60DA8">
        <w:rPr>
          <w:rFonts w:ascii="Courier New" w:eastAsia="Courier New" w:hAnsi="Courier New" w:cs="Courier New"/>
          <w:szCs w:val="22"/>
        </w:rPr>
        <w:t>)</w:t>
      </w:r>
    </w:p>
    <w:p w:rsidR="00E86FD6" w:rsidRDefault="00FF39BE" w:rsidP="00652002">
      <w:pPr>
        <w:pStyle w:val="Standard1"/>
        <w:jc w:val="both"/>
        <w:rPr>
          <w:lang w:val="en-US"/>
        </w:rPr>
      </w:pPr>
      <w:proofErr w:type="gramStart"/>
      <w:r w:rsidRPr="00FF39BE">
        <w:rPr>
          <w:rFonts w:asciiTheme="majorHAnsi" w:hAnsiTheme="majorHAnsi"/>
          <w:sz w:val="24"/>
          <w:szCs w:val="24"/>
          <w:lang w:val="en-US"/>
          <w:rPrChange w:id="2878" w:author="Holger Eichelberger" w:date="2015-09-15T11:16:00Z">
            <w:rPr>
              <w:color w:val="0000FF"/>
              <w:u w:val="single"/>
              <w:lang w:val="en-US"/>
            </w:rPr>
          </w:rPrChange>
        </w:rPr>
        <w:lastRenderedPageBreak/>
        <w:t>which</w:t>
      </w:r>
      <w:proofErr w:type="gramEnd"/>
      <w:r w:rsidRPr="00FF39BE">
        <w:rPr>
          <w:rFonts w:asciiTheme="majorHAnsi" w:hAnsiTheme="majorHAnsi"/>
          <w:sz w:val="24"/>
          <w:szCs w:val="24"/>
          <w:lang w:val="en-US"/>
          <w:rPrChange w:id="2879" w:author="Holger Eichelberger" w:date="2015-09-15T11:16:00Z">
            <w:rPr>
              <w:color w:val="0000FF"/>
              <w:u w:val="single"/>
              <w:lang w:val="en-US"/>
            </w:rPr>
          </w:rPrChange>
        </w:rPr>
        <w:t xml:space="preserve"> is initially defined empty and can be overridden if required. Thereby, </w:t>
      </w:r>
      <w:r w:rsidRPr="00FF39BE">
        <w:rPr>
          <w:rFonts w:ascii="Courier New" w:eastAsia="Courier New" w:hAnsi="Courier New" w:cs="Courier New"/>
          <w:szCs w:val="22"/>
          <w:lang w:val="en-US"/>
          <w:rPrChange w:id="2880" w:author="Holger Eichelberger" w:date="2015-09-15T11:16:00Z">
            <w:rPr>
              <w:rFonts w:ascii="Courier New" w:eastAsia="Courier New" w:hAnsi="Courier New" w:cs="Courier New"/>
              <w:color w:val="0000FF"/>
              <w:szCs w:val="22"/>
              <w:u w:val="single"/>
              <w:lang w:val="en-US"/>
            </w:rPr>
          </w:rPrChange>
        </w:rPr>
        <w:t>cfg</w:t>
      </w:r>
      <w:r w:rsidRPr="00FF39BE">
        <w:rPr>
          <w:rFonts w:asciiTheme="majorHAnsi" w:hAnsiTheme="majorHAnsi"/>
          <w:sz w:val="24"/>
          <w:szCs w:val="24"/>
          <w:lang w:val="en-US"/>
          <w:rPrChange w:id="2881" w:author="Holger Eichelberger" w:date="2015-09-15T11:16:00Z">
            <w:rPr>
              <w:color w:val="0000FF"/>
              <w:u w:val="single"/>
              <w:lang w:val="en-US"/>
            </w:rPr>
          </w:rPrChange>
        </w:rPr>
        <w:t xml:space="preserve"> is the runtime configuration before adaptation and </w:t>
      </w:r>
      <w:r w:rsidR="003A7553" w:rsidRPr="003A7553">
        <w:rPr>
          <w:rFonts w:ascii="Courier New" w:eastAsia="Courier New" w:hAnsi="Courier New" w:cs="Courier New"/>
          <w:szCs w:val="22"/>
          <w:lang w:val="en-US"/>
        </w:rPr>
        <w:t>values</w:t>
      </w:r>
      <w:r w:rsidR="005308DB">
        <w:rPr>
          <w:lang w:val="en-US"/>
        </w:rPr>
        <w:t xml:space="preserve"> </w:t>
      </w:r>
      <w:r w:rsidRPr="00FF39BE">
        <w:rPr>
          <w:rFonts w:asciiTheme="majorHAnsi" w:hAnsiTheme="majorHAnsi"/>
          <w:sz w:val="24"/>
          <w:szCs w:val="24"/>
          <w:lang w:val="en-US"/>
          <w:rPrChange w:id="2882" w:author="Holger Eichelberger" w:date="2015-09-15T11:16:00Z">
            <w:rPr>
              <w:color w:val="0000FF"/>
              <w:u w:val="single"/>
              <w:lang w:val="en-US"/>
            </w:rPr>
          </w:rPrChange>
        </w:rPr>
        <w:t>are the values provided by monitoring</w:t>
      </w:r>
      <w:ins w:id="2883" w:author="Holger Eichelberger" w:date="2015-08-10T17:35:00Z">
        <w:r w:rsidR="006B4176">
          <w:rPr>
            <w:rFonts w:asciiTheme="majorHAnsi" w:hAnsiTheme="majorHAnsi"/>
            <w:lang w:val="en-US"/>
          </w:rPr>
          <w:t xml:space="preserve"> (</w:t>
        </w:r>
      </w:ins>
      <w:del w:id="2884" w:author="Holger Eichelberger" w:date="2015-08-10T17:35:00Z">
        <w:r w:rsidRPr="00FF39BE">
          <w:rPr>
            <w:rFonts w:asciiTheme="majorHAnsi" w:hAnsiTheme="majorHAnsi"/>
            <w:lang w:val="en-US"/>
            <w:rPrChange w:id="2885" w:author="Holger Eichelberger" w:date="2015-08-10T17:34:00Z">
              <w:rPr>
                <w:color w:val="0000FF"/>
                <w:u w:val="single"/>
                <w:lang w:val="en-US"/>
              </w:rPr>
            </w:rPrChange>
          </w:rPr>
          <w:delText xml:space="preserve"> </w:delText>
        </w:r>
      </w:del>
      <w:del w:id="2886" w:author="Holger Eichelberger" w:date="2015-08-10T17:34:00Z">
        <w:r w:rsidR="00AE5176" w:rsidDel="006B4176">
          <w:rPr>
            <w:lang w:val="en-US"/>
          </w:rPr>
          <w:delText>(</w:delText>
        </w:r>
      </w:del>
      <w:proofErr w:type="gramStart"/>
      <w:r w:rsidR="003A7553" w:rsidRPr="003A7553">
        <w:rPr>
          <w:rFonts w:ascii="Courier New" w:eastAsia="Courier New" w:hAnsi="Courier New" w:cs="Courier New"/>
          <w:szCs w:val="22"/>
          <w:lang w:val="en-US"/>
        </w:rPr>
        <w:t>mapOf(</w:t>
      </w:r>
      <w:proofErr w:type="gramEnd"/>
      <w:r w:rsidR="003A7553" w:rsidRPr="003A7553">
        <w:rPr>
          <w:rFonts w:ascii="Courier New" w:eastAsia="Courier New" w:hAnsi="Courier New" w:cs="Courier New"/>
          <w:szCs w:val="22"/>
          <w:lang w:val="en-US"/>
        </w:rPr>
        <w:t>String, Double) values</w:t>
      </w:r>
      <w:r w:rsidR="00AE5176">
        <w:rPr>
          <w:lang w:val="en-US"/>
        </w:rPr>
        <w:t xml:space="preserve"> </w:t>
      </w:r>
      <w:r w:rsidRPr="00FF39BE">
        <w:rPr>
          <w:rFonts w:asciiTheme="majorHAnsi" w:hAnsiTheme="majorHAnsi"/>
          <w:sz w:val="24"/>
          <w:szCs w:val="24"/>
          <w:lang w:val="en-US"/>
          <w:rPrChange w:id="2887" w:author="Holger Eichelberger" w:date="2015-09-15T11:16:00Z">
            <w:rPr>
              <w:color w:val="0000FF"/>
              <w:u w:val="single"/>
              <w:lang w:val="en-US"/>
            </w:rPr>
          </w:rPrChange>
        </w:rPr>
        <w:t>must now be declared as an additional parameter of the script). The</w:t>
      </w:r>
      <w:r w:rsidRPr="00FF39BE">
        <w:rPr>
          <w:rFonts w:asciiTheme="majorHAnsi" w:hAnsiTheme="majorHAnsi"/>
          <w:lang w:val="en-US"/>
          <w:rPrChange w:id="2888"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AE5176">
        <w:rPr>
          <w:lang w:val="en-US"/>
        </w:rPr>
        <w:t xml:space="preserve"> </w:t>
      </w:r>
      <w:r w:rsidRPr="00FF39BE">
        <w:rPr>
          <w:rFonts w:asciiTheme="majorHAnsi" w:hAnsiTheme="majorHAnsi"/>
          <w:sz w:val="24"/>
          <w:szCs w:val="24"/>
          <w:lang w:val="en-US"/>
          <w:rPrChange w:id="2889" w:author="Holger Eichelberger" w:date="2015-09-15T11:17:00Z">
            <w:rPr>
              <w:color w:val="0000FF"/>
              <w:u w:val="single"/>
              <w:lang w:val="en-US"/>
            </w:rPr>
          </w:rPrChange>
        </w:rPr>
        <w:t>rule is executed before deriving the values of the global parameters, i.e., executing the first strategy. All changes done by bindValues to cfg are not recorded in the configuration change history.</w:t>
      </w:r>
    </w:p>
    <w:p w:rsidR="00E86FD6" w:rsidDel="006B4176" w:rsidRDefault="00E86FD6" w:rsidP="00652002">
      <w:pPr>
        <w:pStyle w:val="Standard1"/>
        <w:jc w:val="both"/>
        <w:rPr>
          <w:del w:id="2890" w:author="Holger Eichelberger" w:date="2015-08-10T17:35:00Z"/>
          <w:lang w:val="en-US"/>
        </w:rPr>
      </w:pPr>
    </w:p>
    <w:p w:rsidR="00E86FD6" w:rsidRDefault="003A7553" w:rsidP="00652002">
      <w:pPr>
        <w:pStyle w:val="Standard1"/>
        <w:jc w:val="both"/>
        <w:rPr>
          <w:b/>
          <w:lang w:val="en-US"/>
        </w:rPr>
      </w:pPr>
      <w:r w:rsidRPr="003A7553">
        <w:rPr>
          <w:b/>
          <w:lang w:val="en-US"/>
        </w:rPr>
        <w:t>Example</w:t>
      </w:r>
      <w:del w:id="2891" w:author="Holger Eichelberger" w:date="2015-09-15T11:17:00Z">
        <w:r w:rsidRPr="003A7553" w:rsidDel="00D27085">
          <w:rPr>
            <w:b/>
            <w:lang w:val="en-US"/>
          </w:rPr>
          <w:delText>:</w:delText>
        </w:r>
      </w:del>
    </w:p>
    <w:p w:rsidR="00E86FD6" w:rsidRPr="00E86FD6" w:rsidRDefault="00FF39BE" w:rsidP="00652002">
      <w:pPr>
        <w:pStyle w:val="Standard1"/>
        <w:jc w:val="both"/>
        <w:rPr>
          <w:lang w:val="en-US"/>
        </w:rPr>
      </w:pPr>
      <w:r w:rsidRPr="00FF39BE">
        <w:rPr>
          <w:rFonts w:asciiTheme="majorHAnsi" w:hAnsiTheme="majorHAnsi"/>
          <w:sz w:val="24"/>
          <w:szCs w:val="24"/>
          <w:lang w:val="en-US"/>
          <w:rPrChange w:id="2892" w:author="Holger Eichelberger" w:date="2015-09-15T11:17:00Z">
            <w:rPr>
              <w:color w:val="0000FF"/>
              <w:u w:val="single"/>
              <w:lang w:val="en-US"/>
            </w:rPr>
          </w:rPrChange>
        </w:rPr>
        <w:t>The example below (continuing the previous examples) illustrates the binding of runtime variables using the predefined</w:t>
      </w:r>
      <w:r w:rsidRPr="00FF39BE">
        <w:rPr>
          <w:rFonts w:asciiTheme="majorHAnsi" w:hAnsiTheme="majorHAnsi"/>
          <w:lang w:val="en-US"/>
          <w:rPrChange w:id="2893" w:author="Holger Eichelberger" w:date="2015-08-10T17:35:00Z">
            <w:rPr>
              <w:color w:val="0000FF"/>
              <w:u w:val="single"/>
              <w:lang w:val="en-US"/>
            </w:rPr>
          </w:rPrChange>
        </w:rPr>
        <w:t xml:space="preserve"> </w:t>
      </w:r>
      <w:r w:rsidR="003A7553" w:rsidRPr="003A7553">
        <w:rPr>
          <w:rFonts w:ascii="Courier New" w:eastAsia="Courier New" w:hAnsi="Courier New" w:cs="Courier New"/>
          <w:szCs w:val="22"/>
          <w:lang w:val="en-US"/>
        </w:rPr>
        <w:t>bindValues</w:t>
      </w:r>
      <w:r w:rsidR="00E86FD6">
        <w:rPr>
          <w:lang w:val="en-US"/>
        </w:rPr>
        <w:t xml:space="preserve"> </w:t>
      </w:r>
      <w:r w:rsidRPr="00FF39BE">
        <w:rPr>
          <w:rFonts w:asciiTheme="majorHAnsi" w:hAnsiTheme="majorHAnsi"/>
          <w:sz w:val="24"/>
          <w:szCs w:val="24"/>
          <w:lang w:val="en-US"/>
          <w:rPrChange w:id="2894" w:author="Holger Eichelberger" w:date="2015-09-15T11:17:00Z">
            <w:rPr>
              <w:color w:val="0000FF"/>
              <w:u w:val="single"/>
              <w:lang w:val="en-US"/>
            </w:rPr>
          </w:rPrChange>
        </w:rPr>
        <w:t xml:space="preserve">rule. Actually, the binding is defined in a separate rt-VIL script called mapping to be imported by the main rt-VIL script. As described above, the header declares the specific parameter containing the mapping of monitored values. Actually, it can be rather tedious to work directly on this map. Thus, we assume that the application-specific extension for the underlying system defines a type called </w:t>
      </w:r>
      <w:r w:rsidR="00E86FD6" w:rsidRPr="00E86FD6">
        <w:rPr>
          <w:rFonts w:ascii="Courier New" w:eastAsia="Times New Roman" w:hAnsi="Courier New" w:cs="Courier New"/>
          <w:color w:val="auto"/>
          <w:szCs w:val="22"/>
          <w:lang w:val="en-US" w:eastAsia="en-US"/>
        </w:rPr>
        <w:t>SystemState</w:t>
      </w:r>
      <w:r w:rsidRPr="00FF39BE">
        <w:rPr>
          <w:rFonts w:asciiTheme="majorHAnsi" w:hAnsiTheme="majorHAnsi"/>
          <w:sz w:val="24"/>
          <w:szCs w:val="24"/>
          <w:lang w:val="en-US"/>
          <w:rPrChange w:id="2895" w:author="Holger Eichelberger" w:date="2015-09-15T11:17:00Z">
            <w:rPr>
              <w:color w:val="0000FF"/>
              <w:u w:val="single"/>
              <w:lang w:val="en-US"/>
            </w:rPr>
          </w:rPrChange>
        </w:rPr>
        <w:t>, which can be used to wrap the mapping and to access the mapping more conveniently, namely through the observables</w:t>
      </w:r>
      <w:r w:rsidRPr="00FF39BE">
        <w:rPr>
          <w:rFonts w:asciiTheme="majorHAnsi" w:hAnsiTheme="majorHAnsi"/>
          <w:lang w:val="en-US"/>
          <w:rPrChange w:id="2896" w:author="Holger Eichelberger" w:date="2015-08-10T17:35:00Z">
            <w:rPr>
              <w:color w:val="0000FF"/>
              <w:u w:val="single"/>
              <w:lang w:val="en-US"/>
            </w:rPr>
          </w:rPrChange>
        </w:rPr>
        <w:t xml:space="preserve">. </w:t>
      </w:r>
      <w:r w:rsidRPr="00FF39BE">
        <w:rPr>
          <w:rFonts w:asciiTheme="majorHAnsi" w:hAnsiTheme="majorHAnsi"/>
          <w:sz w:val="24"/>
          <w:szCs w:val="24"/>
          <w:lang w:val="en-US"/>
          <w:rPrChange w:id="2897" w:author="Holger Eichelberger" w:date="2015-09-15T11:17:00Z">
            <w:rPr>
              <w:color w:val="0000FF"/>
              <w:u w:val="single"/>
              <w:lang w:val="en-US"/>
            </w:rPr>
          </w:rPrChange>
        </w:rPr>
        <w:t>An</w:t>
      </w:r>
      <w:del w:id="2898" w:author="Holger Eichelberger" w:date="2015-09-15T11:17:00Z">
        <w:r w:rsidRPr="00FF39BE">
          <w:rPr>
            <w:rFonts w:asciiTheme="majorHAnsi" w:hAnsiTheme="majorHAnsi"/>
            <w:sz w:val="24"/>
            <w:szCs w:val="24"/>
            <w:lang w:val="en-US"/>
            <w:rPrChange w:id="2899" w:author="Holger Eichelberger" w:date="2015-09-15T11:17:00Z">
              <w:rPr>
                <w:color w:val="0000FF"/>
                <w:u w:val="single"/>
                <w:lang w:val="en-US"/>
              </w:rPr>
            </w:rPrChange>
          </w:rPr>
          <w:delText>s</w:delText>
        </w:r>
      </w:del>
      <w:r w:rsidRPr="00FF39BE">
        <w:rPr>
          <w:rFonts w:asciiTheme="majorHAnsi" w:hAnsiTheme="majorHAnsi"/>
          <w:sz w:val="24"/>
          <w:szCs w:val="24"/>
          <w:lang w:val="en-US"/>
          <w:rPrChange w:id="2900" w:author="Holger Eichelberger" w:date="2015-09-15T11:17:00Z">
            <w:rPr>
              <w:color w:val="0000FF"/>
              <w:u w:val="single"/>
              <w:lang w:val="en-US"/>
            </w:rPr>
          </w:rPrChange>
        </w:rPr>
        <w:t xml:space="preserve"> instance of this type is created in the first</w:t>
      </w:r>
      <w:r w:rsidRPr="00FF39BE">
        <w:rPr>
          <w:rFonts w:asciiTheme="majorHAnsi" w:hAnsiTheme="majorHAnsi"/>
          <w:lang w:val="en-US"/>
          <w:rPrChange w:id="2901" w:author="Holger Eichelberger" w:date="2015-08-10T17:35:00Z">
            <w:rPr>
              <w:color w:val="0000FF"/>
              <w:u w:val="single"/>
              <w:lang w:val="en-US"/>
            </w:rPr>
          </w:rPrChange>
        </w:rPr>
        <w:t xml:space="preserve"> </w:t>
      </w:r>
      <w:r w:rsidR="00887B54" w:rsidRPr="00E86FD6">
        <w:rPr>
          <w:rFonts w:ascii="Courier New" w:eastAsia="Times New Roman" w:hAnsi="Courier New" w:cs="Courier New"/>
          <w:color w:val="auto"/>
          <w:szCs w:val="22"/>
          <w:lang w:val="en-US" w:eastAsia="en-US"/>
        </w:rPr>
        <w:t>bindValues</w:t>
      </w:r>
      <w:r w:rsidR="00887B54">
        <w:rPr>
          <w:lang w:val="en-US"/>
        </w:rPr>
        <w:t xml:space="preserve"> </w:t>
      </w:r>
      <w:r w:rsidRPr="00FF39BE">
        <w:rPr>
          <w:rFonts w:asciiTheme="majorHAnsi" w:hAnsiTheme="majorHAnsi"/>
          <w:sz w:val="24"/>
          <w:szCs w:val="24"/>
          <w:lang w:val="en-US"/>
          <w:rPrChange w:id="2902" w:author="Holger Eichelberger" w:date="2015-09-15T11:17:00Z">
            <w:rPr>
              <w:color w:val="0000FF"/>
              <w:u w:val="single"/>
              <w:lang w:val="en-US"/>
            </w:rPr>
          </w:rPrChange>
        </w:rPr>
        <w:t>rule and used in the remainder part of the mapping. Actually, the relevant decision variables are traversed. In this example, the traversal is shown for computing machines (Machine) rather than for pipelines here as this can be done similarly as shown above using dynamic dispatch. The actual values for runtime variables of Machine are assigned in the second</w:t>
      </w:r>
      <w:r w:rsidRPr="00FF39BE">
        <w:rPr>
          <w:rFonts w:asciiTheme="majorHAnsi" w:hAnsiTheme="majorHAnsi"/>
          <w:lang w:val="en-US"/>
          <w:rPrChange w:id="2903" w:author="Holger Eichelberger" w:date="2015-08-10T17:35:00Z">
            <w:rPr>
              <w:color w:val="0000FF"/>
              <w:u w:val="single"/>
              <w:lang w:val="en-US"/>
            </w:rPr>
          </w:rPrChange>
        </w:rPr>
        <w:t xml:space="preserve"> </w:t>
      </w:r>
      <w:r w:rsidR="00AE4A4D" w:rsidRPr="00E86FD6">
        <w:rPr>
          <w:rFonts w:ascii="Courier New" w:eastAsia="Times New Roman" w:hAnsi="Courier New" w:cs="Courier New"/>
          <w:color w:val="auto"/>
          <w:szCs w:val="22"/>
          <w:lang w:val="en-US" w:eastAsia="en-US"/>
        </w:rPr>
        <w:t>bindValues</w:t>
      </w:r>
      <w:r w:rsidR="00AE4A4D">
        <w:rPr>
          <w:lang w:val="en-US"/>
        </w:rPr>
        <w:t xml:space="preserve"> </w:t>
      </w:r>
      <w:r w:rsidRPr="00FF39BE">
        <w:rPr>
          <w:rFonts w:asciiTheme="majorHAnsi" w:hAnsiTheme="majorHAnsi"/>
          <w:sz w:val="24"/>
          <w:szCs w:val="24"/>
          <w:lang w:val="en-US"/>
          <w:rPrChange w:id="2904" w:author="Holger Eichelberger" w:date="2015-09-15T11:17:00Z">
            <w:rPr>
              <w:color w:val="0000FF"/>
              <w:u w:val="single"/>
              <w:lang w:val="en-US"/>
            </w:rPr>
          </w:rPrChange>
        </w:rPr>
        <w:t xml:space="preserve">rule, which relies on </w:t>
      </w:r>
      <w:r w:rsidR="00AE4A4D" w:rsidRPr="00E86FD6">
        <w:rPr>
          <w:rFonts w:ascii="Courier New" w:eastAsia="Times New Roman" w:hAnsi="Courier New" w:cs="Courier New"/>
          <w:color w:val="auto"/>
          <w:szCs w:val="22"/>
          <w:lang w:val="en-US" w:eastAsia="en-US"/>
        </w:rPr>
        <w:t>SystemState</w:t>
      </w:r>
      <w:r w:rsidR="00AE4A4D">
        <w:rPr>
          <w:lang w:val="en-US"/>
        </w:rPr>
        <w:t xml:space="preserve"> </w:t>
      </w:r>
      <w:r w:rsidRPr="00FF39BE">
        <w:rPr>
          <w:rFonts w:asciiTheme="majorHAnsi" w:hAnsiTheme="majorHAnsi"/>
          <w:sz w:val="24"/>
          <w:szCs w:val="24"/>
          <w:lang w:val="en-US"/>
          <w:rPrChange w:id="2905" w:author="Holger Eichelberger" w:date="2015-09-15T11:18:00Z">
            <w:rPr>
              <w:color w:val="0000FF"/>
              <w:u w:val="single"/>
              <w:lang w:val="en-US"/>
            </w:rPr>
          </w:rPrChange>
        </w:rPr>
        <w:t>to access the most recent value.</w:t>
      </w:r>
    </w:p>
    <w:p w:rsidR="00E86FD6" w:rsidRPr="00E86FD6" w:rsidRDefault="00E86FD6" w:rsidP="00652002">
      <w:pPr>
        <w:pStyle w:val="Standard1"/>
        <w:jc w:val="both"/>
        <w:rPr>
          <w:b/>
          <w:lang w:val="en-US"/>
        </w:rPr>
      </w:pPr>
    </w:p>
    <w:p w:rsidR="003A7553" w:rsidRP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@advice</w:t>
      </w:r>
      <w:r w:rsidRPr="003A7553">
        <w:rPr>
          <w:rFonts w:ascii="Courier New" w:eastAsia="Times New Roman" w:hAnsi="Courier New" w:cs="Courier New"/>
          <w:color w:val="auto"/>
          <w:szCs w:val="22"/>
          <w:lang w:val="en-US" w:eastAsia="en-US"/>
        </w:rPr>
        <w:t>(</w:t>
      </w:r>
      <w:proofErr w:type="gramEnd"/>
      <w:r w:rsidRPr="003A7553">
        <w:rPr>
          <w:rFonts w:ascii="Courier New" w:eastAsia="Times New Roman" w:hAnsi="Courier New" w:cs="Courier New"/>
          <w:color w:val="auto"/>
          <w:szCs w:val="22"/>
          <w:lang w:val="en-US" w:eastAsia="en-US"/>
        </w:rPr>
        <w:t>QM)</w:t>
      </w:r>
    </w:p>
    <w:p w:rsidR="003A7553" w:rsidRDefault="003A7553" w:rsidP="003A7553">
      <w:pPr>
        <w:pStyle w:val="Standard1"/>
        <w:jc w:val="both"/>
        <w:rPr>
          <w:rFonts w:ascii="Courier New" w:eastAsia="Times New Roman" w:hAnsi="Courier New" w:cs="Courier New"/>
          <w:color w:val="auto"/>
          <w:szCs w:val="22"/>
          <w:lang w:val="en-US" w:eastAsia="en-US"/>
        </w:rPr>
      </w:pPr>
      <w:proofErr w:type="gramStart"/>
      <w:r w:rsidRPr="003A7553">
        <w:rPr>
          <w:rFonts w:ascii="Courier New" w:eastAsia="Times New Roman" w:hAnsi="Courier New" w:cs="Courier New"/>
          <w:b/>
          <w:color w:val="auto"/>
          <w:szCs w:val="22"/>
          <w:lang w:val="en-US" w:eastAsia="en-US"/>
        </w:rPr>
        <w:t>rtVilScript</w:t>
      </w:r>
      <w:proofErr w:type="gramEnd"/>
      <w:r w:rsidRPr="003A7553">
        <w:rPr>
          <w:rFonts w:ascii="Courier New" w:eastAsia="Times New Roman" w:hAnsi="Courier New" w:cs="Courier New"/>
          <w:color w:val="auto"/>
          <w:szCs w:val="22"/>
          <w:lang w:val="en-US" w:eastAsia="en-US"/>
        </w:rPr>
        <w:t xml:space="preserve"> mapping(Project source, Configuration config,</w:t>
      </w: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 xml:space="preserve"> Project target, AdaptationEvent event,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String, Real) bindings)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strategies, tactics, enactment</w:t>
      </w:r>
    </w:p>
    <w:p w:rsidR="003A7553" w:rsidRDefault="003A7553" w:rsidP="003A7553">
      <w:pPr>
        <w:pStyle w:val="Standard1"/>
        <w:jc w:val="both"/>
        <w:rPr>
          <w:rFonts w:ascii="Courier New" w:eastAsia="Times New Roman" w:hAnsi="Courier New" w:cs="Courier New"/>
          <w:color w:val="auto"/>
          <w:szCs w:val="22"/>
          <w:lang w:val="en-US" w:eastAsia="en-US"/>
        </w:rPr>
      </w:pP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 xml:space="preserve">Configuration config,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b/>
          <w:color w:val="auto"/>
          <w:szCs w:val="22"/>
          <w:lang w:val="en-US" w:eastAsia="en-US"/>
        </w:rPr>
        <w:t>mapOf</w:t>
      </w:r>
      <w:r w:rsidR="003A7553" w:rsidRPr="003A7553">
        <w:rPr>
          <w:rFonts w:ascii="Courier New" w:eastAsia="Times New Roman" w:hAnsi="Courier New" w:cs="Courier New"/>
          <w:color w:val="auto"/>
          <w:szCs w:val="22"/>
          <w:lang w:val="en-US" w:eastAsia="en-US"/>
        </w:rPr>
        <w:t>(</w:t>
      </w:r>
      <w:proofErr w:type="gramEnd"/>
      <w:r w:rsidR="003A7553" w:rsidRPr="003A7553">
        <w:rPr>
          <w:rFonts w:ascii="Courier New" w:eastAsia="Times New Roman" w:hAnsi="Courier New" w:cs="Courier New"/>
          <w:color w:val="auto"/>
          <w:szCs w:val="22"/>
          <w:lang w:val="en-US" w:eastAsia="en-US"/>
        </w:rPr>
        <w:t xml:space="preserve">String, Real) </w:t>
      </w:r>
      <w:r w:rsidR="00887B54">
        <w:rPr>
          <w:rFonts w:ascii="Courier New" w:eastAsia="Times New Roman" w:hAnsi="Courier New" w:cs="Courier New"/>
          <w:color w:val="auto"/>
          <w:szCs w:val="22"/>
          <w:lang w:val="en-US" w:eastAsia="en-US"/>
        </w:rPr>
        <w:t>values</w:t>
      </w:r>
      <w:r w:rsidR="003A7553" w:rsidRPr="003A7553">
        <w:rPr>
          <w:rFonts w:ascii="Courier New" w:eastAsia="Times New Roman" w:hAnsi="Courier New" w:cs="Courier New"/>
          <w:color w:val="auto"/>
          <w:szCs w:val="22"/>
          <w:lang w:val="en-US" w:eastAsia="en-US"/>
        </w:rPr>
        <w:t>) =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QM </w:t>
      </w:r>
      <w:proofErr w:type="gramStart"/>
      <w:r w:rsidRPr="003A7553">
        <w:rPr>
          <w:rFonts w:ascii="Courier New" w:eastAsia="Times New Roman" w:hAnsi="Courier New" w:cs="Courier New"/>
          <w:color w:val="auto"/>
          <w:szCs w:val="22"/>
          <w:lang w:val="en-US" w:eastAsia="en-US"/>
        </w:rPr>
        <w:t>qm</w:t>
      </w:r>
      <w:proofErr w:type="gramEnd"/>
      <w:r w:rsidRPr="003A7553">
        <w:rPr>
          <w:rFonts w:ascii="Courier New" w:eastAsia="Times New Roman" w:hAnsi="Courier New" w:cs="Courier New"/>
          <w:color w:val="auto"/>
          <w:szCs w:val="22"/>
          <w:lang w:val="en-US" w:eastAsia="en-US"/>
        </w:rPr>
        <w:t xml:space="preserve"> = config;</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SystemState state = new </w:t>
      </w:r>
      <w:proofErr w:type="gramStart"/>
      <w:r w:rsidRPr="003A7553">
        <w:rPr>
          <w:rFonts w:ascii="Courier New" w:eastAsia="Times New Roman" w:hAnsi="Courier New" w:cs="Courier New"/>
          <w:color w:val="auto"/>
          <w:szCs w:val="22"/>
          <w:lang w:val="en-US" w:eastAsia="en-US"/>
        </w:rPr>
        <w:t>SystemState(</w:t>
      </w:r>
      <w:proofErr w:type="gramEnd"/>
      <w:r w:rsidR="00887B54">
        <w:rPr>
          <w:rFonts w:ascii="Courier New" w:eastAsia="Times New Roman" w:hAnsi="Courier New" w:cs="Courier New"/>
          <w:color w:val="auto"/>
          <w:szCs w:val="22"/>
          <w:lang w:val="en-US" w:eastAsia="en-US"/>
        </w:rPr>
        <w:t>values</w:t>
      </w:r>
      <w:r w:rsidRPr="003A7553">
        <w:rPr>
          <w:rFonts w:ascii="Courier New" w:eastAsia="Times New Roman" w:hAnsi="Courier New" w:cs="Courier New"/>
          <w:color w:val="auto"/>
          <w:szCs w:val="22"/>
          <w:lang w:val="en-US" w:eastAsia="en-US"/>
        </w:rPr>
        <w:t>);</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map(</w:t>
      </w:r>
      <w:proofErr w:type="gramEnd"/>
      <w:r w:rsidRPr="003A7553">
        <w:rPr>
          <w:rFonts w:ascii="Courier New" w:eastAsia="Times New Roman" w:hAnsi="Courier New" w:cs="Courier New"/>
          <w:color w:val="auto"/>
          <w:szCs w:val="22"/>
          <w:lang w:val="en-US" w:eastAsia="en-US"/>
        </w:rPr>
        <w:t>Machine m: qm.machines) {</w:t>
      </w:r>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bindValues(</w:t>
      </w:r>
      <w:proofErr w:type="gramEnd"/>
      <w:r w:rsidR="003A7553" w:rsidRPr="003A7553">
        <w:rPr>
          <w:rFonts w:ascii="Courier New" w:eastAsia="Times New Roman" w:hAnsi="Courier New" w:cs="Courier New"/>
          <w:color w:val="auto"/>
          <w:szCs w:val="22"/>
          <w:lang w:val="en-US" w:eastAsia="en-US"/>
        </w:rPr>
        <w:t>m, state);</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 go on with relevant parts of the variability model</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3A7553" w:rsidRP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w:t>
      </w:r>
      <w:proofErr w:type="gramStart"/>
      <w:r w:rsidRPr="003A7553">
        <w:rPr>
          <w:rFonts w:ascii="Courier New" w:eastAsia="Times New Roman" w:hAnsi="Courier New" w:cs="Courier New"/>
          <w:color w:val="auto"/>
          <w:szCs w:val="22"/>
          <w:lang w:val="en-US" w:eastAsia="en-US"/>
        </w:rPr>
        <w:t>bindValues(</w:t>
      </w:r>
      <w:proofErr w:type="gramEnd"/>
      <w:r w:rsidRPr="003A7553">
        <w:rPr>
          <w:rFonts w:ascii="Courier New" w:eastAsia="Times New Roman" w:hAnsi="Courier New" w:cs="Courier New"/>
          <w:color w:val="auto"/>
          <w:szCs w:val="22"/>
          <w:lang w:val="en-US" w:eastAsia="en-US"/>
        </w:rPr>
        <w:t>Machine machine, SystemState state) = {</w:t>
      </w:r>
    </w:p>
    <w:p w:rsidR="003A7553" w:rsidRDefault="003A7553" w:rsidP="003A7553">
      <w:pPr>
        <w:pStyle w:val="Standard1"/>
        <w:jc w:val="both"/>
        <w:rPr>
          <w:rFonts w:ascii="Courier New" w:eastAsia="Times New Roman" w:hAnsi="Courier New" w:cs="Courier New"/>
          <w:color w:val="auto"/>
          <w:szCs w:val="22"/>
          <w:lang w:val="en-US" w:eastAsia="en-US"/>
        </w:rPr>
      </w:pPr>
      <w:r w:rsidRPr="003A7553">
        <w:rPr>
          <w:rFonts w:ascii="Courier New" w:eastAsia="Times New Roman" w:hAnsi="Courier New" w:cs="Courier New"/>
          <w:color w:val="auto"/>
          <w:szCs w:val="22"/>
          <w:lang w:val="en-US" w:eastAsia="en-US"/>
        </w:rPr>
        <w:t xml:space="preserve">    machine.bandwidth = </w:t>
      </w:r>
      <w:proofErr w:type="gramStart"/>
      <w:r w:rsidRPr="003A7553">
        <w:rPr>
          <w:rFonts w:ascii="Courier New" w:eastAsia="Times New Roman" w:hAnsi="Courier New" w:cs="Courier New"/>
          <w:color w:val="auto"/>
          <w:szCs w:val="22"/>
          <w:lang w:val="en-US" w:eastAsia="en-US"/>
        </w:rPr>
        <w:t>state.getMachineObservation(</w:t>
      </w:r>
      <w:proofErr w:type="gramEnd"/>
    </w:p>
    <w:p w:rsidR="003A7553" w:rsidRPr="003A7553" w:rsidRDefault="00E86FD6" w:rsidP="003A7553">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roofErr w:type="gramStart"/>
      <w:r w:rsidR="003A7553" w:rsidRPr="003A7553">
        <w:rPr>
          <w:rFonts w:ascii="Courier New" w:eastAsia="Times New Roman" w:hAnsi="Courier New" w:cs="Courier New"/>
          <w:color w:val="auto"/>
          <w:szCs w:val="22"/>
          <w:lang w:val="en-US" w:eastAsia="en-US"/>
        </w:rPr>
        <w:t>machine.name(</w:t>
      </w:r>
      <w:proofErr w:type="gramEnd"/>
      <w:r w:rsidR="003A7553" w:rsidRPr="003A7553">
        <w:rPr>
          <w:rFonts w:ascii="Courier New" w:eastAsia="Times New Roman" w:hAnsi="Courier New" w:cs="Courier New"/>
          <w:color w:val="auto"/>
          <w:szCs w:val="22"/>
          <w:lang w:val="en-US" w:eastAsia="en-US"/>
        </w:rPr>
        <w:t>), ResourceUsage.BANDWIDTH);</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lastRenderedPageBreak/>
        <w:t xml:space="preserve">  </w:t>
      </w:r>
      <w:r w:rsidR="003A7553" w:rsidRPr="003A7553">
        <w:rPr>
          <w:rFonts w:ascii="Courier New" w:eastAsia="Times New Roman" w:hAnsi="Courier New" w:cs="Courier New"/>
          <w:color w:val="auto"/>
          <w:szCs w:val="22"/>
          <w:lang w:val="en-US" w:eastAsia="en-US"/>
        </w:rPr>
        <w:t>}</w:t>
      </w:r>
    </w:p>
    <w:p w:rsidR="00E86FD6" w:rsidRDefault="00E86FD6" w:rsidP="00E86FD6">
      <w:pPr>
        <w:pStyle w:val="Standard1"/>
        <w:jc w:val="both"/>
        <w:rPr>
          <w:rFonts w:ascii="Courier New" w:eastAsia="Times New Roman" w:hAnsi="Courier New" w:cs="Courier New"/>
          <w:color w:val="auto"/>
          <w:szCs w:val="22"/>
          <w:lang w:val="en-US" w:eastAsia="en-US"/>
        </w:rPr>
      </w:pPr>
      <w:r>
        <w:rPr>
          <w:rFonts w:ascii="Courier New" w:eastAsia="Times New Roman" w:hAnsi="Courier New" w:cs="Courier New"/>
          <w:color w:val="auto"/>
          <w:szCs w:val="22"/>
          <w:lang w:val="en-US" w:eastAsia="en-US"/>
        </w:rPr>
        <w:t xml:space="preserve">}  </w:t>
      </w:r>
    </w:p>
    <w:p w:rsidR="00E86FD6" w:rsidRPr="00E86FD6" w:rsidRDefault="00E86FD6" w:rsidP="00E86FD6">
      <w:pPr>
        <w:pStyle w:val="Standard1"/>
        <w:jc w:val="both"/>
        <w:rPr>
          <w:rFonts w:ascii="Courier New" w:eastAsia="Times New Roman" w:hAnsi="Courier New" w:cs="Courier New"/>
          <w:color w:val="auto"/>
          <w:szCs w:val="22"/>
          <w:lang w:val="en-US" w:eastAsia="en-US"/>
        </w:rPr>
      </w:pPr>
    </w:p>
    <w:p w:rsidR="005308DB" w:rsidRPr="00D27085" w:rsidRDefault="00FF39BE" w:rsidP="00652002">
      <w:pPr>
        <w:pStyle w:val="Standard1"/>
        <w:jc w:val="both"/>
        <w:rPr>
          <w:rFonts w:asciiTheme="majorHAnsi" w:hAnsiTheme="majorHAnsi"/>
          <w:sz w:val="24"/>
          <w:szCs w:val="24"/>
          <w:lang w:val="en-US"/>
          <w:rPrChange w:id="2906" w:author="Holger Eichelberger" w:date="2015-09-15T11:18:00Z">
            <w:rPr>
              <w:lang w:val="en-US"/>
            </w:rPr>
          </w:rPrChange>
        </w:rPr>
      </w:pPr>
      <w:r w:rsidRPr="00FF39BE">
        <w:rPr>
          <w:rFonts w:asciiTheme="majorHAnsi" w:hAnsiTheme="majorHAnsi"/>
          <w:sz w:val="24"/>
          <w:szCs w:val="24"/>
          <w:lang w:val="en-US"/>
          <w:rPrChange w:id="2907" w:author="Holger Eichelberger" w:date="2015-09-15T11:18:00Z">
            <w:rPr>
              <w:color w:val="0000FF"/>
              <w:u w:val="single"/>
              <w:lang w:val="en-US"/>
            </w:rPr>
          </w:rPrChange>
        </w:rPr>
        <w:t xml:space="preserve">Actually, </w:t>
      </w:r>
      <w:proofErr w:type="gramStart"/>
      <w:r w:rsidRPr="00FF39BE">
        <w:rPr>
          <w:rFonts w:asciiTheme="majorHAnsi" w:hAnsiTheme="majorHAnsi"/>
          <w:sz w:val="24"/>
          <w:szCs w:val="24"/>
          <w:lang w:val="en-US"/>
          <w:rPrChange w:id="2908" w:author="Holger Eichelberger" w:date="2015-09-15T11:18:00Z">
            <w:rPr>
              <w:color w:val="0000FF"/>
              <w:u w:val="single"/>
              <w:lang w:val="en-US"/>
            </w:rPr>
          </w:rPrChange>
        </w:rPr>
        <w:t>a</w:t>
      </w:r>
      <w:proofErr w:type="gramEnd"/>
      <w:r w:rsidRPr="00FF39BE">
        <w:rPr>
          <w:rFonts w:asciiTheme="majorHAnsi" w:hAnsiTheme="majorHAnsi"/>
          <w:sz w:val="24"/>
          <w:szCs w:val="24"/>
          <w:lang w:val="en-US"/>
          <w:rPrChange w:id="2909" w:author="Holger Eichelberger" w:date="2015-09-15T11:18:00Z">
            <w:rPr>
              <w:color w:val="0000FF"/>
              <w:u w:val="single"/>
              <w:lang w:val="en-US"/>
            </w:rPr>
          </w:rPrChange>
        </w:rPr>
        <w:t xml:space="preserve"> rt-VIL script can be executed through the API for just binding values, e.g., to combine monitoring and runtime reasoning over an IVML to detect violated SLAs.</w:t>
      </w:r>
    </w:p>
    <w:p w:rsidR="003A7553" w:rsidRDefault="007C2A67" w:rsidP="003A7553">
      <w:pPr>
        <w:pStyle w:val="Heading2"/>
        <w:rPr>
          <w:lang w:val="en-GB"/>
        </w:rPr>
      </w:pPr>
      <w:bookmarkStart w:id="2910" w:name="_Toc412188675"/>
      <w:bookmarkStart w:id="2911" w:name="_Toc412823121"/>
      <w:bookmarkStart w:id="2912" w:name="_Toc416535536"/>
      <w:bookmarkStart w:id="2913" w:name="_Toc422485289"/>
      <w:bookmarkStart w:id="2914" w:name="_Ref411839914"/>
      <w:bookmarkStart w:id="2915" w:name="_Toc430078962"/>
      <w:bookmarkEnd w:id="2910"/>
      <w:bookmarkEnd w:id="2911"/>
      <w:bookmarkEnd w:id="2912"/>
      <w:bookmarkEnd w:id="2913"/>
      <w:r>
        <w:rPr>
          <w:lang w:val="en-GB"/>
        </w:rPr>
        <w:t xml:space="preserve">Built-in </w:t>
      </w:r>
      <w:r w:rsidR="007C6FB6">
        <w:rPr>
          <w:lang w:val="en-GB"/>
        </w:rPr>
        <w:t xml:space="preserve">types and </w:t>
      </w:r>
      <w:r>
        <w:rPr>
          <w:lang w:val="en-GB"/>
        </w:rPr>
        <w:t>operations of rt-VIL</w:t>
      </w:r>
      <w:bookmarkEnd w:id="2914"/>
      <w:bookmarkEnd w:id="2915"/>
    </w:p>
    <w:p w:rsidR="00931C7C" w:rsidRDefault="003A7553">
      <w:pPr>
        <w:rPr>
          <w:lang w:val="en-GB"/>
        </w:rPr>
      </w:pPr>
      <w:r w:rsidRPr="003A7553">
        <w:rPr>
          <w:lang w:val="en-GB"/>
        </w:rPr>
        <w:t xml:space="preserve">In this section we describe the built-in operations of rt-VIL, i.e. types and operations that are specific to rt-VIL and only available in rt-VIL. For describing the types and operations, we follow the conventions of Section </w:t>
      </w:r>
      <w:fldSimple w:instr=" REF _Ref411841201 \r \h  \* MERGEFORMAT ">
        <w:r w:rsidR="00AA153B">
          <w:rPr>
            <w:lang w:val="en-GB"/>
          </w:rPr>
          <w:t>3.4</w:t>
        </w:r>
      </w:fldSimple>
      <w:r w:rsidRPr="003A7553">
        <w:rPr>
          <w:lang w:val="en-GB"/>
        </w:rPr>
        <w:t>.</w:t>
      </w:r>
      <w:r w:rsidR="00931C7C">
        <w:rPr>
          <w:lang w:val="en-GB"/>
        </w:rPr>
        <w:t xml:space="preserve"> Basically, a</w:t>
      </w:r>
      <w:r w:rsidR="00931C7C" w:rsidRPr="00931C7C">
        <w:rPr>
          <w:lang w:val="en-GB"/>
        </w:rPr>
        <w:t>ll VIL types, operations and instantiators are also available in rt-VIL.</w:t>
      </w:r>
      <w:r w:rsidR="00490033">
        <w:rPr>
          <w:lang w:val="en-GB"/>
        </w:rPr>
        <w:t xml:space="preserve"> Further, we distinguish among built-in types in Section </w:t>
      </w:r>
      <w:r w:rsidR="00FF39BE">
        <w:rPr>
          <w:lang w:val="en-GB"/>
        </w:rPr>
        <w:fldChar w:fldCharType="begin"/>
      </w:r>
      <w:r w:rsidR="00490033">
        <w:rPr>
          <w:lang w:val="en-GB"/>
        </w:rPr>
        <w:instrText xml:space="preserve"> REF _Ref412831964 \r \h </w:instrText>
      </w:r>
      <w:r w:rsidR="00FF39BE">
        <w:rPr>
          <w:lang w:val="en-GB"/>
        </w:rPr>
      </w:r>
      <w:r w:rsidR="00FF39BE">
        <w:rPr>
          <w:lang w:val="en-GB"/>
        </w:rPr>
        <w:fldChar w:fldCharType="separate"/>
      </w:r>
      <w:r w:rsidR="00AA153B">
        <w:rPr>
          <w:lang w:val="en-GB"/>
        </w:rPr>
        <w:t>3.7.1</w:t>
      </w:r>
      <w:r w:rsidR="00FF39BE">
        <w:rPr>
          <w:lang w:val="en-GB"/>
        </w:rPr>
        <w:fldChar w:fldCharType="end"/>
      </w:r>
    </w:p>
    <w:p w:rsidR="007C6FB6" w:rsidRPr="00725A64" w:rsidRDefault="00490033" w:rsidP="007C6FB6">
      <w:pPr>
        <w:pStyle w:val="Heading3"/>
        <w:rPr>
          <w:lang w:val="en-GB"/>
        </w:rPr>
      </w:pPr>
      <w:bookmarkStart w:id="2916" w:name="_Ref412831964"/>
      <w:bookmarkStart w:id="2917" w:name="_Toc430078963"/>
      <w:proofErr w:type="gramStart"/>
      <w:r>
        <w:rPr>
          <w:lang w:val="en-GB"/>
        </w:rPr>
        <w:t>r</w:t>
      </w:r>
      <w:r w:rsidR="00FD36BF">
        <w:rPr>
          <w:lang w:val="en-GB"/>
        </w:rPr>
        <w:t>t-VIL</w:t>
      </w:r>
      <w:proofErr w:type="gramEnd"/>
      <w:r w:rsidR="00FD36BF">
        <w:rPr>
          <w:lang w:val="en-GB"/>
        </w:rPr>
        <w:t xml:space="preserve"> types</w:t>
      </w:r>
      <w:bookmarkEnd w:id="2916"/>
      <w:bookmarkEnd w:id="2917"/>
    </w:p>
    <w:p w:rsidR="007C6FB6" w:rsidRPr="00725A64" w:rsidRDefault="007C6FB6" w:rsidP="007C6FB6">
      <w:pPr>
        <w:rPr>
          <w:lang w:val="en-GB"/>
        </w:rPr>
      </w:pPr>
      <w:r w:rsidRPr="00725A64">
        <w:rPr>
          <w:lang w:val="en-GB"/>
        </w:rPr>
        <w:t xml:space="preserve">In this section, we detail the operations for the </w:t>
      </w:r>
      <w:r w:rsidR="00490033">
        <w:rPr>
          <w:lang w:val="en-GB"/>
        </w:rPr>
        <w:t xml:space="preserve">built-in </w:t>
      </w:r>
      <w:r w:rsidRPr="00725A64">
        <w:rPr>
          <w:lang w:val="en-GB"/>
        </w:rPr>
        <w:t>VIL types.</w:t>
      </w:r>
    </w:p>
    <w:p w:rsidR="00D63BAC" w:rsidRPr="00725A64" w:rsidRDefault="001807B8" w:rsidP="00D63BAC">
      <w:pPr>
        <w:pStyle w:val="Heading3"/>
        <w:numPr>
          <w:ilvl w:val="3"/>
          <w:numId w:val="1"/>
        </w:numPr>
        <w:tabs>
          <w:tab w:val="left" w:pos="1078"/>
        </w:tabs>
        <w:ind w:left="0" w:firstLine="0"/>
        <w:rPr>
          <w:lang w:val="en-GB"/>
        </w:rPr>
      </w:pPr>
      <w:bookmarkStart w:id="2918" w:name="_Toc430078964"/>
      <w:r>
        <w:rPr>
          <w:lang w:val="en-GB"/>
        </w:rPr>
        <w:t>RtVilConc</w:t>
      </w:r>
      <w:r w:rsidR="00D63BAC">
        <w:rPr>
          <w:lang w:val="en-GB"/>
        </w:rPr>
        <w:t>ept</w:t>
      </w:r>
      <w:bookmarkEnd w:id="2918"/>
    </w:p>
    <w:p w:rsidR="00D63BAC" w:rsidRPr="00725A64" w:rsidRDefault="00D63BAC" w:rsidP="00D63BAC">
      <w:pPr>
        <w:rPr>
          <w:lang w:val="en-GB"/>
        </w:rPr>
      </w:pPr>
      <w:r>
        <w:rPr>
          <w:lang w:val="en-GB"/>
        </w:rPr>
        <w:t xml:space="preserve">Represents </w:t>
      </w:r>
      <w:proofErr w:type="gramStart"/>
      <w:r>
        <w:rPr>
          <w:lang w:val="en-GB"/>
        </w:rPr>
        <w:t>a the</w:t>
      </w:r>
      <w:proofErr w:type="gramEnd"/>
      <w:r>
        <w:rPr>
          <w:lang w:val="en-GB"/>
        </w:rPr>
        <w:t xml:space="preserve"> supertype of strategies and tactics to use them, e.g., in weighting functions, update or enactment rule.</w:t>
      </w:r>
    </w:p>
    <w:p w:rsidR="00D63BAC" w:rsidRPr="00725A64" w:rsidRDefault="00D63BAC" w:rsidP="00D63BAC">
      <w:pPr>
        <w:pStyle w:val="ListParagraph"/>
        <w:numPr>
          <w:ilvl w:val="0"/>
          <w:numId w:val="11"/>
        </w:numPr>
        <w:rPr>
          <w:lang w:val="en-GB"/>
        </w:rPr>
      </w:pPr>
      <w:r>
        <w:rPr>
          <w:b/>
          <w:bCs/>
          <w:lang w:val="en-GB"/>
        </w:rPr>
        <w:t>String</w:t>
      </w:r>
      <w:r w:rsidRPr="00725A64">
        <w:rPr>
          <w:b/>
          <w:bCs/>
          <w:lang w:val="en-GB"/>
        </w:rPr>
        <w:t xml:space="preserve"> </w:t>
      </w:r>
      <w:r>
        <w:rPr>
          <w:b/>
          <w:bCs/>
          <w:lang w:val="en-GB"/>
        </w:rPr>
        <w:t>getName</w:t>
      </w:r>
      <w:r w:rsidRPr="00725A64">
        <w:rPr>
          <w:b/>
          <w:bCs/>
          <w:lang w:val="en-GB"/>
        </w:rPr>
        <w:t xml:space="preserve"> </w:t>
      </w:r>
      <w:r>
        <w:rPr>
          <w:b/>
          <w:bCs/>
          <w:lang w:val="en-GB"/>
        </w:rPr>
        <w:t>(</w:t>
      </w:r>
      <w:r w:rsidRPr="00725A64">
        <w:rPr>
          <w:b/>
          <w:bCs/>
          <w:lang w:val="en-GB"/>
        </w:rPr>
        <w:t>)</w:t>
      </w:r>
      <w:r>
        <w:rPr>
          <w:b/>
          <w:bCs/>
          <w:lang w:val="en-GB"/>
        </w:rPr>
        <w:t xml:space="preserve"> / String</w:t>
      </w:r>
      <w:r w:rsidRPr="00725A64">
        <w:rPr>
          <w:b/>
          <w:bCs/>
          <w:lang w:val="en-GB"/>
        </w:rPr>
        <w:t xml:space="preserve"> </w:t>
      </w:r>
      <w:r>
        <w:rPr>
          <w:b/>
          <w:bCs/>
          <w:lang w:val="en-GB"/>
        </w:rPr>
        <w:t>name</w:t>
      </w:r>
      <w:r w:rsidRPr="00725A64">
        <w:rPr>
          <w:b/>
          <w:bCs/>
          <w:lang w:val="en-GB"/>
        </w:rPr>
        <w:t xml:space="preserve"> </w:t>
      </w:r>
      <w:r>
        <w:rPr>
          <w:b/>
          <w:bCs/>
          <w:lang w:val="en-GB"/>
        </w:rPr>
        <w:t>(</w:t>
      </w:r>
      <w:r w:rsidRPr="00725A64">
        <w:rPr>
          <w:b/>
          <w:bCs/>
          <w:lang w:val="en-GB"/>
        </w:rPr>
        <w:t>)</w:t>
      </w:r>
    </w:p>
    <w:p w:rsidR="003A7553" w:rsidRDefault="00D63BAC" w:rsidP="003A7553">
      <w:pPr>
        <w:pStyle w:val="ListParagraph"/>
        <w:rPr>
          <w:lang w:val="en-GB"/>
        </w:rPr>
      </w:pPr>
      <w:proofErr w:type="gramStart"/>
      <w:r>
        <w:rPr>
          <w:lang w:val="en-GB"/>
        </w:rPr>
        <w:t xml:space="preserve">Returns the name of the </w:t>
      </w:r>
      <w:r w:rsidRPr="001B1C5E">
        <w:rPr>
          <w:i/>
          <w:lang w:val="en-GB"/>
        </w:rPr>
        <w:t>operand</w:t>
      </w:r>
      <w:r>
        <w:rPr>
          <w:lang w:val="en-GB"/>
        </w:rPr>
        <w:t xml:space="preserve"> strategy.</w:t>
      </w:r>
      <w:proofErr w:type="gramEnd"/>
    </w:p>
    <w:p w:rsidR="00D63BAC" w:rsidRDefault="00D63BAC" w:rsidP="00D63BAC">
      <w:pPr>
        <w:rPr>
          <w:lang w:val="en-GB"/>
        </w:rPr>
      </w:pPr>
      <w:r w:rsidRPr="001B1C5E">
        <w:rPr>
          <w:lang w:val="en-GB"/>
        </w:rPr>
        <w:t>No</w:t>
      </w:r>
      <w:r>
        <w:rPr>
          <w:lang w:val="en-GB"/>
        </w:rPr>
        <w:t xml:space="preserve"> automated conversions or explicit constructors are defined for this type.</w:t>
      </w:r>
    </w:p>
    <w:p w:rsidR="007C6FB6" w:rsidRPr="00725A64" w:rsidRDefault="001D48E9" w:rsidP="007C6FB6">
      <w:pPr>
        <w:pStyle w:val="Heading3"/>
        <w:numPr>
          <w:ilvl w:val="3"/>
          <w:numId w:val="1"/>
        </w:numPr>
        <w:tabs>
          <w:tab w:val="left" w:pos="1078"/>
        </w:tabs>
        <w:ind w:left="0" w:firstLine="0"/>
        <w:rPr>
          <w:lang w:val="en-GB"/>
        </w:rPr>
      </w:pPr>
      <w:bookmarkStart w:id="2919" w:name="_Toc430078965"/>
      <w:r>
        <w:rPr>
          <w:lang w:val="en-GB"/>
        </w:rPr>
        <w:t>Strategy</w:t>
      </w:r>
      <w:bookmarkEnd w:id="2919"/>
    </w:p>
    <w:p w:rsidR="007C6FB6" w:rsidRPr="00725A64" w:rsidRDefault="001D48E9" w:rsidP="007C6FB6">
      <w:pPr>
        <w:rPr>
          <w:lang w:val="en-GB"/>
        </w:rPr>
      </w:pPr>
      <w:r>
        <w:rPr>
          <w:lang w:val="en-GB"/>
        </w:rPr>
        <w:t xml:space="preserve">Represents </w:t>
      </w:r>
      <w:proofErr w:type="gramStart"/>
      <w:r>
        <w:rPr>
          <w:lang w:val="en-GB"/>
        </w:rPr>
        <w:t>a</w:t>
      </w:r>
      <w:proofErr w:type="gramEnd"/>
      <w:r>
        <w:rPr>
          <w:lang w:val="en-GB"/>
        </w:rPr>
        <w:t xml:space="preserve"> rt-VIL strategy, e.g., in weighting functions, update or enactment rule.</w:t>
      </w:r>
      <w:r w:rsidR="00D63BAC">
        <w:rPr>
          <w:lang w:val="en-GB"/>
        </w:rPr>
        <w:t xml:space="preserve"> </w:t>
      </w:r>
      <w:proofErr w:type="gramStart"/>
      <w:r w:rsidR="00D63BAC">
        <w:rPr>
          <w:lang w:val="en-GB"/>
        </w:rPr>
        <w:t xml:space="preserve">Inherits from </w:t>
      </w:r>
      <w:r w:rsidR="003A7553" w:rsidRPr="003A7553">
        <w:rPr>
          <w:rFonts w:ascii="Courier New" w:hAnsi="Courier New" w:cs="Courier New"/>
          <w:sz w:val="22"/>
          <w:szCs w:val="22"/>
          <w:lang w:val="en-GB"/>
        </w:rPr>
        <w:t>RtVilConcept</w:t>
      </w:r>
      <w:r w:rsidR="00D63BAC">
        <w:rPr>
          <w:lang w:val="en-GB"/>
        </w:rPr>
        <w:t>.</w:t>
      </w:r>
      <w:proofErr w:type="gramEnd"/>
    </w:p>
    <w:p w:rsidR="003A7553" w:rsidRDefault="003A7553" w:rsidP="003A7553">
      <w:pPr>
        <w:rPr>
          <w:lang w:val="en-GB"/>
        </w:rPr>
      </w:pPr>
      <w:r w:rsidRPr="003A7553">
        <w:rPr>
          <w:lang w:val="en-GB"/>
        </w:rPr>
        <w:t>No</w:t>
      </w:r>
      <w:r w:rsidR="001D48E9">
        <w:rPr>
          <w:lang w:val="en-GB"/>
        </w:rPr>
        <w:t xml:space="preserve"> automated conversions or explicit constructors are defined for this type.</w:t>
      </w:r>
    </w:p>
    <w:p w:rsidR="001D48E9" w:rsidRPr="00725A64" w:rsidRDefault="001D48E9" w:rsidP="001D48E9">
      <w:pPr>
        <w:pStyle w:val="Heading3"/>
        <w:numPr>
          <w:ilvl w:val="3"/>
          <w:numId w:val="1"/>
        </w:numPr>
        <w:tabs>
          <w:tab w:val="left" w:pos="1078"/>
        </w:tabs>
        <w:ind w:left="0" w:firstLine="0"/>
        <w:rPr>
          <w:lang w:val="en-GB"/>
        </w:rPr>
      </w:pPr>
      <w:bookmarkStart w:id="2920" w:name="_Toc430078966"/>
      <w:r>
        <w:rPr>
          <w:lang w:val="en-GB"/>
        </w:rPr>
        <w:t>Tactic</w:t>
      </w:r>
      <w:bookmarkEnd w:id="2920"/>
    </w:p>
    <w:p w:rsidR="001D48E9" w:rsidRPr="00725A64" w:rsidRDefault="001D48E9" w:rsidP="001D48E9">
      <w:pPr>
        <w:rPr>
          <w:lang w:val="en-GB"/>
        </w:rPr>
      </w:pPr>
      <w:r>
        <w:rPr>
          <w:lang w:val="en-GB"/>
        </w:rPr>
        <w:t xml:space="preserve">Represents </w:t>
      </w:r>
      <w:proofErr w:type="gramStart"/>
      <w:r>
        <w:rPr>
          <w:lang w:val="en-GB"/>
        </w:rPr>
        <w:t>a</w:t>
      </w:r>
      <w:proofErr w:type="gramEnd"/>
      <w:r>
        <w:rPr>
          <w:lang w:val="en-GB"/>
        </w:rPr>
        <w:t xml:space="preserve"> rt-VIL tactic, e.g., in weighting functions, update or enactment rule.</w:t>
      </w:r>
      <w:r w:rsidR="00D63BAC">
        <w:rPr>
          <w:lang w:val="en-GB"/>
        </w:rPr>
        <w:t xml:space="preserve"> </w:t>
      </w:r>
      <w:proofErr w:type="gramStart"/>
      <w:r w:rsidR="00D63BAC">
        <w:rPr>
          <w:lang w:val="en-GB"/>
        </w:rPr>
        <w:t xml:space="preserve">Inherits from </w:t>
      </w:r>
      <w:r w:rsidR="00D63BAC" w:rsidRPr="00D63BAC">
        <w:rPr>
          <w:rFonts w:ascii="Courier New" w:hAnsi="Courier New" w:cs="Courier New"/>
          <w:sz w:val="22"/>
          <w:szCs w:val="22"/>
          <w:lang w:val="en-GB"/>
        </w:rPr>
        <w:t>RtVilConcept</w:t>
      </w:r>
      <w:r w:rsidR="00D63BAC">
        <w:rPr>
          <w:lang w:val="en-GB"/>
        </w:rPr>
        <w:t>.</w:t>
      </w:r>
      <w:proofErr w:type="gramEnd"/>
    </w:p>
    <w:p w:rsidR="001D48E9" w:rsidRDefault="001D48E9" w:rsidP="001D48E9">
      <w:pPr>
        <w:rPr>
          <w:lang w:val="en-GB"/>
        </w:rPr>
      </w:pPr>
      <w:r w:rsidRPr="001D48E9">
        <w:rPr>
          <w:lang w:val="en-GB"/>
        </w:rPr>
        <w:t>No</w:t>
      </w:r>
      <w:r>
        <w:rPr>
          <w:lang w:val="en-GB"/>
        </w:rPr>
        <w:t xml:space="preserve"> automated conversions or explicit constructors are defined for this type.</w:t>
      </w:r>
    </w:p>
    <w:p w:rsidR="003A7553" w:rsidRDefault="00A9526F" w:rsidP="003A7553">
      <w:pPr>
        <w:pStyle w:val="Heading3"/>
        <w:numPr>
          <w:ilvl w:val="3"/>
          <w:numId w:val="1"/>
        </w:numPr>
        <w:tabs>
          <w:tab w:val="left" w:pos="1078"/>
        </w:tabs>
        <w:ind w:left="0" w:firstLine="0"/>
        <w:rPr>
          <w:lang w:val="en-GB"/>
        </w:rPr>
      </w:pPr>
      <w:bookmarkStart w:id="2921" w:name="_Toc430078967"/>
      <w:bookmarkStart w:id="2922" w:name="_Ref414694558"/>
      <w:r>
        <w:rPr>
          <w:lang w:val="en-GB"/>
        </w:rPr>
        <w:t>ChangeHistory</w:t>
      </w:r>
      <w:bookmarkEnd w:id="2921"/>
    </w:p>
    <w:p w:rsidR="00A9526F" w:rsidRDefault="00A9526F" w:rsidP="00A9526F">
      <w:pPr>
        <w:rPr>
          <w:lang w:val="en-GB"/>
        </w:rPr>
      </w:pPr>
      <w:r>
        <w:rPr>
          <w:lang w:val="en-GB"/>
        </w:rPr>
        <w:t xml:space="preserve">Collects all changes done to a Configuration (see Sections </w:t>
      </w:r>
      <w:r w:rsidR="00FF39BE">
        <w:rPr>
          <w:lang w:val="en-GB"/>
        </w:rPr>
        <w:fldChar w:fldCharType="begin"/>
      </w:r>
      <w:r>
        <w:rPr>
          <w:lang w:val="en-GB"/>
        </w:rPr>
        <w:instrText xml:space="preserve"> REF _Ref368653020 \r \h </w:instrText>
      </w:r>
      <w:r w:rsidR="00FF39BE">
        <w:rPr>
          <w:lang w:val="en-GB"/>
        </w:rPr>
      </w:r>
      <w:r w:rsidR="00FF39BE">
        <w:rPr>
          <w:lang w:val="en-GB"/>
        </w:rPr>
        <w:fldChar w:fldCharType="separate"/>
      </w:r>
      <w:r w:rsidR="00AA153B">
        <w:rPr>
          <w:lang w:val="en-GB"/>
        </w:rPr>
        <w:t>3.4.5.6</w:t>
      </w:r>
      <w:r w:rsidR="00FF39BE">
        <w:rPr>
          <w:lang w:val="en-GB"/>
        </w:rPr>
        <w:fldChar w:fldCharType="end"/>
      </w:r>
      <w:r>
        <w:rPr>
          <w:lang w:val="en-GB"/>
        </w:rPr>
        <w:t xml:space="preserve"> and </w:t>
      </w:r>
      <w:r w:rsidR="00FF39BE">
        <w:rPr>
          <w:lang w:val="en-GB"/>
        </w:rPr>
        <w:fldChar w:fldCharType="begin"/>
      </w:r>
      <w:r>
        <w:rPr>
          <w:lang w:val="en-GB"/>
        </w:rPr>
        <w:instrText xml:space="preserve"> REF _Ref414776918 \r \h </w:instrText>
      </w:r>
      <w:r w:rsidR="00FF39BE">
        <w:rPr>
          <w:lang w:val="en-GB"/>
        </w:rPr>
      </w:r>
      <w:r w:rsidR="00FF39BE">
        <w:rPr>
          <w:lang w:val="en-GB"/>
        </w:rPr>
        <w:fldChar w:fldCharType="separate"/>
      </w:r>
      <w:r w:rsidR="00AA153B">
        <w:rPr>
          <w:lang w:val="en-GB"/>
        </w:rPr>
        <w:t>3.7.1.5</w:t>
      </w:r>
      <w:r w:rsidR="00FF39BE">
        <w:rPr>
          <w:lang w:val="en-GB"/>
        </w:rPr>
        <w:fldChar w:fldCharType="end"/>
      </w:r>
      <w:r>
        <w:rPr>
          <w:lang w:val="en-GB"/>
        </w:rPr>
        <w:t>) in a transition-based way.</w:t>
      </w:r>
    </w:p>
    <w:p w:rsidR="00160F6D" w:rsidRDefault="00160F6D" w:rsidP="00160F6D">
      <w:pPr>
        <w:pStyle w:val="ListParagraph"/>
        <w:numPr>
          <w:ilvl w:val="0"/>
          <w:numId w:val="11"/>
        </w:numPr>
        <w:rPr>
          <w:b/>
          <w:lang w:val="en-GB"/>
        </w:rPr>
      </w:pPr>
      <w:r>
        <w:rPr>
          <w:b/>
          <w:lang w:val="en-GB"/>
        </w:rPr>
        <w:t>start()</w:t>
      </w:r>
    </w:p>
    <w:p w:rsidR="00160F6D" w:rsidRDefault="006F3C75" w:rsidP="00160F6D">
      <w:pPr>
        <w:pStyle w:val="ListParagraph"/>
        <w:rPr>
          <w:lang w:val="en-GB"/>
        </w:rPr>
      </w:pPr>
      <w:proofErr w:type="gramStart"/>
      <w:r>
        <w:rPr>
          <w:lang w:val="en-GB"/>
        </w:rPr>
        <w:t xml:space="preserve">Starts a transaction on </w:t>
      </w:r>
      <w:r w:rsidR="00160F6D" w:rsidRPr="00A749B6">
        <w:rPr>
          <w:i/>
          <w:lang w:val="en-GB"/>
        </w:rPr>
        <w:t>operand</w:t>
      </w:r>
      <w:r w:rsidR="00160F6D" w:rsidRPr="00A749B6">
        <w:rPr>
          <w:lang w:val="en-GB"/>
        </w:rPr>
        <w:t>.</w:t>
      </w:r>
      <w:proofErr w:type="gramEnd"/>
      <w:r w:rsidR="00160F6D" w:rsidRPr="00A749B6">
        <w:rPr>
          <w:lang w:val="en-GB"/>
        </w:rPr>
        <w:t xml:space="preserve"> </w:t>
      </w:r>
      <w:r>
        <w:rPr>
          <w:lang w:val="en-GB"/>
        </w:rPr>
        <w:t>All changes to variables in the configuration will now be stored in that transaction.</w:t>
      </w:r>
    </w:p>
    <w:p w:rsidR="00160F6D" w:rsidRDefault="00160F6D" w:rsidP="00160F6D">
      <w:pPr>
        <w:pStyle w:val="ListParagraph"/>
        <w:numPr>
          <w:ilvl w:val="0"/>
          <w:numId w:val="11"/>
        </w:numPr>
        <w:rPr>
          <w:b/>
          <w:lang w:val="en-GB"/>
        </w:rPr>
      </w:pPr>
      <w:r>
        <w:rPr>
          <w:b/>
          <w:lang w:val="en-GB"/>
        </w:rPr>
        <w:t>rollback()</w:t>
      </w:r>
    </w:p>
    <w:p w:rsidR="00160F6D" w:rsidRDefault="006F3C75" w:rsidP="00160F6D">
      <w:pPr>
        <w:pStyle w:val="ListParagraph"/>
        <w:rPr>
          <w:lang w:val="en-GB"/>
        </w:rPr>
      </w:pPr>
      <w:proofErr w:type="gramStart"/>
      <w:r>
        <w:rPr>
          <w:lang w:val="en-GB"/>
        </w:rPr>
        <w:t>Rolls back the changes in the most recent transaction of</w:t>
      </w:r>
      <w:r w:rsidR="00160F6D" w:rsidRPr="00A749B6">
        <w:rPr>
          <w:lang w:val="en-GB"/>
        </w:rPr>
        <w:t xml:space="preserve"> </w:t>
      </w:r>
      <w:r w:rsidR="00160F6D" w:rsidRPr="00A749B6">
        <w:rPr>
          <w:i/>
          <w:lang w:val="en-GB"/>
        </w:rPr>
        <w:t>operand</w:t>
      </w:r>
      <w:r w:rsidR="00160F6D" w:rsidRPr="00A749B6">
        <w:rPr>
          <w:lang w:val="en-GB"/>
        </w:rPr>
        <w:t>.</w:t>
      </w:r>
      <w:proofErr w:type="gramEnd"/>
    </w:p>
    <w:p w:rsidR="00160F6D" w:rsidRDefault="00160F6D" w:rsidP="00160F6D">
      <w:pPr>
        <w:pStyle w:val="ListParagraph"/>
        <w:numPr>
          <w:ilvl w:val="0"/>
          <w:numId w:val="11"/>
        </w:numPr>
        <w:rPr>
          <w:b/>
          <w:lang w:val="en-GB"/>
        </w:rPr>
      </w:pPr>
      <w:r>
        <w:rPr>
          <w:b/>
          <w:lang w:val="en-GB"/>
        </w:rPr>
        <w:t>commit()</w:t>
      </w:r>
    </w:p>
    <w:p w:rsidR="00160F6D" w:rsidRDefault="006F3C75" w:rsidP="00160F6D">
      <w:pPr>
        <w:pStyle w:val="ListParagraph"/>
        <w:rPr>
          <w:lang w:val="en-GB"/>
        </w:rPr>
      </w:pPr>
      <w:r>
        <w:rPr>
          <w:lang w:val="en-GB"/>
        </w:rPr>
        <w:t xml:space="preserve">Committs all changes collected in the most recent transaction of </w:t>
      </w:r>
      <w:r w:rsidR="003A7553" w:rsidRPr="003A7553">
        <w:rPr>
          <w:i/>
          <w:lang w:val="en-GB"/>
        </w:rPr>
        <w:t>operand</w:t>
      </w:r>
      <w:r>
        <w:rPr>
          <w:lang w:val="en-GB"/>
        </w:rPr>
        <w:t xml:space="preserve"> into the global change set</w:t>
      </w:r>
      <w:r w:rsidR="00160F6D" w:rsidRPr="00A749B6">
        <w:rPr>
          <w:lang w:val="en-GB"/>
        </w:rPr>
        <w:t>.</w:t>
      </w:r>
    </w:p>
    <w:p w:rsidR="003A7553" w:rsidRDefault="00AF4428" w:rsidP="003A7553">
      <w:pPr>
        <w:pStyle w:val="Heading3"/>
        <w:numPr>
          <w:ilvl w:val="3"/>
          <w:numId w:val="1"/>
        </w:numPr>
        <w:tabs>
          <w:tab w:val="left" w:pos="1078"/>
        </w:tabs>
        <w:ind w:left="0" w:firstLine="0"/>
        <w:rPr>
          <w:lang w:val="en-GB"/>
        </w:rPr>
      </w:pPr>
      <w:bookmarkStart w:id="2923" w:name="_Ref414776918"/>
      <w:bookmarkStart w:id="2924" w:name="_Toc430078968"/>
      <w:r>
        <w:rPr>
          <w:lang w:val="en-GB"/>
        </w:rPr>
        <w:lastRenderedPageBreak/>
        <w:t>Configuration</w:t>
      </w:r>
      <w:bookmarkEnd w:id="2922"/>
      <w:bookmarkEnd w:id="2923"/>
      <w:bookmarkEnd w:id="2924"/>
    </w:p>
    <w:p w:rsidR="003A7553" w:rsidRDefault="00AF4428" w:rsidP="003A7553">
      <w:pPr>
        <w:rPr>
          <w:lang w:val="en-GB"/>
        </w:rPr>
      </w:pPr>
      <w:r>
        <w:rPr>
          <w:lang w:val="en-GB"/>
        </w:rPr>
        <w:t xml:space="preserve">The Configuration type corresponds to the VIL configuration type in Section </w:t>
      </w:r>
      <w:r w:rsidR="00FF39BE">
        <w:rPr>
          <w:lang w:val="en-GB"/>
        </w:rPr>
        <w:fldChar w:fldCharType="begin"/>
      </w:r>
      <w:r>
        <w:rPr>
          <w:lang w:val="en-GB"/>
        </w:rPr>
        <w:instrText xml:space="preserve"> REF _Ref368653020 \r \h </w:instrText>
      </w:r>
      <w:r w:rsidR="00FF39BE">
        <w:rPr>
          <w:lang w:val="en-GB"/>
        </w:rPr>
      </w:r>
      <w:r w:rsidR="00FF39BE">
        <w:rPr>
          <w:lang w:val="en-GB"/>
        </w:rPr>
        <w:fldChar w:fldCharType="separate"/>
      </w:r>
      <w:r w:rsidR="00AA153B">
        <w:rPr>
          <w:lang w:val="en-GB"/>
        </w:rPr>
        <w:t>3.4.5.6</w:t>
      </w:r>
      <w:r w:rsidR="00FF39BE">
        <w:rPr>
          <w:lang w:val="en-GB"/>
        </w:rPr>
        <w:fldChar w:fldCharType="end"/>
      </w:r>
      <w:r>
        <w:rPr>
          <w:lang w:val="en-GB"/>
        </w:rPr>
        <w:t>. The functions listed below are intended to support runtime instantiation and may change the configuration.</w:t>
      </w:r>
    </w:p>
    <w:p w:rsidR="00AF4428" w:rsidRDefault="00AF4428" w:rsidP="00AF4428">
      <w:pPr>
        <w:pStyle w:val="ListParagraph"/>
        <w:numPr>
          <w:ilvl w:val="0"/>
          <w:numId w:val="11"/>
        </w:numPr>
        <w:rPr>
          <w:b/>
          <w:lang w:val="en-GB"/>
        </w:rPr>
      </w:pPr>
      <w:r>
        <w:rPr>
          <w:b/>
          <w:lang w:val="en-GB"/>
        </w:rPr>
        <w:t>Configuration copy()</w:t>
      </w:r>
    </w:p>
    <w:p w:rsidR="00AF4428" w:rsidRDefault="00AF4428" w:rsidP="00AF4428">
      <w:pPr>
        <w:pStyle w:val="ListParagraph"/>
        <w:rPr>
          <w:lang w:val="en-GB"/>
        </w:rPr>
      </w:pPr>
      <w:proofErr w:type="gramStart"/>
      <w:r w:rsidRPr="00A749B6">
        <w:rPr>
          <w:lang w:val="en-GB"/>
        </w:rPr>
        <w:t xml:space="preserve">Copies the configuration in </w:t>
      </w:r>
      <w:r w:rsidRPr="00A749B6">
        <w:rPr>
          <w:i/>
          <w:lang w:val="en-GB"/>
        </w:rPr>
        <w:t>operand</w:t>
      </w:r>
      <w:r w:rsidRPr="00A749B6">
        <w:rPr>
          <w:lang w:val="en-GB"/>
        </w:rPr>
        <w:t>.</w:t>
      </w:r>
      <w:proofErr w:type="gramEnd"/>
      <w:r w:rsidRPr="00A749B6">
        <w:rPr>
          <w:lang w:val="en-GB"/>
        </w:rPr>
        <w:t xml:space="preserve"> The variables in the result of this operation can be modified independently from </w:t>
      </w:r>
      <w:r w:rsidRPr="00A749B6">
        <w:rPr>
          <w:i/>
          <w:lang w:val="en-GB"/>
        </w:rPr>
        <w:t>operand</w:t>
      </w:r>
      <w:r w:rsidRPr="00A749B6">
        <w:rPr>
          <w:lang w:val="en-GB"/>
        </w:rPr>
        <w:t>.</w:t>
      </w:r>
    </w:p>
    <w:p w:rsidR="00AF4428" w:rsidRDefault="00AF4428" w:rsidP="00AF4428">
      <w:pPr>
        <w:pStyle w:val="ListParagraph"/>
        <w:numPr>
          <w:ilvl w:val="0"/>
          <w:numId w:val="11"/>
        </w:numPr>
        <w:rPr>
          <w:b/>
          <w:lang w:val="en-GB"/>
        </w:rPr>
      </w:pPr>
      <w:r>
        <w:rPr>
          <w:b/>
          <w:lang w:val="en-GB"/>
        </w:rPr>
        <w:t>Configuration selectFrozen()</w:t>
      </w:r>
    </w:p>
    <w:p w:rsidR="00AF4428" w:rsidRDefault="00AF4428" w:rsidP="00AF4428">
      <w:pPr>
        <w:pStyle w:val="ListParagraph"/>
        <w:rPr>
          <w:lang w:val="en-GB"/>
        </w:rPr>
      </w:pPr>
      <w:proofErr w:type="gramStart"/>
      <w:r w:rsidRPr="00A749B6">
        <w:rPr>
          <w:lang w:val="en-GB"/>
        </w:rPr>
        <w:t>Project</w:t>
      </w:r>
      <w:r>
        <w:rPr>
          <w:lang w:val="en-GB"/>
        </w:rPr>
        <w:t>s</w:t>
      </w:r>
      <w:r w:rsidRPr="00A749B6">
        <w:rPr>
          <w:lang w:val="en-GB"/>
        </w:rPr>
        <w:t xml:space="preserve"> </w:t>
      </w:r>
      <w:r w:rsidRPr="00A749B6">
        <w:rPr>
          <w:i/>
          <w:lang w:val="en-GB"/>
        </w:rPr>
        <w:t>operand</w:t>
      </w:r>
      <w:r w:rsidRPr="00A749B6">
        <w:rPr>
          <w:lang w:val="en-GB"/>
        </w:rPr>
        <w:t xml:space="preserve"> to </w:t>
      </w:r>
      <w:r>
        <w:rPr>
          <w:lang w:val="en-GB"/>
        </w:rPr>
        <w:t xml:space="preserve">a configuration of </w:t>
      </w:r>
      <w:r w:rsidRPr="00A749B6">
        <w:rPr>
          <w:lang w:val="en-GB"/>
        </w:rPr>
        <w:t>frozen variables.</w:t>
      </w:r>
      <w:proofErr w:type="gramEnd"/>
      <w:r w:rsidRPr="00A749B6">
        <w:rPr>
          <w:lang w:val="en-GB"/>
        </w:rPr>
        <w:t xml:space="preserve"> A configuration that has been frozen once will remain frozen. This operation is intended to make pre-runtime instantiations explicit.</w:t>
      </w:r>
    </w:p>
    <w:p w:rsidR="00AF4428" w:rsidRDefault="00AF4428" w:rsidP="00AF4428">
      <w:pPr>
        <w:pStyle w:val="ListParagraph"/>
        <w:numPr>
          <w:ilvl w:val="0"/>
          <w:numId w:val="11"/>
        </w:numPr>
        <w:rPr>
          <w:b/>
          <w:lang w:val="en-GB"/>
        </w:rPr>
      </w:pPr>
      <w:r>
        <w:rPr>
          <w:b/>
          <w:lang w:val="en-GB"/>
        </w:rPr>
        <w:t>Configuration selectAll()</w:t>
      </w:r>
    </w:p>
    <w:p w:rsidR="00AF4428" w:rsidRDefault="00AF4428" w:rsidP="00AF4428">
      <w:pPr>
        <w:pStyle w:val="ListParagraph"/>
        <w:rPr>
          <w:lang w:val="en-GB"/>
        </w:rPr>
      </w:pPr>
      <w:proofErr w:type="gramStart"/>
      <w:r w:rsidRPr="00A749B6">
        <w:rPr>
          <w:lang w:val="en-GB"/>
        </w:rPr>
        <w:t xml:space="preserve">Projects </w:t>
      </w:r>
      <w:r w:rsidRPr="00A749B6">
        <w:rPr>
          <w:i/>
          <w:lang w:val="en-GB"/>
        </w:rPr>
        <w:t>operand</w:t>
      </w:r>
      <w:r w:rsidRPr="00A749B6">
        <w:rPr>
          <w:lang w:val="en-GB"/>
        </w:rPr>
        <w:t xml:space="preserve"> to all variables</w:t>
      </w:r>
      <w:r>
        <w:rPr>
          <w:lang w:val="en-GB"/>
        </w:rPr>
        <w:t xml:space="preserve"> (identity projection, i.e., </w:t>
      </w:r>
      <w:r w:rsidRPr="00A749B6">
        <w:rPr>
          <w:lang w:val="en-GB"/>
        </w:rPr>
        <w:t>including unfrozen ones</w:t>
      </w:r>
      <w:r>
        <w:rPr>
          <w:lang w:val="en-GB"/>
        </w:rPr>
        <w:t>)</w:t>
      </w:r>
      <w:r w:rsidRPr="00A749B6">
        <w:rPr>
          <w:lang w:val="en-GB"/>
        </w:rPr>
        <w:t>.</w:t>
      </w:r>
      <w:proofErr w:type="gramEnd"/>
      <w:r w:rsidRPr="00A749B6">
        <w:rPr>
          <w:lang w:val="en-GB"/>
        </w:rPr>
        <w:t xml:space="preserve"> This operation is intended to distinguish between runtime and pre-runtime instantiation scripts. Please note, that a configuration that has been projected once to frozen variables will remain frozen.</w:t>
      </w:r>
    </w:p>
    <w:p w:rsidR="00AF4428" w:rsidRDefault="00AF4428" w:rsidP="00AF4428">
      <w:pPr>
        <w:pStyle w:val="ListParagraph"/>
        <w:numPr>
          <w:ilvl w:val="0"/>
          <w:numId w:val="11"/>
        </w:numPr>
        <w:rPr>
          <w:b/>
          <w:lang w:val="en-GB"/>
        </w:rPr>
      </w:pPr>
      <w:r>
        <w:rPr>
          <w:b/>
          <w:lang w:val="en-GB"/>
        </w:rPr>
        <w:t>Configuration selectChanged ()</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w:t>
      </w:r>
      <w:proofErr w:type="gramEnd"/>
    </w:p>
    <w:p w:rsidR="00AF4428" w:rsidRDefault="00AF4428" w:rsidP="00AF4428">
      <w:pPr>
        <w:pStyle w:val="ListParagraph"/>
        <w:numPr>
          <w:ilvl w:val="0"/>
          <w:numId w:val="11"/>
        </w:numPr>
        <w:rPr>
          <w:b/>
          <w:lang w:val="en-GB"/>
        </w:rPr>
      </w:pPr>
      <w:r>
        <w:rPr>
          <w:b/>
          <w:lang w:val="en-GB"/>
        </w:rPr>
        <w:t>Configuration selectChangedWithContext()</w:t>
      </w:r>
    </w:p>
    <w:p w:rsidR="003A7553" w:rsidRDefault="00AF4428" w:rsidP="003A7553">
      <w:pPr>
        <w:pStyle w:val="ListParagraph"/>
        <w:rPr>
          <w:b/>
          <w:lang w:val="en-GB"/>
        </w:rPr>
      </w:pPr>
      <w:proofErr w:type="gramStart"/>
      <w:r w:rsidRPr="00A749B6">
        <w:rPr>
          <w:lang w:val="en-GB"/>
        </w:rPr>
        <w:t xml:space="preserve">Projects </w:t>
      </w:r>
      <w:r w:rsidRPr="00A749B6">
        <w:rPr>
          <w:i/>
          <w:lang w:val="en-GB"/>
        </w:rPr>
        <w:t>operand</w:t>
      </w:r>
      <w:r w:rsidRPr="00A749B6">
        <w:rPr>
          <w:lang w:val="en-GB"/>
        </w:rPr>
        <w:t xml:space="preserve"> to all </w:t>
      </w:r>
      <w:r>
        <w:rPr>
          <w:lang w:val="en-GB"/>
        </w:rPr>
        <w:t xml:space="preserve">changed </w:t>
      </w:r>
      <w:r w:rsidRPr="00A749B6">
        <w:rPr>
          <w:lang w:val="en-GB"/>
        </w:rPr>
        <w:t>variables</w:t>
      </w:r>
      <w:r>
        <w:rPr>
          <w:lang w:val="en-GB"/>
        </w:rPr>
        <w:t xml:space="preserve"> including their context, i.e., their containing variables, their (frozen) variables.</w:t>
      </w:r>
      <w:proofErr w:type="gramEnd"/>
      <w:r>
        <w:rPr>
          <w:lang w:val="en-GB"/>
        </w:rPr>
        <w:t xml:space="preserve"> Further, the variables referring to them (including context) and the variables being referenced (including context)</w:t>
      </w:r>
      <w:r w:rsidR="00EA72F6">
        <w:rPr>
          <w:lang w:val="en-GB"/>
        </w:rPr>
        <w:t xml:space="preserve"> are contained</w:t>
      </w:r>
      <w:r w:rsidR="00512234">
        <w:rPr>
          <w:lang w:val="en-GB"/>
        </w:rPr>
        <w:t xml:space="preserve"> in the projection</w:t>
      </w:r>
      <w:r>
        <w:rPr>
          <w:lang w:val="en-GB"/>
        </w:rPr>
        <w:t>.</w:t>
      </w:r>
    </w:p>
    <w:p w:rsidR="006F3C75" w:rsidRDefault="006F3C75" w:rsidP="00AF4428">
      <w:pPr>
        <w:pStyle w:val="ListParagraph"/>
        <w:numPr>
          <w:ilvl w:val="0"/>
          <w:numId w:val="11"/>
        </w:numPr>
        <w:rPr>
          <w:b/>
          <w:lang w:val="en-GB"/>
        </w:rPr>
      </w:pPr>
      <w:r>
        <w:rPr>
          <w:b/>
          <w:lang w:val="en-GB"/>
        </w:rPr>
        <w:t>ChangeHistory changeHistory() / ChangeHistory getChangeHistory()</w:t>
      </w:r>
    </w:p>
    <w:p w:rsidR="003A7553" w:rsidRPr="003A7553" w:rsidRDefault="003A7553" w:rsidP="003A7553">
      <w:pPr>
        <w:pStyle w:val="ListParagraph"/>
        <w:rPr>
          <w:lang w:val="en-GB"/>
        </w:rPr>
      </w:pPr>
      <w:proofErr w:type="gramStart"/>
      <w:r w:rsidRPr="003A7553">
        <w:rPr>
          <w:lang w:val="en-GB"/>
        </w:rPr>
        <w:t xml:space="preserve">Returns the change history of the </w:t>
      </w:r>
      <w:r w:rsidR="00E82419">
        <w:rPr>
          <w:i/>
          <w:lang w:val="en-GB"/>
        </w:rPr>
        <w:t>operand</w:t>
      </w:r>
      <w:r w:rsidRPr="003A7553">
        <w:rPr>
          <w:lang w:val="en-GB"/>
        </w:rPr>
        <w:t>, which is shared among all its projections.</w:t>
      </w:r>
      <w:proofErr w:type="gramEnd"/>
    </w:p>
    <w:p w:rsidR="00AF4428" w:rsidRPr="00725A64" w:rsidRDefault="00AF4428" w:rsidP="00AF4428">
      <w:pPr>
        <w:pStyle w:val="ListParagraph"/>
        <w:numPr>
          <w:ilvl w:val="0"/>
          <w:numId w:val="11"/>
        </w:numPr>
        <w:rPr>
          <w:b/>
          <w:lang w:val="en-GB"/>
        </w:rPr>
      </w:pPr>
      <w:r w:rsidRPr="00725A64">
        <w:rPr>
          <w:b/>
          <w:lang w:val="en-GB"/>
        </w:rPr>
        <w:t xml:space="preserve">Configuration </w:t>
      </w:r>
      <w:r>
        <w:rPr>
          <w:b/>
          <w:lang w:val="en-GB"/>
        </w:rPr>
        <w:t>reason</w:t>
      </w:r>
      <w:r w:rsidRPr="00725A64">
        <w:rPr>
          <w:b/>
          <w:lang w:val="en-GB"/>
        </w:rPr>
        <w:t xml:space="preserve">() </w:t>
      </w:r>
    </w:p>
    <w:p w:rsidR="00AF4428" w:rsidRDefault="00AF4428" w:rsidP="00AF4428">
      <w:pPr>
        <w:pStyle w:val="ListParagraph"/>
        <w:ind w:left="709"/>
        <w:rPr>
          <w:lang w:val="en-GB"/>
        </w:rPr>
      </w:pPr>
      <w:proofErr w:type="gramStart"/>
      <w:r>
        <w:rPr>
          <w:lang w:val="en-GB"/>
        </w:rPr>
        <w:t xml:space="preserve">Performs a re-reasoning of the </w:t>
      </w:r>
      <w:r w:rsidRPr="00725A64">
        <w:rPr>
          <w:i/>
          <w:lang w:val="en-GB"/>
        </w:rPr>
        <w:t>operand</w:t>
      </w:r>
      <w:r w:rsidRPr="00A749B6">
        <w:rPr>
          <w:lang w:val="en-GB"/>
        </w:rPr>
        <w:t>, preferably by applying incremental reasoning techniques.</w:t>
      </w:r>
      <w:proofErr w:type="gramEnd"/>
      <w:r w:rsidRPr="00A749B6">
        <w:rPr>
          <w:lang w:val="en-GB"/>
        </w:rPr>
        <w:t xml:space="preserve"> Please check</w:t>
      </w:r>
      <w:r>
        <w:rPr>
          <w:lang w:val="en-GB"/>
        </w:rPr>
        <w:t xml:space="preserve"> the result of </w:t>
      </w:r>
      <w:proofErr w:type="gramStart"/>
      <w:r w:rsidRPr="00A749B6">
        <w:rPr>
          <w:rFonts w:ascii="Courier New" w:hAnsi="Courier New" w:cs="Courier New"/>
          <w:sz w:val="22"/>
          <w:szCs w:val="22"/>
          <w:lang w:val="en-GB"/>
        </w:rPr>
        <w:t>isValid(</w:t>
      </w:r>
      <w:proofErr w:type="gramEnd"/>
      <w:r w:rsidRPr="00A749B6">
        <w:rPr>
          <w:rFonts w:ascii="Courier New" w:hAnsi="Courier New" w:cs="Courier New"/>
          <w:sz w:val="22"/>
          <w:szCs w:val="22"/>
          <w:lang w:val="en-GB"/>
        </w:rPr>
        <w:t>)</w:t>
      </w:r>
      <w:r>
        <w:rPr>
          <w:lang w:val="en-GB"/>
        </w:rPr>
        <w:t xml:space="preserve"> before using the result configuration for instantiation.</w:t>
      </w:r>
      <w:r w:rsidR="00642CBF">
        <w:rPr>
          <w:lang w:val="en-GB"/>
        </w:rPr>
        <w:t xml:space="preserve"> Changes through reasoning are tracked in the change history.</w:t>
      </w:r>
    </w:p>
    <w:p w:rsidR="00AF4428" w:rsidRDefault="00AF4428" w:rsidP="00AF4428">
      <w:pPr>
        <w:pStyle w:val="ListParagraph"/>
        <w:numPr>
          <w:ilvl w:val="0"/>
          <w:numId w:val="11"/>
        </w:numPr>
        <w:rPr>
          <w:b/>
          <w:lang w:val="en-GB"/>
        </w:rPr>
      </w:pPr>
      <w:r>
        <w:rPr>
          <w:b/>
          <w:lang w:val="en-GB"/>
        </w:rPr>
        <w:t>Boolean isValid()</w:t>
      </w:r>
    </w:p>
    <w:p w:rsidR="00AF4428" w:rsidRDefault="00AF4428" w:rsidP="00AF4428">
      <w:pPr>
        <w:pStyle w:val="ListParagraph"/>
        <w:rPr>
          <w:lang w:val="en-GB"/>
        </w:rPr>
      </w:pPr>
      <w:r w:rsidRPr="00A749B6">
        <w:rPr>
          <w:lang w:val="en-GB"/>
        </w:rPr>
        <w:t xml:space="preserve">Returns whether the configuration in </w:t>
      </w:r>
      <w:r w:rsidRPr="00A749B6">
        <w:rPr>
          <w:i/>
          <w:lang w:val="en-GB"/>
        </w:rPr>
        <w:t>operand</w:t>
      </w:r>
      <w:r w:rsidRPr="00A749B6">
        <w:rPr>
          <w:lang w:val="en-GB"/>
        </w:rPr>
        <w:t xml:space="preserve"> is valid</w:t>
      </w:r>
      <w:r>
        <w:rPr>
          <w:lang w:val="en-GB"/>
        </w:rPr>
        <w:t xml:space="preserve"> and may be considered for instantiation</w:t>
      </w:r>
      <w:r w:rsidRPr="00A749B6">
        <w:rPr>
          <w:lang w:val="en-GB"/>
        </w:rPr>
        <w:t>.</w:t>
      </w:r>
      <w:r>
        <w:rPr>
          <w:lang w:val="en-GB"/>
        </w:rPr>
        <w:t xml:space="preserve"> In particular, performing reasoning on a configuration may result in an invalid configuration.</w:t>
      </w:r>
    </w:p>
    <w:p w:rsidR="00490033" w:rsidRPr="00725A64" w:rsidRDefault="00490033" w:rsidP="00490033">
      <w:pPr>
        <w:pStyle w:val="Heading3"/>
        <w:rPr>
          <w:lang w:val="en-GB"/>
        </w:rPr>
      </w:pPr>
      <w:bookmarkStart w:id="2925" w:name="_Toc430078969"/>
      <w:r>
        <w:rPr>
          <w:lang w:val="en-GB"/>
        </w:rPr>
        <w:t>Types of the underlying adaptive system</w:t>
      </w:r>
      <w:bookmarkEnd w:id="2925"/>
    </w:p>
    <w:p w:rsidR="007C6FB6" w:rsidRPr="00931C7C" w:rsidRDefault="00943512">
      <w:pPr>
        <w:rPr>
          <w:lang w:val="en-GB"/>
        </w:rPr>
      </w:pPr>
      <w:r>
        <w:rPr>
          <w:lang w:val="en-GB"/>
        </w:rPr>
        <w:t>Selected types and operations of the underlying adaptive system can be mapped into rt-IVML in order to obtain certain information or to manipulate the system state during enactment. The mapping is system dependent and must be available during specification time (without execution of the operations) and at runtime.</w:t>
      </w:r>
    </w:p>
    <w:p w:rsidR="00F33AE4" w:rsidRDefault="00F33AE4" w:rsidP="00EA17BB">
      <w:pPr>
        <w:pStyle w:val="Heading1"/>
        <w:rPr>
          <w:lang w:val="en-GB"/>
        </w:rPr>
      </w:pPr>
      <w:bookmarkStart w:id="2926" w:name="_Toc412823123"/>
      <w:bookmarkStart w:id="2927" w:name="_Toc416535545"/>
      <w:bookmarkStart w:id="2928" w:name="_Toc422485298"/>
      <w:bookmarkStart w:id="2929" w:name="_Toc393195853"/>
      <w:bookmarkStart w:id="2930" w:name="_Toc393271681"/>
      <w:bookmarkStart w:id="2931" w:name="_Toc393271842"/>
      <w:bookmarkStart w:id="2932" w:name="_Toc393273113"/>
      <w:bookmarkStart w:id="2933" w:name="_Toc393348792"/>
      <w:bookmarkStart w:id="2934" w:name="_Toc393370979"/>
      <w:bookmarkStart w:id="2935" w:name="_Toc394492769"/>
      <w:bookmarkStart w:id="2936" w:name="_Toc395683509"/>
      <w:bookmarkStart w:id="2937" w:name="_Toc430078970"/>
      <w:bookmarkStart w:id="2938" w:name="_Ref368648541"/>
      <w:bookmarkEnd w:id="2926"/>
      <w:bookmarkEnd w:id="2927"/>
      <w:bookmarkEnd w:id="2928"/>
      <w:bookmarkEnd w:id="2929"/>
      <w:bookmarkEnd w:id="2930"/>
      <w:bookmarkEnd w:id="2931"/>
      <w:bookmarkEnd w:id="2932"/>
      <w:bookmarkEnd w:id="2933"/>
      <w:bookmarkEnd w:id="2934"/>
      <w:bookmarkEnd w:id="2935"/>
      <w:bookmarkEnd w:id="2936"/>
      <w:r>
        <w:rPr>
          <w:lang w:val="en-GB"/>
        </w:rPr>
        <w:lastRenderedPageBreak/>
        <w:t xml:space="preserve">How </w:t>
      </w:r>
      <w:proofErr w:type="gramStart"/>
      <w:r>
        <w:rPr>
          <w:lang w:val="en-GB"/>
        </w:rPr>
        <w:t>to ...?</w:t>
      </w:r>
      <w:bookmarkEnd w:id="2937"/>
      <w:proofErr w:type="gramEnd"/>
    </w:p>
    <w:p w:rsidR="00B357A7" w:rsidRDefault="0070218A">
      <w:pPr>
        <w:rPr>
          <w:lang w:val="en-GB"/>
        </w:rPr>
      </w:pPr>
      <w:r>
        <w:rPr>
          <w:lang w:val="en-GB"/>
        </w:rPr>
        <w:t xml:space="preserve">Learning a new language is frequently simplified if examples are provided. </w:t>
      </w:r>
      <w:r w:rsidR="001E2D19">
        <w:rPr>
          <w:lang w:val="en-GB"/>
        </w:rPr>
        <w:t xml:space="preserve">This is in particular true for languages which </w:t>
      </w:r>
      <w:r w:rsidR="00B444A6">
        <w:rPr>
          <w:lang w:val="en-GB"/>
        </w:rPr>
        <w:t xml:space="preserve">include </w:t>
      </w:r>
      <w:r w:rsidR="001E2D19">
        <w:rPr>
          <w:lang w:val="en-GB"/>
        </w:rPr>
        <w:t>a rich library</w:t>
      </w:r>
      <w:r w:rsidR="00B444A6">
        <w:rPr>
          <w:lang w:val="en-GB"/>
        </w:rPr>
        <w:t xml:space="preserve"> of operations</w:t>
      </w:r>
      <w:r w:rsidR="001E2D19">
        <w:rPr>
          <w:lang w:val="en-GB"/>
        </w:rPr>
        <w:t xml:space="preserve">. </w:t>
      </w:r>
      <w:r>
        <w:rPr>
          <w:lang w:val="en-GB"/>
        </w:rPr>
        <w:t xml:space="preserve">In addition to the illustrating examples shown in the sections above, we will discuss a collection of typical application patterns in this section. In particular, this section is meant to be a </w:t>
      </w:r>
      <w:del w:id="2939" w:author="Holger Eichelberger" w:date="2015-09-15T11:18:00Z">
        <w:r w:rsidDel="00D85D97">
          <w:rPr>
            <w:lang w:val="en-GB"/>
          </w:rPr>
          <w:delText xml:space="preserve">live </w:delText>
        </w:r>
      </w:del>
      <w:ins w:id="2940" w:author="Holger Eichelberger" w:date="2015-09-15T11:18:00Z">
        <w:r w:rsidR="00D85D97">
          <w:rPr>
            <w:lang w:val="en-GB"/>
          </w:rPr>
          <w:t xml:space="preserve">living </w:t>
        </w:r>
      </w:ins>
      <w:r>
        <w:rPr>
          <w:lang w:val="en-GB"/>
        </w:rPr>
        <w:t>document, i.e., this section will be extended over time and is not intended to be comprehensive at the moment.</w:t>
      </w:r>
    </w:p>
    <w:p w:rsidR="00B357A7" w:rsidRDefault="00F52D25">
      <w:pPr>
        <w:pStyle w:val="Heading2"/>
        <w:rPr>
          <w:lang w:val="en-GB"/>
        </w:rPr>
      </w:pPr>
      <w:bookmarkStart w:id="2941" w:name="_Toc430078971"/>
      <w:r>
        <w:rPr>
          <w:lang w:val="en-GB"/>
        </w:rPr>
        <w:t>VIL Build Language</w:t>
      </w:r>
      <w:bookmarkEnd w:id="2941"/>
    </w:p>
    <w:p w:rsidR="00B357A7" w:rsidRDefault="00365B29">
      <w:pPr>
        <w:pStyle w:val="Heading3"/>
        <w:rPr>
          <w:lang w:val="en-GB"/>
        </w:rPr>
      </w:pPr>
      <w:bookmarkStart w:id="2942" w:name="_Toc430078972"/>
      <w:r>
        <w:rPr>
          <w:lang w:val="en-GB"/>
        </w:rPr>
        <w:t>Copy Multiple Files</w:t>
      </w:r>
      <w:bookmarkEnd w:id="2942"/>
    </w:p>
    <w:p w:rsidR="00B357A7" w:rsidRDefault="001E6975">
      <w:pPr>
        <w:rPr>
          <w:lang w:val="en-GB"/>
        </w:rPr>
      </w:pPr>
      <w:r>
        <w:rPr>
          <w:lang w:val="en-GB"/>
        </w:rPr>
        <w:t xml:space="preserve">One recurring task is to copy multiple files, frequently from the source to the target project in order to prepare instantiation. </w:t>
      </w:r>
      <w:r w:rsidR="00365B29">
        <w:rPr>
          <w:lang w:val="en-GB"/>
        </w:rPr>
        <w:t xml:space="preserve">Basically, multiple files can be described by a regular path expression </w:t>
      </w:r>
      <w:r>
        <w:rPr>
          <w:lang w:val="en-GB"/>
        </w:rPr>
        <w:t xml:space="preserve">in ANT notation. Let’s assume that we want to copy all </w:t>
      </w:r>
      <w:r w:rsidR="008720C9">
        <w:rPr>
          <w:lang w:val="en-GB"/>
        </w:rPr>
        <w:t xml:space="preserve">Java files in the </w:t>
      </w:r>
      <w:r w:rsidR="00F74CAD" w:rsidRPr="00F74CAD">
        <w:rPr>
          <w:rFonts w:ascii="Courier New" w:hAnsi="Courier New" w:cs="Courier New"/>
          <w:sz w:val="22"/>
          <w:szCs w:val="22"/>
          <w:lang w:val="en-GB"/>
        </w:rPr>
        <w:t>src</w:t>
      </w:r>
      <w:r w:rsidR="008720C9">
        <w:rPr>
          <w:lang w:val="en-GB"/>
        </w:rPr>
        <w:t xml:space="preserve"> folder of the source project</w:t>
      </w:r>
      <w:r>
        <w:rPr>
          <w:lang w:val="en-GB"/>
        </w:rPr>
        <w:t xml:space="preserve"> to the </w:t>
      </w:r>
      <w:r w:rsidRPr="001E6975">
        <w:rPr>
          <w:rFonts w:ascii="Courier New" w:hAnsi="Courier New" w:cs="Courier New"/>
          <w:sz w:val="22"/>
          <w:szCs w:val="22"/>
          <w:lang w:val="en-GB"/>
        </w:rPr>
        <w:t>src</w:t>
      </w:r>
      <w:r w:rsidR="00F74CAD" w:rsidRPr="00F74CAD">
        <w:rPr>
          <w:lang w:val="en-US"/>
        </w:rPr>
        <w:t xml:space="preserve"> folder of the target project</w:t>
      </w:r>
      <w:r w:rsidR="008720C9">
        <w:rPr>
          <w:lang w:val="en-GB"/>
        </w:rPr>
        <w:t>:</w:t>
      </w:r>
    </w:p>
    <w:p w:rsidR="00A749B6" w:rsidRPr="00A749B6" w:rsidRDefault="00A749B6" w:rsidP="00A749B6">
      <w:pPr>
        <w:rPr>
          <w:b/>
          <w:lang w:val="en-GB"/>
        </w:rPr>
      </w:pPr>
      <w:r w:rsidRPr="00A749B6">
        <w:rPr>
          <w:b/>
          <w:lang w:val="en-GB"/>
        </w:rPr>
        <w:t>The hard way</w:t>
      </w:r>
    </w:p>
    <w:p w:rsidR="00A749B6" w:rsidRDefault="001A744F" w:rsidP="00A749B6">
      <w:pPr>
        <w:rPr>
          <w:lang w:val="en-GB"/>
        </w:rPr>
      </w:pPr>
      <w:r>
        <w:rPr>
          <w:lang w:val="en-GB"/>
        </w:rPr>
        <w:t>Copying all those files can be described in imperative fashion as follows: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f = p.selectAll())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f, “$target“ + p.path().substring(“$source”.length());</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553AA9">
      <w:pPr>
        <w:rPr>
          <w:lang w:val="en-GB"/>
        </w:rPr>
      </w:pPr>
      <w:r>
        <w:rPr>
          <w:lang w:val="en-GB"/>
        </w:rPr>
        <w:t xml:space="preserve">However, this needs </w:t>
      </w:r>
      <w:r w:rsidR="001E6975">
        <w:rPr>
          <w:lang w:val="en-GB"/>
        </w:rPr>
        <w:t>abusing a map as a loop and manually taking care of the target art</w:t>
      </w:r>
      <w:ins w:id="2943" w:author="Holger Eichelberger" w:date="2015-09-15T11:11:00Z">
        <w:r w:rsidR="006F4D30">
          <w:rPr>
            <w:lang w:val="en-GB"/>
          </w:rPr>
          <w:t>i</w:t>
        </w:r>
      </w:ins>
      <w:del w:id="2944" w:author="Holger Eichelberger" w:date="2015-09-15T11:11:00Z">
        <w:r w:rsidR="001E6975" w:rsidDel="006F4D30">
          <w:rPr>
            <w:lang w:val="en-GB"/>
          </w:rPr>
          <w:delText>e</w:delText>
        </w:r>
      </w:del>
      <w:r w:rsidR="001E6975">
        <w:rPr>
          <w:lang w:val="en-GB"/>
        </w:rPr>
        <w:t>fact names</w:t>
      </w:r>
      <w:r w:rsidR="009E0DEA">
        <w:rPr>
          <w:lang w:val="en-GB"/>
        </w:rPr>
        <w:t xml:space="preserve"> and it does not care whether files actually need to be copied</w:t>
      </w:r>
      <w:r w:rsidR="00C41497">
        <w:rPr>
          <w:lang w:val="en-GB"/>
        </w:rPr>
        <w:t>.</w:t>
      </w:r>
    </w:p>
    <w:p w:rsidR="00A749B6" w:rsidRPr="00A749B6" w:rsidRDefault="00A749B6" w:rsidP="00A749B6">
      <w:pPr>
        <w:rPr>
          <w:b/>
          <w:lang w:val="en-GB"/>
        </w:rPr>
      </w:pPr>
      <w:r w:rsidRPr="00A749B6">
        <w:rPr>
          <w:b/>
          <w:lang w:val="en-GB"/>
        </w:rPr>
        <w:t>The path copy operation</w:t>
      </w:r>
    </w:p>
    <w:p w:rsidR="00937972" w:rsidRDefault="00775764">
      <w:pPr>
        <w:rPr>
          <w:lang w:val="en-GB"/>
        </w:rPr>
      </w:pPr>
      <w:r>
        <w:rPr>
          <w:lang w:val="en-GB"/>
        </w:rPr>
        <w:t>In order to simplify the copy fragment above, we can just use the related path operation: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Path p = “$source/src/**/*.java“;</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p, $target); // or p.copy($target) if you like</w:t>
      </w:r>
    </w:p>
    <w:p w:rsidR="00A749B6" w:rsidRDefault="004864E9" w:rsidP="00A749B6">
      <w:pPr>
        <w:rPr>
          <w:lang w:val="en-GB"/>
        </w:rPr>
      </w:pPr>
      <w:r>
        <w:rPr>
          <w:lang w:val="en-GB"/>
        </w:rPr>
        <w:t xml:space="preserve">Although this is much simpler, it still </w:t>
      </w:r>
      <w:r w:rsidR="00660031">
        <w:rPr>
          <w:lang w:val="en-GB"/>
        </w:rPr>
        <w:t>copies all files.</w:t>
      </w:r>
    </w:p>
    <w:p w:rsidR="00A749B6" w:rsidRPr="00A749B6" w:rsidRDefault="00A749B6" w:rsidP="00A749B6">
      <w:pPr>
        <w:rPr>
          <w:b/>
          <w:lang w:val="en-GB"/>
        </w:rPr>
      </w:pPr>
      <w:r w:rsidRPr="00A749B6">
        <w:rPr>
          <w:b/>
          <w:lang w:val="en-GB"/>
        </w:rPr>
        <w:t>A bit smarter</w:t>
      </w:r>
    </w:p>
    <w:p w:rsidR="00A749B6" w:rsidRDefault="00F52D25" w:rsidP="00A749B6">
      <w:pPr>
        <w:rPr>
          <w:rFonts w:ascii="Courier New" w:hAnsi="Courier New" w:cs="Courier New"/>
          <w:sz w:val="22"/>
          <w:szCs w:val="22"/>
          <w:lang w:val="en-GB"/>
        </w:rPr>
      </w:pPr>
      <w:r>
        <w:rPr>
          <w:lang w:val="en-GB"/>
        </w:rPr>
        <w:t>Instead of imperative coding, we rely on VIL rules: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 “$target/src/**/*.java“ : “$source/src/**/*.java“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2945" w:author="Holger Eichelberger" w:date="2015-08-22T08:55:00Z">
        <w:r w:rsidRPr="00A749B6" w:rsidDel="00161C67">
          <w:rPr>
            <w:rFonts w:ascii="Courier New" w:hAnsi="Courier New" w:cs="Courier New"/>
            <w:color w:val="000000"/>
            <w:sz w:val="22"/>
            <w:szCs w:val="22"/>
            <w:lang w:val="en-US"/>
          </w:rPr>
          <w:delText>RHS</w:delText>
        </w:r>
      </w:del>
      <w:ins w:id="2946"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947" w:author="Holger Eichelberger" w:date="2015-08-22T08:55:00Z">
        <w:r w:rsidRPr="00A749B6" w:rsidDel="00161C67">
          <w:rPr>
            <w:rFonts w:ascii="Courier New" w:hAnsi="Courier New" w:cs="Courier New"/>
            <w:color w:val="000000"/>
            <w:sz w:val="22"/>
            <w:szCs w:val="22"/>
            <w:lang w:val="en-US"/>
          </w:rPr>
          <w:delText>LHS</w:delText>
        </w:r>
      </w:del>
      <w:ins w:id="2948"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937972" w:rsidRDefault="004D2CC3">
      <w:pPr>
        <w:rPr>
          <w:lang w:val="en-GB"/>
        </w:rPr>
      </w:pPr>
      <w:r>
        <w:rPr>
          <w:lang w:val="en-GB"/>
        </w:rPr>
        <w:t>In this fragment, the VIL pattern matching algorithm takes care of relating source and target art</w:t>
      </w:r>
      <w:ins w:id="2949" w:author="Holger Eichelberger" w:date="2015-09-15T11:11:00Z">
        <w:r w:rsidR="006F4D30">
          <w:rPr>
            <w:lang w:val="en-GB"/>
          </w:rPr>
          <w:t>i</w:t>
        </w:r>
      </w:ins>
      <w:del w:id="2950" w:author="Holger Eichelberger" w:date="2015-09-15T11:11:00Z">
        <w:r w:rsidDel="006F4D30">
          <w:rPr>
            <w:lang w:val="en-GB"/>
          </w:rPr>
          <w:delText>e</w:delText>
        </w:r>
      </w:del>
      <w:r>
        <w:rPr>
          <w:lang w:val="en-GB"/>
        </w:rPr>
        <w:t xml:space="preserve">facts and copies only files if </w:t>
      </w:r>
      <w:r w:rsidR="00ED4CE7">
        <w:rPr>
          <w:lang w:val="en-GB"/>
        </w:rPr>
        <w:t>needed, i.e., the target does not exist or is outdated</w:t>
      </w:r>
      <w:r>
        <w:rPr>
          <w:lang w:val="en-GB"/>
        </w:rPr>
        <w:t>.</w:t>
      </w:r>
      <w:r w:rsidR="00223B86">
        <w:rPr>
          <w:lang w:val="en-GB"/>
        </w:rPr>
        <w:t xml:space="preserve"> However, for each pair of patterns you need a specific rule.</w:t>
      </w:r>
    </w:p>
    <w:p w:rsidR="00AB2FCD" w:rsidRDefault="00AB2FCD">
      <w:pPr>
        <w:spacing w:after="0"/>
        <w:jc w:val="left"/>
        <w:rPr>
          <w:b/>
          <w:lang w:val="en-GB"/>
        </w:rPr>
      </w:pPr>
      <w:r>
        <w:rPr>
          <w:b/>
          <w:lang w:val="en-GB"/>
        </w:rPr>
        <w:br w:type="page"/>
      </w:r>
    </w:p>
    <w:p w:rsidR="00A749B6" w:rsidRPr="00A749B6" w:rsidRDefault="00A749B6" w:rsidP="00A749B6">
      <w:pPr>
        <w:rPr>
          <w:b/>
          <w:lang w:val="en-GB"/>
        </w:rPr>
      </w:pPr>
      <w:r w:rsidRPr="00A749B6">
        <w:rPr>
          <w:b/>
          <w:lang w:val="en-GB"/>
        </w:rPr>
        <w:lastRenderedPageBreak/>
        <w:t>Smart and reusable</w:t>
      </w:r>
    </w:p>
    <w:p w:rsidR="00A749B6" w:rsidRDefault="00223B86" w:rsidP="00A749B6">
      <w:pPr>
        <w:rPr>
          <w:rFonts w:ascii="Courier New" w:hAnsi="Courier New" w:cs="Courier New"/>
          <w:sz w:val="22"/>
          <w:szCs w:val="22"/>
          <w:lang w:val="en-GB"/>
        </w:rPr>
      </w:pPr>
      <w:r>
        <w:rPr>
          <w:lang w:val="en-GB"/>
        </w:rPr>
        <w:t>To make the copy rule shown above reusable, we introduce a parameter:</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doCopy(</w:t>
      </w:r>
      <w:proofErr w:type="gramEnd"/>
      <w:r w:rsidRPr="00A749B6">
        <w:rPr>
          <w:rFonts w:ascii="Courier New" w:hAnsi="Courier New" w:cs="Courier New"/>
          <w:color w:val="000000"/>
          <w:sz w:val="22"/>
          <w:szCs w:val="22"/>
          <w:lang w:val="en-US"/>
        </w:rPr>
        <w:t xml:space="preserve">String base) = “$target/$base/**/*.java“ :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“$source/$base/**/*.java</w:t>
      </w:r>
      <w:proofErr w:type="gramStart"/>
      <w:r w:rsidRPr="00A749B6">
        <w:rPr>
          <w:rFonts w:ascii="Courier New" w:hAnsi="Courier New" w:cs="Courier New"/>
          <w:color w:val="000000"/>
          <w:sz w:val="22"/>
          <w:szCs w:val="22"/>
          <w:lang w:val="en-US"/>
        </w:rPr>
        <w:t>“ {</w:t>
      </w:r>
      <w:proofErr w:type="gramEnd"/>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del w:id="2951" w:author="Holger Eichelberger" w:date="2015-08-22T08:55:00Z">
        <w:r w:rsidRPr="00A749B6" w:rsidDel="00161C67">
          <w:rPr>
            <w:rFonts w:ascii="Courier New" w:hAnsi="Courier New" w:cs="Courier New"/>
            <w:color w:val="000000"/>
            <w:sz w:val="22"/>
            <w:szCs w:val="22"/>
            <w:lang w:val="en-US"/>
          </w:rPr>
          <w:delText>RHS</w:delText>
        </w:r>
      </w:del>
      <w:ins w:id="2952" w:author="Holger Eichelberger" w:date="2015-08-22T08:55:00Z">
        <w:r w:rsidR="00161C67">
          <w:rPr>
            <w:rFonts w:ascii="Courier New" w:hAnsi="Courier New" w:cs="Courier New"/>
            <w:color w:val="000000"/>
            <w:sz w:val="22"/>
            <w:szCs w:val="22"/>
            <w:lang w:val="en-US"/>
          </w:rPr>
          <w:t>FROM</w:t>
        </w:r>
      </w:ins>
      <w:r w:rsidRPr="00A749B6">
        <w:rPr>
          <w:rFonts w:ascii="Courier New" w:hAnsi="Courier New" w:cs="Courier New"/>
          <w:color w:val="000000"/>
          <w:sz w:val="22"/>
          <w:szCs w:val="22"/>
          <w:lang w:val="en-US"/>
        </w:rPr>
        <w:t xml:space="preserve">, </w:t>
      </w:r>
      <w:del w:id="2953" w:author="Holger Eichelberger" w:date="2015-08-22T08:55:00Z">
        <w:r w:rsidRPr="00A749B6" w:rsidDel="00161C67">
          <w:rPr>
            <w:rFonts w:ascii="Courier New" w:hAnsi="Courier New" w:cs="Courier New"/>
            <w:color w:val="000000"/>
            <w:sz w:val="22"/>
            <w:szCs w:val="22"/>
            <w:lang w:val="en-US"/>
          </w:rPr>
          <w:delText>LHS</w:delText>
        </w:r>
      </w:del>
      <w:ins w:id="2954" w:author="Holger Eichelberger" w:date="2015-08-22T08:55:00Z">
        <w:r w:rsidR="00161C67">
          <w:rPr>
            <w:rFonts w:ascii="Courier New" w:hAnsi="Courier New" w:cs="Courier New"/>
            <w:color w:val="000000"/>
            <w:sz w:val="22"/>
            <w:szCs w:val="22"/>
            <w:lang w:val="en-US"/>
          </w:rPr>
          <w:t>TO</w:t>
        </w:r>
      </w:ins>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8371BF" w:rsidRDefault="00306307" w:rsidP="00EA17BB">
      <w:pPr>
        <w:pStyle w:val="Heading3"/>
        <w:rPr>
          <w:lang w:val="en-GB"/>
        </w:rPr>
      </w:pPr>
      <w:bookmarkStart w:id="2955" w:name="_Toc430078973"/>
      <w:r w:rsidRPr="00306307">
        <w:rPr>
          <w:rStyle w:val="Heading3Char"/>
          <w:b/>
        </w:rPr>
        <w:t>Modifying</w:t>
      </w:r>
      <w:r w:rsidR="00A749B6" w:rsidRPr="00A749B6">
        <w:rPr>
          <w:b w:val="0"/>
          <w:lang w:val="en-US"/>
        </w:rPr>
        <w:t xml:space="preserve"> </w:t>
      </w:r>
      <w:r w:rsidR="008371BF">
        <w:rPr>
          <w:lang w:val="en-US"/>
        </w:rPr>
        <w:t>namespaces</w:t>
      </w:r>
      <w:bookmarkEnd w:id="2955"/>
    </w:p>
    <w:p w:rsidR="008371BF" w:rsidRDefault="008371BF" w:rsidP="008371BF">
      <w:pPr>
        <w:rPr>
          <w:lang w:val="en-US"/>
        </w:rPr>
      </w:pPr>
      <w:r>
        <w:rPr>
          <w:lang w:val="en-US"/>
        </w:rPr>
        <w:t xml:space="preserve">After a copy operation it can occur that some namespaces need modification because the path has changed. Let’s assume we have a package called “test” in our </w:t>
      </w:r>
      <w:r w:rsidRPr="0092171D">
        <w:rPr>
          <w:rFonts w:ascii="Courier New" w:hAnsi="Courier New" w:cs="Courier New"/>
          <w:sz w:val="22"/>
          <w:szCs w:val="22"/>
          <w:lang w:val="en-US"/>
        </w:rPr>
        <w:t>src</w:t>
      </w:r>
      <w:r>
        <w:rPr>
          <w:lang w:val="en-US"/>
        </w:rPr>
        <w:t xml:space="preserve"> folder and we want to copy it into a new package that contains the name of the project. This modification can be </w:t>
      </w:r>
      <w:del w:id="2956" w:author="Holger Eichelberger" w:date="2015-09-15T11:19:00Z">
        <w:r w:rsidDel="00ED4F2F">
          <w:rPr>
            <w:lang w:val="en-US"/>
          </w:rPr>
          <w:delText xml:space="preserve">archived </w:delText>
        </w:r>
      </w:del>
      <w:ins w:id="2957" w:author="Holger Eichelberger" w:date="2015-09-15T11:19:00Z">
        <w:r w:rsidR="00ED4F2F">
          <w:rPr>
            <w:lang w:val="en-US"/>
          </w:rPr>
          <w:t xml:space="preserve">achieved </w:t>
        </w:r>
      </w:ins>
      <w:r>
        <w:rPr>
          <w:lang w:val="en-US"/>
        </w:rPr>
        <w:t xml:space="preserve">by the following code: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proofErr w:type="gramStart"/>
      <w:r w:rsidRPr="00B94FFD">
        <w:rPr>
          <w:rFonts w:ascii="Courier New" w:hAnsi="Courier New" w:cs="Courier New"/>
          <w:color w:val="000000"/>
          <w:sz w:val="22"/>
          <w:szCs w:val="22"/>
          <w:lang w:val="en-US"/>
        </w:rPr>
        <w:t>postCopy(</w:t>
      </w:r>
      <w:proofErr w:type="gramEnd"/>
      <w:r w:rsidRPr="00B94FFD">
        <w:rPr>
          <w:rFonts w:ascii="Courier New" w:hAnsi="Courier New" w:cs="Courier New"/>
          <w:color w:val="000000"/>
          <w:sz w:val="22"/>
          <w:szCs w:val="22"/>
          <w:lang w:val="en-US"/>
        </w:rPr>
        <w:t xml:space="preserve">JavaFileArtifact j, String </w:t>
      </w:r>
      <w:r>
        <w:rPr>
          <w:rFonts w:ascii="Courier New" w:hAnsi="Courier New" w:cs="Courier New"/>
          <w:color w:val="000000"/>
          <w:sz w:val="22"/>
          <w:szCs w:val="22"/>
          <w:lang w:val="en-US"/>
        </w:rPr>
        <w:t>base</w:t>
      </w:r>
      <w:r w:rsidRPr="00B94FFD">
        <w:rPr>
          <w:rFonts w:ascii="Courier New" w:hAnsi="Courier New" w:cs="Courier New"/>
          <w:color w:val="000000"/>
          <w:sz w:val="22"/>
          <w:szCs w:val="22"/>
          <w:lang w:val="en-US"/>
        </w:rPr>
        <w:t>) = : {</w:t>
      </w:r>
    </w:p>
    <w:p w:rsidR="008371BF" w:rsidRPr="00B94FFD" w:rsidRDefault="008371BF" w:rsidP="008371BF">
      <w:pPr>
        <w:autoSpaceDE w:val="0"/>
        <w:autoSpaceDN w:val="0"/>
        <w:adjustRightInd w:val="0"/>
        <w:spacing w:after="0"/>
        <w:jc w:val="left"/>
        <w:rPr>
          <w:rFonts w:ascii="Courier New" w:hAnsi="Courier New" w:cs="Courier New"/>
          <w:sz w:val="22"/>
          <w:szCs w:val="22"/>
          <w:lang w:val="en-US"/>
        </w:rPr>
      </w:pPr>
      <w:r w:rsidRPr="00B94FFD">
        <w:rPr>
          <w:rFonts w:ascii="Courier New" w:hAnsi="Courier New" w:cs="Courier New"/>
          <w:color w:val="000000"/>
          <w:sz w:val="22"/>
          <w:szCs w:val="22"/>
          <w:lang w:val="en-US"/>
        </w:rPr>
        <w:t xml:space="preserve">    </w:t>
      </w:r>
      <w:r w:rsidRPr="00B94FFD">
        <w:rPr>
          <w:rFonts w:ascii="Courier New" w:hAnsi="Courier New" w:cs="Courier New"/>
          <w:color w:val="000000"/>
          <w:sz w:val="22"/>
          <w:szCs w:val="22"/>
          <w:lang w:val="en-US"/>
        </w:rPr>
        <w:tab/>
        <w:t xml:space="preserve"> </w:t>
      </w:r>
      <w:proofErr w:type="gramStart"/>
      <w:r w:rsidRPr="00B94FFD">
        <w:rPr>
          <w:rFonts w:ascii="Courier New" w:hAnsi="Courier New" w:cs="Courier New"/>
          <w:color w:val="000000"/>
          <w:sz w:val="22"/>
          <w:szCs w:val="22"/>
          <w:lang w:val="en-US"/>
        </w:rPr>
        <w:t>j.modifyNamespace</w:t>
      </w:r>
      <w:r w:rsidRPr="00B94FFD">
        <w:rPr>
          <w:rFonts w:ascii="Courier New" w:hAnsi="Courier New" w:cs="Courier New"/>
          <w:sz w:val="22"/>
          <w:szCs w:val="22"/>
          <w:lang w:val="en-US"/>
        </w:rPr>
        <w:t>(</w:t>
      </w:r>
      <w:proofErr w:type="gramEnd"/>
      <w:r w:rsidRPr="00B94FFD">
        <w:rPr>
          <w:rFonts w:ascii="Courier New" w:hAnsi="Courier New" w:cs="Courier New"/>
          <w:sz w:val="22"/>
          <w:szCs w:val="22"/>
          <w:lang w:val="en-US"/>
        </w:rPr>
        <w:t>"test", "</w:t>
      </w:r>
      <w:r w:rsidRPr="00B94FFD">
        <w:rPr>
          <w:rFonts w:ascii="Courier New" w:hAnsi="Courier New" w:cs="Courier New"/>
          <w:bCs/>
          <w:sz w:val="22"/>
          <w:szCs w:val="22"/>
          <w:lang w:val="en-US"/>
        </w:rPr>
        <w:t>${base}.test</w:t>
      </w:r>
      <w:r w:rsidRPr="00B94FFD">
        <w:rPr>
          <w:rFonts w:ascii="Courier New" w:hAnsi="Courier New" w:cs="Courier New"/>
          <w:sz w:val="22"/>
          <w:szCs w:val="22"/>
          <w:lang w:val="en-US"/>
        </w:rPr>
        <w:t>");</w:t>
      </w:r>
    </w:p>
    <w:p w:rsidR="008371BF" w:rsidRDefault="00A749B6" w:rsidP="008371BF">
      <w:pPr>
        <w:rPr>
          <w:lang w:val="en-US"/>
        </w:rPr>
      </w:pPr>
      <w:r w:rsidRPr="00A749B6">
        <w:rPr>
          <w:rFonts w:ascii="Courier New" w:hAnsi="Courier New" w:cs="Courier New"/>
          <w:color w:val="000000"/>
          <w:sz w:val="22"/>
          <w:szCs w:val="22"/>
          <w:lang w:val="en-US"/>
        </w:rPr>
        <w:t>}</w:t>
      </w:r>
    </w:p>
    <w:p w:rsidR="008371BF" w:rsidRDefault="008371BF" w:rsidP="008371BF">
      <w:pPr>
        <w:rPr>
          <w:lang w:val="en-US"/>
        </w:rPr>
      </w:pPr>
    </w:p>
    <w:p w:rsidR="008371BF" w:rsidRPr="00B94FFD" w:rsidRDefault="008371BF" w:rsidP="008371BF">
      <w:pPr>
        <w:spacing w:after="0"/>
        <w:rPr>
          <w:rFonts w:ascii="Courier New" w:hAnsi="Courier New" w:cs="Courier New"/>
          <w:color w:val="000000"/>
          <w:sz w:val="22"/>
          <w:szCs w:val="22"/>
          <w:lang w:val="en-US"/>
        </w:rPr>
      </w:pPr>
      <w:proofErr w:type="gramStart"/>
      <w:r w:rsidRPr="00B94FFD">
        <w:rPr>
          <w:rFonts w:ascii="Courier New" w:hAnsi="Courier New" w:cs="Courier New"/>
          <w:color w:val="000000"/>
          <w:sz w:val="22"/>
          <w:szCs w:val="22"/>
          <w:lang w:val="en-US"/>
        </w:rPr>
        <w:t>doCopy(</w:t>
      </w:r>
      <w:proofErr w:type="gramEnd"/>
      <w:r w:rsidRPr="00B94FFD">
        <w:rPr>
          <w:rFonts w:ascii="Courier New" w:hAnsi="Courier New" w:cs="Courier New"/>
          <w:color w:val="000000"/>
          <w:sz w:val="22"/>
          <w:szCs w:val="22"/>
          <w:lang w:val="en-US"/>
        </w:rPr>
        <w:t>String base) = “$target/</w:t>
      </w:r>
      <w:r>
        <w:rPr>
          <w:rFonts w:ascii="Courier New" w:hAnsi="Courier New" w:cs="Courier New"/>
          <w:color w:val="000000"/>
          <w:sz w:val="22"/>
          <w:szCs w:val="22"/>
          <w:lang w:val="en-US"/>
        </w:rPr>
        <w:t>src/</w:t>
      </w:r>
      <w:r w:rsidRPr="00B94FFD">
        <w:rPr>
          <w:rFonts w:ascii="Courier New" w:hAnsi="Courier New" w:cs="Courier New"/>
          <w:color w:val="000000"/>
          <w:sz w:val="22"/>
          <w:szCs w:val="22"/>
          <w:lang w:val="en-US"/>
        </w:rPr>
        <w:t xml:space="preserve">$base/**/*.java“ : </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“$source/src</w:t>
      </w:r>
      <w:r w:rsidRPr="00B94FFD">
        <w:rPr>
          <w:rFonts w:ascii="Courier New" w:hAnsi="Courier New" w:cs="Courier New"/>
          <w:color w:val="000000"/>
          <w:sz w:val="22"/>
          <w:szCs w:val="22"/>
          <w:lang w:val="en-US"/>
        </w:rPr>
        <w:t>/**/*.java</w:t>
      </w:r>
      <w:proofErr w:type="gramStart"/>
      <w:r w:rsidRPr="00B94FFD">
        <w:rPr>
          <w:rFonts w:ascii="Courier New" w:hAnsi="Courier New" w:cs="Courier New"/>
          <w:color w:val="000000"/>
          <w:sz w:val="22"/>
          <w:szCs w:val="22"/>
          <w:lang w:val="en-US"/>
        </w:rPr>
        <w:t>“ {</w:t>
      </w:r>
      <w:proofErr w:type="gramEnd"/>
    </w:p>
    <w:p w:rsidR="008371BF" w:rsidRDefault="008371BF" w:rsidP="008371BF">
      <w:pPr>
        <w:spacing w:after="0"/>
        <w:rPr>
          <w:rFonts w:ascii="Courier New" w:hAnsi="Courier New" w:cs="Courier New"/>
          <w:color w:val="000000"/>
          <w:sz w:val="22"/>
          <w:szCs w:val="22"/>
          <w:lang w:val="en-US"/>
        </w:rPr>
      </w:pPr>
      <w:r w:rsidRPr="00B94FFD">
        <w:rPr>
          <w:rFonts w:ascii="Courier New" w:hAnsi="Courier New" w:cs="Courier New"/>
          <w:color w:val="000000"/>
          <w:sz w:val="22"/>
          <w:szCs w:val="22"/>
          <w:lang w:val="en-US"/>
        </w:rPr>
        <w:t xml:space="preserve">  </w:t>
      </w:r>
      <w:proofErr w:type="gramStart"/>
      <w:r w:rsidRPr="00B94FFD">
        <w:rPr>
          <w:rFonts w:ascii="Courier New" w:hAnsi="Courier New" w:cs="Courier New"/>
          <w:color w:val="000000"/>
          <w:sz w:val="22"/>
          <w:szCs w:val="22"/>
          <w:lang w:val="en-US"/>
        </w:rPr>
        <w:t>copy(</w:t>
      </w:r>
      <w:proofErr w:type="gramEnd"/>
      <w:del w:id="2958" w:author="Holger Eichelberger" w:date="2015-08-22T08:55:00Z">
        <w:r w:rsidRPr="00B94FFD" w:rsidDel="00161C67">
          <w:rPr>
            <w:rFonts w:ascii="Courier New" w:hAnsi="Courier New" w:cs="Courier New"/>
            <w:color w:val="000000"/>
            <w:sz w:val="22"/>
            <w:szCs w:val="22"/>
            <w:lang w:val="en-US"/>
          </w:rPr>
          <w:delText>RHS</w:delText>
        </w:r>
      </w:del>
      <w:ins w:id="2959" w:author="Holger Eichelberger" w:date="2015-08-22T08:55:00Z">
        <w:r w:rsidR="00161C67">
          <w:rPr>
            <w:rFonts w:ascii="Courier New" w:hAnsi="Courier New" w:cs="Courier New"/>
            <w:color w:val="000000"/>
            <w:sz w:val="22"/>
            <w:szCs w:val="22"/>
            <w:lang w:val="en-US"/>
          </w:rPr>
          <w:t>FROM</w:t>
        </w:r>
      </w:ins>
      <w:r w:rsidRPr="00B94FFD">
        <w:rPr>
          <w:rFonts w:ascii="Courier New" w:hAnsi="Courier New" w:cs="Courier New"/>
          <w:color w:val="000000"/>
          <w:sz w:val="22"/>
          <w:szCs w:val="22"/>
          <w:lang w:val="en-US"/>
        </w:rPr>
        <w:t xml:space="preserve">, </w:t>
      </w:r>
      <w:del w:id="2960" w:author="Holger Eichelberger" w:date="2015-08-22T08:55:00Z">
        <w:r w:rsidRPr="00B94FFD" w:rsidDel="00161C67">
          <w:rPr>
            <w:rFonts w:ascii="Courier New" w:hAnsi="Courier New" w:cs="Courier New"/>
            <w:color w:val="000000"/>
            <w:sz w:val="22"/>
            <w:szCs w:val="22"/>
            <w:lang w:val="en-US"/>
          </w:rPr>
          <w:delText>LHS</w:delText>
        </w:r>
      </w:del>
      <w:ins w:id="2961" w:author="Holger Eichelberger" w:date="2015-08-22T08:55:00Z">
        <w:r w:rsidR="00161C67">
          <w:rPr>
            <w:rFonts w:ascii="Courier New" w:hAnsi="Courier New" w:cs="Courier New"/>
            <w:color w:val="000000"/>
            <w:sz w:val="22"/>
            <w:szCs w:val="22"/>
            <w:lang w:val="en-US"/>
          </w:rPr>
          <w:t>TO</w:t>
        </w:r>
      </w:ins>
      <w:r w:rsidRPr="00B94FFD">
        <w:rPr>
          <w:rFonts w:ascii="Courier New" w:hAnsi="Courier New" w:cs="Courier New"/>
          <w:color w:val="000000"/>
          <w:sz w:val="22"/>
          <w:szCs w:val="22"/>
          <w:lang w:val="en-US"/>
        </w:rPr>
        <w:t>);</w:t>
      </w:r>
    </w:p>
    <w:p w:rsidR="008371BF" w:rsidRPr="00B94FFD" w:rsidRDefault="008371BF" w:rsidP="008371B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postCopy(</w:t>
      </w:r>
      <w:proofErr w:type="gramEnd"/>
      <w:del w:id="2962" w:author="Holger Eichelberger" w:date="2015-08-22T08:55:00Z">
        <w:r w:rsidDel="00161C67">
          <w:rPr>
            <w:rFonts w:ascii="Courier New" w:hAnsi="Courier New" w:cs="Courier New"/>
            <w:color w:val="000000"/>
            <w:sz w:val="22"/>
            <w:szCs w:val="22"/>
            <w:lang w:val="en-US"/>
          </w:rPr>
          <w:delText>LHS</w:delText>
        </w:r>
      </w:del>
      <w:ins w:id="2963" w:author="Holger Eichelberger" w:date="2015-08-22T08:55:00Z">
        <w:r w:rsidR="00161C67">
          <w:rPr>
            <w:rFonts w:ascii="Courier New" w:hAnsi="Courier New" w:cs="Courier New"/>
            <w:color w:val="000000"/>
            <w:sz w:val="22"/>
            <w:szCs w:val="22"/>
            <w:lang w:val="en-US"/>
          </w:rPr>
          <w:t>TO</w:t>
        </w:r>
      </w:ins>
      <w:r>
        <w:rPr>
          <w:rFonts w:ascii="Courier New" w:hAnsi="Courier New" w:cs="Courier New"/>
          <w:color w:val="000000"/>
          <w:sz w:val="22"/>
          <w:szCs w:val="22"/>
          <w:lang w:val="en-US"/>
        </w:rPr>
        <w:t>, base);</w:t>
      </w:r>
    </w:p>
    <w:p w:rsidR="00A749B6" w:rsidRPr="00A749B6" w:rsidRDefault="008371BF" w:rsidP="00A749B6">
      <w:pPr>
        <w:rPr>
          <w:lang w:val="en-US"/>
        </w:rPr>
      </w:pPr>
      <w:r w:rsidRPr="00B94FFD">
        <w:rPr>
          <w:rFonts w:ascii="Courier New" w:hAnsi="Courier New" w:cs="Courier New"/>
          <w:color w:val="000000"/>
          <w:sz w:val="22"/>
          <w:szCs w:val="22"/>
          <w:lang w:val="en-US"/>
        </w:rPr>
        <w:t>}</w:t>
      </w:r>
    </w:p>
    <w:p w:rsidR="00FE3DED" w:rsidRDefault="00FE3DED" w:rsidP="00EA17BB">
      <w:pPr>
        <w:pStyle w:val="Heading3"/>
        <w:rPr>
          <w:lang w:val="en-GB"/>
        </w:rPr>
      </w:pPr>
      <w:bookmarkStart w:id="2964" w:name="_Toc430078974"/>
      <w:r>
        <w:rPr>
          <w:lang w:val="en-GB"/>
        </w:rPr>
        <w:t>Convenient Shortcuts</w:t>
      </w:r>
      <w:bookmarkEnd w:id="2964"/>
    </w:p>
    <w:p w:rsidR="00B357A7" w:rsidRDefault="00FE3DED">
      <w:pPr>
        <w:rPr>
          <w:rFonts w:ascii="Courier New" w:hAnsi="Courier New" w:cs="Courier New"/>
          <w:sz w:val="22"/>
          <w:szCs w:val="22"/>
          <w:lang w:val="en-GB"/>
        </w:rPr>
      </w:pPr>
      <w:r>
        <w:rPr>
          <w:lang w:val="en-GB"/>
        </w:rPr>
        <w:t>Sometimes selection or art</w:t>
      </w:r>
      <w:ins w:id="2965" w:author="Holger Eichelberger" w:date="2015-09-15T11:11:00Z">
        <w:r w:rsidR="006F4D30">
          <w:rPr>
            <w:lang w:val="en-GB"/>
          </w:rPr>
          <w:t>i</w:t>
        </w:r>
      </w:ins>
      <w:del w:id="2966" w:author="Holger Eichelberger" w:date="2015-09-15T11:11:00Z">
        <w:r w:rsidDel="006F4D30">
          <w:rPr>
            <w:lang w:val="en-GB"/>
          </w:rPr>
          <w:delText>e</w:delText>
        </w:r>
      </w:del>
      <w:r>
        <w:rPr>
          <w:lang w:val="en-GB"/>
        </w:rPr>
        <w:t xml:space="preserve">fact operations lead to exactly one element as it is intended by the script designer due to the structure of the variability model or the realization of the product line. However, these operations return a collection instead of a single value so that </w:t>
      </w:r>
      <w:proofErr w:type="gramStart"/>
      <w:r>
        <w:rPr>
          <w:rFonts w:ascii="Courier New" w:hAnsi="Courier New" w:cs="Courier New"/>
          <w:sz w:val="22"/>
          <w:szCs w:val="22"/>
          <w:lang w:val="en-GB"/>
        </w:rPr>
        <w:t>sequence[</w:t>
      </w:r>
      <w:proofErr w:type="gramEnd"/>
      <w:r>
        <w:rPr>
          <w:rFonts w:ascii="Courier New" w:hAnsi="Courier New" w:cs="Courier New"/>
          <w:sz w:val="22"/>
          <w:szCs w:val="22"/>
          <w:lang w:val="en-GB"/>
        </w:rPr>
        <w:t>0]</w:t>
      </w:r>
      <w:r w:rsidR="00F74CAD" w:rsidRPr="00F74CAD">
        <w:rPr>
          <w:lang w:val="en-US"/>
        </w:rPr>
        <w:t xml:space="preserve">, </w:t>
      </w:r>
      <w:r>
        <w:rPr>
          <w:rFonts w:ascii="Courier New" w:hAnsi="Courier New" w:cs="Courier New"/>
          <w:sz w:val="22"/>
          <w:szCs w:val="22"/>
          <w:lang w:val="en-GB"/>
        </w:rPr>
        <w:t>sequence.get(0)</w:t>
      </w:r>
      <w:r w:rsidR="00F74CAD" w:rsidRPr="00F74CAD">
        <w:rPr>
          <w:lang w:val="en-US"/>
        </w:rPr>
        <w:t xml:space="preserve">, </w:t>
      </w:r>
      <w:r>
        <w:rPr>
          <w:rFonts w:ascii="Courier New" w:hAnsi="Courier New" w:cs="Courier New"/>
          <w:sz w:val="22"/>
          <w:szCs w:val="22"/>
          <w:lang w:val="en-GB"/>
        </w:rPr>
        <w:t>sequence.first()</w:t>
      </w:r>
      <w:r w:rsidR="00F74CAD" w:rsidRPr="00F74CAD">
        <w:rPr>
          <w:lang w:val="en-US"/>
        </w:rPr>
        <w:t xml:space="preserve">, </w:t>
      </w:r>
      <w:r>
        <w:rPr>
          <w:rFonts w:ascii="Courier New" w:hAnsi="Courier New" w:cs="Courier New"/>
          <w:sz w:val="22"/>
          <w:szCs w:val="22"/>
          <w:lang w:val="en-GB"/>
        </w:rPr>
        <w:t>set.</w:t>
      </w:r>
      <w:del w:id="2967" w:author="Holger Eichelberger" w:date="2015-09-15T12:09:00Z">
        <w:r w:rsidDel="00295E97">
          <w:rPr>
            <w:rFonts w:ascii="Courier New" w:hAnsi="Courier New" w:cs="Courier New"/>
            <w:sz w:val="22"/>
            <w:szCs w:val="22"/>
            <w:lang w:val="en-GB"/>
          </w:rPr>
          <w:delText>toSequence</w:delText>
        </w:r>
      </w:del>
      <w:proofErr w:type="gramStart"/>
      <w:ins w:id="2968" w:author="Holger Eichelberger" w:date="2015-09-15T12:09:00Z">
        <w:r w:rsidR="00295E97">
          <w:rPr>
            <w:rFonts w:ascii="Courier New" w:hAnsi="Courier New" w:cs="Courier New"/>
            <w:sz w:val="22"/>
            <w:szCs w:val="22"/>
            <w:lang w:val="en-GB"/>
          </w:rPr>
          <w:t>asSequence</w:t>
        </w:r>
      </w:ins>
      <w:r>
        <w:rPr>
          <w:rFonts w:ascii="Courier New" w:hAnsi="Courier New" w:cs="Courier New"/>
          <w:sz w:val="22"/>
          <w:szCs w:val="22"/>
          <w:lang w:val="en-GB"/>
        </w:rPr>
        <w:t>(</w:t>
      </w:r>
      <w:proofErr w:type="gramEnd"/>
      <w:r>
        <w:rPr>
          <w:rFonts w:ascii="Courier New" w:hAnsi="Courier New" w:cs="Courier New"/>
          <w:sz w:val="22"/>
          <w:szCs w:val="22"/>
          <w:lang w:val="en-GB"/>
        </w:rPr>
        <w:t>).get(0)</w:t>
      </w:r>
      <w:r w:rsidR="00F74CAD" w:rsidRPr="00F74CAD">
        <w:rPr>
          <w:lang w:val="en-US"/>
        </w:rPr>
        <w:t xml:space="preserve"> etc. must be applied to obtain that single instance. </w:t>
      </w:r>
    </w:p>
    <w:p w:rsidR="00B357A7" w:rsidRDefault="00F74CAD">
      <w:pPr>
        <w:rPr>
          <w:rFonts w:ascii="Courier New" w:hAnsi="Courier New" w:cs="Courier New"/>
          <w:sz w:val="22"/>
          <w:szCs w:val="22"/>
          <w:lang w:val="en-GB"/>
        </w:rPr>
      </w:pPr>
      <w:r w:rsidRPr="00F74CAD">
        <w:rPr>
          <w:lang w:val="en-US"/>
        </w:rPr>
        <w:t xml:space="preserve">In case of sets, this can be simplified by </w:t>
      </w:r>
      <w:proofErr w:type="gramStart"/>
      <w:r w:rsidR="00FE3DED">
        <w:rPr>
          <w:rFonts w:ascii="Courier New" w:hAnsi="Courier New" w:cs="Courier New"/>
          <w:sz w:val="22"/>
          <w:szCs w:val="22"/>
          <w:lang w:val="en-GB"/>
        </w:rPr>
        <w:t>set.projectSingle(</w:t>
      </w:r>
      <w:proofErr w:type="gramEnd"/>
      <w:r w:rsidR="00FE3DED">
        <w:rPr>
          <w:rFonts w:ascii="Courier New" w:hAnsi="Courier New" w:cs="Courier New"/>
          <w:sz w:val="22"/>
          <w:szCs w:val="22"/>
          <w:lang w:val="en-GB"/>
        </w:rPr>
        <w:t>)</w:t>
      </w:r>
      <w:r w:rsidRPr="00F74CAD">
        <w:rPr>
          <w:lang w:val="en-US"/>
        </w:rPr>
        <w:t>. Further, if the instance shall further be processed by an instantiator or the VIL template processor, frequently also a collection can be passed in instead of a single art</w:t>
      </w:r>
      <w:ins w:id="2969" w:author="Holger Eichelberger" w:date="2015-09-15T11:11:00Z">
        <w:r w:rsidR="006F4D30">
          <w:rPr>
            <w:lang w:val="en-US"/>
          </w:rPr>
          <w:t>i</w:t>
        </w:r>
      </w:ins>
      <w:del w:id="2970" w:author="Holger Eichelberger" w:date="2015-09-15T11:11:00Z">
        <w:r w:rsidRPr="00F74CAD" w:rsidDel="006F4D30">
          <w:rPr>
            <w:lang w:val="en-US"/>
          </w:rPr>
          <w:delText>e</w:delText>
        </w:r>
      </w:del>
      <w:r w:rsidRPr="00F74CAD">
        <w:rPr>
          <w:lang w:val="en-US"/>
        </w:rPr>
        <w:t>fact so that the operations shown above are not required at all, e.g.,</w:t>
      </w:r>
      <w:r w:rsidR="00FE3DED">
        <w:rPr>
          <w:rFonts w:ascii="Courier New" w:hAnsi="Courier New" w:cs="Courier New"/>
          <w:sz w:val="22"/>
          <w:szCs w:val="22"/>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vilTemplateProcessor(</w:t>
      </w:r>
      <w:proofErr w:type="gramEnd"/>
      <w:r w:rsidRPr="00A749B6">
        <w:rPr>
          <w:rFonts w:ascii="Courier New" w:hAnsi="Courier New" w:cs="Courier New"/>
          <w:color w:val="000000"/>
          <w:sz w:val="22"/>
          <w:szCs w:val="22"/>
          <w:lang w:val="en-US"/>
        </w:rPr>
        <w:t>”template.vtl”, config, set);</w:t>
      </w:r>
    </w:p>
    <w:p w:rsidR="00194A75" w:rsidRDefault="00194A75" w:rsidP="00EA17BB">
      <w:pPr>
        <w:pStyle w:val="Heading3"/>
        <w:rPr>
          <w:lang w:val="en-GB"/>
        </w:rPr>
      </w:pPr>
      <w:bookmarkStart w:id="2971" w:name="_Toc430078975"/>
      <w:r>
        <w:rPr>
          <w:lang w:val="en-GB"/>
        </w:rPr>
        <w:t>Projected Configurations</w:t>
      </w:r>
      <w:bookmarkEnd w:id="2971"/>
    </w:p>
    <w:p w:rsidR="00B357A7" w:rsidRDefault="00194A75">
      <w:pPr>
        <w:rPr>
          <w:lang w:val="en-GB"/>
        </w:rPr>
      </w:pPr>
      <w:r>
        <w:rPr>
          <w:lang w:val="en-GB"/>
        </w:rPr>
        <w:t xml:space="preserve">Frequently, templates or the velocity instantiator </w:t>
      </w:r>
      <w:r w:rsidR="007A3869">
        <w:rPr>
          <w:lang w:val="en-GB"/>
        </w:rPr>
        <w:t xml:space="preserve">do not need </w:t>
      </w:r>
      <w:del w:id="2972" w:author="Holger Eichelberger" w:date="2015-09-15T11:19:00Z">
        <w:r w:rsidR="007A3869" w:rsidDel="00F51F4A">
          <w:rPr>
            <w:lang w:val="en-GB"/>
          </w:rPr>
          <w:delText xml:space="preserve">to </w:delText>
        </w:r>
      </w:del>
      <w:r w:rsidR="007A3869">
        <w:rPr>
          <w:lang w:val="en-GB"/>
        </w:rPr>
        <w:t xml:space="preserve">access to the full configuration. Basically, passing in subsets of a configuration speeds up the instantiation process. However, in some cases, it is even required to work on a subset of the configuration, e.g., to select a certain element of an IVML container and to continue on the decision variables of that element, e.g., a compound. </w:t>
      </w:r>
      <w:r w:rsidR="008D63A2">
        <w:rPr>
          <w:lang w:val="en-GB"/>
        </w:rPr>
        <w:t>Consider the following IVML fragment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Compound Workflow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Boolean enabled;</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sequenceOf(</w:t>
      </w:r>
      <w:proofErr w:type="gramEnd"/>
      <w:r w:rsidRPr="00A749B6">
        <w:rPr>
          <w:rFonts w:ascii="Courier New" w:hAnsi="Courier New" w:cs="Courier New"/>
          <w:color w:val="000000"/>
          <w:sz w:val="22"/>
          <w:szCs w:val="22"/>
          <w:lang w:val="en-US"/>
        </w:rPr>
        <w:t>Workflow) workflows;</w:t>
      </w:r>
    </w:p>
    <w:p w:rsidR="00B357A7" w:rsidRDefault="008D63A2">
      <w:pPr>
        <w:rPr>
          <w:lang w:val="en-GB"/>
        </w:rPr>
      </w:pPr>
      <w:r>
        <w:rPr>
          <w:lang w:val="en-GB"/>
        </w:rPr>
        <w:lastRenderedPageBreak/>
        <w:t>Here, the user may configure different workflows the resulting product shall provide. While generating the workflow implementation (bindings) with VIL or their configuration, typically each configured workflow is processed and the values are taken over. If this shall be realized with velocity, the velocity processor does not know which workflow actually shall be processed. A simple solution in VIL is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map(</w:t>
      </w:r>
      <w:proofErr w:type="gramEnd"/>
      <w:r w:rsidRPr="00A749B6">
        <w:rPr>
          <w:rFonts w:ascii="Courier New" w:hAnsi="Courier New" w:cs="Courier New"/>
          <w:color w:val="000000"/>
          <w:sz w:val="22"/>
          <w:szCs w:val="22"/>
          <w:lang w:val="en-US"/>
        </w:rPr>
        <w:t>wf = config.selectByName(”workflows”).variables)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wfName = </w:t>
      </w:r>
      <w:proofErr w:type="gramStart"/>
      <w:r w:rsidRPr="00A749B6">
        <w:rPr>
          <w:rFonts w:ascii="Courier New" w:hAnsi="Courier New" w:cs="Courier New"/>
          <w:color w:val="000000"/>
          <w:sz w:val="22"/>
          <w:szCs w:val="22"/>
          <w:lang w:val="en-US"/>
        </w:rPr>
        <w:t>wf.selectByName(</w:t>
      </w:r>
      <w:proofErr w:type="gramEnd"/>
      <w:r w:rsidRPr="00A749B6">
        <w:rPr>
          <w:rFonts w:ascii="Courier New" w:hAnsi="Courier New" w:cs="Courier New"/>
          <w:color w:val="000000"/>
          <w:sz w:val="22"/>
          <w:szCs w:val="22"/>
          <w:lang w:val="en-US"/>
        </w:rPr>
        <w:t>”name”).stringValue();</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copy(</w:t>
      </w:r>
      <w:proofErr w:type="gramEnd"/>
      <w:r w:rsidRPr="00A749B6">
        <w:rPr>
          <w:rFonts w:ascii="Courier New" w:hAnsi="Courier New" w:cs="Courier New"/>
          <w:color w:val="000000"/>
          <w:sz w:val="22"/>
          <w:szCs w:val="22"/>
          <w:lang w:val="en-US"/>
        </w:rPr>
        <w:t>wfTemplate, ”$target/src/workflows/$wfName.java”);</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velocity(</w:t>
      </w:r>
      <w:proofErr w:type="gramEnd"/>
      <w:r w:rsidRPr="00A749B6">
        <w:rPr>
          <w:rFonts w:ascii="Courier New" w:hAnsi="Courier New" w:cs="Courier New"/>
          <w:color w:val="000000"/>
          <w:sz w:val="22"/>
          <w:szCs w:val="22"/>
          <w:lang w:val="en-US"/>
        </w:rPr>
        <w:t>wfFile, wf.selectAll());</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8D63A2">
      <w:pPr>
        <w:rPr>
          <w:lang w:val="en-GB"/>
        </w:rPr>
      </w:pPr>
      <w:r>
        <w:rPr>
          <w:lang w:val="en-GB"/>
        </w:rPr>
        <w:t xml:space="preserve">This fragment processes all compound instances in workflows, prepares the instantiation of each workflow by copying the workflow template </w:t>
      </w:r>
      <w:r w:rsidR="00F74CAD" w:rsidRPr="00F74CAD">
        <w:rPr>
          <w:rFonts w:ascii="Courier New" w:hAnsi="Courier New" w:cs="Courier New"/>
          <w:sz w:val="22"/>
          <w:szCs w:val="22"/>
          <w:lang w:val="en-GB"/>
        </w:rPr>
        <w:t>wfTemplate</w:t>
      </w:r>
      <w:r>
        <w:rPr>
          <w:lang w:val="en-GB"/>
        </w:rPr>
        <w:t xml:space="preserve"> to the right location and by finally by instantiating the template using velocity. Thereby, the nested decision variables from the actual workflow </w:t>
      </w:r>
      <w:r w:rsidR="00F74CAD" w:rsidRPr="00F74CAD">
        <w:rPr>
          <w:rFonts w:ascii="Courier New" w:hAnsi="Courier New" w:cs="Courier New"/>
          <w:sz w:val="22"/>
          <w:szCs w:val="22"/>
          <w:lang w:val="en-GB"/>
        </w:rPr>
        <w:t>wf</w:t>
      </w:r>
      <w:r>
        <w:rPr>
          <w:lang w:val="en-GB"/>
        </w:rPr>
        <w:t xml:space="preserve"> are projected into a configuration (</w:t>
      </w:r>
      <w:proofErr w:type="gramStart"/>
      <w:r w:rsidR="00F74CAD" w:rsidRPr="00F74CAD">
        <w:rPr>
          <w:rFonts w:ascii="Courier New" w:hAnsi="Courier New" w:cs="Courier New"/>
          <w:sz w:val="22"/>
          <w:szCs w:val="22"/>
          <w:lang w:val="en-GB"/>
        </w:rPr>
        <w:t>wf.selectAll(</w:t>
      </w:r>
      <w:proofErr w:type="gramEnd"/>
      <w:r w:rsidR="00F74CAD" w:rsidRPr="00F74CAD">
        <w:rPr>
          <w:rFonts w:ascii="Courier New" w:hAnsi="Courier New" w:cs="Courier New"/>
          <w:sz w:val="22"/>
          <w:szCs w:val="22"/>
          <w:lang w:val="en-GB"/>
        </w:rPr>
        <w:t>)</w:t>
      </w:r>
      <w:r>
        <w:rPr>
          <w:lang w:val="en-GB"/>
        </w:rPr>
        <w:t xml:space="preserve">) and passed to velocity where then </w:t>
      </w:r>
      <w:r w:rsidR="00FF39BE" w:rsidRPr="00FF39BE">
        <w:rPr>
          <w:rFonts w:ascii="Courier New" w:hAnsi="Courier New" w:cs="Courier New"/>
          <w:sz w:val="22"/>
          <w:szCs w:val="22"/>
          <w:lang w:val="en-GB"/>
          <w:rPrChange w:id="2973" w:author="Holger Eichelberger" w:date="2015-09-15T11:20:00Z">
            <w:rPr>
              <w:b/>
              <w:bCs/>
              <w:color w:val="0000FF"/>
              <w:sz w:val="26"/>
              <w:szCs w:val="26"/>
              <w:u w:val="single"/>
              <w:lang w:val="en-GB"/>
            </w:rPr>
          </w:rPrChange>
        </w:rPr>
        <w:t>$name</w:t>
      </w:r>
      <w:r>
        <w:rPr>
          <w:lang w:val="en-GB"/>
        </w:rPr>
        <w:t xml:space="preserve"> and </w:t>
      </w:r>
      <w:r w:rsidR="00FF39BE" w:rsidRPr="00FF39BE">
        <w:rPr>
          <w:rFonts w:ascii="Courier New" w:hAnsi="Courier New" w:cs="Courier New"/>
          <w:sz w:val="22"/>
          <w:szCs w:val="22"/>
          <w:lang w:val="en-GB"/>
          <w:rPrChange w:id="2974" w:author="Holger Eichelberger" w:date="2015-09-15T11:20:00Z">
            <w:rPr>
              <w:b/>
              <w:bCs/>
              <w:color w:val="0000FF"/>
              <w:sz w:val="26"/>
              <w:szCs w:val="26"/>
              <w:u w:val="single"/>
              <w:lang w:val="en-GB"/>
            </w:rPr>
          </w:rPrChange>
        </w:rPr>
        <w:t>$en</w:t>
      </w:r>
      <w:ins w:id="2975" w:author="Holger Eichelberger" w:date="2015-09-15T11:20:00Z">
        <w:r w:rsidR="00FF39BE" w:rsidRPr="00FF39BE">
          <w:rPr>
            <w:rFonts w:ascii="Courier New" w:hAnsi="Courier New" w:cs="Courier New"/>
            <w:sz w:val="22"/>
            <w:szCs w:val="22"/>
            <w:lang w:val="en-GB"/>
            <w:rPrChange w:id="2976" w:author="Holger Eichelberger" w:date="2015-09-15T11:20:00Z">
              <w:rPr>
                <w:b/>
                <w:bCs/>
                <w:color w:val="0000FF"/>
                <w:sz w:val="26"/>
                <w:szCs w:val="26"/>
                <w:u w:val="single"/>
                <w:lang w:val="en-GB"/>
              </w:rPr>
            </w:rPrChange>
          </w:rPr>
          <w:t>a</w:t>
        </w:r>
      </w:ins>
      <w:r w:rsidR="00FF39BE" w:rsidRPr="00FF39BE">
        <w:rPr>
          <w:rFonts w:ascii="Courier New" w:hAnsi="Courier New" w:cs="Courier New"/>
          <w:sz w:val="22"/>
          <w:szCs w:val="22"/>
          <w:lang w:val="en-GB"/>
          <w:rPrChange w:id="2977" w:author="Holger Eichelberger" w:date="2015-09-15T11:20:00Z">
            <w:rPr>
              <w:b/>
              <w:bCs/>
              <w:color w:val="0000FF"/>
              <w:sz w:val="26"/>
              <w:szCs w:val="26"/>
              <w:u w:val="single"/>
              <w:lang w:val="en-GB"/>
            </w:rPr>
          </w:rPrChange>
        </w:rPr>
        <w:t>bled</w:t>
      </w:r>
      <w:r>
        <w:rPr>
          <w:lang w:val="en-GB"/>
        </w:rPr>
        <w:t xml:space="preserve"> can directly be used as placeholders for the actual values.</w:t>
      </w:r>
    </w:p>
    <w:p w:rsidR="00A749B6" w:rsidRDefault="008371BF" w:rsidP="00A749B6">
      <w:pPr>
        <w:pStyle w:val="Heading3"/>
        <w:rPr>
          <w:lang w:val="en-GB"/>
        </w:rPr>
      </w:pPr>
      <w:bookmarkStart w:id="2978" w:name="_Toc430078976"/>
      <w:r>
        <w:rPr>
          <w:lang w:val="en-GB"/>
        </w:rPr>
        <w:t>Running XVCL</w:t>
      </w:r>
      <w:bookmarkEnd w:id="2978"/>
    </w:p>
    <w:p w:rsidR="00BD2B67" w:rsidRDefault="008371BF">
      <w:pPr>
        <w:rPr>
          <w:lang w:val="en-GB"/>
        </w:rPr>
      </w:pPr>
      <w:r>
        <w:rPr>
          <w:lang w:val="en-GB"/>
        </w:rPr>
        <w:t xml:space="preserve">As described in Section </w:t>
      </w:r>
      <w:r w:rsidR="00FF39BE">
        <w:rPr>
          <w:lang w:val="en-GB"/>
        </w:rPr>
        <w:fldChar w:fldCharType="begin"/>
      </w:r>
      <w:r>
        <w:rPr>
          <w:lang w:val="en-GB"/>
        </w:rPr>
        <w:instrText xml:space="preserve"> REF _Ref393271276 \r \h </w:instrText>
      </w:r>
      <w:r w:rsidR="00FF39BE">
        <w:rPr>
          <w:lang w:val="en-GB"/>
        </w:rPr>
      </w:r>
      <w:r w:rsidR="00FF39BE">
        <w:rPr>
          <w:lang w:val="en-GB"/>
        </w:rPr>
        <w:fldChar w:fldCharType="separate"/>
      </w:r>
      <w:r w:rsidR="00AA153B">
        <w:rPr>
          <w:lang w:val="en-GB"/>
        </w:rPr>
        <w:t>3.5.4</w:t>
      </w:r>
      <w:r w:rsidR="00FF39BE">
        <w:rPr>
          <w:lang w:val="en-GB"/>
        </w:rPr>
        <w:fldChar w:fldCharType="end"/>
      </w:r>
      <w:r>
        <w:rPr>
          <w:lang w:val="en-GB"/>
        </w:rPr>
        <w:t>, XVCL needs a specification file to describe the instantiation of *.xvcl files. The best solution of handling such specification files in EASy is to write a template file. Then use a VIL script to instantiate this template and use the instantiated template for running XVCL. This could be done as below (script for self instantiation):</w:t>
      </w:r>
    </w:p>
    <w:p w:rsidR="00BD2B67" w:rsidRDefault="00A749B6">
      <w:pPr>
        <w:rPr>
          <w:b/>
          <w:lang w:val="en-GB"/>
        </w:rPr>
      </w:pPr>
      <w:r w:rsidRPr="00A749B6">
        <w:rPr>
          <w:b/>
          <w:lang w:val="en-GB"/>
        </w:rPr>
        <w:t>Template</w:t>
      </w:r>
      <w:r w:rsidR="008371BF">
        <w:rPr>
          <w:b/>
          <w:lang w:val="en-GB"/>
        </w:rPr>
        <w:t xml:space="preserve"> of Specification File</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template</w:t>
      </w:r>
      <w:proofErr w:type="gramEnd"/>
      <w:r w:rsidRPr="003A7553">
        <w:rPr>
          <w:rFonts w:ascii="Courier New" w:hAnsi="Courier New" w:cs="Courier New"/>
          <w:color w:val="000000"/>
          <w:sz w:val="22"/>
          <w:szCs w:val="22"/>
          <w:lang w:val="en-US"/>
        </w:rPr>
        <w:t xml:space="preserve"> XVCLSpecificationTemplate(Configuration config,</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FileArtifact destFile,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main(Configuration config, FileArtifact destFile,</w:t>
      </w:r>
    </w:p>
    <w:p w:rsidR="003A7553" w:rsidRPr="003A7553" w:rsidRDefault="000C40F6"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codeSourceDir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String codeDestination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 xml:space="preserve">)}/src";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Template for creating the specification 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Header    </w:t>
      </w:r>
    </w:p>
    <w:p w:rsidR="003A7553" w:rsidRPr="00295E97"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FF39BE" w:rsidRPr="00FF39BE">
        <w:rPr>
          <w:rFonts w:ascii="Courier New" w:hAnsi="Courier New" w:cs="Courier New"/>
          <w:color w:val="000000"/>
          <w:sz w:val="22"/>
          <w:szCs w:val="22"/>
          <w:lang w:val="en-US"/>
          <w:rPrChange w:id="2979" w:author="Holger Eichelberger" w:date="2015-09-15T12:09:00Z">
            <w:rPr>
              <w:rFonts w:ascii="Courier New" w:hAnsi="Courier New" w:cs="Courier New"/>
              <w:b/>
              <w:bCs/>
              <w:color w:val="000000"/>
              <w:sz w:val="22"/>
              <w:szCs w:val="22"/>
              <w:u w:val="single"/>
              <w:lang w:val="en-US"/>
            </w:rPr>
          </w:rPrChange>
        </w:rPr>
        <w:t>'&lt;</w:t>
      </w:r>
      <w:proofErr w:type="gramStart"/>
      <w:r w:rsidR="00FF39BE" w:rsidRPr="00FF39BE">
        <w:rPr>
          <w:rFonts w:ascii="Courier New" w:hAnsi="Courier New" w:cs="Courier New"/>
          <w:color w:val="000000"/>
          <w:sz w:val="22"/>
          <w:szCs w:val="22"/>
          <w:lang w:val="en-US"/>
          <w:rPrChange w:id="2980" w:author="Holger Eichelberger" w:date="2015-09-15T12:09:00Z">
            <w:rPr>
              <w:rFonts w:ascii="Courier New" w:hAnsi="Courier New" w:cs="Courier New"/>
              <w:b/>
              <w:bCs/>
              <w:color w:val="000000"/>
              <w:sz w:val="22"/>
              <w:szCs w:val="22"/>
              <w:u w:val="single"/>
              <w:lang w:val="en-US"/>
            </w:rPr>
          </w:rPrChange>
        </w:rPr>
        <w:t>?xml</w:t>
      </w:r>
      <w:proofErr w:type="gramEnd"/>
      <w:r w:rsidR="00FF39BE" w:rsidRPr="00FF39BE">
        <w:rPr>
          <w:rFonts w:ascii="Courier New" w:hAnsi="Courier New" w:cs="Courier New"/>
          <w:color w:val="000000"/>
          <w:sz w:val="22"/>
          <w:szCs w:val="22"/>
          <w:lang w:val="en-US"/>
          <w:rPrChange w:id="2981" w:author="Holger Eichelberger" w:date="2015-09-15T12:09:00Z">
            <w:rPr>
              <w:rFonts w:ascii="Courier New" w:hAnsi="Courier New" w:cs="Courier New"/>
              <w:b/>
              <w:bCs/>
              <w:color w:val="000000"/>
              <w:sz w:val="22"/>
              <w:szCs w:val="22"/>
              <w:u w:val="single"/>
              <w:lang w:val="en-US"/>
            </w:rPr>
          </w:rPrChange>
        </w:rPr>
        <w:t xml:space="preserve"> version="1.0"?&gt;'</w:t>
      </w:r>
    </w:p>
    <w:p w:rsidR="003A7553" w:rsidRPr="00295E97" w:rsidRDefault="00FF39BE" w:rsidP="003A7553">
      <w:pPr>
        <w:spacing w:after="0"/>
        <w:rPr>
          <w:rFonts w:ascii="Courier New" w:hAnsi="Courier New" w:cs="Courier New"/>
          <w:color w:val="000000"/>
          <w:sz w:val="22"/>
          <w:szCs w:val="22"/>
          <w:lang w:val="en-US"/>
        </w:rPr>
      </w:pPr>
      <w:r w:rsidRPr="00FF39BE">
        <w:rPr>
          <w:rFonts w:ascii="Courier New" w:hAnsi="Courier New" w:cs="Courier New"/>
          <w:color w:val="000000"/>
          <w:sz w:val="22"/>
          <w:szCs w:val="22"/>
          <w:lang w:val="en-US"/>
          <w:rPrChange w:id="2982" w:author="Holger Eichelberger" w:date="2015-09-15T12:09:00Z">
            <w:rPr>
              <w:rFonts w:ascii="Courier New" w:hAnsi="Courier New" w:cs="Courier New"/>
              <w:b/>
              <w:bCs/>
              <w:color w:val="000000"/>
              <w:sz w:val="22"/>
              <w:szCs w:val="22"/>
              <w:u w:val="single"/>
              <w:lang w:val="en-US"/>
            </w:rPr>
          </w:rPrChange>
        </w:rPr>
        <w:t xml:space="preserve">    '&lt;</w:t>
      </w:r>
      <w:proofErr w:type="gramStart"/>
      <w:r w:rsidRPr="00FF39BE">
        <w:rPr>
          <w:rFonts w:ascii="Courier New" w:hAnsi="Courier New" w:cs="Courier New"/>
          <w:color w:val="000000"/>
          <w:sz w:val="22"/>
          <w:szCs w:val="22"/>
          <w:lang w:val="en-US"/>
          <w:rPrChange w:id="2983" w:author="Holger Eichelberger" w:date="2015-09-15T12:09:00Z">
            <w:rPr>
              <w:rFonts w:ascii="Courier New" w:hAnsi="Courier New" w:cs="Courier New"/>
              <w:b/>
              <w:bCs/>
              <w:color w:val="000000"/>
              <w:sz w:val="22"/>
              <w:szCs w:val="22"/>
              <w:u w:val="single"/>
              <w:lang w:val="en-US"/>
            </w:rPr>
          </w:rPrChange>
        </w:rPr>
        <w:t>!DOCTYPE</w:t>
      </w:r>
      <w:proofErr w:type="gramEnd"/>
      <w:r w:rsidRPr="00FF39BE">
        <w:rPr>
          <w:rFonts w:ascii="Courier New" w:hAnsi="Courier New" w:cs="Courier New"/>
          <w:color w:val="000000"/>
          <w:sz w:val="22"/>
          <w:szCs w:val="22"/>
          <w:lang w:val="en-US"/>
          <w:rPrChange w:id="2984" w:author="Holger Eichelberger" w:date="2015-09-15T12:09:00Z">
            <w:rPr>
              <w:rFonts w:ascii="Courier New" w:hAnsi="Courier New" w:cs="Courier New"/>
              <w:b/>
              <w:bCs/>
              <w:color w:val="000000"/>
              <w:sz w:val="22"/>
              <w:szCs w:val="22"/>
              <w:u w:val="single"/>
              <w:lang w:val="en-US"/>
            </w:rPr>
          </w:rPrChange>
        </w:rPr>
        <w:t xml:space="preserve"> x-frame SYSTEM "null"&gt;'</w:t>
      </w:r>
    </w:p>
    <w:p w:rsidR="003A7553" w:rsidRDefault="00FF39BE" w:rsidP="003A7553">
      <w:pPr>
        <w:spacing w:after="0"/>
        <w:rPr>
          <w:rFonts w:ascii="Courier New" w:hAnsi="Courier New" w:cs="Courier New"/>
          <w:color w:val="000000"/>
          <w:sz w:val="22"/>
          <w:szCs w:val="22"/>
          <w:lang w:val="en-US"/>
        </w:rPr>
      </w:pPr>
      <w:r w:rsidRPr="00FF39BE">
        <w:rPr>
          <w:rFonts w:ascii="Courier New" w:hAnsi="Courier New" w:cs="Courier New"/>
          <w:color w:val="000000"/>
          <w:sz w:val="22"/>
          <w:szCs w:val="22"/>
          <w:lang w:val="en-US"/>
          <w:rPrChange w:id="2985" w:author="Holger Eichelberger" w:date="2015-09-15T12:09:00Z">
            <w:rPr>
              <w:rFonts w:ascii="Courier New" w:hAnsi="Courier New" w:cs="Courier New"/>
              <w:b/>
              <w:bCs/>
              <w:color w:val="000000"/>
              <w:sz w:val="22"/>
              <w:szCs w:val="22"/>
              <w:u w:val="single"/>
              <w:lang w:val="en-US"/>
            </w:rPr>
          </w:rPrChange>
        </w:rPr>
        <w:t xml:space="preserve">    </w:t>
      </w:r>
      <w:r w:rsidR="003A7553" w:rsidRPr="003A7553">
        <w:rPr>
          <w:rFonts w:ascii="Courier New" w:hAnsi="Courier New" w:cs="Courier New"/>
          <w:color w:val="000000"/>
          <w:sz w:val="22"/>
          <w:szCs w:val="22"/>
          <w:lang w:val="en-US"/>
        </w:rPr>
        <w:t>'&lt;x-frame name="${</w:t>
      </w:r>
      <w:proofErr w:type="gramStart"/>
      <w:r w:rsidR="003A7553" w:rsidRPr="003A7553">
        <w:rPr>
          <w:rFonts w:ascii="Courier New" w:hAnsi="Courier New" w:cs="Courier New"/>
          <w:color w:val="000000"/>
          <w:sz w:val="22"/>
          <w:szCs w:val="22"/>
          <w:lang w:val="en-US"/>
        </w:rPr>
        <w:t>destFile.name(</w:t>
      </w:r>
      <w:proofErr w:type="gramEnd"/>
      <w:r w:rsidR="003A7553" w:rsidRPr="003A7553">
        <w:rPr>
          <w:rFonts w:ascii="Courier New" w:hAnsi="Courier New" w:cs="Courier New"/>
          <w:color w:val="000000"/>
          <w:sz w:val="22"/>
          <w:szCs w:val="22"/>
          <w:lang w:val="en-US"/>
        </w:rPr>
        <w:t>)}"</w:t>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outdir</w:t>
      </w:r>
      <w:proofErr w:type="gramEnd"/>
      <w:r w:rsidR="003A7553" w:rsidRPr="003A7553">
        <w:rPr>
          <w:rFonts w:ascii="Courier New" w:hAnsi="Courier New" w:cs="Courier New"/>
          <w:color w:val="000000"/>
          <w:sz w:val="22"/>
          <w:szCs w:val="22"/>
          <w:lang w:val="en-US"/>
        </w:rPr>
        <w:t>="${codeDestination}"&gt;'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Product specific value settings</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for</w:t>
      </w:r>
      <w:proofErr w:type="gramEnd"/>
      <w:r w:rsidRPr="003A7553">
        <w:rPr>
          <w:rFonts w:ascii="Courier New" w:hAnsi="Courier New" w:cs="Courier New"/>
          <w:color w:val="000000"/>
          <w:sz w:val="22"/>
          <w:szCs w:val="22"/>
          <w:lang w:val="en-US"/>
        </w:rPr>
        <w:t xml:space="preserve"> (DecisionVariable dv : config.variables())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B2548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createVariableAssignment(</w:t>
      </w:r>
      <w:proofErr w:type="gramEnd"/>
      <w:r w:rsidRPr="003A7553">
        <w:rPr>
          <w:rFonts w:ascii="Courier New" w:hAnsi="Courier New" w:cs="Courier New"/>
          <w:color w:val="000000"/>
          <w:sz w:val="22"/>
          <w:szCs w:val="22"/>
          <w:lang w:val="en-US"/>
        </w:rPr>
        <w:t>dv);</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 Footer</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var="dir" value="${codeSourceDir}"/&gt;'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var="dtd" value="null"/&gt;'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var="out" value="${codeDestination}"/&gt;'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adapt x-frame=</w:t>
      </w:r>
      <w:r w:rsidR="00FF39BE">
        <w:fldChar w:fldCharType="begin"/>
      </w:r>
      <w:r w:rsidR="00FF39BE" w:rsidRPr="00FF39BE">
        <w:rPr>
          <w:lang w:val="en-US"/>
          <w:rPrChange w:id="2986" w:author="Holger Eichelberger" w:date="2015-07-31T10:37:00Z">
            <w:rPr>
              <w:b/>
              <w:bCs/>
              <w:color w:val="0000FF"/>
              <w:sz w:val="26"/>
              <w:szCs w:val="26"/>
              <w:u w:val="single"/>
            </w:rPr>
          </w:rPrChange>
        </w:rPr>
        <w:instrText>HYPERLINK "mailto:?@dir?\\\\main\\\\Main.xvcl"</w:instrText>
      </w:r>
      <w:r w:rsidR="00FF39BE">
        <w:fldChar w:fldCharType="separate"/>
      </w:r>
      <w:r w:rsidRPr="003A7553">
        <w:rPr>
          <w:rFonts w:ascii="Courier New" w:hAnsi="Courier New" w:cs="Courier New"/>
          <w:color w:val="000000"/>
          <w:sz w:val="22"/>
          <w:szCs w:val="22"/>
          <w:lang w:val="en-GB"/>
        </w:rPr>
        <w:t>?@dir?\\main\\Main.xvcl</w:t>
      </w:r>
      <w:r w:rsidR="00FF39BE">
        <w:fldChar w:fldCharType="end"/>
      </w:r>
    </w:p>
    <w:p w:rsidR="003A7553" w:rsidRPr="003A7553" w:rsidRDefault="00B2548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outfile</w:t>
      </w:r>
      <w:proofErr w:type="gramEnd"/>
      <w:r w:rsidR="003A7553" w:rsidRPr="003A7553">
        <w:rPr>
          <w:rFonts w:ascii="Courier New" w:hAnsi="Courier New" w:cs="Courier New"/>
          <w:color w:val="000000"/>
          <w:sz w:val="22"/>
          <w:szCs w:val="22"/>
          <w:lang w:val="en-US"/>
        </w:rPr>
        <w:t>="${codeDestination}\\main\\Main.java"/&gt;'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'&lt;/x-frame&gt;'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lastRenderedPageBreak/>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def</w:t>
      </w:r>
      <w:proofErr w:type="gramEnd"/>
      <w:r w:rsidRPr="003A7553">
        <w:rPr>
          <w:rFonts w:ascii="Courier New" w:hAnsi="Courier New" w:cs="Courier New"/>
          <w:color w:val="000000"/>
          <w:sz w:val="22"/>
          <w:szCs w:val="22"/>
          <w:lang w:val="en-US"/>
        </w:rPr>
        <w:t xml:space="preserve"> createVariableAssignment(DecisionVariable variable)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493A1F">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  &lt;</w:t>
      </w:r>
      <w:proofErr w:type="gramEnd"/>
      <w:r w:rsidRPr="003A7553">
        <w:rPr>
          <w:rFonts w:ascii="Courier New" w:hAnsi="Courier New" w:cs="Courier New"/>
          <w:color w:val="000000"/>
          <w:sz w:val="22"/>
          <w:szCs w:val="22"/>
          <w:lang w:val="en-US"/>
        </w:rPr>
        <w:t>set var="${variable.name()}"</w:t>
      </w:r>
    </w:p>
    <w:p w:rsidR="003A7553" w:rsidRPr="003A7553" w:rsidRDefault="00493A1F"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sidR="003A7553" w:rsidRPr="003A7553">
        <w:rPr>
          <w:rFonts w:ascii="Courier New" w:hAnsi="Courier New" w:cs="Courier New"/>
          <w:color w:val="000000"/>
          <w:sz w:val="22"/>
          <w:szCs w:val="22"/>
          <w:lang w:val="en-US"/>
        </w:rPr>
        <w:t>value</w:t>
      </w:r>
      <w:proofErr w:type="gramEnd"/>
      <w:r w:rsidR="003A7553" w:rsidRPr="003A7553">
        <w:rPr>
          <w:rFonts w:ascii="Courier New" w:hAnsi="Courier New" w:cs="Courier New"/>
          <w:color w:val="000000"/>
          <w:sz w:val="22"/>
          <w:szCs w:val="22"/>
          <w:lang w:val="en-US"/>
        </w:rPr>
        <w:t>="${variable.getValue()}" /&gt;'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BD2B67" w:rsidRPr="00BD2B67" w:rsidRDefault="008371BF">
      <w:pPr>
        <w:rPr>
          <w:b/>
          <w:lang w:val="en-GB"/>
        </w:rPr>
      </w:pPr>
      <w:r>
        <w:rPr>
          <w:b/>
          <w:lang w:val="en-GB"/>
        </w:rPr>
        <w:t>XVCL VIL S</w:t>
      </w:r>
      <w:r w:rsidR="00A749B6" w:rsidRPr="00A749B6">
        <w:rPr>
          <w:b/>
          <w:lang w:val="en-GB"/>
        </w:rPr>
        <w:t>cript</w:t>
      </w:r>
    </w:p>
    <w:p w:rsidR="003A7553" w:rsidRDefault="003A7553" w:rsidP="003A7553">
      <w:pPr>
        <w:spacing w:after="0"/>
        <w:rPr>
          <w:rFonts w:ascii="Courier New" w:hAnsi="Courier New" w:cs="Courier New"/>
          <w:color w:val="000000"/>
          <w:sz w:val="22"/>
          <w:szCs w:val="22"/>
          <w:lang w:val="en-US"/>
        </w:rPr>
      </w:pPr>
      <w:proofErr w:type="gramStart"/>
      <w:r w:rsidRPr="003A7553">
        <w:rPr>
          <w:rFonts w:ascii="Courier New" w:hAnsi="Courier New" w:cs="Courier New"/>
          <w:b/>
          <w:color w:val="000000"/>
          <w:sz w:val="22"/>
          <w:szCs w:val="22"/>
          <w:lang w:val="en-US"/>
        </w:rPr>
        <w:t>vilScript</w:t>
      </w:r>
      <w:proofErr w:type="gramEnd"/>
      <w:r w:rsidRPr="003A7553">
        <w:rPr>
          <w:rFonts w:ascii="Courier New" w:hAnsi="Courier New" w:cs="Courier New"/>
          <w:color w:val="000000"/>
          <w:sz w:val="22"/>
          <w:szCs w:val="22"/>
          <w:lang w:val="en-US"/>
        </w:rPr>
        <w:t xml:space="preserve"> XVCL_Project (Project source, Configuration config,</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Project target)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b/>
          <w:color w:val="000000"/>
          <w:sz w:val="22"/>
          <w:szCs w:val="22"/>
          <w:lang w:val="en-US"/>
        </w:rPr>
        <w:t>version</w:t>
      </w:r>
      <w:proofErr w:type="gramEnd"/>
      <w:r w:rsidRPr="003A7553">
        <w:rPr>
          <w:rFonts w:ascii="Courier New" w:hAnsi="Courier New" w:cs="Courier New"/>
          <w:color w:val="000000"/>
          <w:sz w:val="22"/>
          <w:szCs w:val="22"/>
          <w:lang w:val="en-US"/>
        </w:rPr>
        <w:t xml:space="preserve"> v0;</w:t>
      </w:r>
    </w:p>
    <w:p w:rsidR="003A7553" w:rsidRPr="003A7553" w:rsidRDefault="003A7553" w:rsidP="003A7553">
      <w:pPr>
        <w:spacing w:after="0"/>
        <w:rPr>
          <w:rFonts w:ascii="Courier New" w:hAnsi="Courier New" w:cs="Courier New"/>
          <w:color w:val="000000"/>
          <w:sz w:val="22"/>
          <w:szCs w:val="22"/>
          <w:lang w:val="en-US"/>
        </w:rPr>
      </w:pP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main(</w:t>
      </w:r>
      <w:proofErr w:type="gramEnd"/>
      <w:r w:rsidRPr="003A7553">
        <w:rPr>
          <w:rFonts w:ascii="Courier New" w:hAnsi="Courier New" w:cs="Courier New"/>
          <w:color w:val="000000"/>
          <w:sz w:val="22"/>
          <w:szCs w:val="22"/>
          <w:lang w:val="en-US"/>
        </w:rPr>
        <w:t xml:space="preserve">Project source, Configuration config, Project target) </w:t>
      </w:r>
    </w:p>
    <w:p w:rsidR="003A7553" w:rsidRPr="003A7553" w:rsidRDefault="00244A73" w:rsidP="003A7553">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3A7553" w:rsidRPr="003A7553">
        <w:rPr>
          <w:rFonts w:ascii="Courier New" w:hAnsi="Courier New" w:cs="Courier New"/>
          <w:color w:val="000000"/>
          <w:sz w:val="22"/>
          <w:szCs w:val="22"/>
          <w:lang w:val="en-US"/>
        </w:rPr>
        <w:t xml:space="preserve">= </w:t>
      </w:r>
      <w:ins w:id="2987" w:author="Holger Eichelberger" w:date="2015-09-15T11:20:00Z">
        <w:r w:rsidR="00AD40A1">
          <w:rPr>
            <w:rFonts w:ascii="Courier New" w:hAnsi="Courier New" w:cs="Courier New"/>
            <w:color w:val="000000"/>
            <w:sz w:val="22"/>
            <w:szCs w:val="22"/>
            <w:lang w:val="en-US"/>
          </w:rPr>
          <w:t xml:space="preserve">: </w:t>
        </w:r>
      </w:ins>
      <w:r w:rsidR="003A7553"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FileArtifact specificationFile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r w:rsidRPr="003A7553">
        <w:rPr>
          <w:rFonts w:ascii="Courier New" w:hAnsi="Courier New" w:cs="Courier New"/>
          <w:color w:val="000000"/>
          <w:sz w:val="22"/>
          <w:szCs w:val="22"/>
          <w:lang w:val="en-US"/>
        </w:rPr>
        <w:t>"${</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)}/xvcl_sources/0spc.xvcl";</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specificationFile, 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vilTemplateProcessor(</w:t>
      </w:r>
      <w:proofErr w:type="gramEnd"/>
      <w:r w:rsidRPr="003A7553">
        <w:rPr>
          <w:rFonts w:ascii="Courier New" w:hAnsi="Courier New" w:cs="Courier New"/>
          <w:color w:val="000000"/>
          <w:sz w:val="22"/>
          <w:szCs w:val="22"/>
          <w:lang w:val="en-US"/>
        </w:rPr>
        <w:t>"XVCLSpecificationTemplate", config,</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w:t>
      </w:r>
      <w:proofErr w:type="gramEnd"/>
      <w:r w:rsidRPr="003A7553">
        <w:rPr>
          <w:rFonts w:ascii="Courier New" w:hAnsi="Courier New" w:cs="Courier New"/>
          <w:color w:val="000000"/>
          <w:sz w:val="22"/>
          <w:szCs w:val="22"/>
          <w:lang w:val="en-US"/>
        </w:rPr>
        <w:t>, target=target);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xvcl(</w:t>
      </w:r>
      <w:proofErr w:type="gramEnd"/>
      <w:r w:rsidRPr="003A7553">
        <w:rPr>
          <w:rFonts w:ascii="Courier New" w:hAnsi="Courier New" w:cs="Courier New"/>
          <w:color w:val="000000"/>
          <w:sz w:val="22"/>
          <w:szCs w:val="22"/>
          <w:lang w:val="en-US"/>
        </w:rPr>
        <w:t>specificationFile);</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Pr="003A7553" w:rsidRDefault="003A7553" w:rsidP="003A7553">
      <w:pPr>
        <w:spacing w:after="0"/>
        <w:rPr>
          <w:rFonts w:ascii="Courier New" w:hAnsi="Courier New" w:cs="Courier New"/>
          <w:color w:val="000000"/>
          <w:sz w:val="22"/>
          <w:szCs w:val="22"/>
          <w:lang w:val="en-US"/>
        </w:rPr>
      </w:pP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clean(</w:t>
      </w:r>
      <w:proofErr w:type="gramEnd"/>
      <w:r w:rsidRPr="003A7553">
        <w:rPr>
          <w:rFonts w:ascii="Courier New" w:hAnsi="Courier New" w:cs="Courier New"/>
          <w:color w:val="000000"/>
          <w:sz w:val="22"/>
          <w:szCs w:val="22"/>
          <w:lang w:val="en-US"/>
        </w:rPr>
        <w:t xml:space="preserve">FileArtifact specificationFile, Project target) = </w:t>
      </w:r>
      <w:ins w:id="2988" w:author="Holger Eichelberger" w:date="2015-09-15T11:21:00Z">
        <w:r w:rsidR="00B166ED">
          <w:rPr>
            <w:rFonts w:ascii="Courier New" w:hAnsi="Courier New" w:cs="Courier New"/>
            <w:color w:val="000000"/>
            <w:sz w:val="22"/>
            <w:szCs w:val="22"/>
            <w:lang w:val="en-US"/>
          </w:rPr>
          <w:t xml:space="preserve">: </w:t>
        </w:r>
      </w:ins>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r w:rsidR="00244A7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specificationFile.delete(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Path srcPath = "${</w:t>
      </w:r>
      <w:proofErr w:type="gramStart"/>
      <w:r w:rsidRPr="003A7553">
        <w:rPr>
          <w:rFonts w:ascii="Courier New" w:hAnsi="Courier New" w:cs="Courier New"/>
          <w:color w:val="000000"/>
          <w:sz w:val="22"/>
          <w:szCs w:val="22"/>
          <w:lang w:val="en-US"/>
        </w:rPr>
        <w:t>target.getPath(</w:t>
      </w:r>
      <w:proofErr w:type="gramEnd"/>
      <w:r w:rsidRPr="003A7553">
        <w:rPr>
          <w:rFonts w:ascii="Courier New" w:hAnsi="Courier New" w:cs="Courier New"/>
          <w:color w:val="000000"/>
          <w:sz w:val="22"/>
          <w:szCs w:val="22"/>
          <w:lang w:val="en-US"/>
        </w:rPr>
        <w:t>)}/src";</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srcPath.delete(</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roofErr w:type="gramStart"/>
      <w:r w:rsidRPr="003A7553">
        <w:rPr>
          <w:rFonts w:ascii="Courier New" w:hAnsi="Courier New" w:cs="Courier New"/>
          <w:color w:val="000000"/>
          <w:sz w:val="22"/>
          <w:szCs w:val="22"/>
          <w:lang w:val="en-US"/>
        </w:rPr>
        <w:t>srcPath.mkdir(</w:t>
      </w:r>
      <w:proofErr w:type="gramEnd"/>
      <w:r w:rsidRPr="003A7553">
        <w:rPr>
          <w:rFonts w:ascii="Courier New" w:hAnsi="Courier New" w:cs="Courier New"/>
          <w:color w:val="000000"/>
          <w:sz w:val="22"/>
          <w:szCs w:val="22"/>
          <w:lang w:val="en-US"/>
        </w:rPr>
        <w:t>);</w:t>
      </w:r>
    </w:p>
    <w:p w:rsidR="003A7553" w:rsidRP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 xml:space="preserve">  }</w:t>
      </w:r>
    </w:p>
    <w:p w:rsidR="003A7553" w:rsidRDefault="003A7553" w:rsidP="003A7553">
      <w:pPr>
        <w:spacing w:after="0"/>
        <w:rPr>
          <w:rFonts w:ascii="Courier New" w:hAnsi="Courier New" w:cs="Courier New"/>
          <w:color w:val="000000"/>
          <w:sz w:val="22"/>
          <w:szCs w:val="22"/>
          <w:lang w:val="en-US"/>
        </w:rPr>
      </w:pPr>
      <w:r w:rsidRPr="003A7553">
        <w:rPr>
          <w:rFonts w:ascii="Courier New" w:hAnsi="Courier New" w:cs="Courier New"/>
          <w:color w:val="000000"/>
          <w:sz w:val="22"/>
          <w:szCs w:val="22"/>
          <w:lang w:val="en-US"/>
        </w:rPr>
        <w:t>}</w:t>
      </w:r>
    </w:p>
    <w:p w:rsidR="00223B86" w:rsidRDefault="00223B86" w:rsidP="00EA17BB">
      <w:pPr>
        <w:pStyle w:val="Heading2"/>
        <w:rPr>
          <w:lang w:val="en-GB"/>
        </w:rPr>
      </w:pPr>
      <w:bookmarkStart w:id="2989" w:name="_Toc430078977"/>
      <w:r>
        <w:rPr>
          <w:lang w:val="en-GB"/>
        </w:rPr>
        <w:t xml:space="preserve">VIL </w:t>
      </w:r>
      <w:r w:rsidR="00F45671">
        <w:rPr>
          <w:lang w:val="en-GB"/>
        </w:rPr>
        <w:t xml:space="preserve">Template </w:t>
      </w:r>
      <w:r>
        <w:rPr>
          <w:lang w:val="en-GB"/>
        </w:rPr>
        <w:t>Language</w:t>
      </w:r>
      <w:bookmarkEnd w:id="2989"/>
    </w:p>
    <w:p w:rsidR="00A749B6" w:rsidRDefault="00F45671" w:rsidP="00A749B6">
      <w:pPr>
        <w:rPr>
          <w:lang w:val="en-GB"/>
        </w:rPr>
      </w:pPr>
      <w:r>
        <w:rPr>
          <w:lang w:val="en-GB"/>
        </w:rPr>
        <w:t>In this section we will discuss some patterns for the VIL template language.</w:t>
      </w:r>
    </w:p>
    <w:p w:rsidR="00F45671" w:rsidRDefault="00F45671" w:rsidP="00EA17BB">
      <w:pPr>
        <w:pStyle w:val="Heading3"/>
        <w:rPr>
          <w:lang w:val="en-GB"/>
        </w:rPr>
      </w:pPr>
      <w:bookmarkStart w:id="2990" w:name="_Toc430078978"/>
      <w:r>
        <w:rPr>
          <w:lang w:val="en-GB"/>
        </w:rPr>
        <w:t>Don’t fear named parameters</w:t>
      </w:r>
      <w:bookmarkEnd w:id="2990"/>
    </w:p>
    <w:p w:rsidR="00B357A7" w:rsidRDefault="00F45671">
      <w:pPr>
        <w:rPr>
          <w:lang w:val="en-GB"/>
        </w:rPr>
      </w:pPr>
      <w:r>
        <w:rPr>
          <w:lang w:val="en-GB"/>
        </w:rPr>
        <w:t xml:space="preserve">Basically, </w:t>
      </w:r>
      <w:r w:rsidR="00484CBB">
        <w:rPr>
          <w:lang w:val="en-GB"/>
        </w:rPr>
        <w:t>a VIL template takes two parameters, the configuration and the target art</w:t>
      </w:r>
      <w:ins w:id="2991" w:author="Holger Eichelberger" w:date="2015-09-15T11:11:00Z">
        <w:r w:rsidR="006F4D30">
          <w:rPr>
            <w:lang w:val="en-GB"/>
          </w:rPr>
          <w:t>i</w:t>
        </w:r>
      </w:ins>
      <w:del w:id="2992" w:author="Holger Eichelberger" w:date="2015-09-15T11:11:00Z">
        <w:r w:rsidR="00484CBB" w:rsidDel="006F4D30">
          <w:rPr>
            <w:lang w:val="en-GB"/>
          </w:rPr>
          <w:delText>e</w:delText>
        </w:r>
      </w:del>
      <w:r w:rsidR="00484CBB">
        <w:rPr>
          <w:lang w:val="en-GB"/>
        </w:rPr>
        <w:t>fact. In many situations, already further parameter are helpful, just to parameterize the template or to pass already determined information (from artifacts, the configuration or both) into the template and to simplify the template. Therefore, a VIL template may take an arbitrary number of named parameters.</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template</w:t>
      </w:r>
      <w:proofErr w:type="gramEnd"/>
      <w:r w:rsidRPr="00A749B6">
        <w:rPr>
          <w:rFonts w:ascii="Courier New" w:hAnsi="Courier New" w:cs="Courier New"/>
          <w:color w:val="000000"/>
          <w:sz w:val="22"/>
          <w:szCs w:val="22"/>
          <w:lang w:val="en-US"/>
        </w:rPr>
        <w:t xml:space="preserve"> properties(Configuration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String name) {</w:t>
      </w:r>
    </w:p>
    <w:p w:rsidR="00A749B6" w:rsidRPr="00A749B6" w:rsidRDefault="00A749B6" w:rsidP="00A749B6">
      <w:pPr>
        <w:spacing w:after="0"/>
        <w:rPr>
          <w:rFonts w:ascii="Courier New" w:hAnsi="Courier New" w:cs="Courier New"/>
          <w:color w:val="000000"/>
          <w:sz w:val="22"/>
          <w:szCs w:val="22"/>
          <w:lang w:val="en-US"/>
        </w:rPr>
      </w:pP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00F74CAD" w:rsidRPr="00F74CAD">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w:t>
      </w:r>
      <w:r w:rsidR="00F74CAD" w:rsidRPr="00F74CAD">
        <w:rPr>
          <w:rFonts w:ascii="Courier New" w:hAnsi="Courier New" w:cs="Courier New"/>
          <w:color w:val="000000"/>
          <w:sz w:val="22"/>
          <w:szCs w:val="22"/>
          <w:lang w:val="en-US"/>
        </w:rPr>
        <w:t>config</w:t>
      </w:r>
      <w:r w:rsidRPr="00A749B6">
        <w:rPr>
          <w:rFonts w:ascii="Courier New" w:hAnsi="Courier New" w:cs="Courier New"/>
          <w:color w:val="000000"/>
          <w:sz w:val="22"/>
          <w:szCs w:val="22"/>
          <w:lang w:val="en-US"/>
        </w:rPr>
        <w:t xml:space="preserve">, FileArtifact target, String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name</w:t>
      </w:r>
      <w:proofErr w:type="gramEnd"/>
      <w:r w:rsidRPr="00A749B6">
        <w:rPr>
          <w:rFonts w:ascii="Courier New" w:hAnsi="Courier New" w:cs="Courier New"/>
          <w:color w:val="000000"/>
          <w:sz w:val="22"/>
          <w:szCs w:val="22"/>
          <w:lang w:val="en-US"/>
        </w:rPr>
        <w: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396B4B" w:rsidRPr="00484CBB" w:rsidRDefault="00396B4B" w:rsidP="00484CBB">
      <w:pPr>
        <w:autoSpaceDE w:val="0"/>
        <w:autoSpaceDN w:val="0"/>
        <w:adjustRightInd w:val="0"/>
        <w:spacing w:after="0"/>
        <w:jc w:val="left"/>
        <w:rPr>
          <w:rFonts w:ascii="Courier New" w:hAnsi="Courier New" w:cs="Courier New"/>
          <w:sz w:val="22"/>
          <w:szCs w:val="22"/>
          <w:lang w:val="en-US"/>
        </w:rPr>
      </w:pPr>
    </w:p>
    <w:p w:rsidR="00A749B6" w:rsidRDefault="00396B4B" w:rsidP="00A749B6">
      <w:pPr>
        <w:rPr>
          <w:lang w:val="en-US"/>
        </w:rPr>
      </w:pPr>
      <w:r>
        <w:rPr>
          <w:lang w:val="en-US"/>
        </w:rPr>
        <w:t>The respective call in IVML would then look like</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lastRenderedPageBreak/>
        <w:t>vilTemplateProcessor</w:t>
      </w:r>
      <w:proofErr w:type="gramEnd"/>
      <w:r w:rsidRPr="00A749B6">
        <w:rPr>
          <w:rFonts w:ascii="Courier New" w:hAnsi="Courier New" w:cs="Courier New"/>
          <w:color w:val="000000"/>
          <w:sz w:val="22"/>
          <w:szCs w:val="22"/>
          <w:lang w:val="en-US"/>
        </w:rPr>
        <w:t xml:space="preserve"> (”properties.vtl”, config, target,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name=”myName”);</w:t>
      </w:r>
    </w:p>
    <w:p w:rsidR="00A749B6" w:rsidRDefault="00396B4B" w:rsidP="00A749B6">
      <w:pPr>
        <w:rPr>
          <w:lang w:val="en-US"/>
        </w:rPr>
      </w:pPr>
      <w:r>
        <w:rPr>
          <w:lang w:val="en-US"/>
        </w:rPr>
        <w:t>Please note that this works with arbitrary types and that VIL type conversion applies.</w:t>
      </w:r>
    </w:p>
    <w:p w:rsidR="00223B86" w:rsidRDefault="00223B86" w:rsidP="00EA17BB">
      <w:pPr>
        <w:pStyle w:val="Heading3"/>
        <w:rPr>
          <w:lang w:val="en-GB"/>
        </w:rPr>
      </w:pPr>
      <w:bookmarkStart w:id="2993" w:name="_Toc430078979"/>
      <w:r>
        <w:rPr>
          <w:lang w:val="en-GB"/>
        </w:rPr>
        <w:t>Appending or Prepending</w:t>
      </w:r>
      <w:bookmarkEnd w:id="2993"/>
    </w:p>
    <w:p w:rsidR="00B357A7" w:rsidRDefault="00223B86">
      <w:pPr>
        <w:rPr>
          <w:lang w:val="en-GB"/>
        </w:rPr>
      </w:pPr>
      <w:r w:rsidRPr="00A613DD">
        <w:rPr>
          <w:lang w:val="en-GB"/>
        </w:rPr>
        <w:t>While in some situations the complete creation of an art</w:t>
      </w:r>
      <w:ins w:id="2994" w:author="Holger Eichelberger" w:date="2015-09-15T11:11:00Z">
        <w:r w:rsidR="006F4D30">
          <w:rPr>
            <w:lang w:val="en-GB"/>
          </w:rPr>
          <w:t>i</w:t>
        </w:r>
      </w:ins>
      <w:del w:id="2995" w:author="Holger Eichelberger" w:date="2015-09-15T11:11:00Z">
        <w:r w:rsidRPr="00A613DD" w:rsidDel="006F4D30">
          <w:rPr>
            <w:lang w:val="en-GB"/>
          </w:rPr>
          <w:delText>e</w:delText>
        </w:r>
      </w:del>
      <w:r w:rsidRPr="00A613DD">
        <w:rPr>
          <w:lang w:val="en-GB"/>
        </w:rPr>
        <w:t>fact is required, in others it is sufficient to a</w:t>
      </w:r>
      <w:r w:rsidR="00A613DD" w:rsidRPr="00A613DD">
        <w:rPr>
          <w:lang w:val="en-GB"/>
        </w:rPr>
        <w:t xml:space="preserve">ppend or prepend information to the contents of an </w:t>
      </w:r>
      <w:del w:id="2996" w:author="Holger Eichelberger" w:date="2015-09-15T11:11:00Z">
        <w:r w:rsidR="00A613DD" w:rsidRPr="00A613DD" w:rsidDel="006F4D30">
          <w:rPr>
            <w:lang w:val="en-GB"/>
          </w:rPr>
          <w:delText>artefact</w:delText>
        </w:r>
      </w:del>
      <w:ins w:id="2997" w:author="Holger Eichelberger" w:date="2015-09-15T11:11:00Z">
        <w:r w:rsidR="006F4D30" w:rsidRPr="00A613DD">
          <w:rPr>
            <w:lang w:val="en-GB"/>
          </w:rPr>
          <w:t>art</w:t>
        </w:r>
        <w:r w:rsidR="006F4D30">
          <w:rPr>
            <w:lang w:val="en-GB"/>
          </w:rPr>
          <w:t>i</w:t>
        </w:r>
        <w:r w:rsidR="006F4D30" w:rsidRPr="00A613DD">
          <w:rPr>
            <w:lang w:val="en-GB"/>
          </w:rPr>
          <w:t>fact</w:t>
        </w:r>
      </w:ins>
      <w:r w:rsidR="00A613DD" w:rsidRPr="00A613DD">
        <w:rPr>
          <w:lang w:val="en-GB"/>
        </w:rPr>
        <w:t>.</w:t>
      </w:r>
    </w:p>
    <w:p w:rsidR="00A749B6" w:rsidRPr="00A749B6" w:rsidRDefault="00A749B6" w:rsidP="00A749B6">
      <w:pPr>
        <w:rPr>
          <w:b/>
          <w:lang w:val="en-GB"/>
        </w:rPr>
      </w:pPr>
      <w:r w:rsidRPr="00A749B6">
        <w:rPr>
          <w:b/>
          <w:lang w:val="en-GB"/>
        </w:rPr>
        <w:t>The Imperative Style</w:t>
      </w:r>
    </w:p>
    <w:p w:rsidR="00B357A7" w:rsidRDefault="00A613DD">
      <w:pPr>
        <w:rPr>
          <w:lang w:val="en-GB"/>
        </w:rPr>
      </w:pPr>
      <w:r>
        <w:rPr>
          <w:lang w:val="en-GB"/>
        </w:rPr>
        <w:t xml:space="preserve">Basically, we may obtain the contents of the </w:t>
      </w:r>
      <w:del w:id="2998" w:author="Holger Eichelberger" w:date="2015-09-15T11:11:00Z">
        <w:r w:rsidDel="006F4D30">
          <w:rPr>
            <w:lang w:val="en-GB"/>
          </w:rPr>
          <w:delText xml:space="preserve">artefact </w:delText>
        </w:r>
      </w:del>
      <w:ins w:id="2999" w:author="Holger Eichelberger" w:date="2015-09-15T11:11:00Z">
        <w:r w:rsidR="006F4D30">
          <w:rPr>
            <w:lang w:val="en-GB"/>
          </w:rPr>
          <w:t xml:space="preserve">artifact </w:t>
        </w:r>
      </w:ins>
      <w:r>
        <w:rPr>
          <w:lang w:val="en-GB"/>
        </w:rPr>
        <w:t>in terms of its textual representation and use the provided operations, e.g</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main(Configuration config, FileArtifact target)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Text targetText = </w:t>
      </w:r>
      <w:proofErr w:type="gramStart"/>
      <w:r w:rsidRPr="00A749B6">
        <w:rPr>
          <w:rFonts w:ascii="Courier New" w:hAnsi="Courier New" w:cs="Courier New"/>
          <w:color w:val="000000"/>
          <w:sz w:val="22"/>
          <w:szCs w:val="22"/>
          <w:lang w:val="en-US"/>
        </w:rPr>
        <w:t>target.getText(</w:t>
      </w:r>
      <w:proofErr w:type="gramEnd"/>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xml:space="preserve">  </w:t>
      </w:r>
      <w:proofErr w:type="gramStart"/>
      <w:r w:rsidRPr="00A749B6">
        <w:rPr>
          <w:rFonts w:ascii="Courier New" w:hAnsi="Courier New" w:cs="Courier New"/>
          <w:color w:val="000000"/>
          <w:sz w:val="22"/>
          <w:szCs w:val="22"/>
          <w:lang w:val="en-US"/>
        </w:rPr>
        <w:t>targetText.append(</w:t>
      </w:r>
      <w:proofErr w:type="gramEnd"/>
      <w:r w:rsidRPr="00A749B6">
        <w:rPr>
          <w:rFonts w:ascii="Courier New" w:hAnsi="Courier New" w:cs="Courier New"/>
          <w:color w:val="000000"/>
          <w:sz w:val="22"/>
          <w:szCs w:val="22"/>
          <w:lang w:val="en-US"/>
        </w:rPr>
        <w:t>"Information ${config.name()}\n");</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B357A7" w:rsidRDefault="00B357A7">
      <w:pPr>
        <w:rPr>
          <w:lang w:val="en-GB"/>
        </w:rPr>
      </w:pPr>
    </w:p>
    <w:p w:rsidR="00B357A7" w:rsidRDefault="00A613DD">
      <w:pPr>
        <w:rPr>
          <w:lang w:val="en-GB"/>
        </w:rPr>
      </w:pPr>
      <w:r>
        <w:rPr>
          <w:lang w:val="en-GB"/>
        </w:rPr>
        <w:t xml:space="preserve">The modifications to the text representation will be synched into the </w:t>
      </w:r>
      <w:del w:id="3000" w:author="Holger Eichelberger" w:date="2015-09-15T11:11:00Z">
        <w:r w:rsidDel="006F4D30">
          <w:rPr>
            <w:lang w:val="en-GB"/>
          </w:rPr>
          <w:delText xml:space="preserve">artefact </w:delText>
        </w:r>
      </w:del>
      <w:ins w:id="3001" w:author="Holger Eichelberger" w:date="2015-09-15T11:11:00Z">
        <w:r w:rsidR="006F4D30">
          <w:rPr>
            <w:lang w:val="en-GB"/>
          </w:rPr>
          <w:t xml:space="preserve">artifact </w:t>
        </w:r>
      </w:ins>
      <w:r>
        <w:rPr>
          <w:lang w:val="en-GB"/>
        </w:rPr>
        <w:t xml:space="preserve">as soon as the target variable is reclaimed by the runtime environment, i.e., at the end of the subtemplate. The </w:t>
      </w:r>
      <w:del w:id="3002" w:author="Holger Eichelberger" w:date="2015-09-15T11:21:00Z">
        <w:r w:rsidDel="007D38CE">
          <w:rPr>
            <w:lang w:val="en-GB"/>
          </w:rPr>
          <w:delText xml:space="preserve">advance </w:delText>
        </w:r>
      </w:del>
      <w:ins w:id="3003" w:author="Holger Eichelberger" w:date="2015-09-15T11:21:00Z">
        <w:r w:rsidR="007D38CE">
          <w:rPr>
            <w:lang w:val="en-GB"/>
          </w:rPr>
          <w:t xml:space="preserve">advantage </w:t>
        </w:r>
      </w:ins>
      <w:r>
        <w:rPr>
          <w:lang w:val="en-GB"/>
        </w:rPr>
        <w:t xml:space="preserve">of this approach is that it works in the same way in the VIL </w:t>
      </w:r>
      <w:del w:id="3004" w:author="Holger Eichelberger" w:date="2015-09-15T08:36:00Z">
        <w:r w:rsidDel="00FA71C5">
          <w:rPr>
            <w:lang w:val="en-GB"/>
          </w:rPr>
          <w:delText xml:space="preserve">build </w:delText>
        </w:r>
      </w:del>
      <w:r>
        <w:rPr>
          <w:lang w:val="en-GB"/>
        </w:rPr>
        <w:t xml:space="preserve">script so that a template may be superfluous. However, </w:t>
      </w:r>
      <w:r w:rsidR="00EC7424">
        <w:rPr>
          <w:lang w:val="en-GB"/>
        </w:rPr>
        <w:t>stating the required operation in each line and explicitly caring for the line ends is tedious.</w:t>
      </w:r>
    </w:p>
    <w:p w:rsidR="00A749B6" w:rsidRPr="00A749B6" w:rsidRDefault="00A749B6" w:rsidP="00A749B6">
      <w:pPr>
        <w:rPr>
          <w:b/>
          <w:lang w:val="en-GB"/>
        </w:rPr>
      </w:pPr>
      <w:r w:rsidRPr="00A749B6">
        <w:rPr>
          <w:b/>
          <w:lang w:val="en-GB"/>
        </w:rPr>
        <w:t>Mixing contents</w:t>
      </w:r>
    </w:p>
    <w:p w:rsidR="00EC7424" w:rsidRDefault="00EC7424" w:rsidP="00EC7424">
      <w:pPr>
        <w:autoSpaceDE w:val="0"/>
        <w:autoSpaceDN w:val="0"/>
        <w:adjustRightInd w:val="0"/>
        <w:spacing w:after="0"/>
        <w:jc w:val="left"/>
        <w:rPr>
          <w:lang w:val="en-GB"/>
        </w:rPr>
      </w:pPr>
      <w:r>
        <w:rPr>
          <w:lang w:val="en-GB"/>
        </w:rPr>
        <w:t>As an alternative, we can simply use the targetText variable within a content statement:</w:t>
      </w:r>
    </w:p>
    <w:p w:rsidR="00EC7424" w:rsidRDefault="00EC7424" w:rsidP="00EC7424">
      <w:pPr>
        <w:autoSpaceDE w:val="0"/>
        <w:autoSpaceDN w:val="0"/>
        <w:adjustRightInd w:val="0"/>
        <w:spacing w:after="0"/>
        <w:jc w:val="left"/>
        <w:rPr>
          <w:rFonts w:ascii="Courier New" w:hAnsi="Courier New" w:cs="Courier New"/>
          <w:color w:val="000000"/>
          <w:sz w:val="20"/>
          <w:szCs w:val="20"/>
          <w:lang w:val="en-US"/>
        </w:rPr>
      </w:pPr>
    </w:p>
    <w:p w:rsidR="00A749B6" w:rsidRPr="00A749B6" w:rsidRDefault="00A749B6" w:rsidP="00A749B6">
      <w:pPr>
        <w:spacing w:after="0"/>
        <w:rPr>
          <w:rFonts w:ascii="Courier New" w:hAnsi="Courier New" w:cs="Courier New"/>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sz w:val="22"/>
          <w:szCs w:val="22"/>
          <w:lang w:val="en-US"/>
        </w:rPr>
        <w:t xml:space="preserve"> main(Configuration </w:t>
      </w:r>
      <w:r w:rsidRPr="00A749B6">
        <w:rPr>
          <w:rFonts w:ascii="Courier New" w:hAnsi="Courier New" w:cs="Courier New"/>
          <w:color w:val="000000"/>
          <w:sz w:val="22"/>
          <w:szCs w:val="22"/>
          <w:lang w:val="en-US"/>
        </w:rPr>
        <w:t>config</w:t>
      </w:r>
      <w:r w:rsidRPr="00A749B6">
        <w:rPr>
          <w:rFonts w:ascii="Courier New" w:hAnsi="Courier New" w:cs="Courier New"/>
          <w:sz w:val="22"/>
          <w:szCs w:val="22"/>
          <w:lang w:val="en-US"/>
        </w:rPr>
        <w:t>, FileArtifact target)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Text targetText = </w:t>
      </w:r>
      <w:proofErr w:type="gramStart"/>
      <w:r w:rsidRPr="00A749B6">
        <w:rPr>
          <w:rFonts w:ascii="Courier New" w:hAnsi="Courier New" w:cs="Courier New"/>
          <w:sz w:val="22"/>
          <w:szCs w:val="22"/>
          <w:lang w:val="en-US"/>
        </w:rPr>
        <w:t>target.getText(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w:t>
      </w:r>
      <w:proofErr w:type="gramStart"/>
      <w:r w:rsidRPr="00A749B6">
        <w:rPr>
          <w:rFonts w:ascii="Courier New" w:hAnsi="Courier New" w:cs="Courier New"/>
          <w:sz w:val="22"/>
          <w:szCs w:val="22"/>
          <w:lang w:val="en-US"/>
        </w:rPr>
        <w:t>targetText.text(</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   Information ${</w:t>
      </w:r>
      <w:proofErr w:type="gramStart"/>
      <w:r w:rsidRPr="00A749B6">
        <w:rPr>
          <w:rFonts w:ascii="Courier New" w:hAnsi="Courier New" w:cs="Courier New"/>
          <w:sz w:val="22"/>
          <w:szCs w:val="22"/>
          <w:lang w:val="en-US"/>
        </w:rPr>
        <w:t>config.name(</w:t>
      </w:r>
      <w:proofErr w:type="gramEnd"/>
      <w:r w:rsidRPr="00A749B6">
        <w:rPr>
          <w:rFonts w:ascii="Courier New" w:hAnsi="Courier New" w:cs="Courier New"/>
          <w:sz w:val="22"/>
          <w:szCs w:val="22"/>
          <w:lang w:val="en-US"/>
        </w:rPr>
        <w:t>)}’</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w:t>
      </w:r>
    </w:p>
    <w:p w:rsidR="005B2156" w:rsidRPr="00A613DD" w:rsidRDefault="005B2156" w:rsidP="00EC7424">
      <w:pPr>
        <w:autoSpaceDE w:val="0"/>
        <w:autoSpaceDN w:val="0"/>
        <w:adjustRightInd w:val="0"/>
        <w:spacing w:after="0"/>
        <w:jc w:val="left"/>
        <w:rPr>
          <w:rFonts w:ascii="Courier New" w:hAnsi="Courier New" w:cs="Courier New"/>
          <w:sz w:val="20"/>
          <w:szCs w:val="20"/>
          <w:lang w:val="en-US"/>
        </w:rPr>
      </w:pPr>
    </w:p>
    <w:p w:rsidR="005B2156" w:rsidRDefault="005B2156" w:rsidP="005B2156">
      <w:pPr>
        <w:autoSpaceDE w:val="0"/>
        <w:autoSpaceDN w:val="0"/>
        <w:adjustRightInd w:val="0"/>
        <w:spacing w:after="0"/>
        <w:jc w:val="left"/>
        <w:rPr>
          <w:lang w:val="en-GB"/>
        </w:rPr>
      </w:pPr>
      <w:r>
        <w:rPr>
          <w:lang w:val="en-GB"/>
        </w:rPr>
        <w:t>Please note that a text representation is not automatically converted into a String in order to emphasize that the resulting String is disconnected from the underlying art</w:t>
      </w:r>
      <w:ins w:id="3005" w:author="Holger Eichelberger" w:date="2015-09-15T11:11:00Z">
        <w:r w:rsidR="006F4D30">
          <w:rPr>
            <w:lang w:val="en-GB"/>
          </w:rPr>
          <w:t>i</w:t>
        </w:r>
      </w:ins>
      <w:del w:id="3006" w:author="Holger Eichelberger" w:date="2015-09-15T11:11:00Z">
        <w:r w:rsidDel="006F4D30">
          <w:rPr>
            <w:lang w:val="en-GB"/>
          </w:rPr>
          <w:delText>e</w:delText>
        </w:r>
      </w:del>
      <w:r>
        <w:rPr>
          <w:lang w:val="en-GB"/>
        </w:rPr>
        <w:t>fact while operations on the text representation will affect the art</w:t>
      </w:r>
      <w:ins w:id="3007" w:author="Holger Eichelberger" w:date="2015-09-15T11:11:00Z">
        <w:r w:rsidR="006F4D30">
          <w:rPr>
            <w:lang w:val="en-GB"/>
          </w:rPr>
          <w:t>i</w:t>
        </w:r>
      </w:ins>
      <w:del w:id="3008" w:author="Holger Eichelberger" w:date="2015-09-15T11:11:00Z">
        <w:r w:rsidDel="006F4D30">
          <w:rPr>
            <w:lang w:val="en-GB"/>
          </w:rPr>
          <w:delText>e</w:delText>
        </w:r>
      </w:del>
      <w:r>
        <w:rPr>
          <w:lang w:val="en-GB"/>
        </w:rPr>
        <w:t>fact.</w:t>
      </w:r>
    </w:p>
    <w:p w:rsidR="00E157F5" w:rsidRDefault="001807B8" w:rsidP="00EA17BB">
      <w:pPr>
        <w:pStyle w:val="Heading2"/>
        <w:rPr>
          <w:lang w:val="en-GB"/>
        </w:rPr>
      </w:pPr>
      <w:bookmarkStart w:id="3009" w:name="_Toc430078980"/>
      <w:r>
        <w:rPr>
          <w:lang w:val="en-GB"/>
        </w:rPr>
        <w:t xml:space="preserve">All </w:t>
      </w:r>
      <w:r w:rsidR="00FB5525">
        <w:rPr>
          <w:lang w:val="en-GB"/>
        </w:rPr>
        <w:t xml:space="preserve">VIL </w:t>
      </w:r>
      <w:r w:rsidR="00E157F5">
        <w:rPr>
          <w:lang w:val="en-GB"/>
        </w:rPr>
        <w:t>languages</w:t>
      </w:r>
      <w:bookmarkEnd w:id="3009"/>
    </w:p>
    <w:p w:rsidR="00F74CAD" w:rsidRDefault="00E157F5" w:rsidP="00F74CAD">
      <w:pPr>
        <w:rPr>
          <w:lang w:val="en-GB"/>
        </w:rPr>
      </w:pPr>
      <w:r>
        <w:rPr>
          <w:lang w:val="en-GB"/>
        </w:rPr>
        <w:t>In this section, we summarize some patterns applicable to both languages (in order to avoid repetitions).</w:t>
      </w:r>
    </w:p>
    <w:p w:rsidR="00F74CAD" w:rsidRDefault="00E157F5" w:rsidP="00F74CAD">
      <w:pPr>
        <w:pStyle w:val="Heading3"/>
        <w:rPr>
          <w:lang w:val="en-GB"/>
        </w:rPr>
      </w:pPr>
      <w:bookmarkStart w:id="3010" w:name="_Toc430078981"/>
      <w:r>
        <w:rPr>
          <w:lang w:val="en-GB"/>
        </w:rPr>
        <w:t xml:space="preserve">Rely </w:t>
      </w:r>
      <w:r w:rsidR="00AE0259">
        <w:rPr>
          <w:lang w:val="en-GB"/>
        </w:rPr>
        <w:t xml:space="preserve">on </w:t>
      </w:r>
      <w:r>
        <w:rPr>
          <w:lang w:val="en-GB"/>
        </w:rPr>
        <w:t>Automatic Conversions</w:t>
      </w:r>
      <w:bookmarkEnd w:id="3010"/>
    </w:p>
    <w:p w:rsidR="00F74CAD" w:rsidRDefault="00E157F5" w:rsidP="00F74CAD">
      <w:pPr>
        <w:rPr>
          <w:lang w:val="en-GB"/>
        </w:rPr>
      </w:pPr>
      <w:r>
        <w:rPr>
          <w:lang w:val="en-GB"/>
        </w:rPr>
        <w:t xml:space="preserve">Retrieving values from a decision variable may become lengthy due to the explicit type access to the actual variable.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Variability).booleanValue();</w:t>
      </w:r>
    </w:p>
    <w:p w:rsidR="00F74CAD" w:rsidRDefault="00F74CAD" w:rsidP="00F74CAD">
      <w:pPr>
        <w:rPr>
          <w:lang w:val="en-GB"/>
        </w:rPr>
      </w:pPr>
    </w:p>
    <w:p w:rsidR="00A749B6" w:rsidRDefault="00E157F5" w:rsidP="00A749B6">
      <w:pPr>
        <w:rPr>
          <w:lang w:val="en-GB"/>
        </w:rPr>
      </w:pPr>
      <w:r>
        <w:rPr>
          <w:lang w:val="en-GB"/>
        </w:rPr>
        <w:t>As a shorter alternative, you may rely on automated conversions, i.e</w:t>
      </w:r>
      <w:proofErr w:type="gramStart"/>
      <w:r>
        <w:rPr>
          <w:lang w:val="en-GB"/>
        </w:rPr>
        <w:t>.,</w:t>
      </w:r>
      <w:proofErr w:type="gramEnd"/>
      <w:r>
        <w:rPr>
          <w:lang w:val="en-GB"/>
        </w:rPr>
        <w:t xml:space="preserve"> </w:t>
      </w:r>
    </w:p>
    <w:p w:rsidR="00A749B6" w:rsidRPr="00A749B6" w:rsidRDefault="00A749B6" w:rsidP="00A749B6">
      <w:pPr>
        <w:spacing w:after="0"/>
        <w:rPr>
          <w:rFonts w:ascii="Courier New" w:hAnsi="Courier New" w:cs="Courier New"/>
          <w:sz w:val="22"/>
          <w:szCs w:val="22"/>
          <w:lang w:val="en-US"/>
        </w:rPr>
      </w:pPr>
      <w:r w:rsidRPr="00A749B6">
        <w:rPr>
          <w:rFonts w:ascii="Courier New" w:hAnsi="Courier New" w:cs="Courier New"/>
          <w:sz w:val="22"/>
          <w:szCs w:val="22"/>
          <w:lang w:val="en-US"/>
        </w:rPr>
        <w:lastRenderedPageBreak/>
        <w:t xml:space="preserve">Boolean value = </w:t>
      </w:r>
      <w:proofErr w:type="gramStart"/>
      <w:r w:rsidRPr="00A749B6">
        <w:rPr>
          <w:rFonts w:ascii="Courier New" w:hAnsi="Courier New" w:cs="Courier New"/>
          <w:sz w:val="22"/>
          <w:szCs w:val="22"/>
          <w:lang w:val="en-US"/>
        </w:rPr>
        <w:t>config.byName(</w:t>
      </w:r>
      <w:proofErr w:type="gramEnd"/>
      <w:r w:rsidRPr="00A749B6">
        <w:rPr>
          <w:rFonts w:ascii="Courier New" w:hAnsi="Courier New" w:cs="Courier New"/>
          <w:sz w:val="22"/>
          <w:szCs w:val="22"/>
          <w:lang w:val="en-US"/>
        </w:rPr>
        <w:t>Variability);</w:t>
      </w:r>
    </w:p>
    <w:p w:rsidR="008624FD" w:rsidRDefault="00AB2FCD" w:rsidP="008624FD">
      <w:pPr>
        <w:pStyle w:val="Heading3"/>
        <w:rPr>
          <w:lang w:val="en-GB"/>
        </w:rPr>
      </w:pPr>
      <w:bookmarkStart w:id="3011" w:name="_Toc430078982"/>
      <w:r>
        <w:rPr>
          <w:lang w:val="en-GB"/>
        </w:rPr>
        <w:t>Use Dynamic Dispatch</w:t>
      </w:r>
      <w:bookmarkEnd w:id="3011"/>
    </w:p>
    <w:p w:rsidR="00F74CAD" w:rsidRDefault="00E54631" w:rsidP="00F74CAD">
      <w:pPr>
        <w:rPr>
          <w:lang w:val="en-US"/>
        </w:rPr>
      </w:pPr>
      <w:r>
        <w:rPr>
          <w:lang w:val="en-US"/>
        </w:rPr>
        <w:t>Some d</w:t>
      </w:r>
      <w:r w:rsidR="001B544E">
        <w:rPr>
          <w:lang w:val="en-US"/>
        </w:rPr>
        <w:t>atatypes in IVML may be refined, e.g</w:t>
      </w:r>
      <w:proofErr w:type="gramStart"/>
      <w:r w:rsidR="001B544E">
        <w:rPr>
          <w:lang w:val="en-US"/>
        </w:rPr>
        <w:t>.,</w:t>
      </w:r>
      <w:proofErr w:type="gramEnd"/>
      <w:r w:rsidR="001B544E">
        <w:rPr>
          <w:lang w:val="en-US"/>
        </w:rPr>
        <w:t xml:space="preserve">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some variables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compound</w:t>
      </w:r>
      <w:proofErr w:type="gramEnd"/>
      <w:r w:rsidRPr="00A749B6">
        <w:rPr>
          <w:rFonts w:ascii="Courier New" w:hAnsi="Courier New" w:cs="Courier New"/>
          <w:color w:val="000000"/>
          <w:sz w:val="22"/>
          <w:szCs w:val="22"/>
          <w:lang w:val="en-US"/>
        </w:rPr>
        <w:t xml:space="preserve"> RefinedElement refines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lang w:val="en-US"/>
        </w:rPr>
      </w:pPr>
      <w:r>
        <w:rPr>
          <w:lang w:val="en-US"/>
        </w:rPr>
        <w:t>At a glance, processing these datatypes according to their types may lead (in VTL) to expressions such as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DecisionVariable elt = …</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if</w:t>
      </w:r>
      <w:proofErr w:type="gramEnd"/>
      <w:r w:rsidRPr="00A749B6">
        <w:rPr>
          <w:rFonts w:ascii="Courier New" w:hAnsi="Courier New" w:cs="Courier New"/>
          <w:color w:val="000000"/>
          <w:sz w:val="22"/>
          <w:szCs w:val="22"/>
          <w:lang w:val="en-US"/>
        </w:rPr>
        <w:t xml:space="preserve"> (elt.type() == "Element")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else if (</w:t>
      </w:r>
      <w:proofErr w:type="gramStart"/>
      <w:r w:rsidRPr="00A749B6">
        <w:rPr>
          <w:rFonts w:ascii="Courier New" w:hAnsi="Courier New" w:cs="Courier New"/>
          <w:color w:val="000000"/>
          <w:sz w:val="22"/>
          <w:szCs w:val="22"/>
          <w:lang w:val="en-US"/>
        </w:rPr>
        <w:t>elt.type(</w:t>
      </w:r>
      <w:proofErr w:type="gramEnd"/>
      <w:r w:rsidRPr="00A749B6">
        <w:rPr>
          <w:rFonts w:ascii="Courier New" w:hAnsi="Courier New" w:cs="Courier New"/>
          <w:color w:val="000000"/>
          <w:sz w:val="22"/>
          <w:szCs w:val="22"/>
          <w:lang w:val="en-US"/>
        </w:rPr>
        <w:t>) == "RefinedElement")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E54631" w:rsidRDefault="00E54631" w:rsidP="00F74CAD">
      <w:pPr>
        <w:rPr>
          <w:rFonts w:ascii="Arial" w:hAnsi="Arial" w:cs="Arial"/>
          <w:sz w:val="20"/>
          <w:szCs w:val="20"/>
          <w:lang w:val="en-GB"/>
        </w:rPr>
      </w:pPr>
      <w:r>
        <w:rPr>
          <w:lang w:val="en-US"/>
        </w:rPr>
        <w:t xml:space="preserve">Actually, using alternatives </w:t>
      </w:r>
      <w:del w:id="3012" w:author="Holger Eichelberger" w:date="2015-09-15T11:21:00Z">
        <w:r w:rsidDel="001A28D5">
          <w:rPr>
            <w:lang w:val="en-US"/>
          </w:rPr>
          <w:delText xml:space="preserve">for </w:delText>
        </w:r>
      </w:del>
      <w:r>
        <w:rPr>
          <w:lang w:val="en-US"/>
        </w:rPr>
        <w:t xml:space="preserve">to make this distinction is similar to object-oriented programming neglecting polymorphism, i.e., using if-cascades with type equality or </w:t>
      </w:r>
      <w:r w:rsidR="00A749B6" w:rsidRPr="00A749B6">
        <w:rPr>
          <w:rFonts w:ascii="Courier New" w:hAnsi="Courier New" w:cs="Courier New"/>
          <w:sz w:val="22"/>
          <w:szCs w:val="22"/>
          <w:lang w:val="en-US"/>
        </w:rPr>
        <w:t>instanceof</w:t>
      </w:r>
      <w:r>
        <w:rPr>
          <w:lang w:val="en-US"/>
        </w:rPr>
        <w:t xml:space="preserve"> expressions instead of overridden methods. </w:t>
      </w:r>
      <w:r w:rsidR="0074786A">
        <w:rPr>
          <w:lang w:val="en-US"/>
        </w:rPr>
        <w:t xml:space="preserve">In VIL and VTL, dynamic dispatch (a more generic form of polymorphism) can be used to achieve an elegant yet extensible specification. While dynamic dispatch is available for all static VIL/VTL types, in particular the artifact types, the IVML types come into play when using the </w:t>
      </w:r>
      <w:r w:rsidR="00A749B6" w:rsidRPr="00A749B6">
        <w:rPr>
          <w:rFonts w:ascii="Courier New" w:hAnsi="Courier New" w:cs="Courier New"/>
          <w:sz w:val="22"/>
          <w:szCs w:val="22"/>
          <w:lang w:val="en-US"/>
        </w:rPr>
        <w:t>@advice</w:t>
      </w:r>
      <w:r w:rsidR="00A749B6" w:rsidRPr="00A749B6">
        <w:rPr>
          <w:sz w:val="22"/>
          <w:szCs w:val="22"/>
          <w:lang w:val="en-US"/>
        </w:rPr>
        <w:t xml:space="preserve"> </w:t>
      </w:r>
      <w:r w:rsidR="00FF39BE" w:rsidRPr="00FF39BE">
        <w:rPr>
          <w:lang w:val="en-US"/>
          <w:rPrChange w:id="3013" w:author="Holger Eichelberger" w:date="2015-09-15T11:22:00Z">
            <w:rPr>
              <w:rFonts w:asciiTheme="majorHAnsi" w:hAnsiTheme="majorHAnsi"/>
              <w:b/>
              <w:bCs/>
              <w:color w:val="0000FF"/>
              <w:sz w:val="22"/>
              <w:szCs w:val="22"/>
              <w:u w:val="single"/>
              <w:lang w:val="en-US"/>
            </w:rPr>
          </w:rPrChange>
        </w:rPr>
        <w:t xml:space="preserve">annotation (see Section </w:t>
      </w:r>
      <w:r w:rsidR="00FF39BE" w:rsidRPr="00FF39BE">
        <w:rPr>
          <w:lang w:val="en-US"/>
          <w:rPrChange w:id="3014" w:author="Holger Eichelberger" w:date="2015-09-15T11:22:00Z">
            <w:rPr>
              <w:b/>
              <w:bCs/>
              <w:color w:val="0000FF"/>
              <w:sz w:val="26"/>
              <w:szCs w:val="26"/>
              <w:u w:val="single"/>
            </w:rPr>
          </w:rPrChange>
        </w:rPr>
        <w:fldChar w:fldCharType="begin"/>
      </w:r>
      <w:r w:rsidR="00FF39BE" w:rsidRPr="00FF39BE">
        <w:rPr>
          <w:lang w:val="en-US"/>
          <w:rPrChange w:id="3015" w:author="Holger Eichelberger" w:date="2015-09-15T08:02:00Z">
            <w:rPr>
              <w:b/>
              <w:bCs/>
              <w:color w:val="0000FF"/>
              <w:sz w:val="26"/>
              <w:szCs w:val="26"/>
              <w:u w:val="single"/>
            </w:rPr>
          </w:rPrChange>
        </w:rPr>
        <w:instrText xml:space="preserve"> REF _Ref389205656 \r \h  \* MERGEFORMAT </w:instrText>
      </w:r>
      <w:r w:rsidR="00FF39BE" w:rsidRPr="00FF39BE">
        <w:rPr>
          <w:lang w:val="en-US"/>
          <w:rPrChange w:id="3016" w:author="Holger Eichelberger" w:date="2015-09-15T11:22:00Z">
            <w:rPr>
              <w:lang w:val="en-US"/>
            </w:rPr>
          </w:rPrChange>
        </w:rPr>
      </w:r>
      <w:r w:rsidR="00FF39BE" w:rsidRPr="00FF39BE">
        <w:rPr>
          <w:lang w:val="en-US"/>
          <w:rPrChange w:id="3017" w:author="Holger Eichelberger" w:date="2015-09-15T11:22:00Z">
            <w:rPr>
              <w:b/>
              <w:bCs/>
              <w:color w:val="0000FF"/>
              <w:sz w:val="26"/>
              <w:szCs w:val="26"/>
              <w:u w:val="single"/>
            </w:rPr>
          </w:rPrChange>
        </w:rPr>
        <w:fldChar w:fldCharType="separate"/>
      </w:r>
      <w:r w:rsidR="00FF39BE" w:rsidRPr="00FF39BE">
        <w:rPr>
          <w:lang w:val="en-US"/>
          <w:rPrChange w:id="3018" w:author="Holger Eichelberger" w:date="2015-09-15T11:22:00Z">
            <w:rPr>
              <w:rFonts w:asciiTheme="majorHAnsi" w:hAnsiTheme="majorHAnsi" w:cs="Arial"/>
              <w:b/>
              <w:bCs/>
              <w:color w:val="0000FF"/>
              <w:sz w:val="22"/>
              <w:szCs w:val="22"/>
              <w:u w:val="single"/>
              <w:lang w:val="en-GB"/>
            </w:rPr>
          </w:rPrChange>
        </w:rPr>
        <w:t>3.3.11</w:t>
      </w:r>
      <w:r w:rsidR="00FF39BE" w:rsidRPr="00FF39BE">
        <w:rPr>
          <w:lang w:val="en-US"/>
          <w:rPrChange w:id="3019" w:author="Holger Eichelberger" w:date="2015-09-15T11:22:00Z">
            <w:rPr>
              <w:b/>
              <w:bCs/>
              <w:color w:val="0000FF"/>
              <w:sz w:val="26"/>
              <w:szCs w:val="26"/>
              <w:u w:val="single"/>
            </w:rPr>
          </w:rPrChange>
        </w:rPr>
        <w:fldChar w:fldCharType="end"/>
      </w:r>
      <w:r w:rsidR="00FF39BE" w:rsidRPr="00FF39BE">
        <w:rPr>
          <w:lang w:val="en-US"/>
          <w:rPrChange w:id="3020" w:author="Holger Eichelberger" w:date="2015-09-15T11:22:00Z">
            <w:rPr>
              <w:rFonts w:asciiTheme="majorHAnsi" w:hAnsiTheme="majorHAnsi" w:cs="Arial"/>
              <w:b/>
              <w:bCs/>
              <w:color w:val="0000FF"/>
              <w:sz w:val="22"/>
              <w:szCs w:val="22"/>
              <w:u w:val="single"/>
              <w:lang w:val="en-GB"/>
            </w:rPr>
          </w:rPrChange>
        </w:rPr>
        <w:t xml:space="preserve"> for details). Assuming that our specification is tagged by an appropriate</w:t>
      </w:r>
      <w:r w:rsidR="00A749B6" w:rsidRPr="00A749B6">
        <w:rPr>
          <w:rFonts w:asciiTheme="majorHAnsi" w:hAnsiTheme="majorHAnsi" w:cs="Arial"/>
          <w:sz w:val="22"/>
          <w:szCs w:val="22"/>
          <w:lang w:val="en-GB"/>
        </w:rPr>
        <w:t xml:space="preserve"> </w:t>
      </w:r>
      <w:r w:rsidR="00A749B6" w:rsidRPr="00A749B6">
        <w:rPr>
          <w:rFonts w:ascii="Courier New" w:hAnsi="Courier New" w:cs="Courier New"/>
          <w:sz w:val="22"/>
          <w:szCs w:val="22"/>
          <w:lang w:val="en-US"/>
        </w:rPr>
        <w:t>@advice</w:t>
      </w:r>
      <w:r w:rsidR="00A749B6" w:rsidRPr="00A749B6">
        <w:rPr>
          <w:rFonts w:ascii="Arial" w:hAnsi="Arial" w:cs="Arial"/>
          <w:sz w:val="22"/>
          <w:szCs w:val="22"/>
          <w:lang w:val="en-GB"/>
        </w:rPr>
        <w:t xml:space="preserve"> </w:t>
      </w:r>
      <w:r w:rsidR="00FF39BE" w:rsidRPr="00FF39BE">
        <w:rPr>
          <w:lang w:val="en-US"/>
          <w:rPrChange w:id="3021" w:author="Holger Eichelberger" w:date="2015-09-15T11:22:00Z">
            <w:rPr>
              <w:rFonts w:asciiTheme="majorHAnsi" w:hAnsiTheme="majorHAnsi" w:cs="Arial"/>
              <w:b/>
              <w:bCs/>
              <w:color w:val="0000FF"/>
              <w:sz w:val="22"/>
              <w:szCs w:val="22"/>
              <w:u w:val="single"/>
              <w:lang w:val="en-GB"/>
            </w:rPr>
          </w:rPrChange>
        </w:rPr>
        <w:t>annotation, we can rewrite the specification above (here depicted for VTL but rules in VIL can be stated similary) to</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basic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A749B6" w:rsidRP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def</w:t>
      </w:r>
      <w:proofErr w:type="gramEnd"/>
      <w:r w:rsidRPr="00A749B6">
        <w:rPr>
          <w:rFonts w:ascii="Courier New" w:hAnsi="Courier New" w:cs="Courier New"/>
          <w:color w:val="000000"/>
          <w:sz w:val="22"/>
          <w:szCs w:val="22"/>
          <w:lang w:val="en-US"/>
        </w:rPr>
        <w:t xml:space="preserve"> processElement(RefinedElement elt) {</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 … process refined elements</w:t>
      </w:r>
    </w:p>
    <w:p w:rsidR="00A749B6" w:rsidRPr="00A749B6" w:rsidRDefault="00A749B6" w:rsidP="00A749B6">
      <w:pPr>
        <w:spacing w:after="0"/>
        <w:rPr>
          <w:rFonts w:ascii="Courier New" w:hAnsi="Courier New" w:cs="Courier New"/>
          <w:color w:val="000000"/>
          <w:sz w:val="22"/>
          <w:szCs w:val="22"/>
          <w:lang w:val="en-US"/>
        </w:rPr>
      </w:pPr>
      <w:r w:rsidRPr="00A749B6">
        <w:rPr>
          <w:rFonts w:ascii="Courier New" w:hAnsi="Courier New" w:cs="Courier New"/>
          <w:color w:val="000000"/>
          <w:sz w:val="22"/>
          <w:szCs w:val="22"/>
          <w:lang w:val="en-US"/>
        </w:rPr>
        <w:t>}</w:t>
      </w:r>
    </w:p>
    <w:p w:rsidR="00F67436" w:rsidRDefault="00F67436" w:rsidP="00F74CAD">
      <w:pPr>
        <w:rPr>
          <w:lang w:val="en-US"/>
        </w:rPr>
      </w:pPr>
      <w:proofErr w:type="gramStart"/>
      <w:r>
        <w:rPr>
          <w:lang w:val="en-US"/>
        </w:rPr>
        <w:t>and</w:t>
      </w:r>
      <w:proofErr w:type="gramEnd"/>
      <w:r>
        <w:rPr>
          <w:lang w:val="en-US"/>
        </w:rPr>
        <w:t xml:space="preserve"> replacing the if-cascade by </w:t>
      </w:r>
    </w:p>
    <w:p w:rsidR="00A749B6" w:rsidRDefault="00A749B6" w:rsidP="00A749B6">
      <w:pPr>
        <w:spacing w:after="0"/>
        <w:rPr>
          <w:rFonts w:ascii="Courier New" w:hAnsi="Courier New" w:cs="Courier New"/>
          <w:color w:val="000000"/>
          <w:sz w:val="22"/>
          <w:szCs w:val="22"/>
          <w:lang w:val="en-US"/>
        </w:rPr>
      </w:pPr>
      <w:proofErr w:type="gramStart"/>
      <w:r w:rsidRPr="00A749B6">
        <w:rPr>
          <w:rFonts w:ascii="Courier New" w:hAnsi="Courier New" w:cs="Courier New"/>
          <w:color w:val="000000"/>
          <w:sz w:val="22"/>
          <w:szCs w:val="22"/>
          <w:lang w:val="en-US"/>
        </w:rPr>
        <w:t>processElement(</w:t>
      </w:r>
      <w:proofErr w:type="gramEnd"/>
      <w:r w:rsidRPr="00A749B6">
        <w:rPr>
          <w:rFonts w:ascii="Courier New" w:hAnsi="Courier New" w:cs="Courier New"/>
          <w:color w:val="000000"/>
          <w:sz w:val="22"/>
          <w:szCs w:val="22"/>
          <w:lang w:val="en-US"/>
        </w:rPr>
        <w:t>elt);</w:t>
      </w:r>
    </w:p>
    <w:p w:rsidR="00A749B6" w:rsidRPr="00A749B6" w:rsidRDefault="00A749B6" w:rsidP="00A749B6">
      <w:pPr>
        <w:spacing w:after="0"/>
        <w:rPr>
          <w:rFonts w:ascii="Courier New" w:hAnsi="Courier New" w:cs="Courier New"/>
          <w:color w:val="000000"/>
          <w:sz w:val="22"/>
          <w:szCs w:val="22"/>
          <w:lang w:val="en-US"/>
        </w:rPr>
      </w:pPr>
    </w:p>
    <w:p w:rsidR="00F67436" w:rsidRDefault="00F67436" w:rsidP="00F74CAD">
      <w:pPr>
        <w:rPr>
          <w:lang w:val="en-US"/>
        </w:rPr>
      </w:pPr>
      <w:r>
        <w:rPr>
          <w:lang w:val="en-US"/>
        </w:rPr>
        <w:t>Moreover, rules or sub-templates in refined scripts (VIL) or templates (VTL) may extend the processing (by adding new rules or sub-templates) or even override existing ones, respectively.</w:t>
      </w:r>
    </w:p>
    <w:p w:rsidR="008624FD" w:rsidRDefault="002422FB" w:rsidP="008624FD">
      <w:pPr>
        <w:pStyle w:val="Heading3"/>
        <w:rPr>
          <w:lang w:val="en-GB"/>
        </w:rPr>
      </w:pPr>
      <w:bookmarkStart w:id="3022" w:name="_Toc430078983"/>
      <w:r>
        <w:rPr>
          <w:lang w:val="en-GB"/>
        </w:rPr>
        <w:t>For-loop</w:t>
      </w:r>
      <w:bookmarkEnd w:id="3022"/>
    </w:p>
    <w:p w:rsidR="007734ED" w:rsidRDefault="002422FB" w:rsidP="008624FD">
      <w:pPr>
        <w:rPr>
          <w:lang w:val="en-GB"/>
        </w:rPr>
      </w:pPr>
      <w:r>
        <w:rPr>
          <w:lang w:val="en-GB"/>
        </w:rPr>
        <w:t xml:space="preserve">Actually, VIL (in terms of </w:t>
      </w:r>
      <w:r w:rsidR="008624FD" w:rsidRPr="008624FD">
        <w:rPr>
          <w:rFonts w:ascii="Courier New" w:hAnsi="Courier New" w:cs="Courier New"/>
          <w:lang w:val="en-GB"/>
        </w:rPr>
        <w:t>map</w:t>
      </w:r>
      <w:r>
        <w:rPr>
          <w:lang w:val="en-GB"/>
        </w:rPr>
        <w:t xml:space="preserve">) and VTL (in terms of </w:t>
      </w:r>
      <w:r w:rsidR="008624FD" w:rsidRPr="008624FD">
        <w:rPr>
          <w:rFonts w:ascii="Courier New" w:hAnsi="Courier New" w:cs="Courier New"/>
          <w:lang w:val="en-GB"/>
        </w:rPr>
        <w:t>for</w:t>
      </w:r>
      <w:r>
        <w:rPr>
          <w:lang w:val="en-GB"/>
        </w:rPr>
        <w:t>) support iterations only over collections. For iterating over integers, just create a sequence of integers (</w:t>
      </w:r>
      <w:r w:rsidR="008624FD" w:rsidRPr="008624FD">
        <w:rPr>
          <w:rFonts w:ascii="Courier New" w:hAnsi="Courier New" w:cs="Courier New"/>
          <w:lang w:val="en-GB"/>
        </w:rPr>
        <w:t>createIntegerSequence</w:t>
      </w:r>
      <w:r>
        <w:rPr>
          <w:lang w:val="en-GB"/>
        </w:rPr>
        <w:t xml:space="preserve">) and iterate over that. Please note that this approach currently does not support arbitrary large integer ranges as noted in Section </w:t>
      </w:r>
      <w:r w:rsidR="00FF39BE">
        <w:rPr>
          <w:lang w:val="en-GB"/>
        </w:rPr>
        <w:fldChar w:fldCharType="begin"/>
      </w:r>
      <w:r>
        <w:rPr>
          <w:lang w:val="en-GB"/>
        </w:rPr>
        <w:instrText xml:space="preserve"> REF _Ref402953022 \n \h </w:instrText>
      </w:r>
      <w:r w:rsidR="00FF39BE">
        <w:rPr>
          <w:lang w:val="en-GB"/>
        </w:rPr>
      </w:r>
      <w:r w:rsidR="00FF39BE">
        <w:rPr>
          <w:lang w:val="en-GB"/>
        </w:rPr>
        <w:fldChar w:fldCharType="separate"/>
      </w:r>
      <w:r w:rsidR="00AA153B">
        <w:rPr>
          <w:lang w:val="en-GB"/>
        </w:rPr>
        <w:t>3.4.3.3</w:t>
      </w:r>
      <w:r w:rsidR="00FF39BE">
        <w:rPr>
          <w:lang w:val="en-GB"/>
        </w:rPr>
        <w:fldChar w:fldCharType="end"/>
      </w:r>
      <w:r>
        <w:rPr>
          <w:lang w:val="en-GB"/>
        </w:rPr>
        <w:t>. We illustrate this in terms of a VIL fragment below.</w:t>
      </w:r>
    </w:p>
    <w:p w:rsidR="007734ED" w:rsidRDefault="007734ED">
      <w:pPr>
        <w:spacing w:after="0"/>
        <w:jc w:val="left"/>
        <w:rPr>
          <w:lang w:val="en-GB"/>
        </w:rPr>
      </w:pPr>
      <w:r>
        <w:rPr>
          <w:lang w:val="en-GB"/>
        </w:rPr>
        <w:br w:type="page"/>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lastRenderedPageBreak/>
        <w:t>Integer sum = 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sequenceOf(</w:t>
      </w:r>
      <w:proofErr w:type="gramEnd"/>
      <w:r w:rsidRPr="008624FD">
        <w:rPr>
          <w:rFonts w:ascii="Courier New" w:hAnsi="Courier New" w:cs="Courier New"/>
          <w:color w:val="000000"/>
          <w:sz w:val="22"/>
          <w:szCs w:val="22"/>
          <w:lang w:val="en-US"/>
        </w:rPr>
        <w:t>Integer) nums = createIntegerSequence(0, 10);</w:t>
      </w:r>
    </w:p>
    <w:p w:rsidR="008624FD" w:rsidRPr="008624FD" w:rsidRDefault="008624FD" w:rsidP="008624FD">
      <w:pPr>
        <w:spacing w:after="0"/>
        <w:rPr>
          <w:rFonts w:ascii="Courier New" w:hAnsi="Courier New" w:cs="Courier New"/>
          <w:color w:val="000000"/>
          <w:sz w:val="22"/>
          <w:szCs w:val="22"/>
          <w:lang w:val="en-US"/>
        </w:rPr>
      </w:pPr>
      <w:proofErr w:type="gramStart"/>
      <w:r w:rsidRPr="008624FD">
        <w:rPr>
          <w:rFonts w:ascii="Courier New" w:hAnsi="Courier New" w:cs="Courier New"/>
          <w:color w:val="000000"/>
          <w:sz w:val="22"/>
          <w:szCs w:val="22"/>
          <w:lang w:val="en-US"/>
        </w:rPr>
        <w:t>map(</w:t>
      </w:r>
      <w:proofErr w:type="gramEnd"/>
      <w:r w:rsidRPr="008624FD">
        <w:rPr>
          <w:rFonts w:ascii="Courier New" w:hAnsi="Courier New" w:cs="Courier New"/>
          <w:color w:val="000000"/>
          <w:sz w:val="22"/>
          <w:szCs w:val="22"/>
          <w:lang w:val="en-US"/>
        </w:rPr>
        <w:t>Integer i:nums) {</w:t>
      </w:r>
    </w:p>
    <w:p w:rsidR="008624FD" w:rsidRPr="008624FD" w:rsidRDefault="008624FD" w:rsidP="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r w:rsidR="002422FB">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sum</w:t>
      </w:r>
      <w:proofErr w:type="gramEnd"/>
      <w:r w:rsidRPr="008624FD">
        <w:rPr>
          <w:rFonts w:ascii="Courier New" w:hAnsi="Courier New" w:cs="Courier New"/>
          <w:color w:val="000000"/>
          <w:sz w:val="22"/>
          <w:szCs w:val="22"/>
          <w:lang w:val="en-US"/>
        </w:rPr>
        <w:t xml:space="preserve"> = sum + i;</w:t>
      </w:r>
    </w:p>
    <w:p w:rsidR="008624FD" w:rsidRDefault="008624FD" w:rsidP="008624FD">
      <w:pPr>
        <w:spacing w:after="0"/>
        <w:rPr>
          <w:lang w:val="en-GB"/>
        </w:rPr>
      </w:pPr>
      <w:r w:rsidRPr="008624FD">
        <w:rPr>
          <w:rFonts w:ascii="Courier New" w:hAnsi="Courier New" w:cs="Courier New"/>
          <w:color w:val="000000"/>
          <w:sz w:val="22"/>
          <w:szCs w:val="22"/>
          <w:lang w:val="en-US"/>
        </w:rPr>
        <w:t>};</w:t>
      </w:r>
    </w:p>
    <w:p w:rsidR="00574DA4" w:rsidRDefault="004431FF">
      <w:pPr>
        <w:pStyle w:val="Heading3"/>
        <w:rPr>
          <w:lang w:val="en-GB"/>
        </w:rPr>
      </w:pPr>
      <w:bookmarkStart w:id="3023" w:name="_Ref412188265"/>
      <w:bookmarkStart w:id="3024" w:name="_Toc430078984"/>
      <w:r>
        <w:rPr>
          <w:lang w:val="en-GB"/>
        </w:rPr>
        <w:t>Create XML File / XML elements / XML attributes</w:t>
      </w:r>
      <w:bookmarkEnd w:id="3023"/>
      <w:bookmarkEnd w:id="3024"/>
    </w:p>
    <w:p w:rsidR="00574DA4" w:rsidRDefault="004431FF">
      <w:pPr>
        <w:rPr>
          <w:lang w:val="en-GB"/>
        </w:rPr>
      </w:pPr>
      <w:r>
        <w:rPr>
          <w:lang w:val="en-GB"/>
        </w:rPr>
        <w:t xml:space="preserve">XML files can easily be created by defining an </w:t>
      </w:r>
      <w:r w:rsidR="008624FD" w:rsidRPr="008624FD">
        <w:rPr>
          <w:rFonts w:ascii="Courier New" w:hAnsi="Courier New" w:cs="Courier New"/>
          <w:color w:val="000000"/>
          <w:sz w:val="22"/>
          <w:szCs w:val="22"/>
          <w:lang w:val="en-US"/>
        </w:rPr>
        <w:t>XMLFileArtifact</w:t>
      </w:r>
      <w:r>
        <w:rPr>
          <w:lang w:val="en-GB"/>
        </w:rPr>
        <w:t xml:space="preserve"> akin to an ordinary </w:t>
      </w:r>
      <w:r w:rsidR="008624FD" w:rsidRPr="008624FD">
        <w:rPr>
          <w:rFonts w:ascii="Courier New" w:hAnsi="Courier New" w:cs="Courier New"/>
          <w:color w:val="000000"/>
          <w:sz w:val="22"/>
          <w:szCs w:val="22"/>
          <w:lang w:val="en-US"/>
        </w:rPr>
        <w:t>FileArtifact</w:t>
      </w:r>
      <w:r>
        <w:rPr>
          <w:lang w:val="en-GB"/>
        </w:rPr>
        <w:t xml:space="preserve">. However, initially an </w:t>
      </w:r>
      <w:r w:rsidR="008624FD" w:rsidRPr="008624FD">
        <w:rPr>
          <w:rFonts w:ascii="Courier New" w:hAnsi="Courier New" w:cs="Courier New"/>
          <w:color w:val="000000"/>
          <w:sz w:val="22"/>
          <w:szCs w:val="22"/>
          <w:lang w:val="en-US"/>
        </w:rPr>
        <w:t>XMLFileArtifact</w:t>
      </w:r>
      <w:r>
        <w:rPr>
          <w:lang w:val="en-GB"/>
        </w:rPr>
        <w:t xml:space="preserve"> is empty (except for the xml processing instruction), as no root element is defined. Thus, creating a structurally valid XML file looks li</w:t>
      </w:r>
      <w:r w:rsidR="009B72E4">
        <w:rPr>
          <w:lang w:val="en-GB"/>
        </w:rPr>
        <w:t>k</w:t>
      </w:r>
      <w:r>
        <w:rPr>
          <w:lang w:val="en-GB"/>
        </w:rPr>
        <w:t>e</w:t>
      </w:r>
    </w:p>
    <w:p w:rsidR="00574DA4" w:rsidRDefault="00574DA4">
      <w:pPr>
        <w:rPr>
          <w:lang w:val="en-GB"/>
        </w:rPr>
      </w:pP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r w:rsidR="0015442F">
        <w:rPr>
          <w:rFonts w:ascii="Courier New" w:hAnsi="Courier New" w:cs="Courier New"/>
          <w:color w:val="000000"/>
          <w:sz w:val="22"/>
          <w:szCs w:val="22"/>
          <w:lang w:val="en-US"/>
        </w:rPr>
        <w:t>Xml</w:t>
      </w:r>
      <w:r w:rsidR="008624FD" w:rsidRPr="008624FD">
        <w:rPr>
          <w:rFonts w:ascii="Courier New" w:hAnsi="Courier New" w:cs="Courier New"/>
          <w:color w:val="000000"/>
          <w:sz w:val="22"/>
          <w:szCs w:val="22"/>
          <w:lang w:val="en-US"/>
        </w:rPr>
        <w:t xml:space="preserve">FileArtifact </w:t>
      </w:r>
      <w:r w:rsidR="0015442F">
        <w:rPr>
          <w:rFonts w:ascii="Courier New" w:hAnsi="Courier New" w:cs="Courier New"/>
          <w:color w:val="000000"/>
          <w:sz w:val="22"/>
          <w:szCs w:val="22"/>
          <w:lang w:val="en-US"/>
        </w:rPr>
        <w:t>xml</w:t>
      </w:r>
      <w:r w:rsidR="0015442F" w:rsidRPr="008624FD">
        <w:rPr>
          <w:rFonts w:ascii="Courier New" w:hAnsi="Courier New" w:cs="Courier New"/>
          <w:color w:val="000000"/>
          <w:sz w:val="22"/>
          <w:szCs w:val="22"/>
          <w:lang w:val="en-US"/>
        </w:rPr>
        <w:t xml:space="preserve">File </w:t>
      </w:r>
      <w:r w:rsidR="008624FD" w:rsidRPr="008624FD">
        <w:rPr>
          <w:rFonts w:ascii="Courier New" w:hAnsi="Courier New" w:cs="Courier New"/>
          <w:color w:val="000000"/>
          <w:sz w:val="22"/>
          <w:szCs w:val="22"/>
          <w:lang w:val="en-US"/>
        </w:rPr>
        <w:t>= "$target/xml2File.xml";</w:t>
      </w:r>
    </w:p>
    <w:p w:rsidR="00574DA4" w:rsidRDefault="004431FF">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008624FD" w:rsidRPr="008624FD">
        <w:rPr>
          <w:rFonts w:ascii="Courier New" w:hAnsi="Courier New" w:cs="Courier New"/>
          <w:color w:val="000000"/>
          <w:sz w:val="22"/>
          <w:szCs w:val="22"/>
          <w:lang w:val="en-US"/>
        </w:rPr>
        <w:t>xmlFile.createRootElement(</w:t>
      </w:r>
      <w:proofErr w:type="gramEnd"/>
      <w:r w:rsidR="008624FD" w:rsidRPr="008624FD">
        <w:rPr>
          <w:rFonts w:ascii="Courier New" w:hAnsi="Courier New" w:cs="Courier New"/>
          <w:color w:val="000000"/>
          <w:sz w:val="22"/>
          <w:szCs w:val="22"/>
          <w:lang w:val="en-US"/>
        </w:rPr>
        <w:t>"MyRoot");</w:t>
      </w:r>
    </w:p>
    <w:p w:rsidR="00574DA4" w:rsidRDefault="00574DA4">
      <w:pPr>
        <w:rPr>
          <w:lang w:val="en-US"/>
        </w:rPr>
      </w:pPr>
    </w:p>
    <w:p w:rsidR="002422FB" w:rsidRDefault="004431FF" w:rsidP="00F74CAD">
      <w:pPr>
        <w:rPr>
          <w:lang w:val="en-US"/>
        </w:rPr>
      </w:pPr>
      <w:r>
        <w:rPr>
          <w:lang w:val="en-US"/>
        </w:rPr>
        <w:t xml:space="preserve">Please note that the root element is created on file level, while for putting further elements or attributes into an XML file, the constructor can be used, such as </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XmlElement hello = new </w:t>
      </w:r>
      <w:proofErr w:type="gramStart"/>
      <w:r w:rsidRPr="008624FD">
        <w:rPr>
          <w:rFonts w:ascii="Courier New" w:hAnsi="Courier New" w:cs="Courier New"/>
          <w:color w:val="000000"/>
          <w:sz w:val="22"/>
          <w:szCs w:val="22"/>
          <w:lang w:val="en-US"/>
        </w:rPr>
        <w:t>XmlElement(</w:t>
      </w:r>
      <w:proofErr w:type="gramEnd"/>
      <w:r w:rsidRPr="008624FD">
        <w:rPr>
          <w:rFonts w:ascii="Courier New" w:hAnsi="Courier New" w:cs="Courier New"/>
          <w:color w:val="000000"/>
          <w:sz w:val="22"/>
          <w:szCs w:val="22"/>
          <w:lang w:val="en-US"/>
        </w:rPr>
        <w:t>root, "Hello");</w:t>
      </w:r>
    </w:p>
    <w:p w:rsidR="00574DA4" w:rsidRDefault="008624FD">
      <w:pPr>
        <w:spacing w:after="0"/>
        <w:rPr>
          <w:rFonts w:ascii="Courier New" w:hAnsi="Courier New" w:cs="Courier New"/>
          <w:color w:val="000000"/>
          <w:sz w:val="22"/>
          <w:szCs w:val="22"/>
          <w:lang w:val="en-US"/>
        </w:rPr>
      </w:pPr>
      <w:r w:rsidRPr="008624FD">
        <w:rPr>
          <w:rFonts w:ascii="Courier New" w:hAnsi="Courier New" w:cs="Courier New"/>
          <w:color w:val="000000"/>
          <w:sz w:val="22"/>
          <w:szCs w:val="22"/>
          <w:lang w:val="en-US"/>
        </w:rPr>
        <w:t xml:space="preserve">  </w:t>
      </w:r>
      <w:proofErr w:type="gramStart"/>
      <w:r w:rsidRPr="008624FD">
        <w:rPr>
          <w:rFonts w:ascii="Courier New" w:hAnsi="Courier New" w:cs="Courier New"/>
          <w:color w:val="000000"/>
          <w:sz w:val="22"/>
          <w:szCs w:val="22"/>
          <w:lang w:val="en-US"/>
        </w:rPr>
        <w:t>new</w:t>
      </w:r>
      <w:proofErr w:type="gramEnd"/>
      <w:r w:rsidRPr="008624FD">
        <w:rPr>
          <w:rFonts w:ascii="Courier New" w:hAnsi="Courier New" w:cs="Courier New"/>
          <w:color w:val="000000"/>
          <w:sz w:val="22"/>
          <w:szCs w:val="22"/>
          <w:lang w:val="en-US"/>
        </w:rPr>
        <w:t xml:space="preserve"> XmlAttribute(hello, "attrib", "value");</w:t>
      </w:r>
    </w:p>
    <w:p w:rsidR="00821C40" w:rsidRDefault="00821C40">
      <w:pPr>
        <w:spacing w:after="0"/>
        <w:rPr>
          <w:rFonts w:ascii="Courier New" w:hAnsi="Courier New" w:cs="Courier New"/>
          <w:color w:val="000000"/>
          <w:sz w:val="22"/>
          <w:szCs w:val="22"/>
          <w:lang w:val="en-US"/>
        </w:rPr>
      </w:pPr>
    </w:p>
    <w:p w:rsidR="003A7553" w:rsidRDefault="00821C40" w:rsidP="003A7553">
      <w:pPr>
        <w:pStyle w:val="Heading3"/>
        <w:rPr>
          <w:lang w:val="en-GB"/>
        </w:rPr>
      </w:pPr>
      <w:bookmarkStart w:id="3025" w:name="_Ref412188895"/>
      <w:bookmarkStart w:id="3026" w:name="_Toc430078985"/>
      <w:r>
        <w:rPr>
          <w:lang w:val="en-GB"/>
        </w:rPr>
        <w:t>Overriding / Reinstantiating an XML File</w:t>
      </w:r>
      <w:bookmarkEnd w:id="3025"/>
      <w:bookmarkEnd w:id="3026"/>
    </w:p>
    <w:p w:rsidR="003A7553" w:rsidRDefault="00821C40" w:rsidP="003A7553">
      <w:pPr>
        <w:rPr>
          <w:lang w:val="en-GB"/>
        </w:rPr>
      </w:pPr>
      <w:r>
        <w:rPr>
          <w:lang w:val="en-GB"/>
        </w:rPr>
        <w:t xml:space="preserve">The </w:t>
      </w:r>
      <w:r w:rsidRPr="008624FD">
        <w:rPr>
          <w:rFonts w:ascii="Courier New" w:hAnsi="Courier New" w:cs="Courier New"/>
          <w:color w:val="000000"/>
          <w:sz w:val="22"/>
          <w:szCs w:val="22"/>
          <w:lang w:val="en-US"/>
        </w:rPr>
        <w:t>XMLFileArtifact</w:t>
      </w:r>
      <w:r>
        <w:rPr>
          <w:lang w:val="en-GB"/>
        </w:rPr>
        <w:t xml:space="preserve"> is primarily intended for changing an existing XML file or, as described in Section </w:t>
      </w:r>
      <w:r w:rsidR="00FF39BE">
        <w:rPr>
          <w:lang w:val="en-GB"/>
        </w:rPr>
        <w:fldChar w:fldCharType="begin"/>
      </w:r>
      <w:r>
        <w:rPr>
          <w:lang w:val="en-GB"/>
        </w:rPr>
        <w:instrText xml:space="preserve"> REF _Ref412188265 \r \h </w:instrText>
      </w:r>
      <w:r w:rsidR="00FF39BE">
        <w:rPr>
          <w:lang w:val="en-GB"/>
        </w:rPr>
      </w:r>
      <w:r w:rsidR="00FF39BE">
        <w:rPr>
          <w:lang w:val="en-GB"/>
        </w:rPr>
        <w:fldChar w:fldCharType="separate"/>
      </w:r>
      <w:r w:rsidR="00AA153B">
        <w:rPr>
          <w:lang w:val="en-GB"/>
        </w:rPr>
        <w:t>4.3.4</w:t>
      </w:r>
      <w:r w:rsidR="00FF39BE">
        <w:rPr>
          <w:lang w:val="en-GB"/>
        </w:rPr>
        <w:fldChar w:fldCharType="end"/>
      </w:r>
      <w:r>
        <w:rPr>
          <w:lang w:val="en-GB"/>
        </w:rPr>
        <w:t xml:space="preserve">, for creating new XML files. If an XML file shall be reinstantiated by rewriting a new XML file, you can either </w:t>
      </w:r>
    </w:p>
    <w:p w:rsidR="003A7553" w:rsidRDefault="00821C40" w:rsidP="003A7553">
      <w:pPr>
        <w:pStyle w:val="ListParagraph"/>
        <w:numPr>
          <w:ilvl w:val="0"/>
          <w:numId w:val="11"/>
        </w:numPr>
        <w:rPr>
          <w:lang w:val="en-GB"/>
        </w:rPr>
      </w:pPr>
      <w:r>
        <w:rPr>
          <w:lang w:val="en-GB"/>
        </w:rPr>
        <w:t>D</w:t>
      </w:r>
      <w:r w:rsidR="003A7553" w:rsidRPr="003A7553">
        <w:rPr>
          <w:lang w:val="en-GB"/>
        </w:rPr>
        <w:t xml:space="preserve">elete all nodes in the root element and change </w:t>
      </w:r>
      <w:r>
        <w:rPr>
          <w:lang w:val="en-GB"/>
        </w:rPr>
        <w:t>the root element accordingy</w:t>
      </w:r>
      <w:r w:rsidR="000A7495">
        <w:rPr>
          <w:lang w:val="en-GB"/>
        </w:rPr>
        <w:t xml:space="preserve"> as deleting the root element is not possible due to technical restrictions</w:t>
      </w:r>
      <w:r>
        <w:rPr>
          <w:lang w:val="en-GB"/>
        </w:rPr>
        <w:t>.</w:t>
      </w:r>
      <w:r w:rsidR="000A7495">
        <w:rPr>
          <w:lang w:val="en-GB"/>
        </w:rPr>
        <w:t xml:space="preserve"> </w:t>
      </w:r>
      <w:r w:rsidR="000A7495">
        <w:rPr>
          <w:lang w:val="en-US"/>
        </w:rPr>
        <w:t xml:space="preserve">Please note that calling </w:t>
      </w:r>
      <w:r w:rsidR="000A7495" w:rsidRPr="008624FD">
        <w:rPr>
          <w:rFonts w:ascii="Courier New" w:hAnsi="Courier New" w:cs="Courier New"/>
          <w:color w:val="000000"/>
          <w:sz w:val="22"/>
          <w:szCs w:val="22"/>
          <w:lang w:val="en-US"/>
        </w:rPr>
        <w:t>createRootElement</w:t>
      </w:r>
      <w:r w:rsidR="000A7495">
        <w:rPr>
          <w:rFonts w:ascii="Courier New" w:hAnsi="Courier New" w:cs="Courier New"/>
          <w:color w:val="000000"/>
          <w:sz w:val="22"/>
          <w:szCs w:val="22"/>
          <w:lang w:val="en-US"/>
        </w:rPr>
        <w:t xml:space="preserve"> </w:t>
      </w:r>
      <w:r w:rsidR="000A7495">
        <w:rPr>
          <w:lang w:val="en-US"/>
        </w:rPr>
        <w:t>a second time if a valid root exists does not lead to overwriting the root element.</w:t>
      </w:r>
    </w:p>
    <w:p w:rsidR="003A7553" w:rsidRDefault="00821C40" w:rsidP="003A7553">
      <w:pPr>
        <w:pStyle w:val="ListParagraph"/>
        <w:numPr>
          <w:ilvl w:val="0"/>
          <w:numId w:val="11"/>
        </w:numPr>
        <w:rPr>
          <w:lang w:val="en-GB"/>
        </w:rPr>
      </w:pPr>
      <w:r>
        <w:rPr>
          <w:lang w:val="en-GB"/>
        </w:rPr>
        <w:t xml:space="preserve">Delete </w:t>
      </w:r>
      <w:r w:rsidR="003A7553" w:rsidRPr="003A7553">
        <w:rPr>
          <w:lang w:val="en-GB"/>
        </w:rPr>
        <w:t xml:space="preserve">the </w:t>
      </w:r>
      <w:r>
        <w:rPr>
          <w:lang w:val="en-GB"/>
        </w:rPr>
        <w:t xml:space="preserve">existing </w:t>
      </w:r>
      <w:r w:rsidR="003A7553" w:rsidRPr="003A7553">
        <w:rPr>
          <w:lang w:val="en-GB"/>
        </w:rPr>
        <w:t xml:space="preserve">XML file </w:t>
      </w:r>
      <w:r>
        <w:rPr>
          <w:lang w:val="en-GB"/>
        </w:rPr>
        <w:t>first and then recreate the root element as needed as shown below.</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w:t>
      </w:r>
      <w:r w:rsidRPr="008624FD">
        <w:rPr>
          <w:rFonts w:ascii="Courier New" w:hAnsi="Courier New" w:cs="Courier New"/>
          <w:color w:val="000000"/>
          <w:sz w:val="22"/>
          <w:szCs w:val="22"/>
          <w:lang w:val="en-US"/>
        </w:rPr>
        <w:t xml:space="preserve">FileArtifact </w:t>
      </w:r>
      <w:r>
        <w:rPr>
          <w:rFonts w:ascii="Courier New" w:hAnsi="Courier New" w:cs="Courier New"/>
          <w:color w:val="000000"/>
          <w:sz w:val="22"/>
          <w:szCs w:val="22"/>
          <w:lang w:val="en-US"/>
        </w:rPr>
        <w:t>xml</w:t>
      </w:r>
      <w:r w:rsidRPr="008624FD">
        <w:rPr>
          <w:rFonts w:ascii="Courier New" w:hAnsi="Courier New" w:cs="Courier New"/>
          <w:color w:val="000000"/>
          <w:sz w:val="22"/>
          <w:szCs w:val="22"/>
          <w:lang w:val="en-US"/>
        </w:rPr>
        <w:t>File = "$target/xml2File.xml";</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w:t>
      </w:r>
      <w:proofErr w:type="gramStart"/>
      <w:r>
        <w:rPr>
          <w:rFonts w:ascii="Courier New" w:hAnsi="Courier New" w:cs="Courier New"/>
          <w:color w:val="000000"/>
          <w:sz w:val="22"/>
          <w:szCs w:val="22"/>
          <w:lang w:val="en-US"/>
        </w:rPr>
        <w:t>xmlFile.delete(</w:t>
      </w:r>
      <w:proofErr w:type="gramEnd"/>
      <w:r>
        <w:rPr>
          <w:rFonts w:ascii="Courier New" w:hAnsi="Courier New" w:cs="Courier New"/>
          <w:color w:val="000000"/>
          <w:sz w:val="22"/>
          <w:szCs w:val="22"/>
          <w:lang w:val="en-US"/>
        </w:rPr>
        <w:t>);</w:t>
      </w:r>
    </w:p>
    <w:p w:rsidR="003A7553" w:rsidRDefault="00821C40" w:rsidP="003A7553">
      <w:pPr>
        <w:spacing w:after="0"/>
        <w:ind w:left="709"/>
        <w:rPr>
          <w:rFonts w:ascii="Courier New" w:hAnsi="Courier New" w:cs="Courier New"/>
          <w:color w:val="000000"/>
          <w:sz w:val="22"/>
          <w:szCs w:val="22"/>
          <w:lang w:val="en-US"/>
        </w:rPr>
      </w:pPr>
      <w:r>
        <w:rPr>
          <w:rFonts w:ascii="Courier New" w:hAnsi="Courier New" w:cs="Courier New"/>
          <w:color w:val="000000"/>
          <w:sz w:val="22"/>
          <w:szCs w:val="22"/>
          <w:lang w:val="en-US"/>
        </w:rPr>
        <w:t xml:space="preserve">  XmlElement root = </w:t>
      </w:r>
      <w:proofErr w:type="gramStart"/>
      <w:r w:rsidRPr="008624FD">
        <w:rPr>
          <w:rFonts w:ascii="Courier New" w:hAnsi="Courier New" w:cs="Courier New"/>
          <w:color w:val="000000"/>
          <w:sz w:val="22"/>
          <w:szCs w:val="22"/>
          <w:lang w:val="en-US"/>
        </w:rPr>
        <w:t>xmlFile.createRootElement(</w:t>
      </w:r>
      <w:proofErr w:type="gramEnd"/>
      <w:r w:rsidRPr="008624FD">
        <w:rPr>
          <w:rFonts w:ascii="Courier New" w:hAnsi="Courier New" w:cs="Courier New"/>
          <w:color w:val="000000"/>
          <w:sz w:val="22"/>
          <w:szCs w:val="22"/>
          <w:lang w:val="en-US"/>
        </w:rPr>
        <w:t>"MyRoot");</w:t>
      </w:r>
    </w:p>
    <w:p w:rsidR="003A7553" w:rsidRPr="003A7553" w:rsidRDefault="003A7553" w:rsidP="003A7553">
      <w:pPr>
        <w:spacing w:after="0"/>
        <w:ind w:left="709"/>
        <w:rPr>
          <w:rFonts w:ascii="Courier New" w:hAnsi="Courier New" w:cs="Courier New"/>
          <w:color w:val="000000"/>
          <w:sz w:val="22"/>
          <w:szCs w:val="22"/>
          <w:lang w:val="en-US"/>
        </w:rPr>
      </w:pPr>
    </w:p>
    <w:p w:rsidR="00D4531D" w:rsidRDefault="00D4531D" w:rsidP="00D4531D">
      <w:pPr>
        <w:pStyle w:val="Heading3"/>
        <w:rPr>
          <w:lang w:val="en-GB"/>
        </w:rPr>
      </w:pPr>
      <w:bookmarkStart w:id="3027" w:name="_Toc430078986"/>
      <w:r>
        <w:rPr>
          <w:lang w:val="en-GB"/>
        </w:rPr>
        <w:t>Print some debugging information</w:t>
      </w:r>
      <w:bookmarkEnd w:id="3027"/>
    </w:p>
    <w:p w:rsidR="00D4531D" w:rsidRDefault="00D4531D" w:rsidP="00D4531D">
      <w:pPr>
        <w:spacing w:after="0"/>
        <w:rPr>
          <w:rFonts w:ascii="Courier New" w:hAnsi="Courier New" w:cs="Courier New"/>
          <w:color w:val="000000"/>
          <w:sz w:val="22"/>
          <w:szCs w:val="22"/>
          <w:lang w:val="en-US"/>
        </w:rPr>
      </w:pPr>
      <w:r w:rsidRPr="00AD38B8">
        <w:rPr>
          <w:lang w:val="en-GB"/>
        </w:rPr>
        <w:t>Sometimes it is convenient while developing an instantiation to print out some information, e.g., about variable assignments. Therefore, VIL provides the global</w:t>
      </w:r>
      <w:r>
        <w:rPr>
          <w:rFonts w:ascii="Courier New" w:hAnsi="Courier New" w:cs="Courier New"/>
          <w:color w:val="000000"/>
          <w:sz w:val="22"/>
          <w:szCs w:val="22"/>
          <w:lang w:val="en-US"/>
        </w:rPr>
        <w:t xml:space="preserve"> println</w:t>
      </w:r>
      <w:r w:rsidRPr="00A17BE1">
        <w:rPr>
          <w:lang w:val="en-GB"/>
        </w:rPr>
        <w:t xml:space="preserve"> </w:t>
      </w:r>
      <w:r w:rsidRPr="00AD38B8">
        <w:rPr>
          <w:lang w:val="en-GB"/>
        </w:rPr>
        <w:t>operation, which takes any variable value and prints it to the console output. This may look like</w:t>
      </w:r>
    </w:p>
    <w:p w:rsidR="00D4531D" w:rsidRDefault="00D4531D" w:rsidP="00D4531D">
      <w:pPr>
        <w:spacing w:after="0"/>
        <w:rPr>
          <w:rFonts w:ascii="Courier New" w:hAnsi="Courier New" w:cs="Courier New"/>
          <w:color w:val="000000"/>
          <w:sz w:val="22"/>
          <w:szCs w:val="22"/>
          <w:lang w:val="en-US"/>
        </w:rPr>
      </w:pP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i = 1;</w:t>
      </w:r>
    </w:p>
    <w:p w:rsidR="00D4531D" w:rsidRDefault="00D4531D" w:rsidP="00D4531D">
      <w:pPr>
        <w:spacing w:after="0"/>
        <w:rPr>
          <w:rFonts w:ascii="Courier New" w:hAnsi="Courier New" w:cs="Courier New"/>
          <w:color w:val="000000"/>
          <w:sz w:val="22"/>
          <w:szCs w:val="22"/>
          <w:lang w:val="en-US"/>
        </w:rPr>
      </w:pPr>
      <w:r>
        <w:rPr>
          <w:rFonts w:ascii="Courier New" w:hAnsi="Courier New" w:cs="Courier New"/>
          <w:color w:val="000000"/>
          <w:sz w:val="22"/>
          <w:szCs w:val="22"/>
          <w:lang w:val="en-US"/>
        </w:rPr>
        <w:t>Integer j = 2;</w:t>
      </w:r>
    </w:p>
    <w:p w:rsidR="00D4531D" w:rsidRDefault="00D4531D" w:rsidP="00D4531D">
      <w:pPr>
        <w:spacing w:after="0"/>
        <w:rPr>
          <w:rFonts w:ascii="Courier New" w:hAnsi="Courier New" w:cs="Courier New"/>
          <w:color w:val="000000"/>
          <w:sz w:val="22"/>
          <w:szCs w:val="22"/>
          <w:lang w:val="en-US"/>
        </w:rPr>
      </w:pPr>
      <w:proofErr w:type="gramStart"/>
      <w:r>
        <w:rPr>
          <w:rFonts w:ascii="Courier New" w:hAnsi="Courier New" w:cs="Courier New"/>
          <w:color w:val="000000"/>
          <w:sz w:val="22"/>
          <w:szCs w:val="22"/>
          <w:lang w:val="en-US"/>
        </w:rPr>
        <w:t>println(</w:t>
      </w:r>
      <w:proofErr w:type="gramEnd"/>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$i $j</w:t>
      </w:r>
      <w:r w:rsidRPr="0059654A">
        <w:rPr>
          <w:rFonts w:ascii="Courier New" w:hAnsi="Courier New" w:cs="Courier New"/>
          <w:color w:val="000000"/>
          <w:sz w:val="22"/>
          <w:szCs w:val="22"/>
          <w:lang w:val="en-US"/>
        </w:rPr>
        <w:t>"</w:t>
      </w:r>
      <w:r>
        <w:rPr>
          <w:rFonts w:ascii="Courier New" w:hAnsi="Courier New" w:cs="Courier New"/>
          <w:color w:val="000000"/>
          <w:sz w:val="22"/>
          <w:szCs w:val="22"/>
          <w:lang w:val="en-US"/>
        </w:rPr>
        <w:t>);</w:t>
      </w:r>
    </w:p>
    <w:p w:rsidR="003A7553" w:rsidRPr="003A7553" w:rsidRDefault="003A7553" w:rsidP="003A7553">
      <w:pPr>
        <w:rPr>
          <w:lang w:val="en-US"/>
        </w:rPr>
      </w:pPr>
    </w:p>
    <w:p w:rsidR="00A84BB7" w:rsidRDefault="00A84BB7" w:rsidP="00EA17BB">
      <w:pPr>
        <w:pStyle w:val="Heading1"/>
        <w:rPr>
          <w:lang w:val="en-GB"/>
        </w:rPr>
      </w:pPr>
      <w:bookmarkStart w:id="3028" w:name="_Ref414440001"/>
      <w:bookmarkStart w:id="3029" w:name="_Toc430078987"/>
      <w:r>
        <w:rPr>
          <w:lang w:val="en-GB"/>
        </w:rPr>
        <w:lastRenderedPageBreak/>
        <w:t>Implementation Status</w:t>
      </w:r>
      <w:bookmarkEnd w:id="3028"/>
      <w:bookmarkEnd w:id="3029"/>
    </w:p>
    <w:p w:rsidR="00B357A7" w:rsidRDefault="00A84BB7">
      <w:pPr>
        <w:rPr>
          <w:lang w:val="en-GB"/>
        </w:rPr>
      </w:pPr>
      <w:r>
        <w:rPr>
          <w:lang w:val="en-GB"/>
        </w:rPr>
        <w:t>The development and realization of VIL and VTL related tools is still in progress. In this section, we summarize the current status.</w:t>
      </w:r>
    </w:p>
    <w:p w:rsidR="00B357A7" w:rsidRDefault="00A84BB7">
      <w:pPr>
        <w:outlineLvl w:val="0"/>
        <w:rPr>
          <w:lang w:val="en-GB"/>
        </w:rPr>
      </w:pPr>
      <w:bookmarkStart w:id="3030" w:name="_Toc430078988"/>
      <w:r>
        <w:rPr>
          <w:lang w:val="en-GB"/>
        </w:rPr>
        <w:t>Missing / incomplete functionality</w:t>
      </w:r>
      <w:bookmarkEnd w:id="3030"/>
    </w:p>
    <w:p w:rsidR="00B357A7" w:rsidRDefault="00D25573">
      <w:pPr>
        <w:pStyle w:val="ListParagraph"/>
        <w:numPr>
          <w:ilvl w:val="0"/>
          <w:numId w:val="11"/>
        </w:numPr>
        <w:rPr>
          <w:lang w:val="en-GB"/>
        </w:rPr>
      </w:pPr>
      <w:r>
        <w:rPr>
          <w:lang w:val="en-GB"/>
        </w:rPr>
        <w:t>Collection of a</w:t>
      </w:r>
      <w:r w:rsidR="00A84BB7">
        <w:rPr>
          <w:lang w:val="en-GB"/>
        </w:rPr>
        <w:t xml:space="preserve">ffected </w:t>
      </w:r>
      <w:r w:rsidR="003830E7">
        <w:rPr>
          <w:lang w:val="en-GB"/>
        </w:rPr>
        <w:t>art</w:t>
      </w:r>
      <w:ins w:id="3031" w:author="Holger Eichelberger" w:date="2015-09-15T11:11:00Z">
        <w:r w:rsidR="006F4D30">
          <w:rPr>
            <w:lang w:val="en-GB"/>
          </w:rPr>
          <w:t>i</w:t>
        </w:r>
      </w:ins>
      <w:del w:id="3032" w:author="Holger Eichelberger" w:date="2015-09-15T11:11:00Z">
        <w:r w:rsidR="003830E7" w:rsidDel="006F4D30">
          <w:rPr>
            <w:lang w:val="en-GB"/>
          </w:rPr>
          <w:delText>e</w:delText>
        </w:r>
      </w:del>
      <w:r w:rsidR="003830E7">
        <w:rPr>
          <w:lang w:val="en-GB"/>
        </w:rPr>
        <w:t>facts</w:t>
      </w:r>
      <w:r w:rsidR="00A84BB7">
        <w:rPr>
          <w:lang w:val="en-GB"/>
        </w:rPr>
        <w:t xml:space="preserve"> in VIL </w:t>
      </w:r>
      <w:ins w:id="3033" w:author="Holger Eichelberger" w:date="2015-08-10T17:36:00Z">
        <w:r w:rsidR="00DB6D3E">
          <w:rPr>
            <w:lang w:val="en-GB"/>
          </w:rPr>
          <w:t>e.g.,</w:t>
        </w:r>
        <w:r w:rsidR="00D44F54">
          <w:rPr>
            <w:lang w:val="en-GB"/>
          </w:rPr>
          <w:t xml:space="preserve"> through </w:t>
        </w:r>
        <w:r w:rsidR="00FF39BE" w:rsidRPr="00FF39BE">
          <w:rPr>
            <w:rFonts w:ascii="Courier New" w:hAnsi="Courier New" w:cs="Courier New"/>
            <w:lang w:val="en-GB"/>
            <w:rPrChange w:id="3034" w:author="Holger Eichelberger" w:date="2015-08-10T17:37:00Z">
              <w:rPr>
                <w:b/>
                <w:bCs/>
                <w:color w:val="0000FF"/>
                <w:sz w:val="26"/>
                <w:szCs w:val="26"/>
                <w:u w:val="single"/>
                <w:lang w:val="en-GB"/>
              </w:rPr>
            </w:rPrChange>
          </w:rPr>
          <w:t>map</w:t>
        </w:r>
        <w:r w:rsidR="00DB6D3E">
          <w:rPr>
            <w:lang w:val="en-GB"/>
          </w:rPr>
          <w:t xml:space="preserve"> </w:t>
        </w:r>
      </w:ins>
      <w:r w:rsidR="00A84BB7">
        <w:rPr>
          <w:lang w:val="en-GB"/>
        </w:rPr>
        <w:t>may be incomplete.</w:t>
      </w:r>
    </w:p>
    <w:p w:rsidR="00194AC1" w:rsidRPr="00725A64" w:rsidRDefault="006A3E8F" w:rsidP="00EA17BB">
      <w:pPr>
        <w:pStyle w:val="Heading1"/>
        <w:rPr>
          <w:lang w:val="en-GB"/>
        </w:rPr>
      </w:pPr>
      <w:bookmarkStart w:id="3035" w:name="_Toc402953234"/>
      <w:bookmarkStart w:id="3036" w:name="_Ref414440033"/>
      <w:bookmarkStart w:id="3037" w:name="_Toc430078989"/>
      <w:bookmarkEnd w:id="3035"/>
      <w:r w:rsidRPr="00725A64">
        <w:rPr>
          <w:lang w:val="en-GB"/>
        </w:rPr>
        <w:lastRenderedPageBreak/>
        <w:t>VIL</w:t>
      </w:r>
      <w:r w:rsidR="005E6C41" w:rsidRPr="00725A64">
        <w:rPr>
          <w:lang w:val="en-GB"/>
        </w:rPr>
        <w:t xml:space="preserve"> Grammar</w:t>
      </w:r>
      <w:r w:rsidRPr="00725A64">
        <w:rPr>
          <w:lang w:val="en-GB"/>
        </w:rPr>
        <w:t>s</w:t>
      </w:r>
      <w:bookmarkEnd w:id="2938"/>
      <w:bookmarkEnd w:id="3036"/>
      <w:bookmarkEnd w:id="3037"/>
    </w:p>
    <w:p w:rsidR="006C5976" w:rsidRPr="00725A64" w:rsidRDefault="00D1167E" w:rsidP="008173B2">
      <w:pPr>
        <w:rPr>
          <w:lang w:val="en-GB"/>
        </w:rPr>
      </w:pPr>
      <w:r w:rsidRPr="00725A64">
        <w:rPr>
          <w:lang w:val="en-GB"/>
        </w:rPr>
        <w:t xml:space="preserve">In this section we depict the actual grammar for </w:t>
      </w:r>
      <w:r w:rsidR="00843553" w:rsidRPr="00725A64">
        <w:rPr>
          <w:lang w:val="en-GB"/>
        </w:rPr>
        <w:t>the VIL languages</w:t>
      </w:r>
      <w:r w:rsidRPr="00725A64">
        <w:rPr>
          <w:lang w:val="en-GB"/>
        </w:rPr>
        <w:t>.</w:t>
      </w:r>
      <w:r w:rsidR="001E775E" w:rsidRPr="00725A64">
        <w:rPr>
          <w:lang w:val="en-GB"/>
        </w:rPr>
        <w:t xml:space="preserve"> The grammar is given in terms of a simplified xText</w:t>
      </w:r>
      <w:r w:rsidR="005E7EA1" w:rsidRPr="00725A64">
        <w:rPr>
          <w:rStyle w:val="FootnoteReference"/>
          <w:lang w:val="en-GB"/>
        </w:rPr>
        <w:footnoteReference w:id="29"/>
      </w:r>
      <w:r w:rsidR="001E775E" w:rsidRPr="00725A64">
        <w:rPr>
          <w:lang w:val="en-GB"/>
        </w:rPr>
        <w:t xml:space="preserve"> grammar (close to ANTLR</w:t>
      </w:r>
      <w:r w:rsidR="005E7EA1" w:rsidRPr="00725A64">
        <w:rPr>
          <w:rStyle w:val="FootnoteReference"/>
          <w:lang w:val="en-GB"/>
        </w:rPr>
        <w:footnoteReference w:id="30"/>
      </w:r>
      <w:r w:rsidR="000F5893" w:rsidRPr="00725A64">
        <w:rPr>
          <w:lang w:val="en-GB"/>
        </w:rPr>
        <w:t xml:space="preserve"> or</w:t>
      </w:r>
      <w:r w:rsidR="00D96B3E" w:rsidRPr="00FF7947">
        <w:rPr>
          <w:lang w:val="en-GB"/>
        </w:rPr>
        <w:t xml:space="preserve"> EBNF</w:t>
      </w:r>
      <w:r w:rsidR="001E775E" w:rsidRPr="00725A64">
        <w:rPr>
          <w:lang w:val="en-GB"/>
        </w:rPr>
        <w:t>).</w:t>
      </w:r>
      <w:r w:rsidR="00B83DA7" w:rsidRPr="00725A64">
        <w:rPr>
          <w:lang w:val="en-GB"/>
        </w:rPr>
        <w:t xml:space="preserve"> Simplified means, that we omitted technical details </w:t>
      </w:r>
      <w:r w:rsidR="00843553" w:rsidRPr="00725A64">
        <w:rPr>
          <w:lang w:val="en-GB"/>
        </w:rPr>
        <w:t xml:space="preserve">used </w:t>
      </w:r>
      <w:r w:rsidR="00B83DA7" w:rsidRPr="00725A64">
        <w:rPr>
          <w:lang w:val="en-GB"/>
        </w:rPr>
        <w:t xml:space="preserve">in xText to properly generate the underlying EMF model as well as trailing “;” </w:t>
      </w:r>
      <w:r w:rsidR="004870C2" w:rsidRPr="00725A64">
        <w:rPr>
          <w:lang w:val="en-GB"/>
        </w:rPr>
        <w:t>(replaced by empty lines in order to support readability)</w:t>
      </w:r>
      <w:r w:rsidR="00B83DA7" w:rsidRPr="00725A64">
        <w:rPr>
          <w:lang w:val="en-GB"/>
        </w:rPr>
        <w:t>.</w:t>
      </w:r>
      <w:r w:rsidR="00670F8E" w:rsidRPr="00725A64">
        <w:rPr>
          <w:lang w:val="en-GB"/>
        </w:rPr>
        <w:t xml:space="preserve"> Please note that some statement-</w:t>
      </w:r>
      <w:r w:rsidR="0089229B" w:rsidRPr="00725A64">
        <w:rPr>
          <w:lang w:val="en-GB"/>
        </w:rPr>
        <w:t xml:space="preserve">terminating semicolons </w:t>
      </w:r>
      <w:r w:rsidR="00670F8E" w:rsidRPr="00725A64">
        <w:rPr>
          <w:lang w:val="en-GB"/>
        </w:rPr>
        <w:t>are optional</w:t>
      </w:r>
      <w:r w:rsidR="005B1B16" w:rsidRPr="00725A64">
        <w:rPr>
          <w:lang w:val="en-GB"/>
        </w:rPr>
        <w:t xml:space="preserve"> </w:t>
      </w:r>
      <w:r w:rsidR="00B43BCC" w:rsidRPr="00725A64">
        <w:rPr>
          <w:lang w:val="en-GB"/>
        </w:rPr>
        <w:t xml:space="preserve">in order to support various </w:t>
      </w:r>
      <w:r w:rsidR="00F57FB6" w:rsidRPr="00725A64">
        <w:rPr>
          <w:lang w:val="en-GB"/>
        </w:rPr>
        <w:t xml:space="preserve">user </w:t>
      </w:r>
      <w:r w:rsidR="00B43BCC" w:rsidRPr="00725A64">
        <w:rPr>
          <w:lang w:val="en-GB"/>
        </w:rPr>
        <w:t>groups each having individual background in programming languages</w:t>
      </w:r>
      <w:r w:rsidR="00670F8E" w:rsidRPr="00725A64">
        <w:rPr>
          <w:lang w:val="en-GB"/>
        </w:rPr>
        <w:t>.</w:t>
      </w:r>
    </w:p>
    <w:p w:rsidR="00194AC1" w:rsidRPr="00725A64" w:rsidRDefault="006A3E8F" w:rsidP="00EA17BB">
      <w:pPr>
        <w:pStyle w:val="Heading2"/>
        <w:rPr>
          <w:lang w:val="en-GB"/>
        </w:rPr>
      </w:pPr>
      <w:bookmarkStart w:id="3038" w:name="_Toc430078990"/>
      <w:r w:rsidRPr="00725A64">
        <w:rPr>
          <w:lang w:val="en-GB"/>
        </w:rPr>
        <w:t>VIL Build Language</w:t>
      </w:r>
      <w:r w:rsidR="00843553" w:rsidRPr="00725A64">
        <w:rPr>
          <w:lang w:val="en-GB"/>
        </w:rPr>
        <w:t xml:space="preserve"> Grammar</w:t>
      </w:r>
      <w:bookmarkEnd w:id="3038"/>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ImplementationUnit: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LanguageUnit*;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LanguageUnit: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'vilScript' Identifier '(' ParameterList?</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Require: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requireVTL</w:t>
      </w:r>
      <w:proofErr w:type="gramEnd"/>
      <w:r w:rsidRPr="003A7553">
        <w:rPr>
          <w:rFonts w:ascii="Courier New" w:eastAsia="Consolas" w:hAnsi="Courier New" w:cs="Courier New"/>
          <w:color w:val="auto"/>
          <w:sz w:val="20"/>
          <w:lang w:val="en-US"/>
        </w:rPr>
        <w:t>' STRING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ScriptParentDecl: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LoadProperties: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load</w:t>
      </w:r>
      <w:proofErr w:type="gramEnd"/>
      <w:r w:rsidRPr="003A7553">
        <w:rPr>
          <w:rFonts w:ascii="Courier New" w:eastAsia="Consolas" w:hAnsi="Courier New" w:cs="Courier New"/>
          <w:color w:val="auto"/>
          <w:sz w:val="20"/>
          <w:lang w:val="en-US"/>
        </w:rPr>
        <w:t>' 'properties' STRING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ScriptContents: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 </w:t>
      </w:r>
      <w:ins w:id="3039" w:author="Holger Eichelberger" w:date="2015-08-10T17:02:00Z">
        <w:r w:rsidR="00025172">
          <w:rPr>
            <w:rFonts w:ascii="Courier New" w:eastAsia="Consolas" w:hAnsi="Courier New" w:cs="Courier New"/>
            <w:color w:val="auto"/>
            <w:sz w:val="20"/>
            <w:lang w:val="en-US"/>
          </w:rPr>
          <w:t xml:space="preserve">TypeDef | </w:t>
        </w:r>
      </w:ins>
      <w:r w:rsidRPr="003A7553">
        <w:rPr>
          <w:rFonts w:ascii="Courier New" w:eastAsia="Consolas" w:hAnsi="Courier New" w:cs="Courier New"/>
          <w:color w:val="auto"/>
          <w:sz w:val="20"/>
          <w:lang w:val="en-US"/>
        </w:rPr>
        <w:t>RuleDeclaration)*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RuleDeclaration: // Type is for future extension, ignored by now</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RuleModifier?</w:t>
      </w:r>
      <w:proofErr w:type="gramEnd"/>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 (ParameterList)?</w:t>
      </w:r>
      <w:proofErr w:type="gramEnd"/>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RuleConditions?</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RuleConditions: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(LogicalExpression (',' LogicalExpression)*)?</w:t>
      </w:r>
      <w:proofErr w:type="gramEnd"/>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RuleElementBlock: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RuleElement*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RuleElement: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RuleModifier: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protected</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Join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Map: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'map' '(' MapVariable (',' MapVariable)* ('=',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RuleElementBlock ';'?</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xml:space="preserve">' '(' Expression ')' StatementOrBlock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('else' StatementOrBlock)?</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StatementOrBlock: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ExpressionStatement | RuleElementBlock</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Join: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join</w:t>
      </w:r>
      <w:proofErr w:type="gramEnd"/>
      <w:r w:rsidRPr="003A7553">
        <w:rPr>
          <w:rFonts w:ascii="Courier New" w:eastAsia="Consolas" w:hAnsi="Courier New" w:cs="Courier New"/>
          <w:color w:val="auto"/>
          <w:sz w:val="20"/>
          <w:lang w:val="en-US"/>
        </w:rPr>
        <w:t xml:space="preserve">' '(' JoinVariable ',' JoinVariable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 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JoinVariable: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exclude</w:t>
      </w:r>
      <w:proofErr w:type="gramEnd"/>
      <w:r w:rsidRPr="003A7553">
        <w:rPr>
          <w:rFonts w:ascii="Courier New" w:eastAsia="Consolas" w:hAnsi="Courier New" w:cs="Courier New"/>
          <w:color w:val="auto"/>
          <w:sz w:val="20"/>
          <w:lang w:val="en-US"/>
        </w:rPr>
        <w:t>'? Identifier ':' 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SystemExecution: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execute</w:t>
      </w:r>
      <w:proofErr w:type="gramEnd"/>
      <w:r w:rsidRPr="003A7553">
        <w:rPr>
          <w:rFonts w:ascii="Courier New" w:eastAsia="Consolas" w:hAnsi="Courier New" w:cs="Courier New"/>
          <w:color w:val="auto"/>
          <w:sz w:val="20"/>
          <w:lang w:val="en-US"/>
        </w:rPr>
        <w:t>' Call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Instantiate: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instantiate</w:t>
      </w:r>
      <w:proofErr w:type="gramEnd"/>
      <w:r w:rsidRPr="003A7553">
        <w:rPr>
          <w:rFonts w:ascii="Courier New" w:eastAsia="Consolas" w:hAnsi="Courier New" w:cs="Courier New"/>
          <w:color w:val="auto"/>
          <w:sz w:val="20"/>
          <w:lang w:val="en-US"/>
        </w:rPr>
        <w:t>' (</w:t>
      </w:r>
      <w:del w:id="3040" w:author="Holger Eichelberger" w:date="2015-09-17T16:52:00Z">
        <w:r w:rsidRPr="003A7553" w:rsidDel="005034C0">
          <w:rPr>
            <w:rFonts w:ascii="Courier New" w:eastAsia="Consolas" w:hAnsi="Courier New" w:cs="Courier New"/>
            <w:color w:val="auto"/>
            <w:sz w:val="20"/>
            <w:lang w:val="en-US"/>
          </w:rPr>
          <w:delText>(</w:delText>
        </w:r>
      </w:del>
      <w:r w:rsidRPr="003A7553">
        <w:rPr>
          <w:rFonts w:ascii="Courier New" w:eastAsia="Consolas" w:hAnsi="Courier New" w:cs="Courier New"/>
          <w:color w:val="auto"/>
          <w:sz w:val="20"/>
          <w:lang w:val="en-US"/>
        </w:rPr>
        <w:t>Identifier</w:t>
      </w:r>
      <w:del w:id="3041" w:author="Holger Eichelberger" w:date="2015-09-17T16:52:00Z">
        <w:r w:rsidRPr="003A7553" w:rsidDel="005034C0">
          <w:rPr>
            <w:rFonts w:ascii="Courier New" w:eastAsia="Consolas" w:hAnsi="Courier New" w:cs="Courier New"/>
            <w:color w:val="auto"/>
            <w:sz w:val="20"/>
            <w:lang w:val="en-US"/>
          </w:rPr>
          <w:delText xml:space="preserve"> ('rule' STRING)?)</w:delText>
        </w:r>
      </w:del>
      <w:r w:rsidRPr="003A7553">
        <w:rPr>
          <w:rFonts w:ascii="Courier New" w:eastAsia="Consolas" w:hAnsi="Courier New" w:cs="Courier New"/>
          <w:color w:val="auto"/>
          <w:sz w:val="20"/>
          <w:lang w:val="en-US"/>
        </w:rPr>
        <w:t xml:space="preserve"> | STRING)</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rPr>
        <w:t>'(' ArgumentList? ')' VersionSpec?</w:t>
      </w:r>
    </w:p>
    <w:p w:rsidR="00782008" w:rsidRPr="00725A64" w:rsidRDefault="006A3E8F" w:rsidP="00EA17BB">
      <w:pPr>
        <w:pStyle w:val="Heading2"/>
        <w:rPr>
          <w:lang w:val="en-GB"/>
        </w:rPr>
      </w:pPr>
      <w:bookmarkStart w:id="3042" w:name="_Toc412188697"/>
      <w:bookmarkStart w:id="3043" w:name="_Toc412823144"/>
      <w:bookmarkStart w:id="3044" w:name="_Toc416535566"/>
      <w:bookmarkStart w:id="3045" w:name="_Toc422485320"/>
      <w:bookmarkStart w:id="3046" w:name="_Toc385852366"/>
      <w:bookmarkStart w:id="3047" w:name="_Toc385852479"/>
      <w:bookmarkStart w:id="3048" w:name="_Toc385852367"/>
      <w:bookmarkStart w:id="3049" w:name="_Toc385852480"/>
      <w:bookmarkStart w:id="3050" w:name="_Toc430078991"/>
      <w:bookmarkEnd w:id="3042"/>
      <w:bookmarkEnd w:id="3043"/>
      <w:bookmarkEnd w:id="3044"/>
      <w:bookmarkEnd w:id="3045"/>
      <w:bookmarkEnd w:id="3046"/>
      <w:bookmarkEnd w:id="3047"/>
      <w:bookmarkEnd w:id="3048"/>
      <w:bookmarkEnd w:id="3049"/>
      <w:r w:rsidRPr="00725A64">
        <w:rPr>
          <w:lang w:val="en-GB"/>
        </w:rPr>
        <w:lastRenderedPageBreak/>
        <w:t>VIL Template Language</w:t>
      </w:r>
      <w:r w:rsidR="00843553" w:rsidRPr="00725A64">
        <w:rPr>
          <w:lang w:val="en-GB"/>
        </w:rPr>
        <w:t xml:space="preserve"> Grammar</w:t>
      </w:r>
      <w:bookmarkEnd w:id="3050"/>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IndentationHint?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template</w:t>
      </w:r>
      <w:proofErr w:type="gramEnd"/>
      <w:r w:rsidRPr="003A7553">
        <w:rPr>
          <w:rFonts w:ascii="Courier New" w:eastAsia="Consolas" w:hAnsi="Courier New" w:cs="Courier New"/>
          <w:color w:val="auto"/>
          <w:sz w:val="20"/>
          <w:lang w:val="en-US"/>
        </w:rPr>
        <w:t xml:space="preserve">' Identifier '(' ParameterList?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('extends</w:t>
      </w:r>
      <w:proofErr w:type="gramEnd"/>
      <w:r w:rsidRPr="003A7553">
        <w:rPr>
          <w:rFonts w:ascii="Courier New" w:eastAsia="Consolas" w:hAnsi="Courier New" w:cs="Courier New"/>
          <w:color w:val="auto"/>
          <w:sz w:val="20"/>
          <w:lang w:val="en-US"/>
        </w:rPr>
        <w:t xml:space="preserve">' Identifier)? '{' </w:t>
      </w:r>
    </w:p>
    <w:p w:rsidR="003A7553" w:rsidRDefault="003A7553" w:rsidP="003A7553">
      <w:pPr>
        <w:pStyle w:val="Standard1"/>
        <w:jc w:val="both"/>
        <w:rPr>
          <w:ins w:id="3051" w:author="Holger Eichelberger" w:date="2015-08-10T17:02: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025172" w:rsidRPr="003A7553" w:rsidRDefault="00025172" w:rsidP="003A7553">
      <w:pPr>
        <w:pStyle w:val="Standard1"/>
        <w:jc w:val="both"/>
        <w:rPr>
          <w:rFonts w:ascii="Courier New" w:eastAsia="Consolas" w:hAnsi="Courier New" w:cs="Courier New"/>
          <w:sz w:val="20"/>
          <w:lang w:val="en-US"/>
        </w:rPr>
      </w:pPr>
      <w:ins w:id="3052" w:author="Holger Eichelberger" w:date="2015-08-10T17:02:00Z">
        <w:r>
          <w:rPr>
            <w:rFonts w:ascii="Courier New" w:eastAsia="Consolas" w:hAnsi="Courier New" w:cs="Courier New"/>
            <w:color w:val="auto"/>
            <w:sz w:val="20"/>
            <w:lang w:val="en-US"/>
          </w:rPr>
          <w:t xml:space="preserve">    TypeDef*</w:t>
        </w:r>
      </w:ins>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VilDef*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p>
    <w:p w:rsidR="003A7553" w:rsidRPr="003C33EF" w:rsidRDefault="00FF39BE" w:rsidP="003A7553">
      <w:pPr>
        <w:pStyle w:val="Standard1"/>
        <w:jc w:val="both"/>
        <w:rPr>
          <w:rFonts w:ascii="Courier New" w:eastAsia="Consolas" w:hAnsi="Courier New" w:cs="Courier New"/>
          <w:sz w:val="20"/>
          <w:rPrChange w:id="3053" w:author="Holger Eichelberger" w:date="2015-08-10T17:26:00Z">
            <w:rPr>
              <w:rFonts w:ascii="Courier New" w:eastAsia="Consolas" w:hAnsi="Courier New" w:cs="Courier New"/>
              <w:sz w:val="20"/>
              <w:lang w:val="en-US"/>
            </w:rPr>
          </w:rPrChange>
        </w:rPr>
      </w:pPr>
      <w:r w:rsidRPr="00FF39BE">
        <w:rPr>
          <w:rFonts w:ascii="Courier New" w:eastAsia="Consolas" w:hAnsi="Courier New" w:cs="Courier New"/>
          <w:color w:val="auto"/>
          <w:sz w:val="20"/>
          <w:rPrChange w:id="3054" w:author="Holger Eichelberger" w:date="2015-08-10T17:26:00Z">
            <w:rPr>
              <w:rFonts w:ascii="Courier New" w:eastAsia="Consolas" w:hAnsi="Courier New" w:cs="Courier New"/>
              <w:b/>
              <w:bCs/>
              <w:color w:val="auto"/>
              <w:sz w:val="20"/>
              <w:szCs w:val="26"/>
              <w:u w:val="single"/>
              <w:lang w:val="en-US"/>
            </w:rPr>
          </w:rPrChange>
        </w:rPr>
        <w:t>IndentationHint:</w:t>
      </w:r>
    </w:p>
    <w:p w:rsidR="003A7553" w:rsidRPr="003A7553" w:rsidRDefault="00FF39BE" w:rsidP="003A7553">
      <w:pPr>
        <w:pStyle w:val="Standard1"/>
        <w:jc w:val="both"/>
        <w:rPr>
          <w:rFonts w:ascii="Courier New" w:eastAsia="Consolas" w:hAnsi="Courier New" w:cs="Courier New"/>
          <w:sz w:val="20"/>
        </w:rPr>
      </w:pPr>
      <w:r w:rsidRPr="00FF39BE">
        <w:rPr>
          <w:rFonts w:ascii="Courier New" w:eastAsia="Consolas" w:hAnsi="Courier New" w:cs="Courier New"/>
          <w:color w:val="auto"/>
          <w:sz w:val="20"/>
          <w:rPrChange w:id="3055" w:author="Holger Eichelberger" w:date="2015-08-10T17:26:00Z">
            <w:rPr>
              <w:rFonts w:ascii="Courier New" w:eastAsia="Consolas" w:hAnsi="Courier New" w:cs="Courier New"/>
              <w:b/>
              <w:bCs/>
              <w:color w:val="auto"/>
              <w:sz w:val="20"/>
              <w:szCs w:val="26"/>
              <w:u w:val="single"/>
              <w:lang w:val="en-US"/>
            </w:rPr>
          </w:rPrChange>
        </w:rPr>
        <w:t xml:space="preserve">  </w:t>
      </w:r>
      <w:r w:rsidR="003A7553" w:rsidRPr="003A7553">
        <w:rPr>
          <w:rFonts w:ascii="Courier New" w:eastAsia="Consolas" w:hAnsi="Courier New" w:cs="Courier New"/>
          <w:color w:val="auto"/>
          <w:sz w:val="20"/>
        </w:rPr>
        <w:t xml:space="preserve">'@indent' '(' IndentationHintPart (',' IndentationHintPart)* ')' </w:t>
      </w:r>
    </w:p>
    <w:p w:rsidR="003A7553" w:rsidRPr="003A7553" w:rsidRDefault="003A7553" w:rsidP="003A7553">
      <w:pPr>
        <w:pStyle w:val="Standard1"/>
        <w:jc w:val="both"/>
        <w:rPr>
          <w:rFonts w:ascii="Courier New" w:eastAsia="Consolas" w:hAnsi="Courier New" w:cs="Courier New"/>
          <w:sz w:val="20"/>
        </w:rPr>
      </w:pPr>
    </w:p>
    <w:p w:rsidR="003A7553" w:rsidRPr="005F4855" w:rsidRDefault="00FF39BE" w:rsidP="003A7553">
      <w:pPr>
        <w:pStyle w:val="Standard1"/>
        <w:jc w:val="both"/>
        <w:rPr>
          <w:rFonts w:ascii="Courier New" w:eastAsia="Consolas" w:hAnsi="Courier New" w:cs="Courier New"/>
          <w:sz w:val="20"/>
          <w:lang w:val="en-US"/>
          <w:rPrChange w:id="3056" w:author="Holger Eichelberger" w:date="2015-09-17T11:09:00Z">
            <w:rPr>
              <w:rFonts w:ascii="Courier New" w:eastAsia="Consolas" w:hAnsi="Courier New" w:cs="Courier New"/>
              <w:sz w:val="20"/>
            </w:rPr>
          </w:rPrChange>
        </w:rPr>
      </w:pPr>
      <w:r w:rsidRPr="00FF39BE">
        <w:rPr>
          <w:rFonts w:ascii="Courier New" w:eastAsia="Consolas" w:hAnsi="Courier New" w:cs="Courier New"/>
          <w:color w:val="auto"/>
          <w:sz w:val="20"/>
          <w:lang w:val="en-US"/>
          <w:rPrChange w:id="3057" w:author="Holger Eichelberger" w:date="2015-09-17T11:09:00Z">
            <w:rPr>
              <w:rFonts w:ascii="Courier New" w:eastAsia="Consolas" w:hAnsi="Courier New" w:cs="Courier New"/>
              <w:color w:val="auto"/>
              <w:sz w:val="20"/>
              <w:u w:val="single"/>
            </w:rPr>
          </w:rPrChange>
        </w:rPr>
        <w:t>IndentationHintPart:</w:t>
      </w:r>
    </w:p>
    <w:p w:rsidR="003A7553" w:rsidRPr="005F4855" w:rsidRDefault="00FF39BE" w:rsidP="003A7553">
      <w:pPr>
        <w:pStyle w:val="Standard1"/>
        <w:jc w:val="both"/>
        <w:rPr>
          <w:rFonts w:ascii="Courier New" w:eastAsia="Consolas" w:hAnsi="Courier New" w:cs="Courier New"/>
          <w:sz w:val="20"/>
          <w:lang w:val="en-US"/>
          <w:rPrChange w:id="3058" w:author="Holger Eichelberger" w:date="2015-09-17T11:09:00Z">
            <w:rPr>
              <w:rFonts w:ascii="Courier New" w:eastAsia="Consolas" w:hAnsi="Courier New" w:cs="Courier New"/>
              <w:sz w:val="20"/>
            </w:rPr>
          </w:rPrChange>
        </w:rPr>
      </w:pPr>
      <w:r w:rsidRPr="00FF39BE">
        <w:rPr>
          <w:rFonts w:ascii="Courier New" w:eastAsia="Consolas" w:hAnsi="Courier New" w:cs="Courier New"/>
          <w:color w:val="auto"/>
          <w:sz w:val="20"/>
          <w:lang w:val="en-US"/>
          <w:rPrChange w:id="3059" w:author="Holger Eichelberger" w:date="2015-09-17T11:09:00Z">
            <w:rPr>
              <w:rFonts w:ascii="Courier New" w:eastAsia="Consolas" w:hAnsi="Courier New" w:cs="Courier New"/>
              <w:color w:val="auto"/>
              <w:sz w:val="20"/>
              <w:u w:val="single"/>
            </w:rPr>
          </w:rPrChange>
        </w:rPr>
        <w:t xml:space="preserve">  Identifier '=' NUMBER</w:t>
      </w:r>
    </w:p>
    <w:p w:rsidR="003A7553" w:rsidRPr="005F4855" w:rsidRDefault="003A7553" w:rsidP="003A7553">
      <w:pPr>
        <w:pStyle w:val="Standard1"/>
        <w:jc w:val="both"/>
        <w:rPr>
          <w:rFonts w:ascii="Courier New" w:eastAsia="Consolas" w:hAnsi="Courier New" w:cs="Courier New"/>
          <w:sz w:val="20"/>
          <w:lang w:val="en-US"/>
          <w:rPrChange w:id="3060" w:author="Holger Eichelberger" w:date="2015-09-17T11:09:00Z">
            <w:rPr>
              <w:rFonts w:ascii="Courier New" w:eastAsia="Consolas" w:hAnsi="Courier New" w:cs="Courier New"/>
              <w:sz w:val="20"/>
            </w:rPr>
          </w:rPrChange>
        </w:rPr>
      </w:pPr>
    </w:p>
    <w:p w:rsidR="003A7553" w:rsidRPr="005F4855" w:rsidRDefault="00FF39BE" w:rsidP="003A7553">
      <w:pPr>
        <w:pStyle w:val="Standard1"/>
        <w:jc w:val="both"/>
        <w:rPr>
          <w:rFonts w:ascii="Courier New" w:eastAsia="Consolas" w:hAnsi="Courier New" w:cs="Courier New"/>
          <w:sz w:val="20"/>
          <w:lang w:val="en-US"/>
          <w:rPrChange w:id="3061" w:author="Holger Eichelberger" w:date="2015-09-17T11:09:00Z">
            <w:rPr>
              <w:rFonts w:ascii="Courier New" w:eastAsia="Consolas" w:hAnsi="Courier New" w:cs="Courier New"/>
              <w:sz w:val="20"/>
            </w:rPr>
          </w:rPrChange>
        </w:rPr>
      </w:pPr>
      <w:r w:rsidRPr="00FF39BE">
        <w:rPr>
          <w:rFonts w:ascii="Courier New" w:eastAsia="Consolas" w:hAnsi="Courier New" w:cs="Courier New"/>
          <w:color w:val="auto"/>
          <w:sz w:val="20"/>
          <w:lang w:val="en-US"/>
          <w:rPrChange w:id="3062" w:author="Holger Eichelberger" w:date="2015-09-17T11:09:00Z">
            <w:rPr>
              <w:rFonts w:ascii="Courier New" w:eastAsia="Consolas" w:hAnsi="Courier New" w:cs="Courier New"/>
              <w:color w:val="auto"/>
              <w:sz w:val="20"/>
              <w:u w:val="single"/>
            </w:rPr>
          </w:rPrChange>
        </w:rPr>
        <w:t>VilDef:</w:t>
      </w:r>
    </w:p>
    <w:p w:rsidR="005F4855" w:rsidRDefault="00FF39BE" w:rsidP="003A7553">
      <w:pPr>
        <w:pStyle w:val="Standard1"/>
        <w:jc w:val="both"/>
        <w:rPr>
          <w:ins w:id="3063" w:author="Holger Eichelberger" w:date="2015-09-17T11:09:00Z"/>
          <w:rFonts w:ascii="Courier New" w:eastAsia="Consolas" w:hAnsi="Courier New" w:cs="Courier New"/>
          <w:color w:val="auto"/>
          <w:sz w:val="20"/>
          <w:lang w:val="en-US"/>
        </w:rPr>
      </w:pPr>
      <w:r w:rsidRPr="00FF39BE">
        <w:rPr>
          <w:rFonts w:ascii="Courier New" w:eastAsia="Consolas" w:hAnsi="Courier New" w:cs="Courier New"/>
          <w:color w:val="auto"/>
          <w:sz w:val="20"/>
          <w:lang w:val="en-US"/>
          <w:rPrChange w:id="3064" w:author="Holger Eichelberger" w:date="2015-09-17T11:09:00Z">
            <w:rPr>
              <w:rFonts w:ascii="Courier New" w:eastAsia="Consolas" w:hAnsi="Courier New" w:cs="Courier New"/>
              <w:color w:val="auto"/>
              <w:sz w:val="20"/>
              <w:u w:val="single"/>
            </w:rPr>
          </w:rPrChange>
        </w:rPr>
        <w:t xml:space="preserve">  </w:t>
      </w:r>
      <w:ins w:id="3065" w:author="Holger Eichelberger" w:date="2015-09-17T11:09:00Z">
        <w:r w:rsidRPr="00FF39BE">
          <w:rPr>
            <w:rFonts w:ascii="Courier New" w:eastAsia="Consolas" w:hAnsi="Courier New" w:cs="Courier New"/>
            <w:color w:val="auto"/>
            <w:sz w:val="20"/>
            <w:lang w:val="en-US"/>
            <w:rPrChange w:id="3066" w:author="Holger Eichelberger" w:date="2015-09-17T11:09:00Z">
              <w:rPr>
                <w:rFonts w:ascii="Courier New" w:eastAsia="Consolas" w:hAnsi="Courier New" w:cs="Courier New"/>
                <w:color w:val="auto"/>
                <w:sz w:val="20"/>
                <w:u w:val="single"/>
              </w:rPr>
            </w:rPrChange>
          </w:rPr>
          <w:t>'</w:t>
        </w:r>
        <w:proofErr w:type="gramStart"/>
        <w:r w:rsidRPr="00FF39BE">
          <w:rPr>
            <w:rFonts w:ascii="Courier New" w:eastAsia="Consolas" w:hAnsi="Courier New" w:cs="Courier New"/>
            <w:color w:val="auto"/>
            <w:sz w:val="20"/>
            <w:lang w:val="en-US"/>
            <w:rPrChange w:id="3067" w:author="Holger Eichelberger" w:date="2015-09-17T11:09:00Z">
              <w:rPr>
                <w:rFonts w:ascii="Courier New" w:eastAsia="Consolas" w:hAnsi="Courier New" w:cs="Courier New"/>
                <w:color w:val="auto"/>
                <w:sz w:val="20"/>
                <w:u w:val="single"/>
              </w:rPr>
            </w:rPrChange>
          </w:rPr>
          <w:t>protected</w:t>
        </w:r>
        <w:proofErr w:type="gramEnd"/>
        <w:r w:rsidRPr="00FF39BE">
          <w:rPr>
            <w:rFonts w:ascii="Courier New" w:eastAsia="Consolas" w:hAnsi="Courier New" w:cs="Courier New"/>
            <w:color w:val="auto"/>
            <w:sz w:val="20"/>
            <w:lang w:val="en-US"/>
            <w:rPrChange w:id="3068" w:author="Holger Eichelberger" w:date="2015-09-17T11:09:00Z">
              <w:rPr>
                <w:rFonts w:ascii="Courier New" w:eastAsia="Consolas" w:hAnsi="Courier New" w:cs="Courier New"/>
                <w:color w:val="auto"/>
                <w:sz w:val="20"/>
                <w:u w:val="single"/>
              </w:rPr>
            </w:rPrChange>
          </w:rPr>
          <w:t xml:space="preserve">'? </w:t>
        </w:r>
      </w:ins>
      <w:r w:rsidRPr="00FF39BE">
        <w:rPr>
          <w:rFonts w:ascii="Courier New" w:eastAsia="Consolas" w:hAnsi="Courier New" w:cs="Courier New"/>
          <w:color w:val="auto"/>
          <w:sz w:val="20"/>
          <w:lang w:val="en-US"/>
          <w:rPrChange w:id="3069" w:author="Holger Eichelberger" w:date="2015-09-17T11:09:00Z">
            <w:rPr>
              <w:rFonts w:ascii="Courier New" w:eastAsia="Consolas" w:hAnsi="Courier New" w:cs="Courier New"/>
              <w:color w:val="auto"/>
              <w:sz w:val="20"/>
              <w:u w:val="single"/>
            </w:rPr>
          </w:rPrChange>
        </w:rPr>
        <w:t>'</w:t>
      </w:r>
      <w:proofErr w:type="gramStart"/>
      <w:r w:rsidRPr="00FF39BE">
        <w:rPr>
          <w:rFonts w:ascii="Courier New" w:eastAsia="Consolas" w:hAnsi="Courier New" w:cs="Courier New"/>
          <w:color w:val="auto"/>
          <w:sz w:val="20"/>
          <w:lang w:val="en-US"/>
          <w:rPrChange w:id="3070" w:author="Holger Eichelberger" w:date="2015-09-17T11:09:00Z">
            <w:rPr>
              <w:rFonts w:ascii="Courier New" w:eastAsia="Consolas" w:hAnsi="Courier New" w:cs="Courier New"/>
              <w:color w:val="auto"/>
              <w:sz w:val="20"/>
              <w:u w:val="single"/>
            </w:rPr>
          </w:rPrChange>
        </w:rPr>
        <w:t>def</w:t>
      </w:r>
      <w:proofErr w:type="gramEnd"/>
      <w:r w:rsidRPr="00FF39BE">
        <w:rPr>
          <w:rFonts w:ascii="Courier New" w:eastAsia="Consolas" w:hAnsi="Courier New" w:cs="Courier New"/>
          <w:color w:val="auto"/>
          <w:sz w:val="20"/>
          <w:lang w:val="en-US"/>
          <w:rPrChange w:id="3071" w:author="Holger Eichelberger" w:date="2015-09-17T11:09:00Z">
            <w:rPr>
              <w:rFonts w:ascii="Courier New" w:eastAsia="Consolas" w:hAnsi="Courier New" w:cs="Courier New"/>
              <w:color w:val="auto"/>
              <w:sz w:val="20"/>
              <w:u w:val="single"/>
            </w:rPr>
          </w:rPrChange>
        </w:rPr>
        <w:t xml:space="preserve">' Type? Identifier </w:t>
      </w:r>
    </w:p>
    <w:p w:rsidR="003A7553" w:rsidRPr="005F4855" w:rsidRDefault="005F4855" w:rsidP="003A7553">
      <w:pPr>
        <w:pStyle w:val="Standard1"/>
        <w:jc w:val="both"/>
        <w:rPr>
          <w:rFonts w:ascii="Courier New" w:eastAsia="Consolas" w:hAnsi="Courier New" w:cs="Courier New"/>
          <w:sz w:val="20"/>
          <w:lang w:val="en-US"/>
          <w:rPrChange w:id="3072" w:author="Holger Eichelberger" w:date="2015-09-17T11:09:00Z">
            <w:rPr>
              <w:rFonts w:ascii="Courier New" w:eastAsia="Consolas" w:hAnsi="Courier New" w:cs="Courier New"/>
              <w:sz w:val="20"/>
            </w:rPr>
          </w:rPrChange>
        </w:rPr>
      </w:pPr>
      <w:ins w:id="3073" w:author="Holger Eichelberger" w:date="2015-09-17T11:09:00Z">
        <w:r>
          <w:rPr>
            <w:rFonts w:ascii="Courier New" w:eastAsia="Consolas" w:hAnsi="Courier New" w:cs="Courier New"/>
            <w:color w:val="auto"/>
            <w:sz w:val="20"/>
            <w:lang w:val="en-US"/>
          </w:rPr>
          <w:t xml:space="preserve">  </w:t>
        </w:r>
      </w:ins>
      <w:proofErr w:type="gramStart"/>
      <w:r w:rsidR="00FF39BE" w:rsidRPr="00FF39BE">
        <w:rPr>
          <w:rFonts w:ascii="Courier New" w:eastAsia="Consolas" w:hAnsi="Courier New" w:cs="Courier New"/>
          <w:color w:val="auto"/>
          <w:sz w:val="20"/>
          <w:lang w:val="en-US"/>
          <w:rPrChange w:id="3074" w:author="Holger Eichelberger" w:date="2015-09-17T11:09:00Z">
            <w:rPr>
              <w:rFonts w:ascii="Courier New" w:eastAsia="Consolas" w:hAnsi="Courier New" w:cs="Courier New"/>
              <w:color w:val="auto"/>
              <w:sz w:val="20"/>
              <w:u w:val="single"/>
            </w:rPr>
          </w:rPrChange>
        </w:rPr>
        <w:t>'(' ParameterList?</w:t>
      </w:r>
      <w:proofErr w:type="gramEnd"/>
      <w:r w:rsidR="00FF39BE" w:rsidRPr="00FF39BE">
        <w:rPr>
          <w:rFonts w:ascii="Courier New" w:eastAsia="Consolas" w:hAnsi="Courier New" w:cs="Courier New"/>
          <w:color w:val="auto"/>
          <w:sz w:val="20"/>
          <w:lang w:val="en-US"/>
          <w:rPrChange w:id="3075" w:author="Holger Eichelberger" w:date="2015-09-17T11:09:00Z">
            <w:rPr>
              <w:rFonts w:ascii="Courier New" w:eastAsia="Consolas" w:hAnsi="Courier New" w:cs="Courier New"/>
              <w:color w:val="auto"/>
              <w:sz w:val="20"/>
              <w:u w:val="single"/>
            </w:rPr>
          </w:rPrChange>
        </w:rPr>
        <w:t xml:space="preserve"> </w:t>
      </w:r>
      <w:proofErr w:type="gramStart"/>
      <w:r w:rsidR="00FF39BE" w:rsidRPr="00FF39BE">
        <w:rPr>
          <w:rFonts w:ascii="Courier New" w:eastAsia="Consolas" w:hAnsi="Courier New" w:cs="Courier New"/>
          <w:color w:val="auto"/>
          <w:sz w:val="20"/>
          <w:lang w:val="en-US"/>
          <w:rPrChange w:id="3076" w:author="Holger Eichelberger" w:date="2015-09-17T11:09:00Z">
            <w:rPr>
              <w:rFonts w:ascii="Courier New" w:eastAsia="Consolas" w:hAnsi="Courier New" w:cs="Courier New"/>
              <w:color w:val="auto"/>
              <w:sz w:val="20"/>
              <w:u w:val="single"/>
            </w:rPr>
          </w:rPrChange>
        </w:rPr>
        <w:t>')' StmtBlock ';'?</w:t>
      </w:r>
      <w:proofErr w:type="gramEnd"/>
    </w:p>
    <w:p w:rsidR="003A7553" w:rsidRPr="005F4855" w:rsidRDefault="00FF39BE" w:rsidP="003A7553">
      <w:pPr>
        <w:pStyle w:val="Standard1"/>
        <w:jc w:val="both"/>
        <w:rPr>
          <w:rFonts w:ascii="Courier New" w:eastAsia="Consolas" w:hAnsi="Courier New" w:cs="Courier New"/>
          <w:sz w:val="20"/>
          <w:lang w:val="en-US"/>
          <w:rPrChange w:id="3077" w:author="Holger Eichelberger" w:date="2015-09-17T11:09:00Z">
            <w:rPr>
              <w:rFonts w:ascii="Courier New" w:eastAsia="Consolas" w:hAnsi="Courier New" w:cs="Courier New"/>
              <w:sz w:val="20"/>
            </w:rPr>
          </w:rPrChange>
        </w:rPr>
      </w:pPr>
      <w:r w:rsidRPr="00FF39BE">
        <w:rPr>
          <w:rFonts w:ascii="Courier New" w:eastAsia="Consolas" w:hAnsi="Courier New" w:cs="Courier New"/>
          <w:color w:val="auto"/>
          <w:sz w:val="20"/>
          <w:lang w:val="en-US"/>
          <w:rPrChange w:id="3078" w:author="Holger Eichelberger" w:date="2015-09-17T11:09:00Z">
            <w:rPr>
              <w:rFonts w:ascii="Courier New" w:eastAsia="Consolas" w:hAnsi="Courier New" w:cs="Courier New"/>
              <w:color w:val="auto"/>
              <w:sz w:val="20"/>
              <w:u w:val="single"/>
            </w:rPr>
          </w:rPrChange>
        </w:rPr>
        <w:t xml:space="preserve">  </w:t>
      </w:r>
    </w:p>
    <w:p w:rsidR="003A7553" w:rsidRPr="005F4855" w:rsidRDefault="00FF39BE" w:rsidP="003A7553">
      <w:pPr>
        <w:pStyle w:val="Standard1"/>
        <w:jc w:val="both"/>
        <w:rPr>
          <w:rFonts w:ascii="Courier New" w:eastAsia="Consolas" w:hAnsi="Courier New" w:cs="Courier New"/>
          <w:sz w:val="20"/>
          <w:lang w:val="en-US"/>
          <w:rPrChange w:id="3079" w:author="Holger Eichelberger" w:date="2015-09-17T11:09:00Z">
            <w:rPr>
              <w:rFonts w:ascii="Courier New" w:eastAsia="Consolas" w:hAnsi="Courier New" w:cs="Courier New"/>
              <w:sz w:val="20"/>
            </w:rPr>
          </w:rPrChange>
        </w:rPr>
      </w:pPr>
      <w:r w:rsidRPr="00FF39BE">
        <w:rPr>
          <w:rFonts w:ascii="Courier New" w:eastAsia="Consolas" w:hAnsi="Courier New" w:cs="Courier New"/>
          <w:color w:val="auto"/>
          <w:sz w:val="20"/>
          <w:lang w:val="en-US"/>
          <w:rPrChange w:id="3080" w:author="Holger Eichelberger" w:date="2015-09-17T11:09:00Z">
            <w:rPr>
              <w:rFonts w:ascii="Courier New" w:eastAsia="Consolas" w:hAnsi="Courier New" w:cs="Courier New"/>
              <w:color w:val="auto"/>
              <w:sz w:val="20"/>
              <w:u w:val="single"/>
            </w:rPr>
          </w:rPrChange>
        </w:rPr>
        <w:t xml:space="preserve">StmtBlock: </w:t>
      </w:r>
    </w:p>
    <w:p w:rsidR="003A7553" w:rsidRPr="005F4855" w:rsidRDefault="00FF39BE" w:rsidP="003A7553">
      <w:pPr>
        <w:pStyle w:val="Standard1"/>
        <w:jc w:val="both"/>
        <w:rPr>
          <w:rFonts w:ascii="Courier New" w:eastAsia="Consolas" w:hAnsi="Courier New" w:cs="Courier New"/>
          <w:sz w:val="20"/>
          <w:lang w:val="en-US"/>
          <w:rPrChange w:id="3081" w:author="Holger Eichelberger" w:date="2015-09-17T11:09:00Z">
            <w:rPr>
              <w:rFonts w:ascii="Courier New" w:eastAsia="Consolas" w:hAnsi="Courier New" w:cs="Courier New"/>
              <w:sz w:val="20"/>
            </w:rPr>
          </w:rPrChange>
        </w:rPr>
      </w:pPr>
      <w:r w:rsidRPr="00FF39BE">
        <w:rPr>
          <w:rFonts w:ascii="Courier New" w:eastAsia="Consolas" w:hAnsi="Courier New" w:cs="Courier New"/>
          <w:color w:val="auto"/>
          <w:sz w:val="20"/>
          <w:lang w:val="en-US"/>
          <w:rPrChange w:id="3082" w:author="Holger Eichelberger" w:date="2015-09-17T11:09:00Z">
            <w:rPr>
              <w:rFonts w:ascii="Courier New" w:eastAsia="Consolas" w:hAnsi="Courier New" w:cs="Courier New"/>
              <w:color w:val="auto"/>
              <w:sz w:val="20"/>
              <w:u w:val="single"/>
            </w:rPr>
          </w:rPrChange>
        </w:rPr>
        <w:t xml:space="preserve">    '{' Stmt* '}'</w:t>
      </w:r>
    </w:p>
    <w:p w:rsidR="003A7553" w:rsidRPr="005F4855" w:rsidRDefault="003A7553" w:rsidP="003A7553">
      <w:pPr>
        <w:pStyle w:val="Standard1"/>
        <w:jc w:val="both"/>
        <w:rPr>
          <w:rFonts w:ascii="Courier New" w:eastAsia="Consolas" w:hAnsi="Courier New" w:cs="Courier New"/>
          <w:sz w:val="20"/>
          <w:lang w:val="en-US"/>
          <w:rPrChange w:id="3083" w:author="Holger Eichelberger" w:date="2015-09-17T11:09:00Z">
            <w:rPr>
              <w:rFonts w:ascii="Courier New" w:eastAsia="Consolas" w:hAnsi="Courier New" w:cs="Courier New"/>
              <w:sz w:val="20"/>
            </w:rPr>
          </w:rPrChange>
        </w:rPr>
      </w:pPr>
    </w:p>
    <w:p w:rsidR="003A7553" w:rsidRPr="005F4855" w:rsidRDefault="003A7553" w:rsidP="003A7553">
      <w:pPr>
        <w:pStyle w:val="Standard1"/>
        <w:jc w:val="both"/>
        <w:rPr>
          <w:rFonts w:ascii="Courier New" w:eastAsia="Consolas" w:hAnsi="Courier New" w:cs="Courier New"/>
          <w:sz w:val="20"/>
          <w:lang w:val="en-US"/>
        </w:rPr>
      </w:pPr>
      <w:r w:rsidRPr="005F4855">
        <w:rPr>
          <w:rFonts w:ascii="Courier New" w:eastAsia="Consolas" w:hAnsi="Courier New" w:cs="Courier New"/>
          <w:color w:val="auto"/>
          <w:sz w:val="20"/>
          <w:lang w:val="en-US"/>
        </w:rPr>
        <w:t xml:space="preserve">Stmt: </w:t>
      </w:r>
    </w:p>
    <w:p w:rsidR="003A7553" w:rsidRPr="003A7553" w:rsidRDefault="00FF39BE" w:rsidP="003A7553">
      <w:pPr>
        <w:pStyle w:val="Standard1"/>
        <w:jc w:val="both"/>
        <w:rPr>
          <w:rFonts w:ascii="Courier New" w:eastAsia="Consolas" w:hAnsi="Courier New" w:cs="Courier New"/>
          <w:sz w:val="20"/>
          <w:lang w:val="en-US"/>
        </w:rPr>
      </w:pPr>
      <w:r w:rsidRPr="00FF39BE">
        <w:rPr>
          <w:rFonts w:ascii="Courier New" w:eastAsia="Consolas" w:hAnsi="Courier New" w:cs="Courier New"/>
          <w:color w:val="auto"/>
          <w:sz w:val="20"/>
          <w:lang w:val="en-US"/>
          <w:rPrChange w:id="3084" w:author="Holger Eichelberger" w:date="2015-09-17T11:09:00Z">
            <w:rPr>
              <w:rFonts w:ascii="Courier New" w:eastAsia="Consolas" w:hAnsi="Courier New" w:cs="Courier New"/>
              <w:color w:val="auto"/>
              <w:sz w:val="20"/>
              <w:u w:val="single"/>
              <w:lang w:val="en-US"/>
            </w:rPr>
          </w:rPrChange>
        </w:rPr>
        <w:t xml:space="preserve">  </w:t>
      </w:r>
      <w:r w:rsidR="003A7553" w:rsidRPr="003A7553">
        <w:rPr>
          <w:rFonts w:ascii="Courier New" w:eastAsia="Consolas" w:hAnsi="Courier New" w:cs="Courier New"/>
          <w:color w:val="auto"/>
          <w:sz w:val="20"/>
          <w:lang w:val="en-US"/>
        </w:rPr>
        <w:t xml:space="preserve">VariableDeclaration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Alternative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StmtBlock</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Loop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Alternative: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if</w:t>
      </w:r>
      <w:proofErr w:type="gramEnd"/>
      <w:r w:rsidRPr="003A7553">
        <w:rPr>
          <w:rFonts w:ascii="Courier New" w:eastAsia="Consolas" w:hAnsi="Courier New" w:cs="Courier New"/>
          <w:color w:val="auto"/>
          <w:sz w:val="20"/>
          <w:lang w:val="en-US"/>
        </w:rPr>
        <w:t>' '(' Expression ')' Stmt (=&gt; 'else' Stmt)?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(STRING) </w:t>
      </w:r>
      <w:proofErr w:type="gramStart"/>
      <w:r w:rsidRPr="003A7553">
        <w:rPr>
          <w:rFonts w:ascii="Courier New" w:eastAsia="Consolas" w:hAnsi="Courier New" w:cs="Courier New"/>
          <w:color w:val="auto"/>
          <w:sz w:val="20"/>
          <w:lang w:val="en-US"/>
        </w:rPr>
        <w:t>('|' Expression ';')?</w:t>
      </w:r>
      <w:proofErr w:type="gramEnd"/>
    </w:p>
    <w:p w:rsidR="005F4855" w:rsidRDefault="005F4855" w:rsidP="003A7553">
      <w:pPr>
        <w:pStyle w:val="Standard1"/>
        <w:jc w:val="both"/>
        <w:rPr>
          <w:ins w:id="3085" w:author="Holger Eichelberger" w:date="2015-09-17T11:09:00Z"/>
          <w:rFonts w:ascii="Courier New" w:eastAsia="Consolas" w:hAnsi="Courier New" w:cs="Courier New"/>
          <w:color w:val="auto"/>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Switch: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switch</w:t>
      </w:r>
      <w:proofErr w:type="gramEnd"/>
      <w:r w:rsidRPr="003A7553">
        <w:rPr>
          <w:rFonts w:ascii="Courier New" w:eastAsia="Consolas" w:hAnsi="Courier New" w:cs="Courier New"/>
          <w:color w:val="auto"/>
          <w:sz w:val="20"/>
          <w:lang w:val="en-US"/>
        </w:rPr>
        <w:t>' '(' Expression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(SwitchPart (',' SwitchPart)* (',' 'default'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SwitchPart: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Loop:</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for</w:t>
      </w:r>
      <w:proofErr w:type="gramEnd"/>
      <w:r w:rsidRPr="003A7553">
        <w:rPr>
          <w:rFonts w:ascii="Courier New" w:eastAsia="Consolas" w:hAnsi="Courier New" w:cs="Courier New"/>
          <w:color w:val="auto"/>
          <w:sz w:val="20"/>
          <w:lang w:val="en-US"/>
        </w:rPr>
        <w:t xml:space="preserve">' '(' Type Identifier ':'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 PrimaryExpression)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PrimaryExpression)?</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Stmt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Extension: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extension</w:t>
      </w:r>
      <w:proofErr w:type="gramEnd"/>
      <w:r w:rsidRPr="003A7553">
        <w:rPr>
          <w:rFonts w:ascii="Courier New" w:eastAsia="Consolas" w:hAnsi="Courier New" w:cs="Courier New"/>
          <w:color w:val="auto"/>
          <w:sz w:val="20"/>
          <w:lang w:val="en-US"/>
        </w:rPr>
        <w:t>' JavaQualifiedName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JavaQualifiedName: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Identifier ('.'</w:t>
      </w:r>
      <w:proofErr w:type="gramEnd"/>
      <w:r w:rsidRPr="003A7553">
        <w:rPr>
          <w:rFonts w:ascii="Courier New" w:eastAsia="Consolas" w:hAnsi="Courier New" w:cs="Courier New"/>
          <w:color w:val="auto"/>
          <w:sz w:val="20"/>
          <w:lang w:val="en-US"/>
        </w:rPr>
        <w:t xml:space="preserve"> Identifier)* </w:t>
      </w:r>
    </w:p>
    <w:p w:rsidR="00AA1DEA" w:rsidRPr="00725A64" w:rsidRDefault="006A3E8F" w:rsidP="00EA17BB">
      <w:pPr>
        <w:pStyle w:val="Heading2"/>
        <w:rPr>
          <w:lang w:val="en-GB"/>
        </w:rPr>
      </w:pPr>
      <w:bookmarkStart w:id="3086" w:name="_Toc430078992"/>
      <w:r w:rsidRPr="00725A64">
        <w:rPr>
          <w:lang w:val="en-GB"/>
        </w:rPr>
        <w:t>Common Expression Language</w:t>
      </w:r>
      <w:r w:rsidR="00843553" w:rsidRPr="00725A64">
        <w:rPr>
          <w:lang w:val="en-GB"/>
        </w:rPr>
        <w:t xml:space="preserve"> Grammar</w:t>
      </w:r>
      <w:bookmarkEnd w:id="3086"/>
    </w:p>
    <w:p w:rsidR="00F85DF5" w:rsidRPr="00725A64" w:rsidRDefault="002E16DA" w:rsidP="002E16DA">
      <w:pPr>
        <w:tabs>
          <w:tab w:val="left" w:pos="5812"/>
        </w:tabs>
        <w:rPr>
          <w:lang w:val="en-GB"/>
        </w:rPr>
      </w:pPr>
      <w:r w:rsidRPr="00725A64">
        <w:rPr>
          <w:lang w:val="en-GB"/>
        </w:rPr>
        <w:t>Actually, parts of this common language are overridden and redefined by the two VIL language grammars.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LanguageUnit: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VariableDeclaration: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const</w:t>
      </w:r>
      <w:proofErr w:type="gramEnd"/>
      <w:r w:rsidRPr="003A7553">
        <w:rPr>
          <w:rFonts w:ascii="Courier New" w:eastAsia="Consolas" w:hAnsi="Courier New" w:cs="Courier New"/>
          <w:color w:val="auto"/>
          <w:sz w:val="20"/>
          <w:lang w:val="en-US"/>
        </w:rPr>
        <w:t>'? Type Identifier ('=' Expression)? ';'</w:t>
      </w:r>
    </w:p>
    <w:p w:rsidR="003A7553" w:rsidRDefault="003A7553" w:rsidP="003A7553">
      <w:pPr>
        <w:pStyle w:val="Standard1"/>
        <w:jc w:val="both"/>
        <w:rPr>
          <w:ins w:id="3087" w:author="Holger Eichelberger" w:date="2015-08-10T17:00:00Z"/>
          <w:rFonts w:ascii="Courier New" w:eastAsia="Consolas" w:hAnsi="Courier New" w:cs="Courier New"/>
          <w:sz w:val="20"/>
          <w:lang w:val="en-US"/>
        </w:rPr>
      </w:pPr>
    </w:p>
    <w:p w:rsidR="005F1204" w:rsidRDefault="005F1204" w:rsidP="003A7553">
      <w:pPr>
        <w:pStyle w:val="Standard1"/>
        <w:jc w:val="both"/>
        <w:rPr>
          <w:ins w:id="3088" w:author="Holger Eichelberger" w:date="2015-08-10T17:00:00Z"/>
          <w:rFonts w:ascii="Courier New" w:eastAsia="Consolas" w:hAnsi="Courier New" w:cs="Courier New"/>
          <w:sz w:val="20"/>
          <w:lang w:val="en-US"/>
        </w:rPr>
      </w:pPr>
      <w:ins w:id="3089" w:author="Holger Eichelberger" w:date="2015-08-10T17:00:00Z">
        <w:r>
          <w:rPr>
            <w:rFonts w:ascii="Courier New" w:eastAsia="Consolas" w:hAnsi="Courier New" w:cs="Courier New"/>
            <w:sz w:val="20"/>
            <w:lang w:val="en-US"/>
          </w:rPr>
          <w:t>TypeDef:</w:t>
        </w:r>
      </w:ins>
    </w:p>
    <w:p w:rsidR="005F1204" w:rsidRDefault="005F1204" w:rsidP="003A7553">
      <w:pPr>
        <w:pStyle w:val="Standard1"/>
        <w:jc w:val="both"/>
        <w:rPr>
          <w:ins w:id="3090" w:author="Holger Eichelberger" w:date="2015-08-10T17:00:00Z"/>
          <w:rFonts w:ascii="Courier New" w:eastAsia="Consolas" w:hAnsi="Courier New" w:cs="Courier New"/>
          <w:sz w:val="20"/>
          <w:lang w:val="en-US"/>
        </w:rPr>
      </w:pPr>
      <w:ins w:id="3091" w:author="Holger Eichelberger" w:date="2015-08-10T17:00:00Z">
        <w:r>
          <w:rPr>
            <w:rFonts w:ascii="Courier New" w:eastAsia="Consolas" w:hAnsi="Courier New" w:cs="Courier New"/>
            <w:sz w:val="20"/>
            <w:lang w:val="en-US"/>
          </w:rPr>
          <w:t xml:space="preserve">  </w:t>
        </w:r>
        <w:r w:rsidRPr="003A7553">
          <w:rPr>
            <w:rFonts w:ascii="Courier New" w:eastAsia="Consolas" w:hAnsi="Courier New" w:cs="Courier New"/>
            <w:color w:val="auto"/>
            <w:sz w:val="20"/>
            <w:lang w:val="en-US"/>
          </w:rPr>
          <w:t>'</w:t>
        </w:r>
        <w:proofErr w:type="gramStart"/>
        <w:r>
          <w:rPr>
            <w:rFonts w:ascii="Courier New" w:eastAsia="Consolas" w:hAnsi="Courier New" w:cs="Courier New"/>
            <w:sz w:val="20"/>
            <w:lang w:val="en-US"/>
          </w:rPr>
          <w:t>typedef</w:t>
        </w:r>
        <w:proofErr w:type="gramEnd"/>
        <w:r w:rsidRPr="003A7553">
          <w:rPr>
            <w:rFonts w:ascii="Courier New" w:eastAsia="Consolas" w:hAnsi="Courier New" w:cs="Courier New"/>
            <w:color w:val="auto"/>
            <w:sz w:val="20"/>
            <w:lang w:val="en-US"/>
          </w:rPr>
          <w:t>'</w:t>
        </w:r>
        <w:r>
          <w:rPr>
            <w:rFonts w:ascii="Courier New" w:eastAsia="Consolas" w:hAnsi="Courier New" w:cs="Courier New"/>
            <w:sz w:val="20"/>
            <w:lang w:val="en-US"/>
          </w:rPr>
          <w:t xml:space="preserve"> Identifier Type </w:t>
        </w:r>
        <w:r w:rsidRPr="003A7553">
          <w:rPr>
            <w:rFonts w:ascii="Courier New" w:eastAsia="Consolas" w:hAnsi="Courier New" w:cs="Courier New"/>
            <w:color w:val="auto"/>
            <w:sz w:val="20"/>
            <w:lang w:val="en-US"/>
          </w:rPr>
          <w:t>'</w:t>
        </w:r>
        <w:r>
          <w:rPr>
            <w:rFonts w:ascii="Courier New" w:eastAsia="Consolas" w:hAnsi="Courier New" w:cs="Courier New"/>
            <w:sz w:val="20"/>
            <w:lang w:val="en-US"/>
          </w:rPr>
          <w:t>;</w:t>
        </w:r>
        <w:r w:rsidRPr="005F120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t>
        </w:r>
      </w:ins>
    </w:p>
    <w:p w:rsidR="005F1204" w:rsidRPr="003A7553" w:rsidRDefault="005F1204"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Advice: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'@advice' '(' QualifiedName ')' VersionSpec?</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VersionSpec:</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with</w:t>
      </w:r>
      <w:proofErr w:type="gramEnd"/>
      <w:r w:rsidRPr="003A7553">
        <w:rPr>
          <w:rFonts w:ascii="Courier New" w:eastAsia="Consolas" w:hAnsi="Courier New" w:cs="Courier New"/>
          <w:color w:val="auto"/>
          <w:sz w:val="20"/>
          <w:lang w:val="en-US"/>
        </w:rPr>
        <w:t>'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VersionedId:</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VersionOperator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VersionOperator: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|'&lt;' |'&gt;='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ParameterList: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(Parameter (',' Parameter)*)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Parameter: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Type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VersionStmt: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w:t>
      </w:r>
      <w:proofErr w:type="gramEnd"/>
      <w:r w:rsidRPr="003A7553">
        <w:rPr>
          <w:rFonts w:ascii="Courier New" w:eastAsia="Consolas" w:hAnsi="Courier New" w:cs="Courier New"/>
          <w:color w:val="auto"/>
          <w:sz w:val="20"/>
          <w:lang w:val="en-US"/>
        </w:rPr>
        <w:t>' VERSION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Import: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import</w:t>
      </w:r>
      <w:proofErr w:type="gramEnd"/>
      <w:r w:rsidRPr="003A7553">
        <w:rPr>
          <w:rFonts w:ascii="Courier New" w:eastAsia="Consolas" w:hAnsi="Courier New" w:cs="Courier New"/>
          <w:color w:val="auto"/>
          <w:sz w:val="20"/>
          <w:lang w:val="en-US"/>
        </w:rPr>
        <w:t>' Identifier VersionSpec?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ExpressionStatement: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xml:space="preserve">(Identifier </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r w:rsidR="00AE2C94">
        <w:rPr>
          <w:rFonts w:ascii="Courier New" w:eastAsia="Consolas" w:hAnsi="Courier New" w:cs="Courier New"/>
          <w:color w:val="auto"/>
          <w:sz w:val="20"/>
          <w:lang w:val="en-US"/>
        </w:rPr>
        <w:t>.</w:t>
      </w:r>
      <w:r w:rsidR="00AE2C94" w:rsidRPr="00EE1C1F">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proofErr w:type="gramStart"/>
      <w:r w:rsidR="00AE2C94">
        <w:rPr>
          <w:rFonts w:ascii="Courier New" w:eastAsia="Consolas" w:hAnsi="Courier New" w:cs="Courier New"/>
          <w:color w:val="auto"/>
          <w:sz w:val="20"/>
          <w:lang w:val="en-US"/>
        </w:rPr>
        <w:t>Identifier)</w:t>
      </w:r>
      <w:r w:rsidR="00252D67">
        <w:rPr>
          <w:rFonts w:ascii="Courier New" w:eastAsia="Consolas" w:hAnsi="Courier New" w:cs="Courier New"/>
          <w:color w:val="auto"/>
          <w:sz w:val="20"/>
          <w:lang w:val="en-US"/>
        </w:rPr>
        <w:t>?</w:t>
      </w:r>
      <w:proofErr w:type="gramEnd"/>
      <w:r w:rsidR="00AE2C94">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LogicalExpression: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EqualityExpression  LogicalExpressionPart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LogicalOperator EqualityExpression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LogicalOperator: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and</w:t>
      </w:r>
      <w:proofErr w:type="gramEnd"/>
      <w:r w:rsidRPr="003A7553">
        <w:rPr>
          <w:rFonts w:ascii="Courier New" w:eastAsia="Consolas" w:hAnsi="Courier New" w:cs="Courier New"/>
          <w:color w:val="auto"/>
          <w:sz w:val="20"/>
          <w:lang w:val="en-US"/>
        </w:rPr>
        <w:t>' |'or' |'xor'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EqualityExpression: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RelationalExpression EqualityExpressionPart?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EqualityOperator RelationalExpression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EqualityOperator: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'&lt;&gt;'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RelationalExpression: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AdditiveExpression RelationalExpressionPart?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RelationalOperator AdditiveExpression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RelationalOperator: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'&gt;' | '&lt;' | '&gt;=' | '&lt;='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AdditiveExpression: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MultiplicativeExpression AdditiveExpressionPart*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AdditiveOperator MultiplicativeExpression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AdditiveOperator: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MultiplicativeExpression: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UnaryExpression MultiplicativeExpressionPart?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MultiplicativeExpressionPart: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MultiplicativeOperator UnaryExpression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MultiplicativeOperator: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UnaryExpression: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UnaryOperator?</w:t>
      </w:r>
      <w:proofErr w:type="gramEnd"/>
      <w:r w:rsidRPr="003A7553">
        <w:rPr>
          <w:rFonts w:ascii="Courier New" w:eastAsia="Consolas" w:hAnsi="Courier New" w:cs="Courier New"/>
          <w:color w:val="auto"/>
          <w:sz w:val="20"/>
          <w:lang w:val="en-US"/>
        </w:rPr>
        <w:t xml:space="preserve"> PostfixExpression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UnaryOperator: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not</w:t>
      </w:r>
      <w:proofErr w:type="gramEnd"/>
      <w:r w:rsidRPr="003A7553">
        <w:rPr>
          <w:rFonts w:ascii="Courier New" w:eastAsia="Consolas" w:hAnsi="Courier New" w:cs="Courier New"/>
          <w:color w:val="auto"/>
          <w:sz w:val="20"/>
          <w:lang w:val="en-US"/>
        </w:rPr>
        <w:t>' | '!'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PostfixExpression:  // for extension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PrimaryExpression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PrimaryExpression: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ExpressionOrQualifiedExecution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UnqualifiedExecution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SuperExecution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ExpressionOrQualifiedExecution: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(Constant | '(' Expression ')') SubCall*</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UnqualifiedExecution: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SuperExecution: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super</w:t>
      </w:r>
      <w:proofErr w:type="gramEnd"/>
      <w:r w:rsidRPr="003A7553">
        <w:rPr>
          <w:rFonts w:ascii="Courier New" w:eastAsia="Consolas" w:hAnsi="Courier New" w:cs="Courier New"/>
          <w:color w:val="auto"/>
          <w:sz w:val="20"/>
          <w:lang w:val="en-US"/>
        </w:rPr>
        <w:t>' '.' Call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ConstructorExecution: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new</w:t>
      </w:r>
      <w:proofErr w:type="gramEnd"/>
      <w:r w:rsidRPr="003A7553">
        <w:rPr>
          <w:rFonts w:ascii="Courier New" w:eastAsia="Consolas" w:hAnsi="Courier New" w:cs="Courier New"/>
          <w:color w:val="auto"/>
          <w:sz w:val="20"/>
          <w:lang w:val="en-US"/>
        </w:rPr>
        <w:t>' Type '(' ArgumentList? ')' 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SubCall:</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'-&gt;') Call | '[' Expression ']'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Declarator: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Declaration (';' Declaration)*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Declaration: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Type?</w:t>
      </w:r>
      <w:proofErr w:type="gramEnd"/>
      <w:r w:rsidRPr="003A7553">
        <w:rPr>
          <w:rFonts w:ascii="Courier New" w:eastAsia="Consolas" w:hAnsi="Courier New" w:cs="Courier New"/>
          <w:color w:val="auto"/>
          <w:sz w:val="20"/>
          <w:lang w:val="en-US"/>
        </w:rPr>
        <w:t xml:space="preserve"> </w:t>
      </w:r>
      <w:del w:id="3092" w:author="Holger Eichelberger" w:date="2015-08-10T16:59:00Z">
        <w:r w:rsidRPr="003A7553" w:rsidDel="00871686">
          <w:rPr>
            <w:rFonts w:ascii="Courier New" w:eastAsia="Consolas" w:hAnsi="Courier New" w:cs="Courier New"/>
            <w:color w:val="auto"/>
            <w:sz w:val="20"/>
            <w:lang w:val="en-US"/>
          </w:rPr>
          <w:delText xml:space="preserve">Identifier </w:delText>
        </w:r>
      </w:del>
      <w:ins w:id="3093" w:author="Holger Eichelberger" w:date="2015-08-10T16:59:00Z">
        <w:r w:rsidR="00871686">
          <w:rPr>
            <w:rFonts w:ascii="Courier New" w:eastAsia="Consolas" w:hAnsi="Courier New" w:cs="Courier New"/>
            <w:color w:val="auto"/>
            <w:sz w:val="20"/>
            <w:lang w:val="en-US"/>
          </w:rPr>
          <w:t>DeclarationUnit</w:t>
        </w:r>
        <w:r w:rsidR="00871686" w:rsidRPr="003A7553">
          <w:rPr>
            <w:rFonts w:ascii="Courier New" w:eastAsia="Consolas" w:hAnsi="Courier New" w:cs="Courier New"/>
            <w:color w:val="auto"/>
            <w:sz w:val="20"/>
            <w:lang w:val="en-US"/>
          </w:rPr>
          <w:t xml:space="preserve"> </w:t>
        </w:r>
      </w:ins>
      <w:r w:rsidRPr="003A7553">
        <w:rPr>
          <w:rFonts w:ascii="Courier New" w:eastAsia="Consolas" w:hAnsi="Courier New" w:cs="Courier New"/>
          <w:color w:val="auto"/>
          <w:sz w:val="20"/>
          <w:lang w:val="en-US"/>
        </w:rPr>
        <w:t xml:space="preserve">(',' </w:t>
      </w:r>
      <w:del w:id="3094" w:author="Holger Eichelberger" w:date="2015-08-10T16:59:00Z">
        <w:r w:rsidRPr="003A7553" w:rsidDel="00871686">
          <w:rPr>
            <w:rFonts w:ascii="Courier New" w:eastAsia="Consolas" w:hAnsi="Courier New" w:cs="Courier New"/>
            <w:color w:val="auto"/>
            <w:sz w:val="20"/>
            <w:lang w:val="en-US"/>
          </w:rPr>
          <w:delText>Identifier</w:delText>
        </w:r>
      </w:del>
      <w:ins w:id="3095" w:author="Holger Eichelberger" w:date="2015-08-10T16:59:00Z">
        <w:r w:rsidR="00871686">
          <w:rPr>
            <w:rFonts w:ascii="Courier New" w:eastAsia="Consolas" w:hAnsi="Courier New" w:cs="Courier New"/>
            <w:color w:val="auto"/>
            <w:sz w:val="20"/>
            <w:lang w:val="en-US"/>
          </w:rPr>
          <w:t>DeclarationUnit</w:t>
        </w:r>
      </w:ins>
      <w:r w:rsidRPr="003A7553">
        <w:rPr>
          <w:rFonts w:ascii="Courier New" w:eastAsia="Consolas" w:hAnsi="Courier New" w:cs="Courier New"/>
          <w:color w:val="auto"/>
          <w:sz w:val="20"/>
          <w:lang w:val="en-US"/>
        </w:rPr>
        <w:t>)*</w:t>
      </w:r>
    </w:p>
    <w:p w:rsidR="003A7553" w:rsidRDefault="003A7553" w:rsidP="003A7553">
      <w:pPr>
        <w:pStyle w:val="Standard1"/>
        <w:jc w:val="both"/>
        <w:rPr>
          <w:ins w:id="3096" w:author="Holger Eichelberger" w:date="2015-08-10T16:59:00Z"/>
          <w:rFonts w:ascii="Courier New" w:eastAsia="Consolas" w:hAnsi="Courier New" w:cs="Courier New"/>
          <w:sz w:val="20"/>
          <w:lang w:val="en-US"/>
        </w:rPr>
      </w:pPr>
    </w:p>
    <w:p w:rsidR="00871686" w:rsidRDefault="00871686" w:rsidP="003A7553">
      <w:pPr>
        <w:pStyle w:val="Standard1"/>
        <w:jc w:val="both"/>
        <w:rPr>
          <w:ins w:id="3097" w:author="Holger Eichelberger" w:date="2015-08-10T16:59:00Z"/>
          <w:rFonts w:ascii="Courier New" w:eastAsia="Consolas" w:hAnsi="Courier New" w:cs="Courier New"/>
          <w:sz w:val="20"/>
          <w:lang w:val="en-US"/>
        </w:rPr>
      </w:pPr>
      <w:ins w:id="3098" w:author="Holger Eichelberger" w:date="2015-08-10T16:59:00Z">
        <w:r>
          <w:rPr>
            <w:rFonts w:ascii="Courier New" w:eastAsia="Consolas" w:hAnsi="Courier New" w:cs="Courier New"/>
            <w:sz w:val="20"/>
            <w:lang w:val="en-US"/>
          </w:rPr>
          <w:t>DeclarationUnit:</w:t>
        </w:r>
      </w:ins>
    </w:p>
    <w:p w:rsidR="00871686" w:rsidRDefault="00871686" w:rsidP="003A7553">
      <w:pPr>
        <w:pStyle w:val="Standard1"/>
        <w:jc w:val="both"/>
        <w:rPr>
          <w:ins w:id="3099" w:author="Holger Eichelberger" w:date="2015-08-10T16:59:00Z"/>
          <w:rFonts w:ascii="Courier New" w:eastAsia="Consolas" w:hAnsi="Courier New" w:cs="Courier New"/>
          <w:sz w:val="20"/>
          <w:lang w:val="en-US"/>
        </w:rPr>
      </w:pPr>
      <w:ins w:id="3100" w:author="Holger Eichelberger" w:date="2015-08-10T16:59:00Z">
        <w:r>
          <w:rPr>
            <w:rFonts w:ascii="Courier New" w:eastAsia="Consolas" w:hAnsi="Courier New" w:cs="Courier New"/>
            <w:sz w:val="20"/>
            <w:lang w:val="en-US"/>
          </w:rPr>
          <w:t xml:space="preserve">    Identifier (</w:t>
        </w:r>
      </w:ins>
      <w:ins w:id="3101" w:author="Holger Eichelberger" w:date="2015-08-10T17:00:00Z">
        <w:r w:rsidRPr="003A7553">
          <w:rPr>
            <w:rFonts w:ascii="Courier New" w:eastAsia="Consolas" w:hAnsi="Courier New" w:cs="Courier New"/>
            <w:color w:val="auto"/>
            <w:sz w:val="20"/>
            <w:lang w:val="en-US"/>
          </w:rPr>
          <w:t>'</w:t>
        </w:r>
      </w:ins>
      <w:ins w:id="3102" w:author="Holger Eichelberger" w:date="2015-08-10T16:59:00Z">
        <w:r>
          <w:rPr>
            <w:rFonts w:ascii="Courier New" w:eastAsia="Consolas" w:hAnsi="Courier New" w:cs="Courier New"/>
            <w:sz w:val="20"/>
            <w:lang w:val="en-US"/>
          </w:rPr>
          <w:t>=</w:t>
        </w:r>
      </w:ins>
      <w:ins w:id="3103" w:author="Holger Eichelberger" w:date="2015-08-10T17:00: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 xml:space="preserve"> Expression)?</w:t>
        </w:r>
      </w:ins>
    </w:p>
    <w:p w:rsidR="00871686" w:rsidRPr="003A7553" w:rsidRDefault="00871686"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Call: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lang w:val="en-US"/>
        </w:rPr>
        <w:t xml:space="preserve">  QualifiedPrefix '(' decl=Declarator? param=ArgumentList? </w:t>
      </w:r>
      <w:r w:rsidRPr="003A7553">
        <w:rPr>
          <w:rFonts w:ascii="Courier New" w:eastAsia="Consolas" w:hAnsi="Courier New" w:cs="Courier New"/>
          <w:color w:val="auto"/>
          <w:sz w:val="20"/>
        </w:rPr>
        <w:t>')'</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ArgumentList:    </w:t>
      </w:r>
    </w:p>
    <w:p w:rsidR="003A7553" w:rsidRPr="003A7553" w:rsidRDefault="003A7553" w:rsidP="003A7553">
      <w:pPr>
        <w:pStyle w:val="Standard1"/>
        <w:jc w:val="both"/>
        <w:rPr>
          <w:rFonts w:ascii="Courier New" w:eastAsia="Consolas" w:hAnsi="Courier New" w:cs="Courier New"/>
          <w:sz w:val="20"/>
        </w:rPr>
      </w:pPr>
      <w:r w:rsidRPr="003A7553">
        <w:rPr>
          <w:rFonts w:ascii="Courier New" w:eastAsia="Consolas" w:hAnsi="Courier New" w:cs="Courier New"/>
          <w:color w:val="auto"/>
          <w:sz w:val="20"/>
        </w:rPr>
        <w:t xml:space="preserve">  NamedArgument (',' NamedArgument)*</w:t>
      </w:r>
    </w:p>
    <w:p w:rsidR="003A7553" w:rsidRPr="003A7553" w:rsidRDefault="003A7553" w:rsidP="003A7553">
      <w:pPr>
        <w:pStyle w:val="Standard1"/>
        <w:jc w:val="both"/>
        <w:rPr>
          <w:rFonts w:ascii="Courier New" w:eastAsia="Consolas" w:hAnsi="Courier New" w:cs="Courier New"/>
          <w:sz w:val="20"/>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NamedArgument: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 Expression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QualifiedPrefix:</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Identifier ('</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Identifier)*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QualifiedName: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QualifiedPrefix ('.'</w:t>
      </w:r>
      <w:proofErr w:type="gramEnd"/>
      <w:r w:rsidRPr="003A7553">
        <w:rPr>
          <w:rFonts w:ascii="Courier New" w:eastAsia="Consolas" w:hAnsi="Courier New" w:cs="Courier New"/>
          <w:color w:val="auto"/>
          <w:sz w:val="20"/>
          <w:lang w:val="en-US"/>
        </w:rPr>
        <w:t xml:space="preserve"> Identifier)</w:t>
      </w:r>
      <w:r w:rsidR="005870CF">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Constant: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NumValue | STRING | QualifiedName | ('true' | 'false') | null </w:t>
      </w:r>
      <w:r w:rsidRPr="003A7553">
        <w:rPr>
          <w:rFonts w:ascii="Courier New" w:eastAsia="Consolas" w:hAnsi="Courier New" w:cs="Courier New"/>
          <w:color w:val="auto"/>
          <w:sz w:val="20"/>
          <w:lang w:val="en-US"/>
        </w:rPr>
        <w:br/>
        <w:t xml:space="preserve">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NumValue :</w:t>
      </w:r>
      <w:proofErr w:type="gramEnd"/>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Identifier: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lastRenderedPageBreak/>
        <w:t xml:space="preserve">  ID | VERSION | EXPONENT | 'version'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QualifiedPrefix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('setOf' 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('sequenceOf' TypeParameters)</w:t>
      </w:r>
    </w:p>
    <w:p w:rsidR="003A7553" w:rsidRDefault="003A7553" w:rsidP="003A7553">
      <w:pPr>
        <w:pStyle w:val="Standard1"/>
        <w:jc w:val="both"/>
        <w:rPr>
          <w:ins w:id="3104" w:author="Holger Eichelberger" w:date="2015-08-10T17:00:00Z"/>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 ('mapOf' TypeParameters)</w:t>
      </w:r>
    </w:p>
    <w:p w:rsidR="002371CA" w:rsidRPr="003A7553" w:rsidRDefault="002371CA" w:rsidP="003A7553">
      <w:pPr>
        <w:pStyle w:val="Standard1"/>
        <w:jc w:val="both"/>
        <w:rPr>
          <w:rFonts w:ascii="Courier New" w:eastAsia="Consolas" w:hAnsi="Courier New" w:cs="Courier New"/>
          <w:sz w:val="20"/>
          <w:lang w:val="en-US"/>
        </w:rPr>
      </w:pPr>
      <w:ins w:id="3105" w:author="Holger Eichelberger" w:date="2015-08-10T17:00:00Z">
        <w:r>
          <w:rPr>
            <w:rFonts w:ascii="Courier New" w:eastAsia="Consolas" w:hAnsi="Courier New" w:cs="Courier New"/>
            <w:color w:val="auto"/>
            <w:sz w:val="20"/>
            <w:lang w:val="en-US"/>
          </w:rPr>
          <w:t xml:space="preserve">  </w:t>
        </w:r>
        <w:proofErr w:type="gramStart"/>
        <w:r>
          <w:rPr>
            <w:rFonts w:ascii="Courier New" w:eastAsia="Consolas" w:hAnsi="Courier New" w:cs="Courier New"/>
            <w:color w:val="auto"/>
            <w:sz w:val="20"/>
            <w:lang w:val="en-US"/>
          </w:rPr>
          <w:t>| (</w:t>
        </w:r>
      </w:ins>
      <w:ins w:id="3106" w:author="Holger Eichelberger" w:date="2015-08-10T17:01:00Z">
        <w:r w:rsidRPr="003A7553">
          <w:rPr>
            <w:rFonts w:ascii="Courier New" w:eastAsia="Consolas" w:hAnsi="Courier New" w:cs="Courier New"/>
            <w:color w:val="auto"/>
            <w:sz w:val="20"/>
            <w:lang w:val="en-US"/>
          </w:rPr>
          <w:t>'</w:t>
        </w:r>
        <w:r>
          <w:rPr>
            <w:rFonts w:ascii="Courier New" w:eastAsia="Consolas" w:hAnsi="Courier New" w:cs="Courier New"/>
            <w:color w:val="auto"/>
            <w:sz w:val="20"/>
            <w:lang w:val="en-US"/>
          </w:rPr>
          <w:t>call</w:t>
        </w:r>
        <w:r w:rsidRPr="003A7553">
          <w:rPr>
            <w:rFonts w:ascii="Courier New" w:eastAsia="Consolas" w:hAnsi="Courier New" w:cs="Courier New"/>
            <w:color w:val="auto"/>
            <w:sz w:val="20"/>
            <w:lang w:val="en-US"/>
          </w:rPr>
          <w:t xml:space="preserve">Of' </w:t>
        </w:r>
        <w:r w:rsidR="00CA2650">
          <w:rPr>
            <w:rFonts w:ascii="Courier New" w:eastAsia="Consolas" w:hAnsi="Courier New" w:cs="Courier New"/>
            <w:color w:val="auto"/>
            <w:sz w:val="20"/>
            <w:lang w:val="en-US"/>
          </w:rPr>
          <w:t>Type?</w:t>
        </w:r>
        <w:proofErr w:type="gramEnd"/>
        <w:r w:rsidR="00CA2650">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TypeParameters)</w:t>
        </w:r>
      </w:ins>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TypeParameters:</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Type (',' Type)*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ContainerInitializerExpression)*)?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ContainerInitializerExpression: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LogicalExpression |ContainerInitializer</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VERSION:</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w:t>
      </w:r>
      <w:proofErr w:type="gramEnd"/>
      <w:r w:rsidRPr="003A7553">
        <w:rPr>
          <w:rFonts w:ascii="Courier New" w:eastAsia="Consolas" w:hAnsi="Courier New" w:cs="Courier New"/>
          <w:color w:val="auto"/>
          <w:sz w:val="20"/>
          <w:lang w:val="en-US"/>
        </w:rPr>
        <w:t>' ('0'..'9'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ID: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('a</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 ('a'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z'|'A'</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Z'|'_'|'0'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NUMBER:</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..'9')* EXPONENT?)?</w:t>
      </w:r>
      <w:proofErr w:type="gramEnd"/>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EXPONENT:</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('e'|'E') ('+'|'-')? ('0'</w:t>
      </w:r>
      <w:proofErr w:type="gramStart"/>
      <w:r w:rsidRPr="003A7553">
        <w:rPr>
          <w:rFonts w:ascii="Courier New" w:eastAsia="Consolas" w:hAnsi="Courier New" w:cs="Courier New"/>
          <w:color w:val="auto"/>
          <w:sz w:val="20"/>
          <w:lang w:val="en-US"/>
        </w:rPr>
        <w:t>..'</w:t>
      </w:r>
      <w:proofErr w:type="gramEnd"/>
      <w:r w:rsidRPr="003A7553">
        <w:rPr>
          <w:rFonts w:ascii="Courier New" w:eastAsia="Consolas" w:hAnsi="Courier New" w:cs="Courier New"/>
          <w:color w:val="auto"/>
          <w:sz w:val="20"/>
          <w:lang w:val="en-US"/>
        </w:rPr>
        <w:t>9'</w:t>
      </w:r>
      <w:proofErr w:type="gramStart"/>
      <w:r w:rsidRPr="003A7553">
        <w:rPr>
          <w:rFonts w:ascii="Courier New" w:eastAsia="Consolas" w:hAnsi="Courier New" w:cs="Courier New"/>
          <w:color w:val="auto"/>
          <w:sz w:val="20"/>
          <w:lang w:val="en-US"/>
        </w:rPr>
        <w:t>)+</w:t>
      </w:r>
      <w:proofErr w:type="gramEnd"/>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STRING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 ('b'|'t'|'n'|'f'|'r'|'u'|'"'|"'"|'\\') | !('\\'|"'")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ML_COMMENT: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-&gt; '*/'</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SL_COMMENT: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 !</w:t>
      </w:r>
      <w:proofErr w:type="gramEnd"/>
      <w:r w:rsidRPr="003A7553">
        <w:rPr>
          <w:rFonts w:ascii="Courier New" w:eastAsia="Consolas" w:hAnsi="Courier New" w:cs="Courier New"/>
          <w:color w:val="auto"/>
          <w:sz w:val="20"/>
          <w:lang w:val="en-US"/>
        </w:rPr>
        <w:t>('\n'|'\r')* ('\r'? '\n')?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WS: </w:t>
      </w:r>
    </w:p>
    <w:p w:rsidR="003A7553" w:rsidRPr="003A7553" w:rsidRDefault="003A7553" w:rsidP="003A7553">
      <w:pPr>
        <w:pStyle w:val="Standard1"/>
        <w:jc w:val="both"/>
        <w:rPr>
          <w:rFonts w:ascii="Courier New" w:eastAsia="Consolas" w:hAnsi="Courier New" w:cs="Courier New"/>
          <w:sz w:val="20"/>
          <w:lang w:val="en-US"/>
        </w:rPr>
      </w:pPr>
      <w:r w:rsidRPr="003A7553">
        <w:rPr>
          <w:rFonts w:ascii="Courier New" w:eastAsia="Consolas" w:hAnsi="Courier New" w:cs="Courier New"/>
          <w:color w:val="auto"/>
          <w:sz w:val="20"/>
          <w:lang w:val="en-US"/>
        </w:rPr>
        <w:t xml:space="preserve">  (' '|'\t'|'\r'|'\n')+</w:t>
      </w:r>
    </w:p>
    <w:p w:rsidR="003A7553" w:rsidRPr="003A7553" w:rsidRDefault="003A7553" w:rsidP="003A7553">
      <w:pPr>
        <w:pStyle w:val="Standard1"/>
        <w:jc w:val="both"/>
        <w:rPr>
          <w:rFonts w:ascii="Courier New" w:eastAsia="Consolas" w:hAnsi="Courier New" w:cs="Courier New"/>
          <w:sz w:val="20"/>
          <w:lang w:val="en-US"/>
        </w:rPr>
      </w:pPr>
    </w:p>
    <w:p w:rsidR="003A7553" w:rsidRPr="003A7553" w:rsidRDefault="003A7553" w:rsidP="003A7553">
      <w:pPr>
        <w:pStyle w:val="Standard1"/>
        <w:jc w:val="both"/>
        <w:rPr>
          <w:rFonts w:ascii="Courier New" w:eastAsia="Consolas" w:hAnsi="Courier New" w:cs="Courier New"/>
          <w:sz w:val="20"/>
          <w:lang w:val="en-US"/>
        </w:rPr>
      </w:pPr>
      <w:proofErr w:type="gramStart"/>
      <w:r w:rsidRPr="003A7553">
        <w:rPr>
          <w:rFonts w:ascii="Courier New" w:eastAsia="Consolas" w:hAnsi="Courier New" w:cs="Courier New"/>
          <w:color w:val="auto"/>
          <w:sz w:val="20"/>
          <w:lang w:val="en-US"/>
        </w:rPr>
        <w:t>terminal</w:t>
      </w:r>
      <w:proofErr w:type="gramEnd"/>
      <w:r w:rsidRPr="003A7553">
        <w:rPr>
          <w:rFonts w:ascii="Courier New" w:eastAsia="Consolas" w:hAnsi="Courier New" w:cs="Courier New"/>
          <w:color w:val="auto"/>
          <w:sz w:val="20"/>
          <w:lang w:val="en-US"/>
        </w:rPr>
        <w:t xml:space="preserve"> ANY_OTHER: </w:t>
      </w:r>
    </w:p>
    <w:p w:rsidR="003A7553" w:rsidRDefault="00CD7B1E" w:rsidP="003A7553">
      <w:pPr>
        <w:pStyle w:val="Heading2"/>
        <w:rPr>
          <w:lang w:val="en-GB"/>
        </w:rPr>
      </w:pPr>
      <w:bookmarkStart w:id="3107" w:name="_Toc430078993"/>
      <w:proofErr w:type="gramStart"/>
      <w:r>
        <w:rPr>
          <w:lang w:val="en-GB"/>
        </w:rPr>
        <w:lastRenderedPageBreak/>
        <w:t>rt-VIL</w:t>
      </w:r>
      <w:proofErr w:type="gramEnd"/>
      <w:r>
        <w:rPr>
          <w:lang w:val="en-GB"/>
        </w:rPr>
        <w:t xml:space="preserve"> Grammar</w:t>
      </w:r>
      <w:bookmarkEnd w:id="3107"/>
    </w:p>
    <w:p w:rsidR="008232A9" w:rsidRDefault="00CD7B1E">
      <w:pPr>
        <w:rPr>
          <w:lang w:val="en-GB"/>
        </w:rPr>
      </w:pPr>
      <w:r>
        <w:rPr>
          <w:lang w:val="en-GB"/>
        </w:rPr>
        <w:t xml:space="preserve">As discussed in Section </w:t>
      </w:r>
      <w:r w:rsidR="00FF39BE">
        <w:rPr>
          <w:lang w:val="en-GB"/>
        </w:rPr>
        <w:fldChar w:fldCharType="begin"/>
      </w:r>
      <w:r>
        <w:rPr>
          <w:lang w:val="en-GB"/>
        </w:rPr>
        <w:instrText xml:space="preserve"> REF _Ref411839911 \r \h </w:instrText>
      </w:r>
      <w:r w:rsidR="00FF39BE">
        <w:rPr>
          <w:lang w:val="en-GB"/>
        </w:rPr>
      </w:r>
      <w:r w:rsidR="00FF39BE">
        <w:rPr>
          <w:lang w:val="en-GB"/>
        </w:rPr>
        <w:fldChar w:fldCharType="separate"/>
      </w:r>
      <w:r w:rsidR="00AA153B">
        <w:rPr>
          <w:lang w:val="en-GB"/>
        </w:rPr>
        <w:t>3.6</w:t>
      </w:r>
      <w:r w:rsidR="00FF39BE">
        <w:rPr>
          <w:lang w:val="en-GB"/>
        </w:rPr>
        <w:fldChar w:fldCharType="end"/>
      </w:r>
      <w:r>
        <w:rPr>
          <w:lang w:val="en-GB"/>
        </w:rPr>
        <w:t>, rt-VIL is an extension of VIL for runtime reconfiguration and adaptation. In this section, we illustrate the grammar of rt-VIL.</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ImplementationUnit:</w:t>
      </w:r>
    </w:p>
    <w:p w:rsidR="00B64B4F"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B64B4F">
        <w:rPr>
          <w:rFonts w:ascii="Courier New" w:eastAsia="Consolas" w:hAnsi="Courier New" w:cs="Courier New"/>
          <w:color w:val="auto"/>
          <w:sz w:val="20"/>
          <w:lang w:val="en-US"/>
        </w:rPr>
        <w:t>Import*</w:t>
      </w:r>
    </w:p>
    <w:p w:rsidR="00B64B4F" w:rsidRDefault="00B64B4F"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Require*</w:t>
      </w:r>
    </w:p>
    <w:p w:rsidR="00CD7B1E" w:rsidRPr="00CD7B1E" w:rsidRDefault="00B64B4F"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LanguageUnit*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LanguageUnit: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(Advice)*</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rtVilScript</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(ScriptParentDecl)?</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VersionStmt?</w:t>
      </w:r>
      <w:proofErr w:type="gramEnd"/>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roofErr w:type="gramStart"/>
      <w:r w:rsidRPr="003A7553">
        <w:rPr>
          <w:rFonts w:ascii="Courier New" w:eastAsia="Consolas" w:hAnsi="Courier New" w:cs="Courier New"/>
          <w:color w:val="auto"/>
          <w:sz w:val="20"/>
          <w:lang w:val="en-US"/>
        </w:rPr>
        <w:t>rtContents</w:t>
      </w:r>
      <w:proofErr w:type="gramEnd"/>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proofErr w:type="gramStart"/>
      <w:r w:rsidRPr="003A7553">
        <w:rPr>
          <w:rFonts w:ascii="Courier New" w:eastAsia="Consolas" w:hAnsi="Courier New" w:cs="Courier New"/>
          <w:color w:val="auto"/>
          <w:sz w:val="20"/>
          <w:lang w:val="en-US"/>
        </w:rPr>
        <w:t>rtContents</w:t>
      </w:r>
      <w:proofErr w:type="gramEnd"/>
      <w:r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GlobalVariableDeclaration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RuleDeclaration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StrategyDeclaration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 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GlobalVariableDeclaration: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persistent</w:t>
      </w:r>
      <w:proofErr w:type="gramEnd"/>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StrategyDeclaration: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strategy</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('objective</w:t>
      </w:r>
      <w:proofErr w:type="gramEnd"/>
      <w:r w:rsidR="003A7553" w:rsidRPr="003A7553">
        <w:rPr>
          <w:rFonts w:ascii="Courier New" w:eastAsia="Consolas" w:hAnsi="Courier New" w:cs="Courier New"/>
          <w:color w:val="auto"/>
          <w:sz w:val="20"/>
          <w:lang w:val="en-US"/>
        </w:rPr>
        <w:t>' Expression</w:t>
      </w:r>
      <w:r w:rsidR="00245100">
        <w:rPr>
          <w:rFonts w:ascii="Courier New" w:eastAsia="Consolas" w:hAnsi="Courier New" w:cs="Courier New"/>
          <w:color w:val="auto"/>
          <w:sz w:val="20"/>
          <w:lang w:val="en-US"/>
        </w:rPr>
        <w:t xml:space="preserve"> </w:t>
      </w:r>
      <w:r w:rsidR="00245100"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w:t>
      </w:r>
      <w:r w:rsidR="0088664F">
        <w:rPr>
          <w:rFonts w:ascii="Courier New" w:eastAsia="Consolas" w:hAnsi="Courier New" w:cs="Courier New"/>
          <w:color w:val="auto"/>
          <w:sz w:val="20"/>
          <w:lang w:val="en-US"/>
        </w:rPr>
        <w:t>?</w:t>
      </w:r>
    </w:p>
    <w:p w:rsidR="00F647C9"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xml:space="preserve">('breakdown' '{' </w:t>
      </w:r>
    </w:p>
    <w:p w:rsidR="00F647C9" w:rsidRP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proofErr w:type="gramStart"/>
      <w:r w:rsidRPr="00F647C9">
        <w:rPr>
          <w:rFonts w:ascii="Courier New" w:eastAsia="Consolas" w:hAnsi="Courier New" w:cs="Courier New"/>
          <w:color w:val="auto"/>
          <w:sz w:val="20"/>
          <w:lang w:val="en-US"/>
        </w:rPr>
        <w:t>weighting=</w:t>
      </w:r>
      <w:proofErr w:type="gramEnd"/>
      <w:r w:rsidRPr="00F647C9">
        <w:rPr>
          <w:rFonts w:ascii="Courier New" w:eastAsia="Consolas" w:hAnsi="Courier New" w:cs="Courier New"/>
          <w:color w:val="auto"/>
          <w:sz w:val="20"/>
          <w:lang w:val="en-US"/>
        </w:rPr>
        <w:t>WeightingStatement?</w:t>
      </w:r>
    </w:p>
    <w:p w:rsidR="00F647C9" w:rsidRDefault="00F647C9"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BreakdownElement</w:t>
      </w:r>
      <w:r w:rsidR="00154D4A">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 xml:space="preserve"> '}'</w:t>
      </w:r>
    </w:p>
    <w:p w:rsidR="00CD7B1E" w:rsidRPr="00CD7B1E" w:rsidRDefault="00F647C9"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BreakdownElement: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VariableDeclaration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BreakdownStatement</w:t>
      </w:r>
    </w:p>
    <w:p w:rsidR="00CD7B1E" w:rsidRDefault="00CD7B1E" w:rsidP="00CD7B1E">
      <w:pPr>
        <w:pStyle w:val="Standard1"/>
        <w:jc w:val="both"/>
        <w:rPr>
          <w:rFonts w:ascii="Courier New" w:eastAsia="Consolas" w:hAnsi="Courier New" w:cs="Courier New"/>
          <w:color w:val="auto"/>
          <w:sz w:val="20"/>
          <w:lang w:val="en-US"/>
        </w:rPr>
      </w:pP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WeightingStatement:</w:t>
      </w:r>
    </w:p>
    <w:p w:rsidR="000A60C7" w:rsidRPr="000A60C7" w:rsidRDefault="000A60C7" w:rsidP="000A60C7">
      <w:pPr>
        <w:pStyle w:val="Standard1"/>
        <w:rPr>
          <w:rFonts w:ascii="Courier New" w:eastAsia="Consolas" w:hAnsi="Courier New" w:cs="Courier New"/>
          <w:color w:val="auto"/>
          <w:sz w:val="20"/>
          <w:lang w:val="en-US"/>
        </w:rPr>
      </w:pPr>
      <w:r w:rsidRPr="000A60C7">
        <w:rPr>
          <w:rFonts w:ascii="Courier New" w:eastAsia="Consolas" w:hAnsi="Courier New" w:cs="Courier New"/>
          <w:color w:val="auto"/>
          <w:sz w:val="20"/>
          <w:lang w:val="en-US"/>
        </w:rPr>
        <w:t xml:space="preserve">    'weighting' '(' name=Identifier ':' expr=Expression ')'</w:t>
      </w:r>
      <w:r w:rsidR="00E56E59">
        <w:rPr>
          <w:rFonts w:ascii="Courier New" w:eastAsia="Consolas" w:hAnsi="Courier New" w:cs="Courier New"/>
          <w:color w:val="auto"/>
          <w:sz w:val="20"/>
          <w:lang w:val="en-US"/>
        </w:rPr>
        <w:t xml:space="preserve"> </w:t>
      </w:r>
      <w:r w:rsidR="00AC4A09" w:rsidRPr="00CD7B1E">
        <w:rPr>
          <w:rFonts w:ascii="Courier New" w:eastAsia="Consolas" w:hAnsi="Courier New" w:cs="Courier New"/>
          <w:color w:val="auto"/>
          <w:sz w:val="20"/>
          <w:lang w:val="en-US"/>
        </w:rPr>
        <w:t>';'</w:t>
      </w:r>
    </w:p>
    <w:p w:rsidR="000A60C7" w:rsidRPr="00CD7B1E" w:rsidRDefault="000A60C7"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BreakdownStatement: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('strategy' | 'tactic')</w:t>
      </w:r>
    </w:p>
    <w:p w:rsidR="00BC7CE8" w:rsidRDefault="003A7553" w:rsidP="00CD7B1E">
      <w:pPr>
        <w:pStyle w:val="Standard1"/>
        <w:jc w:val="both"/>
        <w:rPr>
          <w:rFonts w:ascii="Courier New" w:eastAsia="Consolas" w:hAnsi="Courier New" w:cs="Courier New"/>
          <w:color w:val="auto"/>
          <w:sz w:val="20"/>
          <w:lang w:val="en-US"/>
        </w:rPr>
      </w:pPr>
      <w:r w:rsidRPr="003A7553">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BC7CE8" w:rsidRDefault="00BC7CE8"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3A7553" w:rsidRPr="003A7553">
        <w:rPr>
          <w:rFonts w:ascii="Courier New" w:eastAsia="Consolas" w:hAnsi="Courier New" w:cs="Courier New"/>
          <w:color w:val="auto"/>
          <w:sz w:val="20"/>
          <w:lang w:val="en-US"/>
        </w:rPr>
        <w:t>LogicalExpression</w:t>
      </w:r>
      <w:r w:rsidR="00C15199">
        <w:rPr>
          <w:rFonts w:ascii="Courier New" w:eastAsia="Consolas" w:hAnsi="Courier New" w:cs="Courier New"/>
          <w:color w:val="auto"/>
          <w:sz w:val="20"/>
          <w:lang w:val="en-US"/>
        </w:rPr>
        <w:t xml:space="preserve"> </w:t>
      </w:r>
      <w:r w:rsidR="00C15199" w:rsidRPr="00CD7B1E">
        <w:rPr>
          <w:rFonts w:ascii="Courier New" w:eastAsia="Consolas" w:hAnsi="Courier New" w:cs="Courier New"/>
          <w:color w:val="auto"/>
          <w:sz w:val="20"/>
          <w:lang w:val="en-US"/>
        </w:rPr>
        <w:t>'</w:t>
      </w:r>
      <w:r w:rsidR="00C15199">
        <w:rPr>
          <w:rFonts w:ascii="Courier New" w:eastAsia="Consolas" w:hAnsi="Courier New" w:cs="Courier New"/>
          <w:color w:val="auto"/>
          <w:sz w:val="20"/>
          <w:lang w:val="en-US"/>
        </w:rPr>
        <w:t>)</w:t>
      </w:r>
      <w:r w:rsidR="00C15199" w:rsidRPr="00CD7B1E">
        <w:rPr>
          <w:rFonts w:ascii="Courier New" w:eastAsia="Consolas" w:hAnsi="Courier New" w:cs="Courier New"/>
          <w:color w:val="auto"/>
          <w:sz w:val="20"/>
          <w:lang w:val="en-US"/>
        </w:rPr>
        <w:t>'</w:t>
      </w:r>
    </w:p>
    <w:p w:rsidR="00CD7B1E" w:rsidRPr="00CD7B1E" w:rsidRDefault="00BC7CE8"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C15199">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QualifiedPrefix</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ArgumentList?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'with' '('</w:t>
      </w:r>
      <w:r w:rsidR="00CD7B1E">
        <w:rPr>
          <w:rFonts w:ascii="Courier New" w:eastAsia="Consolas" w:hAnsi="Courier New" w:cs="Courier New"/>
          <w:color w:val="auto"/>
          <w:sz w:val="20"/>
          <w:lang w:val="en-US"/>
        </w:rPr>
        <w:t xml:space="preserve">    </w:t>
      </w:r>
      <w:r w:rsidRPr="003A7553">
        <w:rPr>
          <w:rFonts w:ascii="Courier New" w:eastAsia="Consolas" w:hAnsi="Courier New" w:cs="Courier New"/>
          <w:color w:val="auto"/>
          <w:sz w:val="20"/>
          <w:lang w:val="en-US"/>
        </w:rPr>
        <w:t xml:space="preserve">BreakdownWithPart (',' BreakdownWithPart)')'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A36954" w:rsidRDefault="00CD7B1E"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r w:rsidR="00A36954">
        <w:rPr>
          <w:rFonts w:ascii="Courier New" w:eastAsia="Consolas" w:hAnsi="Courier New" w:cs="Courier New"/>
          <w:color w:val="auto"/>
          <w:sz w:val="20"/>
          <w:lang w:val="en-US"/>
        </w:rPr>
        <w:t xml:space="preserve"> </w:t>
      </w:r>
    </w:p>
    <w:p w:rsidR="00A36954" w:rsidRDefault="00A3695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 Expression</w:t>
      </w:r>
    </w:p>
    <w:p w:rsidR="00CD7B1E" w:rsidRPr="00CD7B1E" w:rsidRDefault="00A36954"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CD7B1E" w:rsidRDefault="00F16AA4" w:rsidP="00CD7B1E">
      <w:pPr>
        <w:pStyle w:val="Standard1"/>
        <w:jc w:val="both"/>
        <w:rPr>
          <w:rFonts w:ascii="Courier New" w:eastAsia="Consolas" w:hAnsi="Courier New" w:cs="Courier New"/>
          <w:color w:val="auto"/>
          <w:sz w:val="20"/>
          <w:lang w:val="en-US"/>
        </w:rPr>
      </w:pPr>
      <w:r>
        <w:rPr>
          <w:rFonts w:ascii="Courier New" w:eastAsia="Consolas" w:hAnsi="Courier New" w:cs="Courier New"/>
          <w:color w:val="auto"/>
          <w:sz w:val="20"/>
          <w:lang w:val="en-US"/>
        </w:rPr>
        <w:t xml:space="preserve">  </w:t>
      </w:r>
      <w:r w:rsidRPr="00CD7B1E">
        <w:rPr>
          <w:rFonts w:ascii="Courier New" w:eastAsia="Consolas" w:hAnsi="Courier New" w:cs="Courier New"/>
          <w:color w:val="auto"/>
          <w:sz w:val="20"/>
          <w:lang w:val="en-US"/>
        </w:rPr>
        <w:t>';'</w:t>
      </w:r>
    </w:p>
    <w:p w:rsidR="00E030B3" w:rsidRPr="00CD7B1E" w:rsidRDefault="00E030B3" w:rsidP="00CD7B1E">
      <w:pPr>
        <w:pStyle w:val="Standard1"/>
        <w:jc w:val="both"/>
        <w:rPr>
          <w:rFonts w:ascii="Courier New" w:hAnsi="Courier New" w:cs="Courier New"/>
          <w:color w:val="auto"/>
          <w:sz w:val="20"/>
          <w:lang w:val="en-US"/>
        </w:rPr>
      </w:pP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BreakdownWithPart:</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Identifier '=' Expression</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 xml:space="preserve"> </w:t>
      </w:r>
    </w:p>
    <w:p w:rsidR="00CD7B1E" w:rsidRPr="00CD7B1E" w:rsidRDefault="003A7553" w:rsidP="00CD7B1E">
      <w:pPr>
        <w:pStyle w:val="Standard1"/>
        <w:jc w:val="both"/>
        <w:rPr>
          <w:rFonts w:ascii="Courier New" w:hAnsi="Courier New" w:cs="Courier New"/>
          <w:color w:val="auto"/>
          <w:sz w:val="20"/>
          <w:lang w:val="en-US"/>
        </w:rPr>
      </w:pPr>
      <w:r w:rsidRPr="003A7553">
        <w:rPr>
          <w:rFonts w:ascii="Courier New" w:eastAsia="Consolas" w:hAnsi="Courier New" w:cs="Courier New"/>
          <w:color w:val="auto"/>
          <w:sz w:val="20"/>
          <w:lang w:val="en-US"/>
        </w:rPr>
        <w:t>TacticDeclaration:</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roofErr w:type="gramStart"/>
      <w:r w:rsidR="003A7553" w:rsidRPr="003A7553">
        <w:rPr>
          <w:rFonts w:ascii="Courier New" w:eastAsia="Consolas" w:hAnsi="Courier New" w:cs="Courier New"/>
          <w:color w:val="auto"/>
          <w:sz w:val="20"/>
          <w:lang w:val="en-US"/>
        </w:rPr>
        <w:t>tactic</w:t>
      </w:r>
      <w:proofErr w:type="gramEnd"/>
      <w:r w:rsidR="003A7553" w:rsidRPr="003A7553">
        <w:rPr>
          <w:rFonts w:ascii="Courier New" w:eastAsia="Consolas" w:hAnsi="Courier New" w:cs="Courier New"/>
          <w:color w:val="auto"/>
          <w:sz w:val="20"/>
          <w:lang w:val="en-US"/>
        </w:rPr>
        <w:t>' Identifier</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proofErr w:type="gramStart"/>
      <w:r w:rsidR="003A7553" w:rsidRPr="003A7553">
        <w:rPr>
          <w:rFonts w:ascii="Courier New" w:eastAsia="Consolas" w:hAnsi="Courier New" w:cs="Courier New"/>
          <w:color w:val="auto"/>
          <w:sz w:val="20"/>
          <w:lang w:val="en-US"/>
        </w:rPr>
        <w:t>'(' (ParameterList)?</w:t>
      </w:r>
      <w:proofErr w:type="gramEnd"/>
      <w:r w:rsidR="003A7553" w:rsidRPr="003A7553">
        <w:rPr>
          <w:rFonts w:ascii="Courier New" w:eastAsia="Consolas" w:hAnsi="Courier New" w:cs="Courier New"/>
          <w:color w:val="auto"/>
          <w:sz w:val="20"/>
          <w:lang w:val="en-US"/>
        </w:rPr>
        <w:t xml:space="preserve"> ')'</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'='RuleConditions?</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RuleElementBlock</w:t>
      </w:r>
    </w:p>
    <w:p w:rsidR="00CD7B1E" w:rsidRPr="00CD7B1E" w:rsidRDefault="00CD7B1E" w:rsidP="00CD7B1E">
      <w:pPr>
        <w:pStyle w:val="Standard1"/>
        <w:jc w:val="both"/>
        <w:rPr>
          <w:rFonts w:ascii="Courier New" w:hAnsi="Courier New" w:cs="Courier New"/>
          <w:color w:val="auto"/>
          <w:sz w:val="20"/>
          <w:lang w:val="en-US"/>
        </w:rPr>
      </w:pPr>
      <w:r>
        <w:rPr>
          <w:rFonts w:ascii="Courier New" w:eastAsia="Consolas" w:hAnsi="Courier New" w:cs="Courier New"/>
          <w:color w:val="auto"/>
          <w:sz w:val="20"/>
          <w:lang w:val="en-US"/>
        </w:rPr>
        <w:t xml:space="preserve">  </w:t>
      </w:r>
      <w:r w:rsidR="003A7553" w:rsidRPr="003A7553">
        <w:rPr>
          <w:rFonts w:ascii="Courier New" w:eastAsia="Consolas" w:hAnsi="Courier New" w:cs="Courier New"/>
          <w:color w:val="auto"/>
          <w:sz w:val="20"/>
          <w:lang w:val="en-US"/>
        </w:rPr>
        <w:t>';'?</w:t>
      </w:r>
    </w:p>
    <w:p w:rsidR="008232A9" w:rsidRPr="005F4855" w:rsidRDefault="008232A9">
      <w:pPr>
        <w:rPr>
          <w:lang w:val="en-US"/>
          <w:rPrChange w:id="3108" w:author="Holger Eichelberger" w:date="2015-09-17T11:09:00Z">
            <w:rPr>
              <w:lang w:val="en-GB"/>
            </w:rPr>
          </w:rPrChange>
        </w:rPr>
      </w:pPr>
    </w:p>
    <w:p w:rsidR="004F5285" w:rsidRPr="00725A64" w:rsidRDefault="004F5285" w:rsidP="00EA17BB">
      <w:pPr>
        <w:pStyle w:val="Heading1"/>
        <w:numPr>
          <w:ilvl w:val="0"/>
          <w:numId w:val="0"/>
        </w:numPr>
        <w:rPr>
          <w:lang w:val="en-GB"/>
        </w:rPr>
      </w:pPr>
      <w:bookmarkStart w:id="3109" w:name="_Toc179456084"/>
      <w:bookmarkStart w:id="3110" w:name="_Toc313096753"/>
      <w:bookmarkStart w:id="3111" w:name="_Toc430078994"/>
      <w:r w:rsidRPr="00725A64">
        <w:rPr>
          <w:lang w:val="en-GB"/>
        </w:rPr>
        <w:lastRenderedPageBreak/>
        <w:t>References</w:t>
      </w:r>
      <w:bookmarkEnd w:id="3109"/>
      <w:bookmarkEnd w:id="3110"/>
      <w:bookmarkEnd w:id="3111"/>
    </w:p>
    <w:p w:rsidR="001E46F3" w:rsidRDefault="001E46F3" w:rsidP="00E33E27">
      <w:pPr>
        <w:tabs>
          <w:tab w:val="left" w:pos="567"/>
        </w:tabs>
        <w:ind w:left="567" w:hanging="567"/>
        <w:rPr>
          <w:lang w:val="en-GB"/>
        </w:rPr>
      </w:pPr>
      <w:bookmarkStart w:id="3112" w:name="BIB__bib"/>
      <w:r w:rsidRPr="001E46F3">
        <w:rPr>
          <w:lang w:val="en-GB"/>
        </w:rPr>
        <w:t>[</w:t>
      </w:r>
      <w:bookmarkStart w:id="3113" w:name="BIB_www_mi_aspectj"/>
      <w:r w:rsidRPr="001E46F3">
        <w:rPr>
          <w:lang w:val="en-GB"/>
        </w:rPr>
        <w:t>1</w:t>
      </w:r>
      <w:bookmarkEnd w:id="3113"/>
      <w:r>
        <w:rPr>
          <w:lang w:val="en-GB"/>
        </w:rPr>
        <w:t>]</w:t>
      </w:r>
      <w:r>
        <w:rPr>
          <w:lang w:val="en-GB"/>
        </w:rPr>
        <w:tab/>
      </w:r>
      <w:r w:rsidRPr="001E46F3">
        <w:rPr>
          <w:lang w:val="en-GB"/>
        </w:rPr>
        <w:t>Project homepage AspectJ, 2011. Online available at: http://www.eclipse.org/aspectj/.</w:t>
      </w:r>
    </w:p>
    <w:p w:rsidR="001E46F3" w:rsidRDefault="001E46F3" w:rsidP="00E33E27">
      <w:pPr>
        <w:tabs>
          <w:tab w:val="left" w:pos="567"/>
        </w:tabs>
        <w:ind w:left="567" w:hanging="567"/>
        <w:rPr>
          <w:lang w:val="en-GB"/>
        </w:rPr>
      </w:pPr>
      <w:r w:rsidRPr="001E46F3">
        <w:rPr>
          <w:lang w:val="en-GB"/>
        </w:rPr>
        <w:t>[</w:t>
      </w:r>
      <w:bookmarkStart w:id="3114" w:name="BIB_xtend13"/>
      <w:r w:rsidRPr="001E46F3">
        <w:rPr>
          <w:lang w:val="en-GB"/>
        </w:rPr>
        <w:t>2</w:t>
      </w:r>
      <w:bookmarkEnd w:id="3114"/>
      <w:r>
        <w:rPr>
          <w:lang w:val="en-GB"/>
        </w:rPr>
        <w:t>]</w:t>
      </w:r>
      <w:r>
        <w:rPr>
          <w:lang w:val="en-GB"/>
        </w:rPr>
        <w:tab/>
      </w:r>
      <w:r w:rsidRPr="001E46F3">
        <w:rPr>
          <w:lang w:val="en-GB"/>
        </w:rPr>
        <w:t>Eclipse Foundation. Xtend - Modernize Java, 2013. Online available at: http://www.eclipse.org/xtend.</w:t>
      </w:r>
    </w:p>
    <w:p w:rsidR="001E46F3" w:rsidRDefault="001E46F3" w:rsidP="00E33E27">
      <w:pPr>
        <w:tabs>
          <w:tab w:val="left" w:pos="567"/>
        </w:tabs>
        <w:ind w:left="567" w:hanging="567"/>
        <w:rPr>
          <w:lang w:val="en-GB"/>
        </w:rPr>
      </w:pPr>
      <w:r w:rsidRPr="001E46F3">
        <w:rPr>
          <w:lang w:val="en-GB"/>
        </w:rPr>
        <w:t>[</w:t>
      </w:r>
      <w:bookmarkStart w:id="3115" w:name="BIB_d21"/>
      <w:r w:rsidRPr="001E46F3">
        <w:rPr>
          <w:lang w:val="en-GB"/>
        </w:rPr>
        <w:t>3</w:t>
      </w:r>
      <w:bookmarkEnd w:id="3115"/>
      <w:r>
        <w:rPr>
          <w:lang w:val="en-GB"/>
        </w:rPr>
        <w:t>]</w:t>
      </w:r>
      <w:r>
        <w:rPr>
          <w:lang w:val="en-GB"/>
        </w:rPr>
        <w:tab/>
      </w:r>
      <w:r w:rsidRPr="001E46F3">
        <w:rPr>
          <w:lang w:val="en-GB"/>
        </w:rPr>
        <w:t xml:space="preserve">INDENICA Consortium. Deliverable D2.1: Open Variability Modelling Approach for Service Ecosystems. </w:t>
      </w:r>
      <w:proofErr w:type="gramStart"/>
      <w:r w:rsidRPr="001E46F3">
        <w:rPr>
          <w:lang w:val="en-GB"/>
        </w:rPr>
        <w:t>Technical report, 2011.</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116" w:name="BIB_d241"/>
      <w:r w:rsidRPr="001E46F3">
        <w:rPr>
          <w:lang w:val="en-GB"/>
        </w:rPr>
        <w:t>4</w:t>
      </w:r>
      <w:bookmarkEnd w:id="3116"/>
      <w:r>
        <w:rPr>
          <w:lang w:val="en-GB"/>
        </w:rPr>
        <w:t>]</w:t>
      </w:r>
      <w:r>
        <w:rPr>
          <w:lang w:val="en-GB"/>
        </w:rPr>
        <w:tab/>
      </w:r>
      <w:r w:rsidRPr="001E46F3">
        <w:rPr>
          <w:lang w:val="en-GB"/>
        </w:rPr>
        <w:t xml:space="preserve">INDENICA Consortium. Deliverable D2.4.1: Variability Engineering Tool (interim). </w:t>
      </w:r>
      <w:proofErr w:type="gramStart"/>
      <w:r w:rsidRPr="001E46F3">
        <w:rPr>
          <w:lang w:val="en-GB"/>
        </w:rPr>
        <w:t>Technical report, 2012.</w:t>
      </w:r>
      <w:proofErr w:type="gramEnd"/>
      <w:r w:rsidR="005427B0">
        <w:rPr>
          <w:lang w:val="en-GB"/>
        </w:rPr>
        <w:t xml:space="preserve"> Available online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117" w:name="BIB_d222"/>
      <w:r w:rsidRPr="001E46F3">
        <w:rPr>
          <w:lang w:val="en-GB"/>
        </w:rPr>
        <w:t>5</w:t>
      </w:r>
      <w:bookmarkEnd w:id="3117"/>
      <w:r>
        <w:rPr>
          <w:lang w:val="en-GB"/>
        </w:rPr>
        <w:t>]</w:t>
      </w:r>
      <w:r>
        <w:rPr>
          <w:lang w:val="en-GB"/>
        </w:rPr>
        <w:tab/>
      </w:r>
      <w:r w:rsidRPr="001E46F3">
        <w:rPr>
          <w:lang w:val="en-GB"/>
        </w:rPr>
        <w:t xml:space="preserve">INDENICA Consortium. Deliverable D2.2.2: Variability Implementation Techniques for Platforms and Services (final). </w:t>
      </w:r>
      <w:proofErr w:type="gramStart"/>
      <w:r w:rsidRPr="001E46F3">
        <w:rPr>
          <w:lang w:val="en-GB"/>
        </w:rPr>
        <w:t>Technical report, 2013.</w:t>
      </w:r>
      <w:proofErr w:type="gramEnd"/>
      <w:r w:rsidR="005427B0">
        <w:rPr>
          <w:lang w:val="en-GB"/>
        </w:rPr>
        <w:t xml:space="preserve"> Available online at </w:t>
      </w:r>
      <w:r w:rsidR="00853E55" w:rsidRPr="00853E55">
        <w:rPr>
          <w:lang w:val="en-GB"/>
        </w:rPr>
        <w:t>http://sse.uni-hildesheim.de/indenica</w:t>
      </w:r>
    </w:p>
    <w:p w:rsidR="001E46F3" w:rsidRDefault="001E46F3" w:rsidP="00E33E27">
      <w:pPr>
        <w:tabs>
          <w:tab w:val="left" w:pos="567"/>
        </w:tabs>
        <w:ind w:left="567" w:hanging="567"/>
        <w:rPr>
          <w:lang w:val="en-GB"/>
        </w:rPr>
      </w:pPr>
      <w:r w:rsidRPr="001E46F3">
        <w:rPr>
          <w:lang w:val="en-GB"/>
        </w:rPr>
        <w:t>[</w:t>
      </w:r>
      <w:bookmarkStart w:id="3118" w:name="BIB_omgocl20"/>
      <w:r w:rsidRPr="001E46F3">
        <w:rPr>
          <w:lang w:val="en-GB"/>
        </w:rPr>
        <w:t>6</w:t>
      </w:r>
      <w:bookmarkEnd w:id="3118"/>
      <w:r>
        <w:rPr>
          <w:lang w:val="en-GB"/>
        </w:rPr>
        <w:t>]</w:t>
      </w:r>
      <w:r>
        <w:rPr>
          <w:lang w:val="en-GB"/>
        </w:rPr>
        <w:tab/>
      </w:r>
      <w:r w:rsidRPr="001E46F3">
        <w:rPr>
          <w:lang w:val="en-GB"/>
        </w:rPr>
        <w:t xml:space="preserve">Object Management Group, Inc. (OMG). Object Constraint Language. </w:t>
      </w:r>
      <w:proofErr w:type="gramStart"/>
      <w:r w:rsidRPr="001E46F3">
        <w:rPr>
          <w:lang w:val="en-GB"/>
        </w:rPr>
        <w:t>Specification v2.00 2006-05-01, Object Management Group, May 2006.</w:t>
      </w:r>
      <w:proofErr w:type="gramEnd"/>
      <w:r w:rsidRPr="001E46F3">
        <w:rPr>
          <w:lang w:val="en-GB"/>
        </w:rPr>
        <w:t xml:space="preserve"> Available online at: http://www.omg.org/docs/formal/06-05-</w:t>
      </w:r>
      <w:r w:rsidR="00F74CAD" w:rsidRPr="00F74CAD">
        <w:rPr>
          <w:lang w:val="en-GB"/>
        </w:rPr>
        <w:t>01.pdf.</w:t>
      </w:r>
    </w:p>
    <w:p w:rsidR="001E46F3" w:rsidRDefault="000B66C8" w:rsidP="00E33E27">
      <w:pPr>
        <w:tabs>
          <w:tab w:val="left" w:pos="567"/>
        </w:tabs>
        <w:ind w:left="567" w:hanging="567"/>
        <w:rPr>
          <w:lang w:val="en-GB"/>
        </w:rPr>
      </w:pPr>
      <w:r w:rsidRPr="000B2642">
        <w:rPr>
          <w:lang w:val="en-US"/>
        </w:rPr>
        <w:t>[</w:t>
      </w:r>
      <w:bookmarkStart w:id="3119" w:name="BIB_ivmlwww"/>
      <w:r w:rsidRPr="000B2642">
        <w:rPr>
          <w:lang w:val="en-US"/>
        </w:rPr>
        <w:t>7</w:t>
      </w:r>
      <w:bookmarkEnd w:id="3119"/>
      <w:r w:rsidRPr="000B2642">
        <w:rPr>
          <w:lang w:val="en-US"/>
        </w:rPr>
        <w:t>]</w:t>
      </w:r>
      <w:r w:rsidRPr="000B2642">
        <w:rPr>
          <w:lang w:val="en-US"/>
        </w:rPr>
        <w:tab/>
        <w:t>H. Eichelberger, S. El-Sharkawy, C. Kröher, K. Schmid,</w:t>
      </w:r>
      <w:r w:rsidR="004F3572" w:rsidRPr="004F3572" w:rsidDel="004F3572">
        <w:rPr>
          <w:lang w:val="en-US"/>
        </w:rPr>
        <w:t xml:space="preserve"> </w:t>
      </w:r>
      <w:r w:rsidR="005427B0" w:rsidRPr="001E46F3">
        <w:rPr>
          <w:lang w:val="en-GB"/>
        </w:rPr>
        <w:t>I</w:t>
      </w:r>
      <w:r w:rsidR="005427B0">
        <w:rPr>
          <w:lang w:val="en-GB"/>
        </w:rPr>
        <w:t>VML</w:t>
      </w:r>
      <w:r w:rsidR="005427B0" w:rsidRPr="001E46F3">
        <w:rPr>
          <w:lang w:val="en-GB"/>
        </w:rPr>
        <w:t xml:space="preserve"> </w:t>
      </w:r>
      <w:r w:rsidR="001E46F3" w:rsidRPr="001E46F3">
        <w:rPr>
          <w:lang w:val="en-GB"/>
        </w:rPr>
        <w:t xml:space="preserve">language specification. http://projects.sse.uni-hildesheim.de/easy/docs/ivml_spec.pdf [validated: </w:t>
      </w:r>
      <w:r w:rsidR="00D117B4">
        <w:rPr>
          <w:lang w:val="en-GB"/>
        </w:rPr>
        <w:t>February</w:t>
      </w:r>
      <w:r w:rsidR="00D117B4" w:rsidRPr="001E46F3">
        <w:rPr>
          <w:lang w:val="en-GB"/>
        </w:rPr>
        <w:t xml:space="preserve"> 201</w:t>
      </w:r>
      <w:r w:rsidR="00D117B4">
        <w:rPr>
          <w:lang w:val="en-GB"/>
        </w:rPr>
        <w:t>5</w:t>
      </w:r>
      <w:r w:rsidR="001E46F3" w:rsidRPr="001E46F3">
        <w:rPr>
          <w:lang w:val="en-GB"/>
        </w:rPr>
        <w:t>].</w:t>
      </w:r>
    </w:p>
    <w:p w:rsidR="001E46F3" w:rsidRDefault="001E46F3" w:rsidP="00E33E27">
      <w:pPr>
        <w:tabs>
          <w:tab w:val="left" w:pos="567"/>
        </w:tabs>
        <w:ind w:left="567" w:hanging="567"/>
        <w:rPr>
          <w:lang w:val="en-GB"/>
        </w:rPr>
      </w:pPr>
      <w:proofErr w:type="gramStart"/>
      <w:r w:rsidRPr="001E46F3">
        <w:rPr>
          <w:lang w:val="en-GB"/>
        </w:rPr>
        <w:t>[</w:t>
      </w:r>
      <w:bookmarkStart w:id="3120" w:name="BIB_make10"/>
      <w:r w:rsidRPr="001E46F3">
        <w:rPr>
          <w:lang w:val="en-GB"/>
        </w:rPr>
        <w:t>8</w:t>
      </w:r>
      <w:bookmarkEnd w:id="3120"/>
      <w:r>
        <w:rPr>
          <w:lang w:val="en-GB"/>
        </w:rPr>
        <w:t>]</w:t>
      </w:r>
      <w:r>
        <w:rPr>
          <w:lang w:val="en-GB"/>
        </w:rPr>
        <w:tab/>
      </w:r>
      <w:r w:rsidRPr="001E46F3">
        <w:rPr>
          <w:lang w:val="en-GB"/>
        </w:rPr>
        <w:t>Richard M. Stallmann, Roland McGrath, and Paul D. Smith.</w:t>
      </w:r>
      <w:proofErr w:type="gramEnd"/>
      <w:r w:rsidRPr="001E46F3">
        <w:rPr>
          <w:lang w:val="en-GB"/>
        </w:rPr>
        <w:t xml:space="preserve"> GNU Make - A Program for Directing Recompilation - GNU make Ve</w:t>
      </w:r>
      <w:r w:rsidR="00F74CAD" w:rsidRPr="00F74CAD">
        <w:rPr>
          <w:lang w:val="en-GB"/>
        </w:rPr>
        <w:t>rsion 3.82, 2010. Online available at: http://www.gnu.org/software/make/manual/make.pdf.</w:t>
      </w:r>
    </w:p>
    <w:p w:rsidR="001E46F3" w:rsidRDefault="001E46F3" w:rsidP="00E33E27">
      <w:pPr>
        <w:tabs>
          <w:tab w:val="left" w:pos="567"/>
        </w:tabs>
        <w:ind w:left="567" w:hanging="567"/>
        <w:rPr>
          <w:lang w:val="en-GB"/>
        </w:rPr>
      </w:pPr>
      <w:r w:rsidRPr="001E46F3">
        <w:rPr>
          <w:lang w:val="en-GB"/>
        </w:rPr>
        <w:t>[</w:t>
      </w:r>
      <w:bookmarkStart w:id="3121" w:name="BIB_ant13"/>
      <w:r w:rsidRPr="001E46F3">
        <w:rPr>
          <w:lang w:val="en-GB"/>
        </w:rPr>
        <w:t>9</w:t>
      </w:r>
      <w:bookmarkEnd w:id="3121"/>
      <w:r>
        <w:rPr>
          <w:lang w:val="en-GB"/>
        </w:rPr>
        <w:t>]</w:t>
      </w:r>
      <w:r>
        <w:rPr>
          <w:lang w:val="en-GB"/>
        </w:rPr>
        <w:tab/>
      </w:r>
      <w:r w:rsidRPr="001E46F3">
        <w:rPr>
          <w:lang w:val="en-GB"/>
        </w:rPr>
        <w:t xml:space="preserve">The Apache Software Foundation. </w:t>
      </w:r>
      <w:proofErr w:type="gramStart"/>
      <w:r w:rsidRPr="001E46F3">
        <w:rPr>
          <w:lang w:val="en-GB"/>
        </w:rPr>
        <w:t>Apache Ant 1.8.2 Manual, 2013.</w:t>
      </w:r>
      <w:proofErr w:type="gramEnd"/>
      <w:r w:rsidRPr="001E46F3">
        <w:rPr>
          <w:lang w:val="en-GB"/>
        </w:rPr>
        <w:t xml:space="preserve"> Online available at: http://ant.apache.org/manual/index.html.</w:t>
      </w:r>
    </w:p>
    <w:bookmarkEnd w:id="3112"/>
    <w:p w:rsidR="00F81A8A" w:rsidRDefault="007D03A1">
      <w:pPr>
        <w:spacing w:after="0"/>
        <w:ind w:left="567" w:hanging="567"/>
        <w:jc w:val="left"/>
        <w:rPr>
          <w:lang w:val="en-GB"/>
        </w:rPr>
      </w:pPr>
      <w:r>
        <w:rPr>
          <w:lang w:val="en-GB"/>
        </w:rPr>
        <w:t>[10]</w:t>
      </w:r>
      <w:r>
        <w:rPr>
          <w:lang w:val="en-GB"/>
        </w:rPr>
        <w:tab/>
      </w:r>
      <w:r w:rsidRPr="007D03A1">
        <w:rPr>
          <w:lang w:val="en-GB"/>
        </w:rPr>
        <w:t>S. Hallsteinsen and M. Hinchey and S. Park and K. Schmid</w:t>
      </w:r>
      <w:r>
        <w:rPr>
          <w:lang w:val="en-GB"/>
        </w:rPr>
        <w:t xml:space="preserve">, </w:t>
      </w:r>
      <w:r w:rsidRPr="007D03A1">
        <w:rPr>
          <w:lang w:val="en-GB"/>
        </w:rPr>
        <w:t>Dynamic Software Product Lines</w:t>
      </w:r>
      <w:r>
        <w:rPr>
          <w:lang w:val="en-GB"/>
        </w:rPr>
        <w:t>, IEEE Computer 41 (4), pages 93-95, 2008</w:t>
      </w:r>
    </w:p>
    <w:p w:rsidR="006E53D0" w:rsidRPr="000B2642" w:rsidRDefault="007D03A1" w:rsidP="000B2642">
      <w:pPr>
        <w:spacing w:before="120" w:after="0"/>
        <w:ind w:left="567" w:hanging="567"/>
        <w:jc w:val="left"/>
        <w:rPr>
          <w:lang w:val="en-US"/>
        </w:rPr>
      </w:pPr>
      <w:proofErr w:type="gramStart"/>
      <w:r>
        <w:rPr>
          <w:lang w:val="en-US"/>
        </w:rPr>
        <w:t>[11]</w:t>
      </w:r>
      <w:r>
        <w:rPr>
          <w:lang w:val="en-US"/>
        </w:rPr>
        <w:tab/>
      </w:r>
      <w:r w:rsidR="00A749B6" w:rsidRPr="00A749B6">
        <w:rPr>
          <w:lang w:val="en-US"/>
        </w:rPr>
        <w:t>M. Hinchey, S. Park, and K. Schmid.</w:t>
      </w:r>
      <w:proofErr w:type="gramEnd"/>
      <w:r w:rsidR="00A749B6" w:rsidRPr="00A749B6">
        <w:rPr>
          <w:lang w:val="en-US"/>
        </w:rPr>
        <w:t xml:space="preserve"> </w:t>
      </w:r>
      <w:proofErr w:type="gramStart"/>
      <w:r w:rsidR="00A749B6" w:rsidRPr="00A749B6">
        <w:rPr>
          <w:lang w:val="en-US"/>
        </w:rPr>
        <w:t>Building dynamic software product lines.</w:t>
      </w:r>
      <w:proofErr w:type="gramEnd"/>
      <w:r w:rsidR="00A749B6" w:rsidRPr="00A749B6">
        <w:rPr>
          <w:i/>
          <w:lang w:val="en-US"/>
        </w:rPr>
        <w:t xml:space="preserve"> </w:t>
      </w:r>
      <w:r w:rsidR="000B66C8" w:rsidRPr="000B2642">
        <w:rPr>
          <w:i/>
          <w:lang w:val="en-US"/>
        </w:rPr>
        <w:t>Computer</w:t>
      </w:r>
      <w:r w:rsidR="000B66C8" w:rsidRPr="000B2642">
        <w:rPr>
          <w:lang w:val="en-US"/>
        </w:rPr>
        <w:t>, 45(10):22–26, 2012.</w:t>
      </w:r>
    </w:p>
    <w:p w:rsidR="006E53D0" w:rsidRDefault="000B66C8" w:rsidP="000B2642">
      <w:pPr>
        <w:spacing w:before="120" w:after="0"/>
        <w:ind w:left="567" w:hanging="567"/>
        <w:rPr>
          <w:lang w:val="en-US"/>
        </w:rPr>
      </w:pPr>
      <w:r w:rsidRPr="000B2642">
        <w:rPr>
          <w:lang w:val="en-US"/>
        </w:rPr>
        <w:t>[12]</w:t>
      </w:r>
      <w:r w:rsidRPr="000B2642">
        <w:rPr>
          <w:lang w:val="en-US"/>
        </w:rPr>
        <w:tab/>
        <w:t xml:space="preserve">QualiMaster Consortium, Deliverable D4.1, Quality-aware </w:t>
      </w:r>
      <w:r w:rsidR="00136D11">
        <w:rPr>
          <w:lang w:val="en-US"/>
        </w:rPr>
        <w:t>Pipeline Modeling, Technical report, 2014</w:t>
      </w:r>
      <w:r w:rsidR="003D274C">
        <w:rPr>
          <w:lang w:val="en-US"/>
        </w:rPr>
        <w:t xml:space="preserve">, Available online at </w:t>
      </w:r>
      <w:r w:rsidR="00FF39BE">
        <w:fldChar w:fldCharType="begin"/>
      </w:r>
      <w:r w:rsidR="00FF39BE" w:rsidRPr="00FF39BE">
        <w:rPr>
          <w:lang w:val="en-US"/>
          <w:rPrChange w:id="3122" w:author="Holger Eichelberger" w:date="2015-07-31T10:37:00Z">
            <w:rPr>
              <w:b/>
              <w:bCs/>
              <w:color w:val="0000FF"/>
              <w:sz w:val="26"/>
              <w:szCs w:val="26"/>
              <w:u w:val="single"/>
            </w:rPr>
          </w:rPrChange>
        </w:rPr>
        <w:instrText>HYPERLINK "http://qualimaster.eu"</w:instrText>
      </w:r>
      <w:r w:rsidR="00FF39BE">
        <w:fldChar w:fldCharType="separate"/>
      </w:r>
      <w:r w:rsidR="00AF34FE" w:rsidRPr="00885873">
        <w:rPr>
          <w:rStyle w:val="Hyperlink"/>
          <w:lang w:val="en-US"/>
        </w:rPr>
        <w:t>http://qualimaster.eu</w:t>
      </w:r>
      <w:r w:rsidR="00FF39BE">
        <w:fldChar w:fldCharType="end"/>
      </w:r>
    </w:p>
    <w:p w:rsidR="006E53D0" w:rsidRPr="000B2642" w:rsidRDefault="00AF34FE" w:rsidP="000B2642">
      <w:pPr>
        <w:spacing w:before="120" w:after="0"/>
        <w:ind w:left="567" w:hanging="567"/>
        <w:rPr>
          <w:lang w:val="en-US"/>
        </w:rPr>
      </w:pPr>
      <w:r>
        <w:t>[13]</w:t>
      </w:r>
      <w:r>
        <w:tab/>
      </w:r>
      <w:r w:rsidRPr="006965A1">
        <w:t xml:space="preserve">S.-W. Cheng, D. Garlan, B. Schmerl. </w:t>
      </w:r>
      <w:r w:rsidR="000B66C8" w:rsidRPr="000B2642">
        <w:rPr>
          <w:lang w:val="en-US"/>
        </w:rPr>
        <w:t>Stitch: A Language for Architecture-based Self-adaptation.</w:t>
      </w:r>
      <w:r w:rsidR="000B66C8" w:rsidRPr="000B2642">
        <w:rPr>
          <w:i/>
          <w:lang w:val="en-US"/>
        </w:rPr>
        <w:t xml:space="preserve"> J. Syst. Softw.</w:t>
      </w:r>
      <w:r w:rsidR="000B66C8" w:rsidRPr="000B2642">
        <w:rPr>
          <w:lang w:val="en-US"/>
        </w:rPr>
        <w:t>, 85(12):2860–2875, 2012.</w:t>
      </w:r>
    </w:p>
    <w:p w:rsidR="00F42C23" w:rsidRPr="000B2642" w:rsidRDefault="00AF34FE" w:rsidP="000B2642">
      <w:pPr>
        <w:spacing w:before="120" w:after="0"/>
        <w:ind w:left="567" w:hanging="567"/>
        <w:rPr>
          <w:lang w:val="en-US"/>
        </w:rPr>
      </w:pPr>
      <w:r>
        <w:rPr>
          <w:lang w:val="en-US"/>
        </w:rPr>
        <w:t>[14]</w:t>
      </w:r>
      <w:r>
        <w:rPr>
          <w:lang w:val="en-US"/>
        </w:rPr>
        <w:tab/>
      </w:r>
      <w:r w:rsidR="000B66C8" w:rsidRPr="000B2642">
        <w:rPr>
          <w:lang w:val="en-US"/>
        </w:rPr>
        <w:t xml:space="preserve">N. Huber, A. van Hoorn, A. Koziolek, F. Brosig, S. Kounev. </w:t>
      </w:r>
      <w:proofErr w:type="gramStart"/>
      <w:r w:rsidR="000B66C8" w:rsidRPr="000B2642">
        <w:rPr>
          <w:lang w:val="en-US"/>
        </w:rPr>
        <w:t>Modeling Run-time Adaptation at the System Architecture Level in Dynamic Service-oriented Environments.</w:t>
      </w:r>
      <w:proofErr w:type="gramEnd"/>
      <w:r w:rsidR="000B66C8" w:rsidRPr="000B2642">
        <w:rPr>
          <w:i/>
          <w:lang w:val="en-US"/>
        </w:rPr>
        <w:t xml:space="preserve"> </w:t>
      </w:r>
      <w:r w:rsidRPr="006965A1">
        <w:rPr>
          <w:i/>
        </w:rPr>
        <w:t>Serv. Oriented Comput. Appl.</w:t>
      </w:r>
      <w:r w:rsidRPr="006965A1">
        <w:t>, 8(1):73–89, March 2014.</w:t>
      </w:r>
    </w:p>
    <w:sectPr w:rsidR="00F42C23" w:rsidRPr="000B2642"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633" w:author="Holger Eichelberger" w:date="2015-07-30T17:44:00Z" w:initials="he">
    <w:p w:rsidR="00BA6A12" w:rsidRDefault="00BA6A12">
      <w:pPr>
        <w:pStyle w:val="CommentText"/>
      </w:pPr>
      <w:r>
        <w:rPr>
          <w:rStyle w:val="CommentReference"/>
        </w:rPr>
        <w:annotationRef/>
      </w:r>
      <w:r>
        <w:t>Update delete operation…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1235" w:rsidRDefault="00D91235">
      <w:r>
        <w:separator/>
      </w:r>
    </w:p>
    <w:p w:rsidR="00D91235" w:rsidRDefault="00D91235"/>
  </w:endnote>
  <w:endnote w:type="continuationSeparator" w:id="0">
    <w:p w:rsidR="00D91235" w:rsidRDefault="00D91235">
      <w:r>
        <w:continuationSeparator/>
      </w:r>
    </w:p>
    <w:p w:rsidR="00D91235" w:rsidRDefault="00D9123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FF39BE" w:rsidP="00BE548F">
    <w:pPr>
      <w:pStyle w:val="Footer"/>
      <w:framePr w:wrap="around" w:vAnchor="text" w:hAnchor="margin" w:xAlign="right" w:y="1"/>
      <w:rPr>
        <w:rStyle w:val="PageNumber"/>
      </w:rPr>
    </w:pPr>
    <w:r>
      <w:rPr>
        <w:rStyle w:val="PageNumber"/>
      </w:rPr>
      <w:fldChar w:fldCharType="begin"/>
    </w:r>
    <w:r w:rsidR="00BA6A12">
      <w:rPr>
        <w:rStyle w:val="PageNumber"/>
      </w:rPr>
      <w:instrText xml:space="preserve">PAGE  </w:instrText>
    </w:r>
    <w:r>
      <w:rPr>
        <w:rStyle w:val="PageNumber"/>
      </w:rPr>
      <w:fldChar w:fldCharType="separate"/>
    </w:r>
    <w:r w:rsidR="00BA6A12">
      <w:rPr>
        <w:rStyle w:val="PageNumber"/>
        <w:noProof/>
      </w:rPr>
      <w:t>91</w:t>
    </w:r>
    <w:r>
      <w:rPr>
        <w:rStyle w:val="PageNumber"/>
      </w:rPr>
      <w:fldChar w:fldCharType="end"/>
    </w:r>
  </w:p>
  <w:p w:rsidR="00BA6A12" w:rsidRDefault="00BA6A12"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FF39BE" w:rsidP="00BE548F">
    <w:pPr>
      <w:pStyle w:val="Footer"/>
      <w:framePr w:wrap="around" w:vAnchor="text" w:hAnchor="margin" w:xAlign="right" w:y="1"/>
      <w:rPr>
        <w:rStyle w:val="PageNumber"/>
      </w:rPr>
    </w:pPr>
    <w:r>
      <w:rPr>
        <w:rStyle w:val="PageNumber"/>
      </w:rPr>
      <w:fldChar w:fldCharType="begin"/>
    </w:r>
    <w:r w:rsidR="00BA6A12">
      <w:rPr>
        <w:rStyle w:val="PageNumber"/>
      </w:rPr>
      <w:instrText xml:space="preserve">PAGE  </w:instrText>
    </w:r>
    <w:r>
      <w:rPr>
        <w:rStyle w:val="PageNumber"/>
      </w:rPr>
      <w:fldChar w:fldCharType="separate"/>
    </w:r>
    <w:r w:rsidR="00A65A17">
      <w:rPr>
        <w:rStyle w:val="PageNumber"/>
        <w:noProof/>
      </w:rPr>
      <w:t>35</w:t>
    </w:r>
    <w:r>
      <w:rPr>
        <w:rStyle w:val="PageNumber"/>
      </w:rPr>
      <w:fldChar w:fldCharType="end"/>
    </w:r>
  </w:p>
  <w:p w:rsidR="00BA6A12" w:rsidRDefault="00BA6A12" w:rsidP="00BE548F">
    <w:pPr>
      <w:pStyle w:val="Footer"/>
      <w:ind w:right="360"/>
      <w:jc w:val="right"/>
    </w:pPr>
    <w:r>
      <w:tab/>
    </w:r>
    <w:r w:rsidR="00FF39BE">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1235" w:rsidRDefault="00D91235">
      <w:r>
        <w:separator/>
      </w:r>
    </w:p>
  </w:footnote>
  <w:footnote w:type="continuationSeparator" w:id="0">
    <w:p w:rsidR="00D91235" w:rsidRDefault="00D91235">
      <w:r>
        <w:continuationSeparator/>
      </w:r>
    </w:p>
    <w:p w:rsidR="00D91235" w:rsidRDefault="00D91235"/>
  </w:footnote>
  <w:footnote w:id="1">
    <w:p w:rsidR="00BA6A12" w:rsidRPr="00A07DB4" w:rsidDel="00C20DD6" w:rsidRDefault="00BA6A12">
      <w:pPr>
        <w:pStyle w:val="FootnoteText"/>
        <w:rPr>
          <w:del w:id="1196" w:author="Holger Eichelberger" w:date="2015-09-15T11:32:00Z"/>
        </w:rPr>
      </w:pPr>
      <w:del w:id="1197" w:author="Holger Eichelberger" w:date="2015-09-15T11:32:00Z">
        <w:r w:rsidDel="00C20DD6">
          <w:rPr>
            <w:rStyle w:val="FootnoteReference"/>
          </w:rPr>
          <w:footnoteRef/>
        </w:r>
        <w:r w:rsidDel="00C20DD6">
          <w:delText xml:space="preserve"> Further functionality such as the top-level variables or the attributes are under development. Examples will follow.</w:delText>
        </w:r>
      </w:del>
    </w:p>
  </w:footnote>
  <w:footnote w:id="2">
    <w:p w:rsidR="00BA6A12" w:rsidRPr="00F00147" w:rsidDel="00F41263" w:rsidRDefault="00BA6A12">
      <w:pPr>
        <w:pStyle w:val="FootnoteText"/>
        <w:rPr>
          <w:del w:id="1234" w:author="Holger Eichelberger" w:date="2015-09-15T08:52:00Z"/>
        </w:rPr>
      </w:pPr>
      <w:del w:id="1235" w:author="Holger Eichelberger" w:date="2015-09-15T08:52:00Z">
        <w:r w:rsidDel="00F41263">
          <w:rPr>
            <w:rStyle w:val="FootnoteReference"/>
          </w:rPr>
          <w:footnoteRef/>
        </w:r>
        <w:r w:rsidDel="00F41263">
          <w:delText xml:space="preserve"> Actually, VIL does not support qualified version numbers as (optional) in IVML due to technical reasons in xText.</w:delText>
        </w:r>
      </w:del>
    </w:p>
  </w:footnote>
  <w:footnote w:id="3">
    <w:p w:rsidR="00BA6A12" w:rsidRPr="008634C2" w:rsidRDefault="00BA6A12" w:rsidP="005126EE">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4">
    <w:p w:rsidR="00BA6A12" w:rsidRPr="007F2930" w:rsidRDefault="00BA6A12">
      <w:pPr>
        <w:pStyle w:val="FootnoteText"/>
      </w:pPr>
      <w:r>
        <w:rPr>
          <w:rStyle w:val="FootnoteReference"/>
        </w:rPr>
        <w:footnoteRef/>
      </w:r>
      <w:r>
        <w:t xml:space="preserve"> Previous versions required parenthesis and supported only a rather limited set of expressions. Since version 0.93, arbitrary expressions can be used here, but currently we support only version expressions.</w:t>
      </w:r>
    </w:p>
  </w:footnote>
  <w:footnote w:id="5">
    <w:p w:rsidR="00BA6A12" w:rsidRPr="00873156" w:rsidRDefault="00BA6A12">
      <w:pPr>
        <w:pStyle w:val="FootnoteText"/>
      </w:pPr>
      <w:r>
        <w:rPr>
          <w:rStyle w:val="FootnoteReference"/>
        </w:rPr>
        <w:footnoteRef/>
      </w:r>
      <w:r>
        <w:t xml:space="preserve"> </w:t>
      </w:r>
      <w:r w:rsidRPr="00873156">
        <w:t xml:space="preserve">Strings delimited by quotes may contain </w:t>
      </w:r>
      <w:proofErr w:type="gramStart"/>
      <w:r w:rsidRPr="00873156">
        <w:t>apostrophs,</w:t>
      </w:r>
      <w:proofErr w:type="gramEnd"/>
      <w:r w:rsidRPr="00873156">
        <w:t xml:space="preserve"> strings delimited by apostrophs may contain quotes.</w:t>
      </w:r>
    </w:p>
  </w:footnote>
  <w:footnote w:id="6">
    <w:p w:rsidR="00BA6A12" w:rsidRPr="00664723" w:rsidRDefault="00BA6A12" w:rsidP="00AC49B1">
      <w:pPr>
        <w:pStyle w:val="FootnoteText"/>
      </w:pPr>
      <w:r>
        <w:rPr>
          <w:rStyle w:val="FootnoteReference"/>
        </w:rPr>
        <w:footnoteRef/>
      </w:r>
      <w:r>
        <w:t xml:space="preserve"> We adopted US English in the implementation of VIL.</w:t>
      </w:r>
    </w:p>
  </w:footnote>
  <w:footnote w:id="7">
    <w:p w:rsidR="00BA6A12" w:rsidRPr="00D74804" w:rsidRDefault="00BA6A12">
      <w:pPr>
        <w:pStyle w:val="FootnoteText"/>
      </w:pPr>
      <w:r>
        <w:rPr>
          <w:rStyle w:val="FootnoteReference"/>
        </w:rPr>
        <w:footnoteRef/>
      </w:r>
      <w:r>
        <w:t xml:space="preserve"> Future work on VIL may relax this condition and even extend the current file path notation to more generic artifact model path expressions also involving fragment artefacts etc.</w:t>
      </w:r>
    </w:p>
  </w:footnote>
  <w:footnote w:id="8">
    <w:p w:rsidR="00BA6A12" w:rsidRPr="00161C67" w:rsidRDefault="00BA6A12">
      <w:pPr>
        <w:pStyle w:val="FootnoteText"/>
      </w:pPr>
      <w:ins w:id="1448" w:author="Holger Eichelberger" w:date="2015-08-22T08:56:00Z">
        <w:r>
          <w:rPr>
            <w:rStyle w:val="FootnoteReference"/>
          </w:rPr>
          <w:footnoteRef/>
        </w:r>
        <w:r>
          <w:t xml:space="preserve"> The old names RHS, LHS and RHSMATCH are still available</w:t>
        </w:r>
      </w:ins>
      <w:ins w:id="1449" w:author="Holger Eichelberger" w:date="2015-08-22T08:57:00Z">
        <w:r>
          <w:t>,</w:t>
        </w:r>
      </w:ins>
      <w:ins w:id="1450" w:author="Holger Eichelberger" w:date="2015-08-22T08:56:00Z">
        <w:r>
          <w:t xml:space="preserve"> but deprecated</w:t>
        </w:r>
      </w:ins>
      <w:ins w:id="1451" w:author="Holger Eichelberger" w:date="2015-08-22T08:57:00Z">
        <w:r>
          <w:t>. They will be removed in one of the next versions.</w:t>
        </w:r>
      </w:ins>
    </w:p>
  </w:footnote>
  <w:footnote w:id="9">
    <w:p w:rsidR="00BA6A12" w:rsidRPr="00790161" w:rsidDel="0055646D" w:rsidRDefault="00BA6A12">
      <w:pPr>
        <w:pStyle w:val="FootnoteText"/>
        <w:rPr>
          <w:del w:id="1664" w:author="Holger Eichelberger" w:date="2015-09-15T09:07:00Z"/>
        </w:rPr>
      </w:pPr>
      <w:del w:id="1665" w:author="Holger Eichelberger" w:date="2015-09-15T09:07:00Z">
        <w:r w:rsidDel="0055646D">
          <w:rPr>
            <w:rStyle w:val="FootnoteReference"/>
          </w:rPr>
          <w:footnoteRef/>
        </w:r>
        <w:r w:rsidDel="0055646D">
          <w:delText xml:space="preserve"> </w:delText>
        </w:r>
        <w:r w:rsidRPr="00F74CAD" w:rsidDel="0055646D">
          <w:delText xml:space="preserve">Please note that the instantiate expression is currently not completely implemented. </w:delText>
        </w:r>
        <w:r w:rsidDel="0055646D">
          <w:delText>In particular, EASy producer does currently not pass the predecessor locations to VIL. This will be changed in future version.</w:delText>
        </w:r>
      </w:del>
    </w:p>
  </w:footnote>
  <w:footnote w:id="10">
    <w:p w:rsidR="00BA6A12" w:rsidRPr="00EF65C4" w:rsidRDefault="00BA6A12">
      <w:pPr>
        <w:pStyle w:val="FootnoteText"/>
      </w:pPr>
      <w:r>
        <w:rPr>
          <w:rStyle w:val="FootnoteReference"/>
        </w:rPr>
        <w:footnoteRef/>
      </w:r>
      <w:r>
        <w:t xml:space="preserve"> </w:t>
      </w:r>
      <w:r w:rsidRPr="00F74CAD">
        <w:t>Additional classes may require special treatment in terms of class loading</w:t>
      </w:r>
      <w:r>
        <w:t xml:space="preserve">, in particular in OSGi and Eclipse due to specific class loaders per bundle. In such environments, the class loader being responsible for the extension classes must be explicitly registered with the VIL runtime environment (see </w:t>
      </w:r>
      <w:r w:rsidRPr="00F74CAD">
        <w:rPr>
          <w:rFonts w:ascii="Courier New" w:hAnsi="Courier New" w:cs="Courier New"/>
          <w:sz w:val="14"/>
          <w:szCs w:val="14"/>
        </w:rPr>
        <w:t>de.uni_hildesheim.sse.easy_producer.instantiator.model.templateModel.ExtensionClassLoaders</w:t>
      </w:r>
      <w:r>
        <w:t>).</w:t>
      </w:r>
    </w:p>
  </w:footnote>
  <w:footnote w:id="11">
    <w:p w:rsidR="00BA6A12" w:rsidRPr="009B234F" w:rsidRDefault="00BA6A12">
      <w:pPr>
        <w:pStyle w:val="FootnoteText"/>
      </w:pPr>
      <w:r>
        <w:rPr>
          <w:rStyle w:val="FootnoteReference"/>
        </w:rPr>
        <w:footnoteRef/>
      </w:r>
      <w:r>
        <w:t xml:space="preserve"> </w:t>
      </w:r>
      <w:r>
        <w:rPr>
          <w:lang w:val="en-GB"/>
        </w:rPr>
        <w:t>Please note that the notation</w:t>
      </w:r>
      <w:r w:rsidRPr="00116B36">
        <w:rPr>
          <w:szCs w:val="18"/>
          <w:lang w:val="en-GB"/>
        </w:rPr>
        <w:t xml:space="preserve"> </w:t>
      </w:r>
      <w:r w:rsidRPr="00A749B6">
        <w:rPr>
          <w:rFonts w:ascii="Courier New" w:hAnsi="Courier New" w:cs="Courier New"/>
          <w:szCs w:val="18"/>
          <w:lang w:val="en-GB"/>
        </w:rPr>
        <w:t>(</w:t>
      </w:r>
      <w:r w:rsidRPr="00A749B6">
        <w:rPr>
          <w:rFonts w:ascii="Courier New" w:hAnsi="Courier New" w:cs="Courier New"/>
          <w:b/>
          <w:szCs w:val="18"/>
          <w:lang w:val="en-GB"/>
        </w:rPr>
        <w:t>null</w:t>
      </w:r>
      <w:r w:rsidRPr="00A749B6">
        <w:rPr>
          <w:rFonts w:ascii="Courier New" w:hAnsi="Courier New" w:cs="Courier New"/>
          <w:szCs w:val="18"/>
          <w:lang w:val="en-GB"/>
        </w:rPr>
        <w:t xml:space="preserve"> == var) </w:t>
      </w:r>
      <w:r w:rsidRPr="00A749B6">
        <w:rPr>
          <w:rFonts w:asciiTheme="majorHAnsi" w:hAnsiTheme="majorHAnsi" w:cs="Courier New"/>
          <w:szCs w:val="18"/>
          <w:lang w:val="en-GB"/>
        </w:rPr>
        <w:t>is (currently) not considered as a valid operation as</w:t>
      </w:r>
      <w:r w:rsidRPr="00A749B6">
        <w:rPr>
          <w:rFonts w:ascii="Courier New" w:hAnsi="Courier New" w:cs="Courier New"/>
          <w:szCs w:val="18"/>
          <w:lang w:val="en-GB"/>
        </w:rPr>
        <w:t xml:space="preserve"> </w:t>
      </w:r>
      <w:proofErr w:type="gramStart"/>
      <w:r w:rsidRPr="00A749B6">
        <w:rPr>
          <w:rFonts w:ascii="Courier New" w:hAnsi="Courier New" w:cs="Courier New"/>
          <w:szCs w:val="18"/>
          <w:lang w:val="en-GB"/>
        </w:rPr>
        <w:t>Any</w:t>
      </w:r>
      <w:proofErr w:type="gramEnd"/>
      <w:del w:id="1930" w:author="Holger Eichelberger" w:date="2015-09-15T09:49:00Z">
        <w:r w:rsidRPr="00A749B6" w:rsidDel="00013718">
          <w:rPr>
            <w:rFonts w:ascii="Courier New" w:hAnsi="Courier New" w:cs="Courier New"/>
            <w:szCs w:val="18"/>
            <w:lang w:val="en-GB"/>
          </w:rPr>
          <w:delText>Type</w:delText>
        </w:r>
      </w:del>
      <w:r w:rsidRPr="00A749B6">
        <w:rPr>
          <w:rFonts w:asciiTheme="majorHAnsi" w:hAnsiTheme="majorHAnsi" w:cs="Courier New"/>
          <w:szCs w:val="18"/>
          <w:lang w:val="en-GB"/>
        </w:rPr>
        <w:t xml:space="preserve"> does not define operations.</w:t>
      </w:r>
    </w:p>
  </w:footnote>
  <w:footnote w:id="12">
    <w:p w:rsidR="00BA6A12" w:rsidRPr="00C55CC1" w:rsidRDefault="00BA6A12" w:rsidP="002F1A99">
      <w:pPr>
        <w:pStyle w:val="FootnoteText"/>
      </w:pPr>
      <w:r>
        <w:rPr>
          <w:rStyle w:val="FootnoteReference"/>
        </w:rPr>
        <w:footnoteRef/>
      </w:r>
      <w:r>
        <w:t xml:space="preserve"> The old notation using the generic iterator name </w:t>
      </w:r>
      <w:r w:rsidR="00FF39BE" w:rsidRPr="00FF39BE">
        <w:rPr>
          <w:rFonts w:ascii="Courier New" w:hAnsi="Courier New" w:cs="Courier New"/>
          <w:szCs w:val="18"/>
          <w:lang w:val="en-GB"/>
          <w:rPrChange w:id="1953" w:author="Holger Eichelberger" w:date="2015-09-15T09:48:00Z">
            <w:rPr/>
          </w:rPrChange>
        </w:rPr>
        <w:t>ITER</w:t>
      </w:r>
      <w:r>
        <w:t xml:space="preserve"> still works for compatibility. The new notation is akin to IVML, but the explicit type of an iterator variable is stated in VIL/VTL before the name of the variable. The syntax allows for</w:t>
      </w:r>
      <w:del w:id="1954" w:author="Holger Eichelberger" w:date="2015-09-15T09:48:00Z">
        <w:r w:rsidDel="009E3E7C">
          <w:delText>m</w:delText>
        </w:r>
      </w:del>
      <w:r>
        <w:t xml:space="preserve"> multiple iterators, but currently only one iterator variable is supported.</w:t>
      </w:r>
    </w:p>
  </w:footnote>
  <w:footnote w:id="13">
    <w:p w:rsidR="00BA6A12" w:rsidRPr="00E03E66" w:rsidRDefault="00BA6A12">
      <w:pPr>
        <w:pStyle w:val="FootnoteText"/>
      </w:pPr>
      <w:r>
        <w:rPr>
          <w:rStyle w:val="FootnoteReference"/>
        </w:rPr>
        <w:footnoteRef/>
      </w:r>
      <w:r>
        <w:t xml:space="preserve"> To improve and clarify the mapping, the old mapping implemented in versions 0.92 to 0.94 has been disabled.</w:t>
      </w:r>
    </w:p>
  </w:footnote>
  <w:footnote w:id="14">
    <w:p w:rsidR="00BA6A12" w:rsidRPr="00643FC4" w:rsidRDefault="00BA6A12">
      <w:pPr>
        <w:pStyle w:val="FootnoteText"/>
      </w:pPr>
      <w:r>
        <w:rPr>
          <w:rStyle w:val="FootnoteReference"/>
        </w:rPr>
        <w:footnoteRef/>
      </w:r>
      <w:r>
        <w:t xml:space="preserve"> An extended set of operations will be defined by future extensions of VIL.</w:t>
      </w:r>
    </w:p>
  </w:footnote>
  <w:footnote w:id="15">
    <w:p w:rsidR="003159E0" w:rsidRPr="003159E0" w:rsidRDefault="003159E0">
      <w:pPr>
        <w:pStyle w:val="FootnoteText"/>
      </w:pPr>
      <w:ins w:id="2049" w:author="Holger Eichelberger" w:date="2015-09-15T12:11:00Z">
        <w:r>
          <w:rPr>
            <w:rStyle w:val="FootnoteReference"/>
          </w:rPr>
          <w:footnoteRef/>
        </w:r>
        <w:r>
          <w:t xml:space="preserve"> “</w:t>
        </w:r>
        <w:proofErr w:type="gramStart"/>
        <w:r>
          <w:t>toSequence</w:t>
        </w:r>
        <w:proofErr w:type="gramEnd"/>
        <w:r>
          <w:t>” was the initial operation, “asSequence” was added for compatibility with IVML/OCL. “</w:t>
        </w:r>
        <w:proofErr w:type="gramStart"/>
        <w:r>
          <w:t>toSequence</w:t>
        </w:r>
        <w:proofErr w:type="gramEnd"/>
        <w:r>
          <w:t>” may be removed in one of the next versions.</w:t>
        </w:r>
      </w:ins>
    </w:p>
  </w:footnote>
  <w:footnote w:id="16">
    <w:p w:rsidR="003159E0" w:rsidRPr="003159E0" w:rsidRDefault="003159E0">
      <w:pPr>
        <w:pStyle w:val="FootnoteText"/>
      </w:pPr>
      <w:ins w:id="2102" w:author="Holger Eichelberger" w:date="2015-09-15T12:10:00Z">
        <w:r>
          <w:rPr>
            <w:rStyle w:val="FootnoteReference"/>
          </w:rPr>
          <w:footnoteRef/>
        </w:r>
        <w:r>
          <w:t xml:space="preserve"> “</w:t>
        </w:r>
        <w:proofErr w:type="gramStart"/>
        <w:r>
          <w:t>toSet</w:t>
        </w:r>
        <w:proofErr w:type="gramEnd"/>
        <w:r>
          <w:t>” was the initial operation, “as</w:t>
        </w:r>
      </w:ins>
      <w:ins w:id="2103" w:author="Holger Eichelberger" w:date="2015-09-15T12:11:00Z">
        <w:r>
          <w:t>S</w:t>
        </w:r>
      </w:ins>
      <w:ins w:id="2104" w:author="Holger Eichelberger" w:date="2015-09-15T12:10:00Z">
        <w:r>
          <w:t>et” was added for compatibility with IVML/OCL. “</w:t>
        </w:r>
        <w:proofErr w:type="gramStart"/>
        <w:r>
          <w:t>toSet</w:t>
        </w:r>
        <w:proofErr w:type="gramEnd"/>
        <w:r>
          <w:t>” may be removed in one of the next versions.</w:t>
        </w:r>
      </w:ins>
    </w:p>
  </w:footnote>
  <w:footnote w:id="17">
    <w:p w:rsidR="00BA6A12" w:rsidRPr="00C54554" w:rsidRDefault="00BA6A12">
      <w:pPr>
        <w:pStyle w:val="FootnoteText"/>
      </w:pPr>
      <w:r>
        <w:rPr>
          <w:rStyle w:val="FootnoteReference"/>
        </w:rPr>
        <w:footnoteRef/>
      </w:r>
      <w:r>
        <w:t xml:space="preserve"> Please note that this is currently realized by a real enumeration of the values, i.e., extensive sequences </w:t>
      </w:r>
      <w:proofErr w:type="gramStart"/>
      <w:r>
        <w:t>shall may</w:t>
      </w:r>
      <w:proofErr w:type="gramEnd"/>
      <w:r>
        <w:t xml:space="preserve"> not be created. Arbitrary sequences will be targeted in future.</w:t>
      </w:r>
    </w:p>
  </w:footnote>
  <w:footnote w:id="18">
    <w:p w:rsidR="003438B2" w:rsidRPr="003438B2" w:rsidRDefault="003438B2">
      <w:pPr>
        <w:pStyle w:val="FootnoteText"/>
      </w:pPr>
      <w:ins w:id="2134" w:author="Holger Eichelberger" w:date="2015-09-15T11:31:00Z">
        <w:r>
          <w:rPr>
            <w:rStyle w:val="FootnoteReference"/>
          </w:rPr>
          <w:footnoteRef/>
        </w:r>
        <w:r>
          <w:t xml:space="preserve"> This is in transition to the new IVML</w:t>
        </w:r>
      </w:ins>
      <w:ins w:id="2135" w:author="Holger Eichelberger" w:date="2015-09-15T11:32:00Z">
        <w:r>
          <w:t xml:space="preserve"> term “annotation”. We will keep “attribute” for a certain time and then </w:t>
        </w:r>
        <w:r w:rsidR="004F7F2F">
          <w:t>replace it completely by “annotation”</w:t>
        </w:r>
        <w:r>
          <w:t>.</w:t>
        </w:r>
      </w:ins>
    </w:p>
  </w:footnote>
  <w:footnote w:id="19">
    <w:p w:rsidR="00D266DF" w:rsidRPr="00D266DF" w:rsidRDefault="00D266DF">
      <w:pPr>
        <w:pStyle w:val="FootnoteText"/>
      </w:pPr>
      <w:ins w:id="2176" w:author="Holger Eichelberger" w:date="2015-09-15T11:51:00Z">
        <w:r>
          <w:rPr>
            <w:rStyle w:val="FootnoteReference"/>
          </w:rPr>
          <w:footnoteRef/>
        </w:r>
        <w:r>
          <w:t xml:space="preserve"> This is in transition to the new IVML term “annotation”. We will keep “attribute” for a certain time and then replace it completely by “annotation”.</w:t>
        </w:r>
      </w:ins>
    </w:p>
  </w:footnote>
  <w:footnote w:id="20">
    <w:p w:rsidR="00BA6A12" w:rsidRPr="0042001D" w:rsidRDefault="00BA6A12">
      <w:pPr>
        <w:pStyle w:val="FootnoteText"/>
      </w:pPr>
      <w:r>
        <w:rPr>
          <w:rStyle w:val="FootnoteReference"/>
        </w:rPr>
        <w:footnoteRef/>
      </w:r>
      <w:r>
        <w:t xml:space="preserve"> </w:t>
      </w:r>
      <w:r w:rsidRPr="0042001D">
        <w:t>http://www.w3.org/TR/xpath20/</w:t>
      </w:r>
    </w:p>
  </w:footnote>
  <w:footnote w:id="21">
    <w:p w:rsidR="00BA6A12" w:rsidRPr="00575A9F" w:rsidRDefault="00BA6A12">
      <w:pPr>
        <w:pStyle w:val="FootnoteText"/>
      </w:pPr>
      <w:r>
        <w:rPr>
          <w:rStyle w:val="FootnoteReference"/>
        </w:rPr>
        <w:footnoteRef/>
      </w:r>
      <w:r>
        <w:t xml:space="preserve"> </w:t>
      </w:r>
      <w:proofErr w:type="gramStart"/>
      <w:r w:rsidRPr="008624FD">
        <w:t xml:space="preserve">Requires a proper </w:t>
      </w:r>
      <w:r>
        <w:t>execution</w:t>
      </w:r>
      <w:r w:rsidRPr="008624FD">
        <w:t xml:space="preserve"> environment,</w:t>
      </w:r>
      <w:r>
        <w:t xml:space="preserve"> i.e., JAVA_HOME set or executing JRE set to JDK in Eclipse.</w:t>
      </w:r>
      <w:proofErr w:type="gramEnd"/>
    </w:p>
  </w:footnote>
  <w:footnote w:id="22">
    <w:p w:rsidR="00BA6A12" w:rsidRPr="00511BAD" w:rsidRDefault="00BA6A12" w:rsidP="009F371A">
      <w:pPr>
        <w:pStyle w:val="FootnoteText"/>
      </w:pPr>
      <w:r>
        <w:rPr>
          <w:rStyle w:val="FootnoteReference"/>
        </w:rPr>
        <w:footnoteRef/>
      </w:r>
      <w:r w:rsidRPr="00511BAD">
        <w:t xml:space="preserve"> http://velocity.apache.org/engine/devel/user-guide.html#Velocity_Template_Language_VTL:_An_Introduction</w:t>
      </w:r>
    </w:p>
  </w:footnote>
  <w:footnote w:id="23">
    <w:p w:rsidR="00BA6A12" w:rsidRPr="00F51EF7" w:rsidRDefault="00BA6A12" w:rsidP="009F371A">
      <w:pPr>
        <w:pStyle w:val="FootnoteText"/>
      </w:pPr>
      <w:r>
        <w:rPr>
          <w:rStyle w:val="FootnoteReference"/>
        </w:rPr>
        <w:footnoteRef/>
      </w:r>
      <w:r>
        <w:t xml:space="preserve"> Please note that we parse Java files but do not resolve them so that qualified names are only available if they are explicitly stated in the source code.</w:t>
      </w:r>
    </w:p>
  </w:footnote>
  <w:footnote w:id="24">
    <w:p w:rsidR="00BA6A12" w:rsidRPr="00957F24" w:rsidRDefault="00BA6A12" w:rsidP="004852B0">
      <w:pPr>
        <w:pStyle w:val="FootnoteText"/>
      </w:pPr>
      <w:r>
        <w:rPr>
          <w:rStyle w:val="FootnoteReference"/>
        </w:rPr>
        <w:footnoteRef/>
      </w:r>
      <w:r>
        <w:t xml:space="preserve"> </w:t>
      </w:r>
      <w:r w:rsidRPr="004B2933">
        <w:t xml:space="preserve">EASy-Producer must be executed within a JDK so that Java has access to </w:t>
      </w:r>
      <w:proofErr w:type="gramStart"/>
      <w:r w:rsidRPr="004B2933">
        <w:t>it’s</w:t>
      </w:r>
      <w:proofErr w:type="gramEnd"/>
      <w:r w:rsidRPr="004B2933">
        <w:t xml:space="preserve"> internal compiler. </w:t>
      </w:r>
      <w:r>
        <w:t>A JRE is not sufficient!</w:t>
      </w:r>
    </w:p>
  </w:footnote>
  <w:footnote w:id="25">
    <w:p w:rsidR="00BA6A12" w:rsidRPr="003D4FFF" w:rsidRDefault="00BA6A12" w:rsidP="003C1549">
      <w:pPr>
        <w:pStyle w:val="FootnoteText"/>
      </w:pPr>
      <w:r>
        <w:rPr>
          <w:rStyle w:val="FootnoteReference"/>
        </w:rPr>
        <w:footnoteRef/>
      </w:r>
      <w:r w:rsidRPr="003D4FFF">
        <w:t xml:space="preserve"> </w:t>
      </w:r>
      <w:r w:rsidRPr="001F5DA9">
        <w:t>http://xvcl.comp.nus.edu.sg/cms/</w:t>
      </w:r>
    </w:p>
  </w:footnote>
  <w:footnote w:id="26">
    <w:p w:rsidR="00BA6A12" w:rsidRPr="00D52BD3" w:rsidRDefault="00BA6A12" w:rsidP="003F5A33">
      <w:pPr>
        <w:pStyle w:val="FootnoteText"/>
      </w:pPr>
      <w:r>
        <w:rPr>
          <w:rStyle w:val="FootnoteReference"/>
        </w:rPr>
        <w:footnoteRef/>
      </w:r>
      <w:r>
        <w:t xml:space="preserve"> The execution of the Java compiler as part of an ANT build-target requires the “fork”-parameter to be defined as “true”, e.g. “&lt;javac fork=”true” [...]”. If this parameter is not set, the Ant blackbox instantiator may complain about “JAVA_HOME” not being set to the JDK-directory even if this variable is set correctly.</w:t>
      </w:r>
    </w:p>
  </w:footnote>
  <w:footnote w:id="27">
    <w:p w:rsidR="00BA6A12" w:rsidRPr="00BE2CCD" w:rsidRDefault="00BA6A12" w:rsidP="003F5A33">
      <w:pPr>
        <w:pStyle w:val="FootnoteText"/>
      </w:pPr>
      <w:r>
        <w:rPr>
          <w:rStyle w:val="FootnoteReference"/>
        </w:rPr>
        <w:footnoteRef/>
      </w:r>
      <w:r>
        <w:t xml:space="preserve"> This instantiator is still in development, in particular regarding the installation requirements for non-Unix systems.</w:t>
      </w:r>
    </w:p>
  </w:footnote>
  <w:footnote w:id="28">
    <w:p w:rsidR="00BA6A12" w:rsidRPr="00126425" w:rsidRDefault="00BA6A12">
      <w:pPr>
        <w:pStyle w:val="FootnoteText"/>
      </w:pPr>
      <w:r>
        <w:rPr>
          <w:rStyle w:val="FootnoteReference"/>
        </w:rPr>
        <w:footnoteRef/>
      </w:r>
      <w:r>
        <w:t xml:space="preserve"> Currently, this extension does not support Maven parameters. This will follow in a future version.</w:t>
      </w:r>
    </w:p>
  </w:footnote>
  <w:footnote w:id="29">
    <w:p w:rsidR="00BA6A12" w:rsidRPr="000F5893" w:rsidRDefault="00BA6A12">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30">
    <w:p w:rsidR="00BA6A12" w:rsidRPr="000F5893" w:rsidRDefault="00BA6A12">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Pr="00360145" w:rsidRDefault="00BA6A12" w:rsidP="00BE548F">
    <w:pPr>
      <w:pStyle w:val="Header"/>
      <w:jc w:val="right"/>
      <w:rPr>
        <w:lang w:val="en-US"/>
      </w:rPr>
    </w:pPr>
    <w:r>
      <w:rPr>
        <w:lang w:val="en-US"/>
      </w:rPr>
      <w:t>VIL</w:t>
    </w:r>
    <w:r w:rsidRPr="00360145">
      <w:rPr>
        <w:lang w:val="en-US"/>
      </w:rPr>
      <w:t xml:space="preserve"> Language Specification</w:t>
    </w:r>
  </w:p>
  <w:p w:rsidR="00BA6A12" w:rsidRDefault="00FF39BE"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A12" w:rsidRDefault="00BA6A12">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4E752B6"/>
    <w:multiLevelType w:val="hybridMultilevel"/>
    <w:tmpl w:val="A686EE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E82DA7"/>
    <w:multiLevelType w:val="hybridMultilevel"/>
    <w:tmpl w:val="F56CE004"/>
    <w:lvl w:ilvl="0" w:tplc="04070015">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B3656F3"/>
    <w:multiLevelType w:val="multilevel"/>
    <w:tmpl w:val="95AC7182"/>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4409"/>
        </w:tabs>
        <w:ind w:left="4409" w:hanging="864"/>
      </w:pPr>
      <w:rPr>
        <w:lang w:val="en-GB"/>
      </w:r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4">
    <w:nsid w:val="0CC91F3A"/>
    <w:multiLevelType w:val="hybridMultilevel"/>
    <w:tmpl w:val="79AA0A5E"/>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18010D9B"/>
    <w:multiLevelType w:val="hybridMultilevel"/>
    <w:tmpl w:val="6D1C3C4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7744A27"/>
    <w:multiLevelType w:val="hybridMultilevel"/>
    <w:tmpl w:val="F82440F4"/>
    <w:lvl w:ilvl="0" w:tplc="04070015">
      <w:start w:val="1"/>
      <w:numFmt w:val="decimal"/>
      <w:lvlText w:val="(%1)"/>
      <w:lvlJc w:val="left"/>
      <w:pPr>
        <w:ind w:left="720" w:hanging="360"/>
      </w:pPr>
    </w:lvl>
    <w:lvl w:ilvl="1" w:tplc="4A5054E6">
      <w:start w:val="1"/>
      <w:numFmt w:val="decimal"/>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8CA7ACA"/>
    <w:multiLevelType w:val="hybridMultilevel"/>
    <w:tmpl w:val="CD061724"/>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6440127"/>
    <w:multiLevelType w:val="hybridMultilevel"/>
    <w:tmpl w:val="E32E1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E451009"/>
    <w:multiLevelType w:val="hybridMultilevel"/>
    <w:tmpl w:val="9CBA06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02B68E5"/>
    <w:multiLevelType w:val="hybridMultilevel"/>
    <w:tmpl w:val="B9E8962E"/>
    <w:lvl w:ilvl="0" w:tplc="04070001">
      <w:start w:val="1"/>
      <w:numFmt w:val="bullet"/>
      <w:lvlText w:val=""/>
      <w:lvlJc w:val="left"/>
      <w:pPr>
        <w:ind w:left="750" w:hanging="360"/>
      </w:pPr>
      <w:rPr>
        <w:rFonts w:ascii="Symbol" w:hAnsi="Symbol" w:hint="default"/>
      </w:rPr>
    </w:lvl>
    <w:lvl w:ilvl="1" w:tplc="04070003" w:tentative="1">
      <w:start w:val="1"/>
      <w:numFmt w:val="bullet"/>
      <w:lvlText w:val="o"/>
      <w:lvlJc w:val="left"/>
      <w:pPr>
        <w:ind w:left="1470" w:hanging="360"/>
      </w:pPr>
      <w:rPr>
        <w:rFonts w:ascii="Courier New" w:hAnsi="Courier New" w:cs="Courier New" w:hint="default"/>
      </w:rPr>
    </w:lvl>
    <w:lvl w:ilvl="2" w:tplc="04070005" w:tentative="1">
      <w:start w:val="1"/>
      <w:numFmt w:val="bullet"/>
      <w:lvlText w:val=""/>
      <w:lvlJc w:val="left"/>
      <w:pPr>
        <w:ind w:left="2190" w:hanging="360"/>
      </w:pPr>
      <w:rPr>
        <w:rFonts w:ascii="Wingdings" w:hAnsi="Wingdings" w:hint="default"/>
      </w:rPr>
    </w:lvl>
    <w:lvl w:ilvl="3" w:tplc="04070001" w:tentative="1">
      <w:start w:val="1"/>
      <w:numFmt w:val="bullet"/>
      <w:lvlText w:val=""/>
      <w:lvlJc w:val="left"/>
      <w:pPr>
        <w:ind w:left="2910" w:hanging="360"/>
      </w:pPr>
      <w:rPr>
        <w:rFonts w:ascii="Symbol" w:hAnsi="Symbol" w:hint="default"/>
      </w:rPr>
    </w:lvl>
    <w:lvl w:ilvl="4" w:tplc="04070003" w:tentative="1">
      <w:start w:val="1"/>
      <w:numFmt w:val="bullet"/>
      <w:lvlText w:val="o"/>
      <w:lvlJc w:val="left"/>
      <w:pPr>
        <w:ind w:left="3630" w:hanging="360"/>
      </w:pPr>
      <w:rPr>
        <w:rFonts w:ascii="Courier New" w:hAnsi="Courier New" w:cs="Courier New" w:hint="default"/>
      </w:rPr>
    </w:lvl>
    <w:lvl w:ilvl="5" w:tplc="04070005" w:tentative="1">
      <w:start w:val="1"/>
      <w:numFmt w:val="bullet"/>
      <w:lvlText w:val=""/>
      <w:lvlJc w:val="left"/>
      <w:pPr>
        <w:ind w:left="4350" w:hanging="360"/>
      </w:pPr>
      <w:rPr>
        <w:rFonts w:ascii="Wingdings" w:hAnsi="Wingdings" w:hint="default"/>
      </w:rPr>
    </w:lvl>
    <w:lvl w:ilvl="6" w:tplc="04070001" w:tentative="1">
      <w:start w:val="1"/>
      <w:numFmt w:val="bullet"/>
      <w:lvlText w:val=""/>
      <w:lvlJc w:val="left"/>
      <w:pPr>
        <w:ind w:left="5070" w:hanging="360"/>
      </w:pPr>
      <w:rPr>
        <w:rFonts w:ascii="Symbol" w:hAnsi="Symbol" w:hint="default"/>
      </w:rPr>
    </w:lvl>
    <w:lvl w:ilvl="7" w:tplc="04070003" w:tentative="1">
      <w:start w:val="1"/>
      <w:numFmt w:val="bullet"/>
      <w:lvlText w:val="o"/>
      <w:lvlJc w:val="left"/>
      <w:pPr>
        <w:ind w:left="5790" w:hanging="360"/>
      </w:pPr>
      <w:rPr>
        <w:rFonts w:ascii="Courier New" w:hAnsi="Courier New" w:cs="Courier New" w:hint="default"/>
      </w:rPr>
    </w:lvl>
    <w:lvl w:ilvl="8" w:tplc="04070005" w:tentative="1">
      <w:start w:val="1"/>
      <w:numFmt w:val="bullet"/>
      <w:lvlText w:val=""/>
      <w:lvlJc w:val="left"/>
      <w:pPr>
        <w:ind w:left="6510" w:hanging="360"/>
      </w:pPr>
      <w:rPr>
        <w:rFonts w:ascii="Wingdings" w:hAnsi="Wingdings" w:hint="default"/>
      </w:rPr>
    </w:lvl>
  </w:abstractNum>
  <w:abstractNum w:abstractNumId="18">
    <w:nsid w:val="41B87AF3"/>
    <w:multiLevelType w:val="hybridMultilevel"/>
    <w:tmpl w:val="36523A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4E135A5"/>
    <w:multiLevelType w:val="hybridMultilevel"/>
    <w:tmpl w:val="A3766DFE"/>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56F82FF1"/>
    <w:multiLevelType w:val="hybridMultilevel"/>
    <w:tmpl w:val="DC3EF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3">
    <w:nsid w:val="5BB6265C"/>
    <w:multiLevelType w:val="hybridMultilevel"/>
    <w:tmpl w:val="9B825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219308C"/>
    <w:multiLevelType w:val="hybridMultilevel"/>
    <w:tmpl w:val="5384425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6">
    <w:nsid w:val="70192E4A"/>
    <w:multiLevelType w:val="hybridMultilevel"/>
    <w:tmpl w:val="1D78F8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1604DBE"/>
    <w:multiLevelType w:val="hybridMultilevel"/>
    <w:tmpl w:val="5B66B4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8F35923"/>
    <w:multiLevelType w:val="hybridMultilevel"/>
    <w:tmpl w:val="26D2B9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29">
    <w:nsid w:val="7F0A723E"/>
    <w:multiLevelType w:val="hybridMultilevel"/>
    <w:tmpl w:val="FF46D7B2"/>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15"/>
  </w:num>
  <w:num w:numId="5">
    <w:abstractNumId w:val="20"/>
  </w:num>
  <w:num w:numId="6">
    <w:abstractNumId w:val="22"/>
  </w:num>
  <w:num w:numId="7">
    <w:abstractNumId w:val="28"/>
  </w:num>
  <w:num w:numId="8">
    <w:abstractNumId w:val="0"/>
  </w:num>
  <w:num w:numId="9">
    <w:abstractNumId w:val="9"/>
  </w:num>
  <w:num w:numId="10">
    <w:abstractNumId w:val="25"/>
  </w:num>
  <w:num w:numId="11">
    <w:abstractNumId w:val="19"/>
  </w:num>
  <w:num w:numId="12">
    <w:abstractNumId w:val="8"/>
  </w:num>
  <w:num w:numId="13">
    <w:abstractNumId w:val="10"/>
  </w:num>
  <w:num w:numId="14">
    <w:abstractNumId w:val="18"/>
  </w:num>
  <w:num w:numId="15">
    <w:abstractNumId w:val="2"/>
  </w:num>
  <w:num w:numId="16">
    <w:abstractNumId w:val="11"/>
  </w:num>
  <w:num w:numId="17">
    <w:abstractNumId w:val="1"/>
  </w:num>
  <w:num w:numId="18">
    <w:abstractNumId w:val="12"/>
  </w:num>
  <w:num w:numId="19">
    <w:abstractNumId w:val="3"/>
  </w:num>
  <w:num w:numId="20">
    <w:abstractNumId w:val="4"/>
  </w:num>
  <w:num w:numId="21">
    <w:abstractNumId w:val="6"/>
  </w:num>
  <w:num w:numId="22">
    <w:abstractNumId w:val="21"/>
  </w:num>
  <w:num w:numId="23">
    <w:abstractNumId w:val="3"/>
  </w:num>
  <w:num w:numId="24">
    <w:abstractNumId w:val="3"/>
  </w:num>
  <w:num w:numId="25">
    <w:abstractNumId w:val="13"/>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17"/>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14"/>
  </w:num>
  <w:num w:numId="36">
    <w:abstractNumId w:val="24"/>
  </w:num>
  <w:num w:numId="37">
    <w:abstractNumId w:val="16"/>
  </w:num>
  <w:num w:numId="38">
    <w:abstractNumId w:val="27"/>
  </w:num>
  <w:num w:numId="39">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trackRevisions/>
  <w:defaultTabStop w:val="709"/>
  <w:hyphenationZone w:val="425"/>
  <w:characterSpacingControl w:val="doNotCompress"/>
  <w:hdrShapeDefaults>
    <o:shapedefaults v:ext="edit" spidmax="40962"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537"/>
    <w:rsid w:val="000016A4"/>
    <w:rsid w:val="00001703"/>
    <w:rsid w:val="000017C5"/>
    <w:rsid w:val="0000192C"/>
    <w:rsid w:val="00001BAE"/>
    <w:rsid w:val="0000214C"/>
    <w:rsid w:val="00002239"/>
    <w:rsid w:val="000022BE"/>
    <w:rsid w:val="00002672"/>
    <w:rsid w:val="0000276D"/>
    <w:rsid w:val="00002805"/>
    <w:rsid w:val="00002B70"/>
    <w:rsid w:val="00002DD9"/>
    <w:rsid w:val="00002E0D"/>
    <w:rsid w:val="00002FA6"/>
    <w:rsid w:val="000032F6"/>
    <w:rsid w:val="0000359E"/>
    <w:rsid w:val="00003997"/>
    <w:rsid w:val="00003F98"/>
    <w:rsid w:val="00004300"/>
    <w:rsid w:val="000046EA"/>
    <w:rsid w:val="0000470C"/>
    <w:rsid w:val="00004B18"/>
    <w:rsid w:val="00004B52"/>
    <w:rsid w:val="00005298"/>
    <w:rsid w:val="0000549E"/>
    <w:rsid w:val="00005706"/>
    <w:rsid w:val="00005771"/>
    <w:rsid w:val="00005D08"/>
    <w:rsid w:val="00005F9C"/>
    <w:rsid w:val="000060C5"/>
    <w:rsid w:val="000061D5"/>
    <w:rsid w:val="000063EC"/>
    <w:rsid w:val="00006666"/>
    <w:rsid w:val="0000679C"/>
    <w:rsid w:val="00006D53"/>
    <w:rsid w:val="00006E41"/>
    <w:rsid w:val="00006EC9"/>
    <w:rsid w:val="000070DE"/>
    <w:rsid w:val="000072F4"/>
    <w:rsid w:val="000074A1"/>
    <w:rsid w:val="000076C7"/>
    <w:rsid w:val="00007D12"/>
    <w:rsid w:val="00007D28"/>
    <w:rsid w:val="0001069D"/>
    <w:rsid w:val="00010846"/>
    <w:rsid w:val="000108A1"/>
    <w:rsid w:val="00010F88"/>
    <w:rsid w:val="000113ED"/>
    <w:rsid w:val="0001181B"/>
    <w:rsid w:val="00011E84"/>
    <w:rsid w:val="00012231"/>
    <w:rsid w:val="0001251D"/>
    <w:rsid w:val="000129FA"/>
    <w:rsid w:val="00012CA9"/>
    <w:rsid w:val="0001301B"/>
    <w:rsid w:val="000130FF"/>
    <w:rsid w:val="0001328A"/>
    <w:rsid w:val="00013389"/>
    <w:rsid w:val="0001341D"/>
    <w:rsid w:val="00013485"/>
    <w:rsid w:val="00013544"/>
    <w:rsid w:val="00013718"/>
    <w:rsid w:val="0001379A"/>
    <w:rsid w:val="000137F4"/>
    <w:rsid w:val="00013CAD"/>
    <w:rsid w:val="00013E4C"/>
    <w:rsid w:val="00013E8C"/>
    <w:rsid w:val="00014280"/>
    <w:rsid w:val="0001457D"/>
    <w:rsid w:val="00014943"/>
    <w:rsid w:val="00014C22"/>
    <w:rsid w:val="000151AE"/>
    <w:rsid w:val="00015265"/>
    <w:rsid w:val="00015492"/>
    <w:rsid w:val="000158D4"/>
    <w:rsid w:val="000158E0"/>
    <w:rsid w:val="00015DA5"/>
    <w:rsid w:val="00015DD8"/>
    <w:rsid w:val="00015E1E"/>
    <w:rsid w:val="00015EB8"/>
    <w:rsid w:val="00015ECE"/>
    <w:rsid w:val="00016134"/>
    <w:rsid w:val="0001642B"/>
    <w:rsid w:val="00016AE6"/>
    <w:rsid w:val="00016B45"/>
    <w:rsid w:val="00017206"/>
    <w:rsid w:val="000176FF"/>
    <w:rsid w:val="00017D6E"/>
    <w:rsid w:val="0002032A"/>
    <w:rsid w:val="000204AB"/>
    <w:rsid w:val="00020B54"/>
    <w:rsid w:val="00020E00"/>
    <w:rsid w:val="00020F1D"/>
    <w:rsid w:val="00020FFE"/>
    <w:rsid w:val="00021367"/>
    <w:rsid w:val="000215F5"/>
    <w:rsid w:val="00021600"/>
    <w:rsid w:val="0002187F"/>
    <w:rsid w:val="000219F2"/>
    <w:rsid w:val="0002208E"/>
    <w:rsid w:val="000221D4"/>
    <w:rsid w:val="00022B15"/>
    <w:rsid w:val="00022DA0"/>
    <w:rsid w:val="0002308E"/>
    <w:rsid w:val="00023451"/>
    <w:rsid w:val="00023751"/>
    <w:rsid w:val="000238B8"/>
    <w:rsid w:val="00023D04"/>
    <w:rsid w:val="00023D30"/>
    <w:rsid w:val="00023E1C"/>
    <w:rsid w:val="00023EE4"/>
    <w:rsid w:val="0002418F"/>
    <w:rsid w:val="000243AC"/>
    <w:rsid w:val="00024D01"/>
    <w:rsid w:val="00024F93"/>
    <w:rsid w:val="00025172"/>
    <w:rsid w:val="0002519A"/>
    <w:rsid w:val="000252CE"/>
    <w:rsid w:val="00025C2D"/>
    <w:rsid w:val="000260E6"/>
    <w:rsid w:val="00026208"/>
    <w:rsid w:val="00026555"/>
    <w:rsid w:val="00026587"/>
    <w:rsid w:val="00026DA7"/>
    <w:rsid w:val="00026F77"/>
    <w:rsid w:val="0002710F"/>
    <w:rsid w:val="0002750A"/>
    <w:rsid w:val="00027589"/>
    <w:rsid w:val="00027698"/>
    <w:rsid w:val="00027A3B"/>
    <w:rsid w:val="00027C03"/>
    <w:rsid w:val="00027C09"/>
    <w:rsid w:val="00027F56"/>
    <w:rsid w:val="00027F99"/>
    <w:rsid w:val="000303EC"/>
    <w:rsid w:val="00030650"/>
    <w:rsid w:val="00030700"/>
    <w:rsid w:val="00030B2E"/>
    <w:rsid w:val="00030B2F"/>
    <w:rsid w:val="00030D56"/>
    <w:rsid w:val="00030DC4"/>
    <w:rsid w:val="0003112D"/>
    <w:rsid w:val="000313D9"/>
    <w:rsid w:val="000313DE"/>
    <w:rsid w:val="000317AC"/>
    <w:rsid w:val="00031812"/>
    <w:rsid w:val="00031830"/>
    <w:rsid w:val="00031A60"/>
    <w:rsid w:val="00031D37"/>
    <w:rsid w:val="000323B7"/>
    <w:rsid w:val="0003243C"/>
    <w:rsid w:val="000328CF"/>
    <w:rsid w:val="000328F6"/>
    <w:rsid w:val="00032B75"/>
    <w:rsid w:val="00032CF3"/>
    <w:rsid w:val="00032D5D"/>
    <w:rsid w:val="0003313C"/>
    <w:rsid w:val="000331F0"/>
    <w:rsid w:val="00033247"/>
    <w:rsid w:val="0003331C"/>
    <w:rsid w:val="000333A1"/>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5CDB"/>
    <w:rsid w:val="00036041"/>
    <w:rsid w:val="0003614E"/>
    <w:rsid w:val="0003646E"/>
    <w:rsid w:val="00036C07"/>
    <w:rsid w:val="00036DAE"/>
    <w:rsid w:val="000372BD"/>
    <w:rsid w:val="00037A84"/>
    <w:rsid w:val="00037DA6"/>
    <w:rsid w:val="00040064"/>
    <w:rsid w:val="000400AD"/>
    <w:rsid w:val="000400B5"/>
    <w:rsid w:val="00040CC0"/>
    <w:rsid w:val="000415C6"/>
    <w:rsid w:val="00042045"/>
    <w:rsid w:val="00042597"/>
    <w:rsid w:val="00042690"/>
    <w:rsid w:val="00042A20"/>
    <w:rsid w:val="00042BE1"/>
    <w:rsid w:val="00042D47"/>
    <w:rsid w:val="0004342D"/>
    <w:rsid w:val="000434A4"/>
    <w:rsid w:val="000437E8"/>
    <w:rsid w:val="00043951"/>
    <w:rsid w:val="0004397D"/>
    <w:rsid w:val="00043EFC"/>
    <w:rsid w:val="00044324"/>
    <w:rsid w:val="0004435F"/>
    <w:rsid w:val="0004469A"/>
    <w:rsid w:val="00044761"/>
    <w:rsid w:val="00044A8E"/>
    <w:rsid w:val="00044A9C"/>
    <w:rsid w:val="000451C8"/>
    <w:rsid w:val="0004531F"/>
    <w:rsid w:val="00045365"/>
    <w:rsid w:val="00045791"/>
    <w:rsid w:val="00045E16"/>
    <w:rsid w:val="0004600D"/>
    <w:rsid w:val="000468A4"/>
    <w:rsid w:val="000468DF"/>
    <w:rsid w:val="00046B88"/>
    <w:rsid w:val="00046DD5"/>
    <w:rsid w:val="00046EC8"/>
    <w:rsid w:val="00046F97"/>
    <w:rsid w:val="0004706A"/>
    <w:rsid w:val="00047572"/>
    <w:rsid w:val="00047B3A"/>
    <w:rsid w:val="00047DFB"/>
    <w:rsid w:val="000501F8"/>
    <w:rsid w:val="000502DE"/>
    <w:rsid w:val="000508D3"/>
    <w:rsid w:val="00050CD2"/>
    <w:rsid w:val="00050D9B"/>
    <w:rsid w:val="00050E5E"/>
    <w:rsid w:val="000519D8"/>
    <w:rsid w:val="00051ED7"/>
    <w:rsid w:val="00052137"/>
    <w:rsid w:val="00052170"/>
    <w:rsid w:val="00052411"/>
    <w:rsid w:val="00052437"/>
    <w:rsid w:val="00052524"/>
    <w:rsid w:val="0005254B"/>
    <w:rsid w:val="00052E24"/>
    <w:rsid w:val="000535D9"/>
    <w:rsid w:val="000538B5"/>
    <w:rsid w:val="00053A97"/>
    <w:rsid w:val="00053CBA"/>
    <w:rsid w:val="00054423"/>
    <w:rsid w:val="00054538"/>
    <w:rsid w:val="00054554"/>
    <w:rsid w:val="000547E2"/>
    <w:rsid w:val="00054AC1"/>
    <w:rsid w:val="00054AD3"/>
    <w:rsid w:val="00054B87"/>
    <w:rsid w:val="00054CDC"/>
    <w:rsid w:val="0005599E"/>
    <w:rsid w:val="000559D2"/>
    <w:rsid w:val="00055DE2"/>
    <w:rsid w:val="000560ED"/>
    <w:rsid w:val="000561E5"/>
    <w:rsid w:val="000562A3"/>
    <w:rsid w:val="0005630D"/>
    <w:rsid w:val="0005644E"/>
    <w:rsid w:val="000564A8"/>
    <w:rsid w:val="000567BA"/>
    <w:rsid w:val="00056C25"/>
    <w:rsid w:val="00057069"/>
    <w:rsid w:val="00057490"/>
    <w:rsid w:val="000575BD"/>
    <w:rsid w:val="00057D00"/>
    <w:rsid w:val="00057DF4"/>
    <w:rsid w:val="000600CB"/>
    <w:rsid w:val="000600F6"/>
    <w:rsid w:val="00060388"/>
    <w:rsid w:val="000609AB"/>
    <w:rsid w:val="00060D1A"/>
    <w:rsid w:val="00060F08"/>
    <w:rsid w:val="0006114B"/>
    <w:rsid w:val="000613A5"/>
    <w:rsid w:val="000616B5"/>
    <w:rsid w:val="00061A7B"/>
    <w:rsid w:val="00061B96"/>
    <w:rsid w:val="00061CA0"/>
    <w:rsid w:val="00061DDB"/>
    <w:rsid w:val="00062857"/>
    <w:rsid w:val="00062977"/>
    <w:rsid w:val="00062A52"/>
    <w:rsid w:val="00062EBF"/>
    <w:rsid w:val="00062F3E"/>
    <w:rsid w:val="00063354"/>
    <w:rsid w:val="000633B1"/>
    <w:rsid w:val="000633F4"/>
    <w:rsid w:val="00063410"/>
    <w:rsid w:val="000635CF"/>
    <w:rsid w:val="000636A8"/>
    <w:rsid w:val="000639C4"/>
    <w:rsid w:val="00063ACE"/>
    <w:rsid w:val="00063F89"/>
    <w:rsid w:val="00064091"/>
    <w:rsid w:val="00064182"/>
    <w:rsid w:val="000641F4"/>
    <w:rsid w:val="00064276"/>
    <w:rsid w:val="00064435"/>
    <w:rsid w:val="00064549"/>
    <w:rsid w:val="000645DD"/>
    <w:rsid w:val="000649EE"/>
    <w:rsid w:val="00064B8B"/>
    <w:rsid w:val="00064D05"/>
    <w:rsid w:val="0006533E"/>
    <w:rsid w:val="0006536A"/>
    <w:rsid w:val="00065BFF"/>
    <w:rsid w:val="0006668C"/>
    <w:rsid w:val="0006687F"/>
    <w:rsid w:val="00066953"/>
    <w:rsid w:val="00066B97"/>
    <w:rsid w:val="00066CCA"/>
    <w:rsid w:val="00067054"/>
    <w:rsid w:val="000670BE"/>
    <w:rsid w:val="000671AD"/>
    <w:rsid w:val="00067728"/>
    <w:rsid w:val="00067C7B"/>
    <w:rsid w:val="00067EC9"/>
    <w:rsid w:val="0007009E"/>
    <w:rsid w:val="00070293"/>
    <w:rsid w:val="00070B42"/>
    <w:rsid w:val="00070C7A"/>
    <w:rsid w:val="00070F6D"/>
    <w:rsid w:val="00071029"/>
    <w:rsid w:val="000710D5"/>
    <w:rsid w:val="000711F0"/>
    <w:rsid w:val="000711F9"/>
    <w:rsid w:val="000715E3"/>
    <w:rsid w:val="00071672"/>
    <w:rsid w:val="00071C41"/>
    <w:rsid w:val="00072659"/>
    <w:rsid w:val="00072863"/>
    <w:rsid w:val="0007297D"/>
    <w:rsid w:val="00072E36"/>
    <w:rsid w:val="00073621"/>
    <w:rsid w:val="0007365B"/>
    <w:rsid w:val="0007388A"/>
    <w:rsid w:val="00073A32"/>
    <w:rsid w:val="0007404E"/>
    <w:rsid w:val="00074086"/>
    <w:rsid w:val="000748AF"/>
    <w:rsid w:val="00074A75"/>
    <w:rsid w:val="00074E99"/>
    <w:rsid w:val="00075E2B"/>
    <w:rsid w:val="00076033"/>
    <w:rsid w:val="000764DB"/>
    <w:rsid w:val="00076667"/>
    <w:rsid w:val="00076776"/>
    <w:rsid w:val="00076852"/>
    <w:rsid w:val="00076D2C"/>
    <w:rsid w:val="00076E0E"/>
    <w:rsid w:val="0007718B"/>
    <w:rsid w:val="0007736A"/>
    <w:rsid w:val="00077799"/>
    <w:rsid w:val="00077955"/>
    <w:rsid w:val="00077A13"/>
    <w:rsid w:val="00077EE0"/>
    <w:rsid w:val="0008043C"/>
    <w:rsid w:val="000810D1"/>
    <w:rsid w:val="000813A2"/>
    <w:rsid w:val="0008160A"/>
    <w:rsid w:val="00081851"/>
    <w:rsid w:val="000818C8"/>
    <w:rsid w:val="000819DF"/>
    <w:rsid w:val="00082727"/>
    <w:rsid w:val="000827EF"/>
    <w:rsid w:val="00082944"/>
    <w:rsid w:val="00082C6E"/>
    <w:rsid w:val="000834D0"/>
    <w:rsid w:val="000834E4"/>
    <w:rsid w:val="000839C8"/>
    <w:rsid w:val="00083A63"/>
    <w:rsid w:val="00083C35"/>
    <w:rsid w:val="00083FD4"/>
    <w:rsid w:val="000841C4"/>
    <w:rsid w:val="00084334"/>
    <w:rsid w:val="000843F3"/>
    <w:rsid w:val="000845F6"/>
    <w:rsid w:val="0008503C"/>
    <w:rsid w:val="000853AC"/>
    <w:rsid w:val="00085663"/>
    <w:rsid w:val="000858FB"/>
    <w:rsid w:val="00085ACE"/>
    <w:rsid w:val="00085D79"/>
    <w:rsid w:val="00086115"/>
    <w:rsid w:val="00086816"/>
    <w:rsid w:val="00086EAE"/>
    <w:rsid w:val="00086F68"/>
    <w:rsid w:val="0008713C"/>
    <w:rsid w:val="000875F2"/>
    <w:rsid w:val="000878D4"/>
    <w:rsid w:val="00087958"/>
    <w:rsid w:val="00087966"/>
    <w:rsid w:val="00087C72"/>
    <w:rsid w:val="0009016C"/>
    <w:rsid w:val="00090286"/>
    <w:rsid w:val="000902C6"/>
    <w:rsid w:val="00090727"/>
    <w:rsid w:val="00090BA8"/>
    <w:rsid w:val="000916B0"/>
    <w:rsid w:val="00091E66"/>
    <w:rsid w:val="00092086"/>
    <w:rsid w:val="000922A1"/>
    <w:rsid w:val="00092752"/>
    <w:rsid w:val="00092799"/>
    <w:rsid w:val="00092FEF"/>
    <w:rsid w:val="000933E3"/>
    <w:rsid w:val="00093777"/>
    <w:rsid w:val="000937C4"/>
    <w:rsid w:val="00093A74"/>
    <w:rsid w:val="00093AD7"/>
    <w:rsid w:val="00093B62"/>
    <w:rsid w:val="00094296"/>
    <w:rsid w:val="00094845"/>
    <w:rsid w:val="00094C2A"/>
    <w:rsid w:val="00094FAC"/>
    <w:rsid w:val="0009502D"/>
    <w:rsid w:val="00095086"/>
    <w:rsid w:val="0009545C"/>
    <w:rsid w:val="00095598"/>
    <w:rsid w:val="00095CBF"/>
    <w:rsid w:val="0009634E"/>
    <w:rsid w:val="00096350"/>
    <w:rsid w:val="00096495"/>
    <w:rsid w:val="000969E7"/>
    <w:rsid w:val="00096CD0"/>
    <w:rsid w:val="00096ED1"/>
    <w:rsid w:val="00096F79"/>
    <w:rsid w:val="000973B0"/>
    <w:rsid w:val="00097551"/>
    <w:rsid w:val="000979F3"/>
    <w:rsid w:val="00097DE6"/>
    <w:rsid w:val="00097E2C"/>
    <w:rsid w:val="00097F29"/>
    <w:rsid w:val="000A02F6"/>
    <w:rsid w:val="000A05E6"/>
    <w:rsid w:val="000A06E1"/>
    <w:rsid w:val="000A0A68"/>
    <w:rsid w:val="000A0D88"/>
    <w:rsid w:val="000A0F8C"/>
    <w:rsid w:val="000A10BF"/>
    <w:rsid w:val="000A1670"/>
    <w:rsid w:val="000A1BA7"/>
    <w:rsid w:val="000A1E9D"/>
    <w:rsid w:val="000A2138"/>
    <w:rsid w:val="000A22F2"/>
    <w:rsid w:val="000A23D1"/>
    <w:rsid w:val="000A2517"/>
    <w:rsid w:val="000A2774"/>
    <w:rsid w:val="000A2B66"/>
    <w:rsid w:val="000A2BD0"/>
    <w:rsid w:val="000A2BEE"/>
    <w:rsid w:val="000A3655"/>
    <w:rsid w:val="000A38D8"/>
    <w:rsid w:val="000A3BB1"/>
    <w:rsid w:val="000A3BB2"/>
    <w:rsid w:val="000A3E1E"/>
    <w:rsid w:val="000A4324"/>
    <w:rsid w:val="000A45EB"/>
    <w:rsid w:val="000A48B4"/>
    <w:rsid w:val="000A48DC"/>
    <w:rsid w:val="000A48DF"/>
    <w:rsid w:val="000A48E3"/>
    <w:rsid w:val="000A4CC8"/>
    <w:rsid w:val="000A4D1D"/>
    <w:rsid w:val="000A531E"/>
    <w:rsid w:val="000A55AB"/>
    <w:rsid w:val="000A5DBC"/>
    <w:rsid w:val="000A60C7"/>
    <w:rsid w:val="000A6263"/>
    <w:rsid w:val="000A6A6A"/>
    <w:rsid w:val="000A6BF6"/>
    <w:rsid w:val="000A6E3B"/>
    <w:rsid w:val="000A724E"/>
    <w:rsid w:val="000A7369"/>
    <w:rsid w:val="000A7495"/>
    <w:rsid w:val="000A75E1"/>
    <w:rsid w:val="000A7A2D"/>
    <w:rsid w:val="000A7A9F"/>
    <w:rsid w:val="000A7C63"/>
    <w:rsid w:val="000A7DBC"/>
    <w:rsid w:val="000A7DE5"/>
    <w:rsid w:val="000A7FCB"/>
    <w:rsid w:val="000B0044"/>
    <w:rsid w:val="000B02AF"/>
    <w:rsid w:val="000B0B6B"/>
    <w:rsid w:val="000B1220"/>
    <w:rsid w:val="000B13C7"/>
    <w:rsid w:val="000B17A8"/>
    <w:rsid w:val="000B1962"/>
    <w:rsid w:val="000B1C61"/>
    <w:rsid w:val="000B1D7F"/>
    <w:rsid w:val="000B2642"/>
    <w:rsid w:val="000B26CF"/>
    <w:rsid w:val="000B2793"/>
    <w:rsid w:val="000B2839"/>
    <w:rsid w:val="000B28F0"/>
    <w:rsid w:val="000B2944"/>
    <w:rsid w:val="000B2DDF"/>
    <w:rsid w:val="000B2F32"/>
    <w:rsid w:val="000B3104"/>
    <w:rsid w:val="000B3152"/>
    <w:rsid w:val="000B3403"/>
    <w:rsid w:val="000B3684"/>
    <w:rsid w:val="000B37E9"/>
    <w:rsid w:val="000B3A42"/>
    <w:rsid w:val="000B3A52"/>
    <w:rsid w:val="000B3B4D"/>
    <w:rsid w:val="000B3B7E"/>
    <w:rsid w:val="000B3DC9"/>
    <w:rsid w:val="000B3E75"/>
    <w:rsid w:val="000B3EB6"/>
    <w:rsid w:val="000B4200"/>
    <w:rsid w:val="000B4629"/>
    <w:rsid w:val="000B475D"/>
    <w:rsid w:val="000B4871"/>
    <w:rsid w:val="000B49DD"/>
    <w:rsid w:val="000B4DFF"/>
    <w:rsid w:val="000B543A"/>
    <w:rsid w:val="000B5635"/>
    <w:rsid w:val="000B5B32"/>
    <w:rsid w:val="000B5F1B"/>
    <w:rsid w:val="000B66C8"/>
    <w:rsid w:val="000B68F1"/>
    <w:rsid w:val="000B6E35"/>
    <w:rsid w:val="000B7013"/>
    <w:rsid w:val="000B72C4"/>
    <w:rsid w:val="000B7981"/>
    <w:rsid w:val="000B799C"/>
    <w:rsid w:val="000B7D93"/>
    <w:rsid w:val="000B7E74"/>
    <w:rsid w:val="000B7E8D"/>
    <w:rsid w:val="000C0078"/>
    <w:rsid w:val="000C098A"/>
    <w:rsid w:val="000C0A2D"/>
    <w:rsid w:val="000C0D34"/>
    <w:rsid w:val="000C0E6D"/>
    <w:rsid w:val="000C1779"/>
    <w:rsid w:val="000C184B"/>
    <w:rsid w:val="000C19C2"/>
    <w:rsid w:val="000C1B1A"/>
    <w:rsid w:val="000C1FE7"/>
    <w:rsid w:val="000C2000"/>
    <w:rsid w:val="000C24D6"/>
    <w:rsid w:val="000C252E"/>
    <w:rsid w:val="000C379E"/>
    <w:rsid w:val="000C380A"/>
    <w:rsid w:val="000C387E"/>
    <w:rsid w:val="000C3F5B"/>
    <w:rsid w:val="000C40EA"/>
    <w:rsid w:val="000C40F6"/>
    <w:rsid w:val="000C4473"/>
    <w:rsid w:val="000C48B2"/>
    <w:rsid w:val="000C541B"/>
    <w:rsid w:val="000C5857"/>
    <w:rsid w:val="000C5A8E"/>
    <w:rsid w:val="000C5FED"/>
    <w:rsid w:val="000C65D3"/>
    <w:rsid w:val="000C6929"/>
    <w:rsid w:val="000C6A2B"/>
    <w:rsid w:val="000C6A3B"/>
    <w:rsid w:val="000C6C9D"/>
    <w:rsid w:val="000C6E25"/>
    <w:rsid w:val="000C6F89"/>
    <w:rsid w:val="000C705A"/>
    <w:rsid w:val="000C765D"/>
    <w:rsid w:val="000C76B7"/>
    <w:rsid w:val="000C792B"/>
    <w:rsid w:val="000C797B"/>
    <w:rsid w:val="000C7B58"/>
    <w:rsid w:val="000C7BE8"/>
    <w:rsid w:val="000C7C99"/>
    <w:rsid w:val="000C7CCB"/>
    <w:rsid w:val="000D02A4"/>
    <w:rsid w:val="000D04D7"/>
    <w:rsid w:val="000D04F3"/>
    <w:rsid w:val="000D055A"/>
    <w:rsid w:val="000D0715"/>
    <w:rsid w:val="000D0C62"/>
    <w:rsid w:val="000D11F2"/>
    <w:rsid w:val="000D13BB"/>
    <w:rsid w:val="000D1A24"/>
    <w:rsid w:val="000D1CF1"/>
    <w:rsid w:val="000D1D8E"/>
    <w:rsid w:val="000D1DFD"/>
    <w:rsid w:val="000D2235"/>
    <w:rsid w:val="000D23B2"/>
    <w:rsid w:val="000D2966"/>
    <w:rsid w:val="000D2B69"/>
    <w:rsid w:val="000D2C6A"/>
    <w:rsid w:val="000D319D"/>
    <w:rsid w:val="000D32B9"/>
    <w:rsid w:val="000D3369"/>
    <w:rsid w:val="000D35E1"/>
    <w:rsid w:val="000D3726"/>
    <w:rsid w:val="000D3B3A"/>
    <w:rsid w:val="000D3CB4"/>
    <w:rsid w:val="000D3D17"/>
    <w:rsid w:val="000D4188"/>
    <w:rsid w:val="000D439B"/>
    <w:rsid w:val="000D4616"/>
    <w:rsid w:val="000D4857"/>
    <w:rsid w:val="000D4994"/>
    <w:rsid w:val="000D4B97"/>
    <w:rsid w:val="000D4E68"/>
    <w:rsid w:val="000D4FDD"/>
    <w:rsid w:val="000D5732"/>
    <w:rsid w:val="000D58AA"/>
    <w:rsid w:val="000D59D3"/>
    <w:rsid w:val="000D6894"/>
    <w:rsid w:val="000D691E"/>
    <w:rsid w:val="000D6A7B"/>
    <w:rsid w:val="000D6EAA"/>
    <w:rsid w:val="000D70AA"/>
    <w:rsid w:val="000D727F"/>
    <w:rsid w:val="000D7BA3"/>
    <w:rsid w:val="000D7E12"/>
    <w:rsid w:val="000E00A8"/>
    <w:rsid w:val="000E0189"/>
    <w:rsid w:val="000E08A9"/>
    <w:rsid w:val="000E08D8"/>
    <w:rsid w:val="000E0F6B"/>
    <w:rsid w:val="000E134C"/>
    <w:rsid w:val="000E18E9"/>
    <w:rsid w:val="000E1D9B"/>
    <w:rsid w:val="000E1E35"/>
    <w:rsid w:val="000E2355"/>
    <w:rsid w:val="000E2604"/>
    <w:rsid w:val="000E260B"/>
    <w:rsid w:val="000E2983"/>
    <w:rsid w:val="000E29CC"/>
    <w:rsid w:val="000E2BC3"/>
    <w:rsid w:val="000E3BDC"/>
    <w:rsid w:val="000E3C9E"/>
    <w:rsid w:val="000E3CC1"/>
    <w:rsid w:val="000E4274"/>
    <w:rsid w:val="000E4629"/>
    <w:rsid w:val="000E469A"/>
    <w:rsid w:val="000E4AE3"/>
    <w:rsid w:val="000E52C5"/>
    <w:rsid w:val="000E5A33"/>
    <w:rsid w:val="000E5D9E"/>
    <w:rsid w:val="000E606F"/>
    <w:rsid w:val="000E61F1"/>
    <w:rsid w:val="000E6217"/>
    <w:rsid w:val="000E63A0"/>
    <w:rsid w:val="000E6727"/>
    <w:rsid w:val="000E6E49"/>
    <w:rsid w:val="000E701A"/>
    <w:rsid w:val="000E72B1"/>
    <w:rsid w:val="000E7B02"/>
    <w:rsid w:val="000E7E26"/>
    <w:rsid w:val="000F033A"/>
    <w:rsid w:val="000F033E"/>
    <w:rsid w:val="000F0365"/>
    <w:rsid w:val="000F0D4F"/>
    <w:rsid w:val="000F0D55"/>
    <w:rsid w:val="000F0D89"/>
    <w:rsid w:val="000F0FAE"/>
    <w:rsid w:val="000F18C3"/>
    <w:rsid w:val="000F18E7"/>
    <w:rsid w:val="000F1C25"/>
    <w:rsid w:val="000F2055"/>
    <w:rsid w:val="000F2E18"/>
    <w:rsid w:val="000F3256"/>
    <w:rsid w:val="000F3382"/>
    <w:rsid w:val="000F34D7"/>
    <w:rsid w:val="000F3A56"/>
    <w:rsid w:val="000F3CD4"/>
    <w:rsid w:val="000F4323"/>
    <w:rsid w:val="000F4653"/>
    <w:rsid w:val="000F466D"/>
    <w:rsid w:val="000F4C16"/>
    <w:rsid w:val="000F4F5C"/>
    <w:rsid w:val="000F4F8D"/>
    <w:rsid w:val="000F5125"/>
    <w:rsid w:val="000F5328"/>
    <w:rsid w:val="000F53B7"/>
    <w:rsid w:val="000F5893"/>
    <w:rsid w:val="000F59E5"/>
    <w:rsid w:val="000F5A37"/>
    <w:rsid w:val="000F5CB9"/>
    <w:rsid w:val="000F615C"/>
    <w:rsid w:val="000F6235"/>
    <w:rsid w:val="000F6364"/>
    <w:rsid w:val="000F6A22"/>
    <w:rsid w:val="000F6BE7"/>
    <w:rsid w:val="000F6C2F"/>
    <w:rsid w:val="000F6D16"/>
    <w:rsid w:val="000F72A4"/>
    <w:rsid w:val="000F72C3"/>
    <w:rsid w:val="000F78D6"/>
    <w:rsid w:val="000F78E9"/>
    <w:rsid w:val="000F7C72"/>
    <w:rsid w:val="000F7D74"/>
    <w:rsid w:val="000F7EF7"/>
    <w:rsid w:val="00100828"/>
    <w:rsid w:val="00100992"/>
    <w:rsid w:val="00100A2B"/>
    <w:rsid w:val="00100C86"/>
    <w:rsid w:val="00100E91"/>
    <w:rsid w:val="00100F13"/>
    <w:rsid w:val="00100F87"/>
    <w:rsid w:val="00100FF2"/>
    <w:rsid w:val="0010138A"/>
    <w:rsid w:val="00101738"/>
    <w:rsid w:val="00101F5D"/>
    <w:rsid w:val="0010205A"/>
    <w:rsid w:val="00102110"/>
    <w:rsid w:val="001024C1"/>
    <w:rsid w:val="0010258A"/>
    <w:rsid w:val="001027B0"/>
    <w:rsid w:val="001029D7"/>
    <w:rsid w:val="00102CDA"/>
    <w:rsid w:val="00102E07"/>
    <w:rsid w:val="00102E8C"/>
    <w:rsid w:val="001033E3"/>
    <w:rsid w:val="001037A3"/>
    <w:rsid w:val="001038BC"/>
    <w:rsid w:val="00103B6A"/>
    <w:rsid w:val="00104064"/>
    <w:rsid w:val="0010429C"/>
    <w:rsid w:val="00104450"/>
    <w:rsid w:val="00104A0F"/>
    <w:rsid w:val="00104AEB"/>
    <w:rsid w:val="00104D27"/>
    <w:rsid w:val="001050BE"/>
    <w:rsid w:val="001055CB"/>
    <w:rsid w:val="0010568D"/>
    <w:rsid w:val="00105695"/>
    <w:rsid w:val="00105A71"/>
    <w:rsid w:val="00105B84"/>
    <w:rsid w:val="0010635A"/>
    <w:rsid w:val="001064E3"/>
    <w:rsid w:val="0010670E"/>
    <w:rsid w:val="00106B94"/>
    <w:rsid w:val="00106FEE"/>
    <w:rsid w:val="0010701E"/>
    <w:rsid w:val="0010762B"/>
    <w:rsid w:val="001076A0"/>
    <w:rsid w:val="001077D4"/>
    <w:rsid w:val="00107DC7"/>
    <w:rsid w:val="00107E0E"/>
    <w:rsid w:val="00107E11"/>
    <w:rsid w:val="00110499"/>
    <w:rsid w:val="00110A4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34"/>
    <w:rsid w:val="00113173"/>
    <w:rsid w:val="001132CB"/>
    <w:rsid w:val="001134DA"/>
    <w:rsid w:val="0011359B"/>
    <w:rsid w:val="001135F2"/>
    <w:rsid w:val="0011376B"/>
    <w:rsid w:val="001138BA"/>
    <w:rsid w:val="00113A7A"/>
    <w:rsid w:val="0011445A"/>
    <w:rsid w:val="0011465C"/>
    <w:rsid w:val="001149E2"/>
    <w:rsid w:val="00114C6D"/>
    <w:rsid w:val="00114DE8"/>
    <w:rsid w:val="0011526D"/>
    <w:rsid w:val="001152D6"/>
    <w:rsid w:val="001154FF"/>
    <w:rsid w:val="00115855"/>
    <w:rsid w:val="001158C1"/>
    <w:rsid w:val="001158FF"/>
    <w:rsid w:val="00115AE6"/>
    <w:rsid w:val="00115D7C"/>
    <w:rsid w:val="00115E37"/>
    <w:rsid w:val="00115EF9"/>
    <w:rsid w:val="0011619E"/>
    <w:rsid w:val="0011644E"/>
    <w:rsid w:val="00116881"/>
    <w:rsid w:val="00116B36"/>
    <w:rsid w:val="00116CA2"/>
    <w:rsid w:val="00116DF0"/>
    <w:rsid w:val="00117125"/>
    <w:rsid w:val="0011747F"/>
    <w:rsid w:val="0011768E"/>
    <w:rsid w:val="00117780"/>
    <w:rsid w:val="00117904"/>
    <w:rsid w:val="00117B8E"/>
    <w:rsid w:val="00117C66"/>
    <w:rsid w:val="0012007A"/>
    <w:rsid w:val="00120240"/>
    <w:rsid w:val="00120255"/>
    <w:rsid w:val="00120555"/>
    <w:rsid w:val="00120714"/>
    <w:rsid w:val="00121184"/>
    <w:rsid w:val="001216E7"/>
    <w:rsid w:val="001218BA"/>
    <w:rsid w:val="0012209E"/>
    <w:rsid w:val="001220A9"/>
    <w:rsid w:val="001220C3"/>
    <w:rsid w:val="00122303"/>
    <w:rsid w:val="00122356"/>
    <w:rsid w:val="00122437"/>
    <w:rsid w:val="00122550"/>
    <w:rsid w:val="001227DE"/>
    <w:rsid w:val="00122ABB"/>
    <w:rsid w:val="00122DCD"/>
    <w:rsid w:val="00122EF4"/>
    <w:rsid w:val="001231CA"/>
    <w:rsid w:val="001232F2"/>
    <w:rsid w:val="001232F8"/>
    <w:rsid w:val="00123D6A"/>
    <w:rsid w:val="0012440D"/>
    <w:rsid w:val="00124420"/>
    <w:rsid w:val="00124494"/>
    <w:rsid w:val="00124995"/>
    <w:rsid w:val="00124ACE"/>
    <w:rsid w:val="00124D6E"/>
    <w:rsid w:val="00124E96"/>
    <w:rsid w:val="00125BF5"/>
    <w:rsid w:val="00125F4B"/>
    <w:rsid w:val="00126425"/>
    <w:rsid w:val="0012667C"/>
    <w:rsid w:val="001267AD"/>
    <w:rsid w:val="001267C0"/>
    <w:rsid w:val="00126BD6"/>
    <w:rsid w:val="00126FC8"/>
    <w:rsid w:val="00127055"/>
    <w:rsid w:val="001270E5"/>
    <w:rsid w:val="0012710C"/>
    <w:rsid w:val="001271CF"/>
    <w:rsid w:val="00127351"/>
    <w:rsid w:val="0012768F"/>
    <w:rsid w:val="00127844"/>
    <w:rsid w:val="00127F6E"/>
    <w:rsid w:val="0013027A"/>
    <w:rsid w:val="0013035F"/>
    <w:rsid w:val="001306B8"/>
    <w:rsid w:val="00130B37"/>
    <w:rsid w:val="00131024"/>
    <w:rsid w:val="001310CE"/>
    <w:rsid w:val="00131306"/>
    <w:rsid w:val="00131350"/>
    <w:rsid w:val="00131410"/>
    <w:rsid w:val="0013162E"/>
    <w:rsid w:val="001316D7"/>
    <w:rsid w:val="00131716"/>
    <w:rsid w:val="001317C7"/>
    <w:rsid w:val="00131CFF"/>
    <w:rsid w:val="00131D7E"/>
    <w:rsid w:val="00131F0D"/>
    <w:rsid w:val="00132128"/>
    <w:rsid w:val="001321CF"/>
    <w:rsid w:val="00132B34"/>
    <w:rsid w:val="00132B73"/>
    <w:rsid w:val="00132F69"/>
    <w:rsid w:val="0013317C"/>
    <w:rsid w:val="00133389"/>
    <w:rsid w:val="0013364F"/>
    <w:rsid w:val="00133826"/>
    <w:rsid w:val="001339E7"/>
    <w:rsid w:val="00133C89"/>
    <w:rsid w:val="00133D52"/>
    <w:rsid w:val="0013401B"/>
    <w:rsid w:val="00134292"/>
    <w:rsid w:val="00134309"/>
    <w:rsid w:val="00134765"/>
    <w:rsid w:val="00135026"/>
    <w:rsid w:val="00135490"/>
    <w:rsid w:val="0013555F"/>
    <w:rsid w:val="00135567"/>
    <w:rsid w:val="001359B9"/>
    <w:rsid w:val="00135EF8"/>
    <w:rsid w:val="001364A5"/>
    <w:rsid w:val="001365DF"/>
    <w:rsid w:val="001368CC"/>
    <w:rsid w:val="00136AFB"/>
    <w:rsid w:val="00136D11"/>
    <w:rsid w:val="00136D80"/>
    <w:rsid w:val="00136E27"/>
    <w:rsid w:val="00137045"/>
    <w:rsid w:val="0013722C"/>
    <w:rsid w:val="00137D48"/>
    <w:rsid w:val="00137D85"/>
    <w:rsid w:val="00137D9A"/>
    <w:rsid w:val="00137EAF"/>
    <w:rsid w:val="00137F32"/>
    <w:rsid w:val="0014064D"/>
    <w:rsid w:val="00140AC8"/>
    <w:rsid w:val="00140D9D"/>
    <w:rsid w:val="00140DA7"/>
    <w:rsid w:val="001415F0"/>
    <w:rsid w:val="00141B62"/>
    <w:rsid w:val="00141FBD"/>
    <w:rsid w:val="00142259"/>
    <w:rsid w:val="001422BC"/>
    <w:rsid w:val="00142807"/>
    <w:rsid w:val="00142983"/>
    <w:rsid w:val="00142A0F"/>
    <w:rsid w:val="00142F37"/>
    <w:rsid w:val="00143500"/>
    <w:rsid w:val="0014350F"/>
    <w:rsid w:val="00143C2E"/>
    <w:rsid w:val="00143E64"/>
    <w:rsid w:val="0014462D"/>
    <w:rsid w:val="00144787"/>
    <w:rsid w:val="00144CA7"/>
    <w:rsid w:val="00144EF5"/>
    <w:rsid w:val="00144F15"/>
    <w:rsid w:val="0014509C"/>
    <w:rsid w:val="001453C4"/>
    <w:rsid w:val="00145692"/>
    <w:rsid w:val="001456A8"/>
    <w:rsid w:val="001457A0"/>
    <w:rsid w:val="00145F85"/>
    <w:rsid w:val="0014604C"/>
    <w:rsid w:val="001461FE"/>
    <w:rsid w:val="00146D84"/>
    <w:rsid w:val="00146FCB"/>
    <w:rsid w:val="00147349"/>
    <w:rsid w:val="001479A1"/>
    <w:rsid w:val="00147BE4"/>
    <w:rsid w:val="00147D58"/>
    <w:rsid w:val="0015028D"/>
    <w:rsid w:val="00150474"/>
    <w:rsid w:val="00150DA4"/>
    <w:rsid w:val="00150F1D"/>
    <w:rsid w:val="001510E4"/>
    <w:rsid w:val="00151135"/>
    <w:rsid w:val="0015157F"/>
    <w:rsid w:val="00151680"/>
    <w:rsid w:val="0015170C"/>
    <w:rsid w:val="00151842"/>
    <w:rsid w:val="0015195A"/>
    <w:rsid w:val="00152616"/>
    <w:rsid w:val="00152899"/>
    <w:rsid w:val="001529E6"/>
    <w:rsid w:val="00152C0D"/>
    <w:rsid w:val="00152FA2"/>
    <w:rsid w:val="001531DF"/>
    <w:rsid w:val="00153360"/>
    <w:rsid w:val="001533C0"/>
    <w:rsid w:val="00153427"/>
    <w:rsid w:val="001535EC"/>
    <w:rsid w:val="0015385A"/>
    <w:rsid w:val="00153C3E"/>
    <w:rsid w:val="00153CDD"/>
    <w:rsid w:val="00153CF9"/>
    <w:rsid w:val="00153EB7"/>
    <w:rsid w:val="00153F33"/>
    <w:rsid w:val="0015413A"/>
    <w:rsid w:val="00154270"/>
    <w:rsid w:val="001542B0"/>
    <w:rsid w:val="0015442F"/>
    <w:rsid w:val="0015457F"/>
    <w:rsid w:val="00154846"/>
    <w:rsid w:val="00154B4C"/>
    <w:rsid w:val="00154D4A"/>
    <w:rsid w:val="00155189"/>
    <w:rsid w:val="00155537"/>
    <w:rsid w:val="00155914"/>
    <w:rsid w:val="00155B6E"/>
    <w:rsid w:val="001561FD"/>
    <w:rsid w:val="001568C3"/>
    <w:rsid w:val="00156D3A"/>
    <w:rsid w:val="0015719C"/>
    <w:rsid w:val="0016087E"/>
    <w:rsid w:val="00160B50"/>
    <w:rsid w:val="00160CF1"/>
    <w:rsid w:val="00160D21"/>
    <w:rsid w:val="00160D35"/>
    <w:rsid w:val="00160D94"/>
    <w:rsid w:val="00160DC5"/>
    <w:rsid w:val="00160F0A"/>
    <w:rsid w:val="00160F6D"/>
    <w:rsid w:val="00160FB6"/>
    <w:rsid w:val="00160FCE"/>
    <w:rsid w:val="001617A6"/>
    <w:rsid w:val="00161C1A"/>
    <w:rsid w:val="00161C67"/>
    <w:rsid w:val="00161EFA"/>
    <w:rsid w:val="00161F14"/>
    <w:rsid w:val="0016207B"/>
    <w:rsid w:val="0016246E"/>
    <w:rsid w:val="00162780"/>
    <w:rsid w:val="001628B3"/>
    <w:rsid w:val="00162CB4"/>
    <w:rsid w:val="00162F6F"/>
    <w:rsid w:val="00163148"/>
    <w:rsid w:val="001633F8"/>
    <w:rsid w:val="00163D26"/>
    <w:rsid w:val="00163F23"/>
    <w:rsid w:val="00164369"/>
    <w:rsid w:val="00164427"/>
    <w:rsid w:val="001644E2"/>
    <w:rsid w:val="00164A91"/>
    <w:rsid w:val="001655B0"/>
    <w:rsid w:val="00165D3A"/>
    <w:rsid w:val="00165EB2"/>
    <w:rsid w:val="0016609F"/>
    <w:rsid w:val="0016646B"/>
    <w:rsid w:val="001664AF"/>
    <w:rsid w:val="0016699C"/>
    <w:rsid w:val="00166D64"/>
    <w:rsid w:val="00167432"/>
    <w:rsid w:val="001674ED"/>
    <w:rsid w:val="00167517"/>
    <w:rsid w:val="00167693"/>
    <w:rsid w:val="0016770A"/>
    <w:rsid w:val="0016776E"/>
    <w:rsid w:val="001678F2"/>
    <w:rsid w:val="00167FC0"/>
    <w:rsid w:val="00170425"/>
    <w:rsid w:val="001705F3"/>
    <w:rsid w:val="001709B7"/>
    <w:rsid w:val="00170B02"/>
    <w:rsid w:val="00170B43"/>
    <w:rsid w:val="00170DAA"/>
    <w:rsid w:val="00170F05"/>
    <w:rsid w:val="0017116C"/>
    <w:rsid w:val="00171EC3"/>
    <w:rsid w:val="001721DE"/>
    <w:rsid w:val="001721F9"/>
    <w:rsid w:val="0017226D"/>
    <w:rsid w:val="00172646"/>
    <w:rsid w:val="001726A6"/>
    <w:rsid w:val="001726CE"/>
    <w:rsid w:val="00172AB3"/>
    <w:rsid w:val="00172C7A"/>
    <w:rsid w:val="00172D28"/>
    <w:rsid w:val="00173578"/>
    <w:rsid w:val="001738E2"/>
    <w:rsid w:val="0017393C"/>
    <w:rsid w:val="00173E05"/>
    <w:rsid w:val="00174176"/>
    <w:rsid w:val="00174282"/>
    <w:rsid w:val="001742DA"/>
    <w:rsid w:val="001745D9"/>
    <w:rsid w:val="00174734"/>
    <w:rsid w:val="001748E3"/>
    <w:rsid w:val="0017534B"/>
    <w:rsid w:val="00175B93"/>
    <w:rsid w:val="00175D44"/>
    <w:rsid w:val="00175DEC"/>
    <w:rsid w:val="00175E5F"/>
    <w:rsid w:val="0017648C"/>
    <w:rsid w:val="00176746"/>
    <w:rsid w:val="00176E9C"/>
    <w:rsid w:val="00177038"/>
    <w:rsid w:val="0017710D"/>
    <w:rsid w:val="001772E8"/>
    <w:rsid w:val="00177517"/>
    <w:rsid w:val="00177CDB"/>
    <w:rsid w:val="00177D05"/>
    <w:rsid w:val="00180063"/>
    <w:rsid w:val="00180184"/>
    <w:rsid w:val="00180381"/>
    <w:rsid w:val="001803FB"/>
    <w:rsid w:val="001807B8"/>
    <w:rsid w:val="00181B75"/>
    <w:rsid w:val="00181E7C"/>
    <w:rsid w:val="0018221F"/>
    <w:rsid w:val="0018275D"/>
    <w:rsid w:val="00182B14"/>
    <w:rsid w:val="00182D90"/>
    <w:rsid w:val="00182E4C"/>
    <w:rsid w:val="0018304E"/>
    <w:rsid w:val="001833FF"/>
    <w:rsid w:val="001835BE"/>
    <w:rsid w:val="00183685"/>
    <w:rsid w:val="00183745"/>
    <w:rsid w:val="001838E3"/>
    <w:rsid w:val="00183F8D"/>
    <w:rsid w:val="0018407E"/>
    <w:rsid w:val="001841A2"/>
    <w:rsid w:val="001842DF"/>
    <w:rsid w:val="0018433D"/>
    <w:rsid w:val="001843A6"/>
    <w:rsid w:val="001843C5"/>
    <w:rsid w:val="001846C0"/>
    <w:rsid w:val="0018487E"/>
    <w:rsid w:val="00184A91"/>
    <w:rsid w:val="001850E4"/>
    <w:rsid w:val="001852E0"/>
    <w:rsid w:val="00185349"/>
    <w:rsid w:val="00185EAB"/>
    <w:rsid w:val="00185F17"/>
    <w:rsid w:val="00186087"/>
    <w:rsid w:val="001860D6"/>
    <w:rsid w:val="00186179"/>
    <w:rsid w:val="001863B2"/>
    <w:rsid w:val="0018641F"/>
    <w:rsid w:val="00186752"/>
    <w:rsid w:val="0018676A"/>
    <w:rsid w:val="00186947"/>
    <w:rsid w:val="001869F3"/>
    <w:rsid w:val="00186D76"/>
    <w:rsid w:val="00187034"/>
    <w:rsid w:val="001871CA"/>
    <w:rsid w:val="0018730D"/>
    <w:rsid w:val="001873FD"/>
    <w:rsid w:val="00187413"/>
    <w:rsid w:val="00187671"/>
    <w:rsid w:val="00187EBB"/>
    <w:rsid w:val="001900EF"/>
    <w:rsid w:val="0019041B"/>
    <w:rsid w:val="00190D01"/>
    <w:rsid w:val="00190E03"/>
    <w:rsid w:val="00191571"/>
    <w:rsid w:val="00191748"/>
    <w:rsid w:val="001919F3"/>
    <w:rsid w:val="00191FE9"/>
    <w:rsid w:val="00192153"/>
    <w:rsid w:val="00192187"/>
    <w:rsid w:val="00192234"/>
    <w:rsid w:val="0019242E"/>
    <w:rsid w:val="00192581"/>
    <w:rsid w:val="00192AA6"/>
    <w:rsid w:val="00192D1C"/>
    <w:rsid w:val="00192DA4"/>
    <w:rsid w:val="00192EAB"/>
    <w:rsid w:val="0019331D"/>
    <w:rsid w:val="0019384E"/>
    <w:rsid w:val="00193907"/>
    <w:rsid w:val="0019390B"/>
    <w:rsid w:val="00194343"/>
    <w:rsid w:val="00194388"/>
    <w:rsid w:val="00194415"/>
    <w:rsid w:val="001944C8"/>
    <w:rsid w:val="001944E7"/>
    <w:rsid w:val="001948F4"/>
    <w:rsid w:val="0019492B"/>
    <w:rsid w:val="00194A75"/>
    <w:rsid w:val="00194AC1"/>
    <w:rsid w:val="00194CF0"/>
    <w:rsid w:val="00194DD9"/>
    <w:rsid w:val="00194E88"/>
    <w:rsid w:val="0019526C"/>
    <w:rsid w:val="0019594A"/>
    <w:rsid w:val="00195C54"/>
    <w:rsid w:val="00195D42"/>
    <w:rsid w:val="001960C8"/>
    <w:rsid w:val="00196379"/>
    <w:rsid w:val="001964C1"/>
    <w:rsid w:val="001966C0"/>
    <w:rsid w:val="00196960"/>
    <w:rsid w:val="001970CD"/>
    <w:rsid w:val="00197198"/>
    <w:rsid w:val="00197241"/>
    <w:rsid w:val="0019736B"/>
    <w:rsid w:val="00197693"/>
    <w:rsid w:val="00197798"/>
    <w:rsid w:val="00197D8D"/>
    <w:rsid w:val="00197F1C"/>
    <w:rsid w:val="001A02C0"/>
    <w:rsid w:val="001A0699"/>
    <w:rsid w:val="001A09CD"/>
    <w:rsid w:val="001A0F59"/>
    <w:rsid w:val="001A11E8"/>
    <w:rsid w:val="001A1347"/>
    <w:rsid w:val="001A199C"/>
    <w:rsid w:val="001A1AEC"/>
    <w:rsid w:val="001A1C2E"/>
    <w:rsid w:val="001A1CBC"/>
    <w:rsid w:val="001A1F0E"/>
    <w:rsid w:val="001A2054"/>
    <w:rsid w:val="001A25D1"/>
    <w:rsid w:val="001A2621"/>
    <w:rsid w:val="001A28D5"/>
    <w:rsid w:val="001A2A70"/>
    <w:rsid w:val="001A2D9D"/>
    <w:rsid w:val="001A318D"/>
    <w:rsid w:val="001A35F8"/>
    <w:rsid w:val="001A3767"/>
    <w:rsid w:val="001A3999"/>
    <w:rsid w:val="001A3A3F"/>
    <w:rsid w:val="001A3C16"/>
    <w:rsid w:val="001A3C63"/>
    <w:rsid w:val="001A4243"/>
    <w:rsid w:val="001A43DD"/>
    <w:rsid w:val="001A4C56"/>
    <w:rsid w:val="001A4ED9"/>
    <w:rsid w:val="001A5665"/>
    <w:rsid w:val="001A5B15"/>
    <w:rsid w:val="001A600B"/>
    <w:rsid w:val="001A61B7"/>
    <w:rsid w:val="001A63E7"/>
    <w:rsid w:val="001A6433"/>
    <w:rsid w:val="001A64F4"/>
    <w:rsid w:val="001A6C91"/>
    <w:rsid w:val="001A704F"/>
    <w:rsid w:val="001A73B7"/>
    <w:rsid w:val="001A744F"/>
    <w:rsid w:val="001A757C"/>
    <w:rsid w:val="001A7700"/>
    <w:rsid w:val="001A7764"/>
    <w:rsid w:val="001A78D2"/>
    <w:rsid w:val="001A794E"/>
    <w:rsid w:val="001A7CFA"/>
    <w:rsid w:val="001A7D26"/>
    <w:rsid w:val="001B0182"/>
    <w:rsid w:val="001B0254"/>
    <w:rsid w:val="001B08B8"/>
    <w:rsid w:val="001B098D"/>
    <w:rsid w:val="001B0AA0"/>
    <w:rsid w:val="001B0BDB"/>
    <w:rsid w:val="001B0D59"/>
    <w:rsid w:val="001B1232"/>
    <w:rsid w:val="001B13AA"/>
    <w:rsid w:val="001B14E9"/>
    <w:rsid w:val="001B1791"/>
    <w:rsid w:val="001B179E"/>
    <w:rsid w:val="001B17CF"/>
    <w:rsid w:val="001B1900"/>
    <w:rsid w:val="001B1AF4"/>
    <w:rsid w:val="001B1B9F"/>
    <w:rsid w:val="001B1C5E"/>
    <w:rsid w:val="001B1F26"/>
    <w:rsid w:val="001B20D7"/>
    <w:rsid w:val="001B26B8"/>
    <w:rsid w:val="001B27D5"/>
    <w:rsid w:val="001B2828"/>
    <w:rsid w:val="001B2A41"/>
    <w:rsid w:val="001B2D5A"/>
    <w:rsid w:val="001B346D"/>
    <w:rsid w:val="001B37A3"/>
    <w:rsid w:val="001B37DC"/>
    <w:rsid w:val="001B38F6"/>
    <w:rsid w:val="001B3A49"/>
    <w:rsid w:val="001B3C4B"/>
    <w:rsid w:val="001B40E0"/>
    <w:rsid w:val="001B41CD"/>
    <w:rsid w:val="001B4529"/>
    <w:rsid w:val="001B464D"/>
    <w:rsid w:val="001B47DD"/>
    <w:rsid w:val="001B4C0D"/>
    <w:rsid w:val="001B51AB"/>
    <w:rsid w:val="001B544E"/>
    <w:rsid w:val="001B5B6D"/>
    <w:rsid w:val="001B5B7E"/>
    <w:rsid w:val="001B5D9F"/>
    <w:rsid w:val="001B5F31"/>
    <w:rsid w:val="001B6127"/>
    <w:rsid w:val="001B6403"/>
    <w:rsid w:val="001B652B"/>
    <w:rsid w:val="001B6697"/>
    <w:rsid w:val="001B66BC"/>
    <w:rsid w:val="001B6974"/>
    <w:rsid w:val="001B6A14"/>
    <w:rsid w:val="001B6BC2"/>
    <w:rsid w:val="001B6D81"/>
    <w:rsid w:val="001B6DE7"/>
    <w:rsid w:val="001B6FF0"/>
    <w:rsid w:val="001B7510"/>
    <w:rsid w:val="001B7ABD"/>
    <w:rsid w:val="001C05B4"/>
    <w:rsid w:val="001C0616"/>
    <w:rsid w:val="001C1064"/>
    <w:rsid w:val="001C12F1"/>
    <w:rsid w:val="001C178A"/>
    <w:rsid w:val="001C1940"/>
    <w:rsid w:val="001C1984"/>
    <w:rsid w:val="001C199C"/>
    <w:rsid w:val="001C1A1B"/>
    <w:rsid w:val="001C1FD2"/>
    <w:rsid w:val="001C2075"/>
    <w:rsid w:val="001C2131"/>
    <w:rsid w:val="001C22D0"/>
    <w:rsid w:val="001C280B"/>
    <w:rsid w:val="001C29E3"/>
    <w:rsid w:val="001C2B7D"/>
    <w:rsid w:val="001C36D9"/>
    <w:rsid w:val="001C375B"/>
    <w:rsid w:val="001C3AAF"/>
    <w:rsid w:val="001C3C55"/>
    <w:rsid w:val="001C3F0B"/>
    <w:rsid w:val="001C440C"/>
    <w:rsid w:val="001C46B6"/>
    <w:rsid w:val="001C4A0A"/>
    <w:rsid w:val="001C4BB3"/>
    <w:rsid w:val="001C4C40"/>
    <w:rsid w:val="001C596F"/>
    <w:rsid w:val="001C5A6D"/>
    <w:rsid w:val="001C5E27"/>
    <w:rsid w:val="001C609D"/>
    <w:rsid w:val="001C62DE"/>
    <w:rsid w:val="001C6389"/>
    <w:rsid w:val="001C64C5"/>
    <w:rsid w:val="001C67A0"/>
    <w:rsid w:val="001C6894"/>
    <w:rsid w:val="001C69F1"/>
    <w:rsid w:val="001C6B54"/>
    <w:rsid w:val="001C6EAC"/>
    <w:rsid w:val="001C710D"/>
    <w:rsid w:val="001C7126"/>
    <w:rsid w:val="001C752E"/>
    <w:rsid w:val="001C7D90"/>
    <w:rsid w:val="001D00FA"/>
    <w:rsid w:val="001D01F2"/>
    <w:rsid w:val="001D0437"/>
    <w:rsid w:val="001D052D"/>
    <w:rsid w:val="001D0857"/>
    <w:rsid w:val="001D0B59"/>
    <w:rsid w:val="001D0BE6"/>
    <w:rsid w:val="001D12DE"/>
    <w:rsid w:val="001D143A"/>
    <w:rsid w:val="001D1803"/>
    <w:rsid w:val="001D1B69"/>
    <w:rsid w:val="001D20E4"/>
    <w:rsid w:val="001D21D2"/>
    <w:rsid w:val="001D2A93"/>
    <w:rsid w:val="001D2E4A"/>
    <w:rsid w:val="001D33C7"/>
    <w:rsid w:val="001D370C"/>
    <w:rsid w:val="001D3861"/>
    <w:rsid w:val="001D3A19"/>
    <w:rsid w:val="001D484A"/>
    <w:rsid w:val="001D48E9"/>
    <w:rsid w:val="001D4D1A"/>
    <w:rsid w:val="001D4D67"/>
    <w:rsid w:val="001D5263"/>
    <w:rsid w:val="001D58D5"/>
    <w:rsid w:val="001D61C5"/>
    <w:rsid w:val="001D6702"/>
    <w:rsid w:val="001D671D"/>
    <w:rsid w:val="001D691F"/>
    <w:rsid w:val="001D6E44"/>
    <w:rsid w:val="001D7032"/>
    <w:rsid w:val="001D725F"/>
    <w:rsid w:val="001D7B09"/>
    <w:rsid w:val="001D7CDA"/>
    <w:rsid w:val="001E04CB"/>
    <w:rsid w:val="001E0DAB"/>
    <w:rsid w:val="001E0FCC"/>
    <w:rsid w:val="001E102E"/>
    <w:rsid w:val="001E1034"/>
    <w:rsid w:val="001E143B"/>
    <w:rsid w:val="001E18C2"/>
    <w:rsid w:val="001E1D53"/>
    <w:rsid w:val="001E1D96"/>
    <w:rsid w:val="001E1F08"/>
    <w:rsid w:val="001E2335"/>
    <w:rsid w:val="001E2D19"/>
    <w:rsid w:val="001E3043"/>
    <w:rsid w:val="001E30B3"/>
    <w:rsid w:val="001E3176"/>
    <w:rsid w:val="001E33C2"/>
    <w:rsid w:val="001E3BC3"/>
    <w:rsid w:val="001E3BCE"/>
    <w:rsid w:val="001E3F19"/>
    <w:rsid w:val="001E40A7"/>
    <w:rsid w:val="001E4279"/>
    <w:rsid w:val="001E4323"/>
    <w:rsid w:val="001E4603"/>
    <w:rsid w:val="001E4688"/>
    <w:rsid w:val="001E46F3"/>
    <w:rsid w:val="001E4ABA"/>
    <w:rsid w:val="001E52CE"/>
    <w:rsid w:val="001E5794"/>
    <w:rsid w:val="001E5D2F"/>
    <w:rsid w:val="001E5E29"/>
    <w:rsid w:val="001E6644"/>
    <w:rsid w:val="001E67BD"/>
    <w:rsid w:val="001E6975"/>
    <w:rsid w:val="001E6A69"/>
    <w:rsid w:val="001E6A70"/>
    <w:rsid w:val="001E6B05"/>
    <w:rsid w:val="001E6EFC"/>
    <w:rsid w:val="001E7665"/>
    <w:rsid w:val="001E775E"/>
    <w:rsid w:val="001E7DFE"/>
    <w:rsid w:val="001E7F43"/>
    <w:rsid w:val="001F0B98"/>
    <w:rsid w:val="001F0B9B"/>
    <w:rsid w:val="001F0E55"/>
    <w:rsid w:val="001F1000"/>
    <w:rsid w:val="001F120C"/>
    <w:rsid w:val="001F159C"/>
    <w:rsid w:val="001F185C"/>
    <w:rsid w:val="001F1965"/>
    <w:rsid w:val="001F2209"/>
    <w:rsid w:val="001F229C"/>
    <w:rsid w:val="001F2344"/>
    <w:rsid w:val="001F2574"/>
    <w:rsid w:val="001F2597"/>
    <w:rsid w:val="001F29ED"/>
    <w:rsid w:val="001F2CF9"/>
    <w:rsid w:val="001F387D"/>
    <w:rsid w:val="001F38C1"/>
    <w:rsid w:val="001F3BF3"/>
    <w:rsid w:val="001F3FA5"/>
    <w:rsid w:val="001F41CF"/>
    <w:rsid w:val="001F499D"/>
    <w:rsid w:val="001F4D69"/>
    <w:rsid w:val="001F5818"/>
    <w:rsid w:val="001F5819"/>
    <w:rsid w:val="001F598C"/>
    <w:rsid w:val="001F5AED"/>
    <w:rsid w:val="001F5B33"/>
    <w:rsid w:val="001F5BF1"/>
    <w:rsid w:val="001F5CFF"/>
    <w:rsid w:val="001F5DA9"/>
    <w:rsid w:val="001F5FC8"/>
    <w:rsid w:val="001F5FED"/>
    <w:rsid w:val="001F63D6"/>
    <w:rsid w:val="001F652A"/>
    <w:rsid w:val="001F670A"/>
    <w:rsid w:val="001F67FA"/>
    <w:rsid w:val="001F6FD1"/>
    <w:rsid w:val="001F7020"/>
    <w:rsid w:val="001F7209"/>
    <w:rsid w:val="001F764E"/>
    <w:rsid w:val="001F7BD6"/>
    <w:rsid w:val="001F7DC9"/>
    <w:rsid w:val="001F7ED1"/>
    <w:rsid w:val="00200226"/>
    <w:rsid w:val="0020040B"/>
    <w:rsid w:val="002005F5"/>
    <w:rsid w:val="00200759"/>
    <w:rsid w:val="002008D1"/>
    <w:rsid w:val="00200DB2"/>
    <w:rsid w:val="00201267"/>
    <w:rsid w:val="0020149E"/>
    <w:rsid w:val="002019AE"/>
    <w:rsid w:val="00201A6F"/>
    <w:rsid w:val="00201B1F"/>
    <w:rsid w:val="00201D2F"/>
    <w:rsid w:val="00201EE7"/>
    <w:rsid w:val="002020F9"/>
    <w:rsid w:val="0020210D"/>
    <w:rsid w:val="002024E0"/>
    <w:rsid w:val="00202B84"/>
    <w:rsid w:val="0020301D"/>
    <w:rsid w:val="0020305A"/>
    <w:rsid w:val="00203114"/>
    <w:rsid w:val="002032BF"/>
    <w:rsid w:val="002033C0"/>
    <w:rsid w:val="002033CE"/>
    <w:rsid w:val="00203C12"/>
    <w:rsid w:val="00203EB3"/>
    <w:rsid w:val="00204151"/>
    <w:rsid w:val="002042F0"/>
    <w:rsid w:val="00204303"/>
    <w:rsid w:val="00204882"/>
    <w:rsid w:val="00204F53"/>
    <w:rsid w:val="0020514E"/>
    <w:rsid w:val="00205324"/>
    <w:rsid w:val="00205386"/>
    <w:rsid w:val="00205391"/>
    <w:rsid w:val="00205606"/>
    <w:rsid w:val="002056BE"/>
    <w:rsid w:val="002059FC"/>
    <w:rsid w:val="00205ED2"/>
    <w:rsid w:val="002064FB"/>
    <w:rsid w:val="00206503"/>
    <w:rsid w:val="00206627"/>
    <w:rsid w:val="0020695D"/>
    <w:rsid w:val="00206F55"/>
    <w:rsid w:val="00206F83"/>
    <w:rsid w:val="00207227"/>
    <w:rsid w:val="00207274"/>
    <w:rsid w:val="002072BB"/>
    <w:rsid w:val="002072EB"/>
    <w:rsid w:val="002079F9"/>
    <w:rsid w:val="00207B00"/>
    <w:rsid w:val="00207B60"/>
    <w:rsid w:val="00207DA2"/>
    <w:rsid w:val="0021087E"/>
    <w:rsid w:val="00210959"/>
    <w:rsid w:val="00210A22"/>
    <w:rsid w:val="00210D61"/>
    <w:rsid w:val="00211580"/>
    <w:rsid w:val="00211949"/>
    <w:rsid w:val="00211BD6"/>
    <w:rsid w:val="00211CF9"/>
    <w:rsid w:val="00211DA5"/>
    <w:rsid w:val="00211F21"/>
    <w:rsid w:val="002120E2"/>
    <w:rsid w:val="00212110"/>
    <w:rsid w:val="00212350"/>
    <w:rsid w:val="00212683"/>
    <w:rsid w:val="00212A3D"/>
    <w:rsid w:val="00212B09"/>
    <w:rsid w:val="00212D9D"/>
    <w:rsid w:val="0021323E"/>
    <w:rsid w:val="002134FF"/>
    <w:rsid w:val="00213618"/>
    <w:rsid w:val="0021381B"/>
    <w:rsid w:val="00213893"/>
    <w:rsid w:val="00213FB5"/>
    <w:rsid w:val="0021446B"/>
    <w:rsid w:val="0021466A"/>
    <w:rsid w:val="002146C3"/>
    <w:rsid w:val="00214722"/>
    <w:rsid w:val="002147E1"/>
    <w:rsid w:val="002147E7"/>
    <w:rsid w:val="002148A7"/>
    <w:rsid w:val="00214B40"/>
    <w:rsid w:val="00214C8B"/>
    <w:rsid w:val="00215369"/>
    <w:rsid w:val="002154C1"/>
    <w:rsid w:val="00215D3B"/>
    <w:rsid w:val="00215FD3"/>
    <w:rsid w:val="00216128"/>
    <w:rsid w:val="00216805"/>
    <w:rsid w:val="00216CE6"/>
    <w:rsid w:val="0021728A"/>
    <w:rsid w:val="002173E5"/>
    <w:rsid w:val="002178AA"/>
    <w:rsid w:val="00217C6B"/>
    <w:rsid w:val="00217C76"/>
    <w:rsid w:val="00217E70"/>
    <w:rsid w:val="00220467"/>
    <w:rsid w:val="00220546"/>
    <w:rsid w:val="00220775"/>
    <w:rsid w:val="00220A73"/>
    <w:rsid w:val="00221351"/>
    <w:rsid w:val="00221FDF"/>
    <w:rsid w:val="0022211F"/>
    <w:rsid w:val="0022213C"/>
    <w:rsid w:val="00222642"/>
    <w:rsid w:val="002226E2"/>
    <w:rsid w:val="002229B5"/>
    <w:rsid w:val="00222D80"/>
    <w:rsid w:val="00223264"/>
    <w:rsid w:val="00223304"/>
    <w:rsid w:val="00223378"/>
    <w:rsid w:val="00223511"/>
    <w:rsid w:val="002235D8"/>
    <w:rsid w:val="002235DA"/>
    <w:rsid w:val="002237DA"/>
    <w:rsid w:val="00223B86"/>
    <w:rsid w:val="00223EE1"/>
    <w:rsid w:val="00224009"/>
    <w:rsid w:val="00224767"/>
    <w:rsid w:val="002247A1"/>
    <w:rsid w:val="0022481B"/>
    <w:rsid w:val="00224954"/>
    <w:rsid w:val="00224F0F"/>
    <w:rsid w:val="00225357"/>
    <w:rsid w:val="00225761"/>
    <w:rsid w:val="00225930"/>
    <w:rsid w:val="002262D3"/>
    <w:rsid w:val="00226476"/>
    <w:rsid w:val="002264F4"/>
    <w:rsid w:val="00226601"/>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A91"/>
    <w:rsid w:val="00231B13"/>
    <w:rsid w:val="00231BAA"/>
    <w:rsid w:val="00232110"/>
    <w:rsid w:val="002324B0"/>
    <w:rsid w:val="00232A8E"/>
    <w:rsid w:val="00233342"/>
    <w:rsid w:val="0023363E"/>
    <w:rsid w:val="0023378F"/>
    <w:rsid w:val="00233838"/>
    <w:rsid w:val="0023388D"/>
    <w:rsid w:val="00233C11"/>
    <w:rsid w:val="00233C42"/>
    <w:rsid w:val="0023427A"/>
    <w:rsid w:val="00234374"/>
    <w:rsid w:val="0023440F"/>
    <w:rsid w:val="002344E2"/>
    <w:rsid w:val="00234767"/>
    <w:rsid w:val="00234A7A"/>
    <w:rsid w:val="00234A90"/>
    <w:rsid w:val="00234F93"/>
    <w:rsid w:val="0023576B"/>
    <w:rsid w:val="0023591B"/>
    <w:rsid w:val="00235A2B"/>
    <w:rsid w:val="00235C45"/>
    <w:rsid w:val="002364B1"/>
    <w:rsid w:val="00236776"/>
    <w:rsid w:val="002369B1"/>
    <w:rsid w:val="00236D34"/>
    <w:rsid w:val="00236EBA"/>
    <w:rsid w:val="00236F5A"/>
    <w:rsid w:val="002371CA"/>
    <w:rsid w:val="002372B9"/>
    <w:rsid w:val="002374C0"/>
    <w:rsid w:val="002376D7"/>
    <w:rsid w:val="00237771"/>
    <w:rsid w:val="00237E02"/>
    <w:rsid w:val="00237EA0"/>
    <w:rsid w:val="00237F2E"/>
    <w:rsid w:val="00240014"/>
    <w:rsid w:val="002401BB"/>
    <w:rsid w:val="002401D4"/>
    <w:rsid w:val="002403D9"/>
    <w:rsid w:val="00240B3A"/>
    <w:rsid w:val="00240BEE"/>
    <w:rsid w:val="00240FE1"/>
    <w:rsid w:val="0024113F"/>
    <w:rsid w:val="002411A1"/>
    <w:rsid w:val="002412F4"/>
    <w:rsid w:val="00241466"/>
    <w:rsid w:val="002414FB"/>
    <w:rsid w:val="00241975"/>
    <w:rsid w:val="00241CB8"/>
    <w:rsid w:val="0024219E"/>
    <w:rsid w:val="002421EB"/>
    <w:rsid w:val="002421FF"/>
    <w:rsid w:val="0024221C"/>
    <w:rsid w:val="002422FB"/>
    <w:rsid w:val="00242339"/>
    <w:rsid w:val="00242964"/>
    <w:rsid w:val="00242E31"/>
    <w:rsid w:val="00242E59"/>
    <w:rsid w:val="00243147"/>
    <w:rsid w:val="0024359B"/>
    <w:rsid w:val="00243B27"/>
    <w:rsid w:val="00243C5D"/>
    <w:rsid w:val="00244229"/>
    <w:rsid w:val="00244317"/>
    <w:rsid w:val="002445EC"/>
    <w:rsid w:val="0024478A"/>
    <w:rsid w:val="00244A73"/>
    <w:rsid w:val="00244D2F"/>
    <w:rsid w:val="00245100"/>
    <w:rsid w:val="002451FE"/>
    <w:rsid w:val="00245578"/>
    <w:rsid w:val="00245884"/>
    <w:rsid w:val="002458CA"/>
    <w:rsid w:val="00245CA5"/>
    <w:rsid w:val="00245FB3"/>
    <w:rsid w:val="00246A3C"/>
    <w:rsid w:val="00246BE4"/>
    <w:rsid w:val="00246CE0"/>
    <w:rsid w:val="00247413"/>
    <w:rsid w:val="0024765E"/>
    <w:rsid w:val="002479A6"/>
    <w:rsid w:val="00247A0E"/>
    <w:rsid w:val="0025036F"/>
    <w:rsid w:val="00250421"/>
    <w:rsid w:val="0025083F"/>
    <w:rsid w:val="00250A13"/>
    <w:rsid w:val="00250ECE"/>
    <w:rsid w:val="0025109B"/>
    <w:rsid w:val="0025139E"/>
    <w:rsid w:val="002513E4"/>
    <w:rsid w:val="002515E5"/>
    <w:rsid w:val="0025160E"/>
    <w:rsid w:val="002516C2"/>
    <w:rsid w:val="002518E8"/>
    <w:rsid w:val="00251A46"/>
    <w:rsid w:val="00251CB4"/>
    <w:rsid w:val="002520EE"/>
    <w:rsid w:val="0025231D"/>
    <w:rsid w:val="00252573"/>
    <w:rsid w:val="0025261E"/>
    <w:rsid w:val="002528EC"/>
    <w:rsid w:val="00252D67"/>
    <w:rsid w:val="00253D59"/>
    <w:rsid w:val="00253D77"/>
    <w:rsid w:val="00253E63"/>
    <w:rsid w:val="002542C8"/>
    <w:rsid w:val="002547B4"/>
    <w:rsid w:val="002549A4"/>
    <w:rsid w:val="00254C56"/>
    <w:rsid w:val="00254CB7"/>
    <w:rsid w:val="00255034"/>
    <w:rsid w:val="00255087"/>
    <w:rsid w:val="002553C6"/>
    <w:rsid w:val="002553FE"/>
    <w:rsid w:val="0025569B"/>
    <w:rsid w:val="00255888"/>
    <w:rsid w:val="00255977"/>
    <w:rsid w:val="0025626A"/>
    <w:rsid w:val="002564BE"/>
    <w:rsid w:val="0025691D"/>
    <w:rsid w:val="0025702B"/>
    <w:rsid w:val="00257187"/>
    <w:rsid w:val="00257606"/>
    <w:rsid w:val="002601BB"/>
    <w:rsid w:val="00260918"/>
    <w:rsid w:val="00260AD9"/>
    <w:rsid w:val="00260B72"/>
    <w:rsid w:val="002610F1"/>
    <w:rsid w:val="00261BBD"/>
    <w:rsid w:val="00261EC6"/>
    <w:rsid w:val="00262008"/>
    <w:rsid w:val="00262084"/>
    <w:rsid w:val="002627E5"/>
    <w:rsid w:val="00262886"/>
    <w:rsid w:val="00262EAB"/>
    <w:rsid w:val="00262F60"/>
    <w:rsid w:val="0026304D"/>
    <w:rsid w:val="002632E3"/>
    <w:rsid w:val="0026395E"/>
    <w:rsid w:val="002639D0"/>
    <w:rsid w:val="002643D9"/>
    <w:rsid w:val="00264458"/>
    <w:rsid w:val="0026457A"/>
    <w:rsid w:val="00264B7F"/>
    <w:rsid w:val="00264D4F"/>
    <w:rsid w:val="00264FC1"/>
    <w:rsid w:val="00265582"/>
    <w:rsid w:val="00265751"/>
    <w:rsid w:val="0026583A"/>
    <w:rsid w:val="00265ADD"/>
    <w:rsid w:val="00265EE4"/>
    <w:rsid w:val="002661A5"/>
    <w:rsid w:val="002661B8"/>
    <w:rsid w:val="002667CB"/>
    <w:rsid w:val="0026680E"/>
    <w:rsid w:val="00266E04"/>
    <w:rsid w:val="00266F21"/>
    <w:rsid w:val="002670E7"/>
    <w:rsid w:val="00267325"/>
    <w:rsid w:val="00267723"/>
    <w:rsid w:val="00267809"/>
    <w:rsid w:val="00267BE6"/>
    <w:rsid w:val="002707B0"/>
    <w:rsid w:val="00270A20"/>
    <w:rsid w:val="0027117F"/>
    <w:rsid w:val="002712BF"/>
    <w:rsid w:val="00271666"/>
    <w:rsid w:val="00271885"/>
    <w:rsid w:val="00271A32"/>
    <w:rsid w:val="00272391"/>
    <w:rsid w:val="00272689"/>
    <w:rsid w:val="00272AEE"/>
    <w:rsid w:val="0027325A"/>
    <w:rsid w:val="002733B4"/>
    <w:rsid w:val="00273440"/>
    <w:rsid w:val="002737FE"/>
    <w:rsid w:val="00273D3C"/>
    <w:rsid w:val="00273E53"/>
    <w:rsid w:val="00274130"/>
    <w:rsid w:val="0027479E"/>
    <w:rsid w:val="00274D28"/>
    <w:rsid w:val="00274E26"/>
    <w:rsid w:val="00274E29"/>
    <w:rsid w:val="00275899"/>
    <w:rsid w:val="002760FD"/>
    <w:rsid w:val="00276273"/>
    <w:rsid w:val="002762D8"/>
    <w:rsid w:val="002763DF"/>
    <w:rsid w:val="00276439"/>
    <w:rsid w:val="002767C6"/>
    <w:rsid w:val="0027741A"/>
    <w:rsid w:val="00277ACC"/>
    <w:rsid w:val="00277B28"/>
    <w:rsid w:val="00277F77"/>
    <w:rsid w:val="00280331"/>
    <w:rsid w:val="002803FD"/>
    <w:rsid w:val="00280492"/>
    <w:rsid w:val="002809BF"/>
    <w:rsid w:val="00280F80"/>
    <w:rsid w:val="0028101F"/>
    <w:rsid w:val="002811CA"/>
    <w:rsid w:val="0028128A"/>
    <w:rsid w:val="0028139C"/>
    <w:rsid w:val="00281648"/>
    <w:rsid w:val="002817F5"/>
    <w:rsid w:val="00281933"/>
    <w:rsid w:val="00281960"/>
    <w:rsid w:val="00281B7F"/>
    <w:rsid w:val="00281BF9"/>
    <w:rsid w:val="00281F11"/>
    <w:rsid w:val="00281F29"/>
    <w:rsid w:val="00282A81"/>
    <w:rsid w:val="00282C10"/>
    <w:rsid w:val="00282FFC"/>
    <w:rsid w:val="00283C6C"/>
    <w:rsid w:val="00283F46"/>
    <w:rsid w:val="00283FDA"/>
    <w:rsid w:val="002844C0"/>
    <w:rsid w:val="002849C6"/>
    <w:rsid w:val="00284EED"/>
    <w:rsid w:val="002851AB"/>
    <w:rsid w:val="0028539F"/>
    <w:rsid w:val="00285A4A"/>
    <w:rsid w:val="00285A93"/>
    <w:rsid w:val="00285C67"/>
    <w:rsid w:val="00285F4A"/>
    <w:rsid w:val="00286199"/>
    <w:rsid w:val="002862BD"/>
    <w:rsid w:val="002866BD"/>
    <w:rsid w:val="00286A9E"/>
    <w:rsid w:val="002870EB"/>
    <w:rsid w:val="00287691"/>
    <w:rsid w:val="00287719"/>
    <w:rsid w:val="0028788B"/>
    <w:rsid w:val="00287E8D"/>
    <w:rsid w:val="00287F6E"/>
    <w:rsid w:val="00287FF3"/>
    <w:rsid w:val="002902F0"/>
    <w:rsid w:val="00290407"/>
    <w:rsid w:val="00290937"/>
    <w:rsid w:val="00290A96"/>
    <w:rsid w:val="00290CBE"/>
    <w:rsid w:val="00290D60"/>
    <w:rsid w:val="00290D6C"/>
    <w:rsid w:val="00291778"/>
    <w:rsid w:val="002918F3"/>
    <w:rsid w:val="00292425"/>
    <w:rsid w:val="00292520"/>
    <w:rsid w:val="0029292F"/>
    <w:rsid w:val="00292E3D"/>
    <w:rsid w:val="0029300F"/>
    <w:rsid w:val="002938DC"/>
    <w:rsid w:val="00293B72"/>
    <w:rsid w:val="00293C9E"/>
    <w:rsid w:val="00293D48"/>
    <w:rsid w:val="002940F2"/>
    <w:rsid w:val="002942B3"/>
    <w:rsid w:val="00295193"/>
    <w:rsid w:val="0029541B"/>
    <w:rsid w:val="00295609"/>
    <w:rsid w:val="0029577B"/>
    <w:rsid w:val="002957E0"/>
    <w:rsid w:val="002959AC"/>
    <w:rsid w:val="00295E44"/>
    <w:rsid w:val="00295E97"/>
    <w:rsid w:val="00295F8B"/>
    <w:rsid w:val="00296143"/>
    <w:rsid w:val="002963FF"/>
    <w:rsid w:val="00296458"/>
    <w:rsid w:val="00296491"/>
    <w:rsid w:val="002966EF"/>
    <w:rsid w:val="00296F82"/>
    <w:rsid w:val="00296FDF"/>
    <w:rsid w:val="00297145"/>
    <w:rsid w:val="00297156"/>
    <w:rsid w:val="0029738D"/>
    <w:rsid w:val="002974D0"/>
    <w:rsid w:val="0029754F"/>
    <w:rsid w:val="002978EB"/>
    <w:rsid w:val="00297C78"/>
    <w:rsid w:val="00297F0F"/>
    <w:rsid w:val="002A0020"/>
    <w:rsid w:val="002A0240"/>
    <w:rsid w:val="002A072F"/>
    <w:rsid w:val="002A0A51"/>
    <w:rsid w:val="002A0CD0"/>
    <w:rsid w:val="002A12DF"/>
    <w:rsid w:val="002A1748"/>
    <w:rsid w:val="002A1CB2"/>
    <w:rsid w:val="002A1DB2"/>
    <w:rsid w:val="002A20D1"/>
    <w:rsid w:val="002A2104"/>
    <w:rsid w:val="002A2241"/>
    <w:rsid w:val="002A22D9"/>
    <w:rsid w:val="002A233F"/>
    <w:rsid w:val="002A2510"/>
    <w:rsid w:val="002A2A43"/>
    <w:rsid w:val="002A2EBA"/>
    <w:rsid w:val="002A2F7B"/>
    <w:rsid w:val="002A3193"/>
    <w:rsid w:val="002A31DC"/>
    <w:rsid w:val="002A326C"/>
    <w:rsid w:val="002A3529"/>
    <w:rsid w:val="002A374A"/>
    <w:rsid w:val="002A3851"/>
    <w:rsid w:val="002A3E13"/>
    <w:rsid w:val="002A4235"/>
    <w:rsid w:val="002A47E7"/>
    <w:rsid w:val="002A4811"/>
    <w:rsid w:val="002A4964"/>
    <w:rsid w:val="002A4D94"/>
    <w:rsid w:val="002A5370"/>
    <w:rsid w:val="002A5D11"/>
    <w:rsid w:val="002A6085"/>
    <w:rsid w:val="002A62E8"/>
    <w:rsid w:val="002A642E"/>
    <w:rsid w:val="002A6456"/>
    <w:rsid w:val="002A64A6"/>
    <w:rsid w:val="002A652D"/>
    <w:rsid w:val="002A6571"/>
    <w:rsid w:val="002A6D99"/>
    <w:rsid w:val="002A6F53"/>
    <w:rsid w:val="002A7011"/>
    <w:rsid w:val="002A713B"/>
    <w:rsid w:val="002A757B"/>
    <w:rsid w:val="002A78C7"/>
    <w:rsid w:val="002B0166"/>
    <w:rsid w:val="002B0786"/>
    <w:rsid w:val="002B0B00"/>
    <w:rsid w:val="002B0D90"/>
    <w:rsid w:val="002B0E5B"/>
    <w:rsid w:val="002B0F0A"/>
    <w:rsid w:val="002B1037"/>
    <w:rsid w:val="002B1046"/>
    <w:rsid w:val="002B1686"/>
    <w:rsid w:val="002B1C8A"/>
    <w:rsid w:val="002B1F35"/>
    <w:rsid w:val="002B1F36"/>
    <w:rsid w:val="002B21C6"/>
    <w:rsid w:val="002B2219"/>
    <w:rsid w:val="002B2D0F"/>
    <w:rsid w:val="002B2D2B"/>
    <w:rsid w:val="002B3CB4"/>
    <w:rsid w:val="002B3D75"/>
    <w:rsid w:val="002B40D1"/>
    <w:rsid w:val="002B419E"/>
    <w:rsid w:val="002B4258"/>
    <w:rsid w:val="002B449E"/>
    <w:rsid w:val="002B4B07"/>
    <w:rsid w:val="002B4CAD"/>
    <w:rsid w:val="002B4E47"/>
    <w:rsid w:val="002B4FC1"/>
    <w:rsid w:val="002B5555"/>
    <w:rsid w:val="002B559E"/>
    <w:rsid w:val="002B55BC"/>
    <w:rsid w:val="002B573F"/>
    <w:rsid w:val="002B59E2"/>
    <w:rsid w:val="002B5B7B"/>
    <w:rsid w:val="002B5BC5"/>
    <w:rsid w:val="002B5F34"/>
    <w:rsid w:val="002B6330"/>
    <w:rsid w:val="002B6A5A"/>
    <w:rsid w:val="002B78B6"/>
    <w:rsid w:val="002B7A63"/>
    <w:rsid w:val="002B7C62"/>
    <w:rsid w:val="002B7DD7"/>
    <w:rsid w:val="002C01F9"/>
    <w:rsid w:val="002C023C"/>
    <w:rsid w:val="002C0A4F"/>
    <w:rsid w:val="002C0A96"/>
    <w:rsid w:val="002C0D9C"/>
    <w:rsid w:val="002C0DB3"/>
    <w:rsid w:val="002C144C"/>
    <w:rsid w:val="002C167D"/>
    <w:rsid w:val="002C1741"/>
    <w:rsid w:val="002C1E68"/>
    <w:rsid w:val="002C2079"/>
    <w:rsid w:val="002C2118"/>
    <w:rsid w:val="002C226A"/>
    <w:rsid w:val="002C2292"/>
    <w:rsid w:val="002C24DF"/>
    <w:rsid w:val="002C2893"/>
    <w:rsid w:val="002C2E0B"/>
    <w:rsid w:val="002C2EC2"/>
    <w:rsid w:val="002C3132"/>
    <w:rsid w:val="002C34F1"/>
    <w:rsid w:val="002C34FA"/>
    <w:rsid w:val="002C3599"/>
    <w:rsid w:val="002C3741"/>
    <w:rsid w:val="002C3B0C"/>
    <w:rsid w:val="002C423E"/>
    <w:rsid w:val="002C4418"/>
    <w:rsid w:val="002C4535"/>
    <w:rsid w:val="002C4587"/>
    <w:rsid w:val="002C4850"/>
    <w:rsid w:val="002C4A20"/>
    <w:rsid w:val="002C4BEE"/>
    <w:rsid w:val="002C4CDD"/>
    <w:rsid w:val="002C513C"/>
    <w:rsid w:val="002C51A7"/>
    <w:rsid w:val="002C540B"/>
    <w:rsid w:val="002C54AE"/>
    <w:rsid w:val="002C5561"/>
    <w:rsid w:val="002C5574"/>
    <w:rsid w:val="002C5B8F"/>
    <w:rsid w:val="002C5EF4"/>
    <w:rsid w:val="002C63DA"/>
    <w:rsid w:val="002C65D7"/>
    <w:rsid w:val="002C69B8"/>
    <w:rsid w:val="002C6B5D"/>
    <w:rsid w:val="002C6F99"/>
    <w:rsid w:val="002C6FD1"/>
    <w:rsid w:val="002C7101"/>
    <w:rsid w:val="002C723E"/>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58C"/>
    <w:rsid w:val="002D366E"/>
    <w:rsid w:val="002D3919"/>
    <w:rsid w:val="002D3A24"/>
    <w:rsid w:val="002D3D46"/>
    <w:rsid w:val="002D439F"/>
    <w:rsid w:val="002D4919"/>
    <w:rsid w:val="002D4CE5"/>
    <w:rsid w:val="002D50A4"/>
    <w:rsid w:val="002D51AE"/>
    <w:rsid w:val="002D585B"/>
    <w:rsid w:val="002D58EF"/>
    <w:rsid w:val="002D5A5A"/>
    <w:rsid w:val="002D5CE7"/>
    <w:rsid w:val="002D6051"/>
    <w:rsid w:val="002D6159"/>
    <w:rsid w:val="002D628D"/>
    <w:rsid w:val="002D69B8"/>
    <w:rsid w:val="002D6BDD"/>
    <w:rsid w:val="002D7065"/>
    <w:rsid w:val="002D710D"/>
    <w:rsid w:val="002D778C"/>
    <w:rsid w:val="002D79BB"/>
    <w:rsid w:val="002D7BEC"/>
    <w:rsid w:val="002D7F74"/>
    <w:rsid w:val="002E0022"/>
    <w:rsid w:val="002E052A"/>
    <w:rsid w:val="002E09C4"/>
    <w:rsid w:val="002E16B2"/>
    <w:rsid w:val="002E16DA"/>
    <w:rsid w:val="002E2472"/>
    <w:rsid w:val="002E25C8"/>
    <w:rsid w:val="002E26C4"/>
    <w:rsid w:val="002E2748"/>
    <w:rsid w:val="002E27E6"/>
    <w:rsid w:val="002E289C"/>
    <w:rsid w:val="002E2AFD"/>
    <w:rsid w:val="002E2DAF"/>
    <w:rsid w:val="002E2E16"/>
    <w:rsid w:val="002E30A6"/>
    <w:rsid w:val="002E3544"/>
    <w:rsid w:val="002E391D"/>
    <w:rsid w:val="002E3DAA"/>
    <w:rsid w:val="002E3FC3"/>
    <w:rsid w:val="002E4084"/>
    <w:rsid w:val="002E417C"/>
    <w:rsid w:val="002E464A"/>
    <w:rsid w:val="002E4B27"/>
    <w:rsid w:val="002E4F46"/>
    <w:rsid w:val="002E55D0"/>
    <w:rsid w:val="002E579F"/>
    <w:rsid w:val="002E607C"/>
    <w:rsid w:val="002E6218"/>
    <w:rsid w:val="002E6268"/>
    <w:rsid w:val="002E682D"/>
    <w:rsid w:val="002E6F97"/>
    <w:rsid w:val="002E720C"/>
    <w:rsid w:val="002E738C"/>
    <w:rsid w:val="002E75B1"/>
    <w:rsid w:val="002E7624"/>
    <w:rsid w:val="002E774E"/>
    <w:rsid w:val="002E7973"/>
    <w:rsid w:val="002E7D4F"/>
    <w:rsid w:val="002E7FDA"/>
    <w:rsid w:val="002F0036"/>
    <w:rsid w:val="002F072C"/>
    <w:rsid w:val="002F08CF"/>
    <w:rsid w:val="002F0A45"/>
    <w:rsid w:val="002F0AFC"/>
    <w:rsid w:val="002F0CDF"/>
    <w:rsid w:val="002F0F22"/>
    <w:rsid w:val="002F1064"/>
    <w:rsid w:val="002F1A99"/>
    <w:rsid w:val="002F1D77"/>
    <w:rsid w:val="002F2082"/>
    <w:rsid w:val="002F20C6"/>
    <w:rsid w:val="002F225C"/>
    <w:rsid w:val="002F229E"/>
    <w:rsid w:val="002F2483"/>
    <w:rsid w:val="002F2514"/>
    <w:rsid w:val="002F25AF"/>
    <w:rsid w:val="002F2641"/>
    <w:rsid w:val="002F2730"/>
    <w:rsid w:val="002F2D21"/>
    <w:rsid w:val="002F2E20"/>
    <w:rsid w:val="002F2EA2"/>
    <w:rsid w:val="002F3014"/>
    <w:rsid w:val="002F3043"/>
    <w:rsid w:val="002F43F7"/>
    <w:rsid w:val="002F4911"/>
    <w:rsid w:val="002F4ADA"/>
    <w:rsid w:val="002F4D35"/>
    <w:rsid w:val="002F4F00"/>
    <w:rsid w:val="002F50C3"/>
    <w:rsid w:val="002F53D1"/>
    <w:rsid w:val="002F545D"/>
    <w:rsid w:val="002F55D5"/>
    <w:rsid w:val="002F5944"/>
    <w:rsid w:val="002F5A3C"/>
    <w:rsid w:val="002F5EDA"/>
    <w:rsid w:val="002F62ED"/>
    <w:rsid w:val="002F6838"/>
    <w:rsid w:val="002F6906"/>
    <w:rsid w:val="002F6957"/>
    <w:rsid w:val="002F6BEB"/>
    <w:rsid w:val="002F6D8F"/>
    <w:rsid w:val="002F6DDB"/>
    <w:rsid w:val="002F7443"/>
    <w:rsid w:val="002F745B"/>
    <w:rsid w:val="002F78A0"/>
    <w:rsid w:val="002F7C3D"/>
    <w:rsid w:val="0030065F"/>
    <w:rsid w:val="003008CC"/>
    <w:rsid w:val="0030098E"/>
    <w:rsid w:val="003014E6"/>
    <w:rsid w:val="00301884"/>
    <w:rsid w:val="003022AC"/>
    <w:rsid w:val="003022BF"/>
    <w:rsid w:val="00302CD2"/>
    <w:rsid w:val="00302E55"/>
    <w:rsid w:val="0030324D"/>
    <w:rsid w:val="00303C5C"/>
    <w:rsid w:val="00304018"/>
    <w:rsid w:val="00304072"/>
    <w:rsid w:val="00304B19"/>
    <w:rsid w:val="00304E64"/>
    <w:rsid w:val="00304F0B"/>
    <w:rsid w:val="00305197"/>
    <w:rsid w:val="003053F4"/>
    <w:rsid w:val="00305684"/>
    <w:rsid w:val="00305906"/>
    <w:rsid w:val="00305B39"/>
    <w:rsid w:val="00306307"/>
    <w:rsid w:val="00306454"/>
    <w:rsid w:val="00306B6B"/>
    <w:rsid w:val="00306C86"/>
    <w:rsid w:val="00306D08"/>
    <w:rsid w:val="003071E4"/>
    <w:rsid w:val="00307200"/>
    <w:rsid w:val="00307391"/>
    <w:rsid w:val="003073CC"/>
    <w:rsid w:val="00307668"/>
    <w:rsid w:val="003076B3"/>
    <w:rsid w:val="00307C91"/>
    <w:rsid w:val="0031014E"/>
    <w:rsid w:val="003102DC"/>
    <w:rsid w:val="00310733"/>
    <w:rsid w:val="003108B4"/>
    <w:rsid w:val="00310A03"/>
    <w:rsid w:val="003114CC"/>
    <w:rsid w:val="00311660"/>
    <w:rsid w:val="0031178B"/>
    <w:rsid w:val="0031191A"/>
    <w:rsid w:val="00311923"/>
    <w:rsid w:val="00311EB8"/>
    <w:rsid w:val="00312583"/>
    <w:rsid w:val="00312C66"/>
    <w:rsid w:val="00312D16"/>
    <w:rsid w:val="003136A8"/>
    <w:rsid w:val="00313AFD"/>
    <w:rsid w:val="00313E9C"/>
    <w:rsid w:val="00313F07"/>
    <w:rsid w:val="0031429D"/>
    <w:rsid w:val="003142C8"/>
    <w:rsid w:val="00314441"/>
    <w:rsid w:val="003147CA"/>
    <w:rsid w:val="00314CB7"/>
    <w:rsid w:val="00315195"/>
    <w:rsid w:val="003152FE"/>
    <w:rsid w:val="003153B8"/>
    <w:rsid w:val="003159E0"/>
    <w:rsid w:val="00315B69"/>
    <w:rsid w:val="00315C49"/>
    <w:rsid w:val="00316196"/>
    <w:rsid w:val="003162E7"/>
    <w:rsid w:val="00316333"/>
    <w:rsid w:val="00316416"/>
    <w:rsid w:val="003165B7"/>
    <w:rsid w:val="00316651"/>
    <w:rsid w:val="00316928"/>
    <w:rsid w:val="0031763C"/>
    <w:rsid w:val="003178E1"/>
    <w:rsid w:val="00317B92"/>
    <w:rsid w:val="00317E8A"/>
    <w:rsid w:val="00317FB9"/>
    <w:rsid w:val="0032017F"/>
    <w:rsid w:val="00320815"/>
    <w:rsid w:val="00320BD3"/>
    <w:rsid w:val="00320C20"/>
    <w:rsid w:val="00320CE1"/>
    <w:rsid w:val="003212C1"/>
    <w:rsid w:val="003216D9"/>
    <w:rsid w:val="00321B54"/>
    <w:rsid w:val="00321D49"/>
    <w:rsid w:val="00321E34"/>
    <w:rsid w:val="0032207C"/>
    <w:rsid w:val="003224FE"/>
    <w:rsid w:val="003225F7"/>
    <w:rsid w:val="0032299D"/>
    <w:rsid w:val="00322F48"/>
    <w:rsid w:val="00322FEA"/>
    <w:rsid w:val="00323D89"/>
    <w:rsid w:val="00323E06"/>
    <w:rsid w:val="0032403F"/>
    <w:rsid w:val="003241FF"/>
    <w:rsid w:val="00324210"/>
    <w:rsid w:val="003245A2"/>
    <w:rsid w:val="003248D9"/>
    <w:rsid w:val="0032522C"/>
    <w:rsid w:val="00325A51"/>
    <w:rsid w:val="00325A56"/>
    <w:rsid w:val="00325BAE"/>
    <w:rsid w:val="00325D0B"/>
    <w:rsid w:val="00325D6E"/>
    <w:rsid w:val="00325E68"/>
    <w:rsid w:val="003261D1"/>
    <w:rsid w:val="003263B1"/>
    <w:rsid w:val="003268B7"/>
    <w:rsid w:val="0032694C"/>
    <w:rsid w:val="00326D35"/>
    <w:rsid w:val="00327122"/>
    <w:rsid w:val="00327520"/>
    <w:rsid w:val="00327740"/>
    <w:rsid w:val="00327D1A"/>
    <w:rsid w:val="00327E4A"/>
    <w:rsid w:val="00327EDE"/>
    <w:rsid w:val="003300D9"/>
    <w:rsid w:val="0033039D"/>
    <w:rsid w:val="003303FF"/>
    <w:rsid w:val="003304E5"/>
    <w:rsid w:val="003306CA"/>
    <w:rsid w:val="0033148C"/>
    <w:rsid w:val="0033167E"/>
    <w:rsid w:val="00331748"/>
    <w:rsid w:val="003317F1"/>
    <w:rsid w:val="00331BAE"/>
    <w:rsid w:val="00331BB9"/>
    <w:rsid w:val="00331CED"/>
    <w:rsid w:val="003320FD"/>
    <w:rsid w:val="003321F6"/>
    <w:rsid w:val="0033245F"/>
    <w:rsid w:val="003326B2"/>
    <w:rsid w:val="00332DDE"/>
    <w:rsid w:val="00333054"/>
    <w:rsid w:val="00333126"/>
    <w:rsid w:val="00333524"/>
    <w:rsid w:val="00333AD5"/>
    <w:rsid w:val="0033412B"/>
    <w:rsid w:val="00334327"/>
    <w:rsid w:val="0033497B"/>
    <w:rsid w:val="00334C26"/>
    <w:rsid w:val="00334EDC"/>
    <w:rsid w:val="00334EFB"/>
    <w:rsid w:val="003357FC"/>
    <w:rsid w:val="00335BC6"/>
    <w:rsid w:val="00336670"/>
    <w:rsid w:val="00336744"/>
    <w:rsid w:val="003370D6"/>
    <w:rsid w:val="00337143"/>
    <w:rsid w:val="0033719B"/>
    <w:rsid w:val="00337355"/>
    <w:rsid w:val="0033780A"/>
    <w:rsid w:val="00337819"/>
    <w:rsid w:val="00337EF5"/>
    <w:rsid w:val="003408BE"/>
    <w:rsid w:val="00340BA4"/>
    <w:rsid w:val="00340C92"/>
    <w:rsid w:val="00340EF8"/>
    <w:rsid w:val="00340F9F"/>
    <w:rsid w:val="0034102A"/>
    <w:rsid w:val="00341707"/>
    <w:rsid w:val="00341E45"/>
    <w:rsid w:val="003421CD"/>
    <w:rsid w:val="003421F5"/>
    <w:rsid w:val="003427F7"/>
    <w:rsid w:val="00343120"/>
    <w:rsid w:val="00343539"/>
    <w:rsid w:val="003436C0"/>
    <w:rsid w:val="003437FA"/>
    <w:rsid w:val="003438B2"/>
    <w:rsid w:val="00343D21"/>
    <w:rsid w:val="00344152"/>
    <w:rsid w:val="003443AE"/>
    <w:rsid w:val="00344504"/>
    <w:rsid w:val="0034455F"/>
    <w:rsid w:val="003446C8"/>
    <w:rsid w:val="003450AC"/>
    <w:rsid w:val="003450FE"/>
    <w:rsid w:val="0034527B"/>
    <w:rsid w:val="00345416"/>
    <w:rsid w:val="00345548"/>
    <w:rsid w:val="00345639"/>
    <w:rsid w:val="00345724"/>
    <w:rsid w:val="00345892"/>
    <w:rsid w:val="00345AF8"/>
    <w:rsid w:val="00345D28"/>
    <w:rsid w:val="00345FA7"/>
    <w:rsid w:val="003464DD"/>
    <w:rsid w:val="00346614"/>
    <w:rsid w:val="00346746"/>
    <w:rsid w:val="003468E8"/>
    <w:rsid w:val="00346988"/>
    <w:rsid w:val="00346FFE"/>
    <w:rsid w:val="00347826"/>
    <w:rsid w:val="00347867"/>
    <w:rsid w:val="00347906"/>
    <w:rsid w:val="00347D60"/>
    <w:rsid w:val="0035002A"/>
    <w:rsid w:val="0035009C"/>
    <w:rsid w:val="003502B8"/>
    <w:rsid w:val="003503A5"/>
    <w:rsid w:val="0035095F"/>
    <w:rsid w:val="003511B3"/>
    <w:rsid w:val="003514B0"/>
    <w:rsid w:val="0035166F"/>
    <w:rsid w:val="00351A59"/>
    <w:rsid w:val="00351B11"/>
    <w:rsid w:val="00351CAC"/>
    <w:rsid w:val="00351EE3"/>
    <w:rsid w:val="00351EEF"/>
    <w:rsid w:val="0035224B"/>
    <w:rsid w:val="003527A2"/>
    <w:rsid w:val="003527E7"/>
    <w:rsid w:val="003527F2"/>
    <w:rsid w:val="00352B7B"/>
    <w:rsid w:val="00352DB5"/>
    <w:rsid w:val="003530AC"/>
    <w:rsid w:val="003531FE"/>
    <w:rsid w:val="00353670"/>
    <w:rsid w:val="0035382B"/>
    <w:rsid w:val="003539F8"/>
    <w:rsid w:val="00353A4A"/>
    <w:rsid w:val="00353A73"/>
    <w:rsid w:val="00353E32"/>
    <w:rsid w:val="0035416D"/>
    <w:rsid w:val="0035426F"/>
    <w:rsid w:val="0035454D"/>
    <w:rsid w:val="00354806"/>
    <w:rsid w:val="003549BD"/>
    <w:rsid w:val="00354D5B"/>
    <w:rsid w:val="00354D9E"/>
    <w:rsid w:val="00355783"/>
    <w:rsid w:val="00355A36"/>
    <w:rsid w:val="00355C6B"/>
    <w:rsid w:val="00355E43"/>
    <w:rsid w:val="00355FBD"/>
    <w:rsid w:val="00356091"/>
    <w:rsid w:val="003561F8"/>
    <w:rsid w:val="003563EA"/>
    <w:rsid w:val="00356465"/>
    <w:rsid w:val="003565E4"/>
    <w:rsid w:val="00356C43"/>
    <w:rsid w:val="0035772B"/>
    <w:rsid w:val="003577C2"/>
    <w:rsid w:val="00357E96"/>
    <w:rsid w:val="00357F6A"/>
    <w:rsid w:val="00360145"/>
    <w:rsid w:val="00360285"/>
    <w:rsid w:val="0036061C"/>
    <w:rsid w:val="00360777"/>
    <w:rsid w:val="00360A5C"/>
    <w:rsid w:val="00360C6C"/>
    <w:rsid w:val="00360E8D"/>
    <w:rsid w:val="00360EE3"/>
    <w:rsid w:val="00361793"/>
    <w:rsid w:val="00361AB3"/>
    <w:rsid w:val="00361D39"/>
    <w:rsid w:val="00361D3B"/>
    <w:rsid w:val="00361EC8"/>
    <w:rsid w:val="00361FE5"/>
    <w:rsid w:val="003628E5"/>
    <w:rsid w:val="0036308F"/>
    <w:rsid w:val="00363215"/>
    <w:rsid w:val="0036384B"/>
    <w:rsid w:val="0036421A"/>
    <w:rsid w:val="0036422F"/>
    <w:rsid w:val="0036428E"/>
    <w:rsid w:val="003646AD"/>
    <w:rsid w:val="0036495B"/>
    <w:rsid w:val="00365071"/>
    <w:rsid w:val="0036508C"/>
    <w:rsid w:val="00365286"/>
    <w:rsid w:val="0036550F"/>
    <w:rsid w:val="00365B29"/>
    <w:rsid w:val="00366253"/>
    <w:rsid w:val="00366B92"/>
    <w:rsid w:val="003675AE"/>
    <w:rsid w:val="003675D8"/>
    <w:rsid w:val="003675F4"/>
    <w:rsid w:val="0036764F"/>
    <w:rsid w:val="00367A01"/>
    <w:rsid w:val="00367BD5"/>
    <w:rsid w:val="00367D56"/>
    <w:rsid w:val="00367FE3"/>
    <w:rsid w:val="00370505"/>
    <w:rsid w:val="003708EC"/>
    <w:rsid w:val="00370ACD"/>
    <w:rsid w:val="00370C95"/>
    <w:rsid w:val="00370CF6"/>
    <w:rsid w:val="003712FD"/>
    <w:rsid w:val="00371418"/>
    <w:rsid w:val="003715BF"/>
    <w:rsid w:val="00371670"/>
    <w:rsid w:val="00371822"/>
    <w:rsid w:val="00371885"/>
    <w:rsid w:val="003718FB"/>
    <w:rsid w:val="0037193D"/>
    <w:rsid w:val="00371986"/>
    <w:rsid w:val="00371C88"/>
    <w:rsid w:val="0037206A"/>
    <w:rsid w:val="0037238F"/>
    <w:rsid w:val="0037260F"/>
    <w:rsid w:val="00372F12"/>
    <w:rsid w:val="00372F86"/>
    <w:rsid w:val="00373575"/>
    <w:rsid w:val="00373774"/>
    <w:rsid w:val="0037382C"/>
    <w:rsid w:val="00373A24"/>
    <w:rsid w:val="00373AB6"/>
    <w:rsid w:val="00373C0A"/>
    <w:rsid w:val="00373E2A"/>
    <w:rsid w:val="00373E33"/>
    <w:rsid w:val="00374013"/>
    <w:rsid w:val="00374163"/>
    <w:rsid w:val="003742D7"/>
    <w:rsid w:val="003743A4"/>
    <w:rsid w:val="003755AD"/>
    <w:rsid w:val="003758D9"/>
    <w:rsid w:val="003758EF"/>
    <w:rsid w:val="00375A8F"/>
    <w:rsid w:val="00375F69"/>
    <w:rsid w:val="00375FAB"/>
    <w:rsid w:val="00376937"/>
    <w:rsid w:val="00376BA1"/>
    <w:rsid w:val="00377441"/>
    <w:rsid w:val="0037744C"/>
    <w:rsid w:val="003778A3"/>
    <w:rsid w:val="00377942"/>
    <w:rsid w:val="00377A59"/>
    <w:rsid w:val="00377B86"/>
    <w:rsid w:val="00377C7B"/>
    <w:rsid w:val="00377D9E"/>
    <w:rsid w:val="0038008E"/>
    <w:rsid w:val="003803D6"/>
    <w:rsid w:val="003805FC"/>
    <w:rsid w:val="0038071F"/>
    <w:rsid w:val="003808C5"/>
    <w:rsid w:val="00380E38"/>
    <w:rsid w:val="00380F4D"/>
    <w:rsid w:val="00380F70"/>
    <w:rsid w:val="0038133F"/>
    <w:rsid w:val="00381BE5"/>
    <w:rsid w:val="003822E6"/>
    <w:rsid w:val="0038237C"/>
    <w:rsid w:val="003823F4"/>
    <w:rsid w:val="00382404"/>
    <w:rsid w:val="003825AE"/>
    <w:rsid w:val="00382631"/>
    <w:rsid w:val="00382713"/>
    <w:rsid w:val="00382C52"/>
    <w:rsid w:val="00382CE4"/>
    <w:rsid w:val="00382FAA"/>
    <w:rsid w:val="003830E7"/>
    <w:rsid w:val="00383166"/>
    <w:rsid w:val="003834B8"/>
    <w:rsid w:val="00383A39"/>
    <w:rsid w:val="00384C63"/>
    <w:rsid w:val="00385119"/>
    <w:rsid w:val="00385393"/>
    <w:rsid w:val="00385E84"/>
    <w:rsid w:val="003862D9"/>
    <w:rsid w:val="00386799"/>
    <w:rsid w:val="00386953"/>
    <w:rsid w:val="00386E35"/>
    <w:rsid w:val="00386F06"/>
    <w:rsid w:val="00386FCE"/>
    <w:rsid w:val="003870E8"/>
    <w:rsid w:val="00387134"/>
    <w:rsid w:val="003871EA"/>
    <w:rsid w:val="00387DD7"/>
    <w:rsid w:val="00390528"/>
    <w:rsid w:val="0039072E"/>
    <w:rsid w:val="00390ED6"/>
    <w:rsid w:val="003910F5"/>
    <w:rsid w:val="00391211"/>
    <w:rsid w:val="0039125F"/>
    <w:rsid w:val="00391BFE"/>
    <w:rsid w:val="00391C0B"/>
    <w:rsid w:val="00391F40"/>
    <w:rsid w:val="00392117"/>
    <w:rsid w:val="00392262"/>
    <w:rsid w:val="00392701"/>
    <w:rsid w:val="0039270D"/>
    <w:rsid w:val="00392808"/>
    <w:rsid w:val="00392814"/>
    <w:rsid w:val="00392E5F"/>
    <w:rsid w:val="003939C9"/>
    <w:rsid w:val="00393DA1"/>
    <w:rsid w:val="00393EF8"/>
    <w:rsid w:val="00394CE8"/>
    <w:rsid w:val="00394D32"/>
    <w:rsid w:val="00394ED1"/>
    <w:rsid w:val="00395081"/>
    <w:rsid w:val="00395529"/>
    <w:rsid w:val="0039608F"/>
    <w:rsid w:val="0039636B"/>
    <w:rsid w:val="00396487"/>
    <w:rsid w:val="0039658D"/>
    <w:rsid w:val="0039660F"/>
    <w:rsid w:val="00396693"/>
    <w:rsid w:val="00396ADF"/>
    <w:rsid w:val="00396B4B"/>
    <w:rsid w:val="00396E09"/>
    <w:rsid w:val="00396F5E"/>
    <w:rsid w:val="00397123"/>
    <w:rsid w:val="003974D5"/>
    <w:rsid w:val="003976FD"/>
    <w:rsid w:val="00397878"/>
    <w:rsid w:val="00397DEA"/>
    <w:rsid w:val="00397F64"/>
    <w:rsid w:val="00397FAB"/>
    <w:rsid w:val="003A017D"/>
    <w:rsid w:val="003A03A1"/>
    <w:rsid w:val="003A0FC2"/>
    <w:rsid w:val="003A1353"/>
    <w:rsid w:val="003A14EB"/>
    <w:rsid w:val="003A19FF"/>
    <w:rsid w:val="003A1B53"/>
    <w:rsid w:val="003A1D7A"/>
    <w:rsid w:val="003A1DEB"/>
    <w:rsid w:val="003A1EF8"/>
    <w:rsid w:val="003A1F06"/>
    <w:rsid w:val="003A2625"/>
    <w:rsid w:val="003A27B9"/>
    <w:rsid w:val="003A2BE1"/>
    <w:rsid w:val="003A2BF2"/>
    <w:rsid w:val="003A3004"/>
    <w:rsid w:val="003A33BF"/>
    <w:rsid w:val="003A3820"/>
    <w:rsid w:val="003A3BE3"/>
    <w:rsid w:val="003A44D3"/>
    <w:rsid w:val="003A44F4"/>
    <w:rsid w:val="003A48C6"/>
    <w:rsid w:val="003A4C46"/>
    <w:rsid w:val="003A4C6D"/>
    <w:rsid w:val="003A4FB4"/>
    <w:rsid w:val="003A50C1"/>
    <w:rsid w:val="003A53AE"/>
    <w:rsid w:val="003A5716"/>
    <w:rsid w:val="003A571D"/>
    <w:rsid w:val="003A5B0F"/>
    <w:rsid w:val="003A5B6B"/>
    <w:rsid w:val="003A5C28"/>
    <w:rsid w:val="003A5FF3"/>
    <w:rsid w:val="003A6A8C"/>
    <w:rsid w:val="003A6CBD"/>
    <w:rsid w:val="003A7553"/>
    <w:rsid w:val="003A7A2E"/>
    <w:rsid w:val="003A7AF1"/>
    <w:rsid w:val="003A7E45"/>
    <w:rsid w:val="003A7E9D"/>
    <w:rsid w:val="003B0039"/>
    <w:rsid w:val="003B0B40"/>
    <w:rsid w:val="003B0D98"/>
    <w:rsid w:val="003B0F97"/>
    <w:rsid w:val="003B0FC2"/>
    <w:rsid w:val="003B1348"/>
    <w:rsid w:val="003B1755"/>
    <w:rsid w:val="003B18D1"/>
    <w:rsid w:val="003B20E1"/>
    <w:rsid w:val="003B21C3"/>
    <w:rsid w:val="003B22A4"/>
    <w:rsid w:val="003B2B91"/>
    <w:rsid w:val="003B2C08"/>
    <w:rsid w:val="003B2C1D"/>
    <w:rsid w:val="003B2D29"/>
    <w:rsid w:val="003B2E87"/>
    <w:rsid w:val="003B3243"/>
    <w:rsid w:val="003B35E6"/>
    <w:rsid w:val="003B3740"/>
    <w:rsid w:val="003B3922"/>
    <w:rsid w:val="003B3A54"/>
    <w:rsid w:val="003B3C6B"/>
    <w:rsid w:val="003B3E72"/>
    <w:rsid w:val="003B44D1"/>
    <w:rsid w:val="003B4A33"/>
    <w:rsid w:val="003B4B06"/>
    <w:rsid w:val="003B4C10"/>
    <w:rsid w:val="003B4C26"/>
    <w:rsid w:val="003B4C6B"/>
    <w:rsid w:val="003B4E54"/>
    <w:rsid w:val="003B4F0D"/>
    <w:rsid w:val="003B5208"/>
    <w:rsid w:val="003B55CC"/>
    <w:rsid w:val="003B57F5"/>
    <w:rsid w:val="003B5B22"/>
    <w:rsid w:val="003B61A2"/>
    <w:rsid w:val="003B7311"/>
    <w:rsid w:val="003B779A"/>
    <w:rsid w:val="003B7ABF"/>
    <w:rsid w:val="003B7C5B"/>
    <w:rsid w:val="003B7F82"/>
    <w:rsid w:val="003C061B"/>
    <w:rsid w:val="003C0661"/>
    <w:rsid w:val="003C0990"/>
    <w:rsid w:val="003C0BE4"/>
    <w:rsid w:val="003C0DA9"/>
    <w:rsid w:val="003C1146"/>
    <w:rsid w:val="003C13FB"/>
    <w:rsid w:val="003C1549"/>
    <w:rsid w:val="003C1969"/>
    <w:rsid w:val="003C1B5C"/>
    <w:rsid w:val="003C1C28"/>
    <w:rsid w:val="003C1E50"/>
    <w:rsid w:val="003C26C0"/>
    <w:rsid w:val="003C27E8"/>
    <w:rsid w:val="003C2BE4"/>
    <w:rsid w:val="003C2E60"/>
    <w:rsid w:val="003C306B"/>
    <w:rsid w:val="003C32CB"/>
    <w:rsid w:val="003C33EF"/>
    <w:rsid w:val="003C3406"/>
    <w:rsid w:val="003C34DF"/>
    <w:rsid w:val="003C369E"/>
    <w:rsid w:val="003C3902"/>
    <w:rsid w:val="003C3D15"/>
    <w:rsid w:val="003C42A3"/>
    <w:rsid w:val="003C46BE"/>
    <w:rsid w:val="003C4829"/>
    <w:rsid w:val="003C5075"/>
    <w:rsid w:val="003C517F"/>
    <w:rsid w:val="003C5350"/>
    <w:rsid w:val="003C568E"/>
    <w:rsid w:val="003C5693"/>
    <w:rsid w:val="003C57BE"/>
    <w:rsid w:val="003C5F95"/>
    <w:rsid w:val="003C5FD9"/>
    <w:rsid w:val="003C640B"/>
    <w:rsid w:val="003C67A1"/>
    <w:rsid w:val="003C6C28"/>
    <w:rsid w:val="003C7013"/>
    <w:rsid w:val="003C7575"/>
    <w:rsid w:val="003C7B8B"/>
    <w:rsid w:val="003C7BDB"/>
    <w:rsid w:val="003C7D67"/>
    <w:rsid w:val="003C7EE8"/>
    <w:rsid w:val="003D0A8E"/>
    <w:rsid w:val="003D0B31"/>
    <w:rsid w:val="003D11D1"/>
    <w:rsid w:val="003D13CB"/>
    <w:rsid w:val="003D17C3"/>
    <w:rsid w:val="003D1849"/>
    <w:rsid w:val="003D1965"/>
    <w:rsid w:val="003D22C1"/>
    <w:rsid w:val="003D26CF"/>
    <w:rsid w:val="003D274C"/>
    <w:rsid w:val="003D2CB0"/>
    <w:rsid w:val="003D34C3"/>
    <w:rsid w:val="003D3BAF"/>
    <w:rsid w:val="003D3D58"/>
    <w:rsid w:val="003D3E21"/>
    <w:rsid w:val="003D4099"/>
    <w:rsid w:val="003D43A1"/>
    <w:rsid w:val="003D463C"/>
    <w:rsid w:val="003D4BC6"/>
    <w:rsid w:val="003D4C4A"/>
    <w:rsid w:val="003D4DBD"/>
    <w:rsid w:val="003D4F76"/>
    <w:rsid w:val="003D4F7C"/>
    <w:rsid w:val="003D4F8B"/>
    <w:rsid w:val="003D5255"/>
    <w:rsid w:val="003D582A"/>
    <w:rsid w:val="003D5F17"/>
    <w:rsid w:val="003D60BA"/>
    <w:rsid w:val="003D616C"/>
    <w:rsid w:val="003D62B9"/>
    <w:rsid w:val="003D6369"/>
    <w:rsid w:val="003D64F0"/>
    <w:rsid w:val="003D6826"/>
    <w:rsid w:val="003D6B13"/>
    <w:rsid w:val="003D6EDD"/>
    <w:rsid w:val="003D6F2C"/>
    <w:rsid w:val="003D6F5D"/>
    <w:rsid w:val="003D75B2"/>
    <w:rsid w:val="003D76B5"/>
    <w:rsid w:val="003D786E"/>
    <w:rsid w:val="003D7C3F"/>
    <w:rsid w:val="003D7D18"/>
    <w:rsid w:val="003E05C7"/>
    <w:rsid w:val="003E0E7F"/>
    <w:rsid w:val="003E0EA0"/>
    <w:rsid w:val="003E0FBB"/>
    <w:rsid w:val="003E1154"/>
    <w:rsid w:val="003E11AD"/>
    <w:rsid w:val="003E1522"/>
    <w:rsid w:val="003E1A58"/>
    <w:rsid w:val="003E1BC0"/>
    <w:rsid w:val="003E1FD0"/>
    <w:rsid w:val="003E249F"/>
    <w:rsid w:val="003E24FC"/>
    <w:rsid w:val="003E287C"/>
    <w:rsid w:val="003E2C2E"/>
    <w:rsid w:val="003E2E84"/>
    <w:rsid w:val="003E3014"/>
    <w:rsid w:val="003E3059"/>
    <w:rsid w:val="003E3D75"/>
    <w:rsid w:val="003E3F4A"/>
    <w:rsid w:val="003E3F56"/>
    <w:rsid w:val="003E42FB"/>
    <w:rsid w:val="003E4469"/>
    <w:rsid w:val="003E4680"/>
    <w:rsid w:val="003E4A72"/>
    <w:rsid w:val="003E4AC9"/>
    <w:rsid w:val="003E4E83"/>
    <w:rsid w:val="003E505A"/>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0A7"/>
    <w:rsid w:val="003F1468"/>
    <w:rsid w:val="003F196D"/>
    <w:rsid w:val="003F1B64"/>
    <w:rsid w:val="003F2078"/>
    <w:rsid w:val="003F24AA"/>
    <w:rsid w:val="003F256E"/>
    <w:rsid w:val="003F290B"/>
    <w:rsid w:val="003F2AA3"/>
    <w:rsid w:val="003F2B86"/>
    <w:rsid w:val="003F30F8"/>
    <w:rsid w:val="003F3329"/>
    <w:rsid w:val="003F37C0"/>
    <w:rsid w:val="003F39FF"/>
    <w:rsid w:val="003F40F7"/>
    <w:rsid w:val="003F429D"/>
    <w:rsid w:val="003F4B72"/>
    <w:rsid w:val="003F4BF0"/>
    <w:rsid w:val="003F4C4B"/>
    <w:rsid w:val="003F4FA5"/>
    <w:rsid w:val="003F514E"/>
    <w:rsid w:val="003F5678"/>
    <w:rsid w:val="003F5A33"/>
    <w:rsid w:val="003F5B98"/>
    <w:rsid w:val="003F5D55"/>
    <w:rsid w:val="003F5D63"/>
    <w:rsid w:val="003F5E50"/>
    <w:rsid w:val="003F640E"/>
    <w:rsid w:val="003F6772"/>
    <w:rsid w:val="003F69E4"/>
    <w:rsid w:val="003F6E0E"/>
    <w:rsid w:val="003F76C8"/>
    <w:rsid w:val="003F7B61"/>
    <w:rsid w:val="003F7EED"/>
    <w:rsid w:val="003F7F69"/>
    <w:rsid w:val="003F7FA7"/>
    <w:rsid w:val="00400461"/>
    <w:rsid w:val="00400B41"/>
    <w:rsid w:val="00400D8C"/>
    <w:rsid w:val="004011CE"/>
    <w:rsid w:val="004011F9"/>
    <w:rsid w:val="00402123"/>
    <w:rsid w:val="00402149"/>
    <w:rsid w:val="00402349"/>
    <w:rsid w:val="0040236A"/>
    <w:rsid w:val="0040292D"/>
    <w:rsid w:val="00402EF7"/>
    <w:rsid w:val="00403180"/>
    <w:rsid w:val="00403267"/>
    <w:rsid w:val="00403422"/>
    <w:rsid w:val="00403AA9"/>
    <w:rsid w:val="00403E8F"/>
    <w:rsid w:val="004046A2"/>
    <w:rsid w:val="00404A75"/>
    <w:rsid w:val="00404C34"/>
    <w:rsid w:val="00404E76"/>
    <w:rsid w:val="00405151"/>
    <w:rsid w:val="004057CF"/>
    <w:rsid w:val="00405892"/>
    <w:rsid w:val="00405BA9"/>
    <w:rsid w:val="00405F08"/>
    <w:rsid w:val="0040600F"/>
    <w:rsid w:val="0040644C"/>
    <w:rsid w:val="00406CE2"/>
    <w:rsid w:val="00406F2B"/>
    <w:rsid w:val="0040725C"/>
    <w:rsid w:val="00407281"/>
    <w:rsid w:val="004077E0"/>
    <w:rsid w:val="004078EF"/>
    <w:rsid w:val="00407B18"/>
    <w:rsid w:val="004102B0"/>
    <w:rsid w:val="0041048A"/>
    <w:rsid w:val="004106DF"/>
    <w:rsid w:val="004108B7"/>
    <w:rsid w:val="00410BE2"/>
    <w:rsid w:val="00411344"/>
    <w:rsid w:val="0041135D"/>
    <w:rsid w:val="004113DF"/>
    <w:rsid w:val="00411980"/>
    <w:rsid w:val="00411C3F"/>
    <w:rsid w:val="0041238A"/>
    <w:rsid w:val="00412473"/>
    <w:rsid w:val="0041251C"/>
    <w:rsid w:val="0041257D"/>
    <w:rsid w:val="0041274B"/>
    <w:rsid w:val="00412B6D"/>
    <w:rsid w:val="00412EDB"/>
    <w:rsid w:val="00413215"/>
    <w:rsid w:val="00413F77"/>
    <w:rsid w:val="00414050"/>
    <w:rsid w:val="00414517"/>
    <w:rsid w:val="00414AE2"/>
    <w:rsid w:val="00414B22"/>
    <w:rsid w:val="00414C93"/>
    <w:rsid w:val="00415562"/>
    <w:rsid w:val="00415A08"/>
    <w:rsid w:val="004160B4"/>
    <w:rsid w:val="00416868"/>
    <w:rsid w:val="00416AD7"/>
    <w:rsid w:val="00416C90"/>
    <w:rsid w:val="00416F51"/>
    <w:rsid w:val="00417224"/>
    <w:rsid w:val="0041741F"/>
    <w:rsid w:val="004176ED"/>
    <w:rsid w:val="0041785D"/>
    <w:rsid w:val="00417B26"/>
    <w:rsid w:val="00417D1E"/>
    <w:rsid w:val="0042001D"/>
    <w:rsid w:val="0042010E"/>
    <w:rsid w:val="00420139"/>
    <w:rsid w:val="00420142"/>
    <w:rsid w:val="00420366"/>
    <w:rsid w:val="0042058D"/>
    <w:rsid w:val="0042061C"/>
    <w:rsid w:val="004206AD"/>
    <w:rsid w:val="00420C50"/>
    <w:rsid w:val="00420C91"/>
    <w:rsid w:val="004211C3"/>
    <w:rsid w:val="0042120F"/>
    <w:rsid w:val="00421325"/>
    <w:rsid w:val="004218AC"/>
    <w:rsid w:val="00421B7D"/>
    <w:rsid w:val="00422718"/>
    <w:rsid w:val="004229E6"/>
    <w:rsid w:val="0042320C"/>
    <w:rsid w:val="0042322B"/>
    <w:rsid w:val="004236F1"/>
    <w:rsid w:val="00423BE8"/>
    <w:rsid w:val="00424368"/>
    <w:rsid w:val="004244EF"/>
    <w:rsid w:val="00424586"/>
    <w:rsid w:val="00424A25"/>
    <w:rsid w:val="00424C1D"/>
    <w:rsid w:val="00424E28"/>
    <w:rsid w:val="00424EA3"/>
    <w:rsid w:val="004251A6"/>
    <w:rsid w:val="0042563A"/>
    <w:rsid w:val="00425B08"/>
    <w:rsid w:val="004260C7"/>
    <w:rsid w:val="0042610B"/>
    <w:rsid w:val="00426147"/>
    <w:rsid w:val="004262BB"/>
    <w:rsid w:val="0042631E"/>
    <w:rsid w:val="004265D8"/>
    <w:rsid w:val="00426AEC"/>
    <w:rsid w:val="00426F8B"/>
    <w:rsid w:val="00427106"/>
    <w:rsid w:val="004273FD"/>
    <w:rsid w:val="004274B9"/>
    <w:rsid w:val="00427B85"/>
    <w:rsid w:val="00427CB6"/>
    <w:rsid w:val="00430E15"/>
    <w:rsid w:val="00431528"/>
    <w:rsid w:val="00431561"/>
    <w:rsid w:val="00431650"/>
    <w:rsid w:val="004317AA"/>
    <w:rsid w:val="00431940"/>
    <w:rsid w:val="00431AFE"/>
    <w:rsid w:val="00431B06"/>
    <w:rsid w:val="00431C0D"/>
    <w:rsid w:val="004321F7"/>
    <w:rsid w:val="00432897"/>
    <w:rsid w:val="00432E30"/>
    <w:rsid w:val="00433296"/>
    <w:rsid w:val="0043350F"/>
    <w:rsid w:val="0043392B"/>
    <w:rsid w:val="004339D0"/>
    <w:rsid w:val="00433A43"/>
    <w:rsid w:val="00433EC8"/>
    <w:rsid w:val="00434017"/>
    <w:rsid w:val="0043453B"/>
    <w:rsid w:val="00434770"/>
    <w:rsid w:val="00434D6A"/>
    <w:rsid w:val="00434E61"/>
    <w:rsid w:val="00434EAF"/>
    <w:rsid w:val="0043558B"/>
    <w:rsid w:val="00435688"/>
    <w:rsid w:val="00436083"/>
    <w:rsid w:val="00436165"/>
    <w:rsid w:val="004362B8"/>
    <w:rsid w:val="004363D9"/>
    <w:rsid w:val="0043658D"/>
    <w:rsid w:val="00436FF9"/>
    <w:rsid w:val="0043703B"/>
    <w:rsid w:val="004375CC"/>
    <w:rsid w:val="004375E5"/>
    <w:rsid w:val="004375EB"/>
    <w:rsid w:val="004379ED"/>
    <w:rsid w:val="00440029"/>
    <w:rsid w:val="0044014E"/>
    <w:rsid w:val="00440606"/>
    <w:rsid w:val="00440A24"/>
    <w:rsid w:val="00440A2B"/>
    <w:rsid w:val="00440C7A"/>
    <w:rsid w:val="00441383"/>
    <w:rsid w:val="004418E6"/>
    <w:rsid w:val="00441925"/>
    <w:rsid w:val="00441B11"/>
    <w:rsid w:val="00441C6F"/>
    <w:rsid w:val="00441EA7"/>
    <w:rsid w:val="00441FB0"/>
    <w:rsid w:val="004420F6"/>
    <w:rsid w:val="00442263"/>
    <w:rsid w:val="0044243F"/>
    <w:rsid w:val="00442ACC"/>
    <w:rsid w:val="00442EFD"/>
    <w:rsid w:val="004431FF"/>
    <w:rsid w:val="004435E7"/>
    <w:rsid w:val="004439D8"/>
    <w:rsid w:val="00443A91"/>
    <w:rsid w:val="00443BA0"/>
    <w:rsid w:val="00443BCD"/>
    <w:rsid w:val="00443F89"/>
    <w:rsid w:val="00444212"/>
    <w:rsid w:val="004445B7"/>
    <w:rsid w:val="004446E7"/>
    <w:rsid w:val="0044481D"/>
    <w:rsid w:val="00444B84"/>
    <w:rsid w:val="00444B8A"/>
    <w:rsid w:val="00444C25"/>
    <w:rsid w:val="00444D4C"/>
    <w:rsid w:val="00445987"/>
    <w:rsid w:val="00445B34"/>
    <w:rsid w:val="004460BE"/>
    <w:rsid w:val="004461D6"/>
    <w:rsid w:val="00446660"/>
    <w:rsid w:val="00446AAE"/>
    <w:rsid w:val="00446CEF"/>
    <w:rsid w:val="00446D30"/>
    <w:rsid w:val="00446F16"/>
    <w:rsid w:val="004472E6"/>
    <w:rsid w:val="00447527"/>
    <w:rsid w:val="00447A68"/>
    <w:rsid w:val="00447D22"/>
    <w:rsid w:val="0045007B"/>
    <w:rsid w:val="004503F1"/>
    <w:rsid w:val="004504DF"/>
    <w:rsid w:val="004505E9"/>
    <w:rsid w:val="00450630"/>
    <w:rsid w:val="0045068D"/>
    <w:rsid w:val="00450A68"/>
    <w:rsid w:val="00450B8E"/>
    <w:rsid w:val="00450C3C"/>
    <w:rsid w:val="004516D4"/>
    <w:rsid w:val="00451A8F"/>
    <w:rsid w:val="00451B4B"/>
    <w:rsid w:val="00452096"/>
    <w:rsid w:val="00452271"/>
    <w:rsid w:val="004522F8"/>
    <w:rsid w:val="0045277C"/>
    <w:rsid w:val="00452A3D"/>
    <w:rsid w:val="00453406"/>
    <w:rsid w:val="0045340C"/>
    <w:rsid w:val="004537C4"/>
    <w:rsid w:val="00453B2E"/>
    <w:rsid w:val="0045410C"/>
    <w:rsid w:val="004543C0"/>
    <w:rsid w:val="004544F8"/>
    <w:rsid w:val="004546DA"/>
    <w:rsid w:val="00454791"/>
    <w:rsid w:val="00454933"/>
    <w:rsid w:val="004549B9"/>
    <w:rsid w:val="00454AB5"/>
    <w:rsid w:val="00454BB7"/>
    <w:rsid w:val="00454C88"/>
    <w:rsid w:val="00454C9B"/>
    <w:rsid w:val="00454D42"/>
    <w:rsid w:val="00454D78"/>
    <w:rsid w:val="0045518D"/>
    <w:rsid w:val="004552B0"/>
    <w:rsid w:val="004552C3"/>
    <w:rsid w:val="004554B2"/>
    <w:rsid w:val="004558B0"/>
    <w:rsid w:val="004559D3"/>
    <w:rsid w:val="00455CB5"/>
    <w:rsid w:val="004564B4"/>
    <w:rsid w:val="00456828"/>
    <w:rsid w:val="0045695A"/>
    <w:rsid w:val="004569CF"/>
    <w:rsid w:val="00456C0C"/>
    <w:rsid w:val="00456E69"/>
    <w:rsid w:val="0045715A"/>
    <w:rsid w:val="00457505"/>
    <w:rsid w:val="00457591"/>
    <w:rsid w:val="0045776B"/>
    <w:rsid w:val="004578B2"/>
    <w:rsid w:val="00457AEA"/>
    <w:rsid w:val="00460030"/>
    <w:rsid w:val="00460266"/>
    <w:rsid w:val="004604B6"/>
    <w:rsid w:val="00460A3E"/>
    <w:rsid w:val="00460AA9"/>
    <w:rsid w:val="00460B46"/>
    <w:rsid w:val="00460C1B"/>
    <w:rsid w:val="00460F40"/>
    <w:rsid w:val="00460FD8"/>
    <w:rsid w:val="0046167B"/>
    <w:rsid w:val="00461760"/>
    <w:rsid w:val="00461A51"/>
    <w:rsid w:val="00461C74"/>
    <w:rsid w:val="00461D4B"/>
    <w:rsid w:val="00461D58"/>
    <w:rsid w:val="0046221C"/>
    <w:rsid w:val="0046253C"/>
    <w:rsid w:val="00462BE7"/>
    <w:rsid w:val="00462F34"/>
    <w:rsid w:val="00462FDA"/>
    <w:rsid w:val="00463166"/>
    <w:rsid w:val="00463434"/>
    <w:rsid w:val="00463701"/>
    <w:rsid w:val="00463A6A"/>
    <w:rsid w:val="00463C6C"/>
    <w:rsid w:val="00463C91"/>
    <w:rsid w:val="00463DDB"/>
    <w:rsid w:val="00463ED8"/>
    <w:rsid w:val="00463FC4"/>
    <w:rsid w:val="00464B7C"/>
    <w:rsid w:val="00464CC5"/>
    <w:rsid w:val="00465C53"/>
    <w:rsid w:val="00465E81"/>
    <w:rsid w:val="00466811"/>
    <w:rsid w:val="004668A1"/>
    <w:rsid w:val="00466D31"/>
    <w:rsid w:val="00466EEC"/>
    <w:rsid w:val="00466FAA"/>
    <w:rsid w:val="0046747B"/>
    <w:rsid w:val="004676D5"/>
    <w:rsid w:val="004679F3"/>
    <w:rsid w:val="0047013E"/>
    <w:rsid w:val="004704D5"/>
    <w:rsid w:val="00470515"/>
    <w:rsid w:val="00470AB3"/>
    <w:rsid w:val="00470D67"/>
    <w:rsid w:val="00471339"/>
    <w:rsid w:val="004718CD"/>
    <w:rsid w:val="00471C9E"/>
    <w:rsid w:val="00472475"/>
    <w:rsid w:val="00472595"/>
    <w:rsid w:val="00472909"/>
    <w:rsid w:val="00472921"/>
    <w:rsid w:val="00472CE1"/>
    <w:rsid w:val="00472E88"/>
    <w:rsid w:val="00473361"/>
    <w:rsid w:val="004733C3"/>
    <w:rsid w:val="004736AB"/>
    <w:rsid w:val="00473B8D"/>
    <w:rsid w:val="00473C43"/>
    <w:rsid w:val="00473F30"/>
    <w:rsid w:val="0047407B"/>
    <w:rsid w:val="0047420B"/>
    <w:rsid w:val="00474673"/>
    <w:rsid w:val="004747A4"/>
    <w:rsid w:val="00474C95"/>
    <w:rsid w:val="00475028"/>
    <w:rsid w:val="004750CB"/>
    <w:rsid w:val="0047548A"/>
    <w:rsid w:val="0047588F"/>
    <w:rsid w:val="0047637C"/>
    <w:rsid w:val="004763FE"/>
    <w:rsid w:val="00476465"/>
    <w:rsid w:val="00476AE6"/>
    <w:rsid w:val="00476C0C"/>
    <w:rsid w:val="00476EDC"/>
    <w:rsid w:val="004770A7"/>
    <w:rsid w:val="00477227"/>
    <w:rsid w:val="004773F1"/>
    <w:rsid w:val="00477549"/>
    <w:rsid w:val="004778D6"/>
    <w:rsid w:val="00477E00"/>
    <w:rsid w:val="00477F51"/>
    <w:rsid w:val="00477F6E"/>
    <w:rsid w:val="00480173"/>
    <w:rsid w:val="00480330"/>
    <w:rsid w:val="0048046E"/>
    <w:rsid w:val="004806B9"/>
    <w:rsid w:val="0048072A"/>
    <w:rsid w:val="00480BC7"/>
    <w:rsid w:val="00481065"/>
    <w:rsid w:val="00481C55"/>
    <w:rsid w:val="00482336"/>
    <w:rsid w:val="004829CE"/>
    <w:rsid w:val="00482B87"/>
    <w:rsid w:val="00483397"/>
    <w:rsid w:val="0048343D"/>
    <w:rsid w:val="0048352C"/>
    <w:rsid w:val="004835C4"/>
    <w:rsid w:val="00483792"/>
    <w:rsid w:val="00483E1A"/>
    <w:rsid w:val="00483F36"/>
    <w:rsid w:val="00483F8B"/>
    <w:rsid w:val="004844D8"/>
    <w:rsid w:val="0048454A"/>
    <w:rsid w:val="00484675"/>
    <w:rsid w:val="00484CBB"/>
    <w:rsid w:val="00484EBC"/>
    <w:rsid w:val="004852B0"/>
    <w:rsid w:val="00485410"/>
    <w:rsid w:val="00485C52"/>
    <w:rsid w:val="00485CB5"/>
    <w:rsid w:val="004862C5"/>
    <w:rsid w:val="004862CD"/>
    <w:rsid w:val="004862E9"/>
    <w:rsid w:val="004863C2"/>
    <w:rsid w:val="00486406"/>
    <w:rsid w:val="004864E9"/>
    <w:rsid w:val="00486539"/>
    <w:rsid w:val="004868E1"/>
    <w:rsid w:val="00486A38"/>
    <w:rsid w:val="00486BA4"/>
    <w:rsid w:val="00486D2F"/>
    <w:rsid w:val="00486D46"/>
    <w:rsid w:val="00486E4D"/>
    <w:rsid w:val="004870C2"/>
    <w:rsid w:val="00487211"/>
    <w:rsid w:val="004879A4"/>
    <w:rsid w:val="004879C4"/>
    <w:rsid w:val="00490033"/>
    <w:rsid w:val="00490165"/>
    <w:rsid w:val="004902F6"/>
    <w:rsid w:val="004902FF"/>
    <w:rsid w:val="00490940"/>
    <w:rsid w:val="004909A0"/>
    <w:rsid w:val="00490D30"/>
    <w:rsid w:val="00491C36"/>
    <w:rsid w:val="00491F41"/>
    <w:rsid w:val="00492114"/>
    <w:rsid w:val="00492164"/>
    <w:rsid w:val="004926D0"/>
    <w:rsid w:val="00493122"/>
    <w:rsid w:val="00493A1F"/>
    <w:rsid w:val="00493B31"/>
    <w:rsid w:val="00493C3C"/>
    <w:rsid w:val="00493CE5"/>
    <w:rsid w:val="004945CC"/>
    <w:rsid w:val="004945E7"/>
    <w:rsid w:val="00494833"/>
    <w:rsid w:val="004949FC"/>
    <w:rsid w:val="00494DEE"/>
    <w:rsid w:val="00495018"/>
    <w:rsid w:val="0049571A"/>
    <w:rsid w:val="004957B5"/>
    <w:rsid w:val="004959DE"/>
    <w:rsid w:val="00495EEC"/>
    <w:rsid w:val="004967E2"/>
    <w:rsid w:val="0049680A"/>
    <w:rsid w:val="004968AE"/>
    <w:rsid w:val="00496999"/>
    <w:rsid w:val="00496D99"/>
    <w:rsid w:val="00496E14"/>
    <w:rsid w:val="00496E17"/>
    <w:rsid w:val="004971EE"/>
    <w:rsid w:val="004975EC"/>
    <w:rsid w:val="00497A0F"/>
    <w:rsid w:val="00497C80"/>
    <w:rsid w:val="00497CB3"/>
    <w:rsid w:val="00497FEF"/>
    <w:rsid w:val="004A038E"/>
    <w:rsid w:val="004A0587"/>
    <w:rsid w:val="004A078D"/>
    <w:rsid w:val="004A098F"/>
    <w:rsid w:val="004A0C72"/>
    <w:rsid w:val="004A0D64"/>
    <w:rsid w:val="004A0E0A"/>
    <w:rsid w:val="004A1CB4"/>
    <w:rsid w:val="004A1D90"/>
    <w:rsid w:val="004A1E2E"/>
    <w:rsid w:val="004A2006"/>
    <w:rsid w:val="004A20BF"/>
    <w:rsid w:val="004A21E8"/>
    <w:rsid w:val="004A2686"/>
    <w:rsid w:val="004A28EC"/>
    <w:rsid w:val="004A2A1B"/>
    <w:rsid w:val="004A2C0E"/>
    <w:rsid w:val="004A2E04"/>
    <w:rsid w:val="004A2E8E"/>
    <w:rsid w:val="004A312E"/>
    <w:rsid w:val="004A32D1"/>
    <w:rsid w:val="004A35F1"/>
    <w:rsid w:val="004A3730"/>
    <w:rsid w:val="004A3994"/>
    <w:rsid w:val="004A3F36"/>
    <w:rsid w:val="004A3F76"/>
    <w:rsid w:val="004A3FA0"/>
    <w:rsid w:val="004A4006"/>
    <w:rsid w:val="004A429E"/>
    <w:rsid w:val="004A49FD"/>
    <w:rsid w:val="004A4B57"/>
    <w:rsid w:val="004A4C12"/>
    <w:rsid w:val="004A4E25"/>
    <w:rsid w:val="004A5152"/>
    <w:rsid w:val="004A5425"/>
    <w:rsid w:val="004A5465"/>
    <w:rsid w:val="004A54AB"/>
    <w:rsid w:val="004A56F1"/>
    <w:rsid w:val="004A5EA3"/>
    <w:rsid w:val="004A5F49"/>
    <w:rsid w:val="004A651F"/>
    <w:rsid w:val="004A6E3E"/>
    <w:rsid w:val="004A6F56"/>
    <w:rsid w:val="004A7542"/>
    <w:rsid w:val="004A79C0"/>
    <w:rsid w:val="004A7A69"/>
    <w:rsid w:val="004A7A7F"/>
    <w:rsid w:val="004A7A90"/>
    <w:rsid w:val="004A7CBA"/>
    <w:rsid w:val="004A7EAE"/>
    <w:rsid w:val="004A7EBF"/>
    <w:rsid w:val="004B0CA9"/>
    <w:rsid w:val="004B0D84"/>
    <w:rsid w:val="004B1559"/>
    <w:rsid w:val="004B1675"/>
    <w:rsid w:val="004B1745"/>
    <w:rsid w:val="004B17D8"/>
    <w:rsid w:val="004B1DE1"/>
    <w:rsid w:val="004B1EB1"/>
    <w:rsid w:val="004B238E"/>
    <w:rsid w:val="004B2500"/>
    <w:rsid w:val="004B2AA7"/>
    <w:rsid w:val="004B362B"/>
    <w:rsid w:val="004B3878"/>
    <w:rsid w:val="004B3B1B"/>
    <w:rsid w:val="004B3F51"/>
    <w:rsid w:val="004B4272"/>
    <w:rsid w:val="004B4306"/>
    <w:rsid w:val="004B46AA"/>
    <w:rsid w:val="004B4911"/>
    <w:rsid w:val="004B4A15"/>
    <w:rsid w:val="004B509C"/>
    <w:rsid w:val="004B5552"/>
    <w:rsid w:val="004B5BFA"/>
    <w:rsid w:val="004B6035"/>
    <w:rsid w:val="004B6429"/>
    <w:rsid w:val="004B65D3"/>
    <w:rsid w:val="004B6E42"/>
    <w:rsid w:val="004B70FE"/>
    <w:rsid w:val="004B72A8"/>
    <w:rsid w:val="004B736E"/>
    <w:rsid w:val="004B7426"/>
    <w:rsid w:val="004B759E"/>
    <w:rsid w:val="004B7717"/>
    <w:rsid w:val="004B7803"/>
    <w:rsid w:val="004B7E9E"/>
    <w:rsid w:val="004B7F18"/>
    <w:rsid w:val="004B7F89"/>
    <w:rsid w:val="004B7FAE"/>
    <w:rsid w:val="004C07E7"/>
    <w:rsid w:val="004C0A36"/>
    <w:rsid w:val="004C0C35"/>
    <w:rsid w:val="004C1022"/>
    <w:rsid w:val="004C1182"/>
    <w:rsid w:val="004C1793"/>
    <w:rsid w:val="004C197D"/>
    <w:rsid w:val="004C209B"/>
    <w:rsid w:val="004C2313"/>
    <w:rsid w:val="004C26D7"/>
    <w:rsid w:val="004C26FB"/>
    <w:rsid w:val="004C283C"/>
    <w:rsid w:val="004C311F"/>
    <w:rsid w:val="004C341A"/>
    <w:rsid w:val="004C3A25"/>
    <w:rsid w:val="004C3CA2"/>
    <w:rsid w:val="004C3DE7"/>
    <w:rsid w:val="004C3FCB"/>
    <w:rsid w:val="004C4834"/>
    <w:rsid w:val="004C4ABF"/>
    <w:rsid w:val="004C4B71"/>
    <w:rsid w:val="004C4C84"/>
    <w:rsid w:val="004C4CE4"/>
    <w:rsid w:val="004C5073"/>
    <w:rsid w:val="004C54A5"/>
    <w:rsid w:val="004C5736"/>
    <w:rsid w:val="004C5994"/>
    <w:rsid w:val="004C5FE8"/>
    <w:rsid w:val="004C648D"/>
    <w:rsid w:val="004C6624"/>
    <w:rsid w:val="004C6B11"/>
    <w:rsid w:val="004C6B90"/>
    <w:rsid w:val="004C733E"/>
    <w:rsid w:val="004C79EB"/>
    <w:rsid w:val="004C79F3"/>
    <w:rsid w:val="004C7BF1"/>
    <w:rsid w:val="004D0089"/>
    <w:rsid w:val="004D014B"/>
    <w:rsid w:val="004D043E"/>
    <w:rsid w:val="004D0454"/>
    <w:rsid w:val="004D0DEC"/>
    <w:rsid w:val="004D1271"/>
    <w:rsid w:val="004D16D7"/>
    <w:rsid w:val="004D1A79"/>
    <w:rsid w:val="004D1D38"/>
    <w:rsid w:val="004D1ECE"/>
    <w:rsid w:val="004D1F17"/>
    <w:rsid w:val="004D231C"/>
    <w:rsid w:val="004D23A3"/>
    <w:rsid w:val="004D254F"/>
    <w:rsid w:val="004D26F6"/>
    <w:rsid w:val="004D27B2"/>
    <w:rsid w:val="004D2B13"/>
    <w:rsid w:val="004D2B9E"/>
    <w:rsid w:val="004D2CC3"/>
    <w:rsid w:val="004D33D1"/>
    <w:rsid w:val="004D3B51"/>
    <w:rsid w:val="004D3C1C"/>
    <w:rsid w:val="004D3C74"/>
    <w:rsid w:val="004D44F3"/>
    <w:rsid w:val="004D455D"/>
    <w:rsid w:val="004D4635"/>
    <w:rsid w:val="004D468D"/>
    <w:rsid w:val="004D4E62"/>
    <w:rsid w:val="004D54F7"/>
    <w:rsid w:val="004D59D0"/>
    <w:rsid w:val="004D5C7D"/>
    <w:rsid w:val="004D6274"/>
    <w:rsid w:val="004D634B"/>
    <w:rsid w:val="004D7174"/>
    <w:rsid w:val="004D71BD"/>
    <w:rsid w:val="004D7264"/>
    <w:rsid w:val="004D7266"/>
    <w:rsid w:val="004D7317"/>
    <w:rsid w:val="004D736A"/>
    <w:rsid w:val="004D748E"/>
    <w:rsid w:val="004D75C4"/>
    <w:rsid w:val="004D7A7A"/>
    <w:rsid w:val="004D7CA5"/>
    <w:rsid w:val="004D7D12"/>
    <w:rsid w:val="004D7D30"/>
    <w:rsid w:val="004E007D"/>
    <w:rsid w:val="004E008E"/>
    <w:rsid w:val="004E01C2"/>
    <w:rsid w:val="004E01E4"/>
    <w:rsid w:val="004E05BD"/>
    <w:rsid w:val="004E09AA"/>
    <w:rsid w:val="004E0A29"/>
    <w:rsid w:val="004E0CBD"/>
    <w:rsid w:val="004E0D00"/>
    <w:rsid w:val="004E14C5"/>
    <w:rsid w:val="004E14C6"/>
    <w:rsid w:val="004E15C2"/>
    <w:rsid w:val="004E172F"/>
    <w:rsid w:val="004E1869"/>
    <w:rsid w:val="004E1B21"/>
    <w:rsid w:val="004E1D8E"/>
    <w:rsid w:val="004E216E"/>
    <w:rsid w:val="004E2190"/>
    <w:rsid w:val="004E2272"/>
    <w:rsid w:val="004E2DAE"/>
    <w:rsid w:val="004E2DBE"/>
    <w:rsid w:val="004E302C"/>
    <w:rsid w:val="004E36C9"/>
    <w:rsid w:val="004E370E"/>
    <w:rsid w:val="004E379A"/>
    <w:rsid w:val="004E3AC7"/>
    <w:rsid w:val="004E4089"/>
    <w:rsid w:val="004E41FC"/>
    <w:rsid w:val="004E4419"/>
    <w:rsid w:val="004E4612"/>
    <w:rsid w:val="004E4860"/>
    <w:rsid w:val="004E52DB"/>
    <w:rsid w:val="004E57CE"/>
    <w:rsid w:val="004E5905"/>
    <w:rsid w:val="004E5DAB"/>
    <w:rsid w:val="004E5DE1"/>
    <w:rsid w:val="004E5EBB"/>
    <w:rsid w:val="004E63C7"/>
    <w:rsid w:val="004E641C"/>
    <w:rsid w:val="004E641D"/>
    <w:rsid w:val="004E641F"/>
    <w:rsid w:val="004E6573"/>
    <w:rsid w:val="004E65F2"/>
    <w:rsid w:val="004E6622"/>
    <w:rsid w:val="004E67CC"/>
    <w:rsid w:val="004E720F"/>
    <w:rsid w:val="004E7495"/>
    <w:rsid w:val="004E7B6E"/>
    <w:rsid w:val="004F037A"/>
    <w:rsid w:val="004F063E"/>
    <w:rsid w:val="004F09DE"/>
    <w:rsid w:val="004F0C9A"/>
    <w:rsid w:val="004F0D12"/>
    <w:rsid w:val="004F0D74"/>
    <w:rsid w:val="004F126A"/>
    <w:rsid w:val="004F1293"/>
    <w:rsid w:val="004F12A9"/>
    <w:rsid w:val="004F154B"/>
    <w:rsid w:val="004F16BD"/>
    <w:rsid w:val="004F183B"/>
    <w:rsid w:val="004F18F9"/>
    <w:rsid w:val="004F1B22"/>
    <w:rsid w:val="004F2192"/>
    <w:rsid w:val="004F21F1"/>
    <w:rsid w:val="004F2D59"/>
    <w:rsid w:val="004F3572"/>
    <w:rsid w:val="004F3699"/>
    <w:rsid w:val="004F394A"/>
    <w:rsid w:val="004F3B2F"/>
    <w:rsid w:val="004F3FEC"/>
    <w:rsid w:val="004F44A7"/>
    <w:rsid w:val="004F4558"/>
    <w:rsid w:val="004F4746"/>
    <w:rsid w:val="004F484D"/>
    <w:rsid w:val="004F495C"/>
    <w:rsid w:val="004F4F96"/>
    <w:rsid w:val="004F4FFE"/>
    <w:rsid w:val="004F510B"/>
    <w:rsid w:val="004F51CE"/>
    <w:rsid w:val="004F5285"/>
    <w:rsid w:val="004F541E"/>
    <w:rsid w:val="004F5961"/>
    <w:rsid w:val="004F59A3"/>
    <w:rsid w:val="004F5B59"/>
    <w:rsid w:val="004F5B9F"/>
    <w:rsid w:val="004F5CAE"/>
    <w:rsid w:val="004F5D01"/>
    <w:rsid w:val="004F5E50"/>
    <w:rsid w:val="004F602D"/>
    <w:rsid w:val="004F63DD"/>
    <w:rsid w:val="004F6A9F"/>
    <w:rsid w:val="004F6D0E"/>
    <w:rsid w:val="004F72A6"/>
    <w:rsid w:val="004F72F1"/>
    <w:rsid w:val="004F7683"/>
    <w:rsid w:val="004F7AB4"/>
    <w:rsid w:val="004F7F2F"/>
    <w:rsid w:val="005003E0"/>
    <w:rsid w:val="00500D4A"/>
    <w:rsid w:val="00501360"/>
    <w:rsid w:val="005013BA"/>
    <w:rsid w:val="005019A4"/>
    <w:rsid w:val="00501AB3"/>
    <w:rsid w:val="00501AF7"/>
    <w:rsid w:val="00501BFA"/>
    <w:rsid w:val="00501FE6"/>
    <w:rsid w:val="005022DD"/>
    <w:rsid w:val="00502EE0"/>
    <w:rsid w:val="005033BD"/>
    <w:rsid w:val="005033E0"/>
    <w:rsid w:val="005034C0"/>
    <w:rsid w:val="005041A6"/>
    <w:rsid w:val="0050438C"/>
    <w:rsid w:val="00504675"/>
    <w:rsid w:val="00504E30"/>
    <w:rsid w:val="00504EA8"/>
    <w:rsid w:val="00504F9A"/>
    <w:rsid w:val="005050D4"/>
    <w:rsid w:val="005052AB"/>
    <w:rsid w:val="0050554B"/>
    <w:rsid w:val="005057AD"/>
    <w:rsid w:val="00505A10"/>
    <w:rsid w:val="00505E4A"/>
    <w:rsid w:val="00505F54"/>
    <w:rsid w:val="005062E9"/>
    <w:rsid w:val="0050643B"/>
    <w:rsid w:val="005064AE"/>
    <w:rsid w:val="00506644"/>
    <w:rsid w:val="00506742"/>
    <w:rsid w:val="00506C5D"/>
    <w:rsid w:val="00506CC6"/>
    <w:rsid w:val="00506FE1"/>
    <w:rsid w:val="00507018"/>
    <w:rsid w:val="0050740D"/>
    <w:rsid w:val="0050741A"/>
    <w:rsid w:val="0050749F"/>
    <w:rsid w:val="005076F2"/>
    <w:rsid w:val="005078CB"/>
    <w:rsid w:val="00507A9E"/>
    <w:rsid w:val="00507B1E"/>
    <w:rsid w:val="00507B56"/>
    <w:rsid w:val="00507E2D"/>
    <w:rsid w:val="005106CB"/>
    <w:rsid w:val="0051071C"/>
    <w:rsid w:val="00510AC4"/>
    <w:rsid w:val="00510B0D"/>
    <w:rsid w:val="00510C23"/>
    <w:rsid w:val="0051126D"/>
    <w:rsid w:val="00511494"/>
    <w:rsid w:val="0051191A"/>
    <w:rsid w:val="005119F9"/>
    <w:rsid w:val="00511BAD"/>
    <w:rsid w:val="00512234"/>
    <w:rsid w:val="0051232B"/>
    <w:rsid w:val="005126EE"/>
    <w:rsid w:val="00512ECA"/>
    <w:rsid w:val="005132DB"/>
    <w:rsid w:val="0051332A"/>
    <w:rsid w:val="005135F7"/>
    <w:rsid w:val="005137AE"/>
    <w:rsid w:val="00513E2E"/>
    <w:rsid w:val="00513EBC"/>
    <w:rsid w:val="00514047"/>
    <w:rsid w:val="00514081"/>
    <w:rsid w:val="0051429B"/>
    <w:rsid w:val="00514770"/>
    <w:rsid w:val="00514809"/>
    <w:rsid w:val="0051480B"/>
    <w:rsid w:val="00514CDA"/>
    <w:rsid w:val="00514CDE"/>
    <w:rsid w:val="005158AB"/>
    <w:rsid w:val="00515CF5"/>
    <w:rsid w:val="005160B3"/>
    <w:rsid w:val="005160E6"/>
    <w:rsid w:val="00516AA4"/>
    <w:rsid w:val="00516BD4"/>
    <w:rsid w:val="00516DFE"/>
    <w:rsid w:val="0051708A"/>
    <w:rsid w:val="005170D8"/>
    <w:rsid w:val="005175F1"/>
    <w:rsid w:val="00517AC8"/>
    <w:rsid w:val="00517AE2"/>
    <w:rsid w:val="00517EFE"/>
    <w:rsid w:val="005208ED"/>
    <w:rsid w:val="00520E40"/>
    <w:rsid w:val="00520EF0"/>
    <w:rsid w:val="005210DA"/>
    <w:rsid w:val="005210E0"/>
    <w:rsid w:val="0052152C"/>
    <w:rsid w:val="0052165E"/>
    <w:rsid w:val="00521691"/>
    <w:rsid w:val="00521957"/>
    <w:rsid w:val="00521987"/>
    <w:rsid w:val="005219D5"/>
    <w:rsid w:val="00521C55"/>
    <w:rsid w:val="00521EF2"/>
    <w:rsid w:val="00522508"/>
    <w:rsid w:val="005228F5"/>
    <w:rsid w:val="00522939"/>
    <w:rsid w:val="00522BD5"/>
    <w:rsid w:val="00522BEC"/>
    <w:rsid w:val="00523194"/>
    <w:rsid w:val="00523417"/>
    <w:rsid w:val="005239A9"/>
    <w:rsid w:val="00523E2B"/>
    <w:rsid w:val="00523F07"/>
    <w:rsid w:val="00523F1B"/>
    <w:rsid w:val="0052408E"/>
    <w:rsid w:val="00524176"/>
    <w:rsid w:val="00524182"/>
    <w:rsid w:val="005242E8"/>
    <w:rsid w:val="00524482"/>
    <w:rsid w:val="00524A6C"/>
    <w:rsid w:val="00524A90"/>
    <w:rsid w:val="0052519D"/>
    <w:rsid w:val="0052533E"/>
    <w:rsid w:val="00526180"/>
    <w:rsid w:val="00526280"/>
    <w:rsid w:val="005262F0"/>
    <w:rsid w:val="0052648C"/>
    <w:rsid w:val="005264E4"/>
    <w:rsid w:val="00526AC4"/>
    <w:rsid w:val="00526B47"/>
    <w:rsid w:val="00526FD2"/>
    <w:rsid w:val="00526FFF"/>
    <w:rsid w:val="005274C1"/>
    <w:rsid w:val="00527946"/>
    <w:rsid w:val="00527A0C"/>
    <w:rsid w:val="00527A13"/>
    <w:rsid w:val="005302D9"/>
    <w:rsid w:val="005306E6"/>
    <w:rsid w:val="005307E8"/>
    <w:rsid w:val="00530829"/>
    <w:rsid w:val="005308DB"/>
    <w:rsid w:val="00530997"/>
    <w:rsid w:val="00530ABF"/>
    <w:rsid w:val="00530E00"/>
    <w:rsid w:val="00531252"/>
    <w:rsid w:val="00531477"/>
    <w:rsid w:val="005316CA"/>
    <w:rsid w:val="005316E1"/>
    <w:rsid w:val="00531807"/>
    <w:rsid w:val="00531ACC"/>
    <w:rsid w:val="00531E3B"/>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83B"/>
    <w:rsid w:val="00535D99"/>
    <w:rsid w:val="00535F6E"/>
    <w:rsid w:val="00536035"/>
    <w:rsid w:val="00536060"/>
    <w:rsid w:val="005361B1"/>
    <w:rsid w:val="0053633A"/>
    <w:rsid w:val="0053674A"/>
    <w:rsid w:val="00536A95"/>
    <w:rsid w:val="00536C81"/>
    <w:rsid w:val="00537048"/>
    <w:rsid w:val="005372DD"/>
    <w:rsid w:val="005375F0"/>
    <w:rsid w:val="005377FC"/>
    <w:rsid w:val="005378F9"/>
    <w:rsid w:val="0053793A"/>
    <w:rsid w:val="00537C1D"/>
    <w:rsid w:val="005400CA"/>
    <w:rsid w:val="005403E4"/>
    <w:rsid w:val="00540793"/>
    <w:rsid w:val="005410DE"/>
    <w:rsid w:val="005415DA"/>
    <w:rsid w:val="005415FD"/>
    <w:rsid w:val="0054176F"/>
    <w:rsid w:val="00541877"/>
    <w:rsid w:val="00541901"/>
    <w:rsid w:val="00541FCC"/>
    <w:rsid w:val="005420F0"/>
    <w:rsid w:val="0054221C"/>
    <w:rsid w:val="0054270C"/>
    <w:rsid w:val="005427B0"/>
    <w:rsid w:val="005429CE"/>
    <w:rsid w:val="00542A4C"/>
    <w:rsid w:val="00542CF1"/>
    <w:rsid w:val="005435D1"/>
    <w:rsid w:val="00543718"/>
    <w:rsid w:val="0054381C"/>
    <w:rsid w:val="00543955"/>
    <w:rsid w:val="0054395B"/>
    <w:rsid w:val="00543CEC"/>
    <w:rsid w:val="005440CE"/>
    <w:rsid w:val="00544224"/>
    <w:rsid w:val="0054432E"/>
    <w:rsid w:val="00544408"/>
    <w:rsid w:val="0054486D"/>
    <w:rsid w:val="00545342"/>
    <w:rsid w:val="005457E9"/>
    <w:rsid w:val="00545C06"/>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1F46"/>
    <w:rsid w:val="0055215C"/>
    <w:rsid w:val="005521B4"/>
    <w:rsid w:val="00552279"/>
    <w:rsid w:val="00552384"/>
    <w:rsid w:val="005525F4"/>
    <w:rsid w:val="00552897"/>
    <w:rsid w:val="00552D3F"/>
    <w:rsid w:val="00552F7A"/>
    <w:rsid w:val="0055319B"/>
    <w:rsid w:val="0055320D"/>
    <w:rsid w:val="00553A5F"/>
    <w:rsid w:val="00553AA9"/>
    <w:rsid w:val="00553ACA"/>
    <w:rsid w:val="00553B5C"/>
    <w:rsid w:val="00553B9C"/>
    <w:rsid w:val="00553BE2"/>
    <w:rsid w:val="00553FBD"/>
    <w:rsid w:val="00554606"/>
    <w:rsid w:val="00554771"/>
    <w:rsid w:val="0055486E"/>
    <w:rsid w:val="00554B85"/>
    <w:rsid w:val="00554D06"/>
    <w:rsid w:val="0055502D"/>
    <w:rsid w:val="005550D3"/>
    <w:rsid w:val="0055586A"/>
    <w:rsid w:val="00555957"/>
    <w:rsid w:val="00555D17"/>
    <w:rsid w:val="00555EAE"/>
    <w:rsid w:val="00555EDC"/>
    <w:rsid w:val="00555EE3"/>
    <w:rsid w:val="00555F42"/>
    <w:rsid w:val="0055604C"/>
    <w:rsid w:val="005561D2"/>
    <w:rsid w:val="00556272"/>
    <w:rsid w:val="0055646D"/>
    <w:rsid w:val="0055657C"/>
    <w:rsid w:val="0055690F"/>
    <w:rsid w:val="005569A3"/>
    <w:rsid w:val="00556BE0"/>
    <w:rsid w:val="00556CE4"/>
    <w:rsid w:val="0055718C"/>
    <w:rsid w:val="00557206"/>
    <w:rsid w:val="005573DA"/>
    <w:rsid w:val="00557653"/>
    <w:rsid w:val="00557746"/>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1C89"/>
    <w:rsid w:val="00561E87"/>
    <w:rsid w:val="00561ECB"/>
    <w:rsid w:val="005624FB"/>
    <w:rsid w:val="00562A51"/>
    <w:rsid w:val="00562CE7"/>
    <w:rsid w:val="00563354"/>
    <w:rsid w:val="00563AC6"/>
    <w:rsid w:val="00563CE1"/>
    <w:rsid w:val="00563DA1"/>
    <w:rsid w:val="00563F67"/>
    <w:rsid w:val="005642EF"/>
    <w:rsid w:val="005647CB"/>
    <w:rsid w:val="005648DB"/>
    <w:rsid w:val="00564B4C"/>
    <w:rsid w:val="00564FFE"/>
    <w:rsid w:val="00565464"/>
    <w:rsid w:val="00565592"/>
    <w:rsid w:val="00565620"/>
    <w:rsid w:val="0056588A"/>
    <w:rsid w:val="005659AE"/>
    <w:rsid w:val="00566045"/>
    <w:rsid w:val="00566448"/>
    <w:rsid w:val="005668D3"/>
    <w:rsid w:val="00566938"/>
    <w:rsid w:val="00566A32"/>
    <w:rsid w:val="00566DC0"/>
    <w:rsid w:val="005670D2"/>
    <w:rsid w:val="0056767F"/>
    <w:rsid w:val="0056771B"/>
    <w:rsid w:val="005677B1"/>
    <w:rsid w:val="005677FB"/>
    <w:rsid w:val="005679F2"/>
    <w:rsid w:val="00567B49"/>
    <w:rsid w:val="00567C69"/>
    <w:rsid w:val="00567DC3"/>
    <w:rsid w:val="00567EAE"/>
    <w:rsid w:val="00570024"/>
    <w:rsid w:val="005700AD"/>
    <w:rsid w:val="005701E4"/>
    <w:rsid w:val="00570793"/>
    <w:rsid w:val="005707BC"/>
    <w:rsid w:val="00570C0E"/>
    <w:rsid w:val="00570CAC"/>
    <w:rsid w:val="00570DAE"/>
    <w:rsid w:val="00571004"/>
    <w:rsid w:val="005714B9"/>
    <w:rsid w:val="00571723"/>
    <w:rsid w:val="00571C11"/>
    <w:rsid w:val="00571D25"/>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39C"/>
    <w:rsid w:val="00574968"/>
    <w:rsid w:val="005749C3"/>
    <w:rsid w:val="00574DA4"/>
    <w:rsid w:val="00574E42"/>
    <w:rsid w:val="00575035"/>
    <w:rsid w:val="0057533B"/>
    <w:rsid w:val="005757C4"/>
    <w:rsid w:val="00575830"/>
    <w:rsid w:val="00575A11"/>
    <w:rsid w:val="00575A9F"/>
    <w:rsid w:val="00575BD8"/>
    <w:rsid w:val="00575FCB"/>
    <w:rsid w:val="005763AF"/>
    <w:rsid w:val="00576B54"/>
    <w:rsid w:val="00576E4B"/>
    <w:rsid w:val="005778E6"/>
    <w:rsid w:val="00577D7A"/>
    <w:rsid w:val="00577EAC"/>
    <w:rsid w:val="005806B6"/>
    <w:rsid w:val="00580CC1"/>
    <w:rsid w:val="00580EC2"/>
    <w:rsid w:val="00580EF2"/>
    <w:rsid w:val="00581391"/>
    <w:rsid w:val="00581631"/>
    <w:rsid w:val="00581643"/>
    <w:rsid w:val="00581B02"/>
    <w:rsid w:val="00581E63"/>
    <w:rsid w:val="00582177"/>
    <w:rsid w:val="00582376"/>
    <w:rsid w:val="00582424"/>
    <w:rsid w:val="00582A08"/>
    <w:rsid w:val="00582B69"/>
    <w:rsid w:val="00582CE1"/>
    <w:rsid w:val="00582ECE"/>
    <w:rsid w:val="00582F7D"/>
    <w:rsid w:val="005832F6"/>
    <w:rsid w:val="0058358A"/>
    <w:rsid w:val="00583A1B"/>
    <w:rsid w:val="00583BC0"/>
    <w:rsid w:val="005841DA"/>
    <w:rsid w:val="00584230"/>
    <w:rsid w:val="005842B7"/>
    <w:rsid w:val="00584304"/>
    <w:rsid w:val="005843C1"/>
    <w:rsid w:val="005843DE"/>
    <w:rsid w:val="00584465"/>
    <w:rsid w:val="0058489D"/>
    <w:rsid w:val="00584BD5"/>
    <w:rsid w:val="005855E0"/>
    <w:rsid w:val="00585678"/>
    <w:rsid w:val="00585CB2"/>
    <w:rsid w:val="00585D11"/>
    <w:rsid w:val="00586564"/>
    <w:rsid w:val="00586A9F"/>
    <w:rsid w:val="00586C24"/>
    <w:rsid w:val="005870CF"/>
    <w:rsid w:val="00587126"/>
    <w:rsid w:val="00587187"/>
    <w:rsid w:val="0058732A"/>
    <w:rsid w:val="005874B0"/>
    <w:rsid w:val="00587716"/>
    <w:rsid w:val="00587FB5"/>
    <w:rsid w:val="005901FC"/>
    <w:rsid w:val="00590267"/>
    <w:rsid w:val="0059052F"/>
    <w:rsid w:val="00590666"/>
    <w:rsid w:val="005906AD"/>
    <w:rsid w:val="00590737"/>
    <w:rsid w:val="00590841"/>
    <w:rsid w:val="0059085F"/>
    <w:rsid w:val="0059087F"/>
    <w:rsid w:val="005909B0"/>
    <w:rsid w:val="00590A38"/>
    <w:rsid w:val="00591148"/>
    <w:rsid w:val="005915E1"/>
    <w:rsid w:val="00591FD8"/>
    <w:rsid w:val="00592848"/>
    <w:rsid w:val="00592893"/>
    <w:rsid w:val="00592A2C"/>
    <w:rsid w:val="00592B52"/>
    <w:rsid w:val="005934CF"/>
    <w:rsid w:val="0059361F"/>
    <w:rsid w:val="005938A1"/>
    <w:rsid w:val="00593975"/>
    <w:rsid w:val="005940B4"/>
    <w:rsid w:val="0059421E"/>
    <w:rsid w:val="0059459B"/>
    <w:rsid w:val="00594A76"/>
    <w:rsid w:val="00594D5A"/>
    <w:rsid w:val="005950FC"/>
    <w:rsid w:val="005951AB"/>
    <w:rsid w:val="005951E0"/>
    <w:rsid w:val="00595593"/>
    <w:rsid w:val="005955BB"/>
    <w:rsid w:val="00595ADB"/>
    <w:rsid w:val="00595CF0"/>
    <w:rsid w:val="00595D84"/>
    <w:rsid w:val="00595DBD"/>
    <w:rsid w:val="00595E74"/>
    <w:rsid w:val="0059654A"/>
    <w:rsid w:val="005967CA"/>
    <w:rsid w:val="00596AD9"/>
    <w:rsid w:val="00597233"/>
    <w:rsid w:val="0059757E"/>
    <w:rsid w:val="00597A11"/>
    <w:rsid w:val="00597AE0"/>
    <w:rsid w:val="00597C2F"/>
    <w:rsid w:val="00597D01"/>
    <w:rsid w:val="00597FB1"/>
    <w:rsid w:val="005A0049"/>
    <w:rsid w:val="005A05DC"/>
    <w:rsid w:val="005A0C14"/>
    <w:rsid w:val="005A0E3A"/>
    <w:rsid w:val="005A12D5"/>
    <w:rsid w:val="005A14FD"/>
    <w:rsid w:val="005A1753"/>
    <w:rsid w:val="005A17A8"/>
    <w:rsid w:val="005A1F8F"/>
    <w:rsid w:val="005A26A1"/>
    <w:rsid w:val="005A2770"/>
    <w:rsid w:val="005A2A2D"/>
    <w:rsid w:val="005A2BA7"/>
    <w:rsid w:val="005A2C80"/>
    <w:rsid w:val="005A2FF1"/>
    <w:rsid w:val="005A3C2D"/>
    <w:rsid w:val="005A3FC6"/>
    <w:rsid w:val="005A462C"/>
    <w:rsid w:val="005A4638"/>
    <w:rsid w:val="005A4AAC"/>
    <w:rsid w:val="005A4B1D"/>
    <w:rsid w:val="005A4D5A"/>
    <w:rsid w:val="005A5269"/>
    <w:rsid w:val="005A535C"/>
    <w:rsid w:val="005A5AAD"/>
    <w:rsid w:val="005A5BC3"/>
    <w:rsid w:val="005A5DAA"/>
    <w:rsid w:val="005A6393"/>
    <w:rsid w:val="005A640B"/>
    <w:rsid w:val="005A67E0"/>
    <w:rsid w:val="005A69B6"/>
    <w:rsid w:val="005A6D2A"/>
    <w:rsid w:val="005A7247"/>
    <w:rsid w:val="005A7688"/>
    <w:rsid w:val="005A771D"/>
    <w:rsid w:val="005A785F"/>
    <w:rsid w:val="005A7AFB"/>
    <w:rsid w:val="005B0862"/>
    <w:rsid w:val="005B0F29"/>
    <w:rsid w:val="005B13CC"/>
    <w:rsid w:val="005B1ABA"/>
    <w:rsid w:val="005B1AEA"/>
    <w:rsid w:val="005B1B16"/>
    <w:rsid w:val="005B2156"/>
    <w:rsid w:val="005B21B6"/>
    <w:rsid w:val="005B274A"/>
    <w:rsid w:val="005B2EFB"/>
    <w:rsid w:val="005B3242"/>
    <w:rsid w:val="005B36D3"/>
    <w:rsid w:val="005B3700"/>
    <w:rsid w:val="005B3BE9"/>
    <w:rsid w:val="005B3CD3"/>
    <w:rsid w:val="005B3E57"/>
    <w:rsid w:val="005B41C4"/>
    <w:rsid w:val="005B423F"/>
    <w:rsid w:val="005B4373"/>
    <w:rsid w:val="005B43CF"/>
    <w:rsid w:val="005B48DD"/>
    <w:rsid w:val="005B48EF"/>
    <w:rsid w:val="005B4A94"/>
    <w:rsid w:val="005B4C96"/>
    <w:rsid w:val="005B4D3A"/>
    <w:rsid w:val="005B4DC0"/>
    <w:rsid w:val="005B514C"/>
    <w:rsid w:val="005B5228"/>
    <w:rsid w:val="005B52BA"/>
    <w:rsid w:val="005B592A"/>
    <w:rsid w:val="005B64BC"/>
    <w:rsid w:val="005B6601"/>
    <w:rsid w:val="005B6D82"/>
    <w:rsid w:val="005B6EF3"/>
    <w:rsid w:val="005B6F24"/>
    <w:rsid w:val="005B6FBA"/>
    <w:rsid w:val="005B70C4"/>
    <w:rsid w:val="005B7480"/>
    <w:rsid w:val="005C0130"/>
    <w:rsid w:val="005C0465"/>
    <w:rsid w:val="005C071C"/>
    <w:rsid w:val="005C0C8B"/>
    <w:rsid w:val="005C0FFC"/>
    <w:rsid w:val="005C14C6"/>
    <w:rsid w:val="005C15B0"/>
    <w:rsid w:val="005C1600"/>
    <w:rsid w:val="005C18E0"/>
    <w:rsid w:val="005C1BF5"/>
    <w:rsid w:val="005C1CDC"/>
    <w:rsid w:val="005C239E"/>
    <w:rsid w:val="005C2DE5"/>
    <w:rsid w:val="005C2EE1"/>
    <w:rsid w:val="005C2F55"/>
    <w:rsid w:val="005C302C"/>
    <w:rsid w:val="005C31AE"/>
    <w:rsid w:val="005C3529"/>
    <w:rsid w:val="005C370C"/>
    <w:rsid w:val="005C3895"/>
    <w:rsid w:val="005C3BD7"/>
    <w:rsid w:val="005C4271"/>
    <w:rsid w:val="005C43B5"/>
    <w:rsid w:val="005C4642"/>
    <w:rsid w:val="005C4830"/>
    <w:rsid w:val="005C486E"/>
    <w:rsid w:val="005C4DB6"/>
    <w:rsid w:val="005C5025"/>
    <w:rsid w:val="005C5408"/>
    <w:rsid w:val="005C588A"/>
    <w:rsid w:val="005C5BCF"/>
    <w:rsid w:val="005C5C8E"/>
    <w:rsid w:val="005C683C"/>
    <w:rsid w:val="005C6BF5"/>
    <w:rsid w:val="005C6CA7"/>
    <w:rsid w:val="005C712A"/>
    <w:rsid w:val="005C72FB"/>
    <w:rsid w:val="005C7321"/>
    <w:rsid w:val="005C735D"/>
    <w:rsid w:val="005C7603"/>
    <w:rsid w:val="005C76DD"/>
    <w:rsid w:val="005C7C6C"/>
    <w:rsid w:val="005C7CCC"/>
    <w:rsid w:val="005C7D81"/>
    <w:rsid w:val="005D0368"/>
    <w:rsid w:val="005D0627"/>
    <w:rsid w:val="005D07DD"/>
    <w:rsid w:val="005D0D61"/>
    <w:rsid w:val="005D11F0"/>
    <w:rsid w:val="005D1378"/>
    <w:rsid w:val="005D13BC"/>
    <w:rsid w:val="005D14D8"/>
    <w:rsid w:val="005D155D"/>
    <w:rsid w:val="005D1619"/>
    <w:rsid w:val="005D19A3"/>
    <w:rsid w:val="005D1B44"/>
    <w:rsid w:val="005D1D2B"/>
    <w:rsid w:val="005D216E"/>
    <w:rsid w:val="005D24C3"/>
    <w:rsid w:val="005D2611"/>
    <w:rsid w:val="005D2D7F"/>
    <w:rsid w:val="005D2E6B"/>
    <w:rsid w:val="005D3210"/>
    <w:rsid w:val="005D35E1"/>
    <w:rsid w:val="005D3769"/>
    <w:rsid w:val="005D37B4"/>
    <w:rsid w:val="005D3948"/>
    <w:rsid w:val="005D3963"/>
    <w:rsid w:val="005D470B"/>
    <w:rsid w:val="005D4F74"/>
    <w:rsid w:val="005D50F4"/>
    <w:rsid w:val="005D5160"/>
    <w:rsid w:val="005D52BB"/>
    <w:rsid w:val="005D56F0"/>
    <w:rsid w:val="005D632D"/>
    <w:rsid w:val="005D7322"/>
    <w:rsid w:val="005D73F4"/>
    <w:rsid w:val="005D7960"/>
    <w:rsid w:val="005D799A"/>
    <w:rsid w:val="005D7C56"/>
    <w:rsid w:val="005D7C59"/>
    <w:rsid w:val="005D7C73"/>
    <w:rsid w:val="005E0060"/>
    <w:rsid w:val="005E02F8"/>
    <w:rsid w:val="005E0992"/>
    <w:rsid w:val="005E0A57"/>
    <w:rsid w:val="005E0AB7"/>
    <w:rsid w:val="005E0C0A"/>
    <w:rsid w:val="005E0DDE"/>
    <w:rsid w:val="005E0F3D"/>
    <w:rsid w:val="005E191E"/>
    <w:rsid w:val="005E1AAB"/>
    <w:rsid w:val="005E1C8C"/>
    <w:rsid w:val="005E1EC3"/>
    <w:rsid w:val="005E240E"/>
    <w:rsid w:val="005E2C5F"/>
    <w:rsid w:val="005E2F0C"/>
    <w:rsid w:val="005E2F5E"/>
    <w:rsid w:val="005E2FDC"/>
    <w:rsid w:val="005E3890"/>
    <w:rsid w:val="005E38B6"/>
    <w:rsid w:val="005E3BD7"/>
    <w:rsid w:val="005E3C82"/>
    <w:rsid w:val="005E4162"/>
    <w:rsid w:val="005E4322"/>
    <w:rsid w:val="005E4835"/>
    <w:rsid w:val="005E4868"/>
    <w:rsid w:val="005E495D"/>
    <w:rsid w:val="005E4B0B"/>
    <w:rsid w:val="005E4D05"/>
    <w:rsid w:val="005E60CD"/>
    <w:rsid w:val="005E6887"/>
    <w:rsid w:val="005E68C6"/>
    <w:rsid w:val="005E6C41"/>
    <w:rsid w:val="005E6D8B"/>
    <w:rsid w:val="005E75BD"/>
    <w:rsid w:val="005E7956"/>
    <w:rsid w:val="005E7AA8"/>
    <w:rsid w:val="005E7EA1"/>
    <w:rsid w:val="005F0024"/>
    <w:rsid w:val="005F004C"/>
    <w:rsid w:val="005F0145"/>
    <w:rsid w:val="005F01F9"/>
    <w:rsid w:val="005F0238"/>
    <w:rsid w:val="005F050C"/>
    <w:rsid w:val="005F06C0"/>
    <w:rsid w:val="005F0730"/>
    <w:rsid w:val="005F07C9"/>
    <w:rsid w:val="005F09B8"/>
    <w:rsid w:val="005F09C8"/>
    <w:rsid w:val="005F0D9E"/>
    <w:rsid w:val="005F11F3"/>
    <w:rsid w:val="005F1204"/>
    <w:rsid w:val="005F152F"/>
    <w:rsid w:val="005F1A5F"/>
    <w:rsid w:val="005F299F"/>
    <w:rsid w:val="005F2B14"/>
    <w:rsid w:val="005F2BAB"/>
    <w:rsid w:val="005F2D13"/>
    <w:rsid w:val="005F3094"/>
    <w:rsid w:val="005F3329"/>
    <w:rsid w:val="005F36B7"/>
    <w:rsid w:val="005F4855"/>
    <w:rsid w:val="005F4BA8"/>
    <w:rsid w:val="005F4C79"/>
    <w:rsid w:val="005F4CBA"/>
    <w:rsid w:val="005F4CE5"/>
    <w:rsid w:val="005F4E1B"/>
    <w:rsid w:val="005F534B"/>
    <w:rsid w:val="005F56FF"/>
    <w:rsid w:val="005F579A"/>
    <w:rsid w:val="005F5CAB"/>
    <w:rsid w:val="005F5D98"/>
    <w:rsid w:val="005F5FE6"/>
    <w:rsid w:val="005F624A"/>
    <w:rsid w:val="005F63A7"/>
    <w:rsid w:val="005F65EE"/>
    <w:rsid w:val="005F69FE"/>
    <w:rsid w:val="005F6A6F"/>
    <w:rsid w:val="005F6B41"/>
    <w:rsid w:val="005F6B90"/>
    <w:rsid w:val="005F6CE0"/>
    <w:rsid w:val="005F6E50"/>
    <w:rsid w:val="005F703F"/>
    <w:rsid w:val="005F70D3"/>
    <w:rsid w:val="005F72F5"/>
    <w:rsid w:val="005F75FE"/>
    <w:rsid w:val="005F7694"/>
    <w:rsid w:val="005F76C6"/>
    <w:rsid w:val="005F7965"/>
    <w:rsid w:val="005F7C72"/>
    <w:rsid w:val="0060063B"/>
    <w:rsid w:val="006008BE"/>
    <w:rsid w:val="0060090E"/>
    <w:rsid w:val="00600C10"/>
    <w:rsid w:val="00600DA5"/>
    <w:rsid w:val="006010FF"/>
    <w:rsid w:val="00601555"/>
    <w:rsid w:val="0060157A"/>
    <w:rsid w:val="00601741"/>
    <w:rsid w:val="0060183A"/>
    <w:rsid w:val="00601FFA"/>
    <w:rsid w:val="006025EB"/>
    <w:rsid w:val="00602B3C"/>
    <w:rsid w:val="0060320F"/>
    <w:rsid w:val="0060333B"/>
    <w:rsid w:val="006033B8"/>
    <w:rsid w:val="00603B0E"/>
    <w:rsid w:val="006043BB"/>
    <w:rsid w:val="0060495E"/>
    <w:rsid w:val="00604A2D"/>
    <w:rsid w:val="00604ED1"/>
    <w:rsid w:val="00604F75"/>
    <w:rsid w:val="0060507F"/>
    <w:rsid w:val="0060521B"/>
    <w:rsid w:val="0060570D"/>
    <w:rsid w:val="00605F2F"/>
    <w:rsid w:val="00605FE8"/>
    <w:rsid w:val="0060649E"/>
    <w:rsid w:val="006065EF"/>
    <w:rsid w:val="006065FB"/>
    <w:rsid w:val="006067C2"/>
    <w:rsid w:val="00606D4F"/>
    <w:rsid w:val="00606EF4"/>
    <w:rsid w:val="006070B0"/>
    <w:rsid w:val="006076E6"/>
    <w:rsid w:val="00607918"/>
    <w:rsid w:val="00607CC4"/>
    <w:rsid w:val="006103AF"/>
    <w:rsid w:val="00610E8A"/>
    <w:rsid w:val="00610F66"/>
    <w:rsid w:val="00610FF4"/>
    <w:rsid w:val="00611051"/>
    <w:rsid w:val="00611216"/>
    <w:rsid w:val="00611254"/>
    <w:rsid w:val="00611472"/>
    <w:rsid w:val="00611A0A"/>
    <w:rsid w:val="00611B63"/>
    <w:rsid w:val="00611DE8"/>
    <w:rsid w:val="00611DFC"/>
    <w:rsid w:val="00611F44"/>
    <w:rsid w:val="0061252F"/>
    <w:rsid w:val="006128D3"/>
    <w:rsid w:val="006129EC"/>
    <w:rsid w:val="00613170"/>
    <w:rsid w:val="00613931"/>
    <w:rsid w:val="006139F5"/>
    <w:rsid w:val="00613C51"/>
    <w:rsid w:val="00613CCD"/>
    <w:rsid w:val="00613DA4"/>
    <w:rsid w:val="00614452"/>
    <w:rsid w:val="006147C3"/>
    <w:rsid w:val="00615047"/>
    <w:rsid w:val="006150B9"/>
    <w:rsid w:val="0061522B"/>
    <w:rsid w:val="006159E6"/>
    <w:rsid w:val="00615A47"/>
    <w:rsid w:val="00615ADB"/>
    <w:rsid w:val="006160BA"/>
    <w:rsid w:val="00616159"/>
    <w:rsid w:val="00616431"/>
    <w:rsid w:val="00616555"/>
    <w:rsid w:val="006169D8"/>
    <w:rsid w:val="00616F70"/>
    <w:rsid w:val="0061703A"/>
    <w:rsid w:val="00617115"/>
    <w:rsid w:val="006171B5"/>
    <w:rsid w:val="0061721E"/>
    <w:rsid w:val="00617420"/>
    <w:rsid w:val="006177A5"/>
    <w:rsid w:val="0061783B"/>
    <w:rsid w:val="00617895"/>
    <w:rsid w:val="006179AD"/>
    <w:rsid w:val="00617A61"/>
    <w:rsid w:val="00617CD7"/>
    <w:rsid w:val="006201E3"/>
    <w:rsid w:val="00620314"/>
    <w:rsid w:val="0062054E"/>
    <w:rsid w:val="0062064C"/>
    <w:rsid w:val="00620804"/>
    <w:rsid w:val="006209DE"/>
    <w:rsid w:val="00620D2D"/>
    <w:rsid w:val="0062148B"/>
    <w:rsid w:val="006215CB"/>
    <w:rsid w:val="006222DF"/>
    <w:rsid w:val="00622568"/>
    <w:rsid w:val="00622672"/>
    <w:rsid w:val="00622823"/>
    <w:rsid w:val="00622E9A"/>
    <w:rsid w:val="0062394D"/>
    <w:rsid w:val="00623AE7"/>
    <w:rsid w:val="00623C19"/>
    <w:rsid w:val="00623DFB"/>
    <w:rsid w:val="0062404B"/>
    <w:rsid w:val="006242DE"/>
    <w:rsid w:val="0062492C"/>
    <w:rsid w:val="00624D70"/>
    <w:rsid w:val="00624D7F"/>
    <w:rsid w:val="00624DC5"/>
    <w:rsid w:val="00624ECA"/>
    <w:rsid w:val="0062534C"/>
    <w:rsid w:val="006256D9"/>
    <w:rsid w:val="00625868"/>
    <w:rsid w:val="00625BA9"/>
    <w:rsid w:val="0062648E"/>
    <w:rsid w:val="00626549"/>
    <w:rsid w:val="00626584"/>
    <w:rsid w:val="00626603"/>
    <w:rsid w:val="00626662"/>
    <w:rsid w:val="00626719"/>
    <w:rsid w:val="00626792"/>
    <w:rsid w:val="006267AC"/>
    <w:rsid w:val="00626D51"/>
    <w:rsid w:val="00626DBE"/>
    <w:rsid w:val="00627054"/>
    <w:rsid w:val="00627182"/>
    <w:rsid w:val="0062767D"/>
    <w:rsid w:val="00627D42"/>
    <w:rsid w:val="00630D72"/>
    <w:rsid w:val="00630F1B"/>
    <w:rsid w:val="006310A4"/>
    <w:rsid w:val="006310B6"/>
    <w:rsid w:val="0063119A"/>
    <w:rsid w:val="00631343"/>
    <w:rsid w:val="0063159F"/>
    <w:rsid w:val="006315B6"/>
    <w:rsid w:val="00631636"/>
    <w:rsid w:val="0063164B"/>
    <w:rsid w:val="006318BA"/>
    <w:rsid w:val="006318C3"/>
    <w:rsid w:val="00631A6A"/>
    <w:rsid w:val="00631ADF"/>
    <w:rsid w:val="00631C66"/>
    <w:rsid w:val="00631C97"/>
    <w:rsid w:val="00631D80"/>
    <w:rsid w:val="00631E75"/>
    <w:rsid w:val="006320FC"/>
    <w:rsid w:val="00632196"/>
    <w:rsid w:val="00632338"/>
    <w:rsid w:val="0063285F"/>
    <w:rsid w:val="00632A9D"/>
    <w:rsid w:val="00632EBF"/>
    <w:rsid w:val="0063376A"/>
    <w:rsid w:val="006337BA"/>
    <w:rsid w:val="0063387F"/>
    <w:rsid w:val="00634011"/>
    <w:rsid w:val="006341AF"/>
    <w:rsid w:val="006341F7"/>
    <w:rsid w:val="00634A65"/>
    <w:rsid w:val="00634B20"/>
    <w:rsid w:val="00634FEA"/>
    <w:rsid w:val="006350A6"/>
    <w:rsid w:val="006350D4"/>
    <w:rsid w:val="006350E6"/>
    <w:rsid w:val="00635209"/>
    <w:rsid w:val="006353CD"/>
    <w:rsid w:val="0063578D"/>
    <w:rsid w:val="006359F3"/>
    <w:rsid w:val="00635D30"/>
    <w:rsid w:val="00635D88"/>
    <w:rsid w:val="00635FA6"/>
    <w:rsid w:val="006361F7"/>
    <w:rsid w:val="0063651E"/>
    <w:rsid w:val="00636D03"/>
    <w:rsid w:val="0063710B"/>
    <w:rsid w:val="00637AA1"/>
    <w:rsid w:val="00637ADA"/>
    <w:rsid w:val="00637C1E"/>
    <w:rsid w:val="00637C67"/>
    <w:rsid w:val="00637D11"/>
    <w:rsid w:val="00637E44"/>
    <w:rsid w:val="00637F00"/>
    <w:rsid w:val="00637F8D"/>
    <w:rsid w:val="00640247"/>
    <w:rsid w:val="00640383"/>
    <w:rsid w:val="00640516"/>
    <w:rsid w:val="0064075D"/>
    <w:rsid w:val="00640AA0"/>
    <w:rsid w:val="00640BF3"/>
    <w:rsid w:val="00640ECF"/>
    <w:rsid w:val="00640F0A"/>
    <w:rsid w:val="00641239"/>
    <w:rsid w:val="006412DB"/>
    <w:rsid w:val="00641532"/>
    <w:rsid w:val="00641D80"/>
    <w:rsid w:val="0064212A"/>
    <w:rsid w:val="00642136"/>
    <w:rsid w:val="00642609"/>
    <w:rsid w:val="00642769"/>
    <w:rsid w:val="00642C95"/>
    <w:rsid w:val="00642CBF"/>
    <w:rsid w:val="00642F03"/>
    <w:rsid w:val="00643069"/>
    <w:rsid w:val="0064308E"/>
    <w:rsid w:val="00643476"/>
    <w:rsid w:val="00643617"/>
    <w:rsid w:val="006436E9"/>
    <w:rsid w:val="00643A06"/>
    <w:rsid w:val="00643AD0"/>
    <w:rsid w:val="00643CD6"/>
    <w:rsid w:val="00643E30"/>
    <w:rsid w:val="00643FC4"/>
    <w:rsid w:val="006444B7"/>
    <w:rsid w:val="00644944"/>
    <w:rsid w:val="00644ABA"/>
    <w:rsid w:val="00645387"/>
    <w:rsid w:val="006454F5"/>
    <w:rsid w:val="00645ABE"/>
    <w:rsid w:val="00645BA3"/>
    <w:rsid w:val="006463E1"/>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1F90"/>
    <w:rsid w:val="00652002"/>
    <w:rsid w:val="0065249A"/>
    <w:rsid w:val="0065289F"/>
    <w:rsid w:val="00652C85"/>
    <w:rsid w:val="00652E70"/>
    <w:rsid w:val="006530B5"/>
    <w:rsid w:val="006539C1"/>
    <w:rsid w:val="006541E2"/>
    <w:rsid w:val="00654683"/>
    <w:rsid w:val="0065484A"/>
    <w:rsid w:val="00654D45"/>
    <w:rsid w:val="00655066"/>
    <w:rsid w:val="00655184"/>
    <w:rsid w:val="0065567F"/>
    <w:rsid w:val="0065570F"/>
    <w:rsid w:val="006557BF"/>
    <w:rsid w:val="00655827"/>
    <w:rsid w:val="0065584D"/>
    <w:rsid w:val="00655A97"/>
    <w:rsid w:val="00655C77"/>
    <w:rsid w:val="00655E82"/>
    <w:rsid w:val="006560C0"/>
    <w:rsid w:val="00656122"/>
    <w:rsid w:val="006565AA"/>
    <w:rsid w:val="0065674A"/>
    <w:rsid w:val="00656C08"/>
    <w:rsid w:val="0065737E"/>
    <w:rsid w:val="00657F8C"/>
    <w:rsid w:val="00660031"/>
    <w:rsid w:val="00660280"/>
    <w:rsid w:val="00660662"/>
    <w:rsid w:val="00660A15"/>
    <w:rsid w:val="00660ACC"/>
    <w:rsid w:val="00660C1E"/>
    <w:rsid w:val="00661AF9"/>
    <w:rsid w:val="00661F54"/>
    <w:rsid w:val="006620EC"/>
    <w:rsid w:val="006626BF"/>
    <w:rsid w:val="006628A5"/>
    <w:rsid w:val="00662EF0"/>
    <w:rsid w:val="006630FB"/>
    <w:rsid w:val="00663411"/>
    <w:rsid w:val="00663418"/>
    <w:rsid w:val="0066359F"/>
    <w:rsid w:val="00663C64"/>
    <w:rsid w:val="00663C6D"/>
    <w:rsid w:val="00663E03"/>
    <w:rsid w:val="0066427A"/>
    <w:rsid w:val="00664651"/>
    <w:rsid w:val="0066470F"/>
    <w:rsid w:val="00664723"/>
    <w:rsid w:val="0066512E"/>
    <w:rsid w:val="006652FE"/>
    <w:rsid w:val="006656CC"/>
    <w:rsid w:val="00665A0D"/>
    <w:rsid w:val="00665C1A"/>
    <w:rsid w:val="00665ED2"/>
    <w:rsid w:val="00665F9E"/>
    <w:rsid w:val="0066636F"/>
    <w:rsid w:val="00666946"/>
    <w:rsid w:val="00666E25"/>
    <w:rsid w:val="006670A9"/>
    <w:rsid w:val="00667184"/>
    <w:rsid w:val="00667371"/>
    <w:rsid w:val="00667381"/>
    <w:rsid w:val="006675B4"/>
    <w:rsid w:val="00667DA3"/>
    <w:rsid w:val="00667DE7"/>
    <w:rsid w:val="006702C2"/>
    <w:rsid w:val="006704B9"/>
    <w:rsid w:val="0067091B"/>
    <w:rsid w:val="00670F8E"/>
    <w:rsid w:val="00671106"/>
    <w:rsid w:val="0067113E"/>
    <w:rsid w:val="00671AB4"/>
    <w:rsid w:val="00671C2D"/>
    <w:rsid w:val="00671D3A"/>
    <w:rsid w:val="00671E1A"/>
    <w:rsid w:val="006720FD"/>
    <w:rsid w:val="00672566"/>
    <w:rsid w:val="00672AAE"/>
    <w:rsid w:val="006731EF"/>
    <w:rsid w:val="006735AC"/>
    <w:rsid w:val="006735F3"/>
    <w:rsid w:val="00673B23"/>
    <w:rsid w:val="006747BD"/>
    <w:rsid w:val="00674834"/>
    <w:rsid w:val="00674E3A"/>
    <w:rsid w:val="0067556D"/>
    <w:rsid w:val="0067559A"/>
    <w:rsid w:val="00675B2B"/>
    <w:rsid w:val="006762FC"/>
    <w:rsid w:val="006767EA"/>
    <w:rsid w:val="00676AB4"/>
    <w:rsid w:val="00676FAF"/>
    <w:rsid w:val="006773FF"/>
    <w:rsid w:val="006774EB"/>
    <w:rsid w:val="006775B7"/>
    <w:rsid w:val="00677EC4"/>
    <w:rsid w:val="00677FBF"/>
    <w:rsid w:val="00680007"/>
    <w:rsid w:val="00680029"/>
    <w:rsid w:val="006800CD"/>
    <w:rsid w:val="006800EA"/>
    <w:rsid w:val="006803A6"/>
    <w:rsid w:val="0068060A"/>
    <w:rsid w:val="00680C2F"/>
    <w:rsid w:val="00680F46"/>
    <w:rsid w:val="00680F5D"/>
    <w:rsid w:val="0068102C"/>
    <w:rsid w:val="0068134F"/>
    <w:rsid w:val="00681352"/>
    <w:rsid w:val="00681656"/>
    <w:rsid w:val="00681DFC"/>
    <w:rsid w:val="006825C2"/>
    <w:rsid w:val="0068268F"/>
    <w:rsid w:val="00682B45"/>
    <w:rsid w:val="00682C71"/>
    <w:rsid w:val="00682E13"/>
    <w:rsid w:val="006832A9"/>
    <w:rsid w:val="006833D7"/>
    <w:rsid w:val="0068368C"/>
    <w:rsid w:val="00683896"/>
    <w:rsid w:val="00683B1E"/>
    <w:rsid w:val="00683CCE"/>
    <w:rsid w:val="00683D39"/>
    <w:rsid w:val="00683E6E"/>
    <w:rsid w:val="00684C5A"/>
    <w:rsid w:val="00684E5B"/>
    <w:rsid w:val="00684FF8"/>
    <w:rsid w:val="0068537E"/>
    <w:rsid w:val="00685DBC"/>
    <w:rsid w:val="006862C7"/>
    <w:rsid w:val="00686781"/>
    <w:rsid w:val="00686FBD"/>
    <w:rsid w:val="00687087"/>
    <w:rsid w:val="006870D9"/>
    <w:rsid w:val="006870F5"/>
    <w:rsid w:val="00687167"/>
    <w:rsid w:val="00687592"/>
    <w:rsid w:val="006876F1"/>
    <w:rsid w:val="006879F2"/>
    <w:rsid w:val="00687A09"/>
    <w:rsid w:val="00687DFF"/>
    <w:rsid w:val="00687F2C"/>
    <w:rsid w:val="00690008"/>
    <w:rsid w:val="006900EE"/>
    <w:rsid w:val="00690881"/>
    <w:rsid w:val="00690FE5"/>
    <w:rsid w:val="0069109F"/>
    <w:rsid w:val="006911B5"/>
    <w:rsid w:val="006916D0"/>
    <w:rsid w:val="00691A91"/>
    <w:rsid w:val="006922BE"/>
    <w:rsid w:val="00692492"/>
    <w:rsid w:val="006928CA"/>
    <w:rsid w:val="00692EBF"/>
    <w:rsid w:val="00692F2B"/>
    <w:rsid w:val="00692FE8"/>
    <w:rsid w:val="006930FE"/>
    <w:rsid w:val="006932F3"/>
    <w:rsid w:val="0069343A"/>
    <w:rsid w:val="00694819"/>
    <w:rsid w:val="00695446"/>
    <w:rsid w:val="0069571A"/>
    <w:rsid w:val="00695856"/>
    <w:rsid w:val="00695983"/>
    <w:rsid w:val="00695B13"/>
    <w:rsid w:val="00695B89"/>
    <w:rsid w:val="00695C5F"/>
    <w:rsid w:val="00696056"/>
    <w:rsid w:val="00696127"/>
    <w:rsid w:val="00696151"/>
    <w:rsid w:val="006961E8"/>
    <w:rsid w:val="00696222"/>
    <w:rsid w:val="006962D2"/>
    <w:rsid w:val="006963F3"/>
    <w:rsid w:val="006966F5"/>
    <w:rsid w:val="0069686B"/>
    <w:rsid w:val="00696957"/>
    <w:rsid w:val="0069707E"/>
    <w:rsid w:val="006971D4"/>
    <w:rsid w:val="006978C3"/>
    <w:rsid w:val="00697B8B"/>
    <w:rsid w:val="00697D9A"/>
    <w:rsid w:val="00697EBF"/>
    <w:rsid w:val="006A00CB"/>
    <w:rsid w:val="006A01F4"/>
    <w:rsid w:val="006A0302"/>
    <w:rsid w:val="006A0460"/>
    <w:rsid w:val="006A09B2"/>
    <w:rsid w:val="006A0B4F"/>
    <w:rsid w:val="006A0D70"/>
    <w:rsid w:val="006A0DB7"/>
    <w:rsid w:val="006A0FC7"/>
    <w:rsid w:val="006A113E"/>
    <w:rsid w:val="006A14D2"/>
    <w:rsid w:val="006A14DF"/>
    <w:rsid w:val="006A2F69"/>
    <w:rsid w:val="006A2FFB"/>
    <w:rsid w:val="006A33E3"/>
    <w:rsid w:val="006A3572"/>
    <w:rsid w:val="006A3629"/>
    <w:rsid w:val="006A36EA"/>
    <w:rsid w:val="006A39E5"/>
    <w:rsid w:val="006A3B6A"/>
    <w:rsid w:val="006A3C5E"/>
    <w:rsid w:val="006A3E67"/>
    <w:rsid w:val="006A3E8F"/>
    <w:rsid w:val="006A3F11"/>
    <w:rsid w:val="006A48FE"/>
    <w:rsid w:val="006A4D0C"/>
    <w:rsid w:val="006A5701"/>
    <w:rsid w:val="006A5811"/>
    <w:rsid w:val="006A5D6C"/>
    <w:rsid w:val="006A612D"/>
    <w:rsid w:val="006A636D"/>
    <w:rsid w:val="006A65BB"/>
    <w:rsid w:val="006A6703"/>
    <w:rsid w:val="006A6A16"/>
    <w:rsid w:val="006A6D0F"/>
    <w:rsid w:val="006A6D90"/>
    <w:rsid w:val="006A6DA7"/>
    <w:rsid w:val="006A7312"/>
    <w:rsid w:val="006A748D"/>
    <w:rsid w:val="006A7C17"/>
    <w:rsid w:val="006A7E3C"/>
    <w:rsid w:val="006B004A"/>
    <w:rsid w:val="006B0270"/>
    <w:rsid w:val="006B0624"/>
    <w:rsid w:val="006B095A"/>
    <w:rsid w:val="006B0D07"/>
    <w:rsid w:val="006B0DF3"/>
    <w:rsid w:val="006B0E8B"/>
    <w:rsid w:val="006B13EB"/>
    <w:rsid w:val="006B18FE"/>
    <w:rsid w:val="006B1988"/>
    <w:rsid w:val="006B2275"/>
    <w:rsid w:val="006B22A4"/>
    <w:rsid w:val="006B23E9"/>
    <w:rsid w:val="006B27EF"/>
    <w:rsid w:val="006B28A9"/>
    <w:rsid w:val="006B2B19"/>
    <w:rsid w:val="006B2B36"/>
    <w:rsid w:val="006B31C4"/>
    <w:rsid w:val="006B3206"/>
    <w:rsid w:val="006B40A9"/>
    <w:rsid w:val="006B4176"/>
    <w:rsid w:val="006B44A6"/>
    <w:rsid w:val="006B4BA2"/>
    <w:rsid w:val="006B56ED"/>
    <w:rsid w:val="006B56F2"/>
    <w:rsid w:val="006B57B7"/>
    <w:rsid w:val="006B5805"/>
    <w:rsid w:val="006B588D"/>
    <w:rsid w:val="006B5A45"/>
    <w:rsid w:val="006B5E6A"/>
    <w:rsid w:val="006B5EB2"/>
    <w:rsid w:val="006B6182"/>
    <w:rsid w:val="006B6B93"/>
    <w:rsid w:val="006B716F"/>
    <w:rsid w:val="006B71D2"/>
    <w:rsid w:val="006B73B7"/>
    <w:rsid w:val="006B75DA"/>
    <w:rsid w:val="006B75FF"/>
    <w:rsid w:val="006B7634"/>
    <w:rsid w:val="006C02AA"/>
    <w:rsid w:val="006C0918"/>
    <w:rsid w:val="006C0B03"/>
    <w:rsid w:val="006C0BE8"/>
    <w:rsid w:val="006C0E78"/>
    <w:rsid w:val="006C1923"/>
    <w:rsid w:val="006C2791"/>
    <w:rsid w:val="006C279E"/>
    <w:rsid w:val="006C2F45"/>
    <w:rsid w:val="006C2F51"/>
    <w:rsid w:val="006C34AA"/>
    <w:rsid w:val="006C3577"/>
    <w:rsid w:val="006C364E"/>
    <w:rsid w:val="006C3ADE"/>
    <w:rsid w:val="006C3C6D"/>
    <w:rsid w:val="006C406E"/>
    <w:rsid w:val="006C45EC"/>
    <w:rsid w:val="006C47CE"/>
    <w:rsid w:val="006C4C33"/>
    <w:rsid w:val="006C54A9"/>
    <w:rsid w:val="006C56C1"/>
    <w:rsid w:val="006C5843"/>
    <w:rsid w:val="006C5976"/>
    <w:rsid w:val="006C5BDF"/>
    <w:rsid w:val="006C5C3A"/>
    <w:rsid w:val="006C6290"/>
    <w:rsid w:val="006C658D"/>
    <w:rsid w:val="006C678F"/>
    <w:rsid w:val="006C6918"/>
    <w:rsid w:val="006C6FCC"/>
    <w:rsid w:val="006C7446"/>
    <w:rsid w:val="006C755A"/>
    <w:rsid w:val="006C78A2"/>
    <w:rsid w:val="006C78CF"/>
    <w:rsid w:val="006C7BAD"/>
    <w:rsid w:val="006C7C02"/>
    <w:rsid w:val="006C7C47"/>
    <w:rsid w:val="006C7D0A"/>
    <w:rsid w:val="006C7EEE"/>
    <w:rsid w:val="006C7FD4"/>
    <w:rsid w:val="006D06BD"/>
    <w:rsid w:val="006D0746"/>
    <w:rsid w:val="006D0957"/>
    <w:rsid w:val="006D0A4F"/>
    <w:rsid w:val="006D0B06"/>
    <w:rsid w:val="006D0BF1"/>
    <w:rsid w:val="006D0E4C"/>
    <w:rsid w:val="006D18D7"/>
    <w:rsid w:val="006D1B68"/>
    <w:rsid w:val="006D1DDE"/>
    <w:rsid w:val="006D2431"/>
    <w:rsid w:val="006D2A61"/>
    <w:rsid w:val="006D3469"/>
    <w:rsid w:val="006D36DE"/>
    <w:rsid w:val="006D4044"/>
    <w:rsid w:val="006D40D3"/>
    <w:rsid w:val="006D4153"/>
    <w:rsid w:val="006D51F4"/>
    <w:rsid w:val="006D53AE"/>
    <w:rsid w:val="006D53F8"/>
    <w:rsid w:val="006D5513"/>
    <w:rsid w:val="006D59FE"/>
    <w:rsid w:val="006D5A0F"/>
    <w:rsid w:val="006D5FB4"/>
    <w:rsid w:val="006D6040"/>
    <w:rsid w:val="006D6108"/>
    <w:rsid w:val="006D622E"/>
    <w:rsid w:val="006D6417"/>
    <w:rsid w:val="006D6424"/>
    <w:rsid w:val="006D66FC"/>
    <w:rsid w:val="006D6F13"/>
    <w:rsid w:val="006D6F55"/>
    <w:rsid w:val="006D714E"/>
    <w:rsid w:val="006D7386"/>
    <w:rsid w:val="006D769B"/>
    <w:rsid w:val="006D7723"/>
    <w:rsid w:val="006D7B27"/>
    <w:rsid w:val="006D7F8A"/>
    <w:rsid w:val="006E004F"/>
    <w:rsid w:val="006E00BE"/>
    <w:rsid w:val="006E0457"/>
    <w:rsid w:val="006E0926"/>
    <w:rsid w:val="006E0C28"/>
    <w:rsid w:val="006E0CCA"/>
    <w:rsid w:val="006E0F23"/>
    <w:rsid w:val="006E0FD8"/>
    <w:rsid w:val="006E17B7"/>
    <w:rsid w:val="006E180C"/>
    <w:rsid w:val="006E2382"/>
    <w:rsid w:val="006E2BA7"/>
    <w:rsid w:val="006E2D75"/>
    <w:rsid w:val="006E2EC0"/>
    <w:rsid w:val="006E30E9"/>
    <w:rsid w:val="006E313A"/>
    <w:rsid w:val="006E32E5"/>
    <w:rsid w:val="006E35C7"/>
    <w:rsid w:val="006E380C"/>
    <w:rsid w:val="006E3E28"/>
    <w:rsid w:val="006E42B4"/>
    <w:rsid w:val="006E45BC"/>
    <w:rsid w:val="006E488E"/>
    <w:rsid w:val="006E5032"/>
    <w:rsid w:val="006E533D"/>
    <w:rsid w:val="006E53D0"/>
    <w:rsid w:val="006E5531"/>
    <w:rsid w:val="006E5F09"/>
    <w:rsid w:val="006E600A"/>
    <w:rsid w:val="006E6100"/>
    <w:rsid w:val="006E638F"/>
    <w:rsid w:val="006E664E"/>
    <w:rsid w:val="006E6A3D"/>
    <w:rsid w:val="006E6A80"/>
    <w:rsid w:val="006E6D99"/>
    <w:rsid w:val="006E6E45"/>
    <w:rsid w:val="006E6F53"/>
    <w:rsid w:val="006E7181"/>
    <w:rsid w:val="006E7242"/>
    <w:rsid w:val="006E746E"/>
    <w:rsid w:val="006E7696"/>
    <w:rsid w:val="006E77F9"/>
    <w:rsid w:val="006E797E"/>
    <w:rsid w:val="006E7BB2"/>
    <w:rsid w:val="006E7BDF"/>
    <w:rsid w:val="006F0062"/>
    <w:rsid w:val="006F01E9"/>
    <w:rsid w:val="006F02CC"/>
    <w:rsid w:val="006F0842"/>
    <w:rsid w:val="006F08C5"/>
    <w:rsid w:val="006F1117"/>
    <w:rsid w:val="006F1D69"/>
    <w:rsid w:val="006F2075"/>
    <w:rsid w:val="006F2160"/>
    <w:rsid w:val="006F2A4F"/>
    <w:rsid w:val="006F2D14"/>
    <w:rsid w:val="006F337B"/>
    <w:rsid w:val="006F35EA"/>
    <w:rsid w:val="006F37BE"/>
    <w:rsid w:val="006F3970"/>
    <w:rsid w:val="006F3C75"/>
    <w:rsid w:val="006F3CE0"/>
    <w:rsid w:val="006F3D2A"/>
    <w:rsid w:val="006F42B4"/>
    <w:rsid w:val="006F4424"/>
    <w:rsid w:val="006F451C"/>
    <w:rsid w:val="006F4D30"/>
    <w:rsid w:val="006F524D"/>
    <w:rsid w:val="006F5494"/>
    <w:rsid w:val="006F5636"/>
    <w:rsid w:val="006F56D5"/>
    <w:rsid w:val="006F5C01"/>
    <w:rsid w:val="006F5C21"/>
    <w:rsid w:val="006F5F8C"/>
    <w:rsid w:val="006F605A"/>
    <w:rsid w:val="006F6098"/>
    <w:rsid w:val="006F63F8"/>
    <w:rsid w:val="006F6470"/>
    <w:rsid w:val="006F685E"/>
    <w:rsid w:val="006F707F"/>
    <w:rsid w:val="006F7CFB"/>
    <w:rsid w:val="006F7D24"/>
    <w:rsid w:val="0070018A"/>
    <w:rsid w:val="00700462"/>
    <w:rsid w:val="00700AC9"/>
    <w:rsid w:val="00700ECE"/>
    <w:rsid w:val="007012A8"/>
    <w:rsid w:val="00701354"/>
    <w:rsid w:val="007014A1"/>
    <w:rsid w:val="007019E5"/>
    <w:rsid w:val="00701D72"/>
    <w:rsid w:val="00701FFF"/>
    <w:rsid w:val="0070218A"/>
    <w:rsid w:val="00702191"/>
    <w:rsid w:val="00702446"/>
    <w:rsid w:val="00702EB3"/>
    <w:rsid w:val="00703166"/>
    <w:rsid w:val="00703405"/>
    <w:rsid w:val="007034D5"/>
    <w:rsid w:val="007035D5"/>
    <w:rsid w:val="007037A3"/>
    <w:rsid w:val="00703C6B"/>
    <w:rsid w:val="0070427C"/>
    <w:rsid w:val="00704D43"/>
    <w:rsid w:val="00705076"/>
    <w:rsid w:val="00705106"/>
    <w:rsid w:val="007053BF"/>
    <w:rsid w:val="00705C5F"/>
    <w:rsid w:val="00706377"/>
    <w:rsid w:val="007064E2"/>
    <w:rsid w:val="00706860"/>
    <w:rsid w:val="007071D4"/>
    <w:rsid w:val="00707210"/>
    <w:rsid w:val="0070723F"/>
    <w:rsid w:val="00707819"/>
    <w:rsid w:val="00707BC7"/>
    <w:rsid w:val="00707C2D"/>
    <w:rsid w:val="00707C49"/>
    <w:rsid w:val="00707C8A"/>
    <w:rsid w:val="00707CC6"/>
    <w:rsid w:val="00707DC5"/>
    <w:rsid w:val="00710034"/>
    <w:rsid w:val="0071017D"/>
    <w:rsid w:val="00710538"/>
    <w:rsid w:val="00710C6C"/>
    <w:rsid w:val="00710CA3"/>
    <w:rsid w:val="00710DAD"/>
    <w:rsid w:val="00710F50"/>
    <w:rsid w:val="00711230"/>
    <w:rsid w:val="00711280"/>
    <w:rsid w:val="00711BFC"/>
    <w:rsid w:val="00711D20"/>
    <w:rsid w:val="00711DA2"/>
    <w:rsid w:val="00712000"/>
    <w:rsid w:val="0071267E"/>
    <w:rsid w:val="00712883"/>
    <w:rsid w:val="007128D8"/>
    <w:rsid w:val="00712963"/>
    <w:rsid w:val="00712A30"/>
    <w:rsid w:val="00712C8A"/>
    <w:rsid w:val="00712FAD"/>
    <w:rsid w:val="0071314C"/>
    <w:rsid w:val="007135DF"/>
    <w:rsid w:val="007136E4"/>
    <w:rsid w:val="007139D3"/>
    <w:rsid w:val="00713F24"/>
    <w:rsid w:val="0071427E"/>
    <w:rsid w:val="00714DEB"/>
    <w:rsid w:val="00714F91"/>
    <w:rsid w:val="00715127"/>
    <w:rsid w:val="00715879"/>
    <w:rsid w:val="00715C93"/>
    <w:rsid w:val="00715EAE"/>
    <w:rsid w:val="00715FAE"/>
    <w:rsid w:val="007165E9"/>
    <w:rsid w:val="00716A2A"/>
    <w:rsid w:val="00716BA2"/>
    <w:rsid w:val="00716C98"/>
    <w:rsid w:val="00716CA5"/>
    <w:rsid w:val="00716E26"/>
    <w:rsid w:val="00716F05"/>
    <w:rsid w:val="007175B9"/>
    <w:rsid w:val="0071767F"/>
    <w:rsid w:val="00720396"/>
    <w:rsid w:val="00720920"/>
    <w:rsid w:val="0072107A"/>
    <w:rsid w:val="00721449"/>
    <w:rsid w:val="00721457"/>
    <w:rsid w:val="007219F6"/>
    <w:rsid w:val="00721A4D"/>
    <w:rsid w:val="00721FF9"/>
    <w:rsid w:val="0072224F"/>
    <w:rsid w:val="0072236E"/>
    <w:rsid w:val="00722D52"/>
    <w:rsid w:val="00722E58"/>
    <w:rsid w:val="00722E5C"/>
    <w:rsid w:val="007232F3"/>
    <w:rsid w:val="0072346B"/>
    <w:rsid w:val="007234E3"/>
    <w:rsid w:val="007235E1"/>
    <w:rsid w:val="00723788"/>
    <w:rsid w:val="0072386C"/>
    <w:rsid w:val="007238C2"/>
    <w:rsid w:val="00723FAC"/>
    <w:rsid w:val="00723FD7"/>
    <w:rsid w:val="00724026"/>
    <w:rsid w:val="00724192"/>
    <w:rsid w:val="007243E6"/>
    <w:rsid w:val="007244BC"/>
    <w:rsid w:val="007248F7"/>
    <w:rsid w:val="00724CE6"/>
    <w:rsid w:val="00725424"/>
    <w:rsid w:val="00725764"/>
    <w:rsid w:val="007258E7"/>
    <w:rsid w:val="00725A64"/>
    <w:rsid w:val="007260C0"/>
    <w:rsid w:val="0072611B"/>
    <w:rsid w:val="0072618B"/>
    <w:rsid w:val="007269D0"/>
    <w:rsid w:val="00726A81"/>
    <w:rsid w:val="00726C56"/>
    <w:rsid w:val="00726FA1"/>
    <w:rsid w:val="0072741F"/>
    <w:rsid w:val="00727B72"/>
    <w:rsid w:val="00730141"/>
    <w:rsid w:val="0073014E"/>
    <w:rsid w:val="007304F0"/>
    <w:rsid w:val="007305FB"/>
    <w:rsid w:val="00730635"/>
    <w:rsid w:val="00730A58"/>
    <w:rsid w:val="00730A82"/>
    <w:rsid w:val="00731025"/>
    <w:rsid w:val="007313D6"/>
    <w:rsid w:val="0073153B"/>
    <w:rsid w:val="00731614"/>
    <w:rsid w:val="007316C3"/>
    <w:rsid w:val="00731748"/>
    <w:rsid w:val="00731818"/>
    <w:rsid w:val="00731C19"/>
    <w:rsid w:val="00731C63"/>
    <w:rsid w:val="00731F8C"/>
    <w:rsid w:val="007323CB"/>
    <w:rsid w:val="0073269A"/>
    <w:rsid w:val="00732946"/>
    <w:rsid w:val="0073303D"/>
    <w:rsid w:val="00733093"/>
    <w:rsid w:val="00733388"/>
    <w:rsid w:val="00734160"/>
    <w:rsid w:val="0073416F"/>
    <w:rsid w:val="00734279"/>
    <w:rsid w:val="007342DE"/>
    <w:rsid w:val="00734772"/>
    <w:rsid w:val="0073478E"/>
    <w:rsid w:val="00734D83"/>
    <w:rsid w:val="00735119"/>
    <w:rsid w:val="0073541E"/>
    <w:rsid w:val="007354AF"/>
    <w:rsid w:val="00735931"/>
    <w:rsid w:val="00735B23"/>
    <w:rsid w:val="00736154"/>
    <w:rsid w:val="00736427"/>
    <w:rsid w:val="0073659B"/>
    <w:rsid w:val="00736873"/>
    <w:rsid w:val="00736A1F"/>
    <w:rsid w:val="00736B16"/>
    <w:rsid w:val="00736D30"/>
    <w:rsid w:val="00737225"/>
    <w:rsid w:val="00737317"/>
    <w:rsid w:val="0073731F"/>
    <w:rsid w:val="00737517"/>
    <w:rsid w:val="00737A95"/>
    <w:rsid w:val="007404DB"/>
    <w:rsid w:val="00740B3A"/>
    <w:rsid w:val="00741466"/>
    <w:rsid w:val="007416D1"/>
    <w:rsid w:val="007416EB"/>
    <w:rsid w:val="00741C77"/>
    <w:rsid w:val="00741D68"/>
    <w:rsid w:val="00741FCD"/>
    <w:rsid w:val="00742271"/>
    <w:rsid w:val="007423E4"/>
    <w:rsid w:val="0074240E"/>
    <w:rsid w:val="007427A7"/>
    <w:rsid w:val="00742CF4"/>
    <w:rsid w:val="00743215"/>
    <w:rsid w:val="00743238"/>
    <w:rsid w:val="007432FB"/>
    <w:rsid w:val="00743326"/>
    <w:rsid w:val="0074365C"/>
    <w:rsid w:val="007436E5"/>
    <w:rsid w:val="00743A9C"/>
    <w:rsid w:val="00743ACB"/>
    <w:rsid w:val="007446A0"/>
    <w:rsid w:val="00744F05"/>
    <w:rsid w:val="00745102"/>
    <w:rsid w:val="00745196"/>
    <w:rsid w:val="007453ED"/>
    <w:rsid w:val="0074552B"/>
    <w:rsid w:val="0074556C"/>
    <w:rsid w:val="00745720"/>
    <w:rsid w:val="00745C16"/>
    <w:rsid w:val="00745F8F"/>
    <w:rsid w:val="007461E9"/>
    <w:rsid w:val="00746304"/>
    <w:rsid w:val="00746482"/>
    <w:rsid w:val="007466DD"/>
    <w:rsid w:val="00746F40"/>
    <w:rsid w:val="00747542"/>
    <w:rsid w:val="0074786A"/>
    <w:rsid w:val="0074793D"/>
    <w:rsid w:val="00747DED"/>
    <w:rsid w:val="00747E95"/>
    <w:rsid w:val="00747FAF"/>
    <w:rsid w:val="00750330"/>
    <w:rsid w:val="007506C7"/>
    <w:rsid w:val="00750AA6"/>
    <w:rsid w:val="00750D03"/>
    <w:rsid w:val="00751094"/>
    <w:rsid w:val="00751287"/>
    <w:rsid w:val="007514F1"/>
    <w:rsid w:val="00751E79"/>
    <w:rsid w:val="0075296D"/>
    <w:rsid w:val="00752B29"/>
    <w:rsid w:val="00752B3A"/>
    <w:rsid w:val="00752EFC"/>
    <w:rsid w:val="00752F31"/>
    <w:rsid w:val="00753196"/>
    <w:rsid w:val="00753548"/>
    <w:rsid w:val="007537BB"/>
    <w:rsid w:val="00753983"/>
    <w:rsid w:val="0075398F"/>
    <w:rsid w:val="00753AFA"/>
    <w:rsid w:val="00753D39"/>
    <w:rsid w:val="00753EC5"/>
    <w:rsid w:val="007541DA"/>
    <w:rsid w:val="00754262"/>
    <w:rsid w:val="0075434B"/>
    <w:rsid w:val="0075453E"/>
    <w:rsid w:val="00754735"/>
    <w:rsid w:val="00754860"/>
    <w:rsid w:val="00754D94"/>
    <w:rsid w:val="00754E0C"/>
    <w:rsid w:val="007551AC"/>
    <w:rsid w:val="00755258"/>
    <w:rsid w:val="00755750"/>
    <w:rsid w:val="00755A73"/>
    <w:rsid w:val="00755DF2"/>
    <w:rsid w:val="00755FE7"/>
    <w:rsid w:val="007560B7"/>
    <w:rsid w:val="00756961"/>
    <w:rsid w:val="00756FCB"/>
    <w:rsid w:val="00757344"/>
    <w:rsid w:val="00757AE8"/>
    <w:rsid w:val="00757D53"/>
    <w:rsid w:val="00757DB3"/>
    <w:rsid w:val="00760261"/>
    <w:rsid w:val="00760550"/>
    <w:rsid w:val="007605E3"/>
    <w:rsid w:val="00760B92"/>
    <w:rsid w:val="00760C52"/>
    <w:rsid w:val="00760CD7"/>
    <w:rsid w:val="00760D6F"/>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4988"/>
    <w:rsid w:val="007652CB"/>
    <w:rsid w:val="007652CE"/>
    <w:rsid w:val="0076553E"/>
    <w:rsid w:val="007655DF"/>
    <w:rsid w:val="00765652"/>
    <w:rsid w:val="007656A2"/>
    <w:rsid w:val="00765982"/>
    <w:rsid w:val="00765CC0"/>
    <w:rsid w:val="007662E8"/>
    <w:rsid w:val="0076638A"/>
    <w:rsid w:val="00766A6C"/>
    <w:rsid w:val="00766C41"/>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EBE"/>
    <w:rsid w:val="007720B9"/>
    <w:rsid w:val="0077294C"/>
    <w:rsid w:val="00772EEC"/>
    <w:rsid w:val="00772F09"/>
    <w:rsid w:val="0077343D"/>
    <w:rsid w:val="007734ED"/>
    <w:rsid w:val="00773711"/>
    <w:rsid w:val="007737E4"/>
    <w:rsid w:val="00773954"/>
    <w:rsid w:val="00773A79"/>
    <w:rsid w:val="00773EBD"/>
    <w:rsid w:val="00773F11"/>
    <w:rsid w:val="007743A0"/>
    <w:rsid w:val="00774452"/>
    <w:rsid w:val="00774746"/>
    <w:rsid w:val="007749EE"/>
    <w:rsid w:val="00774EFC"/>
    <w:rsid w:val="00775199"/>
    <w:rsid w:val="0077527E"/>
    <w:rsid w:val="00775763"/>
    <w:rsid w:val="00775764"/>
    <w:rsid w:val="00775835"/>
    <w:rsid w:val="00775896"/>
    <w:rsid w:val="00775D29"/>
    <w:rsid w:val="00776410"/>
    <w:rsid w:val="0077666A"/>
    <w:rsid w:val="00776BD8"/>
    <w:rsid w:val="00776D7A"/>
    <w:rsid w:val="007774C4"/>
    <w:rsid w:val="007776BD"/>
    <w:rsid w:val="0077789E"/>
    <w:rsid w:val="0077794D"/>
    <w:rsid w:val="00777DC4"/>
    <w:rsid w:val="00780183"/>
    <w:rsid w:val="0078031D"/>
    <w:rsid w:val="00780C16"/>
    <w:rsid w:val="00780E02"/>
    <w:rsid w:val="00780E1F"/>
    <w:rsid w:val="00781080"/>
    <w:rsid w:val="00781332"/>
    <w:rsid w:val="00781394"/>
    <w:rsid w:val="007818B9"/>
    <w:rsid w:val="00781B9D"/>
    <w:rsid w:val="00781EBA"/>
    <w:rsid w:val="00781FC3"/>
    <w:rsid w:val="00781FDC"/>
    <w:rsid w:val="00782008"/>
    <w:rsid w:val="007822E5"/>
    <w:rsid w:val="00782A8B"/>
    <w:rsid w:val="00782B5D"/>
    <w:rsid w:val="00782C34"/>
    <w:rsid w:val="00782E49"/>
    <w:rsid w:val="007831DB"/>
    <w:rsid w:val="0078329F"/>
    <w:rsid w:val="0078369D"/>
    <w:rsid w:val="00783831"/>
    <w:rsid w:val="00783BDB"/>
    <w:rsid w:val="00783DA6"/>
    <w:rsid w:val="007840C7"/>
    <w:rsid w:val="00784212"/>
    <w:rsid w:val="0078437A"/>
    <w:rsid w:val="0078447F"/>
    <w:rsid w:val="00784526"/>
    <w:rsid w:val="00784A40"/>
    <w:rsid w:val="00784F5E"/>
    <w:rsid w:val="00785547"/>
    <w:rsid w:val="0078590B"/>
    <w:rsid w:val="00785B66"/>
    <w:rsid w:val="007862BD"/>
    <w:rsid w:val="0078641B"/>
    <w:rsid w:val="00786956"/>
    <w:rsid w:val="00786CBC"/>
    <w:rsid w:val="00786E65"/>
    <w:rsid w:val="00787136"/>
    <w:rsid w:val="00787986"/>
    <w:rsid w:val="00790118"/>
    <w:rsid w:val="00790161"/>
    <w:rsid w:val="007902C8"/>
    <w:rsid w:val="00790734"/>
    <w:rsid w:val="00790769"/>
    <w:rsid w:val="0079086F"/>
    <w:rsid w:val="00790CAE"/>
    <w:rsid w:val="00790D7B"/>
    <w:rsid w:val="00791103"/>
    <w:rsid w:val="007911B1"/>
    <w:rsid w:val="007916F2"/>
    <w:rsid w:val="00791990"/>
    <w:rsid w:val="00791B46"/>
    <w:rsid w:val="00791BCA"/>
    <w:rsid w:val="00791CD2"/>
    <w:rsid w:val="00791E35"/>
    <w:rsid w:val="0079201B"/>
    <w:rsid w:val="007920A3"/>
    <w:rsid w:val="0079252F"/>
    <w:rsid w:val="00792E0F"/>
    <w:rsid w:val="007930F1"/>
    <w:rsid w:val="00793176"/>
    <w:rsid w:val="007931DB"/>
    <w:rsid w:val="00793385"/>
    <w:rsid w:val="007934F2"/>
    <w:rsid w:val="007938CD"/>
    <w:rsid w:val="00793BA3"/>
    <w:rsid w:val="0079409C"/>
    <w:rsid w:val="007944A0"/>
    <w:rsid w:val="007949B3"/>
    <w:rsid w:val="00794B15"/>
    <w:rsid w:val="00794E4E"/>
    <w:rsid w:val="0079511D"/>
    <w:rsid w:val="00795225"/>
    <w:rsid w:val="007953A6"/>
    <w:rsid w:val="0079581A"/>
    <w:rsid w:val="0079636C"/>
    <w:rsid w:val="007964A8"/>
    <w:rsid w:val="00796610"/>
    <w:rsid w:val="00796AB0"/>
    <w:rsid w:val="00796CC1"/>
    <w:rsid w:val="00797243"/>
    <w:rsid w:val="007972F5"/>
    <w:rsid w:val="007973D1"/>
    <w:rsid w:val="007977C8"/>
    <w:rsid w:val="00797952"/>
    <w:rsid w:val="00797B14"/>
    <w:rsid w:val="00797DC4"/>
    <w:rsid w:val="00797DEF"/>
    <w:rsid w:val="00797FAE"/>
    <w:rsid w:val="007A0033"/>
    <w:rsid w:val="007A0123"/>
    <w:rsid w:val="007A018D"/>
    <w:rsid w:val="007A080A"/>
    <w:rsid w:val="007A099F"/>
    <w:rsid w:val="007A0A01"/>
    <w:rsid w:val="007A0CAD"/>
    <w:rsid w:val="007A0D74"/>
    <w:rsid w:val="007A0DDC"/>
    <w:rsid w:val="007A0E70"/>
    <w:rsid w:val="007A12D5"/>
    <w:rsid w:val="007A154A"/>
    <w:rsid w:val="007A15DC"/>
    <w:rsid w:val="007A1913"/>
    <w:rsid w:val="007A19EC"/>
    <w:rsid w:val="007A1CF0"/>
    <w:rsid w:val="007A1E3F"/>
    <w:rsid w:val="007A1FBB"/>
    <w:rsid w:val="007A1FE2"/>
    <w:rsid w:val="007A204D"/>
    <w:rsid w:val="007A213C"/>
    <w:rsid w:val="007A21F7"/>
    <w:rsid w:val="007A267A"/>
    <w:rsid w:val="007A26FF"/>
    <w:rsid w:val="007A364D"/>
    <w:rsid w:val="007A36D9"/>
    <w:rsid w:val="007A3825"/>
    <w:rsid w:val="007A382C"/>
    <w:rsid w:val="007A3869"/>
    <w:rsid w:val="007A3CE8"/>
    <w:rsid w:val="007A3EE4"/>
    <w:rsid w:val="007A4433"/>
    <w:rsid w:val="007A4615"/>
    <w:rsid w:val="007A520C"/>
    <w:rsid w:val="007A53C4"/>
    <w:rsid w:val="007A54A2"/>
    <w:rsid w:val="007A5DBE"/>
    <w:rsid w:val="007A6CDF"/>
    <w:rsid w:val="007A7038"/>
    <w:rsid w:val="007A771B"/>
    <w:rsid w:val="007A7801"/>
    <w:rsid w:val="007A7972"/>
    <w:rsid w:val="007A79D6"/>
    <w:rsid w:val="007A7A1C"/>
    <w:rsid w:val="007A7BA2"/>
    <w:rsid w:val="007B0925"/>
    <w:rsid w:val="007B1145"/>
    <w:rsid w:val="007B1159"/>
    <w:rsid w:val="007B115F"/>
    <w:rsid w:val="007B12D5"/>
    <w:rsid w:val="007B2AB5"/>
    <w:rsid w:val="007B2B7E"/>
    <w:rsid w:val="007B3178"/>
    <w:rsid w:val="007B324E"/>
    <w:rsid w:val="007B3F30"/>
    <w:rsid w:val="007B3F43"/>
    <w:rsid w:val="007B4077"/>
    <w:rsid w:val="007B4292"/>
    <w:rsid w:val="007B4305"/>
    <w:rsid w:val="007B4530"/>
    <w:rsid w:val="007B4573"/>
    <w:rsid w:val="007B460B"/>
    <w:rsid w:val="007B4B75"/>
    <w:rsid w:val="007B5130"/>
    <w:rsid w:val="007B5180"/>
    <w:rsid w:val="007B520A"/>
    <w:rsid w:val="007B52E8"/>
    <w:rsid w:val="007B5A56"/>
    <w:rsid w:val="007B5BA2"/>
    <w:rsid w:val="007B5BA9"/>
    <w:rsid w:val="007B5BEF"/>
    <w:rsid w:val="007B5E5B"/>
    <w:rsid w:val="007B5F6E"/>
    <w:rsid w:val="007B602E"/>
    <w:rsid w:val="007B638A"/>
    <w:rsid w:val="007B65C7"/>
    <w:rsid w:val="007B6720"/>
    <w:rsid w:val="007B6C72"/>
    <w:rsid w:val="007B72C8"/>
    <w:rsid w:val="007B7587"/>
    <w:rsid w:val="007B7645"/>
    <w:rsid w:val="007C0019"/>
    <w:rsid w:val="007C0162"/>
    <w:rsid w:val="007C030C"/>
    <w:rsid w:val="007C05A4"/>
    <w:rsid w:val="007C0829"/>
    <w:rsid w:val="007C0FD6"/>
    <w:rsid w:val="007C1295"/>
    <w:rsid w:val="007C1387"/>
    <w:rsid w:val="007C162C"/>
    <w:rsid w:val="007C1797"/>
    <w:rsid w:val="007C1A67"/>
    <w:rsid w:val="007C1B62"/>
    <w:rsid w:val="007C1EFC"/>
    <w:rsid w:val="007C2084"/>
    <w:rsid w:val="007C20EE"/>
    <w:rsid w:val="007C26BA"/>
    <w:rsid w:val="007C2703"/>
    <w:rsid w:val="007C2A4B"/>
    <w:rsid w:val="007C2A67"/>
    <w:rsid w:val="007C2D9F"/>
    <w:rsid w:val="007C3169"/>
    <w:rsid w:val="007C31F2"/>
    <w:rsid w:val="007C3301"/>
    <w:rsid w:val="007C349A"/>
    <w:rsid w:val="007C368C"/>
    <w:rsid w:val="007C388A"/>
    <w:rsid w:val="007C3B28"/>
    <w:rsid w:val="007C3DA3"/>
    <w:rsid w:val="007C3DBE"/>
    <w:rsid w:val="007C3E1F"/>
    <w:rsid w:val="007C3E64"/>
    <w:rsid w:val="007C4265"/>
    <w:rsid w:val="007C42E0"/>
    <w:rsid w:val="007C475B"/>
    <w:rsid w:val="007C4CD2"/>
    <w:rsid w:val="007C5192"/>
    <w:rsid w:val="007C5732"/>
    <w:rsid w:val="007C5C62"/>
    <w:rsid w:val="007C639F"/>
    <w:rsid w:val="007C64E0"/>
    <w:rsid w:val="007C6E90"/>
    <w:rsid w:val="007C6FB6"/>
    <w:rsid w:val="007C73A4"/>
    <w:rsid w:val="007C7B14"/>
    <w:rsid w:val="007C7C5B"/>
    <w:rsid w:val="007C7D63"/>
    <w:rsid w:val="007D0343"/>
    <w:rsid w:val="007D03A1"/>
    <w:rsid w:val="007D048F"/>
    <w:rsid w:val="007D058D"/>
    <w:rsid w:val="007D0904"/>
    <w:rsid w:val="007D0914"/>
    <w:rsid w:val="007D0EE1"/>
    <w:rsid w:val="007D0FAE"/>
    <w:rsid w:val="007D142E"/>
    <w:rsid w:val="007D1802"/>
    <w:rsid w:val="007D1A34"/>
    <w:rsid w:val="007D1F1A"/>
    <w:rsid w:val="007D1F58"/>
    <w:rsid w:val="007D2068"/>
    <w:rsid w:val="007D2347"/>
    <w:rsid w:val="007D2486"/>
    <w:rsid w:val="007D24FC"/>
    <w:rsid w:val="007D25C8"/>
    <w:rsid w:val="007D266D"/>
    <w:rsid w:val="007D28A6"/>
    <w:rsid w:val="007D28EE"/>
    <w:rsid w:val="007D33BC"/>
    <w:rsid w:val="007D38CE"/>
    <w:rsid w:val="007D38FE"/>
    <w:rsid w:val="007D3A84"/>
    <w:rsid w:val="007D3E74"/>
    <w:rsid w:val="007D41F5"/>
    <w:rsid w:val="007D46D4"/>
    <w:rsid w:val="007D47B2"/>
    <w:rsid w:val="007D511A"/>
    <w:rsid w:val="007D5198"/>
    <w:rsid w:val="007D53C4"/>
    <w:rsid w:val="007D56A4"/>
    <w:rsid w:val="007D5755"/>
    <w:rsid w:val="007D5CE7"/>
    <w:rsid w:val="007D5D30"/>
    <w:rsid w:val="007D5FC3"/>
    <w:rsid w:val="007D5FFF"/>
    <w:rsid w:val="007D619F"/>
    <w:rsid w:val="007D6429"/>
    <w:rsid w:val="007D64D3"/>
    <w:rsid w:val="007D6537"/>
    <w:rsid w:val="007D6EF8"/>
    <w:rsid w:val="007D71F1"/>
    <w:rsid w:val="007D76AB"/>
    <w:rsid w:val="007D7C58"/>
    <w:rsid w:val="007D7CED"/>
    <w:rsid w:val="007D7D15"/>
    <w:rsid w:val="007E0134"/>
    <w:rsid w:val="007E0221"/>
    <w:rsid w:val="007E046F"/>
    <w:rsid w:val="007E0717"/>
    <w:rsid w:val="007E08FC"/>
    <w:rsid w:val="007E099A"/>
    <w:rsid w:val="007E0B59"/>
    <w:rsid w:val="007E0EEC"/>
    <w:rsid w:val="007E0EF8"/>
    <w:rsid w:val="007E138C"/>
    <w:rsid w:val="007E1708"/>
    <w:rsid w:val="007E17A1"/>
    <w:rsid w:val="007E17DC"/>
    <w:rsid w:val="007E1815"/>
    <w:rsid w:val="007E187F"/>
    <w:rsid w:val="007E1EB4"/>
    <w:rsid w:val="007E2054"/>
    <w:rsid w:val="007E21A3"/>
    <w:rsid w:val="007E23B5"/>
    <w:rsid w:val="007E293B"/>
    <w:rsid w:val="007E2C91"/>
    <w:rsid w:val="007E2D7B"/>
    <w:rsid w:val="007E2F08"/>
    <w:rsid w:val="007E324B"/>
    <w:rsid w:val="007E34C0"/>
    <w:rsid w:val="007E3575"/>
    <w:rsid w:val="007E3880"/>
    <w:rsid w:val="007E3DA3"/>
    <w:rsid w:val="007E4439"/>
    <w:rsid w:val="007E44AE"/>
    <w:rsid w:val="007E4744"/>
    <w:rsid w:val="007E4C04"/>
    <w:rsid w:val="007E51CB"/>
    <w:rsid w:val="007E5209"/>
    <w:rsid w:val="007E54E3"/>
    <w:rsid w:val="007E54F0"/>
    <w:rsid w:val="007E55B8"/>
    <w:rsid w:val="007E5FDC"/>
    <w:rsid w:val="007E6043"/>
    <w:rsid w:val="007E63B8"/>
    <w:rsid w:val="007E6E7F"/>
    <w:rsid w:val="007E745B"/>
    <w:rsid w:val="007E75CF"/>
    <w:rsid w:val="007E776B"/>
    <w:rsid w:val="007E7997"/>
    <w:rsid w:val="007E7D34"/>
    <w:rsid w:val="007E7D84"/>
    <w:rsid w:val="007E7F81"/>
    <w:rsid w:val="007E7FEB"/>
    <w:rsid w:val="007F0971"/>
    <w:rsid w:val="007F0B5E"/>
    <w:rsid w:val="007F0BB7"/>
    <w:rsid w:val="007F0C12"/>
    <w:rsid w:val="007F10FB"/>
    <w:rsid w:val="007F110E"/>
    <w:rsid w:val="007F118B"/>
    <w:rsid w:val="007F12CA"/>
    <w:rsid w:val="007F151F"/>
    <w:rsid w:val="007F1966"/>
    <w:rsid w:val="007F1A25"/>
    <w:rsid w:val="007F239F"/>
    <w:rsid w:val="007F2594"/>
    <w:rsid w:val="007F2910"/>
    <w:rsid w:val="007F2930"/>
    <w:rsid w:val="007F2A6B"/>
    <w:rsid w:val="007F2B95"/>
    <w:rsid w:val="007F3586"/>
    <w:rsid w:val="007F35CB"/>
    <w:rsid w:val="007F382F"/>
    <w:rsid w:val="007F3EFB"/>
    <w:rsid w:val="007F4694"/>
    <w:rsid w:val="007F4939"/>
    <w:rsid w:val="007F4F8B"/>
    <w:rsid w:val="007F5801"/>
    <w:rsid w:val="007F5B3E"/>
    <w:rsid w:val="007F5C0B"/>
    <w:rsid w:val="007F5E6C"/>
    <w:rsid w:val="007F5F98"/>
    <w:rsid w:val="007F6007"/>
    <w:rsid w:val="007F66B4"/>
    <w:rsid w:val="007F677D"/>
    <w:rsid w:val="007F6D5D"/>
    <w:rsid w:val="007F71BC"/>
    <w:rsid w:val="007F7536"/>
    <w:rsid w:val="007F77F4"/>
    <w:rsid w:val="007F78B1"/>
    <w:rsid w:val="007F7B35"/>
    <w:rsid w:val="007F7C5F"/>
    <w:rsid w:val="007F7D36"/>
    <w:rsid w:val="007F7FB8"/>
    <w:rsid w:val="008004C2"/>
    <w:rsid w:val="008008A5"/>
    <w:rsid w:val="00801061"/>
    <w:rsid w:val="00801B1C"/>
    <w:rsid w:val="00801DDF"/>
    <w:rsid w:val="00802048"/>
    <w:rsid w:val="0080239F"/>
    <w:rsid w:val="00802B6A"/>
    <w:rsid w:val="00802D2E"/>
    <w:rsid w:val="00802DC7"/>
    <w:rsid w:val="008030DF"/>
    <w:rsid w:val="00803B47"/>
    <w:rsid w:val="00803C7B"/>
    <w:rsid w:val="00803CBC"/>
    <w:rsid w:val="008041A4"/>
    <w:rsid w:val="008042E9"/>
    <w:rsid w:val="00804AEA"/>
    <w:rsid w:val="00804DDF"/>
    <w:rsid w:val="008052DA"/>
    <w:rsid w:val="00805E50"/>
    <w:rsid w:val="008066C8"/>
    <w:rsid w:val="00806754"/>
    <w:rsid w:val="0080680E"/>
    <w:rsid w:val="00806B8B"/>
    <w:rsid w:val="00806CE8"/>
    <w:rsid w:val="00806EB4"/>
    <w:rsid w:val="00806FBE"/>
    <w:rsid w:val="0080721D"/>
    <w:rsid w:val="008073A6"/>
    <w:rsid w:val="008073C4"/>
    <w:rsid w:val="008074CB"/>
    <w:rsid w:val="00807952"/>
    <w:rsid w:val="00807D19"/>
    <w:rsid w:val="00807E2F"/>
    <w:rsid w:val="00807E94"/>
    <w:rsid w:val="00807FA8"/>
    <w:rsid w:val="00810175"/>
    <w:rsid w:val="00810255"/>
    <w:rsid w:val="0081026C"/>
    <w:rsid w:val="0081057D"/>
    <w:rsid w:val="0081086D"/>
    <w:rsid w:val="00810AAA"/>
    <w:rsid w:val="00810C5D"/>
    <w:rsid w:val="00811143"/>
    <w:rsid w:val="0081123B"/>
    <w:rsid w:val="00811291"/>
    <w:rsid w:val="0081177B"/>
    <w:rsid w:val="008117F8"/>
    <w:rsid w:val="00811BBD"/>
    <w:rsid w:val="00811C4B"/>
    <w:rsid w:val="00811C8C"/>
    <w:rsid w:val="00811E49"/>
    <w:rsid w:val="008122FE"/>
    <w:rsid w:val="00812479"/>
    <w:rsid w:val="008125BC"/>
    <w:rsid w:val="0081268D"/>
    <w:rsid w:val="00812999"/>
    <w:rsid w:val="00812B63"/>
    <w:rsid w:val="00812C2A"/>
    <w:rsid w:val="00812C7A"/>
    <w:rsid w:val="00812EE6"/>
    <w:rsid w:val="00812F39"/>
    <w:rsid w:val="0081370B"/>
    <w:rsid w:val="00813902"/>
    <w:rsid w:val="00813AA4"/>
    <w:rsid w:val="00813C1B"/>
    <w:rsid w:val="008141EC"/>
    <w:rsid w:val="008144F1"/>
    <w:rsid w:val="00814E6A"/>
    <w:rsid w:val="008150C2"/>
    <w:rsid w:val="008152DD"/>
    <w:rsid w:val="008154F1"/>
    <w:rsid w:val="00815560"/>
    <w:rsid w:val="00815B04"/>
    <w:rsid w:val="00815B4E"/>
    <w:rsid w:val="00815FE6"/>
    <w:rsid w:val="0081615C"/>
    <w:rsid w:val="008163A4"/>
    <w:rsid w:val="0081670B"/>
    <w:rsid w:val="008167AC"/>
    <w:rsid w:val="008169A5"/>
    <w:rsid w:val="00816D9B"/>
    <w:rsid w:val="00816DD1"/>
    <w:rsid w:val="008172AC"/>
    <w:rsid w:val="008173B2"/>
    <w:rsid w:val="0081784A"/>
    <w:rsid w:val="00817915"/>
    <w:rsid w:val="00817B07"/>
    <w:rsid w:val="00817EE4"/>
    <w:rsid w:val="00820009"/>
    <w:rsid w:val="008209BB"/>
    <w:rsid w:val="00820A6A"/>
    <w:rsid w:val="00820C59"/>
    <w:rsid w:val="0082175B"/>
    <w:rsid w:val="00821C40"/>
    <w:rsid w:val="00821DEC"/>
    <w:rsid w:val="008222D8"/>
    <w:rsid w:val="00822560"/>
    <w:rsid w:val="008226DA"/>
    <w:rsid w:val="008227C7"/>
    <w:rsid w:val="00822A3C"/>
    <w:rsid w:val="00822AE9"/>
    <w:rsid w:val="00822B97"/>
    <w:rsid w:val="008230EC"/>
    <w:rsid w:val="008232A9"/>
    <w:rsid w:val="00823493"/>
    <w:rsid w:val="008236AC"/>
    <w:rsid w:val="00823C7D"/>
    <w:rsid w:val="00823CC1"/>
    <w:rsid w:val="008240D8"/>
    <w:rsid w:val="008241DD"/>
    <w:rsid w:val="0082473B"/>
    <w:rsid w:val="00824C31"/>
    <w:rsid w:val="00825366"/>
    <w:rsid w:val="008258F4"/>
    <w:rsid w:val="00825A6F"/>
    <w:rsid w:val="00825A70"/>
    <w:rsid w:val="00825C98"/>
    <w:rsid w:val="00825F2B"/>
    <w:rsid w:val="008261B6"/>
    <w:rsid w:val="008261FD"/>
    <w:rsid w:val="0082638C"/>
    <w:rsid w:val="00826429"/>
    <w:rsid w:val="008266E6"/>
    <w:rsid w:val="00826D5D"/>
    <w:rsid w:val="00826DF2"/>
    <w:rsid w:val="00826E6D"/>
    <w:rsid w:val="0082775A"/>
    <w:rsid w:val="00827AC3"/>
    <w:rsid w:val="00827DC7"/>
    <w:rsid w:val="00827FAE"/>
    <w:rsid w:val="008305CD"/>
    <w:rsid w:val="0083082A"/>
    <w:rsid w:val="008309C7"/>
    <w:rsid w:val="00830B65"/>
    <w:rsid w:val="00830C43"/>
    <w:rsid w:val="00830C6C"/>
    <w:rsid w:val="0083151D"/>
    <w:rsid w:val="008315BA"/>
    <w:rsid w:val="008318EA"/>
    <w:rsid w:val="0083209B"/>
    <w:rsid w:val="00832869"/>
    <w:rsid w:val="0083287E"/>
    <w:rsid w:val="00832E8F"/>
    <w:rsid w:val="008331D3"/>
    <w:rsid w:val="00833AFC"/>
    <w:rsid w:val="00833B7B"/>
    <w:rsid w:val="00833B88"/>
    <w:rsid w:val="00833C96"/>
    <w:rsid w:val="00833FAD"/>
    <w:rsid w:val="0083474F"/>
    <w:rsid w:val="00834ADB"/>
    <w:rsid w:val="00834FE4"/>
    <w:rsid w:val="00835222"/>
    <w:rsid w:val="00835819"/>
    <w:rsid w:val="00835B52"/>
    <w:rsid w:val="008360AD"/>
    <w:rsid w:val="00836331"/>
    <w:rsid w:val="008363CB"/>
    <w:rsid w:val="00836AEE"/>
    <w:rsid w:val="00836AFA"/>
    <w:rsid w:val="00836C6B"/>
    <w:rsid w:val="00836D92"/>
    <w:rsid w:val="00836E92"/>
    <w:rsid w:val="008371BF"/>
    <w:rsid w:val="00837386"/>
    <w:rsid w:val="00837488"/>
    <w:rsid w:val="0083757F"/>
    <w:rsid w:val="00837992"/>
    <w:rsid w:val="00837FD4"/>
    <w:rsid w:val="008401D8"/>
    <w:rsid w:val="008401EC"/>
    <w:rsid w:val="008404F9"/>
    <w:rsid w:val="00840854"/>
    <w:rsid w:val="0084092E"/>
    <w:rsid w:val="00840B67"/>
    <w:rsid w:val="00840DEB"/>
    <w:rsid w:val="008411D7"/>
    <w:rsid w:val="00841449"/>
    <w:rsid w:val="0084198A"/>
    <w:rsid w:val="00841C61"/>
    <w:rsid w:val="00841D5C"/>
    <w:rsid w:val="00841DCF"/>
    <w:rsid w:val="008420E7"/>
    <w:rsid w:val="008422AF"/>
    <w:rsid w:val="00842927"/>
    <w:rsid w:val="00842ADA"/>
    <w:rsid w:val="00842ADE"/>
    <w:rsid w:val="00842CEF"/>
    <w:rsid w:val="00843087"/>
    <w:rsid w:val="00843334"/>
    <w:rsid w:val="008433C0"/>
    <w:rsid w:val="00843553"/>
    <w:rsid w:val="00843945"/>
    <w:rsid w:val="00843A16"/>
    <w:rsid w:val="00843A77"/>
    <w:rsid w:val="00843AA3"/>
    <w:rsid w:val="00843B3C"/>
    <w:rsid w:val="0084434C"/>
    <w:rsid w:val="00844885"/>
    <w:rsid w:val="00844947"/>
    <w:rsid w:val="00844ACA"/>
    <w:rsid w:val="00844CB2"/>
    <w:rsid w:val="00844E62"/>
    <w:rsid w:val="0084510F"/>
    <w:rsid w:val="00845174"/>
    <w:rsid w:val="00845417"/>
    <w:rsid w:val="008459CC"/>
    <w:rsid w:val="00845C30"/>
    <w:rsid w:val="00845C78"/>
    <w:rsid w:val="00845D21"/>
    <w:rsid w:val="00845E9C"/>
    <w:rsid w:val="00846EB9"/>
    <w:rsid w:val="00846F43"/>
    <w:rsid w:val="00846FD2"/>
    <w:rsid w:val="0084734B"/>
    <w:rsid w:val="008477E7"/>
    <w:rsid w:val="00847906"/>
    <w:rsid w:val="00847D41"/>
    <w:rsid w:val="00847DA7"/>
    <w:rsid w:val="008500AC"/>
    <w:rsid w:val="008505A0"/>
    <w:rsid w:val="008505C9"/>
    <w:rsid w:val="00850F21"/>
    <w:rsid w:val="00850FC4"/>
    <w:rsid w:val="00851161"/>
    <w:rsid w:val="00851360"/>
    <w:rsid w:val="00851A7C"/>
    <w:rsid w:val="00851B72"/>
    <w:rsid w:val="00852275"/>
    <w:rsid w:val="00852A9F"/>
    <w:rsid w:val="00852C68"/>
    <w:rsid w:val="00852FAE"/>
    <w:rsid w:val="00853209"/>
    <w:rsid w:val="008534F6"/>
    <w:rsid w:val="008535AF"/>
    <w:rsid w:val="008536BD"/>
    <w:rsid w:val="008536E4"/>
    <w:rsid w:val="00853930"/>
    <w:rsid w:val="00853BF8"/>
    <w:rsid w:val="00853E55"/>
    <w:rsid w:val="00853EC7"/>
    <w:rsid w:val="008540BB"/>
    <w:rsid w:val="00854281"/>
    <w:rsid w:val="00854353"/>
    <w:rsid w:val="00854609"/>
    <w:rsid w:val="008549D0"/>
    <w:rsid w:val="00854D6D"/>
    <w:rsid w:val="00854DFB"/>
    <w:rsid w:val="00854E76"/>
    <w:rsid w:val="00854EC7"/>
    <w:rsid w:val="00854FC3"/>
    <w:rsid w:val="00854FEC"/>
    <w:rsid w:val="00855074"/>
    <w:rsid w:val="008552A0"/>
    <w:rsid w:val="0085547B"/>
    <w:rsid w:val="008555B9"/>
    <w:rsid w:val="0085587E"/>
    <w:rsid w:val="008558A3"/>
    <w:rsid w:val="008559CA"/>
    <w:rsid w:val="00855F37"/>
    <w:rsid w:val="008560B1"/>
    <w:rsid w:val="00856252"/>
    <w:rsid w:val="008566BD"/>
    <w:rsid w:val="0085674F"/>
    <w:rsid w:val="00856985"/>
    <w:rsid w:val="00856C0B"/>
    <w:rsid w:val="00856D55"/>
    <w:rsid w:val="00856F97"/>
    <w:rsid w:val="00857262"/>
    <w:rsid w:val="008575D0"/>
    <w:rsid w:val="00857808"/>
    <w:rsid w:val="00857B34"/>
    <w:rsid w:val="00860307"/>
    <w:rsid w:val="008606DB"/>
    <w:rsid w:val="00860D0F"/>
    <w:rsid w:val="00860E73"/>
    <w:rsid w:val="00860FC6"/>
    <w:rsid w:val="00861339"/>
    <w:rsid w:val="00861854"/>
    <w:rsid w:val="00861D58"/>
    <w:rsid w:val="00861E43"/>
    <w:rsid w:val="00861F4B"/>
    <w:rsid w:val="008620E5"/>
    <w:rsid w:val="008623B9"/>
    <w:rsid w:val="008623E3"/>
    <w:rsid w:val="008624FD"/>
    <w:rsid w:val="00862503"/>
    <w:rsid w:val="00862753"/>
    <w:rsid w:val="0086278F"/>
    <w:rsid w:val="00862DB0"/>
    <w:rsid w:val="00862E61"/>
    <w:rsid w:val="00863BEE"/>
    <w:rsid w:val="00863EB0"/>
    <w:rsid w:val="00863EDA"/>
    <w:rsid w:val="008641A1"/>
    <w:rsid w:val="00864431"/>
    <w:rsid w:val="0086452B"/>
    <w:rsid w:val="00864EDB"/>
    <w:rsid w:val="00864F7F"/>
    <w:rsid w:val="00865201"/>
    <w:rsid w:val="008654CF"/>
    <w:rsid w:val="00865689"/>
    <w:rsid w:val="00865749"/>
    <w:rsid w:val="00865787"/>
    <w:rsid w:val="00865A8F"/>
    <w:rsid w:val="00865CC4"/>
    <w:rsid w:val="0086618F"/>
    <w:rsid w:val="00866216"/>
    <w:rsid w:val="008666D5"/>
    <w:rsid w:val="008668F7"/>
    <w:rsid w:val="00866BBB"/>
    <w:rsid w:val="00866DD1"/>
    <w:rsid w:val="008676FA"/>
    <w:rsid w:val="008678B5"/>
    <w:rsid w:val="0086797B"/>
    <w:rsid w:val="0086798A"/>
    <w:rsid w:val="00867A05"/>
    <w:rsid w:val="00867A70"/>
    <w:rsid w:val="00867CAC"/>
    <w:rsid w:val="0087010E"/>
    <w:rsid w:val="00870139"/>
    <w:rsid w:val="0087021C"/>
    <w:rsid w:val="00870630"/>
    <w:rsid w:val="00870BDB"/>
    <w:rsid w:val="0087107D"/>
    <w:rsid w:val="008712AB"/>
    <w:rsid w:val="00871553"/>
    <w:rsid w:val="00871686"/>
    <w:rsid w:val="00871CEE"/>
    <w:rsid w:val="00871FBE"/>
    <w:rsid w:val="008720A5"/>
    <w:rsid w:val="008720C9"/>
    <w:rsid w:val="00872192"/>
    <w:rsid w:val="00872A22"/>
    <w:rsid w:val="00872CCB"/>
    <w:rsid w:val="00872D16"/>
    <w:rsid w:val="00872DCE"/>
    <w:rsid w:val="00872F05"/>
    <w:rsid w:val="00872FA5"/>
    <w:rsid w:val="00873156"/>
    <w:rsid w:val="008731F9"/>
    <w:rsid w:val="008734F2"/>
    <w:rsid w:val="00873665"/>
    <w:rsid w:val="00873DC8"/>
    <w:rsid w:val="00873F1A"/>
    <w:rsid w:val="00873F3A"/>
    <w:rsid w:val="00874196"/>
    <w:rsid w:val="00874251"/>
    <w:rsid w:val="008745A3"/>
    <w:rsid w:val="00874831"/>
    <w:rsid w:val="00874DDE"/>
    <w:rsid w:val="008750CB"/>
    <w:rsid w:val="00875338"/>
    <w:rsid w:val="00875A40"/>
    <w:rsid w:val="00876266"/>
    <w:rsid w:val="00876295"/>
    <w:rsid w:val="0087641E"/>
    <w:rsid w:val="0087651A"/>
    <w:rsid w:val="00876943"/>
    <w:rsid w:val="00876A73"/>
    <w:rsid w:val="00876AC6"/>
    <w:rsid w:val="008772AD"/>
    <w:rsid w:val="00877423"/>
    <w:rsid w:val="00877432"/>
    <w:rsid w:val="00877815"/>
    <w:rsid w:val="0087792B"/>
    <w:rsid w:val="008779B3"/>
    <w:rsid w:val="00877B6F"/>
    <w:rsid w:val="00877CFB"/>
    <w:rsid w:val="00877F5F"/>
    <w:rsid w:val="008801B5"/>
    <w:rsid w:val="0088028F"/>
    <w:rsid w:val="00880884"/>
    <w:rsid w:val="008808C2"/>
    <w:rsid w:val="00880D0E"/>
    <w:rsid w:val="00881579"/>
    <w:rsid w:val="00881B68"/>
    <w:rsid w:val="00881D51"/>
    <w:rsid w:val="00881D91"/>
    <w:rsid w:val="00881EBF"/>
    <w:rsid w:val="0088280B"/>
    <w:rsid w:val="008829E9"/>
    <w:rsid w:val="00882BAA"/>
    <w:rsid w:val="0088316E"/>
    <w:rsid w:val="008832B6"/>
    <w:rsid w:val="008835D9"/>
    <w:rsid w:val="00883804"/>
    <w:rsid w:val="008839E8"/>
    <w:rsid w:val="008851FA"/>
    <w:rsid w:val="00885309"/>
    <w:rsid w:val="008854D1"/>
    <w:rsid w:val="00885B4F"/>
    <w:rsid w:val="00885DBE"/>
    <w:rsid w:val="0088664F"/>
    <w:rsid w:val="008867BC"/>
    <w:rsid w:val="00886B7B"/>
    <w:rsid w:val="00887524"/>
    <w:rsid w:val="00887591"/>
    <w:rsid w:val="008875C9"/>
    <w:rsid w:val="00887823"/>
    <w:rsid w:val="00887939"/>
    <w:rsid w:val="00887B54"/>
    <w:rsid w:val="00887E5C"/>
    <w:rsid w:val="00887EC7"/>
    <w:rsid w:val="008900E8"/>
    <w:rsid w:val="00890148"/>
    <w:rsid w:val="00890582"/>
    <w:rsid w:val="0089077B"/>
    <w:rsid w:val="00890A61"/>
    <w:rsid w:val="00890CBA"/>
    <w:rsid w:val="00891101"/>
    <w:rsid w:val="0089127F"/>
    <w:rsid w:val="00891493"/>
    <w:rsid w:val="0089165B"/>
    <w:rsid w:val="008919BE"/>
    <w:rsid w:val="00891A2E"/>
    <w:rsid w:val="00891B17"/>
    <w:rsid w:val="00891DF0"/>
    <w:rsid w:val="0089207E"/>
    <w:rsid w:val="008921CE"/>
    <w:rsid w:val="0089229B"/>
    <w:rsid w:val="00892565"/>
    <w:rsid w:val="008927B3"/>
    <w:rsid w:val="008927BE"/>
    <w:rsid w:val="00892BF5"/>
    <w:rsid w:val="00892CD3"/>
    <w:rsid w:val="00892DC7"/>
    <w:rsid w:val="00892F1E"/>
    <w:rsid w:val="00893260"/>
    <w:rsid w:val="008932BE"/>
    <w:rsid w:val="0089349A"/>
    <w:rsid w:val="00893D8C"/>
    <w:rsid w:val="00893DC1"/>
    <w:rsid w:val="00893E80"/>
    <w:rsid w:val="00893EA6"/>
    <w:rsid w:val="008945D7"/>
    <w:rsid w:val="00894692"/>
    <w:rsid w:val="00894B46"/>
    <w:rsid w:val="008955D7"/>
    <w:rsid w:val="0089561F"/>
    <w:rsid w:val="008958EF"/>
    <w:rsid w:val="00895EA4"/>
    <w:rsid w:val="00896106"/>
    <w:rsid w:val="00896286"/>
    <w:rsid w:val="0089646A"/>
    <w:rsid w:val="008967F2"/>
    <w:rsid w:val="00896860"/>
    <w:rsid w:val="0089694A"/>
    <w:rsid w:val="00896974"/>
    <w:rsid w:val="00896E28"/>
    <w:rsid w:val="0089707F"/>
    <w:rsid w:val="00897124"/>
    <w:rsid w:val="00897CBF"/>
    <w:rsid w:val="008A009E"/>
    <w:rsid w:val="008A0254"/>
    <w:rsid w:val="008A02A4"/>
    <w:rsid w:val="008A05B1"/>
    <w:rsid w:val="008A0621"/>
    <w:rsid w:val="008A07BB"/>
    <w:rsid w:val="008A0A35"/>
    <w:rsid w:val="008A0F6E"/>
    <w:rsid w:val="008A14F3"/>
    <w:rsid w:val="008A1DF8"/>
    <w:rsid w:val="008A1FF5"/>
    <w:rsid w:val="008A2628"/>
    <w:rsid w:val="008A2D1B"/>
    <w:rsid w:val="008A2D3F"/>
    <w:rsid w:val="008A2DC6"/>
    <w:rsid w:val="008A2FAE"/>
    <w:rsid w:val="008A2FB0"/>
    <w:rsid w:val="008A3282"/>
    <w:rsid w:val="008A3575"/>
    <w:rsid w:val="008A3B29"/>
    <w:rsid w:val="008A3B52"/>
    <w:rsid w:val="008A3DC3"/>
    <w:rsid w:val="008A4393"/>
    <w:rsid w:val="008A476D"/>
    <w:rsid w:val="008A4BC5"/>
    <w:rsid w:val="008A5065"/>
    <w:rsid w:val="008A5237"/>
    <w:rsid w:val="008A543F"/>
    <w:rsid w:val="008A5568"/>
    <w:rsid w:val="008A5730"/>
    <w:rsid w:val="008A58F2"/>
    <w:rsid w:val="008A5B43"/>
    <w:rsid w:val="008A5CA3"/>
    <w:rsid w:val="008A5FA8"/>
    <w:rsid w:val="008A6214"/>
    <w:rsid w:val="008A6304"/>
    <w:rsid w:val="008A653F"/>
    <w:rsid w:val="008A6C46"/>
    <w:rsid w:val="008A6E08"/>
    <w:rsid w:val="008A7221"/>
    <w:rsid w:val="008A74EE"/>
    <w:rsid w:val="008A7507"/>
    <w:rsid w:val="008A75E6"/>
    <w:rsid w:val="008A78D9"/>
    <w:rsid w:val="008A7C6C"/>
    <w:rsid w:val="008A7DCD"/>
    <w:rsid w:val="008A7FA9"/>
    <w:rsid w:val="008B03D6"/>
    <w:rsid w:val="008B06BD"/>
    <w:rsid w:val="008B0795"/>
    <w:rsid w:val="008B09A1"/>
    <w:rsid w:val="008B0B71"/>
    <w:rsid w:val="008B10BC"/>
    <w:rsid w:val="008B130D"/>
    <w:rsid w:val="008B1B5C"/>
    <w:rsid w:val="008B1D14"/>
    <w:rsid w:val="008B2334"/>
    <w:rsid w:val="008B270B"/>
    <w:rsid w:val="008B2CAE"/>
    <w:rsid w:val="008B2D26"/>
    <w:rsid w:val="008B2D65"/>
    <w:rsid w:val="008B30FE"/>
    <w:rsid w:val="008B33CE"/>
    <w:rsid w:val="008B3B51"/>
    <w:rsid w:val="008B3C8C"/>
    <w:rsid w:val="008B3D8B"/>
    <w:rsid w:val="008B3E9F"/>
    <w:rsid w:val="008B3ECF"/>
    <w:rsid w:val="008B3F4D"/>
    <w:rsid w:val="008B4352"/>
    <w:rsid w:val="008B4353"/>
    <w:rsid w:val="008B477D"/>
    <w:rsid w:val="008B4F40"/>
    <w:rsid w:val="008B52D4"/>
    <w:rsid w:val="008B53B0"/>
    <w:rsid w:val="008B54EF"/>
    <w:rsid w:val="008B598F"/>
    <w:rsid w:val="008B5ACD"/>
    <w:rsid w:val="008B5B10"/>
    <w:rsid w:val="008B5C01"/>
    <w:rsid w:val="008B60B6"/>
    <w:rsid w:val="008B63B4"/>
    <w:rsid w:val="008B69D7"/>
    <w:rsid w:val="008B6ABF"/>
    <w:rsid w:val="008B6B63"/>
    <w:rsid w:val="008B6DD9"/>
    <w:rsid w:val="008B6E04"/>
    <w:rsid w:val="008B7633"/>
    <w:rsid w:val="008B7B6A"/>
    <w:rsid w:val="008C0568"/>
    <w:rsid w:val="008C0671"/>
    <w:rsid w:val="008C0B62"/>
    <w:rsid w:val="008C0F15"/>
    <w:rsid w:val="008C0F8E"/>
    <w:rsid w:val="008C1596"/>
    <w:rsid w:val="008C1833"/>
    <w:rsid w:val="008C1A97"/>
    <w:rsid w:val="008C1C85"/>
    <w:rsid w:val="008C1D5C"/>
    <w:rsid w:val="008C1E96"/>
    <w:rsid w:val="008C293B"/>
    <w:rsid w:val="008C2B87"/>
    <w:rsid w:val="008C2C54"/>
    <w:rsid w:val="008C2EDE"/>
    <w:rsid w:val="008C4074"/>
    <w:rsid w:val="008C4168"/>
    <w:rsid w:val="008C4493"/>
    <w:rsid w:val="008C457F"/>
    <w:rsid w:val="008C470F"/>
    <w:rsid w:val="008C49B8"/>
    <w:rsid w:val="008C4A40"/>
    <w:rsid w:val="008C4A54"/>
    <w:rsid w:val="008C4FB9"/>
    <w:rsid w:val="008C583E"/>
    <w:rsid w:val="008C5AC6"/>
    <w:rsid w:val="008C5CD6"/>
    <w:rsid w:val="008C60B0"/>
    <w:rsid w:val="008C64D4"/>
    <w:rsid w:val="008C6603"/>
    <w:rsid w:val="008C6953"/>
    <w:rsid w:val="008C69C2"/>
    <w:rsid w:val="008C6EFC"/>
    <w:rsid w:val="008C701E"/>
    <w:rsid w:val="008C7248"/>
    <w:rsid w:val="008C73EC"/>
    <w:rsid w:val="008C77CF"/>
    <w:rsid w:val="008C7A0F"/>
    <w:rsid w:val="008C7A5B"/>
    <w:rsid w:val="008C7AD1"/>
    <w:rsid w:val="008C7AEA"/>
    <w:rsid w:val="008C7C94"/>
    <w:rsid w:val="008D0193"/>
    <w:rsid w:val="008D06BA"/>
    <w:rsid w:val="008D1394"/>
    <w:rsid w:val="008D142E"/>
    <w:rsid w:val="008D16C6"/>
    <w:rsid w:val="008D182F"/>
    <w:rsid w:val="008D1BB7"/>
    <w:rsid w:val="008D1E5E"/>
    <w:rsid w:val="008D2239"/>
    <w:rsid w:val="008D235D"/>
    <w:rsid w:val="008D239F"/>
    <w:rsid w:val="008D25F7"/>
    <w:rsid w:val="008D26BD"/>
    <w:rsid w:val="008D2DBE"/>
    <w:rsid w:val="008D2DEC"/>
    <w:rsid w:val="008D3126"/>
    <w:rsid w:val="008D32A1"/>
    <w:rsid w:val="008D36D3"/>
    <w:rsid w:val="008D375E"/>
    <w:rsid w:val="008D4253"/>
    <w:rsid w:val="008D42B9"/>
    <w:rsid w:val="008D487C"/>
    <w:rsid w:val="008D4B6D"/>
    <w:rsid w:val="008D520D"/>
    <w:rsid w:val="008D59C2"/>
    <w:rsid w:val="008D5D5B"/>
    <w:rsid w:val="008D6113"/>
    <w:rsid w:val="008D62EF"/>
    <w:rsid w:val="008D63A2"/>
    <w:rsid w:val="008D66B1"/>
    <w:rsid w:val="008D68A9"/>
    <w:rsid w:val="008D6CB6"/>
    <w:rsid w:val="008D7502"/>
    <w:rsid w:val="008D756A"/>
    <w:rsid w:val="008D75EB"/>
    <w:rsid w:val="008D76E6"/>
    <w:rsid w:val="008D774B"/>
    <w:rsid w:val="008D7DF7"/>
    <w:rsid w:val="008E0040"/>
    <w:rsid w:val="008E0141"/>
    <w:rsid w:val="008E04A2"/>
    <w:rsid w:val="008E05C2"/>
    <w:rsid w:val="008E0B4A"/>
    <w:rsid w:val="008E1001"/>
    <w:rsid w:val="008E1A9C"/>
    <w:rsid w:val="008E1E86"/>
    <w:rsid w:val="008E1F8D"/>
    <w:rsid w:val="008E207C"/>
    <w:rsid w:val="008E2252"/>
    <w:rsid w:val="008E250E"/>
    <w:rsid w:val="008E2579"/>
    <w:rsid w:val="008E2CCE"/>
    <w:rsid w:val="008E2DDA"/>
    <w:rsid w:val="008E3952"/>
    <w:rsid w:val="008E3977"/>
    <w:rsid w:val="008E4004"/>
    <w:rsid w:val="008E45A5"/>
    <w:rsid w:val="008E45B2"/>
    <w:rsid w:val="008E4822"/>
    <w:rsid w:val="008E4D5D"/>
    <w:rsid w:val="008E4FFB"/>
    <w:rsid w:val="008E503F"/>
    <w:rsid w:val="008E5360"/>
    <w:rsid w:val="008E54E9"/>
    <w:rsid w:val="008E57C5"/>
    <w:rsid w:val="008E5F6E"/>
    <w:rsid w:val="008E63B5"/>
    <w:rsid w:val="008E686A"/>
    <w:rsid w:val="008E68B6"/>
    <w:rsid w:val="008E6ABE"/>
    <w:rsid w:val="008E6BC4"/>
    <w:rsid w:val="008E6BCF"/>
    <w:rsid w:val="008E74C0"/>
    <w:rsid w:val="008E74F9"/>
    <w:rsid w:val="008E7823"/>
    <w:rsid w:val="008E7ED2"/>
    <w:rsid w:val="008E7EF9"/>
    <w:rsid w:val="008F092A"/>
    <w:rsid w:val="008F0C9D"/>
    <w:rsid w:val="008F0EDC"/>
    <w:rsid w:val="008F101A"/>
    <w:rsid w:val="008F10FB"/>
    <w:rsid w:val="008F228C"/>
    <w:rsid w:val="008F2292"/>
    <w:rsid w:val="008F2414"/>
    <w:rsid w:val="008F25CC"/>
    <w:rsid w:val="008F271C"/>
    <w:rsid w:val="008F275C"/>
    <w:rsid w:val="008F276D"/>
    <w:rsid w:val="008F2DD9"/>
    <w:rsid w:val="008F2DFE"/>
    <w:rsid w:val="008F3762"/>
    <w:rsid w:val="008F395E"/>
    <w:rsid w:val="008F3A7C"/>
    <w:rsid w:val="008F3B1E"/>
    <w:rsid w:val="008F3EED"/>
    <w:rsid w:val="008F42A7"/>
    <w:rsid w:val="008F47AA"/>
    <w:rsid w:val="008F4A4C"/>
    <w:rsid w:val="008F4B67"/>
    <w:rsid w:val="008F5005"/>
    <w:rsid w:val="008F51AF"/>
    <w:rsid w:val="008F539A"/>
    <w:rsid w:val="008F6537"/>
    <w:rsid w:val="008F6F90"/>
    <w:rsid w:val="008F7026"/>
    <w:rsid w:val="008F7636"/>
    <w:rsid w:val="008F76EF"/>
    <w:rsid w:val="008F7886"/>
    <w:rsid w:val="008F79A8"/>
    <w:rsid w:val="008F7AB2"/>
    <w:rsid w:val="008F7F8A"/>
    <w:rsid w:val="009000DB"/>
    <w:rsid w:val="00900165"/>
    <w:rsid w:val="0090035A"/>
    <w:rsid w:val="009008D0"/>
    <w:rsid w:val="00900996"/>
    <w:rsid w:val="00900A02"/>
    <w:rsid w:val="00900D1B"/>
    <w:rsid w:val="00900FA7"/>
    <w:rsid w:val="00901570"/>
    <w:rsid w:val="0090184D"/>
    <w:rsid w:val="00901981"/>
    <w:rsid w:val="009023B9"/>
    <w:rsid w:val="009024DD"/>
    <w:rsid w:val="0090257D"/>
    <w:rsid w:val="00902F16"/>
    <w:rsid w:val="00903565"/>
    <w:rsid w:val="00903688"/>
    <w:rsid w:val="009037DA"/>
    <w:rsid w:val="00903B43"/>
    <w:rsid w:val="00903D4E"/>
    <w:rsid w:val="00903E6C"/>
    <w:rsid w:val="00903F4A"/>
    <w:rsid w:val="00904080"/>
    <w:rsid w:val="009046FD"/>
    <w:rsid w:val="00904BA7"/>
    <w:rsid w:val="00904E1E"/>
    <w:rsid w:val="0090550D"/>
    <w:rsid w:val="00905882"/>
    <w:rsid w:val="009060EA"/>
    <w:rsid w:val="00906615"/>
    <w:rsid w:val="00906A34"/>
    <w:rsid w:val="00907007"/>
    <w:rsid w:val="009071D1"/>
    <w:rsid w:val="009073E0"/>
    <w:rsid w:val="009075E6"/>
    <w:rsid w:val="00907716"/>
    <w:rsid w:val="0090784F"/>
    <w:rsid w:val="00907EEB"/>
    <w:rsid w:val="00910270"/>
    <w:rsid w:val="0091126D"/>
    <w:rsid w:val="009112DE"/>
    <w:rsid w:val="0091183E"/>
    <w:rsid w:val="00911A4A"/>
    <w:rsid w:val="00911F1F"/>
    <w:rsid w:val="009124D4"/>
    <w:rsid w:val="009125F0"/>
    <w:rsid w:val="0091265A"/>
    <w:rsid w:val="009129C4"/>
    <w:rsid w:val="00912EEE"/>
    <w:rsid w:val="00913483"/>
    <w:rsid w:val="0091356D"/>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8F"/>
    <w:rsid w:val="009162CF"/>
    <w:rsid w:val="00916534"/>
    <w:rsid w:val="00916A1D"/>
    <w:rsid w:val="009170EF"/>
    <w:rsid w:val="009172C1"/>
    <w:rsid w:val="0091748B"/>
    <w:rsid w:val="00917A63"/>
    <w:rsid w:val="00917B73"/>
    <w:rsid w:val="00917BE4"/>
    <w:rsid w:val="00917E9F"/>
    <w:rsid w:val="00920372"/>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19B"/>
    <w:rsid w:val="00924382"/>
    <w:rsid w:val="00924D4C"/>
    <w:rsid w:val="0092501B"/>
    <w:rsid w:val="009255B9"/>
    <w:rsid w:val="00925779"/>
    <w:rsid w:val="00925994"/>
    <w:rsid w:val="00925D2F"/>
    <w:rsid w:val="009262BF"/>
    <w:rsid w:val="0092728F"/>
    <w:rsid w:val="0092729A"/>
    <w:rsid w:val="009277D2"/>
    <w:rsid w:val="00927AA7"/>
    <w:rsid w:val="00927E9D"/>
    <w:rsid w:val="0093009A"/>
    <w:rsid w:val="00930635"/>
    <w:rsid w:val="009306CF"/>
    <w:rsid w:val="009308FB"/>
    <w:rsid w:val="00930944"/>
    <w:rsid w:val="00930BE9"/>
    <w:rsid w:val="00930C45"/>
    <w:rsid w:val="00930E12"/>
    <w:rsid w:val="00930E78"/>
    <w:rsid w:val="00930FB4"/>
    <w:rsid w:val="0093132B"/>
    <w:rsid w:val="00931415"/>
    <w:rsid w:val="009319C3"/>
    <w:rsid w:val="00931C7C"/>
    <w:rsid w:val="00931D01"/>
    <w:rsid w:val="009322DD"/>
    <w:rsid w:val="009325FD"/>
    <w:rsid w:val="00932614"/>
    <w:rsid w:val="0093281C"/>
    <w:rsid w:val="00932AC3"/>
    <w:rsid w:val="0093303B"/>
    <w:rsid w:val="00933078"/>
    <w:rsid w:val="0093338F"/>
    <w:rsid w:val="0093362E"/>
    <w:rsid w:val="009338FC"/>
    <w:rsid w:val="009339CE"/>
    <w:rsid w:val="00933EB8"/>
    <w:rsid w:val="00934015"/>
    <w:rsid w:val="009344AB"/>
    <w:rsid w:val="0093460D"/>
    <w:rsid w:val="009347C4"/>
    <w:rsid w:val="009354F0"/>
    <w:rsid w:val="0093564F"/>
    <w:rsid w:val="00936220"/>
    <w:rsid w:val="00936431"/>
    <w:rsid w:val="0093696F"/>
    <w:rsid w:val="00936AF7"/>
    <w:rsid w:val="009373E4"/>
    <w:rsid w:val="00937508"/>
    <w:rsid w:val="00937972"/>
    <w:rsid w:val="00937DD3"/>
    <w:rsid w:val="0094008C"/>
    <w:rsid w:val="0094020B"/>
    <w:rsid w:val="009405FD"/>
    <w:rsid w:val="00940885"/>
    <w:rsid w:val="00940F9D"/>
    <w:rsid w:val="009413F1"/>
    <w:rsid w:val="00941402"/>
    <w:rsid w:val="009414AD"/>
    <w:rsid w:val="009417AD"/>
    <w:rsid w:val="00941A74"/>
    <w:rsid w:val="00942481"/>
    <w:rsid w:val="009427D8"/>
    <w:rsid w:val="009429E9"/>
    <w:rsid w:val="00942B0C"/>
    <w:rsid w:val="00942C2C"/>
    <w:rsid w:val="00942CF1"/>
    <w:rsid w:val="00943069"/>
    <w:rsid w:val="009430C7"/>
    <w:rsid w:val="00943218"/>
    <w:rsid w:val="00943277"/>
    <w:rsid w:val="009433F6"/>
    <w:rsid w:val="00943512"/>
    <w:rsid w:val="00943619"/>
    <w:rsid w:val="00943A9D"/>
    <w:rsid w:val="00943B24"/>
    <w:rsid w:val="00943C2E"/>
    <w:rsid w:val="00943D7F"/>
    <w:rsid w:val="009443D2"/>
    <w:rsid w:val="00944514"/>
    <w:rsid w:val="00944646"/>
    <w:rsid w:val="009457B4"/>
    <w:rsid w:val="00945921"/>
    <w:rsid w:val="00946089"/>
    <w:rsid w:val="00946100"/>
    <w:rsid w:val="0094639C"/>
    <w:rsid w:val="00946F0F"/>
    <w:rsid w:val="00947496"/>
    <w:rsid w:val="009476F6"/>
    <w:rsid w:val="00947D7A"/>
    <w:rsid w:val="00947E62"/>
    <w:rsid w:val="00950272"/>
    <w:rsid w:val="009508F9"/>
    <w:rsid w:val="0095095B"/>
    <w:rsid w:val="009509A2"/>
    <w:rsid w:val="009509D5"/>
    <w:rsid w:val="00950C26"/>
    <w:rsid w:val="00950E7D"/>
    <w:rsid w:val="0095158F"/>
    <w:rsid w:val="0095192D"/>
    <w:rsid w:val="00951A30"/>
    <w:rsid w:val="00951BEF"/>
    <w:rsid w:val="0095217A"/>
    <w:rsid w:val="0095265C"/>
    <w:rsid w:val="009528B6"/>
    <w:rsid w:val="00952A9C"/>
    <w:rsid w:val="009534BA"/>
    <w:rsid w:val="009534EC"/>
    <w:rsid w:val="0095385A"/>
    <w:rsid w:val="009541F8"/>
    <w:rsid w:val="0095459F"/>
    <w:rsid w:val="0095472F"/>
    <w:rsid w:val="009549AD"/>
    <w:rsid w:val="00954B09"/>
    <w:rsid w:val="00954E0A"/>
    <w:rsid w:val="00955789"/>
    <w:rsid w:val="00955A16"/>
    <w:rsid w:val="00955AE8"/>
    <w:rsid w:val="00955F13"/>
    <w:rsid w:val="00956156"/>
    <w:rsid w:val="0095621D"/>
    <w:rsid w:val="009562DB"/>
    <w:rsid w:val="0095637D"/>
    <w:rsid w:val="00956715"/>
    <w:rsid w:val="00956AE9"/>
    <w:rsid w:val="00956E04"/>
    <w:rsid w:val="0095718F"/>
    <w:rsid w:val="009571BD"/>
    <w:rsid w:val="00957657"/>
    <w:rsid w:val="00957B06"/>
    <w:rsid w:val="00957C17"/>
    <w:rsid w:val="00957C65"/>
    <w:rsid w:val="00957DE7"/>
    <w:rsid w:val="00957E9B"/>
    <w:rsid w:val="00957EE5"/>
    <w:rsid w:val="0096007E"/>
    <w:rsid w:val="009602B5"/>
    <w:rsid w:val="00960475"/>
    <w:rsid w:val="0096091B"/>
    <w:rsid w:val="00960B2E"/>
    <w:rsid w:val="0096101A"/>
    <w:rsid w:val="009612B8"/>
    <w:rsid w:val="00961473"/>
    <w:rsid w:val="00961DB7"/>
    <w:rsid w:val="00961F0F"/>
    <w:rsid w:val="009621BC"/>
    <w:rsid w:val="009621C3"/>
    <w:rsid w:val="0096227B"/>
    <w:rsid w:val="00962A7B"/>
    <w:rsid w:val="00962E64"/>
    <w:rsid w:val="00962F5B"/>
    <w:rsid w:val="00962F7C"/>
    <w:rsid w:val="00963459"/>
    <w:rsid w:val="00963482"/>
    <w:rsid w:val="00963907"/>
    <w:rsid w:val="00963CAD"/>
    <w:rsid w:val="00963CF4"/>
    <w:rsid w:val="00963E41"/>
    <w:rsid w:val="009643A5"/>
    <w:rsid w:val="00964549"/>
    <w:rsid w:val="00964FDA"/>
    <w:rsid w:val="0096503B"/>
    <w:rsid w:val="00965124"/>
    <w:rsid w:val="00965365"/>
    <w:rsid w:val="009653FE"/>
    <w:rsid w:val="00965534"/>
    <w:rsid w:val="00965CA1"/>
    <w:rsid w:val="00965ED3"/>
    <w:rsid w:val="0096650D"/>
    <w:rsid w:val="00966921"/>
    <w:rsid w:val="00966E72"/>
    <w:rsid w:val="00967590"/>
    <w:rsid w:val="0096793F"/>
    <w:rsid w:val="00967B17"/>
    <w:rsid w:val="00967FC4"/>
    <w:rsid w:val="00967FDE"/>
    <w:rsid w:val="0097010F"/>
    <w:rsid w:val="00970A58"/>
    <w:rsid w:val="0097119E"/>
    <w:rsid w:val="0097150F"/>
    <w:rsid w:val="009715B2"/>
    <w:rsid w:val="009715F1"/>
    <w:rsid w:val="00971836"/>
    <w:rsid w:val="0097196C"/>
    <w:rsid w:val="009719DB"/>
    <w:rsid w:val="009725A2"/>
    <w:rsid w:val="00972769"/>
    <w:rsid w:val="00972880"/>
    <w:rsid w:val="00972D81"/>
    <w:rsid w:val="00973805"/>
    <w:rsid w:val="00973F50"/>
    <w:rsid w:val="00974162"/>
    <w:rsid w:val="009742A6"/>
    <w:rsid w:val="009742E1"/>
    <w:rsid w:val="00974327"/>
    <w:rsid w:val="00974746"/>
    <w:rsid w:val="0097542A"/>
    <w:rsid w:val="0097542F"/>
    <w:rsid w:val="00975807"/>
    <w:rsid w:val="00975C48"/>
    <w:rsid w:val="00975D58"/>
    <w:rsid w:val="00975E9D"/>
    <w:rsid w:val="0097692C"/>
    <w:rsid w:val="00976CA3"/>
    <w:rsid w:val="00976D2D"/>
    <w:rsid w:val="009770EF"/>
    <w:rsid w:val="00977669"/>
    <w:rsid w:val="0097771D"/>
    <w:rsid w:val="009778AA"/>
    <w:rsid w:val="00977AA1"/>
    <w:rsid w:val="009800AA"/>
    <w:rsid w:val="0098016E"/>
    <w:rsid w:val="009807F5"/>
    <w:rsid w:val="00981364"/>
    <w:rsid w:val="00981588"/>
    <w:rsid w:val="009817A3"/>
    <w:rsid w:val="00981A27"/>
    <w:rsid w:val="00981B7F"/>
    <w:rsid w:val="00981B9A"/>
    <w:rsid w:val="00981C38"/>
    <w:rsid w:val="00981CE8"/>
    <w:rsid w:val="00982609"/>
    <w:rsid w:val="00982888"/>
    <w:rsid w:val="00982B2B"/>
    <w:rsid w:val="00982D73"/>
    <w:rsid w:val="009834C7"/>
    <w:rsid w:val="00983630"/>
    <w:rsid w:val="009839DE"/>
    <w:rsid w:val="00983A14"/>
    <w:rsid w:val="00983A7C"/>
    <w:rsid w:val="00983DD4"/>
    <w:rsid w:val="00983ECB"/>
    <w:rsid w:val="009840A0"/>
    <w:rsid w:val="009842B7"/>
    <w:rsid w:val="00984485"/>
    <w:rsid w:val="009844FA"/>
    <w:rsid w:val="009845E4"/>
    <w:rsid w:val="00984906"/>
    <w:rsid w:val="00984E50"/>
    <w:rsid w:val="00984ECC"/>
    <w:rsid w:val="0098516C"/>
    <w:rsid w:val="00985190"/>
    <w:rsid w:val="00985247"/>
    <w:rsid w:val="00985276"/>
    <w:rsid w:val="009854F2"/>
    <w:rsid w:val="00985799"/>
    <w:rsid w:val="009858AD"/>
    <w:rsid w:val="00985F6C"/>
    <w:rsid w:val="00985F94"/>
    <w:rsid w:val="00986069"/>
    <w:rsid w:val="0098623F"/>
    <w:rsid w:val="00986AD1"/>
    <w:rsid w:val="00986C46"/>
    <w:rsid w:val="00986CEA"/>
    <w:rsid w:val="00986FFA"/>
    <w:rsid w:val="009871C1"/>
    <w:rsid w:val="009874C0"/>
    <w:rsid w:val="00987587"/>
    <w:rsid w:val="009876C9"/>
    <w:rsid w:val="00987727"/>
    <w:rsid w:val="009879C2"/>
    <w:rsid w:val="00987CEB"/>
    <w:rsid w:val="00987E99"/>
    <w:rsid w:val="00987FCE"/>
    <w:rsid w:val="00990004"/>
    <w:rsid w:val="00990021"/>
    <w:rsid w:val="00990C12"/>
    <w:rsid w:val="00990E93"/>
    <w:rsid w:val="00991009"/>
    <w:rsid w:val="009913E6"/>
    <w:rsid w:val="00991696"/>
    <w:rsid w:val="00991781"/>
    <w:rsid w:val="00991CB7"/>
    <w:rsid w:val="00991F06"/>
    <w:rsid w:val="009920C0"/>
    <w:rsid w:val="0099222B"/>
    <w:rsid w:val="00992B04"/>
    <w:rsid w:val="00992B49"/>
    <w:rsid w:val="00993232"/>
    <w:rsid w:val="00993698"/>
    <w:rsid w:val="00993A49"/>
    <w:rsid w:val="0099422C"/>
    <w:rsid w:val="009942F1"/>
    <w:rsid w:val="00994490"/>
    <w:rsid w:val="00994DB4"/>
    <w:rsid w:val="00994DC9"/>
    <w:rsid w:val="00994E6E"/>
    <w:rsid w:val="009952A4"/>
    <w:rsid w:val="00995761"/>
    <w:rsid w:val="009959B6"/>
    <w:rsid w:val="00995C28"/>
    <w:rsid w:val="00996787"/>
    <w:rsid w:val="00996AAE"/>
    <w:rsid w:val="00996AD3"/>
    <w:rsid w:val="00996C43"/>
    <w:rsid w:val="00996D3D"/>
    <w:rsid w:val="00996DFD"/>
    <w:rsid w:val="00996E24"/>
    <w:rsid w:val="00996E3C"/>
    <w:rsid w:val="00997081"/>
    <w:rsid w:val="00997BB7"/>
    <w:rsid w:val="00997DEB"/>
    <w:rsid w:val="00997E02"/>
    <w:rsid w:val="00997E72"/>
    <w:rsid w:val="00997FA2"/>
    <w:rsid w:val="009A0272"/>
    <w:rsid w:val="009A06C7"/>
    <w:rsid w:val="009A0BCA"/>
    <w:rsid w:val="009A134E"/>
    <w:rsid w:val="009A1AB9"/>
    <w:rsid w:val="009A1CF1"/>
    <w:rsid w:val="009A1F23"/>
    <w:rsid w:val="009A20BD"/>
    <w:rsid w:val="009A22C4"/>
    <w:rsid w:val="009A2351"/>
    <w:rsid w:val="009A291F"/>
    <w:rsid w:val="009A2A83"/>
    <w:rsid w:val="009A2AFF"/>
    <w:rsid w:val="009A2D33"/>
    <w:rsid w:val="009A2FB7"/>
    <w:rsid w:val="009A348C"/>
    <w:rsid w:val="009A35CC"/>
    <w:rsid w:val="009A35F4"/>
    <w:rsid w:val="009A36A6"/>
    <w:rsid w:val="009A430D"/>
    <w:rsid w:val="009A4680"/>
    <w:rsid w:val="009A49C0"/>
    <w:rsid w:val="009A4C2E"/>
    <w:rsid w:val="009A4F83"/>
    <w:rsid w:val="009A4FB3"/>
    <w:rsid w:val="009A4FC2"/>
    <w:rsid w:val="009A5919"/>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985"/>
    <w:rsid w:val="009B0A30"/>
    <w:rsid w:val="009B0E3E"/>
    <w:rsid w:val="009B133D"/>
    <w:rsid w:val="009B142C"/>
    <w:rsid w:val="009B15D6"/>
    <w:rsid w:val="009B15FA"/>
    <w:rsid w:val="009B1CE8"/>
    <w:rsid w:val="009B1D13"/>
    <w:rsid w:val="009B2001"/>
    <w:rsid w:val="009B234F"/>
    <w:rsid w:val="009B28E7"/>
    <w:rsid w:val="009B2A3C"/>
    <w:rsid w:val="009B2D9D"/>
    <w:rsid w:val="009B32A5"/>
    <w:rsid w:val="009B3443"/>
    <w:rsid w:val="009B36D1"/>
    <w:rsid w:val="009B3879"/>
    <w:rsid w:val="009B39AF"/>
    <w:rsid w:val="009B4415"/>
    <w:rsid w:val="009B4672"/>
    <w:rsid w:val="009B4A0E"/>
    <w:rsid w:val="009B4F32"/>
    <w:rsid w:val="009B51C7"/>
    <w:rsid w:val="009B525C"/>
    <w:rsid w:val="009B532D"/>
    <w:rsid w:val="009B5790"/>
    <w:rsid w:val="009B5807"/>
    <w:rsid w:val="009B5863"/>
    <w:rsid w:val="009B5944"/>
    <w:rsid w:val="009B5AEB"/>
    <w:rsid w:val="009B5D72"/>
    <w:rsid w:val="009B5E02"/>
    <w:rsid w:val="009B5EB8"/>
    <w:rsid w:val="009B5EF4"/>
    <w:rsid w:val="009B5F92"/>
    <w:rsid w:val="009B603E"/>
    <w:rsid w:val="009B6230"/>
    <w:rsid w:val="009B6243"/>
    <w:rsid w:val="009B6844"/>
    <w:rsid w:val="009B6B58"/>
    <w:rsid w:val="009B6D2D"/>
    <w:rsid w:val="009B72E4"/>
    <w:rsid w:val="009B754F"/>
    <w:rsid w:val="009B758C"/>
    <w:rsid w:val="009B7D96"/>
    <w:rsid w:val="009C0090"/>
    <w:rsid w:val="009C0247"/>
    <w:rsid w:val="009C040A"/>
    <w:rsid w:val="009C05B4"/>
    <w:rsid w:val="009C0616"/>
    <w:rsid w:val="009C08E5"/>
    <w:rsid w:val="009C0C4D"/>
    <w:rsid w:val="009C0CF5"/>
    <w:rsid w:val="009C0EDC"/>
    <w:rsid w:val="009C151A"/>
    <w:rsid w:val="009C1765"/>
    <w:rsid w:val="009C1974"/>
    <w:rsid w:val="009C19D2"/>
    <w:rsid w:val="009C1C78"/>
    <w:rsid w:val="009C2030"/>
    <w:rsid w:val="009C22EF"/>
    <w:rsid w:val="009C245C"/>
    <w:rsid w:val="009C2C3F"/>
    <w:rsid w:val="009C2C90"/>
    <w:rsid w:val="009C2E63"/>
    <w:rsid w:val="009C2F38"/>
    <w:rsid w:val="009C2F6B"/>
    <w:rsid w:val="009C322D"/>
    <w:rsid w:val="009C337A"/>
    <w:rsid w:val="009C34FA"/>
    <w:rsid w:val="009C3723"/>
    <w:rsid w:val="009C3790"/>
    <w:rsid w:val="009C3A34"/>
    <w:rsid w:val="009C3BA9"/>
    <w:rsid w:val="009C456E"/>
    <w:rsid w:val="009C4FC8"/>
    <w:rsid w:val="009C553F"/>
    <w:rsid w:val="009C5635"/>
    <w:rsid w:val="009C58D0"/>
    <w:rsid w:val="009C5A5C"/>
    <w:rsid w:val="009C5B6A"/>
    <w:rsid w:val="009C5BE1"/>
    <w:rsid w:val="009C5EC5"/>
    <w:rsid w:val="009C5ED2"/>
    <w:rsid w:val="009C5FF9"/>
    <w:rsid w:val="009C6356"/>
    <w:rsid w:val="009C6BA5"/>
    <w:rsid w:val="009C725E"/>
    <w:rsid w:val="009C745C"/>
    <w:rsid w:val="009C7DA4"/>
    <w:rsid w:val="009D008A"/>
    <w:rsid w:val="009D02EC"/>
    <w:rsid w:val="009D091E"/>
    <w:rsid w:val="009D0A20"/>
    <w:rsid w:val="009D0B94"/>
    <w:rsid w:val="009D1170"/>
    <w:rsid w:val="009D17E7"/>
    <w:rsid w:val="009D18EE"/>
    <w:rsid w:val="009D196D"/>
    <w:rsid w:val="009D20BD"/>
    <w:rsid w:val="009D2197"/>
    <w:rsid w:val="009D22C1"/>
    <w:rsid w:val="009D28C8"/>
    <w:rsid w:val="009D29C3"/>
    <w:rsid w:val="009D2C58"/>
    <w:rsid w:val="009D2C6E"/>
    <w:rsid w:val="009D2CF9"/>
    <w:rsid w:val="009D2DBC"/>
    <w:rsid w:val="009D30EC"/>
    <w:rsid w:val="009D3468"/>
    <w:rsid w:val="009D3518"/>
    <w:rsid w:val="009D377F"/>
    <w:rsid w:val="009D3873"/>
    <w:rsid w:val="009D3E90"/>
    <w:rsid w:val="009D409E"/>
    <w:rsid w:val="009D412F"/>
    <w:rsid w:val="009D4516"/>
    <w:rsid w:val="009D4D2D"/>
    <w:rsid w:val="009D4F83"/>
    <w:rsid w:val="009D53CE"/>
    <w:rsid w:val="009D636C"/>
    <w:rsid w:val="009D6373"/>
    <w:rsid w:val="009D653B"/>
    <w:rsid w:val="009D6892"/>
    <w:rsid w:val="009D717F"/>
    <w:rsid w:val="009D71CC"/>
    <w:rsid w:val="009D724E"/>
    <w:rsid w:val="009D7CDC"/>
    <w:rsid w:val="009D7E73"/>
    <w:rsid w:val="009E04E4"/>
    <w:rsid w:val="009E0551"/>
    <w:rsid w:val="009E073C"/>
    <w:rsid w:val="009E08D5"/>
    <w:rsid w:val="009E0DA4"/>
    <w:rsid w:val="009E0DEA"/>
    <w:rsid w:val="009E12A2"/>
    <w:rsid w:val="009E17D5"/>
    <w:rsid w:val="009E195A"/>
    <w:rsid w:val="009E1CE3"/>
    <w:rsid w:val="009E2177"/>
    <w:rsid w:val="009E25D5"/>
    <w:rsid w:val="009E26E9"/>
    <w:rsid w:val="009E29DA"/>
    <w:rsid w:val="009E2B26"/>
    <w:rsid w:val="009E2C50"/>
    <w:rsid w:val="009E3201"/>
    <w:rsid w:val="009E3583"/>
    <w:rsid w:val="009E36A6"/>
    <w:rsid w:val="009E3AC5"/>
    <w:rsid w:val="009E3B25"/>
    <w:rsid w:val="009E3B85"/>
    <w:rsid w:val="009E3C78"/>
    <w:rsid w:val="009E3E7C"/>
    <w:rsid w:val="009E3F0E"/>
    <w:rsid w:val="009E48D5"/>
    <w:rsid w:val="009E4D43"/>
    <w:rsid w:val="009E4EA0"/>
    <w:rsid w:val="009E5010"/>
    <w:rsid w:val="009E5171"/>
    <w:rsid w:val="009E5AE3"/>
    <w:rsid w:val="009E5B0A"/>
    <w:rsid w:val="009E5BF6"/>
    <w:rsid w:val="009E5F75"/>
    <w:rsid w:val="009E61F9"/>
    <w:rsid w:val="009E62AD"/>
    <w:rsid w:val="009E6483"/>
    <w:rsid w:val="009E67E3"/>
    <w:rsid w:val="009E6E03"/>
    <w:rsid w:val="009E6FFA"/>
    <w:rsid w:val="009E70E4"/>
    <w:rsid w:val="009E710C"/>
    <w:rsid w:val="009E71F2"/>
    <w:rsid w:val="009E737F"/>
    <w:rsid w:val="009E7B6C"/>
    <w:rsid w:val="009F0585"/>
    <w:rsid w:val="009F05B7"/>
    <w:rsid w:val="009F0769"/>
    <w:rsid w:val="009F08FB"/>
    <w:rsid w:val="009F0B22"/>
    <w:rsid w:val="009F0CDE"/>
    <w:rsid w:val="009F0D7F"/>
    <w:rsid w:val="009F190C"/>
    <w:rsid w:val="009F1C7E"/>
    <w:rsid w:val="009F2421"/>
    <w:rsid w:val="009F3236"/>
    <w:rsid w:val="009F3397"/>
    <w:rsid w:val="009F3488"/>
    <w:rsid w:val="009F371A"/>
    <w:rsid w:val="009F3821"/>
    <w:rsid w:val="009F3830"/>
    <w:rsid w:val="009F391B"/>
    <w:rsid w:val="009F3D04"/>
    <w:rsid w:val="009F44D9"/>
    <w:rsid w:val="009F513A"/>
    <w:rsid w:val="009F51AD"/>
    <w:rsid w:val="009F527A"/>
    <w:rsid w:val="009F5876"/>
    <w:rsid w:val="009F5CF3"/>
    <w:rsid w:val="009F6144"/>
    <w:rsid w:val="009F6B64"/>
    <w:rsid w:val="009F6BA1"/>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3B0"/>
    <w:rsid w:val="00A028AE"/>
    <w:rsid w:val="00A028E3"/>
    <w:rsid w:val="00A02C3F"/>
    <w:rsid w:val="00A02CB4"/>
    <w:rsid w:val="00A02EA4"/>
    <w:rsid w:val="00A03288"/>
    <w:rsid w:val="00A03A36"/>
    <w:rsid w:val="00A03C34"/>
    <w:rsid w:val="00A040FB"/>
    <w:rsid w:val="00A0447B"/>
    <w:rsid w:val="00A046B5"/>
    <w:rsid w:val="00A04D3A"/>
    <w:rsid w:val="00A04F9A"/>
    <w:rsid w:val="00A05B0F"/>
    <w:rsid w:val="00A05E29"/>
    <w:rsid w:val="00A05FC8"/>
    <w:rsid w:val="00A06206"/>
    <w:rsid w:val="00A063F3"/>
    <w:rsid w:val="00A06CF6"/>
    <w:rsid w:val="00A075E4"/>
    <w:rsid w:val="00A077D2"/>
    <w:rsid w:val="00A07A7E"/>
    <w:rsid w:val="00A07DB4"/>
    <w:rsid w:val="00A07DBA"/>
    <w:rsid w:val="00A07DF0"/>
    <w:rsid w:val="00A07E5A"/>
    <w:rsid w:val="00A100B3"/>
    <w:rsid w:val="00A100FB"/>
    <w:rsid w:val="00A1043A"/>
    <w:rsid w:val="00A10763"/>
    <w:rsid w:val="00A1171D"/>
    <w:rsid w:val="00A11CCD"/>
    <w:rsid w:val="00A11E05"/>
    <w:rsid w:val="00A120BE"/>
    <w:rsid w:val="00A1210C"/>
    <w:rsid w:val="00A12337"/>
    <w:rsid w:val="00A125AF"/>
    <w:rsid w:val="00A128A1"/>
    <w:rsid w:val="00A12BA0"/>
    <w:rsid w:val="00A12BDB"/>
    <w:rsid w:val="00A12C11"/>
    <w:rsid w:val="00A12DF1"/>
    <w:rsid w:val="00A130C9"/>
    <w:rsid w:val="00A130E0"/>
    <w:rsid w:val="00A13263"/>
    <w:rsid w:val="00A13502"/>
    <w:rsid w:val="00A1375C"/>
    <w:rsid w:val="00A1379B"/>
    <w:rsid w:val="00A13DE4"/>
    <w:rsid w:val="00A1427A"/>
    <w:rsid w:val="00A1497B"/>
    <w:rsid w:val="00A149A0"/>
    <w:rsid w:val="00A14C18"/>
    <w:rsid w:val="00A15097"/>
    <w:rsid w:val="00A15292"/>
    <w:rsid w:val="00A155F3"/>
    <w:rsid w:val="00A157E1"/>
    <w:rsid w:val="00A15B21"/>
    <w:rsid w:val="00A15EE0"/>
    <w:rsid w:val="00A163AA"/>
    <w:rsid w:val="00A16652"/>
    <w:rsid w:val="00A16A19"/>
    <w:rsid w:val="00A16ACF"/>
    <w:rsid w:val="00A16B39"/>
    <w:rsid w:val="00A16D30"/>
    <w:rsid w:val="00A1731E"/>
    <w:rsid w:val="00A17343"/>
    <w:rsid w:val="00A17621"/>
    <w:rsid w:val="00A1780D"/>
    <w:rsid w:val="00A17BE1"/>
    <w:rsid w:val="00A201F7"/>
    <w:rsid w:val="00A20330"/>
    <w:rsid w:val="00A2050C"/>
    <w:rsid w:val="00A20715"/>
    <w:rsid w:val="00A209B9"/>
    <w:rsid w:val="00A20A84"/>
    <w:rsid w:val="00A20EF9"/>
    <w:rsid w:val="00A210B3"/>
    <w:rsid w:val="00A21782"/>
    <w:rsid w:val="00A21C5F"/>
    <w:rsid w:val="00A21F27"/>
    <w:rsid w:val="00A21FA1"/>
    <w:rsid w:val="00A22559"/>
    <w:rsid w:val="00A226F1"/>
    <w:rsid w:val="00A22709"/>
    <w:rsid w:val="00A227B6"/>
    <w:rsid w:val="00A2295B"/>
    <w:rsid w:val="00A22974"/>
    <w:rsid w:val="00A2315E"/>
    <w:rsid w:val="00A234BF"/>
    <w:rsid w:val="00A237C6"/>
    <w:rsid w:val="00A23ACC"/>
    <w:rsid w:val="00A241BE"/>
    <w:rsid w:val="00A2451A"/>
    <w:rsid w:val="00A246BE"/>
    <w:rsid w:val="00A2480B"/>
    <w:rsid w:val="00A24C19"/>
    <w:rsid w:val="00A24CF8"/>
    <w:rsid w:val="00A24DDD"/>
    <w:rsid w:val="00A24EBE"/>
    <w:rsid w:val="00A24F50"/>
    <w:rsid w:val="00A252B1"/>
    <w:rsid w:val="00A254CB"/>
    <w:rsid w:val="00A25A33"/>
    <w:rsid w:val="00A25ABF"/>
    <w:rsid w:val="00A2607E"/>
    <w:rsid w:val="00A265E1"/>
    <w:rsid w:val="00A26F92"/>
    <w:rsid w:val="00A2747E"/>
    <w:rsid w:val="00A277BF"/>
    <w:rsid w:val="00A27AAC"/>
    <w:rsid w:val="00A27E9D"/>
    <w:rsid w:val="00A30202"/>
    <w:rsid w:val="00A3051F"/>
    <w:rsid w:val="00A307AA"/>
    <w:rsid w:val="00A30826"/>
    <w:rsid w:val="00A308A5"/>
    <w:rsid w:val="00A30A10"/>
    <w:rsid w:val="00A31AE3"/>
    <w:rsid w:val="00A31C14"/>
    <w:rsid w:val="00A328E7"/>
    <w:rsid w:val="00A329DD"/>
    <w:rsid w:val="00A32F42"/>
    <w:rsid w:val="00A3304D"/>
    <w:rsid w:val="00A331D4"/>
    <w:rsid w:val="00A33255"/>
    <w:rsid w:val="00A3336B"/>
    <w:rsid w:val="00A3341D"/>
    <w:rsid w:val="00A3363B"/>
    <w:rsid w:val="00A337CF"/>
    <w:rsid w:val="00A33AFE"/>
    <w:rsid w:val="00A33B9A"/>
    <w:rsid w:val="00A348ED"/>
    <w:rsid w:val="00A34910"/>
    <w:rsid w:val="00A34B0C"/>
    <w:rsid w:val="00A34BA1"/>
    <w:rsid w:val="00A34E44"/>
    <w:rsid w:val="00A3502A"/>
    <w:rsid w:val="00A35A1A"/>
    <w:rsid w:val="00A35A28"/>
    <w:rsid w:val="00A35B95"/>
    <w:rsid w:val="00A36954"/>
    <w:rsid w:val="00A36C53"/>
    <w:rsid w:val="00A3701E"/>
    <w:rsid w:val="00A373C4"/>
    <w:rsid w:val="00A3764E"/>
    <w:rsid w:val="00A37B1A"/>
    <w:rsid w:val="00A37CA6"/>
    <w:rsid w:val="00A37DD2"/>
    <w:rsid w:val="00A4001C"/>
    <w:rsid w:val="00A40143"/>
    <w:rsid w:val="00A403B7"/>
    <w:rsid w:val="00A4045E"/>
    <w:rsid w:val="00A408D4"/>
    <w:rsid w:val="00A409B2"/>
    <w:rsid w:val="00A40A59"/>
    <w:rsid w:val="00A40ABA"/>
    <w:rsid w:val="00A40BC0"/>
    <w:rsid w:val="00A40C8D"/>
    <w:rsid w:val="00A40FD1"/>
    <w:rsid w:val="00A417F3"/>
    <w:rsid w:val="00A420CD"/>
    <w:rsid w:val="00A420D8"/>
    <w:rsid w:val="00A429C8"/>
    <w:rsid w:val="00A42EB4"/>
    <w:rsid w:val="00A431C9"/>
    <w:rsid w:val="00A437A1"/>
    <w:rsid w:val="00A4390E"/>
    <w:rsid w:val="00A43CBE"/>
    <w:rsid w:val="00A43F72"/>
    <w:rsid w:val="00A4405E"/>
    <w:rsid w:val="00A441E2"/>
    <w:rsid w:val="00A44335"/>
    <w:rsid w:val="00A44412"/>
    <w:rsid w:val="00A44878"/>
    <w:rsid w:val="00A44A63"/>
    <w:rsid w:val="00A44A99"/>
    <w:rsid w:val="00A44F0C"/>
    <w:rsid w:val="00A450A7"/>
    <w:rsid w:val="00A453AE"/>
    <w:rsid w:val="00A4558F"/>
    <w:rsid w:val="00A45611"/>
    <w:rsid w:val="00A45B21"/>
    <w:rsid w:val="00A45E72"/>
    <w:rsid w:val="00A46354"/>
    <w:rsid w:val="00A4636E"/>
    <w:rsid w:val="00A468B3"/>
    <w:rsid w:val="00A47E84"/>
    <w:rsid w:val="00A47FF6"/>
    <w:rsid w:val="00A5001B"/>
    <w:rsid w:val="00A50552"/>
    <w:rsid w:val="00A50751"/>
    <w:rsid w:val="00A507E7"/>
    <w:rsid w:val="00A50B86"/>
    <w:rsid w:val="00A50C78"/>
    <w:rsid w:val="00A50DEB"/>
    <w:rsid w:val="00A50E80"/>
    <w:rsid w:val="00A5190E"/>
    <w:rsid w:val="00A51B4D"/>
    <w:rsid w:val="00A51F4C"/>
    <w:rsid w:val="00A52562"/>
    <w:rsid w:val="00A525C4"/>
    <w:rsid w:val="00A52E2D"/>
    <w:rsid w:val="00A52F49"/>
    <w:rsid w:val="00A52F9C"/>
    <w:rsid w:val="00A533AA"/>
    <w:rsid w:val="00A53C46"/>
    <w:rsid w:val="00A53C97"/>
    <w:rsid w:val="00A54246"/>
    <w:rsid w:val="00A5477F"/>
    <w:rsid w:val="00A54AAE"/>
    <w:rsid w:val="00A55623"/>
    <w:rsid w:val="00A5578A"/>
    <w:rsid w:val="00A559AF"/>
    <w:rsid w:val="00A55CB3"/>
    <w:rsid w:val="00A5609C"/>
    <w:rsid w:val="00A562D6"/>
    <w:rsid w:val="00A56400"/>
    <w:rsid w:val="00A56582"/>
    <w:rsid w:val="00A56768"/>
    <w:rsid w:val="00A56B71"/>
    <w:rsid w:val="00A56DEC"/>
    <w:rsid w:val="00A57416"/>
    <w:rsid w:val="00A57451"/>
    <w:rsid w:val="00A57A29"/>
    <w:rsid w:val="00A60344"/>
    <w:rsid w:val="00A6035D"/>
    <w:rsid w:val="00A606E4"/>
    <w:rsid w:val="00A608B7"/>
    <w:rsid w:val="00A608F5"/>
    <w:rsid w:val="00A613DD"/>
    <w:rsid w:val="00A6143B"/>
    <w:rsid w:val="00A61A74"/>
    <w:rsid w:val="00A62669"/>
    <w:rsid w:val="00A628CC"/>
    <w:rsid w:val="00A62ACC"/>
    <w:rsid w:val="00A62BB0"/>
    <w:rsid w:val="00A63058"/>
    <w:rsid w:val="00A6311C"/>
    <w:rsid w:val="00A6376E"/>
    <w:rsid w:val="00A63D7F"/>
    <w:rsid w:val="00A6410F"/>
    <w:rsid w:val="00A6423B"/>
    <w:rsid w:val="00A64527"/>
    <w:rsid w:val="00A64735"/>
    <w:rsid w:val="00A64C91"/>
    <w:rsid w:val="00A653CD"/>
    <w:rsid w:val="00A653E3"/>
    <w:rsid w:val="00A6590A"/>
    <w:rsid w:val="00A65A17"/>
    <w:rsid w:val="00A65DA6"/>
    <w:rsid w:val="00A661BE"/>
    <w:rsid w:val="00A66B94"/>
    <w:rsid w:val="00A679A6"/>
    <w:rsid w:val="00A67AB6"/>
    <w:rsid w:val="00A67BF6"/>
    <w:rsid w:val="00A67EB2"/>
    <w:rsid w:val="00A700CC"/>
    <w:rsid w:val="00A70500"/>
    <w:rsid w:val="00A7062D"/>
    <w:rsid w:val="00A7094E"/>
    <w:rsid w:val="00A70A83"/>
    <w:rsid w:val="00A70B6D"/>
    <w:rsid w:val="00A70D0A"/>
    <w:rsid w:val="00A70E84"/>
    <w:rsid w:val="00A71251"/>
    <w:rsid w:val="00A7157B"/>
    <w:rsid w:val="00A71AD5"/>
    <w:rsid w:val="00A722AD"/>
    <w:rsid w:val="00A72477"/>
    <w:rsid w:val="00A727FA"/>
    <w:rsid w:val="00A7292C"/>
    <w:rsid w:val="00A72A7C"/>
    <w:rsid w:val="00A72C73"/>
    <w:rsid w:val="00A730C0"/>
    <w:rsid w:val="00A73161"/>
    <w:rsid w:val="00A732F7"/>
    <w:rsid w:val="00A73714"/>
    <w:rsid w:val="00A73B13"/>
    <w:rsid w:val="00A73B1B"/>
    <w:rsid w:val="00A73BB6"/>
    <w:rsid w:val="00A73CD7"/>
    <w:rsid w:val="00A73D9D"/>
    <w:rsid w:val="00A73DE0"/>
    <w:rsid w:val="00A742AC"/>
    <w:rsid w:val="00A74328"/>
    <w:rsid w:val="00A74486"/>
    <w:rsid w:val="00A745AA"/>
    <w:rsid w:val="00A7465C"/>
    <w:rsid w:val="00A74678"/>
    <w:rsid w:val="00A74752"/>
    <w:rsid w:val="00A747E1"/>
    <w:rsid w:val="00A749AB"/>
    <w:rsid w:val="00A749B6"/>
    <w:rsid w:val="00A74D0C"/>
    <w:rsid w:val="00A755E1"/>
    <w:rsid w:val="00A75745"/>
    <w:rsid w:val="00A75A04"/>
    <w:rsid w:val="00A75AFB"/>
    <w:rsid w:val="00A75FCD"/>
    <w:rsid w:val="00A7601F"/>
    <w:rsid w:val="00A76296"/>
    <w:rsid w:val="00A76327"/>
    <w:rsid w:val="00A768EE"/>
    <w:rsid w:val="00A76D13"/>
    <w:rsid w:val="00A770C2"/>
    <w:rsid w:val="00A7787D"/>
    <w:rsid w:val="00A77A54"/>
    <w:rsid w:val="00A77B88"/>
    <w:rsid w:val="00A77C71"/>
    <w:rsid w:val="00A802DD"/>
    <w:rsid w:val="00A807D6"/>
    <w:rsid w:val="00A807FC"/>
    <w:rsid w:val="00A8085E"/>
    <w:rsid w:val="00A80E8F"/>
    <w:rsid w:val="00A81955"/>
    <w:rsid w:val="00A819F1"/>
    <w:rsid w:val="00A81A07"/>
    <w:rsid w:val="00A81B01"/>
    <w:rsid w:val="00A81CDD"/>
    <w:rsid w:val="00A81DEB"/>
    <w:rsid w:val="00A82398"/>
    <w:rsid w:val="00A825E7"/>
    <w:rsid w:val="00A82709"/>
    <w:rsid w:val="00A8297B"/>
    <w:rsid w:val="00A8341F"/>
    <w:rsid w:val="00A83612"/>
    <w:rsid w:val="00A838F8"/>
    <w:rsid w:val="00A839FD"/>
    <w:rsid w:val="00A83EC2"/>
    <w:rsid w:val="00A84120"/>
    <w:rsid w:val="00A84419"/>
    <w:rsid w:val="00A8459F"/>
    <w:rsid w:val="00A84B73"/>
    <w:rsid w:val="00A84BB7"/>
    <w:rsid w:val="00A85012"/>
    <w:rsid w:val="00A85A94"/>
    <w:rsid w:val="00A8602B"/>
    <w:rsid w:val="00A863C0"/>
    <w:rsid w:val="00A8682E"/>
    <w:rsid w:val="00A86FE1"/>
    <w:rsid w:val="00A87312"/>
    <w:rsid w:val="00A87436"/>
    <w:rsid w:val="00A8743B"/>
    <w:rsid w:val="00A874B5"/>
    <w:rsid w:val="00A878D1"/>
    <w:rsid w:val="00A90082"/>
    <w:rsid w:val="00A90134"/>
    <w:rsid w:val="00A9031A"/>
    <w:rsid w:val="00A90327"/>
    <w:rsid w:val="00A90933"/>
    <w:rsid w:val="00A909C6"/>
    <w:rsid w:val="00A91039"/>
    <w:rsid w:val="00A917AB"/>
    <w:rsid w:val="00A91917"/>
    <w:rsid w:val="00A91A08"/>
    <w:rsid w:val="00A91D2E"/>
    <w:rsid w:val="00A92050"/>
    <w:rsid w:val="00A92178"/>
    <w:rsid w:val="00A922EF"/>
    <w:rsid w:val="00A92472"/>
    <w:rsid w:val="00A927BA"/>
    <w:rsid w:val="00A927F8"/>
    <w:rsid w:val="00A929DD"/>
    <w:rsid w:val="00A929E3"/>
    <w:rsid w:val="00A92C8B"/>
    <w:rsid w:val="00A92E93"/>
    <w:rsid w:val="00A9385D"/>
    <w:rsid w:val="00A9388C"/>
    <w:rsid w:val="00A93DCE"/>
    <w:rsid w:val="00A943F2"/>
    <w:rsid w:val="00A9507D"/>
    <w:rsid w:val="00A95151"/>
    <w:rsid w:val="00A9526F"/>
    <w:rsid w:val="00A95E35"/>
    <w:rsid w:val="00A95F75"/>
    <w:rsid w:val="00A960D4"/>
    <w:rsid w:val="00A96494"/>
    <w:rsid w:val="00A964FF"/>
    <w:rsid w:val="00A9651D"/>
    <w:rsid w:val="00A96918"/>
    <w:rsid w:val="00A969BA"/>
    <w:rsid w:val="00A97271"/>
    <w:rsid w:val="00A97420"/>
    <w:rsid w:val="00A974EF"/>
    <w:rsid w:val="00A9773F"/>
    <w:rsid w:val="00A97D59"/>
    <w:rsid w:val="00A97EB8"/>
    <w:rsid w:val="00AA0223"/>
    <w:rsid w:val="00AA082B"/>
    <w:rsid w:val="00AA1177"/>
    <w:rsid w:val="00AA13A6"/>
    <w:rsid w:val="00AA13B0"/>
    <w:rsid w:val="00AA140E"/>
    <w:rsid w:val="00AA153B"/>
    <w:rsid w:val="00AA1548"/>
    <w:rsid w:val="00AA1586"/>
    <w:rsid w:val="00AA1842"/>
    <w:rsid w:val="00AA1A22"/>
    <w:rsid w:val="00AA1B17"/>
    <w:rsid w:val="00AA1CBA"/>
    <w:rsid w:val="00AA1CF9"/>
    <w:rsid w:val="00AA1D2B"/>
    <w:rsid w:val="00AA1DEA"/>
    <w:rsid w:val="00AA26BE"/>
    <w:rsid w:val="00AA26F3"/>
    <w:rsid w:val="00AA2957"/>
    <w:rsid w:val="00AA2D82"/>
    <w:rsid w:val="00AA31A7"/>
    <w:rsid w:val="00AA359E"/>
    <w:rsid w:val="00AA36D9"/>
    <w:rsid w:val="00AA3A51"/>
    <w:rsid w:val="00AA3F84"/>
    <w:rsid w:val="00AA4047"/>
    <w:rsid w:val="00AA40F3"/>
    <w:rsid w:val="00AA4216"/>
    <w:rsid w:val="00AA431B"/>
    <w:rsid w:val="00AA450A"/>
    <w:rsid w:val="00AA45DE"/>
    <w:rsid w:val="00AA5056"/>
    <w:rsid w:val="00AA513F"/>
    <w:rsid w:val="00AA534B"/>
    <w:rsid w:val="00AA5608"/>
    <w:rsid w:val="00AA6190"/>
    <w:rsid w:val="00AA61B1"/>
    <w:rsid w:val="00AA63B4"/>
    <w:rsid w:val="00AA648D"/>
    <w:rsid w:val="00AA6A29"/>
    <w:rsid w:val="00AA7230"/>
    <w:rsid w:val="00AA73DC"/>
    <w:rsid w:val="00AA74B9"/>
    <w:rsid w:val="00AA7525"/>
    <w:rsid w:val="00AA7596"/>
    <w:rsid w:val="00AA76DA"/>
    <w:rsid w:val="00AA773D"/>
    <w:rsid w:val="00AA79DF"/>
    <w:rsid w:val="00AA7D0E"/>
    <w:rsid w:val="00AA7D97"/>
    <w:rsid w:val="00AA7F48"/>
    <w:rsid w:val="00AB01F7"/>
    <w:rsid w:val="00AB0439"/>
    <w:rsid w:val="00AB06D9"/>
    <w:rsid w:val="00AB0ABA"/>
    <w:rsid w:val="00AB0D41"/>
    <w:rsid w:val="00AB0F50"/>
    <w:rsid w:val="00AB1307"/>
    <w:rsid w:val="00AB134E"/>
    <w:rsid w:val="00AB13F9"/>
    <w:rsid w:val="00AB1509"/>
    <w:rsid w:val="00AB1951"/>
    <w:rsid w:val="00AB1978"/>
    <w:rsid w:val="00AB1CF5"/>
    <w:rsid w:val="00AB22B8"/>
    <w:rsid w:val="00AB24A6"/>
    <w:rsid w:val="00AB2A16"/>
    <w:rsid w:val="00AB2BEE"/>
    <w:rsid w:val="00AB2CA3"/>
    <w:rsid w:val="00AB2FCD"/>
    <w:rsid w:val="00AB3437"/>
    <w:rsid w:val="00AB3B32"/>
    <w:rsid w:val="00AB3B53"/>
    <w:rsid w:val="00AB3B6C"/>
    <w:rsid w:val="00AB3B7D"/>
    <w:rsid w:val="00AB4058"/>
    <w:rsid w:val="00AB47F6"/>
    <w:rsid w:val="00AB4AA8"/>
    <w:rsid w:val="00AB4AFF"/>
    <w:rsid w:val="00AB4B26"/>
    <w:rsid w:val="00AB4F90"/>
    <w:rsid w:val="00AB50F0"/>
    <w:rsid w:val="00AB54BA"/>
    <w:rsid w:val="00AB6824"/>
    <w:rsid w:val="00AB6953"/>
    <w:rsid w:val="00AB6ACC"/>
    <w:rsid w:val="00AB6C5E"/>
    <w:rsid w:val="00AB6ECD"/>
    <w:rsid w:val="00AB6F76"/>
    <w:rsid w:val="00AB6F92"/>
    <w:rsid w:val="00AB705E"/>
    <w:rsid w:val="00AB7543"/>
    <w:rsid w:val="00AB75D7"/>
    <w:rsid w:val="00AB7E86"/>
    <w:rsid w:val="00AC02D9"/>
    <w:rsid w:val="00AC0831"/>
    <w:rsid w:val="00AC08A0"/>
    <w:rsid w:val="00AC09B9"/>
    <w:rsid w:val="00AC0CAB"/>
    <w:rsid w:val="00AC1419"/>
    <w:rsid w:val="00AC14C2"/>
    <w:rsid w:val="00AC1985"/>
    <w:rsid w:val="00AC21F3"/>
    <w:rsid w:val="00AC25FE"/>
    <w:rsid w:val="00AC29CE"/>
    <w:rsid w:val="00AC2A2A"/>
    <w:rsid w:val="00AC2AA7"/>
    <w:rsid w:val="00AC2BA0"/>
    <w:rsid w:val="00AC2C24"/>
    <w:rsid w:val="00AC32C3"/>
    <w:rsid w:val="00AC3541"/>
    <w:rsid w:val="00AC38A1"/>
    <w:rsid w:val="00AC39FA"/>
    <w:rsid w:val="00AC432C"/>
    <w:rsid w:val="00AC49B1"/>
    <w:rsid w:val="00AC4A09"/>
    <w:rsid w:val="00AC4D35"/>
    <w:rsid w:val="00AC4DD9"/>
    <w:rsid w:val="00AC51A7"/>
    <w:rsid w:val="00AC5431"/>
    <w:rsid w:val="00AC5470"/>
    <w:rsid w:val="00AC55F0"/>
    <w:rsid w:val="00AC5E14"/>
    <w:rsid w:val="00AC6191"/>
    <w:rsid w:val="00AC63E9"/>
    <w:rsid w:val="00AC6415"/>
    <w:rsid w:val="00AC6532"/>
    <w:rsid w:val="00AC660F"/>
    <w:rsid w:val="00AC6856"/>
    <w:rsid w:val="00AC68A1"/>
    <w:rsid w:val="00AC6BCA"/>
    <w:rsid w:val="00AC6C50"/>
    <w:rsid w:val="00AC6DAD"/>
    <w:rsid w:val="00AC71CA"/>
    <w:rsid w:val="00AC7248"/>
    <w:rsid w:val="00AC7BB4"/>
    <w:rsid w:val="00AC7C41"/>
    <w:rsid w:val="00AC7CBE"/>
    <w:rsid w:val="00AD0474"/>
    <w:rsid w:val="00AD04D7"/>
    <w:rsid w:val="00AD0550"/>
    <w:rsid w:val="00AD0897"/>
    <w:rsid w:val="00AD0A63"/>
    <w:rsid w:val="00AD0EA0"/>
    <w:rsid w:val="00AD0F09"/>
    <w:rsid w:val="00AD0F25"/>
    <w:rsid w:val="00AD10DC"/>
    <w:rsid w:val="00AD1572"/>
    <w:rsid w:val="00AD1F4F"/>
    <w:rsid w:val="00AD2304"/>
    <w:rsid w:val="00AD29AF"/>
    <w:rsid w:val="00AD368D"/>
    <w:rsid w:val="00AD38B8"/>
    <w:rsid w:val="00AD3A51"/>
    <w:rsid w:val="00AD3B7E"/>
    <w:rsid w:val="00AD40A1"/>
    <w:rsid w:val="00AD4790"/>
    <w:rsid w:val="00AD4797"/>
    <w:rsid w:val="00AD4DA7"/>
    <w:rsid w:val="00AD50A8"/>
    <w:rsid w:val="00AD5242"/>
    <w:rsid w:val="00AD5433"/>
    <w:rsid w:val="00AD5468"/>
    <w:rsid w:val="00AD5632"/>
    <w:rsid w:val="00AD586E"/>
    <w:rsid w:val="00AD58DA"/>
    <w:rsid w:val="00AD5D0A"/>
    <w:rsid w:val="00AD5D1B"/>
    <w:rsid w:val="00AD5EB1"/>
    <w:rsid w:val="00AD5F95"/>
    <w:rsid w:val="00AD625A"/>
    <w:rsid w:val="00AD6283"/>
    <w:rsid w:val="00AD654E"/>
    <w:rsid w:val="00AD657E"/>
    <w:rsid w:val="00AD6DBC"/>
    <w:rsid w:val="00AD70DE"/>
    <w:rsid w:val="00AD70FA"/>
    <w:rsid w:val="00AD721E"/>
    <w:rsid w:val="00AD7265"/>
    <w:rsid w:val="00AD7603"/>
    <w:rsid w:val="00AD76AD"/>
    <w:rsid w:val="00AD7A10"/>
    <w:rsid w:val="00AD7B64"/>
    <w:rsid w:val="00AD7CB1"/>
    <w:rsid w:val="00AD7DD3"/>
    <w:rsid w:val="00AD7E6E"/>
    <w:rsid w:val="00AE0076"/>
    <w:rsid w:val="00AE014E"/>
    <w:rsid w:val="00AE0259"/>
    <w:rsid w:val="00AE0A30"/>
    <w:rsid w:val="00AE0C46"/>
    <w:rsid w:val="00AE0C78"/>
    <w:rsid w:val="00AE0D0E"/>
    <w:rsid w:val="00AE0D65"/>
    <w:rsid w:val="00AE1017"/>
    <w:rsid w:val="00AE1310"/>
    <w:rsid w:val="00AE132C"/>
    <w:rsid w:val="00AE14E3"/>
    <w:rsid w:val="00AE1721"/>
    <w:rsid w:val="00AE1AFB"/>
    <w:rsid w:val="00AE1D6A"/>
    <w:rsid w:val="00AE1DC7"/>
    <w:rsid w:val="00AE1E12"/>
    <w:rsid w:val="00AE1E41"/>
    <w:rsid w:val="00AE1F5A"/>
    <w:rsid w:val="00AE2045"/>
    <w:rsid w:val="00AE261F"/>
    <w:rsid w:val="00AE274F"/>
    <w:rsid w:val="00AE28A5"/>
    <w:rsid w:val="00AE2C94"/>
    <w:rsid w:val="00AE2D76"/>
    <w:rsid w:val="00AE2E37"/>
    <w:rsid w:val="00AE31FB"/>
    <w:rsid w:val="00AE3B3B"/>
    <w:rsid w:val="00AE3DAB"/>
    <w:rsid w:val="00AE3FED"/>
    <w:rsid w:val="00AE4124"/>
    <w:rsid w:val="00AE44EE"/>
    <w:rsid w:val="00AE452D"/>
    <w:rsid w:val="00AE477F"/>
    <w:rsid w:val="00AE499F"/>
    <w:rsid w:val="00AE4A4D"/>
    <w:rsid w:val="00AE5015"/>
    <w:rsid w:val="00AE5176"/>
    <w:rsid w:val="00AE51E1"/>
    <w:rsid w:val="00AE51E8"/>
    <w:rsid w:val="00AE5205"/>
    <w:rsid w:val="00AE56B5"/>
    <w:rsid w:val="00AE57CC"/>
    <w:rsid w:val="00AE5A89"/>
    <w:rsid w:val="00AE5CC8"/>
    <w:rsid w:val="00AE62F0"/>
    <w:rsid w:val="00AE6483"/>
    <w:rsid w:val="00AE6ABF"/>
    <w:rsid w:val="00AE6DFD"/>
    <w:rsid w:val="00AE712F"/>
    <w:rsid w:val="00AE72E9"/>
    <w:rsid w:val="00AE73F3"/>
    <w:rsid w:val="00AE7573"/>
    <w:rsid w:val="00AE7932"/>
    <w:rsid w:val="00AE7AFC"/>
    <w:rsid w:val="00AE7E7B"/>
    <w:rsid w:val="00AE7ED0"/>
    <w:rsid w:val="00AF023F"/>
    <w:rsid w:val="00AF0C57"/>
    <w:rsid w:val="00AF0ED7"/>
    <w:rsid w:val="00AF143B"/>
    <w:rsid w:val="00AF1AC9"/>
    <w:rsid w:val="00AF1E8D"/>
    <w:rsid w:val="00AF1ED2"/>
    <w:rsid w:val="00AF223C"/>
    <w:rsid w:val="00AF22A4"/>
    <w:rsid w:val="00AF23D5"/>
    <w:rsid w:val="00AF23D6"/>
    <w:rsid w:val="00AF24C2"/>
    <w:rsid w:val="00AF2775"/>
    <w:rsid w:val="00AF283E"/>
    <w:rsid w:val="00AF2850"/>
    <w:rsid w:val="00AF28F8"/>
    <w:rsid w:val="00AF29C4"/>
    <w:rsid w:val="00AF2A57"/>
    <w:rsid w:val="00AF2B02"/>
    <w:rsid w:val="00AF2C09"/>
    <w:rsid w:val="00AF30AC"/>
    <w:rsid w:val="00AF3489"/>
    <w:rsid w:val="00AF34FE"/>
    <w:rsid w:val="00AF365F"/>
    <w:rsid w:val="00AF3871"/>
    <w:rsid w:val="00AF3CC5"/>
    <w:rsid w:val="00AF432C"/>
    <w:rsid w:val="00AF4365"/>
    <w:rsid w:val="00AF43C7"/>
    <w:rsid w:val="00AF4428"/>
    <w:rsid w:val="00AF486C"/>
    <w:rsid w:val="00AF4C7B"/>
    <w:rsid w:val="00AF5626"/>
    <w:rsid w:val="00AF576A"/>
    <w:rsid w:val="00AF57FA"/>
    <w:rsid w:val="00AF594B"/>
    <w:rsid w:val="00AF5957"/>
    <w:rsid w:val="00AF5C80"/>
    <w:rsid w:val="00AF5D0F"/>
    <w:rsid w:val="00AF5F09"/>
    <w:rsid w:val="00AF613A"/>
    <w:rsid w:val="00AF618F"/>
    <w:rsid w:val="00AF6515"/>
    <w:rsid w:val="00AF6576"/>
    <w:rsid w:val="00AF65D2"/>
    <w:rsid w:val="00AF704E"/>
    <w:rsid w:val="00AF71F6"/>
    <w:rsid w:val="00AF7C93"/>
    <w:rsid w:val="00B00130"/>
    <w:rsid w:val="00B00679"/>
    <w:rsid w:val="00B00B30"/>
    <w:rsid w:val="00B00E57"/>
    <w:rsid w:val="00B01294"/>
    <w:rsid w:val="00B01494"/>
    <w:rsid w:val="00B014C6"/>
    <w:rsid w:val="00B022DC"/>
    <w:rsid w:val="00B02857"/>
    <w:rsid w:val="00B02B91"/>
    <w:rsid w:val="00B02CC2"/>
    <w:rsid w:val="00B03014"/>
    <w:rsid w:val="00B03332"/>
    <w:rsid w:val="00B03737"/>
    <w:rsid w:val="00B03787"/>
    <w:rsid w:val="00B03AC4"/>
    <w:rsid w:val="00B03AD1"/>
    <w:rsid w:val="00B03C69"/>
    <w:rsid w:val="00B04019"/>
    <w:rsid w:val="00B0419D"/>
    <w:rsid w:val="00B04458"/>
    <w:rsid w:val="00B0486B"/>
    <w:rsid w:val="00B04A27"/>
    <w:rsid w:val="00B04DDB"/>
    <w:rsid w:val="00B04E04"/>
    <w:rsid w:val="00B05888"/>
    <w:rsid w:val="00B05BD2"/>
    <w:rsid w:val="00B05D45"/>
    <w:rsid w:val="00B05E35"/>
    <w:rsid w:val="00B0661F"/>
    <w:rsid w:val="00B0690C"/>
    <w:rsid w:val="00B06933"/>
    <w:rsid w:val="00B06D9A"/>
    <w:rsid w:val="00B0710E"/>
    <w:rsid w:val="00B07252"/>
    <w:rsid w:val="00B073D5"/>
    <w:rsid w:val="00B07609"/>
    <w:rsid w:val="00B07734"/>
    <w:rsid w:val="00B07736"/>
    <w:rsid w:val="00B07C8A"/>
    <w:rsid w:val="00B100B7"/>
    <w:rsid w:val="00B100F0"/>
    <w:rsid w:val="00B103B6"/>
    <w:rsid w:val="00B10551"/>
    <w:rsid w:val="00B108A2"/>
    <w:rsid w:val="00B10DE1"/>
    <w:rsid w:val="00B10FD3"/>
    <w:rsid w:val="00B115BC"/>
    <w:rsid w:val="00B117DA"/>
    <w:rsid w:val="00B11857"/>
    <w:rsid w:val="00B11889"/>
    <w:rsid w:val="00B11A2D"/>
    <w:rsid w:val="00B11E4B"/>
    <w:rsid w:val="00B11E5E"/>
    <w:rsid w:val="00B12023"/>
    <w:rsid w:val="00B12127"/>
    <w:rsid w:val="00B1286E"/>
    <w:rsid w:val="00B12B2D"/>
    <w:rsid w:val="00B12C89"/>
    <w:rsid w:val="00B12CB7"/>
    <w:rsid w:val="00B12CE1"/>
    <w:rsid w:val="00B12E42"/>
    <w:rsid w:val="00B1314E"/>
    <w:rsid w:val="00B132C0"/>
    <w:rsid w:val="00B13377"/>
    <w:rsid w:val="00B139B4"/>
    <w:rsid w:val="00B13A37"/>
    <w:rsid w:val="00B13F9B"/>
    <w:rsid w:val="00B14023"/>
    <w:rsid w:val="00B14496"/>
    <w:rsid w:val="00B14556"/>
    <w:rsid w:val="00B147AC"/>
    <w:rsid w:val="00B14A45"/>
    <w:rsid w:val="00B14FE0"/>
    <w:rsid w:val="00B151A4"/>
    <w:rsid w:val="00B15754"/>
    <w:rsid w:val="00B159C6"/>
    <w:rsid w:val="00B15A92"/>
    <w:rsid w:val="00B15B4F"/>
    <w:rsid w:val="00B15B71"/>
    <w:rsid w:val="00B15D44"/>
    <w:rsid w:val="00B15D94"/>
    <w:rsid w:val="00B15E97"/>
    <w:rsid w:val="00B165C9"/>
    <w:rsid w:val="00B16607"/>
    <w:rsid w:val="00B166ED"/>
    <w:rsid w:val="00B169E9"/>
    <w:rsid w:val="00B176D0"/>
    <w:rsid w:val="00B17C14"/>
    <w:rsid w:val="00B17CBB"/>
    <w:rsid w:val="00B17E40"/>
    <w:rsid w:val="00B200FD"/>
    <w:rsid w:val="00B20180"/>
    <w:rsid w:val="00B201C2"/>
    <w:rsid w:val="00B203E8"/>
    <w:rsid w:val="00B204D4"/>
    <w:rsid w:val="00B2063E"/>
    <w:rsid w:val="00B20B6F"/>
    <w:rsid w:val="00B212A4"/>
    <w:rsid w:val="00B2140B"/>
    <w:rsid w:val="00B21467"/>
    <w:rsid w:val="00B21F28"/>
    <w:rsid w:val="00B22002"/>
    <w:rsid w:val="00B221FD"/>
    <w:rsid w:val="00B223C0"/>
    <w:rsid w:val="00B22859"/>
    <w:rsid w:val="00B22876"/>
    <w:rsid w:val="00B229ED"/>
    <w:rsid w:val="00B22AB0"/>
    <w:rsid w:val="00B22BE7"/>
    <w:rsid w:val="00B22FCB"/>
    <w:rsid w:val="00B23165"/>
    <w:rsid w:val="00B23479"/>
    <w:rsid w:val="00B23B89"/>
    <w:rsid w:val="00B23CC7"/>
    <w:rsid w:val="00B240AE"/>
    <w:rsid w:val="00B24160"/>
    <w:rsid w:val="00B242A3"/>
    <w:rsid w:val="00B2499E"/>
    <w:rsid w:val="00B24DAC"/>
    <w:rsid w:val="00B25077"/>
    <w:rsid w:val="00B250AC"/>
    <w:rsid w:val="00B25367"/>
    <w:rsid w:val="00B2548F"/>
    <w:rsid w:val="00B25D69"/>
    <w:rsid w:val="00B25E42"/>
    <w:rsid w:val="00B25E5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7D6"/>
    <w:rsid w:val="00B31CD0"/>
    <w:rsid w:val="00B31CDA"/>
    <w:rsid w:val="00B322B1"/>
    <w:rsid w:val="00B32380"/>
    <w:rsid w:val="00B32640"/>
    <w:rsid w:val="00B326F4"/>
    <w:rsid w:val="00B32F0B"/>
    <w:rsid w:val="00B331A2"/>
    <w:rsid w:val="00B333F3"/>
    <w:rsid w:val="00B33CAF"/>
    <w:rsid w:val="00B349E9"/>
    <w:rsid w:val="00B34F49"/>
    <w:rsid w:val="00B351B7"/>
    <w:rsid w:val="00B3558C"/>
    <w:rsid w:val="00B357A7"/>
    <w:rsid w:val="00B35926"/>
    <w:rsid w:val="00B35A93"/>
    <w:rsid w:val="00B35D3E"/>
    <w:rsid w:val="00B35E5B"/>
    <w:rsid w:val="00B3604B"/>
    <w:rsid w:val="00B365AA"/>
    <w:rsid w:val="00B3682A"/>
    <w:rsid w:val="00B36913"/>
    <w:rsid w:val="00B36D3B"/>
    <w:rsid w:val="00B36D83"/>
    <w:rsid w:val="00B36E95"/>
    <w:rsid w:val="00B37BAA"/>
    <w:rsid w:val="00B37D13"/>
    <w:rsid w:val="00B37D34"/>
    <w:rsid w:val="00B37D69"/>
    <w:rsid w:val="00B37FE0"/>
    <w:rsid w:val="00B401EA"/>
    <w:rsid w:val="00B4020E"/>
    <w:rsid w:val="00B40817"/>
    <w:rsid w:val="00B40F35"/>
    <w:rsid w:val="00B40FD8"/>
    <w:rsid w:val="00B41746"/>
    <w:rsid w:val="00B418B5"/>
    <w:rsid w:val="00B41A90"/>
    <w:rsid w:val="00B41BC1"/>
    <w:rsid w:val="00B41D19"/>
    <w:rsid w:val="00B4264A"/>
    <w:rsid w:val="00B42B12"/>
    <w:rsid w:val="00B42F6B"/>
    <w:rsid w:val="00B43169"/>
    <w:rsid w:val="00B431FC"/>
    <w:rsid w:val="00B43AA5"/>
    <w:rsid w:val="00B43BCC"/>
    <w:rsid w:val="00B43FA9"/>
    <w:rsid w:val="00B443F8"/>
    <w:rsid w:val="00B444A6"/>
    <w:rsid w:val="00B44791"/>
    <w:rsid w:val="00B448A6"/>
    <w:rsid w:val="00B4498B"/>
    <w:rsid w:val="00B44AFE"/>
    <w:rsid w:val="00B44B65"/>
    <w:rsid w:val="00B44BB1"/>
    <w:rsid w:val="00B44EAB"/>
    <w:rsid w:val="00B45199"/>
    <w:rsid w:val="00B45353"/>
    <w:rsid w:val="00B4538F"/>
    <w:rsid w:val="00B4551F"/>
    <w:rsid w:val="00B45670"/>
    <w:rsid w:val="00B458E4"/>
    <w:rsid w:val="00B461AA"/>
    <w:rsid w:val="00B463AF"/>
    <w:rsid w:val="00B463E4"/>
    <w:rsid w:val="00B46576"/>
    <w:rsid w:val="00B466ED"/>
    <w:rsid w:val="00B46ADA"/>
    <w:rsid w:val="00B46D48"/>
    <w:rsid w:val="00B46EAB"/>
    <w:rsid w:val="00B46F9F"/>
    <w:rsid w:val="00B47126"/>
    <w:rsid w:val="00B4787A"/>
    <w:rsid w:val="00B479D7"/>
    <w:rsid w:val="00B47A7A"/>
    <w:rsid w:val="00B47E5C"/>
    <w:rsid w:val="00B506CD"/>
    <w:rsid w:val="00B5077D"/>
    <w:rsid w:val="00B50805"/>
    <w:rsid w:val="00B5082C"/>
    <w:rsid w:val="00B508A0"/>
    <w:rsid w:val="00B50A8A"/>
    <w:rsid w:val="00B50D13"/>
    <w:rsid w:val="00B50FD6"/>
    <w:rsid w:val="00B50FD8"/>
    <w:rsid w:val="00B5150A"/>
    <w:rsid w:val="00B515C3"/>
    <w:rsid w:val="00B51625"/>
    <w:rsid w:val="00B518CA"/>
    <w:rsid w:val="00B51DB3"/>
    <w:rsid w:val="00B52641"/>
    <w:rsid w:val="00B52DCC"/>
    <w:rsid w:val="00B52F3D"/>
    <w:rsid w:val="00B53070"/>
    <w:rsid w:val="00B5359C"/>
    <w:rsid w:val="00B5385B"/>
    <w:rsid w:val="00B53D45"/>
    <w:rsid w:val="00B53E01"/>
    <w:rsid w:val="00B53E9E"/>
    <w:rsid w:val="00B541A5"/>
    <w:rsid w:val="00B54315"/>
    <w:rsid w:val="00B5431A"/>
    <w:rsid w:val="00B543F1"/>
    <w:rsid w:val="00B5475A"/>
    <w:rsid w:val="00B54831"/>
    <w:rsid w:val="00B54B30"/>
    <w:rsid w:val="00B552A4"/>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975"/>
    <w:rsid w:val="00B57DB3"/>
    <w:rsid w:val="00B60067"/>
    <w:rsid w:val="00B6016F"/>
    <w:rsid w:val="00B60170"/>
    <w:rsid w:val="00B60688"/>
    <w:rsid w:val="00B606F7"/>
    <w:rsid w:val="00B60DCA"/>
    <w:rsid w:val="00B61228"/>
    <w:rsid w:val="00B61746"/>
    <w:rsid w:val="00B6179B"/>
    <w:rsid w:val="00B61CCC"/>
    <w:rsid w:val="00B61CFC"/>
    <w:rsid w:val="00B61D3A"/>
    <w:rsid w:val="00B621DD"/>
    <w:rsid w:val="00B622C5"/>
    <w:rsid w:val="00B625C3"/>
    <w:rsid w:val="00B62624"/>
    <w:rsid w:val="00B6263B"/>
    <w:rsid w:val="00B62A2F"/>
    <w:rsid w:val="00B62B06"/>
    <w:rsid w:val="00B62D57"/>
    <w:rsid w:val="00B62F88"/>
    <w:rsid w:val="00B63225"/>
    <w:rsid w:val="00B63657"/>
    <w:rsid w:val="00B63A7F"/>
    <w:rsid w:val="00B6412E"/>
    <w:rsid w:val="00B64333"/>
    <w:rsid w:val="00B64AB6"/>
    <w:rsid w:val="00B64B4F"/>
    <w:rsid w:val="00B64CC5"/>
    <w:rsid w:val="00B64D84"/>
    <w:rsid w:val="00B652CD"/>
    <w:rsid w:val="00B6557E"/>
    <w:rsid w:val="00B655D0"/>
    <w:rsid w:val="00B655DC"/>
    <w:rsid w:val="00B65CA5"/>
    <w:rsid w:val="00B66010"/>
    <w:rsid w:val="00B6653E"/>
    <w:rsid w:val="00B66F8B"/>
    <w:rsid w:val="00B66FC8"/>
    <w:rsid w:val="00B671C6"/>
    <w:rsid w:val="00B6728B"/>
    <w:rsid w:val="00B6743E"/>
    <w:rsid w:val="00B7060F"/>
    <w:rsid w:val="00B707A7"/>
    <w:rsid w:val="00B70A7F"/>
    <w:rsid w:val="00B70B19"/>
    <w:rsid w:val="00B713BE"/>
    <w:rsid w:val="00B718E8"/>
    <w:rsid w:val="00B71FF1"/>
    <w:rsid w:val="00B7248A"/>
    <w:rsid w:val="00B72801"/>
    <w:rsid w:val="00B72A33"/>
    <w:rsid w:val="00B72D54"/>
    <w:rsid w:val="00B72D80"/>
    <w:rsid w:val="00B72F92"/>
    <w:rsid w:val="00B73178"/>
    <w:rsid w:val="00B737E6"/>
    <w:rsid w:val="00B737F5"/>
    <w:rsid w:val="00B73886"/>
    <w:rsid w:val="00B73A39"/>
    <w:rsid w:val="00B73DB7"/>
    <w:rsid w:val="00B73FA9"/>
    <w:rsid w:val="00B74479"/>
    <w:rsid w:val="00B746CD"/>
    <w:rsid w:val="00B74E26"/>
    <w:rsid w:val="00B74E72"/>
    <w:rsid w:val="00B74EEC"/>
    <w:rsid w:val="00B74F35"/>
    <w:rsid w:val="00B750DC"/>
    <w:rsid w:val="00B75213"/>
    <w:rsid w:val="00B75524"/>
    <w:rsid w:val="00B7557D"/>
    <w:rsid w:val="00B75789"/>
    <w:rsid w:val="00B760E2"/>
    <w:rsid w:val="00B76464"/>
    <w:rsid w:val="00B7666C"/>
    <w:rsid w:val="00B769DE"/>
    <w:rsid w:val="00B76EA0"/>
    <w:rsid w:val="00B76F40"/>
    <w:rsid w:val="00B76FBC"/>
    <w:rsid w:val="00B770AF"/>
    <w:rsid w:val="00B77154"/>
    <w:rsid w:val="00B77175"/>
    <w:rsid w:val="00B771CF"/>
    <w:rsid w:val="00B77C51"/>
    <w:rsid w:val="00B80282"/>
    <w:rsid w:val="00B804CC"/>
    <w:rsid w:val="00B80565"/>
    <w:rsid w:val="00B8063B"/>
    <w:rsid w:val="00B80A42"/>
    <w:rsid w:val="00B80C5E"/>
    <w:rsid w:val="00B80D3C"/>
    <w:rsid w:val="00B80D58"/>
    <w:rsid w:val="00B80E64"/>
    <w:rsid w:val="00B81420"/>
    <w:rsid w:val="00B8277A"/>
    <w:rsid w:val="00B82BA8"/>
    <w:rsid w:val="00B82FB9"/>
    <w:rsid w:val="00B83023"/>
    <w:rsid w:val="00B83182"/>
    <w:rsid w:val="00B83255"/>
    <w:rsid w:val="00B83292"/>
    <w:rsid w:val="00B832DD"/>
    <w:rsid w:val="00B8348F"/>
    <w:rsid w:val="00B83817"/>
    <w:rsid w:val="00B83DA7"/>
    <w:rsid w:val="00B84001"/>
    <w:rsid w:val="00B84080"/>
    <w:rsid w:val="00B84533"/>
    <w:rsid w:val="00B84ABC"/>
    <w:rsid w:val="00B84FF2"/>
    <w:rsid w:val="00B853DD"/>
    <w:rsid w:val="00B85C9B"/>
    <w:rsid w:val="00B862FB"/>
    <w:rsid w:val="00B86359"/>
    <w:rsid w:val="00B86632"/>
    <w:rsid w:val="00B86C30"/>
    <w:rsid w:val="00B86D0D"/>
    <w:rsid w:val="00B87016"/>
    <w:rsid w:val="00B872B0"/>
    <w:rsid w:val="00B87397"/>
    <w:rsid w:val="00B87DBF"/>
    <w:rsid w:val="00B87F16"/>
    <w:rsid w:val="00B90169"/>
    <w:rsid w:val="00B90470"/>
    <w:rsid w:val="00B904B1"/>
    <w:rsid w:val="00B90901"/>
    <w:rsid w:val="00B90AF1"/>
    <w:rsid w:val="00B90AF4"/>
    <w:rsid w:val="00B91AE3"/>
    <w:rsid w:val="00B91CCF"/>
    <w:rsid w:val="00B91E83"/>
    <w:rsid w:val="00B91F55"/>
    <w:rsid w:val="00B92185"/>
    <w:rsid w:val="00B927BC"/>
    <w:rsid w:val="00B93267"/>
    <w:rsid w:val="00B933F5"/>
    <w:rsid w:val="00B93929"/>
    <w:rsid w:val="00B93996"/>
    <w:rsid w:val="00B93A79"/>
    <w:rsid w:val="00B93EC6"/>
    <w:rsid w:val="00B94842"/>
    <w:rsid w:val="00B94B9D"/>
    <w:rsid w:val="00B94BD1"/>
    <w:rsid w:val="00B94D1C"/>
    <w:rsid w:val="00B95017"/>
    <w:rsid w:val="00B95061"/>
    <w:rsid w:val="00B9586B"/>
    <w:rsid w:val="00B95B74"/>
    <w:rsid w:val="00B95B81"/>
    <w:rsid w:val="00B95C76"/>
    <w:rsid w:val="00B96910"/>
    <w:rsid w:val="00B96C13"/>
    <w:rsid w:val="00B970BA"/>
    <w:rsid w:val="00B970EA"/>
    <w:rsid w:val="00B974DF"/>
    <w:rsid w:val="00B9783E"/>
    <w:rsid w:val="00B97A55"/>
    <w:rsid w:val="00B97EA6"/>
    <w:rsid w:val="00BA022A"/>
    <w:rsid w:val="00BA0553"/>
    <w:rsid w:val="00BA073C"/>
    <w:rsid w:val="00BA0851"/>
    <w:rsid w:val="00BA0A5A"/>
    <w:rsid w:val="00BA0BF4"/>
    <w:rsid w:val="00BA17A4"/>
    <w:rsid w:val="00BA183F"/>
    <w:rsid w:val="00BA18DA"/>
    <w:rsid w:val="00BA1A36"/>
    <w:rsid w:val="00BA1B0F"/>
    <w:rsid w:val="00BA1D15"/>
    <w:rsid w:val="00BA1FD2"/>
    <w:rsid w:val="00BA2031"/>
    <w:rsid w:val="00BA20C6"/>
    <w:rsid w:val="00BA24CE"/>
    <w:rsid w:val="00BA2F20"/>
    <w:rsid w:val="00BA30A4"/>
    <w:rsid w:val="00BA30D2"/>
    <w:rsid w:val="00BA37BC"/>
    <w:rsid w:val="00BA3B59"/>
    <w:rsid w:val="00BA3BEC"/>
    <w:rsid w:val="00BA3C0F"/>
    <w:rsid w:val="00BA3CCF"/>
    <w:rsid w:val="00BA41D6"/>
    <w:rsid w:val="00BA4365"/>
    <w:rsid w:val="00BA4602"/>
    <w:rsid w:val="00BA4981"/>
    <w:rsid w:val="00BA4C21"/>
    <w:rsid w:val="00BA4CDD"/>
    <w:rsid w:val="00BA4D66"/>
    <w:rsid w:val="00BA56CF"/>
    <w:rsid w:val="00BA5808"/>
    <w:rsid w:val="00BA5ADE"/>
    <w:rsid w:val="00BA5B9D"/>
    <w:rsid w:val="00BA5C24"/>
    <w:rsid w:val="00BA5D8A"/>
    <w:rsid w:val="00BA612E"/>
    <w:rsid w:val="00BA6242"/>
    <w:rsid w:val="00BA6590"/>
    <w:rsid w:val="00BA65F1"/>
    <w:rsid w:val="00BA6729"/>
    <w:rsid w:val="00BA684F"/>
    <w:rsid w:val="00BA6897"/>
    <w:rsid w:val="00BA6A12"/>
    <w:rsid w:val="00BA6B58"/>
    <w:rsid w:val="00BA755B"/>
    <w:rsid w:val="00BA78E4"/>
    <w:rsid w:val="00BB0299"/>
    <w:rsid w:val="00BB0A5B"/>
    <w:rsid w:val="00BB0D24"/>
    <w:rsid w:val="00BB0D94"/>
    <w:rsid w:val="00BB0F20"/>
    <w:rsid w:val="00BB0F42"/>
    <w:rsid w:val="00BB1A2C"/>
    <w:rsid w:val="00BB1BB5"/>
    <w:rsid w:val="00BB1F66"/>
    <w:rsid w:val="00BB2407"/>
    <w:rsid w:val="00BB2C93"/>
    <w:rsid w:val="00BB321E"/>
    <w:rsid w:val="00BB32BA"/>
    <w:rsid w:val="00BB3468"/>
    <w:rsid w:val="00BB3591"/>
    <w:rsid w:val="00BB370F"/>
    <w:rsid w:val="00BB3DC2"/>
    <w:rsid w:val="00BB3E20"/>
    <w:rsid w:val="00BB3F97"/>
    <w:rsid w:val="00BB4788"/>
    <w:rsid w:val="00BB4943"/>
    <w:rsid w:val="00BB4AB0"/>
    <w:rsid w:val="00BB4D37"/>
    <w:rsid w:val="00BB55E9"/>
    <w:rsid w:val="00BB5BA7"/>
    <w:rsid w:val="00BB60D4"/>
    <w:rsid w:val="00BB647F"/>
    <w:rsid w:val="00BB67E8"/>
    <w:rsid w:val="00BB6A7C"/>
    <w:rsid w:val="00BB72BD"/>
    <w:rsid w:val="00BB78F9"/>
    <w:rsid w:val="00BB7BFC"/>
    <w:rsid w:val="00BB7EF2"/>
    <w:rsid w:val="00BB7F66"/>
    <w:rsid w:val="00BC02AF"/>
    <w:rsid w:val="00BC054A"/>
    <w:rsid w:val="00BC09F1"/>
    <w:rsid w:val="00BC0E26"/>
    <w:rsid w:val="00BC131E"/>
    <w:rsid w:val="00BC15B4"/>
    <w:rsid w:val="00BC1A86"/>
    <w:rsid w:val="00BC1D3C"/>
    <w:rsid w:val="00BC1F1B"/>
    <w:rsid w:val="00BC293C"/>
    <w:rsid w:val="00BC2DBE"/>
    <w:rsid w:val="00BC2DDD"/>
    <w:rsid w:val="00BC2FE1"/>
    <w:rsid w:val="00BC3091"/>
    <w:rsid w:val="00BC3345"/>
    <w:rsid w:val="00BC33B5"/>
    <w:rsid w:val="00BC34C3"/>
    <w:rsid w:val="00BC36AB"/>
    <w:rsid w:val="00BC38C4"/>
    <w:rsid w:val="00BC3900"/>
    <w:rsid w:val="00BC43D2"/>
    <w:rsid w:val="00BC4544"/>
    <w:rsid w:val="00BC46D0"/>
    <w:rsid w:val="00BC4A86"/>
    <w:rsid w:val="00BC54DC"/>
    <w:rsid w:val="00BC5844"/>
    <w:rsid w:val="00BC5968"/>
    <w:rsid w:val="00BC59DA"/>
    <w:rsid w:val="00BC5B67"/>
    <w:rsid w:val="00BC6123"/>
    <w:rsid w:val="00BC615E"/>
    <w:rsid w:val="00BC61A3"/>
    <w:rsid w:val="00BC631E"/>
    <w:rsid w:val="00BC63EC"/>
    <w:rsid w:val="00BC72E1"/>
    <w:rsid w:val="00BC7302"/>
    <w:rsid w:val="00BC732A"/>
    <w:rsid w:val="00BC7338"/>
    <w:rsid w:val="00BC75D1"/>
    <w:rsid w:val="00BC76A4"/>
    <w:rsid w:val="00BC77C6"/>
    <w:rsid w:val="00BC7CE8"/>
    <w:rsid w:val="00BC7EAD"/>
    <w:rsid w:val="00BD016C"/>
    <w:rsid w:val="00BD066C"/>
    <w:rsid w:val="00BD0902"/>
    <w:rsid w:val="00BD1202"/>
    <w:rsid w:val="00BD1295"/>
    <w:rsid w:val="00BD13E7"/>
    <w:rsid w:val="00BD144D"/>
    <w:rsid w:val="00BD1778"/>
    <w:rsid w:val="00BD1A42"/>
    <w:rsid w:val="00BD1A6A"/>
    <w:rsid w:val="00BD1BD3"/>
    <w:rsid w:val="00BD2630"/>
    <w:rsid w:val="00BD296F"/>
    <w:rsid w:val="00BD2B67"/>
    <w:rsid w:val="00BD2C72"/>
    <w:rsid w:val="00BD301E"/>
    <w:rsid w:val="00BD30D1"/>
    <w:rsid w:val="00BD31E8"/>
    <w:rsid w:val="00BD327B"/>
    <w:rsid w:val="00BD36EC"/>
    <w:rsid w:val="00BD3905"/>
    <w:rsid w:val="00BD3B49"/>
    <w:rsid w:val="00BD3D95"/>
    <w:rsid w:val="00BD3E48"/>
    <w:rsid w:val="00BD4179"/>
    <w:rsid w:val="00BD4585"/>
    <w:rsid w:val="00BD470A"/>
    <w:rsid w:val="00BD4947"/>
    <w:rsid w:val="00BD4A89"/>
    <w:rsid w:val="00BD4B8B"/>
    <w:rsid w:val="00BD4E6E"/>
    <w:rsid w:val="00BD4F70"/>
    <w:rsid w:val="00BD5113"/>
    <w:rsid w:val="00BD53FB"/>
    <w:rsid w:val="00BD5403"/>
    <w:rsid w:val="00BD5E2F"/>
    <w:rsid w:val="00BD634B"/>
    <w:rsid w:val="00BD68CD"/>
    <w:rsid w:val="00BD6DD2"/>
    <w:rsid w:val="00BD6ED7"/>
    <w:rsid w:val="00BD6FB8"/>
    <w:rsid w:val="00BD7162"/>
    <w:rsid w:val="00BD7778"/>
    <w:rsid w:val="00BD7B60"/>
    <w:rsid w:val="00BD7BA7"/>
    <w:rsid w:val="00BD7BD8"/>
    <w:rsid w:val="00BE0125"/>
    <w:rsid w:val="00BE0278"/>
    <w:rsid w:val="00BE02AB"/>
    <w:rsid w:val="00BE0A99"/>
    <w:rsid w:val="00BE0AB8"/>
    <w:rsid w:val="00BE0BF8"/>
    <w:rsid w:val="00BE0BFF"/>
    <w:rsid w:val="00BE0C18"/>
    <w:rsid w:val="00BE0E58"/>
    <w:rsid w:val="00BE0EBC"/>
    <w:rsid w:val="00BE17E7"/>
    <w:rsid w:val="00BE19AC"/>
    <w:rsid w:val="00BE1B4C"/>
    <w:rsid w:val="00BE2A4B"/>
    <w:rsid w:val="00BE2A71"/>
    <w:rsid w:val="00BE2CCD"/>
    <w:rsid w:val="00BE310F"/>
    <w:rsid w:val="00BE3433"/>
    <w:rsid w:val="00BE3A35"/>
    <w:rsid w:val="00BE41FC"/>
    <w:rsid w:val="00BE4347"/>
    <w:rsid w:val="00BE4516"/>
    <w:rsid w:val="00BE45FF"/>
    <w:rsid w:val="00BE474D"/>
    <w:rsid w:val="00BE4762"/>
    <w:rsid w:val="00BE49DD"/>
    <w:rsid w:val="00BE4DBA"/>
    <w:rsid w:val="00BE521E"/>
    <w:rsid w:val="00BE548F"/>
    <w:rsid w:val="00BE5F03"/>
    <w:rsid w:val="00BE656F"/>
    <w:rsid w:val="00BE6B06"/>
    <w:rsid w:val="00BE707E"/>
    <w:rsid w:val="00BE742F"/>
    <w:rsid w:val="00BE7583"/>
    <w:rsid w:val="00BE767B"/>
    <w:rsid w:val="00BE7858"/>
    <w:rsid w:val="00BE787B"/>
    <w:rsid w:val="00BE7AFB"/>
    <w:rsid w:val="00BE7BC9"/>
    <w:rsid w:val="00BE7CEE"/>
    <w:rsid w:val="00BE7E11"/>
    <w:rsid w:val="00BF004A"/>
    <w:rsid w:val="00BF00FE"/>
    <w:rsid w:val="00BF0111"/>
    <w:rsid w:val="00BF06C5"/>
    <w:rsid w:val="00BF0BB4"/>
    <w:rsid w:val="00BF1011"/>
    <w:rsid w:val="00BF122F"/>
    <w:rsid w:val="00BF1552"/>
    <w:rsid w:val="00BF1A81"/>
    <w:rsid w:val="00BF1B97"/>
    <w:rsid w:val="00BF1C74"/>
    <w:rsid w:val="00BF1CBC"/>
    <w:rsid w:val="00BF27F3"/>
    <w:rsid w:val="00BF3114"/>
    <w:rsid w:val="00BF3291"/>
    <w:rsid w:val="00BF37B8"/>
    <w:rsid w:val="00BF3B14"/>
    <w:rsid w:val="00BF3CA0"/>
    <w:rsid w:val="00BF3DA3"/>
    <w:rsid w:val="00BF4204"/>
    <w:rsid w:val="00BF45B8"/>
    <w:rsid w:val="00BF4D37"/>
    <w:rsid w:val="00BF51C8"/>
    <w:rsid w:val="00BF53D9"/>
    <w:rsid w:val="00BF55EE"/>
    <w:rsid w:val="00BF580C"/>
    <w:rsid w:val="00BF64C0"/>
    <w:rsid w:val="00BF6B50"/>
    <w:rsid w:val="00BF6CB7"/>
    <w:rsid w:val="00BF6E54"/>
    <w:rsid w:val="00BF6F20"/>
    <w:rsid w:val="00BF7052"/>
    <w:rsid w:val="00BF7156"/>
    <w:rsid w:val="00BF72A7"/>
    <w:rsid w:val="00BF72D0"/>
    <w:rsid w:val="00BF7518"/>
    <w:rsid w:val="00BF77D4"/>
    <w:rsid w:val="00BF79CF"/>
    <w:rsid w:val="00BF7D8D"/>
    <w:rsid w:val="00C00267"/>
    <w:rsid w:val="00C00288"/>
    <w:rsid w:val="00C004E8"/>
    <w:rsid w:val="00C00C8F"/>
    <w:rsid w:val="00C00F42"/>
    <w:rsid w:val="00C01682"/>
    <w:rsid w:val="00C017AA"/>
    <w:rsid w:val="00C01806"/>
    <w:rsid w:val="00C018F9"/>
    <w:rsid w:val="00C01D84"/>
    <w:rsid w:val="00C01EB8"/>
    <w:rsid w:val="00C02173"/>
    <w:rsid w:val="00C02322"/>
    <w:rsid w:val="00C023FF"/>
    <w:rsid w:val="00C028F4"/>
    <w:rsid w:val="00C02CEE"/>
    <w:rsid w:val="00C0312A"/>
    <w:rsid w:val="00C03151"/>
    <w:rsid w:val="00C0325F"/>
    <w:rsid w:val="00C036FC"/>
    <w:rsid w:val="00C0399D"/>
    <w:rsid w:val="00C03A93"/>
    <w:rsid w:val="00C03AF1"/>
    <w:rsid w:val="00C03F5A"/>
    <w:rsid w:val="00C04DD8"/>
    <w:rsid w:val="00C04F58"/>
    <w:rsid w:val="00C04F95"/>
    <w:rsid w:val="00C04FA9"/>
    <w:rsid w:val="00C0520A"/>
    <w:rsid w:val="00C052AA"/>
    <w:rsid w:val="00C0543B"/>
    <w:rsid w:val="00C05A6D"/>
    <w:rsid w:val="00C05E6C"/>
    <w:rsid w:val="00C05E9D"/>
    <w:rsid w:val="00C068BC"/>
    <w:rsid w:val="00C06A36"/>
    <w:rsid w:val="00C06E76"/>
    <w:rsid w:val="00C0724E"/>
    <w:rsid w:val="00C07316"/>
    <w:rsid w:val="00C0789A"/>
    <w:rsid w:val="00C07EF3"/>
    <w:rsid w:val="00C07F31"/>
    <w:rsid w:val="00C07F74"/>
    <w:rsid w:val="00C07FAC"/>
    <w:rsid w:val="00C1009B"/>
    <w:rsid w:val="00C10352"/>
    <w:rsid w:val="00C1056E"/>
    <w:rsid w:val="00C10B4F"/>
    <w:rsid w:val="00C10D31"/>
    <w:rsid w:val="00C11011"/>
    <w:rsid w:val="00C1106D"/>
    <w:rsid w:val="00C112BA"/>
    <w:rsid w:val="00C1145D"/>
    <w:rsid w:val="00C114F0"/>
    <w:rsid w:val="00C11554"/>
    <w:rsid w:val="00C118A1"/>
    <w:rsid w:val="00C11A18"/>
    <w:rsid w:val="00C11F90"/>
    <w:rsid w:val="00C123EB"/>
    <w:rsid w:val="00C12833"/>
    <w:rsid w:val="00C12A00"/>
    <w:rsid w:val="00C12A0B"/>
    <w:rsid w:val="00C12A7B"/>
    <w:rsid w:val="00C13462"/>
    <w:rsid w:val="00C13C7E"/>
    <w:rsid w:val="00C14475"/>
    <w:rsid w:val="00C14476"/>
    <w:rsid w:val="00C147C6"/>
    <w:rsid w:val="00C14B05"/>
    <w:rsid w:val="00C14EF3"/>
    <w:rsid w:val="00C14F75"/>
    <w:rsid w:val="00C15154"/>
    <w:rsid w:val="00C15199"/>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17F0F"/>
    <w:rsid w:val="00C202DB"/>
    <w:rsid w:val="00C20564"/>
    <w:rsid w:val="00C2071C"/>
    <w:rsid w:val="00C20A30"/>
    <w:rsid w:val="00C20CA2"/>
    <w:rsid w:val="00C20DD6"/>
    <w:rsid w:val="00C21348"/>
    <w:rsid w:val="00C21524"/>
    <w:rsid w:val="00C218E1"/>
    <w:rsid w:val="00C21B1B"/>
    <w:rsid w:val="00C21C35"/>
    <w:rsid w:val="00C21E43"/>
    <w:rsid w:val="00C2249C"/>
    <w:rsid w:val="00C22586"/>
    <w:rsid w:val="00C22E8F"/>
    <w:rsid w:val="00C22F74"/>
    <w:rsid w:val="00C231EC"/>
    <w:rsid w:val="00C23585"/>
    <w:rsid w:val="00C23AAE"/>
    <w:rsid w:val="00C23FAC"/>
    <w:rsid w:val="00C244FB"/>
    <w:rsid w:val="00C24D04"/>
    <w:rsid w:val="00C24DAD"/>
    <w:rsid w:val="00C24FFF"/>
    <w:rsid w:val="00C2546E"/>
    <w:rsid w:val="00C254BC"/>
    <w:rsid w:val="00C25FA2"/>
    <w:rsid w:val="00C26021"/>
    <w:rsid w:val="00C26DED"/>
    <w:rsid w:val="00C2734A"/>
    <w:rsid w:val="00C27B2B"/>
    <w:rsid w:val="00C27C10"/>
    <w:rsid w:val="00C27DCE"/>
    <w:rsid w:val="00C27F83"/>
    <w:rsid w:val="00C30050"/>
    <w:rsid w:val="00C30589"/>
    <w:rsid w:val="00C305A4"/>
    <w:rsid w:val="00C30656"/>
    <w:rsid w:val="00C30762"/>
    <w:rsid w:val="00C31229"/>
    <w:rsid w:val="00C31BAB"/>
    <w:rsid w:val="00C31C53"/>
    <w:rsid w:val="00C31CEE"/>
    <w:rsid w:val="00C31D8A"/>
    <w:rsid w:val="00C31F89"/>
    <w:rsid w:val="00C32022"/>
    <w:rsid w:val="00C32143"/>
    <w:rsid w:val="00C32D48"/>
    <w:rsid w:val="00C32FC3"/>
    <w:rsid w:val="00C33167"/>
    <w:rsid w:val="00C33F41"/>
    <w:rsid w:val="00C33FFB"/>
    <w:rsid w:val="00C3402E"/>
    <w:rsid w:val="00C34260"/>
    <w:rsid w:val="00C342F1"/>
    <w:rsid w:val="00C34491"/>
    <w:rsid w:val="00C34900"/>
    <w:rsid w:val="00C34B8F"/>
    <w:rsid w:val="00C34DBB"/>
    <w:rsid w:val="00C3515A"/>
    <w:rsid w:val="00C3520A"/>
    <w:rsid w:val="00C35951"/>
    <w:rsid w:val="00C35A1A"/>
    <w:rsid w:val="00C35C00"/>
    <w:rsid w:val="00C364A2"/>
    <w:rsid w:val="00C36CB2"/>
    <w:rsid w:val="00C36E51"/>
    <w:rsid w:val="00C3719E"/>
    <w:rsid w:val="00C3725A"/>
    <w:rsid w:val="00C37535"/>
    <w:rsid w:val="00C375FC"/>
    <w:rsid w:val="00C377B4"/>
    <w:rsid w:val="00C378BD"/>
    <w:rsid w:val="00C37A03"/>
    <w:rsid w:val="00C37A1C"/>
    <w:rsid w:val="00C37B55"/>
    <w:rsid w:val="00C37BE1"/>
    <w:rsid w:val="00C40388"/>
    <w:rsid w:val="00C4051C"/>
    <w:rsid w:val="00C4068C"/>
    <w:rsid w:val="00C40A2E"/>
    <w:rsid w:val="00C40B50"/>
    <w:rsid w:val="00C40E87"/>
    <w:rsid w:val="00C40EEC"/>
    <w:rsid w:val="00C41497"/>
    <w:rsid w:val="00C418F6"/>
    <w:rsid w:val="00C41C48"/>
    <w:rsid w:val="00C41E85"/>
    <w:rsid w:val="00C4249C"/>
    <w:rsid w:val="00C42BEF"/>
    <w:rsid w:val="00C43633"/>
    <w:rsid w:val="00C43724"/>
    <w:rsid w:val="00C4378F"/>
    <w:rsid w:val="00C437CD"/>
    <w:rsid w:val="00C43CBE"/>
    <w:rsid w:val="00C44120"/>
    <w:rsid w:val="00C44237"/>
    <w:rsid w:val="00C442C3"/>
    <w:rsid w:val="00C443CE"/>
    <w:rsid w:val="00C447D2"/>
    <w:rsid w:val="00C44B96"/>
    <w:rsid w:val="00C44CB4"/>
    <w:rsid w:val="00C45050"/>
    <w:rsid w:val="00C45223"/>
    <w:rsid w:val="00C45359"/>
    <w:rsid w:val="00C45428"/>
    <w:rsid w:val="00C45542"/>
    <w:rsid w:val="00C45A24"/>
    <w:rsid w:val="00C45C1F"/>
    <w:rsid w:val="00C45D90"/>
    <w:rsid w:val="00C45ED5"/>
    <w:rsid w:val="00C460F4"/>
    <w:rsid w:val="00C46179"/>
    <w:rsid w:val="00C46521"/>
    <w:rsid w:val="00C466F5"/>
    <w:rsid w:val="00C46786"/>
    <w:rsid w:val="00C467A7"/>
    <w:rsid w:val="00C46831"/>
    <w:rsid w:val="00C46DA7"/>
    <w:rsid w:val="00C46E41"/>
    <w:rsid w:val="00C475BD"/>
    <w:rsid w:val="00C4764F"/>
    <w:rsid w:val="00C476E1"/>
    <w:rsid w:val="00C4786F"/>
    <w:rsid w:val="00C47990"/>
    <w:rsid w:val="00C47BB0"/>
    <w:rsid w:val="00C47ECD"/>
    <w:rsid w:val="00C50158"/>
    <w:rsid w:val="00C50AD0"/>
    <w:rsid w:val="00C51134"/>
    <w:rsid w:val="00C5118B"/>
    <w:rsid w:val="00C511DB"/>
    <w:rsid w:val="00C517D3"/>
    <w:rsid w:val="00C51908"/>
    <w:rsid w:val="00C51A43"/>
    <w:rsid w:val="00C51BEB"/>
    <w:rsid w:val="00C51F22"/>
    <w:rsid w:val="00C522BC"/>
    <w:rsid w:val="00C52306"/>
    <w:rsid w:val="00C52576"/>
    <w:rsid w:val="00C52EBF"/>
    <w:rsid w:val="00C52ECD"/>
    <w:rsid w:val="00C53236"/>
    <w:rsid w:val="00C53432"/>
    <w:rsid w:val="00C537B5"/>
    <w:rsid w:val="00C5389F"/>
    <w:rsid w:val="00C5415E"/>
    <w:rsid w:val="00C54549"/>
    <w:rsid w:val="00C54554"/>
    <w:rsid w:val="00C54795"/>
    <w:rsid w:val="00C54A03"/>
    <w:rsid w:val="00C54A96"/>
    <w:rsid w:val="00C54E80"/>
    <w:rsid w:val="00C55399"/>
    <w:rsid w:val="00C556D9"/>
    <w:rsid w:val="00C5574B"/>
    <w:rsid w:val="00C55CC1"/>
    <w:rsid w:val="00C561A6"/>
    <w:rsid w:val="00C561C0"/>
    <w:rsid w:val="00C5667C"/>
    <w:rsid w:val="00C566E6"/>
    <w:rsid w:val="00C56905"/>
    <w:rsid w:val="00C56CBF"/>
    <w:rsid w:val="00C56FF7"/>
    <w:rsid w:val="00C57592"/>
    <w:rsid w:val="00C57803"/>
    <w:rsid w:val="00C57B46"/>
    <w:rsid w:val="00C57EB1"/>
    <w:rsid w:val="00C6000F"/>
    <w:rsid w:val="00C6004F"/>
    <w:rsid w:val="00C60319"/>
    <w:rsid w:val="00C60370"/>
    <w:rsid w:val="00C60852"/>
    <w:rsid w:val="00C6085B"/>
    <w:rsid w:val="00C612FB"/>
    <w:rsid w:val="00C61575"/>
    <w:rsid w:val="00C619B6"/>
    <w:rsid w:val="00C61E97"/>
    <w:rsid w:val="00C62645"/>
    <w:rsid w:val="00C6270F"/>
    <w:rsid w:val="00C62B9D"/>
    <w:rsid w:val="00C62BB2"/>
    <w:rsid w:val="00C630D1"/>
    <w:rsid w:val="00C63381"/>
    <w:rsid w:val="00C63724"/>
    <w:rsid w:val="00C63772"/>
    <w:rsid w:val="00C63B38"/>
    <w:rsid w:val="00C63D4A"/>
    <w:rsid w:val="00C63EA8"/>
    <w:rsid w:val="00C63ED0"/>
    <w:rsid w:val="00C64148"/>
    <w:rsid w:val="00C6439A"/>
    <w:rsid w:val="00C6456D"/>
    <w:rsid w:val="00C64AFA"/>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CB"/>
    <w:rsid w:val="00C70819"/>
    <w:rsid w:val="00C70DBD"/>
    <w:rsid w:val="00C70F10"/>
    <w:rsid w:val="00C70F61"/>
    <w:rsid w:val="00C71140"/>
    <w:rsid w:val="00C71410"/>
    <w:rsid w:val="00C71489"/>
    <w:rsid w:val="00C714E0"/>
    <w:rsid w:val="00C7154F"/>
    <w:rsid w:val="00C72282"/>
    <w:rsid w:val="00C723A4"/>
    <w:rsid w:val="00C72540"/>
    <w:rsid w:val="00C730AA"/>
    <w:rsid w:val="00C733E3"/>
    <w:rsid w:val="00C73562"/>
    <w:rsid w:val="00C740EF"/>
    <w:rsid w:val="00C74194"/>
    <w:rsid w:val="00C742A7"/>
    <w:rsid w:val="00C74B88"/>
    <w:rsid w:val="00C74FF2"/>
    <w:rsid w:val="00C753F1"/>
    <w:rsid w:val="00C7549E"/>
    <w:rsid w:val="00C757FC"/>
    <w:rsid w:val="00C75AA4"/>
    <w:rsid w:val="00C75D4A"/>
    <w:rsid w:val="00C75D5B"/>
    <w:rsid w:val="00C75F78"/>
    <w:rsid w:val="00C7673F"/>
    <w:rsid w:val="00C76A2E"/>
    <w:rsid w:val="00C76E5D"/>
    <w:rsid w:val="00C76F7B"/>
    <w:rsid w:val="00C770AE"/>
    <w:rsid w:val="00C7724A"/>
    <w:rsid w:val="00C77431"/>
    <w:rsid w:val="00C77C6A"/>
    <w:rsid w:val="00C77C82"/>
    <w:rsid w:val="00C8016F"/>
    <w:rsid w:val="00C801BC"/>
    <w:rsid w:val="00C80310"/>
    <w:rsid w:val="00C80565"/>
    <w:rsid w:val="00C80A72"/>
    <w:rsid w:val="00C80B25"/>
    <w:rsid w:val="00C81020"/>
    <w:rsid w:val="00C812A4"/>
    <w:rsid w:val="00C813DA"/>
    <w:rsid w:val="00C8166D"/>
    <w:rsid w:val="00C81899"/>
    <w:rsid w:val="00C81D8F"/>
    <w:rsid w:val="00C825D4"/>
    <w:rsid w:val="00C82967"/>
    <w:rsid w:val="00C82AD5"/>
    <w:rsid w:val="00C83454"/>
    <w:rsid w:val="00C83B3E"/>
    <w:rsid w:val="00C83C14"/>
    <w:rsid w:val="00C8452B"/>
    <w:rsid w:val="00C845DD"/>
    <w:rsid w:val="00C8463A"/>
    <w:rsid w:val="00C84B61"/>
    <w:rsid w:val="00C84BB6"/>
    <w:rsid w:val="00C850BC"/>
    <w:rsid w:val="00C8573E"/>
    <w:rsid w:val="00C85C9B"/>
    <w:rsid w:val="00C85CD7"/>
    <w:rsid w:val="00C8611B"/>
    <w:rsid w:val="00C8684D"/>
    <w:rsid w:val="00C86A4B"/>
    <w:rsid w:val="00C872DA"/>
    <w:rsid w:val="00C87427"/>
    <w:rsid w:val="00C8752E"/>
    <w:rsid w:val="00C87549"/>
    <w:rsid w:val="00C8792A"/>
    <w:rsid w:val="00C87D0A"/>
    <w:rsid w:val="00C87DC8"/>
    <w:rsid w:val="00C903F1"/>
    <w:rsid w:val="00C906A9"/>
    <w:rsid w:val="00C90CC4"/>
    <w:rsid w:val="00C90D98"/>
    <w:rsid w:val="00C91800"/>
    <w:rsid w:val="00C91863"/>
    <w:rsid w:val="00C91DFA"/>
    <w:rsid w:val="00C91EC2"/>
    <w:rsid w:val="00C92181"/>
    <w:rsid w:val="00C92234"/>
    <w:rsid w:val="00C92669"/>
    <w:rsid w:val="00C92C62"/>
    <w:rsid w:val="00C92DA3"/>
    <w:rsid w:val="00C92FFE"/>
    <w:rsid w:val="00C9329E"/>
    <w:rsid w:val="00C93368"/>
    <w:rsid w:val="00C934E0"/>
    <w:rsid w:val="00C93769"/>
    <w:rsid w:val="00C93BFA"/>
    <w:rsid w:val="00C93CBE"/>
    <w:rsid w:val="00C93E41"/>
    <w:rsid w:val="00C93E6B"/>
    <w:rsid w:val="00C9409E"/>
    <w:rsid w:val="00C94867"/>
    <w:rsid w:val="00C950CA"/>
    <w:rsid w:val="00C95483"/>
    <w:rsid w:val="00C95878"/>
    <w:rsid w:val="00C9587C"/>
    <w:rsid w:val="00C95899"/>
    <w:rsid w:val="00C958B7"/>
    <w:rsid w:val="00C95EB0"/>
    <w:rsid w:val="00C96207"/>
    <w:rsid w:val="00C963B0"/>
    <w:rsid w:val="00C96BBB"/>
    <w:rsid w:val="00C96DA6"/>
    <w:rsid w:val="00C972B9"/>
    <w:rsid w:val="00C97518"/>
    <w:rsid w:val="00C97722"/>
    <w:rsid w:val="00C978B7"/>
    <w:rsid w:val="00C978DF"/>
    <w:rsid w:val="00C97E39"/>
    <w:rsid w:val="00C97F32"/>
    <w:rsid w:val="00CA007B"/>
    <w:rsid w:val="00CA01A2"/>
    <w:rsid w:val="00CA04CB"/>
    <w:rsid w:val="00CA0EED"/>
    <w:rsid w:val="00CA1911"/>
    <w:rsid w:val="00CA1DE6"/>
    <w:rsid w:val="00CA1E8B"/>
    <w:rsid w:val="00CA2104"/>
    <w:rsid w:val="00CA24A4"/>
    <w:rsid w:val="00CA2650"/>
    <w:rsid w:val="00CA2674"/>
    <w:rsid w:val="00CA2BDC"/>
    <w:rsid w:val="00CA32F0"/>
    <w:rsid w:val="00CA37B6"/>
    <w:rsid w:val="00CA37B7"/>
    <w:rsid w:val="00CA383E"/>
    <w:rsid w:val="00CA3F68"/>
    <w:rsid w:val="00CA400F"/>
    <w:rsid w:val="00CA4275"/>
    <w:rsid w:val="00CA43C5"/>
    <w:rsid w:val="00CA4A8B"/>
    <w:rsid w:val="00CA4F2A"/>
    <w:rsid w:val="00CA501E"/>
    <w:rsid w:val="00CA52E8"/>
    <w:rsid w:val="00CA53A7"/>
    <w:rsid w:val="00CA563D"/>
    <w:rsid w:val="00CA57BD"/>
    <w:rsid w:val="00CA5CC7"/>
    <w:rsid w:val="00CA5CCA"/>
    <w:rsid w:val="00CA5D70"/>
    <w:rsid w:val="00CA5F08"/>
    <w:rsid w:val="00CA6483"/>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0EDA"/>
    <w:rsid w:val="00CB10C9"/>
    <w:rsid w:val="00CB1791"/>
    <w:rsid w:val="00CB179B"/>
    <w:rsid w:val="00CB1F99"/>
    <w:rsid w:val="00CB2BBB"/>
    <w:rsid w:val="00CB338C"/>
    <w:rsid w:val="00CB3478"/>
    <w:rsid w:val="00CB37B8"/>
    <w:rsid w:val="00CB37EA"/>
    <w:rsid w:val="00CB39CE"/>
    <w:rsid w:val="00CB3DB7"/>
    <w:rsid w:val="00CB3E17"/>
    <w:rsid w:val="00CB40FC"/>
    <w:rsid w:val="00CB4949"/>
    <w:rsid w:val="00CB4B62"/>
    <w:rsid w:val="00CB5303"/>
    <w:rsid w:val="00CB5744"/>
    <w:rsid w:val="00CB5DAF"/>
    <w:rsid w:val="00CB6364"/>
    <w:rsid w:val="00CB6630"/>
    <w:rsid w:val="00CB663E"/>
    <w:rsid w:val="00CB67C1"/>
    <w:rsid w:val="00CB6BC7"/>
    <w:rsid w:val="00CB6D23"/>
    <w:rsid w:val="00CB6D50"/>
    <w:rsid w:val="00CB73FB"/>
    <w:rsid w:val="00CB758E"/>
    <w:rsid w:val="00CB7A75"/>
    <w:rsid w:val="00CB7F3E"/>
    <w:rsid w:val="00CC012C"/>
    <w:rsid w:val="00CC01A2"/>
    <w:rsid w:val="00CC01BE"/>
    <w:rsid w:val="00CC0242"/>
    <w:rsid w:val="00CC02C2"/>
    <w:rsid w:val="00CC0445"/>
    <w:rsid w:val="00CC09E5"/>
    <w:rsid w:val="00CC0DBD"/>
    <w:rsid w:val="00CC0E7F"/>
    <w:rsid w:val="00CC0EFE"/>
    <w:rsid w:val="00CC1324"/>
    <w:rsid w:val="00CC1466"/>
    <w:rsid w:val="00CC1818"/>
    <w:rsid w:val="00CC1BB3"/>
    <w:rsid w:val="00CC1E32"/>
    <w:rsid w:val="00CC20F9"/>
    <w:rsid w:val="00CC2F57"/>
    <w:rsid w:val="00CC3329"/>
    <w:rsid w:val="00CC33BF"/>
    <w:rsid w:val="00CC3B41"/>
    <w:rsid w:val="00CC3CCB"/>
    <w:rsid w:val="00CC3D45"/>
    <w:rsid w:val="00CC3EE4"/>
    <w:rsid w:val="00CC44EB"/>
    <w:rsid w:val="00CC4545"/>
    <w:rsid w:val="00CC4AF1"/>
    <w:rsid w:val="00CC4F31"/>
    <w:rsid w:val="00CC534D"/>
    <w:rsid w:val="00CC5579"/>
    <w:rsid w:val="00CC5961"/>
    <w:rsid w:val="00CC5CE4"/>
    <w:rsid w:val="00CC5E37"/>
    <w:rsid w:val="00CC6141"/>
    <w:rsid w:val="00CC6172"/>
    <w:rsid w:val="00CC620F"/>
    <w:rsid w:val="00CC6A9F"/>
    <w:rsid w:val="00CC6ACB"/>
    <w:rsid w:val="00CC6EF7"/>
    <w:rsid w:val="00CC6FA9"/>
    <w:rsid w:val="00CC725F"/>
    <w:rsid w:val="00CC7548"/>
    <w:rsid w:val="00CC7D7B"/>
    <w:rsid w:val="00CD033A"/>
    <w:rsid w:val="00CD0648"/>
    <w:rsid w:val="00CD0708"/>
    <w:rsid w:val="00CD0B24"/>
    <w:rsid w:val="00CD0B76"/>
    <w:rsid w:val="00CD0D74"/>
    <w:rsid w:val="00CD0D85"/>
    <w:rsid w:val="00CD0E53"/>
    <w:rsid w:val="00CD0E8D"/>
    <w:rsid w:val="00CD1302"/>
    <w:rsid w:val="00CD1772"/>
    <w:rsid w:val="00CD1E86"/>
    <w:rsid w:val="00CD21D0"/>
    <w:rsid w:val="00CD258C"/>
    <w:rsid w:val="00CD2815"/>
    <w:rsid w:val="00CD2AB8"/>
    <w:rsid w:val="00CD2ABD"/>
    <w:rsid w:val="00CD2B3B"/>
    <w:rsid w:val="00CD31A3"/>
    <w:rsid w:val="00CD32D7"/>
    <w:rsid w:val="00CD362C"/>
    <w:rsid w:val="00CD3B38"/>
    <w:rsid w:val="00CD3CE7"/>
    <w:rsid w:val="00CD3E00"/>
    <w:rsid w:val="00CD4035"/>
    <w:rsid w:val="00CD41DD"/>
    <w:rsid w:val="00CD42F6"/>
    <w:rsid w:val="00CD4386"/>
    <w:rsid w:val="00CD4728"/>
    <w:rsid w:val="00CD4857"/>
    <w:rsid w:val="00CD493E"/>
    <w:rsid w:val="00CD4AB6"/>
    <w:rsid w:val="00CD4B12"/>
    <w:rsid w:val="00CD4CAB"/>
    <w:rsid w:val="00CD4CEE"/>
    <w:rsid w:val="00CD4E67"/>
    <w:rsid w:val="00CD4EE3"/>
    <w:rsid w:val="00CD5132"/>
    <w:rsid w:val="00CD5611"/>
    <w:rsid w:val="00CD5AE4"/>
    <w:rsid w:val="00CD6075"/>
    <w:rsid w:val="00CD6336"/>
    <w:rsid w:val="00CD637A"/>
    <w:rsid w:val="00CD6487"/>
    <w:rsid w:val="00CD65B7"/>
    <w:rsid w:val="00CD65CA"/>
    <w:rsid w:val="00CD6788"/>
    <w:rsid w:val="00CD6879"/>
    <w:rsid w:val="00CD69F9"/>
    <w:rsid w:val="00CD6C4D"/>
    <w:rsid w:val="00CD6FD1"/>
    <w:rsid w:val="00CD72AB"/>
    <w:rsid w:val="00CD731C"/>
    <w:rsid w:val="00CD7B1E"/>
    <w:rsid w:val="00CD7BCC"/>
    <w:rsid w:val="00CD7CA5"/>
    <w:rsid w:val="00CD7D9D"/>
    <w:rsid w:val="00CE0319"/>
    <w:rsid w:val="00CE04A8"/>
    <w:rsid w:val="00CE059E"/>
    <w:rsid w:val="00CE061D"/>
    <w:rsid w:val="00CE06AB"/>
    <w:rsid w:val="00CE0A71"/>
    <w:rsid w:val="00CE164F"/>
    <w:rsid w:val="00CE1670"/>
    <w:rsid w:val="00CE1942"/>
    <w:rsid w:val="00CE1D96"/>
    <w:rsid w:val="00CE1EDA"/>
    <w:rsid w:val="00CE23E9"/>
    <w:rsid w:val="00CE2580"/>
    <w:rsid w:val="00CE2842"/>
    <w:rsid w:val="00CE2AC9"/>
    <w:rsid w:val="00CE2AEC"/>
    <w:rsid w:val="00CE2C7D"/>
    <w:rsid w:val="00CE2D74"/>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713"/>
    <w:rsid w:val="00CF1BFF"/>
    <w:rsid w:val="00CF1D79"/>
    <w:rsid w:val="00CF1F87"/>
    <w:rsid w:val="00CF21A9"/>
    <w:rsid w:val="00CF23FA"/>
    <w:rsid w:val="00CF2854"/>
    <w:rsid w:val="00CF2947"/>
    <w:rsid w:val="00CF30F2"/>
    <w:rsid w:val="00CF3111"/>
    <w:rsid w:val="00CF35C3"/>
    <w:rsid w:val="00CF3A84"/>
    <w:rsid w:val="00CF3AF0"/>
    <w:rsid w:val="00CF3BBA"/>
    <w:rsid w:val="00CF458A"/>
    <w:rsid w:val="00CF47EB"/>
    <w:rsid w:val="00CF4D26"/>
    <w:rsid w:val="00CF500F"/>
    <w:rsid w:val="00CF5307"/>
    <w:rsid w:val="00CF573B"/>
    <w:rsid w:val="00CF5931"/>
    <w:rsid w:val="00CF5BB3"/>
    <w:rsid w:val="00CF5E69"/>
    <w:rsid w:val="00CF6068"/>
    <w:rsid w:val="00CF693B"/>
    <w:rsid w:val="00CF72C7"/>
    <w:rsid w:val="00CF73E1"/>
    <w:rsid w:val="00CF790D"/>
    <w:rsid w:val="00CF7A93"/>
    <w:rsid w:val="00CF7B11"/>
    <w:rsid w:val="00CF7B34"/>
    <w:rsid w:val="00CF7B35"/>
    <w:rsid w:val="00CF7CD5"/>
    <w:rsid w:val="00D0003F"/>
    <w:rsid w:val="00D0055E"/>
    <w:rsid w:val="00D0081E"/>
    <w:rsid w:val="00D0085D"/>
    <w:rsid w:val="00D00AE0"/>
    <w:rsid w:val="00D00CC0"/>
    <w:rsid w:val="00D00DF4"/>
    <w:rsid w:val="00D0106C"/>
    <w:rsid w:val="00D01845"/>
    <w:rsid w:val="00D0228A"/>
    <w:rsid w:val="00D02600"/>
    <w:rsid w:val="00D029C3"/>
    <w:rsid w:val="00D029EE"/>
    <w:rsid w:val="00D02AB9"/>
    <w:rsid w:val="00D02C4C"/>
    <w:rsid w:val="00D03133"/>
    <w:rsid w:val="00D031D2"/>
    <w:rsid w:val="00D03252"/>
    <w:rsid w:val="00D03307"/>
    <w:rsid w:val="00D03396"/>
    <w:rsid w:val="00D038E6"/>
    <w:rsid w:val="00D03B21"/>
    <w:rsid w:val="00D03C20"/>
    <w:rsid w:val="00D03C73"/>
    <w:rsid w:val="00D03E6B"/>
    <w:rsid w:val="00D043A8"/>
    <w:rsid w:val="00D04424"/>
    <w:rsid w:val="00D0459A"/>
    <w:rsid w:val="00D046EF"/>
    <w:rsid w:val="00D050A1"/>
    <w:rsid w:val="00D054A7"/>
    <w:rsid w:val="00D05572"/>
    <w:rsid w:val="00D05B22"/>
    <w:rsid w:val="00D05E1E"/>
    <w:rsid w:val="00D05F41"/>
    <w:rsid w:val="00D060C2"/>
    <w:rsid w:val="00D06383"/>
    <w:rsid w:val="00D06AFF"/>
    <w:rsid w:val="00D06CD2"/>
    <w:rsid w:val="00D06D95"/>
    <w:rsid w:val="00D075D3"/>
    <w:rsid w:val="00D075E3"/>
    <w:rsid w:val="00D077BA"/>
    <w:rsid w:val="00D077D1"/>
    <w:rsid w:val="00D07DE2"/>
    <w:rsid w:val="00D10A4D"/>
    <w:rsid w:val="00D10C4C"/>
    <w:rsid w:val="00D10D6C"/>
    <w:rsid w:val="00D10DEA"/>
    <w:rsid w:val="00D1131E"/>
    <w:rsid w:val="00D1167E"/>
    <w:rsid w:val="00D117B4"/>
    <w:rsid w:val="00D11A40"/>
    <w:rsid w:val="00D11D6D"/>
    <w:rsid w:val="00D11F37"/>
    <w:rsid w:val="00D122CF"/>
    <w:rsid w:val="00D12B3F"/>
    <w:rsid w:val="00D12EAB"/>
    <w:rsid w:val="00D130CF"/>
    <w:rsid w:val="00D136C3"/>
    <w:rsid w:val="00D136EF"/>
    <w:rsid w:val="00D13A50"/>
    <w:rsid w:val="00D13AAE"/>
    <w:rsid w:val="00D13CDA"/>
    <w:rsid w:val="00D13E84"/>
    <w:rsid w:val="00D141C2"/>
    <w:rsid w:val="00D1429F"/>
    <w:rsid w:val="00D14443"/>
    <w:rsid w:val="00D14474"/>
    <w:rsid w:val="00D14698"/>
    <w:rsid w:val="00D14A52"/>
    <w:rsid w:val="00D14B97"/>
    <w:rsid w:val="00D14CF9"/>
    <w:rsid w:val="00D14D58"/>
    <w:rsid w:val="00D14EFC"/>
    <w:rsid w:val="00D1514A"/>
    <w:rsid w:val="00D151E6"/>
    <w:rsid w:val="00D1586F"/>
    <w:rsid w:val="00D15986"/>
    <w:rsid w:val="00D15D97"/>
    <w:rsid w:val="00D16195"/>
    <w:rsid w:val="00D16917"/>
    <w:rsid w:val="00D16D97"/>
    <w:rsid w:val="00D16E4E"/>
    <w:rsid w:val="00D16F5D"/>
    <w:rsid w:val="00D17516"/>
    <w:rsid w:val="00D17955"/>
    <w:rsid w:val="00D17B81"/>
    <w:rsid w:val="00D17D6F"/>
    <w:rsid w:val="00D2001A"/>
    <w:rsid w:val="00D20407"/>
    <w:rsid w:val="00D20610"/>
    <w:rsid w:val="00D20B71"/>
    <w:rsid w:val="00D20D40"/>
    <w:rsid w:val="00D215FE"/>
    <w:rsid w:val="00D21A54"/>
    <w:rsid w:val="00D21D3A"/>
    <w:rsid w:val="00D21DDB"/>
    <w:rsid w:val="00D21F2D"/>
    <w:rsid w:val="00D22042"/>
    <w:rsid w:val="00D22217"/>
    <w:rsid w:val="00D223A7"/>
    <w:rsid w:val="00D224C8"/>
    <w:rsid w:val="00D22BB3"/>
    <w:rsid w:val="00D2371B"/>
    <w:rsid w:val="00D23EE4"/>
    <w:rsid w:val="00D2422A"/>
    <w:rsid w:val="00D24478"/>
    <w:rsid w:val="00D2448C"/>
    <w:rsid w:val="00D245A8"/>
    <w:rsid w:val="00D2482A"/>
    <w:rsid w:val="00D24A28"/>
    <w:rsid w:val="00D24CF3"/>
    <w:rsid w:val="00D25298"/>
    <w:rsid w:val="00D2539B"/>
    <w:rsid w:val="00D25573"/>
    <w:rsid w:val="00D2588D"/>
    <w:rsid w:val="00D25C1C"/>
    <w:rsid w:val="00D25C47"/>
    <w:rsid w:val="00D2607B"/>
    <w:rsid w:val="00D2643A"/>
    <w:rsid w:val="00D266DF"/>
    <w:rsid w:val="00D26770"/>
    <w:rsid w:val="00D26940"/>
    <w:rsid w:val="00D26A77"/>
    <w:rsid w:val="00D26AA6"/>
    <w:rsid w:val="00D26CB1"/>
    <w:rsid w:val="00D27085"/>
    <w:rsid w:val="00D27109"/>
    <w:rsid w:val="00D271E9"/>
    <w:rsid w:val="00D27711"/>
    <w:rsid w:val="00D27BA2"/>
    <w:rsid w:val="00D27CF9"/>
    <w:rsid w:val="00D27DD4"/>
    <w:rsid w:val="00D301DE"/>
    <w:rsid w:val="00D3027D"/>
    <w:rsid w:val="00D3035E"/>
    <w:rsid w:val="00D303FC"/>
    <w:rsid w:val="00D30898"/>
    <w:rsid w:val="00D30A18"/>
    <w:rsid w:val="00D30CF9"/>
    <w:rsid w:val="00D30FF1"/>
    <w:rsid w:val="00D31336"/>
    <w:rsid w:val="00D3140E"/>
    <w:rsid w:val="00D3160E"/>
    <w:rsid w:val="00D318DB"/>
    <w:rsid w:val="00D3197B"/>
    <w:rsid w:val="00D3198D"/>
    <w:rsid w:val="00D31ADC"/>
    <w:rsid w:val="00D3219F"/>
    <w:rsid w:val="00D32277"/>
    <w:rsid w:val="00D3240D"/>
    <w:rsid w:val="00D32AAE"/>
    <w:rsid w:val="00D32EE9"/>
    <w:rsid w:val="00D32FEC"/>
    <w:rsid w:val="00D338FF"/>
    <w:rsid w:val="00D3391F"/>
    <w:rsid w:val="00D339BC"/>
    <w:rsid w:val="00D33B09"/>
    <w:rsid w:val="00D33F21"/>
    <w:rsid w:val="00D341FF"/>
    <w:rsid w:val="00D342F8"/>
    <w:rsid w:val="00D34BEE"/>
    <w:rsid w:val="00D35114"/>
    <w:rsid w:val="00D35418"/>
    <w:rsid w:val="00D35593"/>
    <w:rsid w:val="00D35CAA"/>
    <w:rsid w:val="00D35CCA"/>
    <w:rsid w:val="00D35D52"/>
    <w:rsid w:val="00D368E3"/>
    <w:rsid w:val="00D36AF4"/>
    <w:rsid w:val="00D36FAE"/>
    <w:rsid w:val="00D37988"/>
    <w:rsid w:val="00D379EA"/>
    <w:rsid w:val="00D37AFB"/>
    <w:rsid w:val="00D37BB1"/>
    <w:rsid w:val="00D37C28"/>
    <w:rsid w:val="00D40192"/>
    <w:rsid w:val="00D40E2C"/>
    <w:rsid w:val="00D415D1"/>
    <w:rsid w:val="00D41ECC"/>
    <w:rsid w:val="00D41F92"/>
    <w:rsid w:val="00D4201F"/>
    <w:rsid w:val="00D4213B"/>
    <w:rsid w:val="00D4225F"/>
    <w:rsid w:val="00D422B8"/>
    <w:rsid w:val="00D426A8"/>
    <w:rsid w:val="00D4281A"/>
    <w:rsid w:val="00D42922"/>
    <w:rsid w:val="00D42AB8"/>
    <w:rsid w:val="00D435E4"/>
    <w:rsid w:val="00D4360A"/>
    <w:rsid w:val="00D43799"/>
    <w:rsid w:val="00D43B2A"/>
    <w:rsid w:val="00D43C3B"/>
    <w:rsid w:val="00D43C93"/>
    <w:rsid w:val="00D43EDC"/>
    <w:rsid w:val="00D43F43"/>
    <w:rsid w:val="00D44176"/>
    <w:rsid w:val="00D442E7"/>
    <w:rsid w:val="00D4435C"/>
    <w:rsid w:val="00D443E6"/>
    <w:rsid w:val="00D4451F"/>
    <w:rsid w:val="00D44552"/>
    <w:rsid w:val="00D445D1"/>
    <w:rsid w:val="00D4494E"/>
    <w:rsid w:val="00D4495C"/>
    <w:rsid w:val="00D44966"/>
    <w:rsid w:val="00D44DCD"/>
    <w:rsid w:val="00D44F54"/>
    <w:rsid w:val="00D452C0"/>
    <w:rsid w:val="00D452E7"/>
    <w:rsid w:val="00D4531D"/>
    <w:rsid w:val="00D455FD"/>
    <w:rsid w:val="00D45637"/>
    <w:rsid w:val="00D4587D"/>
    <w:rsid w:val="00D45B90"/>
    <w:rsid w:val="00D4616F"/>
    <w:rsid w:val="00D46274"/>
    <w:rsid w:val="00D462C8"/>
    <w:rsid w:val="00D4643E"/>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047F"/>
    <w:rsid w:val="00D504CD"/>
    <w:rsid w:val="00D51608"/>
    <w:rsid w:val="00D51ACB"/>
    <w:rsid w:val="00D51B0F"/>
    <w:rsid w:val="00D51ED3"/>
    <w:rsid w:val="00D52617"/>
    <w:rsid w:val="00D52B79"/>
    <w:rsid w:val="00D52BD3"/>
    <w:rsid w:val="00D52E1F"/>
    <w:rsid w:val="00D52E80"/>
    <w:rsid w:val="00D52EAC"/>
    <w:rsid w:val="00D52FA7"/>
    <w:rsid w:val="00D53723"/>
    <w:rsid w:val="00D5407E"/>
    <w:rsid w:val="00D54150"/>
    <w:rsid w:val="00D54177"/>
    <w:rsid w:val="00D5424C"/>
    <w:rsid w:val="00D54475"/>
    <w:rsid w:val="00D54636"/>
    <w:rsid w:val="00D5463A"/>
    <w:rsid w:val="00D54C33"/>
    <w:rsid w:val="00D54DEA"/>
    <w:rsid w:val="00D54F32"/>
    <w:rsid w:val="00D55A78"/>
    <w:rsid w:val="00D55E81"/>
    <w:rsid w:val="00D56021"/>
    <w:rsid w:val="00D56566"/>
    <w:rsid w:val="00D565E9"/>
    <w:rsid w:val="00D56B21"/>
    <w:rsid w:val="00D56BAD"/>
    <w:rsid w:val="00D56C3F"/>
    <w:rsid w:val="00D56E8B"/>
    <w:rsid w:val="00D57083"/>
    <w:rsid w:val="00D570B1"/>
    <w:rsid w:val="00D579A2"/>
    <w:rsid w:val="00D57F19"/>
    <w:rsid w:val="00D603C7"/>
    <w:rsid w:val="00D6048F"/>
    <w:rsid w:val="00D607D3"/>
    <w:rsid w:val="00D60A8C"/>
    <w:rsid w:val="00D60DA8"/>
    <w:rsid w:val="00D61604"/>
    <w:rsid w:val="00D61731"/>
    <w:rsid w:val="00D61D18"/>
    <w:rsid w:val="00D61DDF"/>
    <w:rsid w:val="00D6202F"/>
    <w:rsid w:val="00D620A4"/>
    <w:rsid w:val="00D62136"/>
    <w:rsid w:val="00D622EC"/>
    <w:rsid w:val="00D62920"/>
    <w:rsid w:val="00D62BBE"/>
    <w:rsid w:val="00D62D0B"/>
    <w:rsid w:val="00D62ECF"/>
    <w:rsid w:val="00D6374B"/>
    <w:rsid w:val="00D63A73"/>
    <w:rsid w:val="00D63BAC"/>
    <w:rsid w:val="00D63CDD"/>
    <w:rsid w:val="00D63E57"/>
    <w:rsid w:val="00D64A82"/>
    <w:rsid w:val="00D64E31"/>
    <w:rsid w:val="00D662B1"/>
    <w:rsid w:val="00D663BD"/>
    <w:rsid w:val="00D66497"/>
    <w:rsid w:val="00D665B6"/>
    <w:rsid w:val="00D670B6"/>
    <w:rsid w:val="00D672A0"/>
    <w:rsid w:val="00D67E34"/>
    <w:rsid w:val="00D67F4B"/>
    <w:rsid w:val="00D70253"/>
    <w:rsid w:val="00D70333"/>
    <w:rsid w:val="00D70C43"/>
    <w:rsid w:val="00D70D24"/>
    <w:rsid w:val="00D713EA"/>
    <w:rsid w:val="00D71E99"/>
    <w:rsid w:val="00D71FBA"/>
    <w:rsid w:val="00D720BC"/>
    <w:rsid w:val="00D723FB"/>
    <w:rsid w:val="00D72901"/>
    <w:rsid w:val="00D72BF5"/>
    <w:rsid w:val="00D72ECF"/>
    <w:rsid w:val="00D73272"/>
    <w:rsid w:val="00D735CD"/>
    <w:rsid w:val="00D737F7"/>
    <w:rsid w:val="00D74191"/>
    <w:rsid w:val="00D7419A"/>
    <w:rsid w:val="00D74724"/>
    <w:rsid w:val="00D747D8"/>
    <w:rsid w:val="00D74804"/>
    <w:rsid w:val="00D74818"/>
    <w:rsid w:val="00D74EBC"/>
    <w:rsid w:val="00D75561"/>
    <w:rsid w:val="00D75705"/>
    <w:rsid w:val="00D757BD"/>
    <w:rsid w:val="00D760FE"/>
    <w:rsid w:val="00D76137"/>
    <w:rsid w:val="00D763D0"/>
    <w:rsid w:val="00D76430"/>
    <w:rsid w:val="00D769CF"/>
    <w:rsid w:val="00D76B11"/>
    <w:rsid w:val="00D771A5"/>
    <w:rsid w:val="00D774FD"/>
    <w:rsid w:val="00D777E5"/>
    <w:rsid w:val="00D77C33"/>
    <w:rsid w:val="00D8029A"/>
    <w:rsid w:val="00D803EE"/>
    <w:rsid w:val="00D804BF"/>
    <w:rsid w:val="00D808CE"/>
    <w:rsid w:val="00D8096E"/>
    <w:rsid w:val="00D80B5E"/>
    <w:rsid w:val="00D813F2"/>
    <w:rsid w:val="00D81412"/>
    <w:rsid w:val="00D81951"/>
    <w:rsid w:val="00D81FA2"/>
    <w:rsid w:val="00D81FBA"/>
    <w:rsid w:val="00D82109"/>
    <w:rsid w:val="00D82320"/>
    <w:rsid w:val="00D8259F"/>
    <w:rsid w:val="00D82668"/>
    <w:rsid w:val="00D828C9"/>
    <w:rsid w:val="00D82A79"/>
    <w:rsid w:val="00D82E5A"/>
    <w:rsid w:val="00D831E1"/>
    <w:rsid w:val="00D83256"/>
    <w:rsid w:val="00D834F9"/>
    <w:rsid w:val="00D836EA"/>
    <w:rsid w:val="00D838DB"/>
    <w:rsid w:val="00D83902"/>
    <w:rsid w:val="00D83A76"/>
    <w:rsid w:val="00D83D85"/>
    <w:rsid w:val="00D83F3E"/>
    <w:rsid w:val="00D842D8"/>
    <w:rsid w:val="00D845F1"/>
    <w:rsid w:val="00D84E74"/>
    <w:rsid w:val="00D85024"/>
    <w:rsid w:val="00D8509A"/>
    <w:rsid w:val="00D8551E"/>
    <w:rsid w:val="00D8555C"/>
    <w:rsid w:val="00D8573F"/>
    <w:rsid w:val="00D85772"/>
    <w:rsid w:val="00D8588C"/>
    <w:rsid w:val="00D858A3"/>
    <w:rsid w:val="00D85B9C"/>
    <w:rsid w:val="00D85D22"/>
    <w:rsid w:val="00D85D97"/>
    <w:rsid w:val="00D85F05"/>
    <w:rsid w:val="00D865D6"/>
    <w:rsid w:val="00D86809"/>
    <w:rsid w:val="00D86A3F"/>
    <w:rsid w:val="00D86A7D"/>
    <w:rsid w:val="00D86F35"/>
    <w:rsid w:val="00D8779B"/>
    <w:rsid w:val="00D87A8E"/>
    <w:rsid w:val="00D87C92"/>
    <w:rsid w:val="00D90055"/>
    <w:rsid w:val="00D90173"/>
    <w:rsid w:val="00D90275"/>
    <w:rsid w:val="00D9038D"/>
    <w:rsid w:val="00D903ED"/>
    <w:rsid w:val="00D9061E"/>
    <w:rsid w:val="00D906FB"/>
    <w:rsid w:val="00D9099F"/>
    <w:rsid w:val="00D90ACA"/>
    <w:rsid w:val="00D90C34"/>
    <w:rsid w:val="00D90EE1"/>
    <w:rsid w:val="00D91235"/>
    <w:rsid w:val="00D913FA"/>
    <w:rsid w:val="00D918AA"/>
    <w:rsid w:val="00D91C1E"/>
    <w:rsid w:val="00D91D48"/>
    <w:rsid w:val="00D923C9"/>
    <w:rsid w:val="00D92421"/>
    <w:rsid w:val="00D92E7F"/>
    <w:rsid w:val="00D9328F"/>
    <w:rsid w:val="00D932C6"/>
    <w:rsid w:val="00D936FD"/>
    <w:rsid w:val="00D937A0"/>
    <w:rsid w:val="00D939B8"/>
    <w:rsid w:val="00D939DA"/>
    <w:rsid w:val="00D93AF3"/>
    <w:rsid w:val="00D93E06"/>
    <w:rsid w:val="00D93FB6"/>
    <w:rsid w:val="00D94822"/>
    <w:rsid w:val="00D94AE1"/>
    <w:rsid w:val="00D94B66"/>
    <w:rsid w:val="00D94D02"/>
    <w:rsid w:val="00D94DBA"/>
    <w:rsid w:val="00D956DA"/>
    <w:rsid w:val="00D963A8"/>
    <w:rsid w:val="00D96B3E"/>
    <w:rsid w:val="00D96E56"/>
    <w:rsid w:val="00D971AC"/>
    <w:rsid w:val="00D97333"/>
    <w:rsid w:val="00D97387"/>
    <w:rsid w:val="00D97B5E"/>
    <w:rsid w:val="00D97E26"/>
    <w:rsid w:val="00DA087D"/>
    <w:rsid w:val="00DA0AC2"/>
    <w:rsid w:val="00DA0F30"/>
    <w:rsid w:val="00DA14E7"/>
    <w:rsid w:val="00DA1835"/>
    <w:rsid w:val="00DA1AFC"/>
    <w:rsid w:val="00DA1F20"/>
    <w:rsid w:val="00DA21D1"/>
    <w:rsid w:val="00DA2297"/>
    <w:rsid w:val="00DA2663"/>
    <w:rsid w:val="00DA33D0"/>
    <w:rsid w:val="00DA35BA"/>
    <w:rsid w:val="00DA392C"/>
    <w:rsid w:val="00DA3A6C"/>
    <w:rsid w:val="00DA3C64"/>
    <w:rsid w:val="00DA3C71"/>
    <w:rsid w:val="00DA3EC0"/>
    <w:rsid w:val="00DA4219"/>
    <w:rsid w:val="00DA43A3"/>
    <w:rsid w:val="00DA44E0"/>
    <w:rsid w:val="00DA455C"/>
    <w:rsid w:val="00DA4B6B"/>
    <w:rsid w:val="00DA4C71"/>
    <w:rsid w:val="00DA50A2"/>
    <w:rsid w:val="00DA53F4"/>
    <w:rsid w:val="00DA5540"/>
    <w:rsid w:val="00DA58B5"/>
    <w:rsid w:val="00DA5A07"/>
    <w:rsid w:val="00DA5A58"/>
    <w:rsid w:val="00DA5D4C"/>
    <w:rsid w:val="00DA66F0"/>
    <w:rsid w:val="00DA6CE4"/>
    <w:rsid w:val="00DA6D83"/>
    <w:rsid w:val="00DA6E53"/>
    <w:rsid w:val="00DA6FFE"/>
    <w:rsid w:val="00DA707E"/>
    <w:rsid w:val="00DA7094"/>
    <w:rsid w:val="00DA7306"/>
    <w:rsid w:val="00DA74F7"/>
    <w:rsid w:val="00DA7652"/>
    <w:rsid w:val="00DA76A4"/>
    <w:rsid w:val="00DA781B"/>
    <w:rsid w:val="00DA7964"/>
    <w:rsid w:val="00DA7A98"/>
    <w:rsid w:val="00DA7C49"/>
    <w:rsid w:val="00DA7E96"/>
    <w:rsid w:val="00DB01D5"/>
    <w:rsid w:val="00DB04C5"/>
    <w:rsid w:val="00DB0590"/>
    <w:rsid w:val="00DB061A"/>
    <w:rsid w:val="00DB083E"/>
    <w:rsid w:val="00DB0953"/>
    <w:rsid w:val="00DB0DBF"/>
    <w:rsid w:val="00DB1ED2"/>
    <w:rsid w:val="00DB2067"/>
    <w:rsid w:val="00DB245B"/>
    <w:rsid w:val="00DB248E"/>
    <w:rsid w:val="00DB2848"/>
    <w:rsid w:val="00DB29E8"/>
    <w:rsid w:val="00DB2CBC"/>
    <w:rsid w:val="00DB30DB"/>
    <w:rsid w:val="00DB32BB"/>
    <w:rsid w:val="00DB35E4"/>
    <w:rsid w:val="00DB3C52"/>
    <w:rsid w:val="00DB3FF4"/>
    <w:rsid w:val="00DB425F"/>
    <w:rsid w:val="00DB49B9"/>
    <w:rsid w:val="00DB4C43"/>
    <w:rsid w:val="00DB4EE9"/>
    <w:rsid w:val="00DB51FF"/>
    <w:rsid w:val="00DB5425"/>
    <w:rsid w:val="00DB5B47"/>
    <w:rsid w:val="00DB5BCC"/>
    <w:rsid w:val="00DB6117"/>
    <w:rsid w:val="00DB627E"/>
    <w:rsid w:val="00DB6339"/>
    <w:rsid w:val="00DB6863"/>
    <w:rsid w:val="00DB69BD"/>
    <w:rsid w:val="00DB6C13"/>
    <w:rsid w:val="00DB6D3E"/>
    <w:rsid w:val="00DB6D63"/>
    <w:rsid w:val="00DB6DAF"/>
    <w:rsid w:val="00DB73A5"/>
    <w:rsid w:val="00DB75E5"/>
    <w:rsid w:val="00DC00FB"/>
    <w:rsid w:val="00DC03D4"/>
    <w:rsid w:val="00DC07C6"/>
    <w:rsid w:val="00DC08ED"/>
    <w:rsid w:val="00DC10AF"/>
    <w:rsid w:val="00DC15EA"/>
    <w:rsid w:val="00DC18D1"/>
    <w:rsid w:val="00DC18E9"/>
    <w:rsid w:val="00DC1C3A"/>
    <w:rsid w:val="00DC2346"/>
    <w:rsid w:val="00DC26C1"/>
    <w:rsid w:val="00DC2974"/>
    <w:rsid w:val="00DC2D38"/>
    <w:rsid w:val="00DC2F8C"/>
    <w:rsid w:val="00DC397F"/>
    <w:rsid w:val="00DC3991"/>
    <w:rsid w:val="00DC3EB6"/>
    <w:rsid w:val="00DC4E3C"/>
    <w:rsid w:val="00DC51F7"/>
    <w:rsid w:val="00DC548C"/>
    <w:rsid w:val="00DC555F"/>
    <w:rsid w:val="00DC5655"/>
    <w:rsid w:val="00DC60A4"/>
    <w:rsid w:val="00DC6131"/>
    <w:rsid w:val="00DC638E"/>
    <w:rsid w:val="00DC657F"/>
    <w:rsid w:val="00DC67B0"/>
    <w:rsid w:val="00DC6F6F"/>
    <w:rsid w:val="00DC7655"/>
    <w:rsid w:val="00DC7918"/>
    <w:rsid w:val="00DC7CC7"/>
    <w:rsid w:val="00DC7E38"/>
    <w:rsid w:val="00DC7FD8"/>
    <w:rsid w:val="00DC7FFD"/>
    <w:rsid w:val="00DD02A1"/>
    <w:rsid w:val="00DD0325"/>
    <w:rsid w:val="00DD0376"/>
    <w:rsid w:val="00DD0A73"/>
    <w:rsid w:val="00DD10B5"/>
    <w:rsid w:val="00DD117A"/>
    <w:rsid w:val="00DD121C"/>
    <w:rsid w:val="00DD1817"/>
    <w:rsid w:val="00DD1AA0"/>
    <w:rsid w:val="00DD1D28"/>
    <w:rsid w:val="00DD1FC3"/>
    <w:rsid w:val="00DD217F"/>
    <w:rsid w:val="00DD21F1"/>
    <w:rsid w:val="00DD248A"/>
    <w:rsid w:val="00DD2699"/>
    <w:rsid w:val="00DD27D2"/>
    <w:rsid w:val="00DD29B2"/>
    <w:rsid w:val="00DD2B98"/>
    <w:rsid w:val="00DD2CDA"/>
    <w:rsid w:val="00DD317D"/>
    <w:rsid w:val="00DD37E4"/>
    <w:rsid w:val="00DD3926"/>
    <w:rsid w:val="00DD3A27"/>
    <w:rsid w:val="00DD3C0D"/>
    <w:rsid w:val="00DD3DC2"/>
    <w:rsid w:val="00DD3DFD"/>
    <w:rsid w:val="00DD3EF4"/>
    <w:rsid w:val="00DD40A2"/>
    <w:rsid w:val="00DD4A44"/>
    <w:rsid w:val="00DD4F39"/>
    <w:rsid w:val="00DD5253"/>
    <w:rsid w:val="00DD52E2"/>
    <w:rsid w:val="00DD542A"/>
    <w:rsid w:val="00DD55C5"/>
    <w:rsid w:val="00DD55E7"/>
    <w:rsid w:val="00DD568E"/>
    <w:rsid w:val="00DD5C25"/>
    <w:rsid w:val="00DD5E34"/>
    <w:rsid w:val="00DD5E9F"/>
    <w:rsid w:val="00DD6439"/>
    <w:rsid w:val="00DD6AE7"/>
    <w:rsid w:val="00DD6BBD"/>
    <w:rsid w:val="00DD704F"/>
    <w:rsid w:val="00DD7C63"/>
    <w:rsid w:val="00DE09CE"/>
    <w:rsid w:val="00DE0BD8"/>
    <w:rsid w:val="00DE1864"/>
    <w:rsid w:val="00DE20B6"/>
    <w:rsid w:val="00DE2481"/>
    <w:rsid w:val="00DE2496"/>
    <w:rsid w:val="00DE282C"/>
    <w:rsid w:val="00DE2935"/>
    <w:rsid w:val="00DE2D17"/>
    <w:rsid w:val="00DE2D91"/>
    <w:rsid w:val="00DE3141"/>
    <w:rsid w:val="00DE3E14"/>
    <w:rsid w:val="00DE3FA8"/>
    <w:rsid w:val="00DE433B"/>
    <w:rsid w:val="00DE4AC3"/>
    <w:rsid w:val="00DE52D6"/>
    <w:rsid w:val="00DE5307"/>
    <w:rsid w:val="00DE57EB"/>
    <w:rsid w:val="00DE59A5"/>
    <w:rsid w:val="00DE59CE"/>
    <w:rsid w:val="00DE5A2F"/>
    <w:rsid w:val="00DE5F67"/>
    <w:rsid w:val="00DE610A"/>
    <w:rsid w:val="00DE689E"/>
    <w:rsid w:val="00DE68FB"/>
    <w:rsid w:val="00DE6E87"/>
    <w:rsid w:val="00DE7008"/>
    <w:rsid w:val="00DE72D5"/>
    <w:rsid w:val="00DE761F"/>
    <w:rsid w:val="00DE78DC"/>
    <w:rsid w:val="00DE7BA8"/>
    <w:rsid w:val="00DE7D44"/>
    <w:rsid w:val="00DE7DD5"/>
    <w:rsid w:val="00DF011A"/>
    <w:rsid w:val="00DF02AE"/>
    <w:rsid w:val="00DF05E3"/>
    <w:rsid w:val="00DF07E6"/>
    <w:rsid w:val="00DF094B"/>
    <w:rsid w:val="00DF0A72"/>
    <w:rsid w:val="00DF10BE"/>
    <w:rsid w:val="00DF17AB"/>
    <w:rsid w:val="00DF17C4"/>
    <w:rsid w:val="00DF1BD0"/>
    <w:rsid w:val="00DF1C2A"/>
    <w:rsid w:val="00DF216C"/>
    <w:rsid w:val="00DF21C5"/>
    <w:rsid w:val="00DF224B"/>
    <w:rsid w:val="00DF2655"/>
    <w:rsid w:val="00DF28B6"/>
    <w:rsid w:val="00DF2C8A"/>
    <w:rsid w:val="00DF2E1A"/>
    <w:rsid w:val="00DF2E7F"/>
    <w:rsid w:val="00DF3056"/>
    <w:rsid w:val="00DF30A4"/>
    <w:rsid w:val="00DF3168"/>
    <w:rsid w:val="00DF36AA"/>
    <w:rsid w:val="00DF3A8A"/>
    <w:rsid w:val="00DF3CC5"/>
    <w:rsid w:val="00DF3FE5"/>
    <w:rsid w:val="00DF48F4"/>
    <w:rsid w:val="00DF55C1"/>
    <w:rsid w:val="00DF5894"/>
    <w:rsid w:val="00DF5A1A"/>
    <w:rsid w:val="00DF5C06"/>
    <w:rsid w:val="00DF5D79"/>
    <w:rsid w:val="00DF5E62"/>
    <w:rsid w:val="00DF5F21"/>
    <w:rsid w:val="00DF60F1"/>
    <w:rsid w:val="00DF69A5"/>
    <w:rsid w:val="00DF69B4"/>
    <w:rsid w:val="00DF6A3C"/>
    <w:rsid w:val="00DF6B5A"/>
    <w:rsid w:val="00DF6C15"/>
    <w:rsid w:val="00DF6CD8"/>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746"/>
    <w:rsid w:val="00E02963"/>
    <w:rsid w:val="00E02B2F"/>
    <w:rsid w:val="00E02D0A"/>
    <w:rsid w:val="00E02FD3"/>
    <w:rsid w:val="00E030B3"/>
    <w:rsid w:val="00E030D5"/>
    <w:rsid w:val="00E03168"/>
    <w:rsid w:val="00E032EE"/>
    <w:rsid w:val="00E0352C"/>
    <w:rsid w:val="00E035F2"/>
    <w:rsid w:val="00E03697"/>
    <w:rsid w:val="00E037C7"/>
    <w:rsid w:val="00E03D7F"/>
    <w:rsid w:val="00E03E66"/>
    <w:rsid w:val="00E03F23"/>
    <w:rsid w:val="00E04400"/>
    <w:rsid w:val="00E04449"/>
    <w:rsid w:val="00E04967"/>
    <w:rsid w:val="00E0498C"/>
    <w:rsid w:val="00E04A23"/>
    <w:rsid w:val="00E04AB3"/>
    <w:rsid w:val="00E04D2D"/>
    <w:rsid w:val="00E05761"/>
    <w:rsid w:val="00E05A68"/>
    <w:rsid w:val="00E05C8B"/>
    <w:rsid w:val="00E05E2C"/>
    <w:rsid w:val="00E06087"/>
    <w:rsid w:val="00E06266"/>
    <w:rsid w:val="00E06331"/>
    <w:rsid w:val="00E06518"/>
    <w:rsid w:val="00E06558"/>
    <w:rsid w:val="00E06EDC"/>
    <w:rsid w:val="00E06F23"/>
    <w:rsid w:val="00E07463"/>
    <w:rsid w:val="00E07527"/>
    <w:rsid w:val="00E07597"/>
    <w:rsid w:val="00E0762C"/>
    <w:rsid w:val="00E07BC9"/>
    <w:rsid w:val="00E100B8"/>
    <w:rsid w:val="00E10139"/>
    <w:rsid w:val="00E105CE"/>
    <w:rsid w:val="00E108DA"/>
    <w:rsid w:val="00E10B07"/>
    <w:rsid w:val="00E10E36"/>
    <w:rsid w:val="00E10FB3"/>
    <w:rsid w:val="00E11204"/>
    <w:rsid w:val="00E114AC"/>
    <w:rsid w:val="00E11572"/>
    <w:rsid w:val="00E11721"/>
    <w:rsid w:val="00E121AC"/>
    <w:rsid w:val="00E12374"/>
    <w:rsid w:val="00E1252E"/>
    <w:rsid w:val="00E12681"/>
    <w:rsid w:val="00E126A8"/>
    <w:rsid w:val="00E12705"/>
    <w:rsid w:val="00E128FF"/>
    <w:rsid w:val="00E12BDC"/>
    <w:rsid w:val="00E12D9A"/>
    <w:rsid w:val="00E12E9E"/>
    <w:rsid w:val="00E12FC4"/>
    <w:rsid w:val="00E131CF"/>
    <w:rsid w:val="00E13B10"/>
    <w:rsid w:val="00E140BB"/>
    <w:rsid w:val="00E14FF9"/>
    <w:rsid w:val="00E15012"/>
    <w:rsid w:val="00E1521A"/>
    <w:rsid w:val="00E15438"/>
    <w:rsid w:val="00E157F5"/>
    <w:rsid w:val="00E15932"/>
    <w:rsid w:val="00E15B7A"/>
    <w:rsid w:val="00E15BCD"/>
    <w:rsid w:val="00E15F1C"/>
    <w:rsid w:val="00E164D4"/>
    <w:rsid w:val="00E16805"/>
    <w:rsid w:val="00E16952"/>
    <w:rsid w:val="00E16FDA"/>
    <w:rsid w:val="00E174AF"/>
    <w:rsid w:val="00E17749"/>
    <w:rsid w:val="00E17FC5"/>
    <w:rsid w:val="00E200A6"/>
    <w:rsid w:val="00E200D2"/>
    <w:rsid w:val="00E2046D"/>
    <w:rsid w:val="00E20621"/>
    <w:rsid w:val="00E206AC"/>
    <w:rsid w:val="00E207F8"/>
    <w:rsid w:val="00E2087E"/>
    <w:rsid w:val="00E20AEB"/>
    <w:rsid w:val="00E20BD9"/>
    <w:rsid w:val="00E20D84"/>
    <w:rsid w:val="00E20E16"/>
    <w:rsid w:val="00E20E9B"/>
    <w:rsid w:val="00E21908"/>
    <w:rsid w:val="00E21FAA"/>
    <w:rsid w:val="00E22001"/>
    <w:rsid w:val="00E22395"/>
    <w:rsid w:val="00E227CB"/>
    <w:rsid w:val="00E22BAA"/>
    <w:rsid w:val="00E22C5C"/>
    <w:rsid w:val="00E22C9B"/>
    <w:rsid w:val="00E230CE"/>
    <w:rsid w:val="00E2320B"/>
    <w:rsid w:val="00E2347E"/>
    <w:rsid w:val="00E2375E"/>
    <w:rsid w:val="00E237D4"/>
    <w:rsid w:val="00E242EB"/>
    <w:rsid w:val="00E24377"/>
    <w:rsid w:val="00E247D0"/>
    <w:rsid w:val="00E24BD5"/>
    <w:rsid w:val="00E24C5E"/>
    <w:rsid w:val="00E24CE4"/>
    <w:rsid w:val="00E24DF2"/>
    <w:rsid w:val="00E24F65"/>
    <w:rsid w:val="00E254CF"/>
    <w:rsid w:val="00E2553E"/>
    <w:rsid w:val="00E256A3"/>
    <w:rsid w:val="00E25851"/>
    <w:rsid w:val="00E2590E"/>
    <w:rsid w:val="00E2598C"/>
    <w:rsid w:val="00E25C64"/>
    <w:rsid w:val="00E25E1A"/>
    <w:rsid w:val="00E262C4"/>
    <w:rsid w:val="00E26339"/>
    <w:rsid w:val="00E263BA"/>
    <w:rsid w:val="00E26779"/>
    <w:rsid w:val="00E26982"/>
    <w:rsid w:val="00E26B03"/>
    <w:rsid w:val="00E26ED1"/>
    <w:rsid w:val="00E26F6C"/>
    <w:rsid w:val="00E26FCA"/>
    <w:rsid w:val="00E27292"/>
    <w:rsid w:val="00E275B6"/>
    <w:rsid w:val="00E27CB7"/>
    <w:rsid w:val="00E27E41"/>
    <w:rsid w:val="00E309E8"/>
    <w:rsid w:val="00E30B9F"/>
    <w:rsid w:val="00E30E5B"/>
    <w:rsid w:val="00E30ED7"/>
    <w:rsid w:val="00E30FA3"/>
    <w:rsid w:val="00E30FE7"/>
    <w:rsid w:val="00E31020"/>
    <w:rsid w:val="00E31131"/>
    <w:rsid w:val="00E31AD7"/>
    <w:rsid w:val="00E31D3F"/>
    <w:rsid w:val="00E32288"/>
    <w:rsid w:val="00E322DA"/>
    <w:rsid w:val="00E32301"/>
    <w:rsid w:val="00E32326"/>
    <w:rsid w:val="00E32332"/>
    <w:rsid w:val="00E32BDF"/>
    <w:rsid w:val="00E32BFA"/>
    <w:rsid w:val="00E33109"/>
    <w:rsid w:val="00E331F1"/>
    <w:rsid w:val="00E336CB"/>
    <w:rsid w:val="00E33E27"/>
    <w:rsid w:val="00E33FE3"/>
    <w:rsid w:val="00E34323"/>
    <w:rsid w:val="00E3444B"/>
    <w:rsid w:val="00E349A3"/>
    <w:rsid w:val="00E34D1C"/>
    <w:rsid w:val="00E34E78"/>
    <w:rsid w:val="00E35091"/>
    <w:rsid w:val="00E351AC"/>
    <w:rsid w:val="00E35450"/>
    <w:rsid w:val="00E3550C"/>
    <w:rsid w:val="00E3559E"/>
    <w:rsid w:val="00E35C30"/>
    <w:rsid w:val="00E35F76"/>
    <w:rsid w:val="00E363E8"/>
    <w:rsid w:val="00E3680A"/>
    <w:rsid w:val="00E36B8F"/>
    <w:rsid w:val="00E36E73"/>
    <w:rsid w:val="00E372DD"/>
    <w:rsid w:val="00E37404"/>
    <w:rsid w:val="00E37492"/>
    <w:rsid w:val="00E37571"/>
    <w:rsid w:val="00E37CA0"/>
    <w:rsid w:val="00E37FBB"/>
    <w:rsid w:val="00E37FD9"/>
    <w:rsid w:val="00E40258"/>
    <w:rsid w:val="00E408CC"/>
    <w:rsid w:val="00E40FC6"/>
    <w:rsid w:val="00E41071"/>
    <w:rsid w:val="00E41165"/>
    <w:rsid w:val="00E41546"/>
    <w:rsid w:val="00E417FD"/>
    <w:rsid w:val="00E419ED"/>
    <w:rsid w:val="00E41A0A"/>
    <w:rsid w:val="00E41B3F"/>
    <w:rsid w:val="00E41C67"/>
    <w:rsid w:val="00E41D8B"/>
    <w:rsid w:val="00E42AA1"/>
    <w:rsid w:val="00E42AD3"/>
    <w:rsid w:val="00E43314"/>
    <w:rsid w:val="00E4376A"/>
    <w:rsid w:val="00E43820"/>
    <w:rsid w:val="00E43FC6"/>
    <w:rsid w:val="00E440FB"/>
    <w:rsid w:val="00E44457"/>
    <w:rsid w:val="00E4469E"/>
    <w:rsid w:val="00E4485F"/>
    <w:rsid w:val="00E44A4E"/>
    <w:rsid w:val="00E44F35"/>
    <w:rsid w:val="00E4503D"/>
    <w:rsid w:val="00E451C1"/>
    <w:rsid w:val="00E45332"/>
    <w:rsid w:val="00E4540A"/>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BD8"/>
    <w:rsid w:val="00E51C1F"/>
    <w:rsid w:val="00E51E70"/>
    <w:rsid w:val="00E51F52"/>
    <w:rsid w:val="00E520B3"/>
    <w:rsid w:val="00E52130"/>
    <w:rsid w:val="00E52FC4"/>
    <w:rsid w:val="00E539EB"/>
    <w:rsid w:val="00E53D36"/>
    <w:rsid w:val="00E53F11"/>
    <w:rsid w:val="00E53F1B"/>
    <w:rsid w:val="00E53F71"/>
    <w:rsid w:val="00E5401C"/>
    <w:rsid w:val="00E5426A"/>
    <w:rsid w:val="00E54631"/>
    <w:rsid w:val="00E547D4"/>
    <w:rsid w:val="00E54914"/>
    <w:rsid w:val="00E54EAC"/>
    <w:rsid w:val="00E54EC3"/>
    <w:rsid w:val="00E55220"/>
    <w:rsid w:val="00E5570D"/>
    <w:rsid w:val="00E55863"/>
    <w:rsid w:val="00E561F7"/>
    <w:rsid w:val="00E562C4"/>
    <w:rsid w:val="00E56886"/>
    <w:rsid w:val="00E569C4"/>
    <w:rsid w:val="00E56DC1"/>
    <w:rsid w:val="00E56E59"/>
    <w:rsid w:val="00E57061"/>
    <w:rsid w:val="00E574A4"/>
    <w:rsid w:val="00E574A9"/>
    <w:rsid w:val="00E57525"/>
    <w:rsid w:val="00E57B26"/>
    <w:rsid w:val="00E57CC0"/>
    <w:rsid w:val="00E57E59"/>
    <w:rsid w:val="00E602EA"/>
    <w:rsid w:val="00E60650"/>
    <w:rsid w:val="00E60C27"/>
    <w:rsid w:val="00E60D00"/>
    <w:rsid w:val="00E60D45"/>
    <w:rsid w:val="00E60E9D"/>
    <w:rsid w:val="00E611C7"/>
    <w:rsid w:val="00E6134B"/>
    <w:rsid w:val="00E616D7"/>
    <w:rsid w:val="00E61E64"/>
    <w:rsid w:val="00E62708"/>
    <w:rsid w:val="00E62890"/>
    <w:rsid w:val="00E62B15"/>
    <w:rsid w:val="00E62CF0"/>
    <w:rsid w:val="00E62DC1"/>
    <w:rsid w:val="00E63037"/>
    <w:rsid w:val="00E632C2"/>
    <w:rsid w:val="00E637A7"/>
    <w:rsid w:val="00E63A96"/>
    <w:rsid w:val="00E63CF8"/>
    <w:rsid w:val="00E63E40"/>
    <w:rsid w:val="00E63E7F"/>
    <w:rsid w:val="00E641FB"/>
    <w:rsid w:val="00E6480F"/>
    <w:rsid w:val="00E64931"/>
    <w:rsid w:val="00E64977"/>
    <w:rsid w:val="00E64C55"/>
    <w:rsid w:val="00E64F77"/>
    <w:rsid w:val="00E652E3"/>
    <w:rsid w:val="00E6538E"/>
    <w:rsid w:val="00E6550D"/>
    <w:rsid w:val="00E65A78"/>
    <w:rsid w:val="00E65AF1"/>
    <w:rsid w:val="00E65CE0"/>
    <w:rsid w:val="00E65EF7"/>
    <w:rsid w:val="00E660E8"/>
    <w:rsid w:val="00E661CE"/>
    <w:rsid w:val="00E66494"/>
    <w:rsid w:val="00E66584"/>
    <w:rsid w:val="00E668A0"/>
    <w:rsid w:val="00E66D5B"/>
    <w:rsid w:val="00E66DFC"/>
    <w:rsid w:val="00E66E48"/>
    <w:rsid w:val="00E67184"/>
    <w:rsid w:val="00E67218"/>
    <w:rsid w:val="00E67327"/>
    <w:rsid w:val="00E67360"/>
    <w:rsid w:val="00E673C3"/>
    <w:rsid w:val="00E7010B"/>
    <w:rsid w:val="00E701F8"/>
    <w:rsid w:val="00E7028B"/>
    <w:rsid w:val="00E70682"/>
    <w:rsid w:val="00E70A93"/>
    <w:rsid w:val="00E71201"/>
    <w:rsid w:val="00E7140E"/>
    <w:rsid w:val="00E71F9F"/>
    <w:rsid w:val="00E72144"/>
    <w:rsid w:val="00E7227D"/>
    <w:rsid w:val="00E723D5"/>
    <w:rsid w:val="00E72460"/>
    <w:rsid w:val="00E72766"/>
    <w:rsid w:val="00E72887"/>
    <w:rsid w:val="00E72A04"/>
    <w:rsid w:val="00E72FEE"/>
    <w:rsid w:val="00E73444"/>
    <w:rsid w:val="00E73450"/>
    <w:rsid w:val="00E73CD5"/>
    <w:rsid w:val="00E7409C"/>
    <w:rsid w:val="00E7443F"/>
    <w:rsid w:val="00E74A4F"/>
    <w:rsid w:val="00E74B47"/>
    <w:rsid w:val="00E74D4D"/>
    <w:rsid w:val="00E7508D"/>
    <w:rsid w:val="00E750D0"/>
    <w:rsid w:val="00E759B1"/>
    <w:rsid w:val="00E75C68"/>
    <w:rsid w:val="00E75D2E"/>
    <w:rsid w:val="00E75D72"/>
    <w:rsid w:val="00E76432"/>
    <w:rsid w:val="00E76603"/>
    <w:rsid w:val="00E767F8"/>
    <w:rsid w:val="00E76952"/>
    <w:rsid w:val="00E76B54"/>
    <w:rsid w:val="00E76E2F"/>
    <w:rsid w:val="00E771FE"/>
    <w:rsid w:val="00E77273"/>
    <w:rsid w:val="00E779C8"/>
    <w:rsid w:val="00E77CCA"/>
    <w:rsid w:val="00E77F04"/>
    <w:rsid w:val="00E8016F"/>
    <w:rsid w:val="00E80428"/>
    <w:rsid w:val="00E8050B"/>
    <w:rsid w:val="00E80C58"/>
    <w:rsid w:val="00E81170"/>
    <w:rsid w:val="00E81192"/>
    <w:rsid w:val="00E8153F"/>
    <w:rsid w:val="00E815FA"/>
    <w:rsid w:val="00E818AB"/>
    <w:rsid w:val="00E81941"/>
    <w:rsid w:val="00E81D73"/>
    <w:rsid w:val="00E81F04"/>
    <w:rsid w:val="00E8216B"/>
    <w:rsid w:val="00E82419"/>
    <w:rsid w:val="00E82481"/>
    <w:rsid w:val="00E82A6E"/>
    <w:rsid w:val="00E82A8C"/>
    <w:rsid w:val="00E82B25"/>
    <w:rsid w:val="00E832BF"/>
    <w:rsid w:val="00E83407"/>
    <w:rsid w:val="00E838C9"/>
    <w:rsid w:val="00E83AA0"/>
    <w:rsid w:val="00E83AE9"/>
    <w:rsid w:val="00E83B81"/>
    <w:rsid w:val="00E83EC0"/>
    <w:rsid w:val="00E840C7"/>
    <w:rsid w:val="00E844FB"/>
    <w:rsid w:val="00E8465F"/>
    <w:rsid w:val="00E85017"/>
    <w:rsid w:val="00E852F5"/>
    <w:rsid w:val="00E857F3"/>
    <w:rsid w:val="00E8583B"/>
    <w:rsid w:val="00E85ADD"/>
    <w:rsid w:val="00E85C25"/>
    <w:rsid w:val="00E85E49"/>
    <w:rsid w:val="00E863D1"/>
    <w:rsid w:val="00E86D1D"/>
    <w:rsid w:val="00E86DAF"/>
    <w:rsid w:val="00E86F09"/>
    <w:rsid w:val="00E86FD6"/>
    <w:rsid w:val="00E8732B"/>
    <w:rsid w:val="00E8735C"/>
    <w:rsid w:val="00E877A6"/>
    <w:rsid w:val="00E87958"/>
    <w:rsid w:val="00E87E49"/>
    <w:rsid w:val="00E87F2A"/>
    <w:rsid w:val="00E9011B"/>
    <w:rsid w:val="00E90DEA"/>
    <w:rsid w:val="00E91004"/>
    <w:rsid w:val="00E910EE"/>
    <w:rsid w:val="00E910EF"/>
    <w:rsid w:val="00E9119B"/>
    <w:rsid w:val="00E91256"/>
    <w:rsid w:val="00E9132A"/>
    <w:rsid w:val="00E91833"/>
    <w:rsid w:val="00E918A6"/>
    <w:rsid w:val="00E92234"/>
    <w:rsid w:val="00E92419"/>
    <w:rsid w:val="00E9244A"/>
    <w:rsid w:val="00E92621"/>
    <w:rsid w:val="00E92AB6"/>
    <w:rsid w:val="00E92AF7"/>
    <w:rsid w:val="00E92CA9"/>
    <w:rsid w:val="00E9335F"/>
    <w:rsid w:val="00E93512"/>
    <w:rsid w:val="00E93598"/>
    <w:rsid w:val="00E93DAC"/>
    <w:rsid w:val="00E93F20"/>
    <w:rsid w:val="00E9416F"/>
    <w:rsid w:val="00E9444F"/>
    <w:rsid w:val="00E948B9"/>
    <w:rsid w:val="00E94BDD"/>
    <w:rsid w:val="00E956DB"/>
    <w:rsid w:val="00E95C73"/>
    <w:rsid w:val="00E95D72"/>
    <w:rsid w:val="00E95F78"/>
    <w:rsid w:val="00E96EF9"/>
    <w:rsid w:val="00E971E3"/>
    <w:rsid w:val="00E973BD"/>
    <w:rsid w:val="00E9785D"/>
    <w:rsid w:val="00E97AE9"/>
    <w:rsid w:val="00E97D27"/>
    <w:rsid w:val="00E97E60"/>
    <w:rsid w:val="00E97E9E"/>
    <w:rsid w:val="00EA094A"/>
    <w:rsid w:val="00EA0A35"/>
    <w:rsid w:val="00EA0C0D"/>
    <w:rsid w:val="00EA0D77"/>
    <w:rsid w:val="00EA0EBD"/>
    <w:rsid w:val="00EA0EEE"/>
    <w:rsid w:val="00EA0F7E"/>
    <w:rsid w:val="00EA1457"/>
    <w:rsid w:val="00EA17BB"/>
    <w:rsid w:val="00EA1815"/>
    <w:rsid w:val="00EA1C09"/>
    <w:rsid w:val="00EA1D0C"/>
    <w:rsid w:val="00EA1FEC"/>
    <w:rsid w:val="00EA20FF"/>
    <w:rsid w:val="00EA25D6"/>
    <w:rsid w:val="00EA2611"/>
    <w:rsid w:val="00EA2854"/>
    <w:rsid w:val="00EA2AD0"/>
    <w:rsid w:val="00EA2C10"/>
    <w:rsid w:val="00EA2DE7"/>
    <w:rsid w:val="00EA2FFA"/>
    <w:rsid w:val="00EA351D"/>
    <w:rsid w:val="00EA3566"/>
    <w:rsid w:val="00EA35A1"/>
    <w:rsid w:val="00EA38D8"/>
    <w:rsid w:val="00EA391A"/>
    <w:rsid w:val="00EA3C89"/>
    <w:rsid w:val="00EA40BD"/>
    <w:rsid w:val="00EA41AF"/>
    <w:rsid w:val="00EA447C"/>
    <w:rsid w:val="00EA45A7"/>
    <w:rsid w:val="00EA4B97"/>
    <w:rsid w:val="00EA4C9C"/>
    <w:rsid w:val="00EA4D51"/>
    <w:rsid w:val="00EA503C"/>
    <w:rsid w:val="00EA5E59"/>
    <w:rsid w:val="00EA625D"/>
    <w:rsid w:val="00EA62EE"/>
    <w:rsid w:val="00EA6A2B"/>
    <w:rsid w:val="00EA6A73"/>
    <w:rsid w:val="00EA6BAB"/>
    <w:rsid w:val="00EA6DBA"/>
    <w:rsid w:val="00EA72F6"/>
    <w:rsid w:val="00EA7856"/>
    <w:rsid w:val="00EA7B30"/>
    <w:rsid w:val="00EA7C44"/>
    <w:rsid w:val="00EA7E65"/>
    <w:rsid w:val="00EA7FC6"/>
    <w:rsid w:val="00EB02BD"/>
    <w:rsid w:val="00EB02C6"/>
    <w:rsid w:val="00EB02C7"/>
    <w:rsid w:val="00EB0527"/>
    <w:rsid w:val="00EB0632"/>
    <w:rsid w:val="00EB07CF"/>
    <w:rsid w:val="00EB0BEC"/>
    <w:rsid w:val="00EB0FC8"/>
    <w:rsid w:val="00EB128A"/>
    <w:rsid w:val="00EB1731"/>
    <w:rsid w:val="00EB1BFD"/>
    <w:rsid w:val="00EB2016"/>
    <w:rsid w:val="00EB26A1"/>
    <w:rsid w:val="00EB27A5"/>
    <w:rsid w:val="00EB2B6E"/>
    <w:rsid w:val="00EB2EC7"/>
    <w:rsid w:val="00EB322E"/>
    <w:rsid w:val="00EB377F"/>
    <w:rsid w:val="00EB3A0E"/>
    <w:rsid w:val="00EB3C33"/>
    <w:rsid w:val="00EB3F59"/>
    <w:rsid w:val="00EB459D"/>
    <w:rsid w:val="00EB49A4"/>
    <w:rsid w:val="00EB4AC7"/>
    <w:rsid w:val="00EB4BA2"/>
    <w:rsid w:val="00EB506D"/>
    <w:rsid w:val="00EB584D"/>
    <w:rsid w:val="00EB5A52"/>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01"/>
    <w:rsid w:val="00EB7B8A"/>
    <w:rsid w:val="00EC052A"/>
    <w:rsid w:val="00EC05DB"/>
    <w:rsid w:val="00EC06D4"/>
    <w:rsid w:val="00EC0983"/>
    <w:rsid w:val="00EC0BB1"/>
    <w:rsid w:val="00EC0C85"/>
    <w:rsid w:val="00EC0E84"/>
    <w:rsid w:val="00EC150F"/>
    <w:rsid w:val="00EC169C"/>
    <w:rsid w:val="00EC1B67"/>
    <w:rsid w:val="00EC1E2A"/>
    <w:rsid w:val="00EC202C"/>
    <w:rsid w:val="00EC221B"/>
    <w:rsid w:val="00EC2277"/>
    <w:rsid w:val="00EC22F1"/>
    <w:rsid w:val="00EC243D"/>
    <w:rsid w:val="00EC24B9"/>
    <w:rsid w:val="00EC26F8"/>
    <w:rsid w:val="00EC29D9"/>
    <w:rsid w:val="00EC2E3F"/>
    <w:rsid w:val="00EC2E6A"/>
    <w:rsid w:val="00EC304C"/>
    <w:rsid w:val="00EC33B1"/>
    <w:rsid w:val="00EC34A2"/>
    <w:rsid w:val="00EC35E2"/>
    <w:rsid w:val="00EC3E5D"/>
    <w:rsid w:val="00EC467C"/>
    <w:rsid w:val="00EC517C"/>
    <w:rsid w:val="00EC53D8"/>
    <w:rsid w:val="00EC5B3C"/>
    <w:rsid w:val="00EC5DB2"/>
    <w:rsid w:val="00EC5F9C"/>
    <w:rsid w:val="00EC631C"/>
    <w:rsid w:val="00EC64B6"/>
    <w:rsid w:val="00EC6D49"/>
    <w:rsid w:val="00EC700A"/>
    <w:rsid w:val="00EC7424"/>
    <w:rsid w:val="00EC7884"/>
    <w:rsid w:val="00EC7934"/>
    <w:rsid w:val="00EC7C2C"/>
    <w:rsid w:val="00ED0080"/>
    <w:rsid w:val="00ED08A4"/>
    <w:rsid w:val="00ED0B43"/>
    <w:rsid w:val="00ED1245"/>
    <w:rsid w:val="00ED12A0"/>
    <w:rsid w:val="00ED15C4"/>
    <w:rsid w:val="00ED163D"/>
    <w:rsid w:val="00ED197D"/>
    <w:rsid w:val="00ED1F53"/>
    <w:rsid w:val="00ED257F"/>
    <w:rsid w:val="00ED26AE"/>
    <w:rsid w:val="00ED28BF"/>
    <w:rsid w:val="00ED3333"/>
    <w:rsid w:val="00ED357A"/>
    <w:rsid w:val="00ED35E8"/>
    <w:rsid w:val="00ED37F7"/>
    <w:rsid w:val="00ED3883"/>
    <w:rsid w:val="00ED38F0"/>
    <w:rsid w:val="00ED3C5A"/>
    <w:rsid w:val="00ED3DF8"/>
    <w:rsid w:val="00ED41C8"/>
    <w:rsid w:val="00ED438A"/>
    <w:rsid w:val="00ED455F"/>
    <w:rsid w:val="00ED4A30"/>
    <w:rsid w:val="00ED4A47"/>
    <w:rsid w:val="00ED4CE7"/>
    <w:rsid w:val="00ED4F2F"/>
    <w:rsid w:val="00ED5755"/>
    <w:rsid w:val="00ED5CF9"/>
    <w:rsid w:val="00ED6733"/>
    <w:rsid w:val="00ED6A28"/>
    <w:rsid w:val="00ED6CF4"/>
    <w:rsid w:val="00ED6D76"/>
    <w:rsid w:val="00ED749B"/>
    <w:rsid w:val="00ED768C"/>
    <w:rsid w:val="00ED7861"/>
    <w:rsid w:val="00ED7DC9"/>
    <w:rsid w:val="00EE01D5"/>
    <w:rsid w:val="00EE032E"/>
    <w:rsid w:val="00EE03F6"/>
    <w:rsid w:val="00EE049B"/>
    <w:rsid w:val="00EE05A9"/>
    <w:rsid w:val="00EE066A"/>
    <w:rsid w:val="00EE06A3"/>
    <w:rsid w:val="00EE0B5D"/>
    <w:rsid w:val="00EE0B65"/>
    <w:rsid w:val="00EE0D0B"/>
    <w:rsid w:val="00EE12CF"/>
    <w:rsid w:val="00EE1333"/>
    <w:rsid w:val="00EE138B"/>
    <w:rsid w:val="00EE1703"/>
    <w:rsid w:val="00EE1C1F"/>
    <w:rsid w:val="00EE1D14"/>
    <w:rsid w:val="00EE1D1F"/>
    <w:rsid w:val="00EE1DAE"/>
    <w:rsid w:val="00EE23F1"/>
    <w:rsid w:val="00EE26BF"/>
    <w:rsid w:val="00EE28C7"/>
    <w:rsid w:val="00EE2C60"/>
    <w:rsid w:val="00EE2D97"/>
    <w:rsid w:val="00EE2FBD"/>
    <w:rsid w:val="00EE3013"/>
    <w:rsid w:val="00EE3475"/>
    <w:rsid w:val="00EE3B00"/>
    <w:rsid w:val="00EE3BCC"/>
    <w:rsid w:val="00EE3C23"/>
    <w:rsid w:val="00EE3CF9"/>
    <w:rsid w:val="00EE4B0E"/>
    <w:rsid w:val="00EE4B9C"/>
    <w:rsid w:val="00EE4EC8"/>
    <w:rsid w:val="00EE50CA"/>
    <w:rsid w:val="00EE52CD"/>
    <w:rsid w:val="00EE5584"/>
    <w:rsid w:val="00EE5CF1"/>
    <w:rsid w:val="00EE628A"/>
    <w:rsid w:val="00EE63EF"/>
    <w:rsid w:val="00EE63FA"/>
    <w:rsid w:val="00EE67C3"/>
    <w:rsid w:val="00EE69AF"/>
    <w:rsid w:val="00EE6A39"/>
    <w:rsid w:val="00EE7C22"/>
    <w:rsid w:val="00EF01EC"/>
    <w:rsid w:val="00EF0898"/>
    <w:rsid w:val="00EF0C4D"/>
    <w:rsid w:val="00EF0DA8"/>
    <w:rsid w:val="00EF0FC5"/>
    <w:rsid w:val="00EF1078"/>
    <w:rsid w:val="00EF1101"/>
    <w:rsid w:val="00EF1145"/>
    <w:rsid w:val="00EF1661"/>
    <w:rsid w:val="00EF176A"/>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02E"/>
    <w:rsid w:val="00EF430F"/>
    <w:rsid w:val="00EF4359"/>
    <w:rsid w:val="00EF4377"/>
    <w:rsid w:val="00EF48D8"/>
    <w:rsid w:val="00EF4D87"/>
    <w:rsid w:val="00EF4F1C"/>
    <w:rsid w:val="00EF541E"/>
    <w:rsid w:val="00EF54C5"/>
    <w:rsid w:val="00EF552A"/>
    <w:rsid w:val="00EF557A"/>
    <w:rsid w:val="00EF5E98"/>
    <w:rsid w:val="00EF6243"/>
    <w:rsid w:val="00EF65C4"/>
    <w:rsid w:val="00EF668F"/>
    <w:rsid w:val="00EF6778"/>
    <w:rsid w:val="00EF6AAD"/>
    <w:rsid w:val="00EF7136"/>
    <w:rsid w:val="00EF776D"/>
    <w:rsid w:val="00EF7895"/>
    <w:rsid w:val="00EF7B40"/>
    <w:rsid w:val="00EF7DB7"/>
    <w:rsid w:val="00EF7E06"/>
    <w:rsid w:val="00F00147"/>
    <w:rsid w:val="00F00DA8"/>
    <w:rsid w:val="00F0110A"/>
    <w:rsid w:val="00F0184B"/>
    <w:rsid w:val="00F01BCF"/>
    <w:rsid w:val="00F01F0D"/>
    <w:rsid w:val="00F02460"/>
    <w:rsid w:val="00F0247C"/>
    <w:rsid w:val="00F02893"/>
    <w:rsid w:val="00F029A1"/>
    <w:rsid w:val="00F02C37"/>
    <w:rsid w:val="00F02DEC"/>
    <w:rsid w:val="00F02F15"/>
    <w:rsid w:val="00F03085"/>
    <w:rsid w:val="00F0322F"/>
    <w:rsid w:val="00F0339A"/>
    <w:rsid w:val="00F038F0"/>
    <w:rsid w:val="00F03F87"/>
    <w:rsid w:val="00F04080"/>
    <w:rsid w:val="00F0462F"/>
    <w:rsid w:val="00F0484B"/>
    <w:rsid w:val="00F04D43"/>
    <w:rsid w:val="00F04E56"/>
    <w:rsid w:val="00F05417"/>
    <w:rsid w:val="00F060E1"/>
    <w:rsid w:val="00F063E7"/>
    <w:rsid w:val="00F0643F"/>
    <w:rsid w:val="00F06761"/>
    <w:rsid w:val="00F0693C"/>
    <w:rsid w:val="00F06AA8"/>
    <w:rsid w:val="00F06AAE"/>
    <w:rsid w:val="00F06C20"/>
    <w:rsid w:val="00F06F2F"/>
    <w:rsid w:val="00F06F4F"/>
    <w:rsid w:val="00F0702D"/>
    <w:rsid w:val="00F0727D"/>
    <w:rsid w:val="00F07779"/>
    <w:rsid w:val="00F07D04"/>
    <w:rsid w:val="00F07F17"/>
    <w:rsid w:val="00F1034A"/>
    <w:rsid w:val="00F10713"/>
    <w:rsid w:val="00F10C17"/>
    <w:rsid w:val="00F10C33"/>
    <w:rsid w:val="00F10E6D"/>
    <w:rsid w:val="00F110ED"/>
    <w:rsid w:val="00F11634"/>
    <w:rsid w:val="00F117AC"/>
    <w:rsid w:val="00F11980"/>
    <w:rsid w:val="00F119A1"/>
    <w:rsid w:val="00F119B6"/>
    <w:rsid w:val="00F12175"/>
    <w:rsid w:val="00F1217D"/>
    <w:rsid w:val="00F1250C"/>
    <w:rsid w:val="00F129D9"/>
    <w:rsid w:val="00F12C84"/>
    <w:rsid w:val="00F12FF3"/>
    <w:rsid w:val="00F135FA"/>
    <w:rsid w:val="00F13C60"/>
    <w:rsid w:val="00F1430D"/>
    <w:rsid w:val="00F14444"/>
    <w:rsid w:val="00F147FE"/>
    <w:rsid w:val="00F15336"/>
    <w:rsid w:val="00F158D7"/>
    <w:rsid w:val="00F15BCE"/>
    <w:rsid w:val="00F15ECF"/>
    <w:rsid w:val="00F15F7B"/>
    <w:rsid w:val="00F16295"/>
    <w:rsid w:val="00F16380"/>
    <w:rsid w:val="00F16961"/>
    <w:rsid w:val="00F16A65"/>
    <w:rsid w:val="00F16AA4"/>
    <w:rsid w:val="00F1712A"/>
    <w:rsid w:val="00F17A0F"/>
    <w:rsid w:val="00F17DFA"/>
    <w:rsid w:val="00F2007D"/>
    <w:rsid w:val="00F200CD"/>
    <w:rsid w:val="00F2036C"/>
    <w:rsid w:val="00F20830"/>
    <w:rsid w:val="00F20A56"/>
    <w:rsid w:val="00F212F6"/>
    <w:rsid w:val="00F214EC"/>
    <w:rsid w:val="00F21CCC"/>
    <w:rsid w:val="00F225D6"/>
    <w:rsid w:val="00F22670"/>
    <w:rsid w:val="00F22CF0"/>
    <w:rsid w:val="00F2306C"/>
    <w:rsid w:val="00F233D5"/>
    <w:rsid w:val="00F23D5F"/>
    <w:rsid w:val="00F23E46"/>
    <w:rsid w:val="00F23F65"/>
    <w:rsid w:val="00F24306"/>
    <w:rsid w:val="00F24451"/>
    <w:rsid w:val="00F24781"/>
    <w:rsid w:val="00F248F0"/>
    <w:rsid w:val="00F24D2E"/>
    <w:rsid w:val="00F24E86"/>
    <w:rsid w:val="00F2528F"/>
    <w:rsid w:val="00F25373"/>
    <w:rsid w:val="00F25D23"/>
    <w:rsid w:val="00F26126"/>
    <w:rsid w:val="00F2638E"/>
    <w:rsid w:val="00F266EB"/>
    <w:rsid w:val="00F26890"/>
    <w:rsid w:val="00F26AEB"/>
    <w:rsid w:val="00F26E69"/>
    <w:rsid w:val="00F271D0"/>
    <w:rsid w:val="00F27267"/>
    <w:rsid w:val="00F27398"/>
    <w:rsid w:val="00F2767E"/>
    <w:rsid w:val="00F276AC"/>
    <w:rsid w:val="00F27EBE"/>
    <w:rsid w:val="00F303F0"/>
    <w:rsid w:val="00F30DCB"/>
    <w:rsid w:val="00F310B0"/>
    <w:rsid w:val="00F31525"/>
    <w:rsid w:val="00F31691"/>
    <w:rsid w:val="00F31786"/>
    <w:rsid w:val="00F322BB"/>
    <w:rsid w:val="00F3230C"/>
    <w:rsid w:val="00F32421"/>
    <w:rsid w:val="00F32800"/>
    <w:rsid w:val="00F32EF0"/>
    <w:rsid w:val="00F32F26"/>
    <w:rsid w:val="00F33125"/>
    <w:rsid w:val="00F33ABC"/>
    <w:rsid w:val="00F33AE4"/>
    <w:rsid w:val="00F34049"/>
    <w:rsid w:val="00F344EC"/>
    <w:rsid w:val="00F34793"/>
    <w:rsid w:val="00F34AF5"/>
    <w:rsid w:val="00F34CF1"/>
    <w:rsid w:val="00F34DD4"/>
    <w:rsid w:val="00F352BE"/>
    <w:rsid w:val="00F35303"/>
    <w:rsid w:val="00F357DD"/>
    <w:rsid w:val="00F35B4A"/>
    <w:rsid w:val="00F35EAB"/>
    <w:rsid w:val="00F3632A"/>
    <w:rsid w:val="00F36C1F"/>
    <w:rsid w:val="00F36DAE"/>
    <w:rsid w:val="00F37299"/>
    <w:rsid w:val="00F375C2"/>
    <w:rsid w:val="00F375D1"/>
    <w:rsid w:val="00F37654"/>
    <w:rsid w:val="00F376DF"/>
    <w:rsid w:val="00F37F68"/>
    <w:rsid w:val="00F4006B"/>
    <w:rsid w:val="00F404EF"/>
    <w:rsid w:val="00F40C0F"/>
    <w:rsid w:val="00F40D24"/>
    <w:rsid w:val="00F41263"/>
    <w:rsid w:val="00F412B9"/>
    <w:rsid w:val="00F41323"/>
    <w:rsid w:val="00F4152F"/>
    <w:rsid w:val="00F415BA"/>
    <w:rsid w:val="00F41673"/>
    <w:rsid w:val="00F4179B"/>
    <w:rsid w:val="00F419D5"/>
    <w:rsid w:val="00F41D92"/>
    <w:rsid w:val="00F423D8"/>
    <w:rsid w:val="00F4262B"/>
    <w:rsid w:val="00F42BD4"/>
    <w:rsid w:val="00F42C23"/>
    <w:rsid w:val="00F42C66"/>
    <w:rsid w:val="00F42D99"/>
    <w:rsid w:val="00F42F5C"/>
    <w:rsid w:val="00F434B0"/>
    <w:rsid w:val="00F43772"/>
    <w:rsid w:val="00F4387D"/>
    <w:rsid w:val="00F43CE6"/>
    <w:rsid w:val="00F4425A"/>
    <w:rsid w:val="00F44607"/>
    <w:rsid w:val="00F44FAD"/>
    <w:rsid w:val="00F45010"/>
    <w:rsid w:val="00F4533B"/>
    <w:rsid w:val="00F45671"/>
    <w:rsid w:val="00F458FC"/>
    <w:rsid w:val="00F458FE"/>
    <w:rsid w:val="00F45F92"/>
    <w:rsid w:val="00F4601D"/>
    <w:rsid w:val="00F462FD"/>
    <w:rsid w:val="00F466F3"/>
    <w:rsid w:val="00F467EB"/>
    <w:rsid w:val="00F46938"/>
    <w:rsid w:val="00F46A1A"/>
    <w:rsid w:val="00F46B24"/>
    <w:rsid w:val="00F46BF2"/>
    <w:rsid w:val="00F470D0"/>
    <w:rsid w:val="00F47135"/>
    <w:rsid w:val="00F4716D"/>
    <w:rsid w:val="00F471D3"/>
    <w:rsid w:val="00F47F7B"/>
    <w:rsid w:val="00F50521"/>
    <w:rsid w:val="00F50F74"/>
    <w:rsid w:val="00F51096"/>
    <w:rsid w:val="00F51166"/>
    <w:rsid w:val="00F5139F"/>
    <w:rsid w:val="00F515A3"/>
    <w:rsid w:val="00F51C7C"/>
    <w:rsid w:val="00F51EF7"/>
    <w:rsid w:val="00F51F4A"/>
    <w:rsid w:val="00F523F9"/>
    <w:rsid w:val="00F529C9"/>
    <w:rsid w:val="00F52A35"/>
    <w:rsid w:val="00F52C44"/>
    <w:rsid w:val="00F52C80"/>
    <w:rsid w:val="00F52CBB"/>
    <w:rsid w:val="00F52CE1"/>
    <w:rsid w:val="00F52D25"/>
    <w:rsid w:val="00F53142"/>
    <w:rsid w:val="00F53202"/>
    <w:rsid w:val="00F5335F"/>
    <w:rsid w:val="00F5346B"/>
    <w:rsid w:val="00F534EF"/>
    <w:rsid w:val="00F53A20"/>
    <w:rsid w:val="00F53AD4"/>
    <w:rsid w:val="00F53AD9"/>
    <w:rsid w:val="00F53E2B"/>
    <w:rsid w:val="00F540B3"/>
    <w:rsid w:val="00F54208"/>
    <w:rsid w:val="00F54B20"/>
    <w:rsid w:val="00F54DEE"/>
    <w:rsid w:val="00F54ED0"/>
    <w:rsid w:val="00F5501D"/>
    <w:rsid w:val="00F5506A"/>
    <w:rsid w:val="00F551DC"/>
    <w:rsid w:val="00F55317"/>
    <w:rsid w:val="00F5537A"/>
    <w:rsid w:val="00F55608"/>
    <w:rsid w:val="00F55827"/>
    <w:rsid w:val="00F55B0B"/>
    <w:rsid w:val="00F56413"/>
    <w:rsid w:val="00F565E2"/>
    <w:rsid w:val="00F56955"/>
    <w:rsid w:val="00F57AB6"/>
    <w:rsid w:val="00F57FB6"/>
    <w:rsid w:val="00F57FDA"/>
    <w:rsid w:val="00F6002D"/>
    <w:rsid w:val="00F601A0"/>
    <w:rsid w:val="00F60570"/>
    <w:rsid w:val="00F60796"/>
    <w:rsid w:val="00F60923"/>
    <w:rsid w:val="00F6109C"/>
    <w:rsid w:val="00F610F1"/>
    <w:rsid w:val="00F6152B"/>
    <w:rsid w:val="00F61AAD"/>
    <w:rsid w:val="00F61C93"/>
    <w:rsid w:val="00F61EF7"/>
    <w:rsid w:val="00F6228A"/>
    <w:rsid w:val="00F62369"/>
    <w:rsid w:val="00F624CD"/>
    <w:rsid w:val="00F63069"/>
    <w:rsid w:val="00F631A8"/>
    <w:rsid w:val="00F63BA6"/>
    <w:rsid w:val="00F63E35"/>
    <w:rsid w:val="00F64171"/>
    <w:rsid w:val="00F6420B"/>
    <w:rsid w:val="00F643AD"/>
    <w:rsid w:val="00F647C9"/>
    <w:rsid w:val="00F64812"/>
    <w:rsid w:val="00F64C3C"/>
    <w:rsid w:val="00F64D1E"/>
    <w:rsid w:val="00F64F3C"/>
    <w:rsid w:val="00F6532B"/>
    <w:rsid w:val="00F655E2"/>
    <w:rsid w:val="00F65992"/>
    <w:rsid w:val="00F65B42"/>
    <w:rsid w:val="00F66086"/>
    <w:rsid w:val="00F66125"/>
    <w:rsid w:val="00F66360"/>
    <w:rsid w:val="00F664D4"/>
    <w:rsid w:val="00F668B3"/>
    <w:rsid w:val="00F66A72"/>
    <w:rsid w:val="00F66C77"/>
    <w:rsid w:val="00F66D28"/>
    <w:rsid w:val="00F66E4F"/>
    <w:rsid w:val="00F6709F"/>
    <w:rsid w:val="00F67330"/>
    <w:rsid w:val="00F67379"/>
    <w:rsid w:val="00F67436"/>
    <w:rsid w:val="00F67993"/>
    <w:rsid w:val="00F70466"/>
    <w:rsid w:val="00F70558"/>
    <w:rsid w:val="00F706F9"/>
    <w:rsid w:val="00F70D95"/>
    <w:rsid w:val="00F71216"/>
    <w:rsid w:val="00F714FC"/>
    <w:rsid w:val="00F715D3"/>
    <w:rsid w:val="00F7179A"/>
    <w:rsid w:val="00F71B1F"/>
    <w:rsid w:val="00F7256C"/>
    <w:rsid w:val="00F726D2"/>
    <w:rsid w:val="00F729CD"/>
    <w:rsid w:val="00F72B3F"/>
    <w:rsid w:val="00F72C03"/>
    <w:rsid w:val="00F72D16"/>
    <w:rsid w:val="00F73649"/>
    <w:rsid w:val="00F7389C"/>
    <w:rsid w:val="00F73A9D"/>
    <w:rsid w:val="00F73AE3"/>
    <w:rsid w:val="00F73DFB"/>
    <w:rsid w:val="00F7425D"/>
    <w:rsid w:val="00F7430D"/>
    <w:rsid w:val="00F747D4"/>
    <w:rsid w:val="00F74CAD"/>
    <w:rsid w:val="00F74D0C"/>
    <w:rsid w:val="00F751D2"/>
    <w:rsid w:val="00F757BE"/>
    <w:rsid w:val="00F75F39"/>
    <w:rsid w:val="00F76091"/>
    <w:rsid w:val="00F76459"/>
    <w:rsid w:val="00F764DF"/>
    <w:rsid w:val="00F76694"/>
    <w:rsid w:val="00F769B5"/>
    <w:rsid w:val="00F76F6C"/>
    <w:rsid w:val="00F772D6"/>
    <w:rsid w:val="00F773A2"/>
    <w:rsid w:val="00F775D0"/>
    <w:rsid w:val="00F77750"/>
    <w:rsid w:val="00F778B3"/>
    <w:rsid w:val="00F77926"/>
    <w:rsid w:val="00F779D9"/>
    <w:rsid w:val="00F77B65"/>
    <w:rsid w:val="00F77C11"/>
    <w:rsid w:val="00F77C4F"/>
    <w:rsid w:val="00F77F19"/>
    <w:rsid w:val="00F77FD2"/>
    <w:rsid w:val="00F8005A"/>
    <w:rsid w:val="00F800D6"/>
    <w:rsid w:val="00F80233"/>
    <w:rsid w:val="00F802DB"/>
    <w:rsid w:val="00F8076C"/>
    <w:rsid w:val="00F80790"/>
    <w:rsid w:val="00F819E7"/>
    <w:rsid w:val="00F81A8A"/>
    <w:rsid w:val="00F81CAD"/>
    <w:rsid w:val="00F821F5"/>
    <w:rsid w:val="00F825D2"/>
    <w:rsid w:val="00F82C1C"/>
    <w:rsid w:val="00F82E65"/>
    <w:rsid w:val="00F82E84"/>
    <w:rsid w:val="00F83220"/>
    <w:rsid w:val="00F83776"/>
    <w:rsid w:val="00F83823"/>
    <w:rsid w:val="00F839A9"/>
    <w:rsid w:val="00F83EC2"/>
    <w:rsid w:val="00F83FB2"/>
    <w:rsid w:val="00F8481F"/>
    <w:rsid w:val="00F84D6D"/>
    <w:rsid w:val="00F84D76"/>
    <w:rsid w:val="00F84EC7"/>
    <w:rsid w:val="00F84FE7"/>
    <w:rsid w:val="00F8515E"/>
    <w:rsid w:val="00F8516D"/>
    <w:rsid w:val="00F85512"/>
    <w:rsid w:val="00F85639"/>
    <w:rsid w:val="00F8576C"/>
    <w:rsid w:val="00F858E3"/>
    <w:rsid w:val="00F85ACF"/>
    <w:rsid w:val="00F85C68"/>
    <w:rsid w:val="00F85DF5"/>
    <w:rsid w:val="00F85FEE"/>
    <w:rsid w:val="00F85FFC"/>
    <w:rsid w:val="00F862F6"/>
    <w:rsid w:val="00F866BC"/>
    <w:rsid w:val="00F86FB7"/>
    <w:rsid w:val="00F8720D"/>
    <w:rsid w:val="00F87241"/>
    <w:rsid w:val="00F90266"/>
    <w:rsid w:val="00F90279"/>
    <w:rsid w:val="00F90581"/>
    <w:rsid w:val="00F905A0"/>
    <w:rsid w:val="00F90829"/>
    <w:rsid w:val="00F90C68"/>
    <w:rsid w:val="00F910B5"/>
    <w:rsid w:val="00F910C4"/>
    <w:rsid w:val="00F912A4"/>
    <w:rsid w:val="00F91456"/>
    <w:rsid w:val="00F916B4"/>
    <w:rsid w:val="00F9236E"/>
    <w:rsid w:val="00F924EA"/>
    <w:rsid w:val="00F92783"/>
    <w:rsid w:val="00F92B42"/>
    <w:rsid w:val="00F92D86"/>
    <w:rsid w:val="00F92E2D"/>
    <w:rsid w:val="00F92ED9"/>
    <w:rsid w:val="00F92F1E"/>
    <w:rsid w:val="00F93115"/>
    <w:rsid w:val="00F93893"/>
    <w:rsid w:val="00F93AB0"/>
    <w:rsid w:val="00F93EA2"/>
    <w:rsid w:val="00F93F2A"/>
    <w:rsid w:val="00F9423F"/>
    <w:rsid w:val="00F94249"/>
    <w:rsid w:val="00F945B7"/>
    <w:rsid w:val="00F9487B"/>
    <w:rsid w:val="00F94BA5"/>
    <w:rsid w:val="00F94C4E"/>
    <w:rsid w:val="00F952F0"/>
    <w:rsid w:val="00F95319"/>
    <w:rsid w:val="00F95592"/>
    <w:rsid w:val="00F957E4"/>
    <w:rsid w:val="00F95F28"/>
    <w:rsid w:val="00F95FA0"/>
    <w:rsid w:val="00F964D4"/>
    <w:rsid w:val="00F96514"/>
    <w:rsid w:val="00F96836"/>
    <w:rsid w:val="00F96A94"/>
    <w:rsid w:val="00F96BF7"/>
    <w:rsid w:val="00F97175"/>
    <w:rsid w:val="00F974B0"/>
    <w:rsid w:val="00F975A2"/>
    <w:rsid w:val="00F976A2"/>
    <w:rsid w:val="00F97792"/>
    <w:rsid w:val="00F977DB"/>
    <w:rsid w:val="00F978C3"/>
    <w:rsid w:val="00F97F97"/>
    <w:rsid w:val="00FA0229"/>
    <w:rsid w:val="00FA0568"/>
    <w:rsid w:val="00FA07C5"/>
    <w:rsid w:val="00FA084C"/>
    <w:rsid w:val="00FA0A31"/>
    <w:rsid w:val="00FA0D62"/>
    <w:rsid w:val="00FA0E48"/>
    <w:rsid w:val="00FA1285"/>
    <w:rsid w:val="00FA13CC"/>
    <w:rsid w:val="00FA1409"/>
    <w:rsid w:val="00FA17FC"/>
    <w:rsid w:val="00FA1A03"/>
    <w:rsid w:val="00FA1DAA"/>
    <w:rsid w:val="00FA23AD"/>
    <w:rsid w:val="00FA2422"/>
    <w:rsid w:val="00FA27BC"/>
    <w:rsid w:val="00FA29EF"/>
    <w:rsid w:val="00FA2E0F"/>
    <w:rsid w:val="00FA2E53"/>
    <w:rsid w:val="00FA3025"/>
    <w:rsid w:val="00FA3038"/>
    <w:rsid w:val="00FA308D"/>
    <w:rsid w:val="00FA366C"/>
    <w:rsid w:val="00FA3BBE"/>
    <w:rsid w:val="00FA3BC7"/>
    <w:rsid w:val="00FA3BCD"/>
    <w:rsid w:val="00FA40D3"/>
    <w:rsid w:val="00FA4133"/>
    <w:rsid w:val="00FA43B0"/>
    <w:rsid w:val="00FA440E"/>
    <w:rsid w:val="00FA48E2"/>
    <w:rsid w:val="00FA4A05"/>
    <w:rsid w:val="00FA551B"/>
    <w:rsid w:val="00FA55D8"/>
    <w:rsid w:val="00FA56C2"/>
    <w:rsid w:val="00FA56DB"/>
    <w:rsid w:val="00FA5796"/>
    <w:rsid w:val="00FA5D4C"/>
    <w:rsid w:val="00FA6476"/>
    <w:rsid w:val="00FA65C4"/>
    <w:rsid w:val="00FA6973"/>
    <w:rsid w:val="00FA6DC7"/>
    <w:rsid w:val="00FA71C5"/>
    <w:rsid w:val="00FA73D2"/>
    <w:rsid w:val="00FA7751"/>
    <w:rsid w:val="00FA79C8"/>
    <w:rsid w:val="00FB00D7"/>
    <w:rsid w:val="00FB035D"/>
    <w:rsid w:val="00FB048F"/>
    <w:rsid w:val="00FB05B1"/>
    <w:rsid w:val="00FB05E7"/>
    <w:rsid w:val="00FB085B"/>
    <w:rsid w:val="00FB0D14"/>
    <w:rsid w:val="00FB0F22"/>
    <w:rsid w:val="00FB12A3"/>
    <w:rsid w:val="00FB174D"/>
    <w:rsid w:val="00FB17EF"/>
    <w:rsid w:val="00FB1971"/>
    <w:rsid w:val="00FB1B6F"/>
    <w:rsid w:val="00FB1B9F"/>
    <w:rsid w:val="00FB1C32"/>
    <w:rsid w:val="00FB1CDA"/>
    <w:rsid w:val="00FB2084"/>
    <w:rsid w:val="00FB251F"/>
    <w:rsid w:val="00FB2866"/>
    <w:rsid w:val="00FB2AEF"/>
    <w:rsid w:val="00FB2B26"/>
    <w:rsid w:val="00FB2B2F"/>
    <w:rsid w:val="00FB2BFB"/>
    <w:rsid w:val="00FB2C88"/>
    <w:rsid w:val="00FB2D49"/>
    <w:rsid w:val="00FB2FAD"/>
    <w:rsid w:val="00FB3031"/>
    <w:rsid w:val="00FB33BB"/>
    <w:rsid w:val="00FB3424"/>
    <w:rsid w:val="00FB35AC"/>
    <w:rsid w:val="00FB399B"/>
    <w:rsid w:val="00FB46EC"/>
    <w:rsid w:val="00FB497E"/>
    <w:rsid w:val="00FB4D00"/>
    <w:rsid w:val="00FB4EAD"/>
    <w:rsid w:val="00FB5140"/>
    <w:rsid w:val="00FB5525"/>
    <w:rsid w:val="00FB58B0"/>
    <w:rsid w:val="00FB5A97"/>
    <w:rsid w:val="00FB5AD9"/>
    <w:rsid w:val="00FB5CF1"/>
    <w:rsid w:val="00FB60BA"/>
    <w:rsid w:val="00FB64F0"/>
    <w:rsid w:val="00FB6685"/>
    <w:rsid w:val="00FB684A"/>
    <w:rsid w:val="00FB6896"/>
    <w:rsid w:val="00FB6BB0"/>
    <w:rsid w:val="00FB7182"/>
    <w:rsid w:val="00FB72B1"/>
    <w:rsid w:val="00FB76D7"/>
    <w:rsid w:val="00FB7ADC"/>
    <w:rsid w:val="00FB7B76"/>
    <w:rsid w:val="00FB7EF3"/>
    <w:rsid w:val="00FC039B"/>
    <w:rsid w:val="00FC0DE5"/>
    <w:rsid w:val="00FC0F6D"/>
    <w:rsid w:val="00FC0FD9"/>
    <w:rsid w:val="00FC1403"/>
    <w:rsid w:val="00FC14B7"/>
    <w:rsid w:val="00FC15F2"/>
    <w:rsid w:val="00FC1921"/>
    <w:rsid w:val="00FC1D4C"/>
    <w:rsid w:val="00FC2192"/>
    <w:rsid w:val="00FC2592"/>
    <w:rsid w:val="00FC2CBD"/>
    <w:rsid w:val="00FC37F2"/>
    <w:rsid w:val="00FC388B"/>
    <w:rsid w:val="00FC3B8D"/>
    <w:rsid w:val="00FC4901"/>
    <w:rsid w:val="00FC4E69"/>
    <w:rsid w:val="00FC4FE9"/>
    <w:rsid w:val="00FC50D9"/>
    <w:rsid w:val="00FC5132"/>
    <w:rsid w:val="00FC5315"/>
    <w:rsid w:val="00FC5391"/>
    <w:rsid w:val="00FC54DB"/>
    <w:rsid w:val="00FC55A8"/>
    <w:rsid w:val="00FC5B12"/>
    <w:rsid w:val="00FC5CAA"/>
    <w:rsid w:val="00FC6262"/>
    <w:rsid w:val="00FC66FF"/>
    <w:rsid w:val="00FC67DA"/>
    <w:rsid w:val="00FC6853"/>
    <w:rsid w:val="00FC68CF"/>
    <w:rsid w:val="00FC6F2E"/>
    <w:rsid w:val="00FC7420"/>
    <w:rsid w:val="00FC7A27"/>
    <w:rsid w:val="00FC7CF7"/>
    <w:rsid w:val="00FC7CFF"/>
    <w:rsid w:val="00FD0079"/>
    <w:rsid w:val="00FD0298"/>
    <w:rsid w:val="00FD0539"/>
    <w:rsid w:val="00FD0B7B"/>
    <w:rsid w:val="00FD0D68"/>
    <w:rsid w:val="00FD15A3"/>
    <w:rsid w:val="00FD1D63"/>
    <w:rsid w:val="00FD1DA9"/>
    <w:rsid w:val="00FD1DF7"/>
    <w:rsid w:val="00FD23E2"/>
    <w:rsid w:val="00FD28D2"/>
    <w:rsid w:val="00FD31B4"/>
    <w:rsid w:val="00FD353D"/>
    <w:rsid w:val="00FD36BF"/>
    <w:rsid w:val="00FD4697"/>
    <w:rsid w:val="00FD4756"/>
    <w:rsid w:val="00FD47AB"/>
    <w:rsid w:val="00FD4EFF"/>
    <w:rsid w:val="00FD509A"/>
    <w:rsid w:val="00FD512C"/>
    <w:rsid w:val="00FD53AB"/>
    <w:rsid w:val="00FD5707"/>
    <w:rsid w:val="00FD5C00"/>
    <w:rsid w:val="00FD5C4A"/>
    <w:rsid w:val="00FD5D99"/>
    <w:rsid w:val="00FD6115"/>
    <w:rsid w:val="00FD6378"/>
    <w:rsid w:val="00FD65FB"/>
    <w:rsid w:val="00FD68FA"/>
    <w:rsid w:val="00FD6EB9"/>
    <w:rsid w:val="00FD710A"/>
    <w:rsid w:val="00FD7431"/>
    <w:rsid w:val="00FD76E8"/>
    <w:rsid w:val="00FD7D39"/>
    <w:rsid w:val="00FE0120"/>
    <w:rsid w:val="00FE027D"/>
    <w:rsid w:val="00FE0F1E"/>
    <w:rsid w:val="00FE156B"/>
    <w:rsid w:val="00FE19A6"/>
    <w:rsid w:val="00FE1A2D"/>
    <w:rsid w:val="00FE1ABE"/>
    <w:rsid w:val="00FE1B12"/>
    <w:rsid w:val="00FE1CF1"/>
    <w:rsid w:val="00FE1E35"/>
    <w:rsid w:val="00FE22A3"/>
    <w:rsid w:val="00FE2663"/>
    <w:rsid w:val="00FE2A84"/>
    <w:rsid w:val="00FE3903"/>
    <w:rsid w:val="00FE3C17"/>
    <w:rsid w:val="00FE3C67"/>
    <w:rsid w:val="00FE3DED"/>
    <w:rsid w:val="00FE4747"/>
    <w:rsid w:val="00FE4A5B"/>
    <w:rsid w:val="00FE4F83"/>
    <w:rsid w:val="00FE507C"/>
    <w:rsid w:val="00FE52B2"/>
    <w:rsid w:val="00FE546F"/>
    <w:rsid w:val="00FE5A81"/>
    <w:rsid w:val="00FE623B"/>
    <w:rsid w:val="00FE6A7D"/>
    <w:rsid w:val="00FE6D0E"/>
    <w:rsid w:val="00FE72C1"/>
    <w:rsid w:val="00FE7765"/>
    <w:rsid w:val="00FE7948"/>
    <w:rsid w:val="00FE7C39"/>
    <w:rsid w:val="00FF08BF"/>
    <w:rsid w:val="00FF098B"/>
    <w:rsid w:val="00FF0C85"/>
    <w:rsid w:val="00FF0F94"/>
    <w:rsid w:val="00FF163D"/>
    <w:rsid w:val="00FF16B2"/>
    <w:rsid w:val="00FF1973"/>
    <w:rsid w:val="00FF1D31"/>
    <w:rsid w:val="00FF1DC2"/>
    <w:rsid w:val="00FF25E8"/>
    <w:rsid w:val="00FF2C88"/>
    <w:rsid w:val="00FF301D"/>
    <w:rsid w:val="00FF30FD"/>
    <w:rsid w:val="00FF345F"/>
    <w:rsid w:val="00FF39BE"/>
    <w:rsid w:val="00FF3C97"/>
    <w:rsid w:val="00FF498D"/>
    <w:rsid w:val="00FF4A14"/>
    <w:rsid w:val="00FF4B59"/>
    <w:rsid w:val="00FF4EF5"/>
    <w:rsid w:val="00FF5A62"/>
    <w:rsid w:val="00FF5AD5"/>
    <w:rsid w:val="00FF5ED9"/>
    <w:rsid w:val="00FF6071"/>
    <w:rsid w:val="00FF625E"/>
    <w:rsid w:val="00FF62BA"/>
    <w:rsid w:val="00FF65DE"/>
    <w:rsid w:val="00FF74FD"/>
    <w:rsid w:val="00FF7947"/>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2"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caption" w:uiPriority="35" w:qFormat="1"/>
    <w:lsdException w:name="table of figures"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8A543F"/>
    <w:pPr>
      <w:keepNext/>
      <w:pageBreakBefore/>
      <w:numPr>
        <w:numId w:val="1"/>
      </w:numPr>
      <w:spacing w:before="480" w:after="240"/>
      <w:outlineLvl w:val="0"/>
    </w:pPr>
    <w:rPr>
      <w:rFonts w:cs="Arial"/>
      <w:b/>
      <w:bCs/>
      <w:kern w:val="32"/>
      <w:sz w:val="32"/>
      <w:szCs w:val="32"/>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34FE4"/>
    <w:pPr>
      <w:keepNext/>
      <w:numPr>
        <w:ilvl w:val="2"/>
        <w:numId w:val="1"/>
      </w:numPr>
      <w:spacing w:before="240" w:after="60"/>
      <w:ind w:left="720"/>
      <w:outlineLvl w:val="2"/>
    </w:pPr>
    <w:rPr>
      <w:b/>
      <w:bCs/>
      <w:sz w:val="26"/>
      <w:szCs w:val="26"/>
    </w:rPr>
  </w:style>
  <w:style w:type="paragraph" w:styleId="Heading4">
    <w:name w:val="heading 4"/>
    <w:basedOn w:val="Normal"/>
    <w:next w:val="Normal"/>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rsid w:val="00626DBE"/>
    <w:rPr>
      <w:rFonts w:ascii="Times New Roman" w:hAnsi="Times New Roman"/>
      <w:sz w:val="18"/>
      <w:vertAlign w:val="superscript"/>
    </w:rPr>
  </w:style>
  <w:style w:type="paragraph" w:styleId="FootnoteText">
    <w:name w:val="footnote text"/>
    <w:basedOn w:val="Normal"/>
    <w:link w:val="FootnoteTextChar"/>
    <w:uiPriority w:val="99"/>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34FE4"/>
    <w:rPr>
      <w:rFonts w:ascii="Calibri" w:hAnsi="Calibri"/>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uiPriority w:val="39"/>
    <w:rsid w:val="005E495D"/>
    <w:pPr>
      <w:ind w:left="720"/>
    </w:pPr>
  </w:style>
  <w:style w:type="paragraph" w:styleId="TOC5">
    <w:name w:val="toc 5"/>
    <w:basedOn w:val="Normal"/>
    <w:next w:val="Normal"/>
    <w:autoRedefine/>
    <w:uiPriority w:val="39"/>
    <w:rsid w:val="005E495D"/>
    <w:pPr>
      <w:ind w:left="960"/>
    </w:pPr>
  </w:style>
  <w:style w:type="paragraph" w:styleId="TOC6">
    <w:name w:val="toc 6"/>
    <w:basedOn w:val="Normal"/>
    <w:next w:val="Normal"/>
    <w:autoRedefine/>
    <w:uiPriority w:val="39"/>
    <w:rsid w:val="005E495D"/>
    <w:pPr>
      <w:ind w:left="1200"/>
    </w:pPr>
  </w:style>
  <w:style w:type="paragraph" w:styleId="TOC7">
    <w:name w:val="toc 7"/>
    <w:basedOn w:val="Normal"/>
    <w:next w:val="Normal"/>
    <w:autoRedefine/>
    <w:uiPriority w:val="39"/>
    <w:rsid w:val="005E495D"/>
    <w:pPr>
      <w:ind w:left="1440"/>
    </w:pPr>
  </w:style>
  <w:style w:type="paragraph" w:styleId="TOC8">
    <w:name w:val="toc 8"/>
    <w:basedOn w:val="Normal"/>
    <w:next w:val="Normal"/>
    <w:autoRedefine/>
    <w:uiPriority w:val="39"/>
    <w:rsid w:val="005E495D"/>
    <w:pPr>
      <w:ind w:left="1680"/>
    </w:pPr>
  </w:style>
  <w:style w:type="paragraph" w:styleId="TOC9">
    <w:name w:val="toc 9"/>
    <w:basedOn w:val="Normal"/>
    <w:next w:val="Normal"/>
    <w:autoRedefine/>
    <w:uiPriority w:val="39"/>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2"/>
      </w:numPr>
    </w:pPr>
    <w:rPr>
      <w:lang w:val="en-GB"/>
    </w:rPr>
  </w:style>
  <w:style w:type="paragraph" w:customStyle="1" w:styleId="Appendix2">
    <w:name w:val="Appendix 2"/>
    <w:basedOn w:val="Heading2"/>
    <w:qFormat/>
    <w:rsid w:val="00E76E2F"/>
    <w:pPr>
      <w:numPr>
        <w:numId w:val="2"/>
      </w:numPr>
    </w:pPr>
    <w:rPr>
      <w:lang w:val="en-GB"/>
    </w:rPr>
  </w:style>
  <w:style w:type="paragraph" w:customStyle="1" w:styleId="Appendix3">
    <w:name w:val="Appendix 3"/>
    <w:basedOn w:val="Heading3"/>
    <w:qFormat/>
    <w:rsid w:val="00E76E2F"/>
    <w:pPr>
      <w:numPr>
        <w:numId w:val="2"/>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AF5957"/>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paragraph" w:customStyle="1" w:styleId="Standard1">
    <w:name w:val="Standard1"/>
    <w:rsid w:val="00CD7B1E"/>
    <w:pPr>
      <w:spacing w:line="276" w:lineRule="auto"/>
    </w:pPr>
    <w:rPr>
      <w:rFonts w:ascii="Arial" w:eastAsia="Arial" w:hAnsi="Arial" w:cs="Arial"/>
      <w:color w:val="000000"/>
      <w:sz w:val="22"/>
    </w:rPr>
  </w:style>
  <w:style w:type="paragraph" w:customStyle="1" w:styleId="MainText">
    <w:name w:val="MainText"/>
    <w:basedOn w:val="Normal"/>
    <w:link w:val="MainTextChar"/>
    <w:qFormat/>
    <w:rsid w:val="00AA1A22"/>
    <w:rPr>
      <w:rFonts w:ascii="Arial" w:hAnsi="Arial"/>
      <w:sz w:val="22"/>
      <w:szCs w:val="20"/>
      <w:lang w:val="en-US" w:eastAsia="en-US"/>
    </w:rPr>
  </w:style>
  <w:style w:type="character" w:customStyle="1" w:styleId="MainTextChar">
    <w:name w:val="MainText Char"/>
    <w:basedOn w:val="DefaultParagraphFont"/>
    <w:link w:val="MainText"/>
    <w:rsid w:val="00AA1A22"/>
    <w:rPr>
      <w:rFonts w:ascii="Arial" w:hAnsi="Arial"/>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297374097">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 w:id="205206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A2231-8584-42DF-9D57-31AA3CB0B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115</Pages>
  <Words>34331</Words>
  <Characters>216288</Characters>
  <Application>Microsoft Office Word</Application>
  <DocSecurity>0</DocSecurity>
  <Lines>1802</Lines>
  <Paragraphs>500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250119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dc:creator>
  <cp:lastModifiedBy>Holger Eichelberger</cp:lastModifiedBy>
  <cp:revision>2623</cp:revision>
  <cp:lastPrinted>2015-07-17T11:28:00Z</cp:lastPrinted>
  <dcterms:created xsi:type="dcterms:W3CDTF">2012-07-20T09:19:00Z</dcterms:created>
  <dcterms:modified xsi:type="dcterms:W3CDTF">2015-09-17T14:53:00Z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vilLang.bib</vt:lpwstr>
  </property>
  <property fmtid="{D5CDD505-2E9C-101B-9397-08002B2CF9AE}" pid="3" name="BIBDISP">
    <vt:lpwstr>ref</vt:lpwstr>
  </property>
</Properties>
</file>