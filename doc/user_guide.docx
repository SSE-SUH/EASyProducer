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794"/>
        <w:gridCol w:w="1701"/>
        <w:gridCol w:w="3717"/>
      </w:tblGrid>
      <w:tr w:rsidR="004642E1" w:rsidRPr="006A272A" w:rsidTr="004642E1">
        <w:tc>
          <w:tcPr>
            <w:tcW w:w="3794" w:type="dxa"/>
          </w:tcPr>
          <w:p w:rsidR="009B4932" w:rsidRPr="006A272A" w:rsidRDefault="009B4932" w:rsidP="009B4932">
            <w:pPr>
              <w:jc w:val="center"/>
              <w:rPr>
                <w:rFonts w:ascii="Candara" w:hAnsi="Candara"/>
                <w:lang w:val="en-US"/>
              </w:rPr>
            </w:pPr>
            <w:r w:rsidRPr="006A272A">
              <w:rPr>
                <w:rFonts w:ascii="Candara" w:hAnsi="Candara"/>
                <w:noProof/>
                <w:lang w:eastAsia="de-DE"/>
              </w:rPr>
              <w:drawing>
                <wp:inline distT="0" distB="0" distL="0" distR="0">
                  <wp:extent cx="718286" cy="728572"/>
                  <wp:effectExtent l="19050" t="0" r="5614" b="0"/>
                  <wp:docPr id="13" name="Picture 12" descr="Uni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_Logo.png"/>
                          <pic:cNvPicPr/>
                        </pic:nvPicPr>
                        <pic:blipFill>
                          <a:blip r:embed="rId9" cstate="print"/>
                          <a:stretch>
                            <a:fillRect/>
                          </a:stretch>
                        </pic:blipFill>
                        <pic:spPr>
                          <a:xfrm>
                            <a:off x="0" y="0"/>
                            <a:ext cx="718286" cy="728572"/>
                          </a:xfrm>
                          <a:prstGeom prst="rect">
                            <a:avLst/>
                          </a:prstGeom>
                        </pic:spPr>
                      </pic:pic>
                    </a:graphicData>
                  </a:graphic>
                </wp:inline>
              </w:drawing>
            </w:r>
          </w:p>
        </w:tc>
        <w:tc>
          <w:tcPr>
            <w:tcW w:w="1701" w:type="dxa"/>
          </w:tcPr>
          <w:p w:rsidR="009B4932" w:rsidRPr="006A272A" w:rsidRDefault="009B4932" w:rsidP="009B4932">
            <w:pPr>
              <w:rPr>
                <w:rFonts w:ascii="Candara" w:hAnsi="Candara"/>
                <w:lang w:val="en-US"/>
              </w:rPr>
            </w:pPr>
          </w:p>
        </w:tc>
        <w:tc>
          <w:tcPr>
            <w:tcW w:w="3717" w:type="dxa"/>
          </w:tcPr>
          <w:p w:rsidR="009B4932" w:rsidRPr="006A272A" w:rsidRDefault="009B4932" w:rsidP="009B4932">
            <w:pPr>
              <w:jc w:val="center"/>
              <w:rPr>
                <w:rFonts w:ascii="Candara" w:hAnsi="Candara"/>
                <w:lang w:val="en-US"/>
              </w:rPr>
            </w:pPr>
            <w:r w:rsidRPr="006A272A">
              <w:rPr>
                <w:rFonts w:ascii="Candara" w:hAnsi="Candara"/>
                <w:noProof/>
                <w:lang w:eastAsia="de-DE"/>
              </w:rPr>
              <w:drawing>
                <wp:inline distT="0" distB="0" distL="0" distR="0">
                  <wp:extent cx="1587151" cy="825246"/>
                  <wp:effectExtent l="19050" t="0" r="0" b="0"/>
                  <wp:docPr id="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10" cstate="print"/>
                          <a:stretch>
                            <a:fillRect/>
                          </a:stretch>
                        </pic:blipFill>
                        <pic:spPr>
                          <a:xfrm>
                            <a:off x="0" y="0"/>
                            <a:ext cx="1587151" cy="825246"/>
                          </a:xfrm>
                          <a:prstGeom prst="rect">
                            <a:avLst/>
                          </a:prstGeom>
                        </pic:spPr>
                      </pic:pic>
                    </a:graphicData>
                  </a:graphic>
                </wp:inline>
              </w:drawing>
            </w:r>
          </w:p>
        </w:tc>
      </w:tr>
      <w:tr w:rsidR="004642E1" w:rsidRPr="000C1BED" w:rsidTr="004642E1">
        <w:tc>
          <w:tcPr>
            <w:tcW w:w="3794" w:type="dxa"/>
            <w:vAlign w:val="center"/>
          </w:tcPr>
          <w:p w:rsidR="009B4932" w:rsidRPr="00444BA4" w:rsidRDefault="004642E1" w:rsidP="004642E1">
            <w:pPr>
              <w:jc w:val="center"/>
              <w:rPr>
                <w:rFonts w:ascii="Candara" w:hAnsi="Candara"/>
                <w:b/>
              </w:rPr>
            </w:pPr>
            <w:r w:rsidRPr="00444BA4">
              <w:rPr>
                <w:rFonts w:ascii="Candara" w:hAnsi="Candara"/>
                <w:b/>
              </w:rPr>
              <w:t xml:space="preserve">Stiftung University </w:t>
            </w:r>
            <w:proofErr w:type="spellStart"/>
            <w:r w:rsidRPr="00444BA4">
              <w:rPr>
                <w:rFonts w:ascii="Candara" w:hAnsi="Candara"/>
                <w:b/>
              </w:rPr>
              <w:t>of</w:t>
            </w:r>
            <w:proofErr w:type="spellEnd"/>
            <w:r w:rsidRPr="00444BA4">
              <w:rPr>
                <w:rFonts w:ascii="Candara" w:hAnsi="Candara"/>
                <w:b/>
              </w:rPr>
              <w:t xml:space="preserve"> Hildesheim</w:t>
            </w:r>
          </w:p>
          <w:p w:rsidR="004642E1" w:rsidRPr="00444BA4" w:rsidRDefault="004642E1" w:rsidP="004642E1">
            <w:pPr>
              <w:jc w:val="center"/>
              <w:rPr>
                <w:rFonts w:ascii="Candara" w:hAnsi="Candara"/>
              </w:rPr>
            </w:pPr>
            <w:r w:rsidRPr="00444BA4">
              <w:rPr>
                <w:rFonts w:ascii="Candara" w:hAnsi="Candara"/>
              </w:rPr>
              <w:t>Marienburger Platz 22</w:t>
            </w:r>
          </w:p>
          <w:p w:rsidR="004642E1" w:rsidRPr="006A272A" w:rsidRDefault="004642E1" w:rsidP="004642E1">
            <w:pPr>
              <w:jc w:val="center"/>
              <w:rPr>
                <w:rFonts w:ascii="Candara" w:hAnsi="Candara"/>
                <w:lang w:val="en-US"/>
              </w:rPr>
            </w:pPr>
            <w:r w:rsidRPr="006A272A">
              <w:rPr>
                <w:rFonts w:ascii="Candara" w:hAnsi="Candara"/>
                <w:lang w:val="en-US"/>
              </w:rPr>
              <w:t>31141 Hildesheim</w:t>
            </w:r>
          </w:p>
          <w:p w:rsidR="004642E1" w:rsidRPr="006A272A" w:rsidRDefault="004642E1" w:rsidP="004642E1">
            <w:pPr>
              <w:jc w:val="center"/>
              <w:rPr>
                <w:rFonts w:ascii="Candara" w:hAnsi="Candara"/>
                <w:lang w:val="en-US"/>
              </w:rPr>
            </w:pPr>
            <w:r w:rsidRPr="006A272A">
              <w:rPr>
                <w:rFonts w:ascii="Candara" w:hAnsi="Candara"/>
                <w:lang w:val="en-US"/>
              </w:rPr>
              <w:t>Germany</w:t>
            </w:r>
          </w:p>
        </w:tc>
        <w:tc>
          <w:tcPr>
            <w:tcW w:w="1701" w:type="dxa"/>
            <w:vAlign w:val="center"/>
          </w:tcPr>
          <w:p w:rsidR="009B4932" w:rsidRPr="006A272A" w:rsidRDefault="009B4932" w:rsidP="004642E1">
            <w:pPr>
              <w:jc w:val="center"/>
              <w:rPr>
                <w:rFonts w:ascii="Candara" w:hAnsi="Candara"/>
                <w:lang w:val="en-US"/>
              </w:rPr>
            </w:pPr>
          </w:p>
        </w:tc>
        <w:tc>
          <w:tcPr>
            <w:tcW w:w="3717" w:type="dxa"/>
            <w:vAlign w:val="center"/>
          </w:tcPr>
          <w:p w:rsidR="009B4932" w:rsidRPr="006A272A" w:rsidRDefault="004642E1" w:rsidP="004642E1">
            <w:pPr>
              <w:jc w:val="center"/>
              <w:rPr>
                <w:rFonts w:ascii="Candara" w:hAnsi="Candara"/>
                <w:b/>
                <w:lang w:val="en-US"/>
              </w:rPr>
            </w:pPr>
            <w:r w:rsidRPr="006A272A">
              <w:rPr>
                <w:rFonts w:ascii="Candara" w:hAnsi="Candara"/>
                <w:b/>
                <w:lang w:val="en-US"/>
              </w:rPr>
              <w:t>Software Systems Engineering (SSE)</w:t>
            </w:r>
          </w:p>
          <w:p w:rsidR="004642E1" w:rsidRPr="006A272A" w:rsidRDefault="004642E1" w:rsidP="004642E1">
            <w:pPr>
              <w:jc w:val="center"/>
              <w:rPr>
                <w:rFonts w:ascii="Candara" w:hAnsi="Candara"/>
                <w:lang w:val="en-US"/>
              </w:rPr>
            </w:pPr>
            <w:r w:rsidRPr="006A272A">
              <w:rPr>
                <w:rFonts w:ascii="Candara" w:hAnsi="Candara"/>
                <w:lang w:val="en-US"/>
              </w:rPr>
              <w:t>Institute for Computer Science</w:t>
            </w:r>
          </w:p>
          <w:p w:rsidR="004642E1" w:rsidRPr="006A272A" w:rsidRDefault="004642E1" w:rsidP="004642E1">
            <w:pPr>
              <w:jc w:val="center"/>
              <w:rPr>
                <w:rFonts w:ascii="Candara" w:hAnsi="Candara"/>
                <w:lang w:val="en-US"/>
              </w:rPr>
            </w:pPr>
            <w:r w:rsidRPr="006A272A">
              <w:rPr>
                <w:rFonts w:ascii="Candara" w:hAnsi="Candara"/>
                <w:lang w:val="en-US"/>
              </w:rPr>
              <w:t>Faculty for Mathematics, Natural Science, Economics, and Computer Science</w:t>
            </w:r>
          </w:p>
        </w:tc>
      </w:tr>
      <w:tr w:rsidR="004642E1" w:rsidRPr="000C1BED" w:rsidTr="004642E1">
        <w:tc>
          <w:tcPr>
            <w:tcW w:w="3794" w:type="dxa"/>
          </w:tcPr>
          <w:p w:rsidR="009B4932" w:rsidRPr="006A272A" w:rsidRDefault="009B4932" w:rsidP="009B4932">
            <w:pPr>
              <w:rPr>
                <w:rFonts w:ascii="Candara" w:hAnsi="Candara"/>
                <w:lang w:val="en-US"/>
              </w:rPr>
            </w:pPr>
          </w:p>
        </w:tc>
        <w:tc>
          <w:tcPr>
            <w:tcW w:w="1701" w:type="dxa"/>
          </w:tcPr>
          <w:p w:rsidR="009B4932" w:rsidRPr="006A272A" w:rsidRDefault="009B4932" w:rsidP="009B4932">
            <w:pPr>
              <w:rPr>
                <w:rFonts w:ascii="Candara" w:hAnsi="Candara"/>
                <w:lang w:val="en-US"/>
              </w:rPr>
            </w:pPr>
          </w:p>
        </w:tc>
        <w:tc>
          <w:tcPr>
            <w:tcW w:w="3717" w:type="dxa"/>
          </w:tcPr>
          <w:p w:rsidR="009B4932" w:rsidRPr="006A272A" w:rsidRDefault="009B4932" w:rsidP="009B4932">
            <w:pPr>
              <w:rPr>
                <w:rFonts w:ascii="Candara" w:hAnsi="Candara"/>
                <w:lang w:val="en-US"/>
              </w:rPr>
            </w:pPr>
          </w:p>
        </w:tc>
      </w:tr>
    </w:tbl>
    <w:p w:rsidR="009B4932" w:rsidRPr="006A272A" w:rsidRDefault="009B4932" w:rsidP="009B4932">
      <w:pPr>
        <w:rPr>
          <w:rFonts w:ascii="Candara" w:hAnsi="Candara"/>
          <w:lang w:val="en-US"/>
        </w:rPr>
      </w:pPr>
    </w:p>
    <w:p w:rsidR="009B4932" w:rsidRPr="006A272A" w:rsidRDefault="009B4932" w:rsidP="009B4932">
      <w:pPr>
        <w:rPr>
          <w:rFonts w:ascii="Candara" w:hAnsi="Candara"/>
          <w:lang w:val="en-US"/>
        </w:rPr>
      </w:pPr>
    </w:p>
    <w:p w:rsidR="004642E1" w:rsidRPr="006A272A" w:rsidRDefault="004642E1" w:rsidP="009B4932">
      <w:pPr>
        <w:rPr>
          <w:rFonts w:ascii="Candara" w:hAnsi="Candara"/>
          <w:lang w:val="en-US"/>
        </w:rPr>
      </w:pPr>
    </w:p>
    <w:p w:rsidR="004642E1" w:rsidRPr="006A272A" w:rsidRDefault="009A55D3" w:rsidP="004642E1">
      <w:pPr>
        <w:jc w:val="center"/>
        <w:rPr>
          <w:rFonts w:ascii="Candara" w:hAnsi="Candara"/>
          <w:lang w:val="en-US"/>
        </w:rPr>
      </w:pPr>
      <w:r>
        <w:rPr>
          <w:rFonts w:ascii="Candara" w:hAnsi="Candara"/>
          <w:noProof/>
          <w:lang w:eastAsia="de-DE"/>
        </w:rPr>
        <w:drawing>
          <wp:inline distT="0" distB="0" distL="0" distR="0">
            <wp:extent cx="2071859" cy="2307755"/>
            <wp:effectExtent l="0" t="0" r="0" b="0"/>
            <wp:docPr id="11" name="Picture 10" descr="EASy_Logo (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Sy_Logo (blue).png"/>
                    <pic:cNvPicPr/>
                  </pic:nvPicPr>
                  <pic:blipFill>
                    <a:blip r:embed="rId11" cstate="print"/>
                    <a:stretch>
                      <a:fillRect/>
                    </a:stretch>
                  </pic:blipFill>
                  <pic:spPr>
                    <a:xfrm>
                      <a:off x="0" y="0"/>
                      <a:ext cx="2071859" cy="2307755"/>
                    </a:xfrm>
                    <a:prstGeom prst="rect">
                      <a:avLst/>
                    </a:prstGeom>
                  </pic:spPr>
                </pic:pic>
              </a:graphicData>
            </a:graphic>
          </wp:inline>
        </w:drawing>
      </w:r>
    </w:p>
    <w:p w:rsidR="004642E1" w:rsidRPr="006A272A" w:rsidRDefault="00F23476" w:rsidP="004642E1">
      <w:pPr>
        <w:jc w:val="center"/>
        <w:rPr>
          <w:rFonts w:ascii="Candara" w:hAnsi="Candara"/>
          <w:b/>
          <w:sz w:val="72"/>
          <w:szCs w:val="72"/>
          <w:lang w:val="en-US"/>
        </w:rPr>
      </w:pPr>
      <w:r>
        <w:rPr>
          <w:rFonts w:ascii="Candara" w:hAnsi="Candara"/>
          <w:b/>
          <w:sz w:val="72"/>
          <w:szCs w:val="72"/>
          <w:lang w:val="en-US"/>
        </w:rPr>
        <w:t>EASy-</w:t>
      </w:r>
      <w:r w:rsidR="004642E1" w:rsidRPr="006A272A">
        <w:rPr>
          <w:rFonts w:ascii="Candara" w:hAnsi="Candara"/>
          <w:b/>
          <w:sz w:val="72"/>
          <w:szCs w:val="72"/>
          <w:lang w:val="en-US"/>
        </w:rPr>
        <w:t>Producer</w:t>
      </w:r>
    </w:p>
    <w:p w:rsidR="004642E1" w:rsidRPr="006A272A" w:rsidRDefault="004642E1" w:rsidP="004642E1">
      <w:pPr>
        <w:jc w:val="center"/>
        <w:rPr>
          <w:rFonts w:ascii="Candara" w:hAnsi="Candara"/>
          <w:sz w:val="52"/>
          <w:szCs w:val="52"/>
          <w:lang w:val="en-US"/>
        </w:rPr>
      </w:pPr>
      <w:r w:rsidRPr="006A272A">
        <w:rPr>
          <w:rFonts w:ascii="Candara" w:hAnsi="Candara"/>
          <w:sz w:val="52"/>
          <w:szCs w:val="52"/>
          <w:lang w:val="en-US"/>
        </w:rPr>
        <w:t>Engineering Adaptive Systems</w:t>
      </w:r>
    </w:p>
    <w:p w:rsidR="006A272A" w:rsidRDefault="006A272A" w:rsidP="006A272A">
      <w:pPr>
        <w:jc w:val="center"/>
        <w:rPr>
          <w:rFonts w:ascii="Candara" w:hAnsi="Candara"/>
          <w:sz w:val="52"/>
          <w:szCs w:val="52"/>
          <w:lang w:val="en-US"/>
        </w:rPr>
      </w:pPr>
    </w:p>
    <w:p w:rsidR="004642E1" w:rsidRPr="006A272A" w:rsidRDefault="006A272A" w:rsidP="006A272A">
      <w:pPr>
        <w:jc w:val="center"/>
        <w:rPr>
          <w:rFonts w:ascii="Candara" w:hAnsi="Candara"/>
          <w:b/>
          <w:sz w:val="52"/>
          <w:szCs w:val="52"/>
          <w:lang w:val="en-US"/>
        </w:rPr>
      </w:pPr>
      <w:r w:rsidRPr="006A272A">
        <w:rPr>
          <w:rFonts w:ascii="Candara" w:hAnsi="Candara"/>
          <w:b/>
          <w:sz w:val="52"/>
          <w:szCs w:val="52"/>
          <w:lang w:val="en-US"/>
        </w:rPr>
        <w:t>User Guide</w:t>
      </w:r>
    </w:p>
    <w:p w:rsidR="004642E1" w:rsidRPr="006A272A" w:rsidRDefault="006A272A" w:rsidP="006A272A">
      <w:pPr>
        <w:jc w:val="center"/>
        <w:rPr>
          <w:rFonts w:ascii="Candara" w:hAnsi="Candara"/>
          <w:sz w:val="28"/>
          <w:szCs w:val="28"/>
          <w:lang w:val="en-US"/>
        </w:rPr>
      </w:pPr>
      <w:r w:rsidRPr="006A272A">
        <w:rPr>
          <w:rFonts w:ascii="Candara" w:hAnsi="Candara"/>
          <w:sz w:val="28"/>
          <w:szCs w:val="28"/>
          <w:lang w:val="en-US"/>
        </w:rPr>
        <w:t xml:space="preserve">Version </w:t>
      </w:r>
      <w:r w:rsidR="00E87D7C">
        <w:rPr>
          <w:rFonts w:ascii="Candara" w:hAnsi="Candara"/>
          <w:sz w:val="28"/>
          <w:szCs w:val="28"/>
          <w:lang w:val="en-US"/>
        </w:rPr>
        <w:t>0.4</w:t>
      </w:r>
    </w:p>
    <w:p w:rsidR="004642E1" w:rsidRPr="006A272A" w:rsidRDefault="004642E1" w:rsidP="009B4932">
      <w:pPr>
        <w:rPr>
          <w:rFonts w:ascii="Candara" w:hAnsi="Candara"/>
          <w:lang w:val="en-US"/>
        </w:rPr>
      </w:pPr>
    </w:p>
    <w:sdt>
      <w:sdtPr>
        <w:rPr>
          <w:rFonts w:ascii="Candara" w:hAnsi="Candara"/>
          <w:sz w:val="28"/>
          <w:szCs w:val="28"/>
          <w:lang w:val="en-US"/>
        </w:rPr>
        <w:alias w:val="Publish Date"/>
        <w:id w:val="10695382"/>
        <w:placeholder>
          <w:docPart w:val="950F3CEC17824C87B143F915DF808429"/>
        </w:placeholder>
        <w:dataBinding w:prefixMappings="xmlns:ns0='http://schemas.microsoft.com/office/2006/coverPageProps' " w:xpath="/ns0:CoverPageProperties[1]/ns0:PublishDate[1]" w:storeItemID="{55AF091B-3C7A-41E3-B477-F2FDAA23CFDA}"/>
        <w:date w:fullDate="2012-11-30T00:00:00Z">
          <w:dateFormat w:val="dd.MM.yyyy"/>
          <w:lid w:val="de-DE"/>
          <w:storeMappedDataAs w:val="dateTime"/>
          <w:calendar w:val="gregorian"/>
        </w:date>
      </w:sdtPr>
      <w:sdtContent>
        <w:p w:rsidR="004642E1" w:rsidRPr="006A272A" w:rsidRDefault="00E87D7C" w:rsidP="006A272A">
          <w:pPr>
            <w:jc w:val="center"/>
            <w:rPr>
              <w:rFonts w:ascii="Candara" w:hAnsi="Candara"/>
              <w:sz w:val="28"/>
              <w:szCs w:val="28"/>
              <w:lang w:val="en-US"/>
            </w:rPr>
          </w:pPr>
          <w:r>
            <w:rPr>
              <w:rFonts w:ascii="Candara" w:hAnsi="Candara"/>
              <w:sz w:val="28"/>
              <w:szCs w:val="28"/>
            </w:rPr>
            <w:t>30.11.2012</w:t>
          </w:r>
        </w:p>
      </w:sdtContent>
    </w:sdt>
    <w:p w:rsidR="004642E1" w:rsidRPr="006A272A" w:rsidRDefault="004642E1" w:rsidP="009B4932">
      <w:pPr>
        <w:rPr>
          <w:rFonts w:ascii="Candara" w:hAnsi="Candara"/>
          <w:lang w:val="en-US"/>
        </w:rPr>
      </w:pPr>
    </w:p>
    <w:p w:rsidR="006A272A" w:rsidRDefault="006A272A" w:rsidP="009B4932">
      <w:pPr>
        <w:rPr>
          <w:rFonts w:ascii="Candara" w:hAnsi="Candara"/>
          <w:lang w:val="en-US"/>
        </w:rPr>
        <w:sectPr w:rsidR="006A272A" w:rsidSect="00046247">
          <w:headerReference w:type="default" r:id="rId12"/>
          <w:footerReference w:type="default" r:id="rId13"/>
          <w:pgSz w:w="11906" w:h="16838"/>
          <w:pgMar w:top="1417" w:right="1417" w:bottom="1134" w:left="1417" w:header="708" w:footer="708" w:gutter="0"/>
          <w:cols w:space="708"/>
          <w:titlePg/>
          <w:docGrid w:linePitch="360"/>
        </w:sectPr>
      </w:pPr>
    </w:p>
    <w:p w:rsidR="004642E1" w:rsidRPr="006171ED" w:rsidRDefault="00511D0A" w:rsidP="009B4932">
      <w:pPr>
        <w:rPr>
          <w:rFonts w:ascii="Candara" w:hAnsi="Candara"/>
          <w:b/>
          <w:sz w:val="28"/>
          <w:szCs w:val="28"/>
          <w:lang w:val="en-US"/>
        </w:rPr>
      </w:pPr>
      <w:r w:rsidRPr="006171ED">
        <w:rPr>
          <w:rFonts w:ascii="Candara" w:hAnsi="Candara"/>
          <w:b/>
          <w:sz w:val="28"/>
          <w:szCs w:val="28"/>
          <w:lang w:val="en-US"/>
        </w:rPr>
        <w:lastRenderedPageBreak/>
        <w:t>Version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1418"/>
        <w:gridCol w:w="6977"/>
      </w:tblGrid>
      <w:tr w:rsidR="00511D0A" w:rsidTr="00046247">
        <w:tc>
          <w:tcPr>
            <w:tcW w:w="817" w:type="dxa"/>
          </w:tcPr>
          <w:p w:rsidR="00511D0A" w:rsidRDefault="00511D0A" w:rsidP="009B4932">
            <w:pPr>
              <w:rPr>
                <w:rFonts w:ascii="Candara" w:hAnsi="Candara"/>
                <w:lang w:val="en-US"/>
              </w:rPr>
            </w:pPr>
            <w:r>
              <w:rPr>
                <w:rFonts w:ascii="Candara" w:hAnsi="Candara"/>
                <w:lang w:val="en-US"/>
              </w:rPr>
              <w:t>0.1</w:t>
            </w:r>
          </w:p>
        </w:tc>
        <w:tc>
          <w:tcPr>
            <w:tcW w:w="1418" w:type="dxa"/>
          </w:tcPr>
          <w:p w:rsidR="00511D0A" w:rsidRDefault="00511D0A" w:rsidP="009B4932">
            <w:pPr>
              <w:rPr>
                <w:rFonts w:ascii="Candara" w:hAnsi="Candara"/>
                <w:lang w:val="en-US"/>
              </w:rPr>
            </w:pPr>
            <w:r>
              <w:rPr>
                <w:rFonts w:ascii="Candara" w:hAnsi="Candara"/>
                <w:lang w:val="en-US"/>
              </w:rPr>
              <w:t>23.08.2012</w:t>
            </w:r>
          </w:p>
        </w:tc>
        <w:tc>
          <w:tcPr>
            <w:tcW w:w="6977" w:type="dxa"/>
          </w:tcPr>
          <w:p w:rsidR="00511D0A" w:rsidRDefault="000C1679" w:rsidP="009B4932">
            <w:pPr>
              <w:rPr>
                <w:rFonts w:ascii="Candara" w:hAnsi="Candara"/>
                <w:lang w:val="en-US"/>
              </w:rPr>
            </w:pPr>
            <w:r>
              <w:rPr>
                <w:rFonts w:ascii="Candara" w:hAnsi="Candara"/>
                <w:lang w:val="en-US"/>
              </w:rPr>
              <w:t>Initial version</w:t>
            </w:r>
            <w:r w:rsidR="00E87D7C">
              <w:rPr>
                <w:rFonts w:ascii="Candara" w:hAnsi="Candara"/>
                <w:lang w:val="en-US"/>
              </w:rPr>
              <w:t>.</w:t>
            </w:r>
          </w:p>
        </w:tc>
      </w:tr>
      <w:tr w:rsidR="00511D0A" w:rsidRPr="000C1BED" w:rsidTr="00046247">
        <w:tc>
          <w:tcPr>
            <w:tcW w:w="817" w:type="dxa"/>
          </w:tcPr>
          <w:p w:rsidR="00511D0A" w:rsidRDefault="00040374" w:rsidP="009B4932">
            <w:pPr>
              <w:rPr>
                <w:rFonts w:ascii="Candara" w:hAnsi="Candara"/>
                <w:lang w:val="en-US"/>
              </w:rPr>
            </w:pPr>
            <w:r>
              <w:rPr>
                <w:rFonts w:ascii="Candara" w:hAnsi="Candara"/>
                <w:lang w:val="en-US"/>
              </w:rPr>
              <w:t>0.2</w:t>
            </w:r>
          </w:p>
        </w:tc>
        <w:tc>
          <w:tcPr>
            <w:tcW w:w="1418" w:type="dxa"/>
          </w:tcPr>
          <w:p w:rsidR="00511D0A" w:rsidRDefault="005254E3" w:rsidP="009B4932">
            <w:pPr>
              <w:rPr>
                <w:rFonts w:ascii="Candara" w:hAnsi="Candara"/>
                <w:lang w:val="en-US"/>
              </w:rPr>
            </w:pPr>
            <w:r>
              <w:rPr>
                <w:rFonts w:ascii="Candara" w:hAnsi="Candara"/>
                <w:lang w:val="en-US"/>
              </w:rPr>
              <w:t>10</w:t>
            </w:r>
            <w:r w:rsidR="00040374">
              <w:rPr>
                <w:rFonts w:ascii="Candara" w:hAnsi="Candara"/>
                <w:lang w:val="en-US"/>
              </w:rPr>
              <w:t>.09.2012</w:t>
            </w:r>
          </w:p>
        </w:tc>
        <w:tc>
          <w:tcPr>
            <w:tcW w:w="6977" w:type="dxa"/>
          </w:tcPr>
          <w:p w:rsidR="00511D0A" w:rsidRDefault="0098224F" w:rsidP="00F81E0C">
            <w:pPr>
              <w:rPr>
                <w:rFonts w:ascii="Candara" w:hAnsi="Candara"/>
                <w:lang w:val="en-US"/>
              </w:rPr>
            </w:pPr>
            <w:r>
              <w:rPr>
                <w:rFonts w:ascii="Candara" w:hAnsi="Candara"/>
                <w:lang w:val="en-US"/>
              </w:rPr>
              <w:t>Table of content</w:t>
            </w:r>
            <w:r w:rsidR="00040374">
              <w:rPr>
                <w:rFonts w:ascii="Candara" w:hAnsi="Candara"/>
                <w:lang w:val="en-US"/>
              </w:rPr>
              <w:t xml:space="preserve">, </w:t>
            </w:r>
            <w:r>
              <w:rPr>
                <w:rFonts w:ascii="Candara" w:hAnsi="Candara"/>
                <w:lang w:val="en-US"/>
              </w:rPr>
              <w:t xml:space="preserve">initial introduction, prerequisites, and </w:t>
            </w:r>
            <w:r w:rsidR="00F81E0C">
              <w:rPr>
                <w:rFonts w:ascii="Candara" w:hAnsi="Candara"/>
                <w:lang w:val="en-US"/>
              </w:rPr>
              <w:t>installation</w:t>
            </w:r>
            <w:r>
              <w:rPr>
                <w:rFonts w:ascii="Candara" w:hAnsi="Candara"/>
                <w:lang w:val="en-US"/>
              </w:rPr>
              <w:t xml:space="preserve"> section added</w:t>
            </w:r>
            <w:r w:rsidR="00E87D7C">
              <w:rPr>
                <w:rFonts w:ascii="Candara" w:hAnsi="Candara"/>
                <w:lang w:val="en-US"/>
              </w:rPr>
              <w:t>.</w:t>
            </w:r>
          </w:p>
        </w:tc>
      </w:tr>
      <w:tr w:rsidR="00511D0A" w:rsidRPr="007808B7" w:rsidTr="00046247">
        <w:tc>
          <w:tcPr>
            <w:tcW w:w="817" w:type="dxa"/>
          </w:tcPr>
          <w:p w:rsidR="00511D0A" w:rsidRDefault="00F81E0C" w:rsidP="009B4932">
            <w:pPr>
              <w:rPr>
                <w:rFonts w:ascii="Candara" w:hAnsi="Candara"/>
                <w:lang w:val="en-US"/>
              </w:rPr>
            </w:pPr>
            <w:r>
              <w:rPr>
                <w:rFonts w:ascii="Candara" w:hAnsi="Candara"/>
                <w:lang w:val="en-US"/>
              </w:rPr>
              <w:t>0.3</w:t>
            </w:r>
          </w:p>
        </w:tc>
        <w:tc>
          <w:tcPr>
            <w:tcW w:w="1418" w:type="dxa"/>
          </w:tcPr>
          <w:p w:rsidR="00511D0A" w:rsidRDefault="009B5288" w:rsidP="009B4932">
            <w:pPr>
              <w:rPr>
                <w:rFonts w:ascii="Candara" w:hAnsi="Candara"/>
                <w:lang w:val="en-US"/>
              </w:rPr>
            </w:pPr>
            <w:r>
              <w:rPr>
                <w:rFonts w:ascii="Candara" w:hAnsi="Candara"/>
                <w:lang w:val="en-US"/>
              </w:rPr>
              <w:t>22</w:t>
            </w:r>
            <w:r w:rsidR="00F81E0C">
              <w:rPr>
                <w:rFonts w:ascii="Candara" w:hAnsi="Candara"/>
                <w:lang w:val="en-US"/>
              </w:rPr>
              <w:t>.10.2012</w:t>
            </w:r>
          </w:p>
        </w:tc>
        <w:tc>
          <w:tcPr>
            <w:tcW w:w="6977" w:type="dxa"/>
          </w:tcPr>
          <w:p w:rsidR="00511D0A" w:rsidRDefault="00F81E0C" w:rsidP="0063547A">
            <w:pPr>
              <w:rPr>
                <w:rFonts w:ascii="Candara" w:hAnsi="Candara"/>
                <w:lang w:val="en-US"/>
              </w:rPr>
            </w:pPr>
            <w:r>
              <w:rPr>
                <w:rFonts w:ascii="Candara" w:hAnsi="Candara"/>
                <w:lang w:val="en-US"/>
              </w:rPr>
              <w:t xml:space="preserve">Changes due to migration to Xtext version </w:t>
            </w:r>
            <w:proofErr w:type="gramStart"/>
            <w:r>
              <w:rPr>
                <w:rFonts w:ascii="Candara" w:hAnsi="Candara"/>
                <w:lang w:val="en-US"/>
              </w:rPr>
              <w:t>2.3.1,</w:t>
            </w:r>
            <w:proofErr w:type="gramEnd"/>
            <w:r w:rsidR="0063547A">
              <w:rPr>
                <w:rFonts w:ascii="Candara" w:hAnsi="Candara"/>
                <w:lang w:val="en-US"/>
              </w:rPr>
              <w:t xml:space="preserve"> preface added, modification and extension of Sections 1, 3 and 4. Sections 2, 5, 6</w:t>
            </w:r>
            <w:r w:rsidR="005A4714">
              <w:rPr>
                <w:rFonts w:ascii="Candara" w:hAnsi="Candara"/>
                <w:lang w:val="en-US"/>
              </w:rPr>
              <w:t>, and appendix</w:t>
            </w:r>
            <w:r w:rsidR="0063547A">
              <w:rPr>
                <w:rFonts w:ascii="Candara" w:hAnsi="Candara"/>
                <w:lang w:val="en-US"/>
              </w:rPr>
              <w:t xml:space="preserve"> initially added.</w:t>
            </w:r>
          </w:p>
        </w:tc>
      </w:tr>
      <w:tr w:rsidR="00511D0A" w:rsidRPr="007808B7" w:rsidTr="00046247">
        <w:tc>
          <w:tcPr>
            <w:tcW w:w="817" w:type="dxa"/>
          </w:tcPr>
          <w:p w:rsidR="00511D0A" w:rsidRDefault="00E87D7C" w:rsidP="009B4932">
            <w:pPr>
              <w:rPr>
                <w:rFonts w:ascii="Candara" w:hAnsi="Candara"/>
                <w:lang w:val="en-US"/>
              </w:rPr>
            </w:pPr>
            <w:r>
              <w:rPr>
                <w:rFonts w:ascii="Candara" w:hAnsi="Candara"/>
                <w:lang w:val="en-US"/>
              </w:rPr>
              <w:t>0.4</w:t>
            </w:r>
          </w:p>
        </w:tc>
        <w:tc>
          <w:tcPr>
            <w:tcW w:w="1418" w:type="dxa"/>
          </w:tcPr>
          <w:p w:rsidR="00511D0A" w:rsidRDefault="00E87D7C" w:rsidP="009B4932">
            <w:pPr>
              <w:rPr>
                <w:rFonts w:ascii="Candara" w:hAnsi="Candara"/>
                <w:lang w:val="en-US"/>
              </w:rPr>
            </w:pPr>
            <w:r>
              <w:rPr>
                <w:rFonts w:ascii="Candara" w:hAnsi="Candara"/>
                <w:lang w:val="en-US"/>
              </w:rPr>
              <w:t>30.12.2012</w:t>
            </w:r>
          </w:p>
        </w:tc>
        <w:tc>
          <w:tcPr>
            <w:tcW w:w="6977" w:type="dxa"/>
          </w:tcPr>
          <w:p w:rsidR="00511D0A" w:rsidRDefault="00E87D7C" w:rsidP="009B4932">
            <w:pPr>
              <w:rPr>
                <w:rFonts w:ascii="Candara" w:hAnsi="Candara"/>
                <w:lang w:val="en-US"/>
              </w:rPr>
            </w:pPr>
            <w:r>
              <w:rPr>
                <w:rFonts w:ascii="Candara" w:hAnsi="Candara"/>
                <w:lang w:val="en-US"/>
              </w:rPr>
              <w:t>Section 7 updated.</w:t>
            </w:r>
          </w:p>
        </w:tc>
      </w:tr>
    </w:tbl>
    <w:p w:rsidR="00511D0A" w:rsidRDefault="00511D0A" w:rsidP="009B4932">
      <w:pPr>
        <w:rPr>
          <w:rFonts w:ascii="Candara" w:hAnsi="Candara"/>
          <w:lang w:val="en-US"/>
        </w:rPr>
      </w:pPr>
    </w:p>
    <w:p w:rsidR="006B3B66" w:rsidRDefault="006B3B66" w:rsidP="006B3B66">
      <w:pPr>
        <w:rPr>
          <w:rFonts w:ascii="Candara" w:hAnsi="Candara"/>
          <w:lang w:val="en-US"/>
        </w:rPr>
      </w:pPr>
    </w:p>
    <w:p w:rsidR="006B3B66" w:rsidRDefault="006B3B66" w:rsidP="006B3B66">
      <w:pPr>
        <w:rPr>
          <w:rFonts w:ascii="Candara" w:hAnsi="Candara"/>
          <w:lang w:val="en-US"/>
        </w:rPr>
        <w:sectPr w:rsidR="006B3B66" w:rsidSect="00046247">
          <w:pgSz w:w="11906" w:h="16838"/>
          <w:pgMar w:top="1417" w:right="1417" w:bottom="1134" w:left="1417" w:header="708" w:footer="708" w:gutter="0"/>
          <w:cols w:space="708"/>
          <w:docGrid w:linePitch="360"/>
        </w:sectPr>
      </w:pPr>
    </w:p>
    <w:p w:rsidR="00511D0A" w:rsidRPr="004531AE" w:rsidRDefault="006B3B66" w:rsidP="009B4932">
      <w:pPr>
        <w:rPr>
          <w:rFonts w:ascii="Candara" w:hAnsi="Candara"/>
          <w:b/>
          <w:sz w:val="28"/>
          <w:szCs w:val="28"/>
          <w:lang w:val="en-US"/>
        </w:rPr>
      </w:pPr>
      <w:r w:rsidRPr="004531AE">
        <w:rPr>
          <w:rFonts w:ascii="Candara" w:hAnsi="Candara"/>
          <w:b/>
          <w:sz w:val="28"/>
          <w:szCs w:val="28"/>
          <w:lang w:val="en-US"/>
        </w:rPr>
        <w:lastRenderedPageBreak/>
        <w:t>Preface</w:t>
      </w:r>
    </w:p>
    <w:p w:rsidR="006B3B66" w:rsidRDefault="006B3B66" w:rsidP="009B4932">
      <w:pPr>
        <w:rPr>
          <w:rFonts w:ascii="Candara" w:hAnsi="Candara"/>
          <w:lang w:val="en-US"/>
        </w:rPr>
      </w:pPr>
      <w:r>
        <w:rPr>
          <w:rFonts w:ascii="Candara" w:hAnsi="Candara"/>
          <w:lang w:val="en-US"/>
        </w:rPr>
        <w:t xml:space="preserve">EASy-Producer is a Software Product Line Engineering tool developed by the Software Systems Engineering </w:t>
      </w:r>
      <w:r w:rsidR="004531AE">
        <w:rPr>
          <w:rFonts w:ascii="Candara" w:hAnsi="Candara"/>
          <w:lang w:val="en-US"/>
        </w:rPr>
        <w:t xml:space="preserve">(SSE) </w:t>
      </w:r>
      <w:r>
        <w:rPr>
          <w:rFonts w:ascii="Candara" w:hAnsi="Candara"/>
          <w:lang w:val="en-US"/>
        </w:rPr>
        <w:t>group at the University of Hildesheim.</w:t>
      </w:r>
    </w:p>
    <w:p w:rsidR="004531AE" w:rsidRPr="004531AE" w:rsidRDefault="006B3B66" w:rsidP="004531AE">
      <w:pPr>
        <w:jc w:val="both"/>
        <w:rPr>
          <w:rFonts w:ascii="Candara" w:hAnsi="Candara"/>
          <w:lang w:val="en-US"/>
        </w:rPr>
      </w:pPr>
      <w:r>
        <w:rPr>
          <w:rFonts w:ascii="Candara" w:hAnsi="Candara"/>
          <w:lang w:val="en-US"/>
        </w:rPr>
        <w:t>The</w:t>
      </w:r>
      <w:r w:rsidRPr="006A272A">
        <w:rPr>
          <w:rFonts w:ascii="Candara" w:hAnsi="Candara"/>
          <w:lang w:val="en-US"/>
        </w:rPr>
        <w:t xml:space="preserve"> tool is available as an Eclipse plug</w:t>
      </w:r>
      <w:r w:rsidR="004531AE">
        <w:rPr>
          <w:rFonts w:ascii="Candara" w:hAnsi="Candara"/>
          <w:lang w:val="en-US"/>
        </w:rPr>
        <w:t>-</w:t>
      </w:r>
      <w:r w:rsidRPr="006A272A">
        <w:rPr>
          <w:rFonts w:ascii="Candara" w:hAnsi="Candara"/>
          <w:lang w:val="en-US"/>
        </w:rPr>
        <w:t>in</w:t>
      </w:r>
      <w:r w:rsidR="004531AE">
        <w:rPr>
          <w:rFonts w:ascii="Candara" w:hAnsi="Candara"/>
          <w:lang w:val="en-US"/>
        </w:rPr>
        <w:t xml:space="preserve"> under the terms of the </w:t>
      </w:r>
      <w:r w:rsidR="004531AE" w:rsidRPr="004531AE">
        <w:rPr>
          <w:rFonts w:ascii="Candara" w:hAnsi="Candara"/>
          <w:lang w:val="en-US"/>
        </w:rPr>
        <w:t xml:space="preserve">Eclipse Public License </w:t>
      </w:r>
      <w:r w:rsidR="004531AE">
        <w:rPr>
          <w:rFonts w:ascii="Candara" w:hAnsi="Candara"/>
          <w:lang w:val="en-US"/>
        </w:rPr>
        <w:t>(EPL) Version</w:t>
      </w:r>
      <w:r w:rsidR="004531AE" w:rsidRPr="004531AE">
        <w:rPr>
          <w:rFonts w:ascii="Candara" w:hAnsi="Candara"/>
          <w:lang w:val="en-US"/>
        </w:rPr>
        <w:t xml:space="preserve"> 1.0</w:t>
      </w:r>
    </w:p>
    <w:p w:rsidR="004531AE" w:rsidRDefault="004531AE" w:rsidP="006B3B66">
      <w:pPr>
        <w:jc w:val="both"/>
        <w:rPr>
          <w:rFonts w:ascii="Candara" w:hAnsi="Candara"/>
          <w:lang w:val="en-US"/>
        </w:rPr>
      </w:pPr>
      <w:r>
        <w:rPr>
          <w:rFonts w:ascii="Candara" w:hAnsi="Candara"/>
          <w:lang w:val="en-US"/>
        </w:rPr>
        <w:t xml:space="preserve">The SSE group hosts the following </w:t>
      </w:r>
      <w:r w:rsidR="00C5747F">
        <w:rPr>
          <w:rFonts w:ascii="Candara" w:hAnsi="Candara"/>
          <w:lang w:val="en-US"/>
        </w:rPr>
        <w:t>EASy-</w:t>
      </w:r>
      <w:r w:rsidR="006B3B66" w:rsidRPr="006A272A">
        <w:rPr>
          <w:rFonts w:ascii="Candara" w:hAnsi="Candara"/>
          <w:lang w:val="en-US"/>
        </w:rPr>
        <w:t>Producer update site</w:t>
      </w:r>
      <w:r>
        <w:rPr>
          <w:rFonts w:ascii="Candara" w:hAnsi="Candara"/>
          <w:lang w:val="en-US"/>
        </w:rPr>
        <w:t xml:space="preserve"> for easy installation and updates:</w:t>
      </w:r>
    </w:p>
    <w:p w:rsidR="006B3B66" w:rsidRPr="006A272A" w:rsidRDefault="009B34F3" w:rsidP="006B3B66">
      <w:pPr>
        <w:jc w:val="both"/>
        <w:rPr>
          <w:rFonts w:ascii="Candara" w:hAnsi="Candara"/>
          <w:lang w:val="en-US"/>
        </w:rPr>
      </w:pPr>
      <w:r>
        <w:fldChar w:fldCharType="begin"/>
      </w:r>
      <w:r w:rsidRPr="000C1BED">
        <w:rPr>
          <w:lang w:val="en-US"/>
        </w:rPr>
        <w:instrText>HYPERLINK "http://projects.sse.uni-hildesheim.de/easy/"</w:instrText>
      </w:r>
      <w:r>
        <w:fldChar w:fldCharType="separate"/>
      </w:r>
      <w:r w:rsidR="006B3B66" w:rsidRPr="006A272A">
        <w:rPr>
          <w:rStyle w:val="Hyperlink"/>
          <w:rFonts w:ascii="Candara" w:hAnsi="Candara"/>
          <w:lang w:val="en-US"/>
        </w:rPr>
        <w:t>http://projects.sse.uni-hildesheim.de/easy/</w:t>
      </w:r>
      <w:r>
        <w:fldChar w:fldCharType="end"/>
      </w:r>
    </w:p>
    <w:p w:rsidR="004531AE" w:rsidRDefault="004531AE" w:rsidP="009B4932">
      <w:pPr>
        <w:rPr>
          <w:rFonts w:ascii="Candara" w:hAnsi="Candara"/>
          <w:lang w:val="en-US"/>
        </w:rPr>
      </w:pPr>
    </w:p>
    <w:p w:rsidR="004531AE" w:rsidRDefault="004531AE" w:rsidP="009B4932">
      <w:pPr>
        <w:rPr>
          <w:rFonts w:ascii="Candara" w:hAnsi="Candara"/>
          <w:lang w:val="en-US"/>
        </w:rPr>
      </w:pPr>
    </w:p>
    <w:p w:rsidR="004531AE" w:rsidRDefault="004531AE" w:rsidP="009B4932">
      <w:pPr>
        <w:rPr>
          <w:rFonts w:ascii="Candara" w:hAnsi="Candara"/>
          <w:lang w:val="en-US"/>
        </w:rPr>
      </w:pPr>
    </w:p>
    <w:p w:rsidR="004531AE" w:rsidRDefault="004531AE" w:rsidP="009B4932">
      <w:pPr>
        <w:rPr>
          <w:rFonts w:ascii="Candara" w:hAnsi="Candara"/>
          <w:lang w:val="en-US"/>
        </w:rPr>
      </w:pPr>
    </w:p>
    <w:p w:rsidR="004531AE" w:rsidRDefault="004531AE" w:rsidP="009B4932">
      <w:pPr>
        <w:rPr>
          <w:rFonts w:ascii="Candara" w:hAnsi="Candara"/>
          <w:lang w:val="en-US"/>
        </w:rPr>
      </w:pPr>
    </w:p>
    <w:p w:rsidR="004531AE" w:rsidRDefault="004531AE" w:rsidP="009B4932">
      <w:pPr>
        <w:rPr>
          <w:rFonts w:ascii="Candara" w:hAnsi="Candara"/>
          <w:lang w:val="en-US"/>
        </w:rPr>
      </w:pPr>
    </w:p>
    <w:p w:rsidR="004531AE" w:rsidRDefault="004531AE" w:rsidP="009B4932">
      <w:pPr>
        <w:rPr>
          <w:rFonts w:ascii="Candara" w:hAnsi="Candara"/>
          <w:lang w:val="en-US"/>
        </w:rPr>
      </w:pPr>
    </w:p>
    <w:p w:rsidR="004531AE" w:rsidRDefault="004531AE" w:rsidP="009B4932">
      <w:pPr>
        <w:rPr>
          <w:rFonts w:ascii="Candara" w:hAnsi="Candara"/>
          <w:lang w:val="en-US"/>
        </w:rPr>
      </w:pPr>
    </w:p>
    <w:p w:rsidR="004531AE" w:rsidRDefault="004531AE" w:rsidP="009B4932">
      <w:pPr>
        <w:rPr>
          <w:rFonts w:ascii="Candara" w:hAnsi="Candara"/>
          <w:lang w:val="en-US"/>
        </w:rPr>
      </w:pPr>
    </w:p>
    <w:p w:rsidR="004531AE" w:rsidRDefault="004531AE" w:rsidP="009B4932">
      <w:pPr>
        <w:rPr>
          <w:rFonts w:ascii="Candara" w:hAnsi="Candara"/>
          <w:lang w:val="en-US"/>
        </w:rPr>
      </w:pPr>
    </w:p>
    <w:p w:rsidR="004531AE" w:rsidRDefault="004531AE" w:rsidP="009B4932">
      <w:pPr>
        <w:rPr>
          <w:rFonts w:ascii="Candara" w:hAnsi="Candara"/>
          <w:lang w:val="en-US"/>
        </w:rPr>
      </w:pPr>
    </w:p>
    <w:p w:rsidR="004531AE" w:rsidRDefault="004531AE" w:rsidP="009B4932">
      <w:pPr>
        <w:rPr>
          <w:rFonts w:ascii="Candara" w:hAnsi="Candara"/>
          <w:lang w:val="en-US"/>
        </w:rPr>
      </w:pPr>
    </w:p>
    <w:p w:rsidR="004531AE" w:rsidRDefault="004531AE" w:rsidP="009B4932">
      <w:pPr>
        <w:rPr>
          <w:rFonts w:ascii="Candara" w:hAnsi="Candara"/>
          <w:lang w:val="en-US"/>
        </w:rPr>
      </w:pPr>
    </w:p>
    <w:p w:rsidR="004531AE" w:rsidRDefault="004531AE" w:rsidP="009B4932">
      <w:pPr>
        <w:rPr>
          <w:rFonts w:ascii="Candara" w:hAnsi="Candara"/>
          <w:lang w:val="en-US"/>
        </w:rPr>
      </w:pPr>
    </w:p>
    <w:p w:rsidR="004531AE" w:rsidRDefault="004531AE" w:rsidP="009B4932">
      <w:pPr>
        <w:rPr>
          <w:rFonts w:ascii="Candara" w:hAnsi="Candara"/>
          <w:lang w:val="en-US"/>
        </w:rPr>
      </w:pPr>
    </w:p>
    <w:p w:rsidR="004531AE" w:rsidRDefault="004531AE" w:rsidP="009B4932">
      <w:pPr>
        <w:rPr>
          <w:rFonts w:ascii="Candara" w:hAnsi="Candara"/>
          <w:lang w:val="en-US"/>
        </w:rPr>
      </w:pPr>
    </w:p>
    <w:p w:rsidR="004531AE" w:rsidRDefault="004531AE" w:rsidP="0028516A">
      <w:pPr>
        <w:tabs>
          <w:tab w:val="left" w:pos="2822"/>
        </w:tabs>
        <w:rPr>
          <w:rFonts w:ascii="Candara" w:hAnsi="Candara"/>
          <w:lang w:val="en-US"/>
        </w:rPr>
      </w:pPr>
    </w:p>
    <w:p w:rsidR="004531AE" w:rsidRDefault="004531AE" w:rsidP="009B4932">
      <w:pPr>
        <w:rPr>
          <w:rFonts w:ascii="Candara" w:hAnsi="Candara"/>
          <w:lang w:val="en-US"/>
        </w:rPr>
      </w:pPr>
    </w:p>
    <w:p w:rsidR="004531AE" w:rsidRDefault="004531AE" w:rsidP="009B4932">
      <w:pPr>
        <w:rPr>
          <w:rFonts w:ascii="Candara" w:hAnsi="Candara"/>
          <w:lang w:val="en-US"/>
        </w:rPr>
      </w:pPr>
    </w:p>
    <w:p w:rsidR="004531AE" w:rsidRDefault="004531AE" w:rsidP="009B4932">
      <w:pPr>
        <w:rPr>
          <w:rFonts w:ascii="Candara" w:hAnsi="Candara"/>
          <w:lang w:val="en-US"/>
        </w:rPr>
      </w:pPr>
    </w:p>
    <w:p w:rsidR="004531AE" w:rsidRDefault="004531AE" w:rsidP="009B4932">
      <w:pPr>
        <w:rPr>
          <w:rFonts w:ascii="Candara" w:hAnsi="Candara"/>
          <w:lang w:val="en-US"/>
        </w:rPr>
      </w:pPr>
      <w:proofErr w:type="gramStart"/>
      <w:r>
        <w:rPr>
          <w:rFonts w:ascii="Candara" w:hAnsi="Candara"/>
          <w:lang w:val="en-US"/>
        </w:rPr>
        <w:t>©</w:t>
      </w:r>
      <w:r w:rsidRPr="004531AE">
        <w:rPr>
          <w:rFonts w:ascii="Candara" w:hAnsi="Candara"/>
          <w:lang w:val="en-US"/>
        </w:rPr>
        <w:t>2012 Software Systems Engineering (SSE) Group, University of</w:t>
      </w:r>
      <w:r>
        <w:rPr>
          <w:rFonts w:ascii="Candara" w:hAnsi="Candara"/>
          <w:lang w:val="en-US"/>
        </w:rPr>
        <w:t xml:space="preserve"> </w:t>
      </w:r>
      <w:r w:rsidRPr="004531AE">
        <w:rPr>
          <w:rFonts w:ascii="Candara" w:hAnsi="Candara"/>
          <w:lang w:val="en-US"/>
        </w:rPr>
        <w:t>Hildesheim, Germany.</w:t>
      </w:r>
      <w:proofErr w:type="gramEnd"/>
    </w:p>
    <w:p w:rsidR="00F70419" w:rsidRDefault="00F70419" w:rsidP="009B4932">
      <w:pPr>
        <w:rPr>
          <w:rFonts w:ascii="Candara" w:hAnsi="Candara"/>
          <w:lang w:val="en-US"/>
        </w:rPr>
        <w:sectPr w:rsidR="00F70419" w:rsidSect="00046247">
          <w:pgSz w:w="11906" w:h="16838"/>
          <w:pgMar w:top="1417" w:right="1417" w:bottom="1134" w:left="1417" w:header="708" w:footer="708" w:gutter="0"/>
          <w:cols w:space="708"/>
          <w:docGrid w:linePitch="360"/>
        </w:sectPr>
      </w:pPr>
    </w:p>
    <w:sdt>
      <w:sdtPr>
        <w:rPr>
          <w:rFonts w:asciiTheme="minorHAnsi" w:eastAsiaTheme="minorHAnsi" w:hAnsiTheme="minorHAnsi" w:cstheme="minorBidi"/>
          <w:b w:val="0"/>
          <w:bCs w:val="0"/>
          <w:color w:val="auto"/>
          <w:sz w:val="22"/>
          <w:szCs w:val="22"/>
          <w:lang w:val="de-DE"/>
        </w:rPr>
        <w:id w:val="182145317"/>
        <w:docPartObj>
          <w:docPartGallery w:val="Table of Contents"/>
          <w:docPartUnique/>
        </w:docPartObj>
      </w:sdtPr>
      <w:sdtContent>
        <w:p w:rsidR="00221863" w:rsidRDefault="00221863">
          <w:pPr>
            <w:pStyle w:val="TOCHeading"/>
          </w:pPr>
          <w:r>
            <w:t>Table of Contents</w:t>
          </w:r>
        </w:p>
        <w:p w:rsidR="002010E6" w:rsidRDefault="009B34F3">
          <w:pPr>
            <w:pStyle w:val="TOC1"/>
            <w:rPr>
              <w:rFonts w:eastAsiaTheme="minorEastAsia"/>
              <w:noProof/>
              <w:lang w:eastAsia="de-DE"/>
            </w:rPr>
          </w:pPr>
          <w:r>
            <w:fldChar w:fldCharType="begin"/>
          </w:r>
          <w:r w:rsidR="00221863">
            <w:instrText xml:space="preserve"> TOC \o "1-3" \h \z \u </w:instrText>
          </w:r>
          <w:r>
            <w:fldChar w:fldCharType="separate"/>
          </w:r>
          <w:hyperlink w:anchor="_Toc338688603" w:history="1">
            <w:r w:rsidR="002010E6" w:rsidRPr="00835DF9">
              <w:rPr>
                <w:rStyle w:val="Hyperlink"/>
                <w:noProof/>
                <w:lang w:val="en-US"/>
              </w:rPr>
              <w:t>1.</w:t>
            </w:r>
            <w:r w:rsidR="002010E6">
              <w:rPr>
                <w:rFonts w:eastAsiaTheme="minorEastAsia"/>
                <w:noProof/>
                <w:lang w:eastAsia="de-DE"/>
              </w:rPr>
              <w:tab/>
            </w:r>
            <w:r w:rsidR="002010E6" w:rsidRPr="00835DF9">
              <w:rPr>
                <w:rStyle w:val="Hyperlink"/>
                <w:noProof/>
                <w:lang w:val="en-US"/>
              </w:rPr>
              <w:t>Introduction</w:t>
            </w:r>
            <w:r w:rsidR="002010E6">
              <w:rPr>
                <w:noProof/>
                <w:webHidden/>
              </w:rPr>
              <w:tab/>
            </w:r>
            <w:r>
              <w:rPr>
                <w:noProof/>
                <w:webHidden/>
              </w:rPr>
              <w:fldChar w:fldCharType="begin"/>
            </w:r>
            <w:r w:rsidR="002010E6">
              <w:rPr>
                <w:noProof/>
                <w:webHidden/>
              </w:rPr>
              <w:instrText xml:space="preserve"> PAGEREF _Toc338688603 \h </w:instrText>
            </w:r>
            <w:r>
              <w:rPr>
                <w:noProof/>
                <w:webHidden/>
              </w:rPr>
            </w:r>
            <w:r>
              <w:rPr>
                <w:noProof/>
                <w:webHidden/>
              </w:rPr>
              <w:fldChar w:fldCharType="separate"/>
            </w:r>
            <w:r w:rsidR="002010E6">
              <w:rPr>
                <w:noProof/>
                <w:webHidden/>
              </w:rPr>
              <w:t>6</w:t>
            </w:r>
            <w:r>
              <w:rPr>
                <w:noProof/>
                <w:webHidden/>
              </w:rPr>
              <w:fldChar w:fldCharType="end"/>
            </w:r>
          </w:hyperlink>
        </w:p>
        <w:p w:rsidR="002010E6" w:rsidRDefault="009B34F3">
          <w:pPr>
            <w:pStyle w:val="TOC1"/>
            <w:rPr>
              <w:rFonts w:eastAsiaTheme="minorEastAsia"/>
              <w:noProof/>
              <w:lang w:eastAsia="de-DE"/>
            </w:rPr>
          </w:pPr>
          <w:hyperlink w:anchor="_Toc338688604" w:history="1">
            <w:r w:rsidR="002010E6" w:rsidRPr="00835DF9">
              <w:rPr>
                <w:rStyle w:val="Hyperlink"/>
                <w:noProof/>
                <w:lang w:val="en-US"/>
              </w:rPr>
              <w:t>2.</w:t>
            </w:r>
            <w:r w:rsidR="002010E6">
              <w:rPr>
                <w:rFonts w:eastAsiaTheme="minorEastAsia"/>
                <w:noProof/>
                <w:lang w:eastAsia="de-DE"/>
              </w:rPr>
              <w:tab/>
            </w:r>
            <w:r w:rsidR="002010E6" w:rsidRPr="00835DF9">
              <w:rPr>
                <w:rStyle w:val="Hyperlink"/>
                <w:noProof/>
                <w:lang w:val="en-US"/>
              </w:rPr>
              <w:t>Software Product Line Engineering at a Glance</w:t>
            </w:r>
            <w:r w:rsidR="002010E6">
              <w:rPr>
                <w:noProof/>
                <w:webHidden/>
              </w:rPr>
              <w:tab/>
            </w:r>
            <w:r>
              <w:rPr>
                <w:noProof/>
                <w:webHidden/>
              </w:rPr>
              <w:fldChar w:fldCharType="begin"/>
            </w:r>
            <w:r w:rsidR="002010E6">
              <w:rPr>
                <w:noProof/>
                <w:webHidden/>
              </w:rPr>
              <w:instrText xml:space="preserve"> PAGEREF _Toc338688604 \h </w:instrText>
            </w:r>
            <w:r>
              <w:rPr>
                <w:noProof/>
                <w:webHidden/>
              </w:rPr>
            </w:r>
            <w:r>
              <w:rPr>
                <w:noProof/>
                <w:webHidden/>
              </w:rPr>
              <w:fldChar w:fldCharType="separate"/>
            </w:r>
            <w:r w:rsidR="002010E6">
              <w:rPr>
                <w:noProof/>
                <w:webHidden/>
              </w:rPr>
              <w:t>7</w:t>
            </w:r>
            <w:r>
              <w:rPr>
                <w:noProof/>
                <w:webHidden/>
              </w:rPr>
              <w:fldChar w:fldCharType="end"/>
            </w:r>
          </w:hyperlink>
        </w:p>
        <w:p w:rsidR="002010E6" w:rsidRDefault="009B34F3">
          <w:pPr>
            <w:pStyle w:val="TOC2"/>
            <w:tabs>
              <w:tab w:val="left" w:pos="880"/>
              <w:tab w:val="right" w:leader="dot" w:pos="9062"/>
            </w:tabs>
            <w:rPr>
              <w:noProof/>
              <w:lang w:val="de-DE" w:eastAsia="de-DE"/>
            </w:rPr>
          </w:pPr>
          <w:hyperlink w:anchor="_Toc338688605" w:history="1">
            <w:r w:rsidR="002010E6" w:rsidRPr="00835DF9">
              <w:rPr>
                <w:rStyle w:val="Hyperlink"/>
                <w:noProof/>
              </w:rPr>
              <w:t>2.1.</w:t>
            </w:r>
            <w:r w:rsidR="002010E6">
              <w:rPr>
                <w:noProof/>
                <w:lang w:val="de-DE" w:eastAsia="de-DE"/>
              </w:rPr>
              <w:tab/>
            </w:r>
            <w:r w:rsidR="002010E6" w:rsidRPr="00835DF9">
              <w:rPr>
                <w:rStyle w:val="Hyperlink"/>
                <w:noProof/>
              </w:rPr>
              <w:t>Basic Software Product Line Engineering</w:t>
            </w:r>
            <w:r w:rsidR="002010E6">
              <w:rPr>
                <w:noProof/>
                <w:webHidden/>
              </w:rPr>
              <w:tab/>
            </w:r>
            <w:r>
              <w:rPr>
                <w:noProof/>
                <w:webHidden/>
              </w:rPr>
              <w:fldChar w:fldCharType="begin"/>
            </w:r>
            <w:r w:rsidR="002010E6">
              <w:rPr>
                <w:noProof/>
                <w:webHidden/>
              </w:rPr>
              <w:instrText xml:space="preserve"> PAGEREF _Toc338688605 \h </w:instrText>
            </w:r>
            <w:r>
              <w:rPr>
                <w:noProof/>
                <w:webHidden/>
              </w:rPr>
            </w:r>
            <w:r>
              <w:rPr>
                <w:noProof/>
                <w:webHidden/>
              </w:rPr>
              <w:fldChar w:fldCharType="separate"/>
            </w:r>
            <w:r w:rsidR="002010E6">
              <w:rPr>
                <w:noProof/>
                <w:webHidden/>
              </w:rPr>
              <w:t>7</w:t>
            </w:r>
            <w:r>
              <w:rPr>
                <w:noProof/>
                <w:webHidden/>
              </w:rPr>
              <w:fldChar w:fldCharType="end"/>
            </w:r>
          </w:hyperlink>
        </w:p>
        <w:p w:rsidR="002010E6" w:rsidRDefault="009B34F3">
          <w:pPr>
            <w:pStyle w:val="TOC2"/>
            <w:tabs>
              <w:tab w:val="left" w:pos="880"/>
              <w:tab w:val="right" w:leader="dot" w:pos="9062"/>
            </w:tabs>
            <w:rPr>
              <w:noProof/>
              <w:lang w:val="de-DE" w:eastAsia="de-DE"/>
            </w:rPr>
          </w:pPr>
          <w:hyperlink w:anchor="_Toc338688606" w:history="1">
            <w:r w:rsidR="002010E6" w:rsidRPr="00835DF9">
              <w:rPr>
                <w:rStyle w:val="Hyperlink"/>
                <w:noProof/>
              </w:rPr>
              <w:t>2.2.</w:t>
            </w:r>
            <w:r w:rsidR="002010E6">
              <w:rPr>
                <w:noProof/>
                <w:lang w:val="de-DE" w:eastAsia="de-DE"/>
              </w:rPr>
              <w:tab/>
            </w:r>
            <w:r w:rsidR="002010E6" w:rsidRPr="00835DF9">
              <w:rPr>
                <w:rStyle w:val="Hyperlink"/>
                <w:noProof/>
              </w:rPr>
              <w:t>Staged Configuration and Instantiation</w:t>
            </w:r>
            <w:r w:rsidR="002010E6">
              <w:rPr>
                <w:noProof/>
                <w:webHidden/>
              </w:rPr>
              <w:tab/>
            </w:r>
            <w:r>
              <w:rPr>
                <w:noProof/>
                <w:webHidden/>
              </w:rPr>
              <w:fldChar w:fldCharType="begin"/>
            </w:r>
            <w:r w:rsidR="002010E6">
              <w:rPr>
                <w:noProof/>
                <w:webHidden/>
              </w:rPr>
              <w:instrText xml:space="preserve"> PAGEREF _Toc338688606 \h </w:instrText>
            </w:r>
            <w:r>
              <w:rPr>
                <w:noProof/>
                <w:webHidden/>
              </w:rPr>
            </w:r>
            <w:r>
              <w:rPr>
                <w:noProof/>
                <w:webHidden/>
              </w:rPr>
              <w:fldChar w:fldCharType="separate"/>
            </w:r>
            <w:r w:rsidR="002010E6">
              <w:rPr>
                <w:noProof/>
                <w:webHidden/>
              </w:rPr>
              <w:t>7</w:t>
            </w:r>
            <w:r>
              <w:rPr>
                <w:noProof/>
                <w:webHidden/>
              </w:rPr>
              <w:fldChar w:fldCharType="end"/>
            </w:r>
          </w:hyperlink>
        </w:p>
        <w:p w:rsidR="002010E6" w:rsidRDefault="009B34F3">
          <w:pPr>
            <w:pStyle w:val="TOC2"/>
            <w:tabs>
              <w:tab w:val="left" w:pos="880"/>
              <w:tab w:val="right" w:leader="dot" w:pos="9062"/>
            </w:tabs>
            <w:rPr>
              <w:noProof/>
              <w:lang w:val="de-DE" w:eastAsia="de-DE"/>
            </w:rPr>
          </w:pPr>
          <w:hyperlink w:anchor="_Toc338688607" w:history="1">
            <w:r w:rsidR="002010E6" w:rsidRPr="00835DF9">
              <w:rPr>
                <w:rStyle w:val="Hyperlink"/>
                <w:noProof/>
              </w:rPr>
              <w:t>2.3.</w:t>
            </w:r>
            <w:r w:rsidR="002010E6">
              <w:rPr>
                <w:noProof/>
                <w:lang w:val="de-DE" w:eastAsia="de-DE"/>
              </w:rPr>
              <w:tab/>
            </w:r>
            <w:r w:rsidR="002010E6" w:rsidRPr="00835DF9">
              <w:rPr>
                <w:rStyle w:val="Hyperlink"/>
                <w:noProof/>
              </w:rPr>
              <w:t>Multi Software Product Lines</w:t>
            </w:r>
            <w:r w:rsidR="002010E6">
              <w:rPr>
                <w:noProof/>
                <w:webHidden/>
              </w:rPr>
              <w:tab/>
            </w:r>
            <w:r>
              <w:rPr>
                <w:noProof/>
                <w:webHidden/>
              </w:rPr>
              <w:fldChar w:fldCharType="begin"/>
            </w:r>
            <w:r w:rsidR="002010E6">
              <w:rPr>
                <w:noProof/>
                <w:webHidden/>
              </w:rPr>
              <w:instrText xml:space="preserve"> PAGEREF _Toc338688607 \h </w:instrText>
            </w:r>
            <w:r>
              <w:rPr>
                <w:noProof/>
                <w:webHidden/>
              </w:rPr>
            </w:r>
            <w:r>
              <w:rPr>
                <w:noProof/>
                <w:webHidden/>
              </w:rPr>
              <w:fldChar w:fldCharType="separate"/>
            </w:r>
            <w:r w:rsidR="002010E6">
              <w:rPr>
                <w:noProof/>
                <w:webHidden/>
              </w:rPr>
              <w:t>7</w:t>
            </w:r>
            <w:r>
              <w:rPr>
                <w:noProof/>
                <w:webHidden/>
              </w:rPr>
              <w:fldChar w:fldCharType="end"/>
            </w:r>
          </w:hyperlink>
        </w:p>
        <w:p w:rsidR="002010E6" w:rsidRDefault="009B34F3">
          <w:pPr>
            <w:pStyle w:val="TOC1"/>
            <w:rPr>
              <w:rFonts w:eastAsiaTheme="minorEastAsia"/>
              <w:noProof/>
              <w:lang w:eastAsia="de-DE"/>
            </w:rPr>
          </w:pPr>
          <w:hyperlink w:anchor="_Toc338688608" w:history="1">
            <w:r w:rsidR="002010E6" w:rsidRPr="00835DF9">
              <w:rPr>
                <w:rStyle w:val="Hyperlink"/>
                <w:noProof/>
                <w:lang w:val="en-US"/>
              </w:rPr>
              <w:t>3.</w:t>
            </w:r>
            <w:r w:rsidR="002010E6">
              <w:rPr>
                <w:rFonts w:eastAsiaTheme="minorEastAsia"/>
                <w:noProof/>
                <w:lang w:eastAsia="de-DE"/>
              </w:rPr>
              <w:tab/>
            </w:r>
            <w:r w:rsidR="002010E6" w:rsidRPr="00835DF9">
              <w:rPr>
                <w:rStyle w:val="Hyperlink"/>
                <w:noProof/>
                <w:lang w:val="en-US"/>
              </w:rPr>
              <w:t>Installation</w:t>
            </w:r>
            <w:r w:rsidR="002010E6">
              <w:rPr>
                <w:noProof/>
                <w:webHidden/>
              </w:rPr>
              <w:tab/>
            </w:r>
            <w:r>
              <w:rPr>
                <w:noProof/>
                <w:webHidden/>
              </w:rPr>
              <w:fldChar w:fldCharType="begin"/>
            </w:r>
            <w:r w:rsidR="002010E6">
              <w:rPr>
                <w:noProof/>
                <w:webHidden/>
              </w:rPr>
              <w:instrText xml:space="preserve"> PAGEREF _Toc338688608 \h </w:instrText>
            </w:r>
            <w:r>
              <w:rPr>
                <w:noProof/>
                <w:webHidden/>
              </w:rPr>
            </w:r>
            <w:r>
              <w:rPr>
                <w:noProof/>
                <w:webHidden/>
              </w:rPr>
              <w:fldChar w:fldCharType="separate"/>
            </w:r>
            <w:r w:rsidR="002010E6">
              <w:rPr>
                <w:noProof/>
                <w:webHidden/>
              </w:rPr>
              <w:t>9</w:t>
            </w:r>
            <w:r>
              <w:rPr>
                <w:noProof/>
                <w:webHidden/>
              </w:rPr>
              <w:fldChar w:fldCharType="end"/>
            </w:r>
          </w:hyperlink>
        </w:p>
        <w:p w:rsidR="002010E6" w:rsidRDefault="009B34F3">
          <w:pPr>
            <w:pStyle w:val="TOC2"/>
            <w:tabs>
              <w:tab w:val="left" w:pos="880"/>
              <w:tab w:val="right" w:leader="dot" w:pos="9062"/>
            </w:tabs>
            <w:rPr>
              <w:noProof/>
              <w:lang w:val="de-DE" w:eastAsia="de-DE"/>
            </w:rPr>
          </w:pPr>
          <w:hyperlink w:anchor="_Toc338688609" w:history="1">
            <w:r w:rsidR="002010E6" w:rsidRPr="00835DF9">
              <w:rPr>
                <w:rStyle w:val="Hyperlink"/>
                <w:noProof/>
              </w:rPr>
              <w:t>3.1.</w:t>
            </w:r>
            <w:r w:rsidR="002010E6">
              <w:rPr>
                <w:noProof/>
                <w:lang w:val="de-DE" w:eastAsia="de-DE"/>
              </w:rPr>
              <w:tab/>
            </w:r>
            <w:r w:rsidR="002010E6" w:rsidRPr="00835DF9">
              <w:rPr>
                <w:rStyle w:val="Hyperlink"/>
                <w:noProof/>
              </w:rPr>
              <w:t>Prerequisites</w:t>
            </w:r>
            <w:r w:rsidR="002010E6">
              <w:rPr>
                <w:noProof/>
                <w:webHidden/>
              </w:rPr>
              <w:tab/>
            </w:r>
            <w:r>
              <w:rPr>
                <w:noProof/>
                <w:webHidden/>
              </w:rPr>
              <w:fldChar w:fldCharType="begin"/>
            </w:r>
            <w:r w:rsidR="002010E6">
              <w:rPr>
                <w:noProof/>
                <w:webHidden/>
              </w:rPr>
              <w:instrText xml:space="preserve"> PAGEREF _Toc338688609 \h </w:instrText>
            </w:r>
            <w:r>
              <w:rPr>
                <w:noProof/>
                <w:webHidden/>
              </w:rPr>
            </w:r>
            <w:r>
              <w:rPr>
                <w:noProof/>
                <w:webHidden/>
              </w:rPr>
              <w:fldChar w:fldCharType="separate"/>
            </w:r>
            <w:r w:rsidR="002010E6">
              <w:rPr>
                <w:noProof/>
                <w:webHidden/>
              </w:rPr>
              <w:t>9</w:t>
            </w:r>
            <w:r>
              <w:rPr>
                <w:noProof/>
                <w:webHidden/>
              </w:rPr>
              <w:fldChar w:fldCharType="end"/>
            </w:r>
          </w:hyperlink>
        </w:p>
        <w:p w:rsidR="002010E6" w:rsidRDefault="009B34F3">
          <w:pPr>
            <w:pStyle w:val="TOC2"/>
            <w:tabs>
              <w:tab w:val="left" w:pos="880"/>
              <w:tab w:val="right" w:leader="dot" w:pos="9062"/>
            </w:tabs>
            <w:rPr>
              <w:noProof/>
              <w:lang w:val="de-DE" w:eastAsia="de-DE"/>
            </w:rPr>
          </w:pPr>
          <w:hyperlink w:anchor="_Toc338688610" w:history="1">
            <w:r w:rsidR="002010E6" w:rsidRPr="00835DF9">
              <w:rPr>
                <w:rStyle w:val="Hyperlink"/>
                <w:noProof/>
              </w:rPr>
              <w:t>3.2.</w:t>
            </w:r>
            <w:r w:rsidR="002010E6">
              <w:rPr>
                <w:noProof/>
                <w:lang w:val="de-DE" w:eastAsia="de-DE"/>
              </w:rPr>
              <w:tab/>
            </w:r>
            <w:r w:rsidR="002010E6" w:rsidRPr="00835DF9">
              <w:rPr>
                <w:rStyle w:val="Hyperlink"/>
                <w:noProof/>
              </w:rPr>
              <w:t>Installation: Step by Step</w:t>
            </w:r>
            <w:r w:rsidR="002010E6">
              <w:rPr>
                <w:noProof/>
                <w:webHidden/>
              </w:rPr>
              <w:tab/>
            </w:r>
            <w:r>
              <w:rPr>
                <w:noProof/>
                <w:webHidden/>
              </w:rPr>
              <w:fldChar w:fldCharType="begin"/>
            </w:r>
            <w:r w:rsidR="002010E6">
              <w:rPr>
                <w:noProof/>
                <w:webHidden/>
              </w:rPr>
              <w:instrText xml:space="preserve"> PAGEREF _Toc338688610 \h </w:instrText>
            </w:r>
            <w:r>
              <w:rPr>
                <w:noProof/>
                <w:webHidden/>
              </w:rPr>
            </w:r>
            <w:r>
              <w:rPr>
                <w:noProof/>
                <w:webHidden/>
              </w:rPr>
              <w:fldChar w:fldCharType="separate"/>
            </w:r>
            <w:r w:rsidR="002010E6">
              <w:rPr>
                <w:noProof/>
                <w:webHidden/>
              </w:rPr>
              <w:t>9</w:t>
            </w:r>
            <w:r>
              <w:rPr>
                <w:noProof/>
                <w:webHidden/>
              </w:rPr>
              <w:fldChar w:fldCharType="end"/>
            </w:r>
          </w:hyperlink>
        </w:p>
        <w:p w:rsidR="002010E6" w:rsidRDefault="009B34F3">
          <w:pPr>
            <w:pStyle w:val="TOC2"/>
            <w:tabs>
              <w:tab w:val="left" w:pos="880"/>
              <w:tab w:val="right" w:leader="dot" w:pos="9062"/>
            </w:tabs>
            <w:rPr>
              <w:noProof/>
              <w:lang w:val="de-DE" w:eastAsia="de-DE"/>
            </w:rPr>
          </w:pPr>
          <w:hyperlink w:anchor="_Toc338688611" w:history="1">
            <w:r w:rsidR="002010E6" w:rsidRPr="00835DF9">
              <w:rPr>
                <w:rStyle w:val="Hyperlink"/>
                <w:noProof/>
              </w:rPr>
              <w:t>3.3.</w:t>
            </w:r>
            <w:r w:rsidR="002010E6">
              <w:rPr>
                <w:noProof/>
                <w:lang w:val="de-DE" w:eastAsia="de-DE"/>
              </w:rPr>
              <w:tab/>
            </w:r>
            <w:r w:rsidR="002010E6" w:rsidRPr="00835DF9">
              <w:rPr>
                <w:rStyle w:val="Hyperlink"/>
                <w:noProof/>
              </w:rPr>
              <w:t>Recommendations</w:t>
            </w:r>
            <w:r w:rsidR="002010E6">
              <w:rPr>
                <w:noProof/>
                <w:webHidden/>
              </w:rPr>
              <w:tab/>
            </w:r>
            <w:r>
              <w:rPr>
                <w:noProof/>
                <w:webHidden/>
              </w:rPr>
              <w:fldChar w:fldCharType="begin"/>
            </w:r>
            <w:r w:rsidR="002010E6">
              <w:rPr>
                <w:noProof/>
                <w:webHidden/>
              </w:rPr>
              <w:instrText xml:space="preserve"> PAGEREF _Toc338688611 \h </w:instrText>
            </w:r>
            <w:r>
              <w:rPr>
                <w:noProof/>
                <w:webHidden/>
              </w:rPr>
            </w:r>
            <w:r>
              <w:rPr>
                <w:noProof/>
                <w:webHidden/>
              </w:rPr>
              <w:fldChar w:fldCharType="separate"/>
            </w:r>
            <w:r w:rsidR="002010E6">
              <w:rPr>
                <w:noProof/>
                <w:webHidden/>
              </w:rPr>
              <w:t>11</w:t>
            </w:r>
            <w:r>
              <w:rPr>
                <w:noProof/>
                <w:webHidden/>
              </w:rPr>
              <w:fldChar w:fldCharType="end"/>
            </w:r>
          </w:hyperlink>
        </w:p>
        <w:p w:rsidR="002010E6" w:rsidRDefault="009B34F3">
          <w:pPr>
            <w:pStyle w:val="TOC1"/>
            <w:rPr>
              <w:rFonts w:eastAsiaTheme="minorEastAsia"/>
              <w:noProof/>
              <w:lang w:eastAsia="de-DE"/>
            </w:rPr>
          </w:pPr>
          <w:hyperlink w:anchor="_Toc338688612" w:history="1">
            <w:r w:rsidR="002010E6" w:rsidRPr="00835DF9">
              <w:rPr>
                <w:rStyle w:val="Hyperlink"/>
                <w:noProof/>
                <w:lang w:val="en-US"/>
              </w:rPr>
              <w:t>4.</w:t>
            </w:r>
            <w:r w:rsidR="002010E6">
              <w:rPr>
                <w:rFonts w:eastAsiaTheme="minorEastAsia"/>
                <w:noProof/>
                <w:lang w:eastAsia="de-DE"/>
              </w:rPr>
              <w:tab/>
            </w:r>
            <w:r w:rsidR="002010E6" w:rsidRPr="00835DF9">
              <w:rPr>
                <w:rStyle w:val="Hyperlink"/>
                <w:noProof/>
                <w:lang w:val="en-US"/>
              </w:rPr>
              <w:t>Getting Started: Product Line Engineering is EASy</w:t>
            </w:r>
            <w:r w:rsidR="002010E6">
              <w:rPr>
                <w:noProof/>
                <w:webHidden/>
              </w:rPr>
              <w:tab/>
            </w:r>
            <w:r>
              <w:rPr>
                <w:noProof/>
                <w:webHidden/>
              </w:rPr>
              <w:fldChar w:fldCharType="begin"/>
            </w:r>
            <w:r w:rsidR="002010E6">
              <w:rPr>
                <w:noProof/>
                <w:webHidden/>
              </w:rPr>
              <w:instrText xml:space="preserve"> PAGEREF _Toc338688612 \h </w:instrText>
            </w:r>
            <w:r>
              <w:rPr>
                <w:noProof/>
                <w:webHidden/>
              </w:rPr>
            </w:r>
            <w:r>
              <w:rPr>
                <w:noProof/>
                <w:webHidden/>
              </w:rPr>
              <w:fldChar w:fldCharType="separate"/>
            </w:r>
            <w:r w:rsidR="002010E6">
              <w:rPr>
                <w:noProof/>
                <w:webHidden/>
              </w:rPr>
              <w:t>12</w:t>
            </w:r>
            <w:r>
              <w:rPr>
                <w:noProof/>
                <w:webHidden/>
              </w:rPr>
              <w:fldChar w:fldCharType="end"/>
            </w:r>
          </w:hyperlink>
        </w:p>
        <w:p w:rsidR="002010E6" w:rsidRDefault="009B34F3">
          <w:pPr>
            <w:pStyle w:val="TOC2"/>
            <w:tabs>
              <w:tab w:val="left" w:pos="880"/>
              <w:tab w:val="right" w:leader="dot" w:pos="9062"/>
            </w:tabs>
            <w:rPr>
              <w:noProof/>
              <w:lang w:val="de-DE" w:eastAsia="de-DE"/>
            </w:rPr>
          </w:pPr>
          <w:hyperlink w:anchor="_Toc338688613" w:history="1">
            <w:r w:rsidR="002010E6" w:rsidRPr="00835DF9">
              <w:rPr>
                <w:rStyle w:val="Hyperlink"/>
                <w:noProof/>
              </w:rPr>
              <w:t>4.1.</w:t>
            </w:r>
            <w:r w:rsidR="002010E6">
              <w:rPr>
                <w:noProof/>
                <w:lang w:val="de-DE" w:eastAsia="de-DE"/>
              </w:rPr>
              <w:tab/>
            </w:r>
            <w:r w:rsidR="002010E6" w:rsidRPr="00835DF9">
              <w:rPr>
                <w:rStyle w:val="Hyperlink"/>
                <w:noProof/>
              </w:rPr>
              <w:t>Running Example</w:t>
            </w:r>
            <w:r w:rsidR="002010E6">
              <w:rPr>
                <w:noProof/>
                <w:webHidden/>
              </w:rPr>
              <w:tab/>
            </w:r>
            <w:r>
              <w:rPr>
                <w:noProof/>
                <w:webHidden/>
              </w:rPr>
              <w:fldChar w:fldCharType="begin"/>
            </w:r>
            <w:r w:rsidR="002010E6">
              <w:rPr>
                <w:noProof/>
                <w:webHidden/>
              </w:rPr>
              <w:instrText xml:space="preserve"> PAGEREF _Toc338688613 \h </w:instrText>
            </w:r>
            <w:r>
              <w:rPr>
                <w:noProof/>
                <w:webHidden/>
              </w:rPr>
            </w:r>
            <w:r>
              <w:rPr>
                <w:noProof/>
                <w:webHidden/>
              </w:rPr>
              <w:fldChar w:fldCharType="separate"/>
            </w:r>
            <w:r w:rsidR="002010E6">
              <w:rPr>
                <w:noProof/>
                <w:webHidden/>
              </w:rPr>
              <w:t>12</w:t>
            </w:r>
            <w:r>
              <w:rPr>
                <w:noProof/>
                <w:webHidden/>
              </w:rPr>
              <w:fldChar w:fldCharType="end"/>
            </w:r>
          </w:hyperlink>
        </w:p>
        <w:p w:rsidR="002010E6" w:rsidRDefault="009B34F3">
          <w:pPr>
            <w:pStyle w:val="TOC2"/>
            <w:tabs>
              <w:tab w:val="left" w:pos="880"/>
              <w:tab w:val="right" w:leader="dot" w:pos="9062"/>
            </w:tabs>
            <w:rPr>
              <w:noProof/>
              <w:lang w:val="de-DE" w:eastAsia="de-DE"/>
            </w:rPr>
          </w:pPr>
          <w:hyperlink w:anchor="_Toc338688614" w:history="1">
            <w:r w:rsidR="002010E6" w:rsidRPr="00835DF9">
              <w:rPr>
                <w:rStyle w:val="Hyperlink"/>
                <w:noProof/>
              </w:rPr>
              <w:t>4.2.</w:t>
            </w:r>
            <w:r w:rsidR="002010E6">
              <w:rPr>
                <w:noProof/>
                <w:lang w:val="de-DE" w:eastAsia="de-DE"/>
              </w:rPr>
              <w:tab/>
            </w:r>
            <w:r w:rsidR="002010E6" w:rsidRPr="00835DF9">
              <w:rPr>
                <w:rStyle w:val="Hyperlink"/>
                <w:noProof/>
              </w:rPr>
              <w:t>Defining a New Base Service Platform</w:t>
            </w:r>
            <w:r w:rsidR="002010E6">
              <w:rPr>
                <w:noProof/>
                <w:webHidden/>
              </w:rPr>
              <w:tab/>
            </w:r>
            <w:r>
              <w:rPr>
                <w:noProof/>
                <w:webHidden/>
              </w:rPr>
              <w:fldChar w:fldCharType="begin"/>
            </w:r>
            <w:r w:rsidR="002010E6">
              <w:rPr>
                <w:noProof/>
                <w:webHidden/>
              </w:rPr>
              <w:instrText xml:space="preserve"> PAGEREF _Toc338688614 \h </w:instrText>
            </w:r>
            <w:r>
              <w:rPr>
                <w:noProof/>
                <w:webHidden/>
              </w:rPr>
            </w:r>
            <w:r>
              <w:rPr>
                <w:noProof/>
                <w:webHidden/>
              </w:rPr>
              <w:fldChar w:fldCharType="separate"/>
            </w:r>
            <w:r w:rsidR="002010E6">
              <w:rPr>
                <w:noProof/>
                <w:webHidden/>
              </w:rPr>
              <w:t>13</w:t>
            </w:r>
            <w:r>
              <w:rPr>
                <w:noProof/>
                <w:webHidden/>
              </w:rPr>
              <w:fldChar w:fldCharType="end"/>
            </w:r>
          </w:hyperlink>
        </w:p>
        <w:p w:rsidR="002010E6" w:rsidRDefault="009B34F3">
          <w:pPr>
            <w:pStyle w:val="TOC3"/>
            <w:tabs>
              <w:tab w:val="left" w:pos="1320"/>
              <w:tab w:val="right" w:leader="dot" w:pos="9062"/>
            </w:tabs>
            <w:rPr>
              <w:noProof/>
              <w:lang w:val="de-DE" w:eastAsia="de-DE"/>
            </w:rPr>
          </w:pPr>
          <w:hyperlink w:anchor="_Toc338688615" w:history="1">
            <w:r w:rsidR="002010E6" w:rsidRPr="00835DF9">
              <w:rPr>
                <w:rStyle w:val="Hyperlink"/>
                <w:noProof/>
              </w:rPr>
              <w:t>4.2.1.</w:t>
            </w:r>
            <w:r w:rsidR="002010E6">
              <w:rPr>
                <w:noProof/>
                <w:lang w:val="de-DE" w:eastAsia="de-DE"/>
              </w:rPr>
              <w:tab/>
            </w:r>
            <w:r w:rsidR="002010E6" w:rsidRPr="00835DF9">
              <w:rPr>
                <w:rStyle w:val="Hyperlink"/>
                <w:noProof/>
              </w:rPr>
              <w:t>Configuration Space Definition</w:t>
            </w:r>
            <w:r w:rsidR="002010E6">
              <w:rPr>
                <w:noProof/>
                <w:webHidden/>
              </w:rPr>
              <w:tab/>
            </w:r>
            <w:r>
              <w:rPr>
                <w:noProof/>
                <w:webHidden/>
              </w:rPr>
              <w:fldChar w:fldCharType="begin"/>
            </w:r>
            <w:r w:rsidR="002010E6">
              <w:rPr>
                <w:noProof/>
                <w:webHidden/>
              </w:rPr>
              <w:instrText xml:space="preserve"> PAGEREF _Toc338688615 \h </w:instrText>
            </w:r>
            <w:r>
              <w:rPr>
                <w:noProof/>
                <w:webHidden/>
              </w:rPr>
            </w:r>
            <w:r>
              <w:rPr>
                <w:noProof/>
                <w:webHidden/>
              </w:rPr>
              <w:fldChar w:fldCharType="separate"/>
            </w:r>
            <w:r w:rsidR="002010E6">
              <w:rPr>
                <w:noProof/>
                <w:webHidden/>
              </w:rPr>
              <w:t>14</w:t>
            </w:r>
            <w:r>
              <w:rPr>
                <w:noProof/>
                <w:webHidden/>
              </w:rPr>
              <w:fldChar w:fldCharType="end"/>
            </w:r>
          </w:hyperlink>
        </w:p>
        <w:p w:rsidR="002010E6" w:rsidRDefault="009B34F3">
          <w:pPr>
            <w:pStyle w:val="TOC3"/>
            <w:tabs>
              <w:tab w:val="left" w:pos="1320"/>
              <w:tab w:val="right" w:leader="dot" w:pos="9062"/>
            </w:tabs>
            <w:rPr>
              <w:noProof/>
              <w:lang w:val="de-DE" w:eastAsia="de-DE"/>
            </w:rPr>
          </w:pPr>
          <w:hyperlink w:anchor="_Toc338688616" w:history="1">
            <w:r w:rsidR="002010E6" w:rsidRPr="00835DF9">
              <w:rPr>
                <w:rStyle w:val="Hyperlink"/>
                <w:noProof/>
              </w:rPr>
              <w:t>4.2.2.</w:t>
            </w:r>
            <w:r w:rsidR="002010E6">
              <w:rPr>
                <w:noProof/>
                <w:lang w:val="de-DE" w:eastAsia="de-DE"/>
              </w:rPr>
              <w:tab/>
            </w:r>
            <w:r w:rsidR="002010E6" w:rsidRPr="00835DF9">
              <w:rPr>
                <w:rStyle w:val="Hyperlink"/>
                <w:noProof/>
              </w:rPr>
              <w:t>Implementation Space Definition</w:t>
            </w:r>
            <w:r w:rsidR="002010E6">
              <w:rPr>
                <w:noProof/>
                <w:webHidden/>
              </w:rPr>
              <w:tab/>
            </w:r>
            <w:r>
              <w:rPr>
                <w:noProof/>
                <w:webHidden/>
              </w:rPr>
              <w:fldChar w:fldCharType="begin"/>
            </w:r>
            <w:r w:rsidR="002010E6">
              <w:rPr>
                <w:noProof/>
                <w:webHidden/>
              </w:rPr>
              <w:instrText xml:space="preserve"> PAGEREF _Toc338688616 \h </w:instrText>
            </w:r>
            <w:r>
              <w:rPr>
                <w:noProof/>
                <w:webHidden/>
              </w:rPr>
            </w:r>
            <w:r>
              <w:rPr>
                <w:noProof/>
                <w:webHidden/>
              </w:rPr>
              <w:fldChar w:fldCharType="separate"/>
            </w:r>
            <w:r w:rsidR="002010E6">
              <w:rPr>
                <w:noProof/>
                <w:webHidden/>
              </w:rPr>
              <w:t>15</w:t>
            </w:r>
            <w:r>
              <w:rPr>
                <w:noProof/>
                <w:webHidden/>
              </w:rPr>
              <w:fldChar w:fldCharType="end"/>
            </w:r>
          </w:hyperlink>
        </w:p>
        <w:p w:rsidR="002010E6" w:rsidRDefault="009B34F3">
          <w:pPr>
            <w:pStyle w:val="TOC2"/>
            <w:tabs>
              <w:tab w:val="left" w:pos="880"/>
              <w:tab w:val="right" w:leader="dot" w:pos="9062"/>
            </w:tabs>
            <w:rPr>
              <w:noProof/>
              <w:lang w:val="de-DE" w:eastAsia="de-DE"/>
            </w:rPr>
          </w:pPr>
          <w:hyperlink w:anchor="_Toc338688617" w:history="1">
            <w:r w:rsidR="002010E6" w:rsidRPr="00835DF9">
              <w:rPr>
                <w:rStyle w:val="Hyperlink"/>
                <w:noProof/>
              </w:rPr>
              <w:t>4.3.</w:t>
            </w:r>
            <w:r w:rsidR="002010E6">
              <w:rPr>
                <w:noProof/>
                <w:lang w:val="de-DE" w:eastAsia="de-DE"/>
              </w:rPr>
              <w:tab/>
            </w:r>
            <w:r w:rsidR="002010E6" w:rsidRPr="00835DF9">
              <w:rPr>
                <w:rStyle w:val="Hyperlink"/>
                <w:noProof/>
              </w:rPr>
              <w:t>Deriving a Domain-Specific Service Platform</w:t>
            </w:r>
            <w:r w:rsidR="002010E6">
              <w:rPr>
                <w:noProof/>
                <w:webHidden/>
              </w:rPr>
              <w:tab/>
            </w:r>
            <w:r>
              <w:rPr>
                <w:noProof/>
                <w:webHidden/>
              </w:rPr>
              <w:fldChar w:fldCharType="begin"/>
            </w:r>
            <w:r w:rsidR="002010E6">
              <w:rPr>
                <w:noProof/>
                <w:webHidden/>
              </w:rPr>
              <w:instrText xml:space="preserve"> PAGEREF _Toc338688617 \h </w:instrText>
            </w:r>
            <w:r>
              <w:rPr>
                <w:noProof/>
                <w:webHidden/>
              </w:rPr>
            </w:r>
            <w:r>
              <w:rPr>
                <w:noProof/>
                <w:webHidden/>
              </w:rPr>
              <w:fldChar w:fldCharType="separate"/>
            </w:r>
            <w:r w:rsidR="002010E6">
              <w:rPr>
                <w:noProof/>
                <w:webHidden/>
              </w:rPr>
              <w:t>17</w:t>
            </w:r>
            <w:r>
              <w:rPr>
                <w:noProof/>
                <w:webHidden/>
              </w:rPr>
              <w:fldChar w:fldCharType="end"/>
            </w:r>
          </w:hyperlink>
        </w:p>
        <w:p w:rsidR="002010E6" w:rsidRDefault="009B34F3">
          <w:pPr>
            <w:pStyle w:val="TOC3"/>
            <w:tabs>
              <w:tab w:val="left" w:pos="1320"/>
              <w:tab w:val="right" w:leader="dot" w:pos="9062"/>
            </w:tabs>
            <w:rPr>
              <w:noProof/>
              <w:lang w:val="de-DE" w:eastAsia="de-DE"/>
            </w:rPr>
          </w:pPr>
          <w:hyperlink w:anchor="_Toc338688618" w:history="1">
            <w:r w:rsidR="002010E6" w:rsidRPr="00835DF9">
              <w:rPr>
                <w:rStyle w:val="Hyperlink"/>
                <w:noProof/>
              </w:rPr>
              <w:t>4.3.1.</w:t>
            </w:r>
            <w:r w:rsidR="002010E6">
              <w:rPr>
                <w:noProof/>
                <w:lang w:val="de-DE" w:eastAsia="de-DE"/>
              </w:rPr>
              <w:tab/>
            </w:r>
            <w:r w:rsidR="002010E6" w:rsidRPr="00835DF9">
              <w:rPr>
                <w:rStyle w:val="Hyperlink"/>
                <w:noProof/>
              </w:rPr>
              <w:t>Configuration of a Domain-Specific Service Platform</w:t>
            </w:r>
            <w:r w:rsidR="002010E6">
              <w:rPr>
                <w:noProof/>
                <w:webHidden/>
              </w:rPr>
              <w:tab/>
            </w:r>
            <w:r>
              <w:rPr>
                <w:noProof/>
                <w:webHidden/>
              </w:rPr>
              <w:fldChar w:fldCharType="begin"/>
            </w:r>
            <w:r w:rsidR="002010E6">
              <w:rPr>
                <w:noProof/>
                <w:webHidden/>
              </w:rPr>
              <w:instrText xml:space="preserve"> PAGEREF _Toc338688618 \h </w:instrText>
            </w:r>
            <w:r>
              <w:rPr>
                <w:noProof/>
                <w:webHidden/>
              </w:rPr>
            </w:r>
            <w:r>
              <w:rPr>
                <w:noProof/>
                <w:webHidden/>
              </w:rPr>
              <w:fldChar w:fldCharType="separate"/>
            </w:r>
            <w:r w:rsidR="002010E6">
              <w:rPr>
                <w:noProof/>
                <w:webHidden/>
              </w:rPr>
              <w:t>18</w:t>
            </w:r>
            <w:r>
              <w:rPr>
                <w:noProof/>
                <w:webHidden/>
              </w:rPr>
              <w:fldChar w:fldCharType="end"/>
            </w:r>
          </w:hyperlink>
        </w:p>
        <w:p w:rsidR="002010E6" w:rsidRDefault="009B34F3">
          <w:pPr>
            <w:pStyle w:val="TOC3"/>
            <w:tabs>
              <w:tab w:val="left" w:pos="1320"/>
              <w:tab w:val="right" w:leader="dot" w:pos="9062"/>
            </w:tabs>
            <w:rPr>
              <w:noProof/>
              <w:lang w:val="de-DE" w:eastAsia="de-DE"/>
            </w:rPr>
          </w:pPr>
          <w:hyperlink w:anchor="_Toc338688619" w:history="1">
            <w:r w:rsidR="002010E6" w:rsidRPr="00835DF9">
              <w:rPr>
                <w:rStyle w:val="Hyperlink"/>
                <w:noProof/>
              </w:rPr>
              <w:t>4.3.2.</w:t>
            </w:r>
            <w:r w:rsidR="002010E6">
              <w:rPr>
                <w:noProof/>
                <w:lang w:val="de-DE" w:eastAsia="de-DE"/>
              </w:rPr>
              <w:tab/>
            </w:r>
            <w:r w:rsidR="002010E6" w:rsidRPr="00835DF9">
              <w:rPr>
                <w:rStyle w:val="Hyperlink"/>
                <w:noProof/>
              </w:rPr>
              <w:t>Instantiation of a Domain-Specific Service Platform</w:t>
            </w:r>
            <w:r w:rsidR="002010E6">
              <w:rPr>
                <w:noProof/>
                <w:webHidden/>
              </w:rPr>
              <w:tab/>
            </w:r>
            <w:r>
              <w:rPr>
                <w:noProof/>
                <w:webHidden/>
              </w:rPr>
              <w:fldChar w:fldCharType="begin"/>
            </w:r>
            <w:r w:rsidR="002010E6">
              <w:rPr>
                <w:noProof/>
                <w:webHidden/>
              </w:rPr>
              <w:instrText xml:space="preserve"> PAGEREF _Toc338688619 \h </w:instrText>
            </w:r>
            <w:r>
              <w:rPr>
                <w:noProof/>
                <w:webHidden/>
              </w:rPr>
            </w:r>
            <w:r>
              <w:rPr>
                <w:noProof/>
                <w:webHidden/>
              </w:rPr>
              <w:fldChar w:fldCharType="separate"/>
            </w:r>
            <w:r w:rsidR="002010E6">
              <w:rPr>
                <w:noProof/>
                <w:webHidden/>
              </w:rPr>
              <w:t>19</w:t>
            </w:r>
            <w:r>
              <w:rPr>
                <w:noProof/>
                <w:webHidden/>
              </w:rPr>
              <w:fldChar w:fldCharType="end"/>
            </w:r>
          </w:hyperlink>
        </w:p>
        <w:p w:rsidR="002010E6" w:rsidRDefault="009B34F3">
          <w:pPr>
            <w:pStyle w:val="TOC1"/>
            <w:rPr>
              <w:rFonts w:eastAsiaTheme="minorEastAsia"/>
              <w:noProof/>
              <w:lang w:eastAsia="de-DE"/>
            </w:rPr>
          </w:pPr>
          <w:hyperlink w:anchor="_Toc338688620" w:history="1">
            <w:r w:rsidR="002010E6" w:rsidRPr="00835DF9">
              <w:rPr>
                <w:rStyle w:val="Hyperlink"/>
                <w:noProof/>
                <w:lang w:val="en-US"/>
              </w:rPr>
              <w:t>5.</w:t>
            </w:r>
            <w:r w:rsidR="002010E6">
              <w:rPr>
                <w:rFonts w:eastAsiaTheme="minorEastAsia"/>
                <w:noProof/>
                <w:lang w:eastAsia="de-DE"/>
              </w:rPr>
              <w:tab/>
            </w:r>
            <w:r w:rsidR="002010E6" w:rsidRPr="00835DF9">
              <w:rPr>
                <w:rStyle w:val="Hyperlink"/>
                <w:noProof/>
                <w:lang w:val="en-US"/>
              </w:rPr>
              <w:t>EASy-Producer in Detail</w:t>
            </w:r>
            <w:r w:rsidR="002010E6">
              <w:rPr>
                <w:noProof/>
                <w:webHidden/>
              </w:rPr>
              <w:tab/>
            </w:r>
            <w:r>
              <w:rPr>
                <w:noProof/>
                <w:webHidden/>
              </w:rPr>
              <w:fldChar w:fldCharType="begin"/>
            </w:r>
            <w:r w:rsidR="002010E6">
              <w:rPr>
                <w:noProof/>
                <w:webHidden/>
              </w:rPr>
              <w:instrText xml:space="preserve"> PAGEREF _Toc338688620 \h </w:instrText>
            </w:r>
            <w:r>
              <w:rPr>
                <w:noProof/>
                <w:webHidden/>
              </w:rPr>
            </w:r>
            <w:r>
              <w:rPr>
                <w:noProof/>
                <w:webHidden/>
              </w:rPr>
              <w:fldChar w:fldCharType="separate"/>
            </w:r>
            <w:r w:rsidR="002010E6">
              <w:rPr>
                <w:noProof/>
                <w:webHidden/>
              </w:rPr>
              <w:t>21</w:t>
            </w:r>
            <w:r>
              <w:rPr>
                <w:noProof/>
                <w:webHidden/>
              </w:rPr>
              <w:fldChar w:fldCharType="end"/>
            </w:r>
          </w:hyperlink>
        </w:p>
        <w:p w:rsidR="002010E6" w:rsidRDefault="009B34F3">
          <w:pPr>
            <w:pStyle w:val="TOC2"/>
            <w:tabs>
              <w:tab w:val="left" w:pos="880"/>
              <w:tab w:val="right" w:leader="dot" w:pos="9062"/>
            </w:tabs>
            <w:rPr>
              <w:noProof/>
              <w:lang w:val="de-DE" w:eastAsia="de-DE"/>
            </w:rPr>
          </w:pPr>
          <w:hyperlink w:anchor="_Toc338688621" w:history="1">
            <w:r w:rsidR="002010E6" w:rsidRPr="00835DF9">
              <w:rPr>
                <w:rStyle w:val="Hyperlink"/>
                <w:noProof/>
              </w:rPr>
              <w:t>5.1.</w:t>
            </w:r>
            <w:r w:rsidR="002010E6">
              <w:rPr>
                <w:noProof/>
                <w:lang w:val="de-DE" w:eastAsia="de-DE"/>
              </w:rPr>
              <w:tab/>
            </w:r>
            <w:r w:rsidR="002010E6" w:rsidRPr="00835DF9">
              <w:rPr>
                <w:rStyle w:val="Hyperlink"/>
                <w:noProof/>
              </w:rPr>
              <w:t>The Product Line Project Structure</w:t>
            </w:r>
            <w:r w:rsidR="002010E6">
              <w:rPr>
                <w:noProof/>
                <w:webHidden/>
              </w:rPr>
              <w:tab/>
            </w:r>
            <w:r>
              <w:rPr>
                <w:noProof/>
                <w:webHidden/>
              </w:rPr>
              <w:fldChar w:fldCharType="begin"/>
            </w:r>
            <w:r w:rsidR="002010E6">
              <w:rPr>
                <w:noProof/>
                <w:webHidden/>
              </w:rPr>
              <w:instrText xml:space="preserve"> PAGEREF _Toc338688621 \h </w:instrText>
            </w:r>
            <w:r>
              <w:rPr>
                <w:noProof/>
                <w:webHidden/>
              </w:rPr>
            </w:r>
            <w:r>
              <w:rPr>
                <w:noProof/>
                <w:webHidden/>
              </w:rPr>
              <w:fldChar w:fldCharType="separate"/>
            </w:r>
            <w:r w:rsidR="002010E6">
              <w:rPr>
                <w:noProof/>
                <w:webHidden/>
              </w:rPr>
              <w:t>21</w:t>
            </w:r>
            <w:r>
              <w:rPr>
                <w:noProof/>
                <w:webHidden/>
              </w:rPr>
              <w:fldChar w:fldCharType="end"/>
            </w:r>
          </w:hyperlink>
        </w:p>
        <w:p w:rsidR="002010E6" w:rsidRDefault="009B34F3">
          <w:pPr>
            <w:pStyle w:val="TOC2"/>
            <w:tabs>
              <w:tab w:val="left" w:pos="880"/>
              <w:tab w:val="right" w:leader="dot" w:pos="9062"/>
            </w:tabs>
            <w:rPr>
              <w:noProof/>
              <w:lang w:val="de-DE" w:eastAsia="de-DE"/>
            </w:rPr>
          </w:pPr>
          <w:hyperlink w:anchor="_Toc338688622" w:history="1">
            <w:r w:rsidR="002010E6" w:rsidRPr="00835DF9">
              <w:rPr>
                <w:rStyle w:val="Hyperlink"/>
                <w:noProof/>
              </w:rPr>
              <w:t>5.2.</w:t>
            </w:r>
            <w:r w:rsidR="002010E6">
              <w:rPr>
                <w:noProof/>
                <w:lang w:val="de-DE" w:eastAsia="de-DE"/>
              </w:rPr>
              <w:tab/>
            </w:r>
            <w:r w:rsidR="002010E6" w:rsidRPr="00835DF9">
              <w:rPr>
                <w:rStyle w:val="Hyperlink"/>
                <w:noProof/>
              </w:rPr>
              <w:t>The Product Line Editor</w:t>
            </w:r>
            <w:r w:rsidR="002010E6">
              <w:rPr>
                <w:noProof/>
                <w:webHidden/>
              </w:rPr>
              <w:tab/>
            </w:r>
            <w:r>
              <w:rPr>
                <w:noProof/>
                <w:webHidden/>
              </w:rPr>
              <w:fldChar w:fldCharType="begin"/>
            </w:r>
            <w:r w:rsidR="002010E6">
              <w:rPr>
                <w:noProof/>
                <w:webHidden/>
              </w:rPr>
              <w:instrText xml:space="preserve"> PAGEREF _Toc338688622 \h </w:instrText>
            </w:r>
            <w:r>
              <w:rPr>
                <w:noProof/>
                <w:webHidden/>
              </w:rPr>
            </w:r>
            <w:r>
              <w:rPr>
                <w:noProof/>
                <w:webHidden/>
              </w:rPr>
              <w:fldChar w:fldCharType="separate"/>
            </w:r>
            <w:r w:rsidR="002010E6">
              <w:rPr>
                <w:noProof/>
                <w:webHidden/>
              </w:rPr>
              <w:t>21</w:t>
            </w:r>
            <w:r>
              <w:rPr>
                <w:noProof/>
                <w:webHidden/>
              </w:rPr>
              <w:fldChar w:fldCharType="end"/>
            </w:r>
          </w:hyperlink>
        </w:p>
        <w:p w:rsidR="002010E6" w:rsidRDefault="009B34F3">
          <w:pPr>
            <w:pStyle w:val="TOC2"/>
            <w:tabs>
              <w:tab w:val="left" w:pos="880"/>
              <w:tab w:val="right" w:leader="dot" w:pos="9062"/>
            </w:tabs>
            <w:rPr>
              <w:noProof/>
              <w:lang w:val="de-DE" w:eastAsia="de-DE"/>
            </w:rPr>
          </w:pPr>
          <w:hyperlink w:anchor="_Toc338688623" w:history="1">
            <w:r w:rsidR="002010E6" w:rsidRPr="00835DF9">
              <w:rPr>
                <w:rStyle w:val="Hyperlink"/>
                <w:noProof/>
              </w:rPr>
              <w:t>5.3.</w:t>
            </w:r>
            <w:r w:rsidR="002010E6">
              <w:rPr>
                <w:noProof/>
                <w:lang w:val="de-DE" w:eastAsia="de-DE"/>
              </w:rPr>
              <w:tab/>
            </w:r>
            <w:r w:rsidR="002010E6" w:rsidRPr="00835DF9">
              <w:rPr>
                <w:rStyle w:val="Hyperlink"/>
                <w:noProof/>
              </w:rPr>
              <w:t>The Project Configuration Editor</w:t>
            </w:r>
            <w:r w:rsidR="002010E6">
              <w:rPr>
                <w:noProof/>
                <w:webHidden/>
              </w:rPr>
              <w:tab/>
            </w:r>
            <w:r>
              <w:rPr>
                <w:noProof/>
                <w:webHidden/>
              </w:rPr>
              <w:fldChar w:fldCharType="begin"/>
            </w:r>
            <w:r w:rsidR="002010E6">
              <w:rPr>
                <w:noProof/>
                <w:webHidden/>
              </w:rPr>
              <w:instrText xml:space="preserve"> PAGEREF _Toc338688623 \h </w:instrText>
            </w:r>
            <w:r>
              <w:rPr>
                <w:noProof/>
                <w:webHidden/>
              </w:rPr>
            </w:r>
            <w:r>
              <w:rPr>
                <w:noProof/>
                <w:webHidden/>
              </w:rPr>
              <w:fldChar w:fldCharType="separate"/>
            </w:r>
            <w:r w:rsidR="002010E6">
              <w:rPr>
                <w:noProof/>
                <w:webHidden/>
              </w:rPr>
              <w:t>21</w:t>
            </w:r>
            <w:r>
              <w:rPr>
                <w:noProof/>
                <w:webHidden/>
              </w:rPr>
              <w:fldChar w:fldCharType="end"/>
            </w:r>
          </w:hyperlink>
        </w:p>
        <w:p w:rsidR="002010E6" w:rsidRDefault="009B34F3">
          <w:pPr>
            <w:pStyle w:val="TOC2"/>
            <w:tabs>
              <w:tab w:val="left" w:pos="880"/>
              <w:tab w:val="right" w:leader="dot" w:pos="9062"/>
            </w:tabs>
            <w:rPr>
              <w:noProof/>
              <w:lang w:val="de-DE" w:eastAsia="de-DE"/>
            </w:rPr>
          </w:pPr>
          <w:hyperlink w:anchor="_Toc338688624" w:history="1">
            <w:r w:rsidR="002010E6" w:rsidRPr="00835DF9">
              <w:rPr>
                <w:rStyle w:val="Hyperlink"/>
                <w:noProof/>
              </w:rPr>
              <w:t>5.4.</w:t>
            </w:r>
            <w:r w:rsidR="002010E6">
              <w:rPr>
                <w:noProof/>
                <w:lang w:val="de-DE" w:eastAsia="de-DE"/>
              </w:rPr>
              <w:tab/>
            </w:r>
            <w:r w:rsidR="002010E6" w:rsidRPr="00835DF9">
              <w:rPr>
                <w:rStyle w:val="Hyperlink"/>
                <w:noProof/>
              </w:rPr>
              <w:t>The IVML Configuration Editor</w:t>
            </w:r>
            <w:r w:rsidR="002010E6">
              <w:rPr>
                <w:noProof/>
                <w:webHidden/>
              </w:rPr>
              <w:tab/>
            </w:r>
            <w:r>
              <w:rPr>
                <w:noProof/>
                <w:webHidden/>
              </w:rPr>
              <w:fldChar w:fldCharType="begin"/>
            </w:r>
            <w:r w:rsidR="002010E6">
              <w:rPr>
                <w:noProof/>
                <w:webHidden/>
              </w:rPr>
              <w:instrText xml:space="preserve"> PAGEREF _Toc338688624 \h </w:instrText>
            </w:r>
            <w:r>
              <w:rPr>
                <w:noProof/>
                <w:webHidden/>
              </w:rPr>
            </w:r>
            <w:r>
              <w:rPr>
                <w:noProof/>
                <w:webHidden/>
              </w:rPr>
              <w:fldChar w:fldCharType="separate"/>
            </w:r>
            <w:r w:rsidR="002010E6">
              <w:rPr>
                <w:noProof/>
                <w:webHidden/>
              </w:rPr>
              <w:t>21</w:t>
            </w:r>
            <w:r>
              <w:rPr>
                <w:noProof/>
                <w:webHidden/>
              </w:rPr>
              <w:fldChar w:fldCharType="end"/>
            </w:r>
          </w:hyperlink>
        </w:p>
        <w:p w:rsidR="002010E6" w:rsidRDefault="009B34F3">
          <w:pPr>
            <w:pStyle w:val="TOC3"/>
            <w:tabs>
              <w:tab w:val="left" w:pos="1320"/>
              <w:tab w:val="right" w:leader="dot" w:pos="9062"/>
            </w:tabs>
            <w:rPr>
              <w:noProof/>
              <w:lang w:val="de-DE" w:eastAsia="de-DE"/>
            </w:rPr>
          </w:pPr>
          <w:hyperlink w:anchor="_Toc338688625" w:history="1">
            <w:r w:rsidR="002010E6" w:rsidRPr="00835DF9">
              <w:rPr>
                <w:rStyle w:val="Hyperlink"/>
                <w:noProof/>
              </w:rPr>
              <w:t>5.4.1.</w:t>
            </w:r>
            <w:r w:rsidR="002010E6">
              <w:rPr>
                <w:noProof/>
                <w:lang w:val="de-DE" w:eastAsia="de-DE"/>
              </w:rPr>
              <w:tab/>
            </w:r>
            <w:r w:rsidR="002010E6" w:rsidRPr="00835DF9">
              <w:rPr>
                <w:rStyle w:val="Hyperlink"/>
                <w:noProof/>
              </w:rPr>
              <w:t>Default Reasoning Capabilities</w:t>
            </w:r>
            <w:r w:rsidR="002010E6">
              <w:rPr>
                <w:noProof/>
                <w:webHidden/>
              </w:rPr>
              <w:tab/>
            </w:r>
            <w:r>
              <w:rPr>
                <w:noProof/>
                <w:webHidden/>
              </w:rPr>
              <w:fldChar w:fldCharType="begin"/>
            </w:r>
            <w:r w:rsidR="002010E6">
              <w:rPr>
                <w:noProof/>
                <w:webHidden/>
              </w:rPr>
              <w:instrText xml:space="preserve"> PAGEREF _Toc338688625 \h </w:instrText>
            </w:r>
            <w:r>
              <w:rPr>
                <w:noProof/>
                <w:webHidden/>
              </w:rPr>
            </w:r>
            <w:r>
              <w:rPr>
                <w:noProof/>
                <w:webHidden/>
              </w:rPr>
              <w:fldChar w:fldCharType="separate"/>
            </w:r>
            <w:r w:rsidR="002010E6">
              <w:rPr>
                <w:noProof/>
                <w:webHidden/>
              </w:rPr>
              <w:t>21</w:t>
            </w:r>
            <w:r>
              <w:rPr>
                <w:noProof/>
                <w:webHidden/>
              </w:rPr>
              <w:fldChar w:fldCharType="end"/>
            </w:r>
          </w:hyperlink>
        </w:p>
        <w:p w:rsidR="002010E6" w:rsidRDefault="009B34F3">
          <w:pPr>
            <w:pStyle w:val="TOC3"/>
            <w:tabs>
              <w:tab w:val="left" w:pos="1320"/>
              <w:tab w:val="right" w:leader="dot" w:pos="9062"/>
            </w:tabs>
            <w:rPr>
              <w:noProof/>
              <w:lang w:val="de-DE" w:eastAsia="de-DE"/>
            </w:rPr>
          </w:pPr>
          <w:hyperlink w:anchor="_Toc338688626" w:history="1">
            <w:r w:rsidR="002010E6" w:rsidRPr="00835DF9">
              <w:rPr>
                <w:rStyle w:val="Hyperlink"/>
                <w:noProof/>
              </w:rPr>
              <w:t>5.4.2.</w:t>
            </w:r>
            <w:r w:rsidR="002010E6">
              <w:rPr>
                <w:noProof/>
                <w:lang w:val="de-DE" w:eastAsia="de-DE"/>
              </w:rPr>
              <w:tab/>
            </w:r>
            <w:r w:rsidR="002010E6" w:rsidRPr="00835DF9">
              <w:rPr>
                <w:rStyle w:val="Hyperlink"/>
                <w:noProof/>
              </w:rPr>
              <w:t>Introducing New Reasoning Capabilities</w:t>
            </w:r>
            <w:r w:rsidR="002010E6">
              <w:rPr>
                <w:noProof/>
                <w:webHidden/>
              </w:rPr>
              <w:tab/>
            </w:r>
            <w:r>
              <w:rPr>
                <w:noProof/>
                <w:webHidden/>
              </w:rPr>
              <w:fldChar w:fldCharType="begin"/>
            </w:r>
            <w:r w:rsidR="002010E6">
              <w:rPr>
                <w:noProof/>
                <w:webHidden/>
              </w:rPr>
              <w:instrText xml:space="preserve"> PAGEREF _Toc338688626 \h </w:instrText>
            </w:r>
            <w:r>
              <w:rPr>
                <w:noProof/>
                <w:webHidden/>
              </w:rPr>
            </w:r>
            <w:r>
              <w:rPr>
                <w:noProof/>
                <w:webHidden/>
              </w:rPr>
              <w:fldChar w:fldCharType="separate"/>
            </w:r>
            <w:r w:rsidR="002010E6">
              <w:rPr>
                <w:noProof/>
                <w:webHidden/>
              </w:rPr>
              <w:t>21</w:t>
            </w:r>
            <w:r>
              <w:rPr>
                <w:noProof/>
                <w:webHidden/>
              </w:rPr>
              <w:fldChar w:fldCharType="end"/>
            </w:r>
          </w:hyperlink>
        </w:p>
        <w:p w:rsidR="002010E6" w:rsidRDefault="009B34F3">
          <w:pPr>
            <w:pStyle w:val="TOC2"/>
            <w:tabs>
              <w:tab w:val="left" w:pos="880"/>
              <w:tab w:val="right" w:leader="dot" w:pos="9062"/>
            </w:tabs>
            <w:rPr>
              <w:noProof/>
              <w:lang w:val="de-DE" w:eastAsia="de-DE"/>
            </w:rPr>
          </w:pPr>
          <w:hyperlink w:anchor="_Toc338688627" w:history="1">
            <w:r w:rsidR="002010E6" w:rsidRPr="00835DF9">
              <w:rPr>
                <w:rStyle w:val="Hyperlink"/>
                <w:noProof/>
              </w:rPr>
              <w:t>5.5.</w:t>
            </w:r>
            <w:r w:rsidR="002010E6">
              <w:rPr>
                <w:noProof/>
                <w:lang w:val="de-DE" w:eastAsia="de-DE"/>
              </w:rPr>
              <w:tab/>
            </w:r>
            <w:r w:rsidR="002010E6" w:rsidRPr="00835DF9">
              <w:rPr>
                <w:rStyle w:val="Hyperlink"/>
                <w:noProof/>
              </w:rPr>
              <w:t>The Instantiator View</w:t>
            </w:r>
            <w:r w:rsidR="002010E6">
              <w:rPr>
                <w:noProof/>
                <w:webHidden/>
              </w:rPr>
              <w:tab/>
            </w:r>
            <w:r>
              <w:rPr>
                <w:noProof/>
                <w:webHidden/>
              </w:rPr>
              <w:fldChar w:fldCharType="begin"/>
            </w:r>
            <w:r w:rsidR="002010E6">
              <w:rPr>
                <w:noProof/>
                <w:webHidden/>
              </w:rPr>
              <w:instrText xml:space="preserve"> PAGEREF _Toc338688627 \h </w:instrText>
            </w:r>
            <w:r>
              <w:rPr>
                <w:noProof/>
                <w:webHidden/>
              </w:rPr>
            </w:r>
            <w:r>
              <w:rPr>
                <w:noProof/>
                <w:webHidden/>
              </w:rPr>
              <w:fldChar w:fldCharType="separate"/>
            </w:r>
            <w:r w:rsidR="002010E6">
              <w:rPr>
                <w:noProof/>
                <w:webHidden/>
              </w:rPr>
              <w:t>21</w:t>
            </w:r>
            <w:r>
              <w:rPr>
                <w:noProof/>
                <w:webHidden/>
              </w:rPr>
              <w:fldChar w:fldCharType="end"/>
            </w:r>
          </w:hyperlink>
        </w:p>
        <w:p w:rsidR="002010E6" w:rsidRDefault="009B34F3">
          <w:pPr>
            <w:pStyle w:val="TOC3"/>
            <w:tabs>
              <w:tab w:val="left" w:pos="1320"/>
              <w:tab w:val="right" w:leader="dot" w:pos="9062"/>
            </w:tabs>
            <w:rPr>
              <w:noProof/>
              <w:lang w:val="de-DE" w:eastAsia="de-DE"/>
            </w:rPr>
          </w:pPr>
          <w:hyperlink w:anchor="_Toc338688628" w:history="1">
            <w:r w:rsidR="002010E6" w:rsidRPr="00835DF9">
              <w:rPr>
                <w:rStyle w:val="Hyperlink"/>
                <w:noProof/>
              </w:rPr>
              <w:t>5.5.1.</w:t>
            </w:r>
            <w:r w:rsidR="002010E6">
              <w:rPr>
                <w:noProof/>
                <w:lang w:val="de-DE" w:eastAsia="de-DE"/>
              </w:rPr>
              <w:tab/>
            </w:r>
            <w:r w:rsidR="002010E6" w:rsidRPr="00835DF9">
              <w:rPr>
                <w:rStyle w:val="Hyperlink"/>
                <w:noProof/>
              </w:rPr>
              <w:t>Default Variability Implementation Techniques</w:t>
            </w:r>
            <w:r w:rsidR="002010E6">
              <w:rPr>
                <w:noProof/>
                <w:webHidden/>
              </w:rPr>
              <w:tab/>
            </w:r>
            <w:r>
              <w:rPr>
                <w:noProof/>
                <w:webHidden/>
              </w:rPr>
              <w:fldChar w:fldCharType="begin"/>
            </w:r>
            <w:r w:rsidR="002010E6">
              <w:rPr>
                <w:noProof/>
                <w:webHidden/>
              </w:rPr>
              <w:instrText xml:space="preserve"> PAGEREF _Toc338688628 \h </w:instrText>
            </w:r>
            <w:r>
              <w:rPr>
                <w:noProof/>
                <w:webHidden/>
              </w:rPr>
            </w:r>
            <w:r>
              <w:rPr>
                <w:noProof/>
                <w:webHidden/>
              </w:rPr>
              <w:fldChar w:fldCharType="separate"/>
            </w:r>
            <w:r w:rsidR="002010E6">
              <w:rPr>
                <w:noProof/>
                <w:webHidden/>
              </w:rPr>
              <w:t>21</w:t>
            </w:r>
            <w:r>
              <w:rPr>
                <w:noProof/>
                <w:webHidden/>
              </w:rPr>
              <w:fldChar w:fldCharType="end"/>
            </w:r>
          </w:hyperlink>
        </w:p>
        <w:p w:rsidR="002010E6" w:rsidRDefault="009B34F3">
          <w:pPr>
            <w:pStyle w:val="TOC3"/>
            <w:tabs>
              <w:tab w:val="left" w:pos="1320"/>
              <w:tab w:val="right" w:leader="dot" w:pos="9062"/>
            </w:tabs>
            <w:rPr>
              <w:noProof/>
              <w:lang w:val="de-DE" w:eastAsia="de-DE"/>
            </w:rPr>
          </w:pPr>
          <w:hyperlink w:anchor="_Toc338688629" w:history="1">
            <w:r w:rsidR="002010E6" w:rsidRPr="00835DF9">
              <w:rPr>
                <w:rStyle w:val="Hyperlink"/>
                <w:noProof/>
              </w:rPr>
              <w:t>5.5.2.</w:t>
            </w:r>
            <w:r w:rsidR="002010E6">
              <w:rPr>
                <w:noProof/>
                <w:lang w:val="de-DE" w:eastAsia="de-DE"/>
              </w:rPr>
              <w:tab/>
            </w:r>
            <w:r w:rsidR="002010E6" w:rsidRPr="00835DF9">
              <w:rPr>
                <w:rStyle w:val="Hyperlink"/>
                <w:noProof/>
              </w:rPr>
              <w:t>Introducing New Variability Implementation Techniques</w:t>
            </w:r>
            <w:r w:rsidR="002010E6">
              <w:rPr>
                <w:noProof/>
                <w:webHidden/>
              </w:rPr>
              <w:tab/>
            </w:r>
            <w:r>
              <w:rPr>
                <w:noProof/>
                <w:webHidden/>
              </w:rPr>
              <w:fldChar w:fldCharType="begin"/>
            </w:r>
            <w:r w:rsidR="002010E6">
              <w:rPr>
                <w:noProof/>
                <w:webHidden/>
              </w:rPr>
              <w:instrText xml:space="preserve"> PAGEREF _Toc338688629 \h </w:instrText>
            </w:r>
            <w:r>
              <w:rPr>
                <w:noProof/>
                <w:webHidden/>
              </w:rPr>
            </w:r>
            <w:r>
              <w:rPr>
                <w:noProof/>
                <w:webHidden/>
              </w:rPr>
              <w:fldChar w:fldCharType="separate"/>
            </w:r>
            <w:r w:rsidR="002010E6">
              <w:rPr>
                <w:noProof/>
                <w:webHidden/>
              </w:rPr>
              <w:t>21</w:t>
            </w:r>
            <w:r>
              <w:rPr>
                <w:noProof/>
                <w:webHidden/>
              </w:rPr>
              <w:fldChar w:fldCharType="end"/>
            </w:r>
          </w:hyperlink>
        </w:p>
        <w:p w:rsidR="002010E6" w:rsidRDefault="009B34F3">
          <w:pPr>
            <w:pStyle w:val="TOC2"/>
            <w:tabs>
              <w:tab w:val="left" w:pos="880"/>
              <w:tab w:val="right" w:leader="dot" w:pos="9062"/>
            </w:tabs>
            <w:rPr>
              <w:noProof/>
              <w:lang w:val="de-DE" w:eastAsia="de-DE"/>
            </w:rPr>
          </w:pPr>
          <w:hyperlink w:anchor="_Toc338688630" w:history="1">
            <w:r w:rsidR="002010E6" w:rsidRPr="00835DF9">
              <w:rPr>
                <w:rStyle w:val="Hyperlink"/>
                <w:noProof/>
              </w:rPr>
              <w:t>5.6.</w:t>
            </w:r>
            <w:r w:rsidR="002010E6">
              <w:rPr>
                <w:noProof/>
                <w:lang w:val="de-DE" w:eastAsia="de-DE"/>
              </w:rPr>
              <w:tab/>
            </w:r>
            <w:r w:rsidR="002010E6" w:rsidRPr="00835DF9">
              <w:rPr>
                <w:rStyle w:val="Hyperlink"/>
                <w:noProof/>
              </w:rPr>
              <w:t>The Attribute Setting Editor</w:t>
            </w:r>
            <w:r w:rsidR="002010E6">
              <w:rPr>
                <w:noProof/>
                <w:webHidden/>
              </w:rPr>
              <w:tab/>
            </w:r>
            <w:r>
              <w:rPr>
                <w:noProof/>
                <w:webHidden/>
              </w:rPr>
              <w:fldChar w:fldCharType="begin"/>
            </w:r>
            <w:r w:rsidR="002010E6">
              <w:rPr>
                <w:noProof/>
                <w:webHidden/>
              </w:rPr>
              <w:instrText xml:space="preserve"> PAGEREF _Toc338688630 \h </w:instrText>
            </w:r>
            <w:r>
              <w:rPr>
                <w:noProof/>
                <w:webHidden/>
              </w:rPr>
            </w:r>
            <w:r>
              <w:rPr>
                <w:noProof/>
                <w:webHidden/>
              </w:rPr>
              <w:fldChar w:fldCharType="separate"/>
            </w:r>
            <w:r w:rsidR="002010E6">
              <w:rPr>
                <w:noProof/>
                <w:webHidden/>
              </w:rPr>
              <w:t>21</w:t>
            </w:r>
            <w:r>
              <w:rPr>
                <w:noProof/>
                <w:webHidden/>
              </w:rPr>
              <w:fldChar w:fldCharType="end"/>
            </w:r>
          </w:hyperlink>
        </w:p>
        <w:p w:rsidR="002010E6" w:rsidRDefault="009B34F3">
          <w:pPr>
            <w:pStyle w:val="TOC1"/>
            <w:rPr>
              <w:rFonts w:eastAsiaTheme="minorEastAsia"/>
              <w:noProof/>
              <w:lang w:eastAsia="de-DE"/>
            </w:rPr>
          </w:pPr>
          <w:hyperlink w:anchor="_Toc338688631" w:history="1">
            <w:r w:rsidR="002010E6" w:rsidRPr="00835DF9">
              <w:rPr>
                <w:rStyle w:val="Hyperlink"/>
                <w:noProof/>
                <w:lang w:val="en-US"/>
              </w:rPr>
              <w:t>6.</w:t>
            </w:r>
            <w:r w:rsidR="002010E6">
              <w:rPr>
                <w:rFonts w:eastAsiaTheme="minorEastAsia"/>
                <w:noProof/>
                <w:lang w:eastAsia="de-DE"/>
              </w:rPr>
              <w:tab/>
            </w:r>
            <w:r w:rsidR="002010E6" w:rsidRPr="00835DF9">
              <w:rPr>
                <w:rStyle w:val="Hyperlink"/>
                <w:noProof/>
                <w:lang w:val="en-US"/>
              </w:rPr>
              <w:t>Advanced Software Product Line Engineering with EASy-Producer</w:t>
            </w:r>
            <w:r w:rsidR="002010E6">
              <w:rPr>
                <w:noProof/>
                <w:webHidden/>
              </w:rPr>
              <w:tab/>
            </w:r>
            <w:r>
              <w:rPr>
                <w:noProof/>
                <w:webHidden/>
              </w:rPr>
              <w:fldChar w:fldCharType="begin"/>
            </w:r>
            <w:r w:rsidR="002010E6">
              <w:rPr>
                <w:noProof/>
                <w:webHidden/>
              </w:rPr>
              <w:instrText xml:space="preserve"> PAGEREF _Toc338688631 \h </w:instrText>
            </w:r>
            <w:r>
              <w:rPr>
                <w:noProof/>
                <w:webHidden/>
              </w:rPr>
            </w:r>
            <w:r>
              <w:rPr>
                <w:noProof/>
                <w:webHidden/>
              </w:rPr>
              <w:fldChar w:fldCharType="separate"/>
            </w:r>
            <w:r w:rsidR="002010E6">
              <w:rPr>
                <w:noProof/>
                <w:webHidden/>
              </w:rPr>
              <w:t>22</w:t>
            </w:r>
            <w:r>
              <w:rPr>
                <w:noProof/>
                <w:webHidden/>
              </w:rPr>
              <w:fldChar w:fldCharType="end"/>
            </w:r>
          </w:hyperlink>
        </w:p>
        <w:p w:rsidR="002010E6" w:rsidRDefault="009B34F3">
          <w:pPr>
            <w:pStyle w:val="TOC2"/>
            <w:tabs>
              <w:tab w:val="left" w:pos="880"/>
              <w:tab w:val="right" w:leader="dot" w:pos="9062"/>
            </w:tabs>
            <w:rPr>
              <w:noProof/>
              <w:lang w:val="de-DE" w:eastAsia="de-DE"/>
            </w:rPr>
          </w:pPr>
          <w:hyperlink w:anchor="_Toc338688632" w:history="1">
            <w:r w:rsidR="002010E6" w:rsidRPr="00835DF9">
              <w:rPr>
                <w:rStyle w:val="Hyperlink"/>
                <w:noProof/>
              </w:rPr>
              <w:t>6.1.</w:t>
            </w:r>
            <w:r w:rsidR="002010E6">
              <w:rPr>
                <w:noProof/>
                <w:lang w:val="de-DE" w:eastAsia="de-DE"/>
              </w:rPr>
              <w:tab/>
            </w:r>
            <w:r w:rsidR="002010E6" w:rsidRPr="00835DF9">
              <w:rPr>
                <w:rStyle w:val="Hyperlink"/>
                <w:noProof/>
              </w:rPr>
              <w:t>Staged Configuration and Instantiation</w:t>
            </w:r>
            <w:r w:rsidR="002010E6">
              <w:rPr>
                <w:noProof/>
                <w:webHidden/>
              </w:rPr>
              <w:tab/>
            </w:r>
            <w:r>
              <w:rPr>
                <w:noProof/>
                <w:webHidden/>
              </w:rPr>
              <w:fldChar w:fldCharType="begin"/>
            </w:r>
            <w:r w:rsidR="002010E6">
              <w:rPr>
                <w:noProof/>
                <w:webHidden/>
              </w:rPr>
              <w:instrText xml:space="preserve"> PAGEREF _Toc338688632 \h </w:instrText>
            </w:r>
            <w:r>
              <w:rPr>
                <w:noProof/>
                <w:webHidden/>
              </w:rPr>
            </w:r>
            <w:r>
              <w:rPr>
                <w:noProof/>
                <w:webHidden/>
              </w:rPr>
              <w:fldChar w:fldCharType="separate"/>
            </w:r>
            <w:r w:rsidR="002010E6">
              <w:rPr>
                <w:noProof/>
                <w:webHidden/>
              </w:rPr>
              <w:t>22</w:t>
            </w:r>
            <w:r>
              <w:rPr>
                <w:noProof/>
                <w:webHidden/>
              </w:rPr>
              <w:fldChar w:fldCharType="end"/>
            </w:r>
          </w:hyperlink>
        </w:p>
        <w:p w:rsidR="002010E6" w:rsidRDefault="009B34F3">
          <w:pPr>
            <w:pStyle w:val="TOC2"/>
            <w:tabs>
              <w:tab w:val="left" w:pos="880"/>
              <w:tab w:val="right" w:leader="dot" w:pos="9062"/>
            </w:tabs>
            <w:rPr>
              <w:noProof/>
              <w:lang w:val="de-DE" w:eastAsia="de-DE"/>
            </w:rPr>
          </w:pPr>
          <w:hyperlink w:anchor="_Toc338688633" w:history="1">
            <w:r w:rsidR="002010E6" w:rsidRPr="00835DF9">
              <w:rPr>
                <w:rStyle w:val="Hyperlink"/>
                <w:noProof/>
              </w:rPr>
              <w:t>6.2.</w:t>
            </w:r>
            <w:r w:rsidR="002010E6">
              <w:rPr>
                <w:noProof/>
                <w:lang w:val="de-DE" w:eastAsia="de-DE"/>
              </w:rPr>
              <w:tab/>
            </w:r>
            <w:r w:rsidR="002010E6" w:rsidRPr="00835DF9">
              <w:rPr>
                <w:rStyle w:val="Hyperlink"/>
                <w:noProof/>
              </w:rPr>
              <w:t>Product Line Hierarchies</w:t>
            </w:r>
            <w:r w:rsidR="002010E6">
              <w:rPr>
                <w:noProof/>
                <w:webHidden/>
              </w:rPr>
              <w:tab/>
            </w:r>
            <w:r>
              <w:rPr>
                <w:noProof/>
                <w:webHidden/>
              </w:rPr>
              <w:fldChar w:fldCharType="begin"/>
            </w:r>
            <w:r w:rsidR="002010E6">
              <w:rPr>
                <w:noProof/>
                <w:webHidden/>
              </w:rPr>
              <w:instrText xml:space="preserve"> PAGEREF _Toc338688633 \h </w:instrText>
            </w:r>
            <w:r>
              <w:rPr>
                <w:noProof/>
                <w:webHidden/>
              </w:rPr>
            </w:r>
            <w:r>
              <w:rPr>
                <w:noProof/>
                <w:webHidden/>
              </w:rPr>
              <w:fldChar w:fldCharType="separate"/>
            </w:r>
            <w:r w:rsidR="002010E6">
              <w:rPr>
                <w:noProof/>
                <w:webHidden/>
              </w:rPr>
              <w:t>22</w:t>
            </w:r>
            <w:r>
              <w:rPr>
                <w:noProof/>
                <w:webHidden/>
              </w:rPr>
              <w:fldChar w:fldCharType="end"/>
            </w:r>
          </w:hyperlink>
        </w:p>
        <w:p w:rsidR="002010E6" w:rsidRDefault="009B34F3">
          <w:pPr>
            <w:pStyle w:val="TOC2"/>
            <w:tabs>
              <w:tab w:val="left" w:pos="880"/>
              <w:tab w:val="right" w:leader="dot" w:pos="9062"/>
            </w:tabs>
            <w:rPr>
              <w:noProof/>
              <w:lang w:val="de-DE" w:eastAsia="de-DE"/>
            </w:rPr>
          </w:pPr>
          <w:hyperlink w:anchor="_Toc338688634" w:history="1">
            <w:r w:rsidR="002010E6" w:rsidRPr="00835DF9">
              <w:rPr>
                <w:rStyle w:val="Hyperlink"/>
                <w:noProof/>
              </w:rPr>
              <w:t>6.3.</w:t>
            </w:r>
            <w:r w:rsidR="002010E6">
              <w:rPr>
                <w:noProof/>
                <w:lang w:val="de-DE" w:eastAsia="de-DE"/>
              </w:rPr>
              <w:tab/>
            </w:r>
            <w:r w:rsidR="002010E6" w:rsidRPr="00835DF9">
              <w:rPr>
                <w:rStyle w:val="Hyperlink"/>
                <w:noProof/>
              </w:rPr>
              <w:t>Multi Software Product Lines</w:t>
            </w:r>
            <w:r w:rsidR="002010E6">
              <w:rPr>
                <w:noProof/>
                <w:webHidden/>
              </w:rPr>
              <w:tab/>
            </w:r>
            <w:r>
              <w:rPr>
                <w:noProof/>
                <w:webHidden/>
              </w:rPr>
              <w:fldChar w:fldCharType="begin"/>
            </w:r>
            <w:r w:rsidR="002010E6">
              <w:rPr>
                <w:noProof/>
                <w:webHidden/>
              </w:rPr>
              <w:instrText xml:space="preserve"> PAGEREF _Toc338688634 \h </w:instrText>
            </w:r>
            <w:r>
              <w:rPr>
                <w:noProof/>
                <w:webHidden/>
              </w:rPr>
            </w:r>
            <w:r>
              <w:rPr>
                <w:noProof/>
                <w:webHidden/>
              </w:rPr>
              <w:fldChar w:fldCharType="separate"/>
            </w:r>
            <w:r w:rsidR="002010E6">
              <w:rPr>
                <w:noProof/>
                <w:webHidden/>
              </w:rPr>
              <w:t>22</w:t>
            </w:r>
            <w:r>
              <w:rPr>
                <w:noProof/>
                <w:webHidden/>
              </w:rPr>
              <w:fldChar w:fldCharType="end"/>
            </w:r>
          </w:hyperlink>
        </w:p>
        <w:p w:rsidR="002010E6" w:rsidRDefault="009B34F3">
          <w:pPr>
            <w:pStyle w:val="TOC1"/>
            <w:rPr>
              <w:rFonts w:eastAsiaTheme="minorEastAsia"/>
              <w:noProof/>
              <w:lang w:eastAsia="de-DE"/>
            </w:rPr>
          </w:pPr>
          <w:hyperlink w:anchor="_Toc338688635" w:history="1">
            <w:r w:rsidR="002010E6" w:rsidRPr="00835DF9">
              <w:rPr>
                <w:rStyle w:val="Hyperlink"/>
                <w:noProof/>
                <w:lang w:val="en-US"/>
              </w:rPr>
              <w:t>7.</w:t>
            </w:r>
            <w:r w:rsidR="002010E6">
              <w:rPr>
                <w:rFonts w:eastAsiaTheme="minorEastAsia"/>
                <w:noProof/>
                <w:lang w:eastAsia="de-DE"/>
              </w:rPr>
              <w:tab/>
            </w:r>
            <w:r w:rsidR="002010E6" w:rsidRPr="00835DF9">
              <w:rPr>
                <w:rStyle w:val="Hyperlink"/>
                <w:noProof/>
                <w:lang w:val="en-US"/>
              </w:rPr>
              <w:t>Known Bugs</w:t>
            </w:r>
            <w:r w:rsidR="002010E6">
              <w:rPr>
                <w:noProof/>
                <w:webHidden/>
              </w:rPr>
              <w:tab/>
            </w:r>
            <w:r>
              <w:rPr>
                <w:noProof/>
                <w:webHidden/>
              </w:rPr>
              <w:fldChar w:fldCharType="begin"/>
            </w:r>
            <w:r w:rsidR="002010E6">
              <w:rPr>
                <w:noProof/>
                <w:webHidden/>
              </w:rPr>
              <w:instrText xml:space="preserve"> PAGEREF _Toc338688635 \h </w:instrText>
            </w:r>
            <w:r>
              <w:rPr>
                <w:noProof/>
                <w:webHidden/>
              </w:rPr>
            </w:r>
            <w:r>
              <w:rPr>
                <w:noProof/>
                <w:webHidden/>
              </w:rPr>
              <w:fldChar w:fldCharType="separate"/>
            </w:r>
            <w:r w:rsidR="002010E6">
              <w:rPr>
                <w:noProof/>
                <w:webHidden/>
              </w:rPr>
              <w:t>23</w:t>
            </w:r>
            <w:r>
              <w:rPr>
                <w:noProof/>
                <w:webHidden/>
              </w:rPr>
              <w:fldChar w:fldCharType="end"/>
            </w:r>
          </w:hyperlink>
        </w:p>
        <w:p w:rsidR="002010E6" w:rsidRDefault="009B34F3">
          <w:pPr>
            <w:pStyle w:val="TOC1"/>
            <w:rPr>
              <w:rFonts w:eastAsiaTheme="minorEastAsia"/>
              <w:noProof/>
              <w:lang w:eastAsia="de-DE"/>
            </w:rPr>
          </w:pPr>
          <w:hyperlink w:anchor="_Toc338688636" w:history="1">
            <w:r w:rsidR="002010E6" w:rsidRPr="00835DF9">
              <w:rPr>
                <w:rStyle w:val="Hyperlink"/>
                <w:noProof/>
              </w:rPr>
              <w:t>A.</w:t>
            </w:r>
            <w:r w:rsidR="002010E6">
              <w:rPr>
                <w:rFonts w:eastAsiaTheme="minorEastAsia"/>
                <w:noProof/>
                <w:lang w:eastAsia="de-DE"/>
              </w:rPr>
              <w:tab/>
            </w:r>
            <w:r w:rsidR="002010E6" w:rsidRPr="00835DF9">
              <w:rPr>
                <w:rStyle w:val="Hyperlink"/>
                <w:noProof/>
              </w:rPr>
              <w:t>Appendix</w:t>
            </w:r>
            <w:r w:rsidR="002010E6">
              <w:rPr>
                <w:noProof/>
                <w:webHidden/>
              </w:rPr>
              <w:tab/>
            </w:r>
            <w:r>
              <w:rPr>
                <w:noProof/>
                <w:webHidden/>
              </w:rPr>
              <w:fldChar w:fldCharType="begin"/>
            </w:r>
            <w:r w:rsidR="002010E6">
              <w:rPr>
                <w:noProof/>
                <w:webHidden/>
              </w:rPr>
              <w:instrText xml:space="preserve"> PAGEREF _Toc338688636 \h </w:instrText>
            </w:r>
            <w:r>
              <w:rPr>
                <w:noProof/>
                <w:webHidden/>
              </w:rPr>
            </w:r>
            <w:r>
              <w:rPr>
                <w:noProof/>
                <w:webHidden/>
              </w:rPr>
              <w:fldChar w:fldCharType="separate"/>
            </w:r>
            <w:r w:rsidR="002010E6">
              <w:rPr>
                <w:noProof/>
                <w:webHidden/>
              </w:rPr>
              <w:t>24</w:t>
            </w:r>
            <w:r>
              <w:rPr>
                <w:noProof/>
                <w:webHidden/>
              </w:rPr>
              <w:fldChar w:fldCharType="end"/>
            </w:r>
          </w:hyperlink>
        </w:p>
        <w:p w:rsidR="002010E6" w:rsidRDefault="009B34F3">
          <w:pPr>
            <w:pStyle w:val="TOC2"/>
            <w:tabs>
              <w:tab w:val="left" w:pos="880"/>
              <w:tab w:val="right" w:leader="dot" w:pos="9062"/>
            </w:tabs>
            <w:rPr>
              <w:noProof/>
              <w:lang w:val="de-DE" w:eastAsia="de-DE"/>
            </w:rPr>
          </w:pPr>
          <w:hyperlink w:anchor="_Toc338688637" w:history="1">
            <w:r w:rsidR="002010E6" w:rsidRPr="00835DF9">
              <w:rPr>
                <w:rStyle w:val="Hyperlink"/>
                <w:noProof/>
              </w:rPr>
              <w:t>A.1.</w:t>
            </w:r>
            <w:r w:rsidR="002010E6">
              <w:rPr>
                <w:noProof/>
                <w:lang w:val="de-DE" w:eastAsia="de-DE"/>
              </w:rPr>
              <w:tab/>
            </w:r>
            <w:r w:rsidR="002010E6" w:rsidRPr="00835DF9">
              <w:rPr>
                <w:rStyle w:val="Hyperlink"/>
                <w:noProof/>
              </w:rPr>
              <w:t>Running Example IVML-File</w:t>
            </w:r>
            <w:r w:rsidR="002010E6">
              <w:rPr>
                <w:noProof/>
                <w:webHidden/>
              </w:rPr>
              <w:tab/>
            </w:r>
            <w:r>
              <w:rPr>
                <w:noProof/>
                <w:webHidden/>
              </w:rPr>
              <w:fldChar w:fldCharType="begin"/>
            </w:r>
            <w:r w:rsidR="002010E6">
              <w:rPr>
                <w:noProof/>
                <w:webHidden/>
              </w:rPr>
              <w:instrText xml:space="preserve"> PAGEREF _Toc338688637 \h </w:instrText>
            </w:r>
            <w:r>
              <w:rPr>
                <w:noProof/>
                <w:webHidden/>
              </w:rPr>
            </w:r>
            <w:r>
              <w:rPr>
                <w:noProof/>
                <w:webHidden/>
              </w:rPr>
              <w:fldChar w:fldCharType="separate"/>
            </w:r>
            <w:r w:rsidR="002010E6">
              <w:rPr>
                <w:noProof/>
                <w:webHidden/>
              </w:rPr>
              <w:t>24</w:t>
            </w:r>
            <w:r>
              <w:rPr>
                <w:noProof/>
                <w:webHidden/>
              </w:rPr>
              <w:fldChar w:fldCharType="end"/>
            </w:r>
          </w:hyperlink>
        </w:p>
        <w:p w:rsidR="00221863" w:rsidRDefault="009B34F3">
          <w:r>
            <w:fldChar w:fldCharType="end"/>
          </w:r>
        </w:p>
      </w:sdtContent>
    </w:sdt>
    <w:p w:rsidR="00B9797C" w:rsidRDefault="00B9797C" w:rsidP="009B4932">
      <w:pPr>
        <w:rPr>
          <w:rFonts w:ascii="Candara" w:hAnsi="Candara"/>
          <w:lang w:val="en-US"/>
        </w:rPr>
      </w:pPr>
    </w:p>
    <w:p w:rsidR="00B9797C" w:rsidRDefault="00B9797C" w:rsidP="009B4932">
      <w:pPr>
        <w:rPr>
          <w:rFonts w:ascii="Candara" w:hAnsi="Candara"/>
          <w:lang w:val="en-US"/>
        </w:rPr>
      </w:pPr>
    </w:p>
    <w:p w:rsidR="00B9797C" w:rsidRDefault="00B9797C" w:rsidP="009B4932">
      <w:pPr>
        <w:rPr>
          <w:rFonts w:ascii="Candara" w:hAnsi="Candara"/>
          <w:lang w:val="en-US"/>
        </w:rPr>
      </w:pPr>
    </w:p>
    <w:p w:rsidR="00F70419" w:rsidRPr="006A272A" w:rsidRDefault="00F70419" w:rsidP="009B4932">
      <w:pPr>
        <w:rPr>
          <w:rFonts w:ascii="Candara" w:hAnsi="Candara"/>
          <w:lang w:val="en-US"/>
        </w:rPr>
      </w:pPr>
    </w:p>
    <w:p w:rsidR="009B4932" w:rsidRPr="006A272A" w:rsidRDefault="009B4932" w:rsidP="00B9797C">
      <w:pPr>
        <w:pStyle w:val="NoSpacing"/>
        <w:sectPr w:rsidR="009B4932" w:rsidRPr="006A272A" w:rsidSect="00046247">
          <w:pgSz w:w="11906" w:h="16838"/>
          <w:pgMar w:top="1417" w:right="1417" w:bottom="1134" w:left="1417" w:header="708" w:footer="708" w:gutter="0"/>
          <w:cols w:space="708"/>
          <w:docGrid w:linePitch="360"/>
        </w:sectPr>
      </w:pPr>
    </w:p>
    <w:p w:rsidR="00B575C6" w:rsidRPr="00053DCD" w:rsidRDefault="00B575C6" w:rsidP="00040374">
      <w:pPr>
        <w:pStyle w:val="Heading1"/>
        <w:rPr>
          <w:lang w:val="en-US"/>
        </w:rPr>
      </w:pPr>
      <w:bookmarkStart w:id="0" w:name="_Toc338688603"/>
      <w:r w:rsidRPr="00053DCD">
        <w:rPr>
          <w:lang w:val="en-US"/>
        </w:rPr>
        <w:lastRenderedPageBreak/>
        <w:t>Introduction</w:t>
      </w:r>
      <w:bookmarkEnd w:id="0"/>
    </w:p>
    <w:p w:rsidR="00CF1BC7" w:rsidRDefault="00F23476" w:rsidP="00B575C6">
      <w:pPr>
        <w:jc w:val="both"/>
        <w:rPr>
          <w:rFonts w:ascii="Candara" w:hAnsi="Candara"/>
          <w:lang w:val="en-US"/>
        </w:rPr>
      </w:pPr>
      <w:r>
        <w:rPr>
          <w:rFonts w:ascii="Candara" w:hAnsi="Candara"/>
          <w:lang w:val="en-US"/>
        </w:rPr>
        <w:t>EASy-Producer</w:t>
      </w:r>
      <w:r w:rsidR="00E61994">
        <w:rPr>
          <w:rStyle w:val="FootnoteReference"/>
          <w:rFonts w:ascii="Candara" w:hAnsi="Candara"/>
          <w:lang w:val="en-US"/>
        </w:rPr>
        <w:footnoteReference w:id="1"/>
      </w:r>
      <w:r>
        <w:rPr>
          <w:rFonts w:ascii="Candara" w:hAnsi="Candara"/>
          <w:lang w:val="en-US"/>
        </w:rPr>
        <w:t xml:space="preserve"> is a Software Product Line Engineering (SPLE) tool which facilities the most recent trends and concepts in SPLE, such as large-scale Multi-Software Product Lines (MSPL), product line hierarchies, and staged configuration and instantiation. The focus of this tool is to </w:t>
      </w:r>
      <w:r w:rsidR="00CF1BC7">
        <w:rPr>
          <w:rFonts w:ascii="Candara" w:hAnsi="Candara"/>
          <w:lang w:val="en-US"/>
        </w:rPr>
        <w:t>support</w:t>
      </w:r>
      <w:r>
        <w:rPr>
          <w:rFonts w:ascii="Candara" w:hAnsi="Candara"/>
          <w:lang w:val="en-US"/>
        </w:rPr>
        <w:t xml:space="preserve"> these rather complex concepts in an easy-to-use way. </w:t>
      </w:r>
      <w:r w:rsidR="00CF1BC7" w:rsidRPr="00CF1BC7">
        <w:rPr>
          <w:rFonts w:ascii="Candara" w:hAnsi="Candara"/>
          <w:lang w:val="en-US"/>
        </w:rPr>
        <w:t xml:space="preserve">Thus, </w:t>
      </w:r>
      <w:r w:rsidR="00CF1BC7">
        <w:rPr>
          <w:rFonts w:ascii="Candara" w:hAnsi="Candara"/>
          <w:lang w:val="en-US"/>
        </w:rPr>
        <w:t>this</w:t>
      </w:r>
      <w:r w:rsidR="00CF1BC7" w:rsidRPr="00CF1BC7">
        <w:rPr>
          <w:rFonts w:ascii="Candara" w:hAnsi="Candara"/>
          <w:lang w:val="en-US"/>
        </w:rPr>
        <w:t xml:space="preserve"> tool allows developing </w:t>
      </w:r>
      <w:r w:rsidR="00DE27C2">
        <w:rPr>
          <w:rFonts w:ascii="Candara" w:hAnsi="Candara"/>
          <w:lang w:val="en-US"/>
        </w:rPr>
        <w:t xml:space="preserve">a </w:t>
      </w:r>
      <w:r w:rsidR="00CF1BC7" w:rsidRPr="00CF1BC7">
        <w:rPr>
          <w:rFonts w:ascii="Candara" w:hAnsi="Candara"/>
          <w:lang w:val="en-US"/>
        </w:rPr>
        <w:t xml:space="preserve">first prototypical </w:t>
      </w:r>
      <w:r w:rsidR="00DE27C2">
        <w:rPr>
          <w:rFonts w:ascii="Candara" w:hAnsi="Candara"/>
          <w:lang w:val="en-US"/>
        </w:rPr>
        <w:t xml:space="preserve">Software Product Line (SPL) </w:t>
      </w:r>
      <w:r w:rsidR="00CF1BC7" w:rsidRPr="00CF1BC7">
        <w:rPr>
          <w:rFonts w:ascii="Candara" w:hAnsi="Candara"/>
          <w:lang w:val="en-US"/>
        </w:rPr>
        <w:t>within minutes. Ho</w:t>
      </w:r>
      <w:r w:rsidR="00CF1BC7">
        <w:rPr>
          <w:rFonts w:ascii="Candara" w:hAnsi="Candara"/>
          <w:lang w:val="en-US"/>
        </w:rPr>
        <w:t xml:space="preserve">wever, EASy-Producer is a research prototype for demonstrating new approaches to SPLE in general and, in particular </w:t>
      </w:r>
      <w:r>
        <w:rPr>
          <w:rFonts w:ascii="Candara" w:hAnsi="Candara"/>
          <w:lang w:val="en-US"/>
        </w:rPr>
        <w:t xml:space="preserve">approaches for </w:t>
      </w:r>
      <w:r w:rsidR="007808B7">
        <w:rPr>
          <w:rFonts w:ascii="Candara" w:hAnsi="Candara"/>
          <w:lang w:val="en-US"/>
        </w:rPr>
        <w:t>simplifying</w:t>
      </w:r>
      <w:r>
        <w:rPr>
          <w:rFonts w:ascii="Candara" w:hAnsi="Candara"/>
          <w:lang w:val="en-US"/>
        </w:rPr>
        <w:t xml:space="preserve"> the development of </w:t>
      </w:r>
      <w:r w:rsidR="00DE27C2">
        <w:rPr>
          <w:rFonts w:ascii="Candara" w:hAnsi="Candara"/>
          <w:lang w:val="en-US"/>
        </w:rPr>
        <w:t>SPLs</w:t>
      </w:r>
      <w:r>
        <w:rPr>
          <w:rFonts w:ascii="Candara" w:hAnsi="Candara"/>
          <w:lang w:val="en-US"/>
        </w:rPr>
        <w:t xml:space="preserve"> developed </w:t>
      </w:r>
      <w:r w:rsidR="00CF1BC7">
        <w:rPr>
          <w:rFonts w:ascii="Candara" w:hAnsi="Candara"/>
          <w:lang w:val="en-US"/>
        </w:rPr>
        <w:t>by</w:t>
      </w:r>
      <w:r>
        <w:rPr>
          <w:rFonts w:ascii="Candara" w:hAnsi="Candara"/>
          <w:lang w:val="en-US"/>
        </w:rPr>
        <w:t xml:space="preserve"> the Software Systems Engineering group (SSE) at the University of Hildesheim.</w:t>
      </w:r>
    </w:p>
    <w:p w:rsidR="00D36715" w:rsidRDefault="00AF311C" w:rsidP="00B575C6">
      <w:pPr>
        <w:jc w:val="both"/>
        <w:rPr>
          <w:rFonts w:ascii="Candara" w:hAnsi="Candara"/>
          <w:lang w:val="en-US"/>
        </w:rPr>
      </w:pPr>
      <w:r w:rsidRPr="006A272A">
        <w:rPr>
          <w:rFonts w:ascii="Candara" w:hAnsi="Candara"/>
          <w:lang w:val="en-US"/>
        </w:rPr>
        <w:t>This document provides a prototypical</w:t>
      </w:r>
      <w:r>
        <w:rPr>
          <w:rStyle w:val="FootnoteReference"/>
          <w:rFonts w:ascii="Candara" w:hAnsi="Candara"/>
          <w:lang w:val="en-US"/>
        </w:rPr>
        <w:footnoteReference w:id="2"/>
      </w:r>
      <w:r w:rsidRPr="006A272A">
        <w:rPr>
          <w:rFonts w:ascii="Candara" w:hAnsi="Candara"/>
          <w:lang w:val="en-US"/>
        </w:rPr>
        <w:t xml:space="preserve"> user guide that introduces the reader to the </w:t>
      </w:r>
      <w:r w:rsidR="00D36715">
        <w:rPr>
          <w:rFonts w:ascii="Candara" w:hAnsi="Candara"/>
          <w:lang w:val="en-US"/>
        </w:rPr>
        <w:t xml:space="preserve">concepts and </w:t>
      </w:r>
      <w:r w:rsidRPr="006A272A">
        <w:rPr>
          <w:rFonts w:ascii="Candara" w:hAnsi="Candara"/>
          <w:lang w:val="en-US"/>
        </w:rPr>
        <w:t>capabilities of EASy</w:t>
      </w:r>
      <w:r w:rsidR="00D36715">
        <w:rPr>
          <w:rFonts w:ascii="Candara" w:hAnsi="Candara"/>
          <w:lang w:val="en-US"/>
        </w:rPr>
        <w:t>-</w:t>
      </w:r>
      <w:r>
        <w:rPr>
          <w:rFonts w:ascii="Candara" w:hAnsi="Candara"/>
          <w:lang w:val="en-US"/>
        </w:rPr>
        <w:t>Producer</w:t>
      </w:r>
      <w:r w:rsidRPr="006A272A">
        <w:rPr>
          <w:rFonts w:ascii="Candara" w:hAnsi="Candara"/>
          <w:lang w:val="en-US"/>
        </w:rPr>
        <w:t>.</w:t>
      </w:r>
      <w:r w:rsidR="00B575C6" w:rsidRPr="006A272A">
        <w:rPr>
          <w:rFonts w:ascii="Candara" w:hAnsi="Candara"/>
          <w:lang w:val="en-US"/>
        </w:rPr>
        <w:t xml:space="preserve"> </w:t>
      </w:r>
      <w:r w:rsidR="00363F48">
        <w:rPr>
          <w:rFonts w:ascii="Candara" w:hAnsi="Candara"/>
          <w:lang w:val="en-US"/>
        </w:rPr>
        <w:t xml:space="preserve">In Section </w:t>
      </w:r>
      <w:r w:rsidR="009B34F3">
        <w:rPr>
          <w:rFonts w:ascii="Candara" w:hAnsi="Candara"/>
          <w:highlight w:val="yellow"/>
          <w:lang w:val="en-US"/>
        </w:rPr>
        <w:fldChar w:fldCharType="begin"/>
      </w:r>
      <w:r w:rsidR="00DE2038">
        <w:rPr>
          <w:rFonts w:ascii="Candara" w:hAnsi="Candara"/>
          <w:lang w:val="en-US"/>
        </w:rPr>
        <w:instrText xml:space="preserve"> REF _Ref338255382 \r \h </w:instrText>
      </w:r>
      <w:r w:rsidR="009B34F3">
        <w:rPr>
          <w:rFonts w:ascii="Candara" w:hAnsi="Candara"/>
          <w:highlight w:val="yellow"/>
          <w:lang w:val="en-US"/>
        </w:rPr>
      </w:r>
      <w:r w:rsidR="009B34F3">
        <w:rPr>
          <w:rFonts w:ascii="Candara" w:hAnsi="Candara"/>
          <w:highlight w:val="yellow"/>
          <w:lang w:val="en-US"/>
        </w:rPr>
        <w:fldChar w:fldCharType="separate"/>
      </w:r>
      <w:r w:rsidR="002010E6">
        <w:rPr>
          <w:rFonts w:ascii="Candara" w:hAnsi="Candara"/>
          <w:lang w:val="en-US"/>
        </w:rPr>
        <w:t>2</w:t>
      </w:r>
      <w:r w:rsidR="009B34F3">
        <w:rPr>
          <w:rFonts w:ascii="Candara" w:hAnsi="Candara"/>
          <w:highlight w:val="yellow"/>
          <w:lang w:val="en-US"/>
        </w:rPr>
        <w:fldChar w:fldCharType="end"/>
      </w:r>
      <w:r w:rsidR="00363F48">
        <w:rPr>
          <w:rFonts w:ascii="Candara" w:hAnsi="Candara"/>
          <w:lang w:val="en-US"/>
        </w:rPr>
        <w:t xml:space="preserve">, we will give a brief overview on the SPLE concepts supported by EASy-Producer. This will include introductions to the concepts </w:t>
      </w:r>
      <w:r w:rsidR="00085840">
        <w:rPr>
          <w:rFonts w:ascii="Candara" w:hAnsi="Candara"/>
          <w:lang w:val="en-US"/>
        </w:rPr>
        <w:t xml:space="preserve">of SPLE in general, staged configuration and instantiation, MSPL, and product line hierarchies. Further, we will discuss </w:t>
      </w:r>
      <w:r w:rsidR="00363F48">
        <w:rPr>
          <w:rFonts w:ascii="Candara" w:hAnsi="Candara"/>
          <w:lang w:val="en-US"/>
        </w:rPr>
        <w:t xml:space="preserve">the </w:t>
      </w:r>
      <w:r w:rsidR="00085840">
        <w:rPr>
          <w:rFonts w:ascii="Candara" w:hAnsi="Candara"/>
          <w:lang w:val="en-US"/>
        </w:rPr>
        <w:t xml:space="preserve">corresponding </w:t>
      </w:r>
      <w:r w:rsidR="00363F48">
        <w:rPr>
          <w:rFonts w:ascii="Candara" w:hAnsi="Candara"/>
          <w:lang w:val="en-US"/>
        </w:rPr>
        <w:t xml:space="preserve">approaches </w:t>
      </w:r>
      <w:r w:rsidR="00085840">
        <w:rPr>
          <w:rFonts w:ascii="Candara" w:hAnsi="Candara"/>
          <w:lang w:val="en-US"/>
        </w:rPr>
        <w:t xml:space="preserve">in </w:t>
      </w:r>
      <w:r w:rsidR="00363F48">
        <w:rPr>
          <w:rFonts w:ascii="Candara" w:hAnsi="Candara"/>
          <w:lang w:val="en-US"/>
        </w:rPr>
        <w:t>EASy-Producer</w:t>
      </w:r>
      <w:r w:rsidR="00085840">
        <w:rPr>
          <w:rFonts w:ascii="Candara" w:hAnsi="Candara"/>
          <w:lang w:val="en-US"/>
        </w:rPr>
        <w:t xml:space="preserve"> that were developed for easing the application of these concepts.</w:t>
      </w:r>
    </w:p>
    <w:p w:rsidR="00F24187" w:rsidRDefault="00C5747F" w:rsidP="00B575C6">
      <w:pPr>
        <w:jc w:val="both"/>
        <w:rPr>
          <w:rFonts w:ascii="Candara" w:hAnsi="Candara"/>
          <w:lang w:val="en-US"/>
        </w:rPr>
      </w:pPr>
      <w:r>
        <w:rPr>
          <w:rFonts w:ascii="Candara" w:hAnsi="Candara"/>
          <w:lang w:val="en-US"/>
        </w:rPr>
        <w:t xml:space="preserve">Section </w:t>
      </w:r>
      <w:r w:rsidR="009B34F3">
        <w:rPr>
          <w:rFonts w:ascii="Candara" w:hAnsi="Candara"/>
          <w:highlight w:val="yellow"/>
          <w:lang w:val="en-US"/>
        </w:rPr>
        <w:fldChar w:fldCharType="begin"/>
      </w:r>
      <w:r w:rsidR="00DE2038">
        <w:rPr>
          <w:rFonts w:ascii="Candara" w:hAnsi="Candara"/>
          <w:lang w:val="en-US"/>
        </w:rPr>
        <w:instrText xml:space="preserve"> REF _Ref338255390 \r \h </w:instrText>
      </w:r>
      <w:r w:rsidR="009B34F3">
        <w:rPr>
          <w:rFonts w:ascii="Candara" w:hAnsi="Candara"/>
          <w:highlight w:val="yellow"/>
          <w:lang w:val="en-US"/>
        </w:rPr>
      </w:r>
      <w:r w:rsidR="009B34F3">
        <w:rPr>
          <w:rFonts w:ascii="Candara" w:hAnsi="Candara"/>
          <w:highlight w:val="yellow"/>
          <w:lang w:val="en-US"/>
        </w:rPr>
        <w:fldChar w:fldCharType="separate"/>
      </w:r>
      <w:r w:rsidR="002010E6">
        <w:rPr>
          <w:rFonts w:ascii="Candara" w:hAnsi="Candara"/>
          <w:lang w:val="en-US"/>
        </w:rPr>
        <w:t>3</w:t>
      </w:r>
      <w:r w:rsidR="009B34F3">
        <w:rPr>
          <w:rFonts w:ascii="Candara" w:hAnsi="Candara"/>
          <w:highlight w:val="yellow"/>
          <w:lang w:val="en-US"/>
        </w:rPr>
        <w:fldChar w:fldCharType="end"/>
      </w:r>
      <w:r w:rsidR="00F24187">
        <w:rPr>
          <w:rFonts w:ascii="Candara" w:hAnsi="Candara"/>
          <w:lang w:val="en-US"/>
        </w:rPr>
        <w:t xml:space="preserve"> will give </w:t>
      </w:r>
      <w:r w:rsidR="00A3665B">
        <w:rPr>
          <w:rFonts w:ascii="Candara" w:hAnsi="Candara"/>
          <w:lang w:val="en-US"/>
        </w:rPr>
        <w:t>guidance</w:t>
      </w:r>
      <w:r w:rsidR="00F24187">
        <w:rPr>
          <w:rFonts w:ascii="Candara" w:hAnsi="Candara"/>
          <w:lang w:val="en-US"/>
        </w:rPr>
        <w:t xml:space="preserve"> for the first steps with EASy-Producer. This section includes the mandatory prerequisites, the installation guide, and additional recommendations</w:t>
      </w:r>
      <w:r w:rsidR="005B2257">
        <w:rPr>
          <w:rFonts w:ascii="Candara" w:hAnsi="Candara"/>
          <w:lang w:val="en-US"/>
        </w:rPr>
        <w:t xml:space="preserve"> for running the tool successfully.</w:t>
      </w:r>
    </w:p>
    <w:p w:rsidR="004F6BB9" w:rsidRDefault="00C5747F" w:rsidP="00B575C6">
      <w:pPr>
        <w:jc w:val="both"/>
        <w:rPr>
          <w:rFonts w:ascii="Candara" w:hAnsi="Candara"/>
          <w:lang w:val="en-US"/>
        </w:rPr>
      </w:pPr>
      <w:r>
        <w:rPr>
          <w:rFonts w:ascii="Candara" w:hAnsi="Candara"/>
          <w:lang w:val="en-US"/>
        </w:rPr>
        <w:t xml:space="preserve">In Section </w:t>
      </w:r>
      <w:r w:rsidR="009B34F3">
        <w:rPr>
          <w:rFonts w:ascii="Candara" w:hAnsi="Candara"/>
          <w:highlight w:val="yellow"/>
          <w:lang w:val="en-US"/>
        </w:rPr>
        <w:fldChar w:fldCharType="begin"/>
      </w:r>
      <w:r w:rsidR="00DE2038">
        <w:rPr>
          <w:rFonts w:ascii="Candara" w:hAnsi="Candara"/>
          <w:lang w:val="en-US"/>
        </w:rPr>
        <w:instrText xml:space="preserve"> REF _Ref338255399 \r \h </w:instrText>
      </w:r>
      <w:r w:rsidR="009B34F3">
        <w:rPr>
          <w:rFonts w:ascii="Candara" w:hAnsi="Candara"/>
          <w:highlight w:val="yellow"/>
          <w:lang w:val="en-US"/>
        </w:rPr>
      </w:r>
      <w:r w:rsidR="009B34F3">
        <w:rPr>
          <w:rFonts w:ascii="Candara" w:hAnsi="Candara"/>
          <w:highlight w:val="yellow"/>
          <w:lang w:val="en-US"/>
        </w:rPr>
        <w:fldChar w:fldCharType="separate"/>
      </w:r>
      <w:r w:rsidR="002010E6">
        <w:rPr>
          <w:rFonts w:ascii="Candara" w:hAnsi="Candara"/>
          <w:lang w:val="en-US"/>
        </w:rPr>
        <w:t>4</w:t>
      </w:r>
      <w:r w:rsidR="009B34F3">
        <w:rPr>
          <w:rFonts w:ascii="Candara" w:hAnsi="Candara"/>
          <w:highlight w:val="yellow"/>
          <w:lang w:val="en-US"/>
        </w:rPr>
        <w:fldChar w:fldCharType="end"/>
      </w:r>
      <w:r w:rsidR="005B2257">
        <w:rPr>
          <w:rFonts w:ascii="Candara" w:hAnsi="Candara"/>
          <w:lang w:val="en-US"/>
        </w:rPr>
        <w:t xml:space="preserve">, we will </w:t>
      </w:r>
      <w:r w:rsidR="004F6BB9">
        <w:rPr>
          <w:rFonts w:ascii="Candara" w:hAnsi="Candara"/>
          <w:lang w:val="en-US"/>
        </w:rPr>
        <w:t xml:space="preserve">introduce </w:t>
      </w:r>
      <w:r w:rsidR="005B2257">
        <w:rPr>
          <w:rFonts w:ascii="Candara" w:hAnsi="Candara"/>
          <w:lang w:val="en-US"/>
        </w:rPr>
        <w:t>EASy-Producer</w:t>
      </w:r>
      <w:r w:rsidR="007D25FA">
        <w:rPr>
          <w:rFonts w:ascii="Candara" w:hAnsi="Candara"/>
          <w:lang w:val="en-US"/>
        </w:rPr>
        <w:t xml:space="preserve"> in terms of </w:t>
      </w:r>
      <w:r w:rsidR="004D368C">
        <w:rPr>
          <w:rFonts w:ascii="Candara" w:hAnsi="Candara"/>
          <w:lang w:val="en-US"/>
        </w:rPr>
        <w:t>describing the development of</w:t>
      </w:r>
      <w:r w:rsidR="007D25FA">
        <w:rPr>
          <w:rFonts w:ascii="Candara" w:hAnsi="Candara"/>
          <w:lang w:val="en-US"/>
        </w:rPr>
        <w:t xml:space="preserve"> </w:t>
      </w:r>
      <w:r w:rsidR="004F6BB9">
        <w:rPr>
          <w:rFonts w:ascii="Candara" w:hAnsi="Candara"/>
          <w:lang w:val="en-US"/>
        </w:rPr>
        <w:t xml:space="preserve">a first </w:t>
      </w:r>
      <w:r w:rsidR="004D368C">
        <w:rPr>
          <w:rFonts w:ascii="Candara" w:hAnsi="Candara"/>
          <w:lang w:val="en-US"/>
        </w:rPr>
        <w:t>prototypical SPL</w:t>
      </w:r>
      <w:r w:rsidR="004F6BB9">
        <w:rPr>
          <w:rFonts w:ascii="Candara" w:hAnsi="Candara"/>
          <w:lang w:val="en-US"/>
        </w:rPr>
        <w:t xml:space="preserve"> and </w:t>
      </w:r>
      <w:r w:rsidR="004D368C">
        <w:rPr>
          <w:rFonts w:ascii="Candara" w:hAnsi="Candara"/>
          <w:lang w:val="en-US"/>
        </w:rPr>
        <w:t>the derivation of a product line product. This will cover all aspects of SPL development ranging from creating a new product line project in EASy-Producer, defining a variability model and implementing the corresponding product line artifacts, to the derivation, configuration, and instantiation of a specific product.</w:t>
      </w:r>
      <w:r w:rsidR="00A3665B">
        <w:rPr>
          <w:rFonts w:ascii="Candara" w:hAnsi="Candara"/>
          <w:lang w:val="en-US"/>
        </w:rPr>
        <w:t xml:space="preserve"> While the purpose of this section is to describe and illustrate the basic </w:t>
      </w:r>
      <w:r w:rsidR="004A7DD8">
        <w:rPr>
          <w:rFonts w:ascii="Candara" w:hAnsi="Candara"/>
          <w:lang w:val="en-US"/>
        </w:rPr>
        <w:t>application</w:t>
      </w:r>
      <w:r w:rsidR="00A3665B">
        <w:rPr>
          <w:rFonts w:ascii="Candara" w:hAnsi="Candara"/>
          <w:lang w:val="en-US"/>
        </w:rPr>
        <w:t xml:space="preserve"> of EASy-Producer, we will not discuss technical details of the tool at this point. This will be part of the next section.</w:t>
      </w:r>
    </w:p>
    <w:p w:rsidR="00A3665B" w:rsidRDefault="00DE2038" w:rsidP="00B575C6">
      <w:pPr>
        <w:jc w:val="both"/>
        <w:rPr>
          <w:rFonts w:ascii="Candara" w:hAnsi="Candara"/>
          <w:lang w:val="en-US"/>
        </w:rPr>
      </w:pPr>
      <w:r>
        <w:rPr>
          <w:rFonts w:ascii="Candara" w:hAnsi="Candara"/>
          <w:lang w:val="en-US"/>
        </w:rPr>
        <w:t xml:space="preserve">Section </w:t>
      </w:r>
      <w:r w:rsidR="009B34F3">
        <w:rPr>
          <w:rFonts w:ascii="Candara" w:hAnsi="Candara"/>
          <w:lang w:val="en-US"/>
        </w:rPr>
        <w:fldChar w:fldCharType="begin"/>
      </w:r>
      <w:r>
        <w:rPr>
          <w:rFonts w:ascii="Candara" w:hAnsi="Candara"/>
          <w:lang w:val="en-US"/>
        </w:rPr>
        <w:instrText xml:space="preserve"> REF _Ref338255411 \r \h </w:instrText>
      </w:r>
      <w:r w:rsidR="009B34F3">
        <w:rPr>
          <w:rFonts w:ascii="Candara" w:hAnsi="Candara"/>
          <w:lang w:val="en-US"/>
        </w:rPr>
      </w:r>
      <w:r w:rsidR="009B34F3">
        <w:rPr>
          <w:rFonts w:ascii="Candara" w:hAnsi="Candara"/>
          <w:lang w:val="en-US"/>
        </w:rPr>
        <w:fldChar w:fldCharType="separate"/>
      </w:r>
      <w:r w:rsidR="002010E6">
        <w:rPr>
          <w:rFonts w:ascii="Candara" w:hAnsi="Candara"/>
          <w:lang w:val="en-US"/>
        </w:rPr>
        <w:t>5</w:t>
      </w:r>
      <w:r w:rsidR="009B34F3">
        <w:rPr>
          <w:rFonts w:ascii="Candara" w:hAnsi="Candara"/>
          <w:lang w:val="en-US"/>
        </w:rPr>
        <w:fldChar w:fldCharType="end"/>
      </w:r>
      <w:r w:rsidR="00A3665B">
        <w:rPr>
          <w:rFonts w:ascii="Candara" w:hAnsi="Candara"/>
          <w:lang w:val="en-US"/>
        </w:rPr>
        <w:t xml:space="preserve"> will describe EASy-Producer in detail. This includes detailed descriptions of the individual editors and views as well as discussions on the underlying conceptual decisions and technical capabilities.</w:t>
      </w:r>
    </w:p>
    <w:p w:rsidR="00A3665B" w:rsidRDefault="00DE2038" w:rsidP="00B575C6">
      <w:pPr>
        <w:jc w:val="both"/>
        <w:rPr>
          <w:rFonts w:ascii="Candara" w:hAnsi="Candara"/>
          <w:lang w:val="en-US"/>
        </w:rPr>
      </w:pPr>
      <w:r>
        <w:rPr>
          <w:rFonts w:ascii="Candara" w:hAnsi="Candara"/>
          <w:lang w:val="en-US"/>
        </w:rPr>
        <w:t xml:space="preserve">In Section </w:t>
      </w:r>
      <w:r w:rsidR="009B34F3">
        <w:rPr>
          <w:rFonts w:ascii="Candara" w:hAnsi="Candara"/>
          <w:lang w:val="en-US"/>
        </w:rPr>
        <w:fldChar w:fldCharType="begin"/>
      </w:r>
      <w:r w:rsidR="005675B0">
        <w:rPr>
          <w:rFonts w:ascii="Candara" w:hAnsi="Candara"/>
          <w:lang w:val="en-US"/>
        </w:rPr>
        <w:instrText xml:space="preserve"> REF _Ref338256695 \r \h </w:instrText>
      </w:r>
      <w:r w:rsidR="009B34F3">
        <w:rPr>
          <w:rFonts w:ascii="Candara" w:hAnsi="Candara"/>
          <w:lang w:val="en-US"/>
        </w:rPr>
      </w:r>
      <w:r w:rsidR="009B34F3">
        <w:rPr>
          <w:rFonts w:ascii="Candara" w:hAnsi="Candara"/>
          <w:lang w:val="en-US"/>
        </w:rPr>
        <w:fldChar w:fldCharType="separate"/>
      </w:r>
      <w:r w:rsidR="002010E6">
        <w:rPr>
          <w:rFonts w:ascii="Candara" w:hAnsi="Candara"/>
          <w:lang w:val="en-US"/>
        </w:rPr>
        <w:t>6</w:t>
      </w:r>
      <w:r w:rsidR="009B34F3">
        <w:rPr>
          <w:rFonts w:ascii="Candara" w:hAnsi="Candara"/>
          <w:lang w:val="en-US"/>
        </w:rPr>
        <w:fldChar w:fldCharType="end"/>
      </w:r>
      <w:r w:rsidR="00A3665B">
        <w:rPr>
          <w:rFonts w:ascii="Candara" w:hAnsi="Candara"/>
          <w:lang w:val="en-US"/>
        </w:rPr>
        <w:t>, we will discuss advanced SPL concepts, like MSPL, staged configuration, etc., and how these concepts can be applied using EASy-Producer.</w:t>
      </w:r>
    </w:p>
    <w:p w:rsidR="00A3665B" w:rsidRDefault="005675B0" w:rsidP="00B575C6">
      <w:pPr>
        <w:jc w:val="both"/>
        <w:rPr>
          <w:rFonts w:ascii="Candara" w:hAnsi="Candara"/>
          <w:lang w:val="en-US"/>
        </w:rPr>
      </w:pPr>
      <w:r>
        <w:rPr>
          <w:rFonts w:ascii="Candara" w:hAnsi="Candara"/>
          <w:lang w:val="en-US"/>
        </w:rPr>
        <w:t xml:space="preserve">Finally, Section </w:t>
      </w:r>
      <w:r w:rsidR="009B34F3">
        <w:rPr>
          <w:rFonts w:ascii="Candara" w:hAnsi="Candara"/>
          <w:lang w:val="en-US"/>
        </w:rPr>
        <w:fldChar w:fldCharType="begin"/>
      </w:r>
      <w:r>
        <w:rPr>
          <w:rFonts w:ascii="Candara" w:hAnsi="Candara"/>
          <w:lang w:val="en-US"/>
        </w:rPr>
        <w:instrText xml:space="preserve"> REF _Ref338256703 \r \h </w:instrText>
      </w:r>
      <w:r w:rsidR="009B34F3">
        <w:rPr>
          <w:rFonts w:ascii="Candara" w:hAnsi="Candara"/>
          <w:lang w:val="en-US"/>
        </w:rPr>
      </w:r>
      <w:r w:rsidR="009B34F3">
        <w:rPr>
          <w:rFonts w:ascii="Candara" w:hAnsi="Candara"/>
          <w:lang w:val="en-US"/>
        </w:rPr>
        <w:fldChar w:fldCharType="separate"/>
      </w:r>
      <w:r w:rsidR="002010E6">
        <w:rPr>
          <w:rFonts w:ascii="Candara" w:hAnsi="Candara"/>
          <w:lang w:val="en-US"/>
        </w:rPr>
        <w:t>7</w:t>
      </w:r>
      <w:r w:rsidR="009B34F3">
        <w:rPr>
          <w:rFonts w:ascii="Candara" w:hAnsi="Candara"/>
          <w:lang w:val="en-US"/>
        </w:rPr>
        <w:fldChar w:fldCharType="end"/>
      </w:r>
      <w:r w:rsidR="00A3665B">
        <w:rPr>
          <w:rFonts w:ascii="Candara" w:hAnsi="Candara"/>
          <w:lang w:val="en-US"/>
        </w:rPr>
        <w:t xml:space="preserve"> will summarize known bugs and current workarounds.</w:t>
      </w:r>
    </w:p>
    <w:p w:rsidR="00B575C6" w:rsidRPr="00B575C6" w:rsidRDefault="00B575C6" w:rsidP="00B575C6">
      <w:pPr>
        <w:jc w:val="both"/>
        <w:rPr>
          <w:rFonts w:ascii="Candara" w:hAnsi="Candara"/>
          <w:lang w:val="en-US"/>
        </w:rPr>
      </w:pPr>
    </w:p>
    <w:p w:rsidR="00B575C6" w:rsidRDefault="00B575C6" w:rsidP="00E259F8">
      <w:pPr>
        <w:jc w:val="both"/>
        <w:rPr>
          <w:rFonts w:ascii="Candara" w:hAnsi="Candara"/>
          <w:lang w:val="en-US"/>
        </w:rPr>
        <w:sectPr w:rsidR="00B575C6" w:rsidSect="00046247">
          <w:pgSz w:w="11906" w:h="16838"/>
          <w:pgMar w:top="1417" w:right="1417" w:bottom="1134" w:left="1417" w:header="708" w:footer="708" w:gutter="0"/>
          <w:cols w:space="708"/>
          <w:docGrid w:linePitch="360"/>
        </w:sectPr>
      </w:pPr>
    </w:p>
    <w:p w:rsidR="00B575C6" w:rsidRPr="00053DCD" w:rsidRDefault="00A3665B" w:rsidP="00040374">
      <w:pPr>
        <w:pStyle w:val="Heading1"/>
        <w:rPr>
          <w:lang w:val="en-US"/>
        </w:rPr>
      </w:pPr>
      <w:bookmarkStart w:id="1" w:name="_Ref338255382"/>
      <w:bookmarkStart w:id="2" w:name="_Toc338688604"/>
      <w:r>
        <w:rPr>
          <w:lang w:val="en-US"/>
        </w:rPr>
        <w:lastRenderedPageBreak/>
        <w:t>Software Product Line Engineering at a Glance</w:t>
      </w:r>
      <w:bookmarkEnd w:id="1"/>
      <w:bookmarkEnd w:id="2"/>
    </w:p>
    <w:p w:rsidR="00A3665B" w:rsidRDefault="004062E1" w:rsidP="00E259F8">
      <w:pPr>
        <w:jc w:val="both"/>
        <w:rPr>
          <w:rFonts w:ascii="Candara" w:hAnsi="Candara"/>
          <w:lang w:val="en-US"/>
        </w:rPr>
      </w:pPr>
      <w:r>
        <w:rPr>
          <w:rFonts w:ascii="Candara" w:hAnsi="Candara"/>
          <w:lang w:val="en-US"/>
        </w:rPr>
        <w:t xml:space="preserve">The EASy-Producer supports basic Product Line Engineering </w:t>
      </w:r>
      <w:r w:rsidR="00733210">
        <w:rPr>
          <w:rFonts w:ascii="Candara" w:hAnsi="Candara"/>
          <w:lang w:val="en-US"/>
        </w:rPr>
        <w:t>and also</w:t>
      </w:r>
      <w:r>
        <w:rPr>
          <w:rFonts w:ascii="Candara" w:hAnsi="Candara"/>
          <w:lang w:val="en-US"/>
        </w:rPr>
        <w:t xml:space="preserve"> staged configuration and Multi Software Product </w:t>
      </w:r>
      <w:r w:rsidR="00733210">
        <w:rPr>
          <w:rFonts w:ascii="Candara" w:hAnsi="Candara"/>
          <w:lang w:val="en-US"/>
        </w:rPr>
        <w:t>L</w:t>
      </w:r>
      <w:r>
        <w:rPr>
          <w:rFonts w:ascii="Candara" w:hAnsi="Candara"/>
          <w:lang w:val="en-US"/>
        </w:rPr>
        <w:t>ines or any combination of these techniques. In the next three sections we will give a short introduction of these concepts.</w:t>
      </w:r>
    </w:p>
    <w:p w:rsidR="00A3665B" w:rsidRDefault="00A3665B" w:rsidP="00A3665B">
      <w:pPr>
        <w:pStyle w:val="Heading2"/>
      </w:pPr>
      <w:bookmarkStart w:id="3" w:name="_Toc338688605"/>
      <w:r>
        <w:t>Basic Software Product Line Engineering</w:t>
      </w:r>
      <w:bookmarkEnd w:id="3"/>
    </w:p>
    <w:p w:rsidR="00AA1BED" w:rsidRDefault="00AA1BED" w:rsidP="00AA1BED">
      <w:pPr>
        <w:jc w:val="both"/>
        <w:rPr>
          <w:rFonts w:ascii="Candara" w:hAnsi="Candara"/>
          <w:lang w:val="en-US"/>
        </w:rPr>
      </w:pPr>
      <w:r>
        <w:rPr>
          <w:rFonts w:ascii="Candara" w:hAnsi="Candara"/>
          <w:lang w:val="en-US"/>
        </w:rPr>
        <w:t>Software Product Line Engineering (SPLE) is a software development approach which focuses on the extensive reuse of artifacts involved or produced in the software lifecycle. The overall goal of SPLE is to provide a high degree of automation for the configuration and adaptation of product variants. This approach reduces the development effort and costs as well as the time-to-market while increasing the overall software quality.</w:t>
      </w:r>
    </w:p>
    <w:p w:rsidR="00001D6A" w:rsidRDefault="00AA1BED" w:rsidP="00E259F8">
      <w:pPr>
        <w:jc w:val="both"/>
        <w:rPr>
          <w:rFonts w:ascii="Candara" w:hAnsi="Candara"/>
          <w:lang w:val="en-US"/>
        </w:rPr>
      </w:pPr>
      <w:r>
        <w:rPr>
          <w:rFonts w:ascii="Candara" w:hAnsi="Candara"/>
          <w:lang w:val="en-US"/>
        </w:rPr>
        <w:t xml:space="preserve">A Software Product Line (SPL) is a set of related software products which are developed based on a common infrastructure but differ with respect to their provided functionalities. These differences are called variabilities. </w:t>
      </w:r>
    </w:p>
    <w:p w:rsidR="00A3665B" w:rsidRDefault="00A3665B" w:rsidP="00A3665B">
      <w:pPr>
        <w:pStyle w:val="Heading2"/>
      </w:pPr>
      <w:bookmarkStart w:id="4" w:name="_Toc338688606"/>
      <w:r>
        <w:t>Staged Configuration and Instantiation</w:t>
      </w:r>
      <w:bookmarkEnd w:id="4"/>
    </w:p>
    <w:p w:rsidR="00AA1BED" w:rsidRDefault="00AA1BED" w:rsidP="00AA1BED">
      <w:pPr>
        <w:jc w:val="both"/>
        <w:rPr>
          <w:rFonts w:ascii="Candara" w:hAnsi="Candara"/>
          <w:lang w:val="en-US"/>
        </w:rPr>
      </w:pPr>
      <w:r>
        <w:rPr>
          <w:rFonts w:ascii="Candara" w:hAnsi="Candara"/>
          <w:lang w:val="en-US"/>
        </w:rPr>
        <w:t>Staged configuration and especially staged instantiation are approaches for facilitating partial derivation of product assets. These partial instantiated assets can still contain open variabilities while o</w:t>
      </w:r>
      <w:r w:rsidR="00C748F7">
        <w:rPr>
          <w:rFonts w:ascii="Candara" w:hAnsi="Candara"/>
          <w:lang w:val="en-US"/>
        </w:rPr>
        <w:t>ther variabilities are already bounded</w:t>
      </w:r>
      <w:r>
        <w:rPr>
          <w:rFonts w:ascii="Candara" w:hAnsi="Candara"/>
          <w:lang w:val="en-US"/>
        </w:rPr>
        <w:t>.</w:t>
      </w:r>
      <w:r w:rsidR="00C748F7">
        <w:rPr>
          <w:rFonts w:ascii="Candara" w:hAnsi="Candara"/>
          <w:lang w:val="en-US"/>
        </w:rPr>
        <w:t xml:space="preserve"> Thus, the configuration can be connected in arranged series. This technique can be used to support different stakeholder/user groups or to create </w:t>
      </w:r>
      <w:r w:rsidR="00920318">
        <w:rPr>
          <w:rFonts w:ascii="Candara" w:hAnsi="Candara"/>
          <w:lang w:val="en-US"/>
        </w:rPr>
        <w:t xml:space="preserve">a </w:t>
      </w:r>
      <w:r w:rsidR="00C748F7">
        <w:rPr>
          <w:rFonts w:ascii="Candara" w:hAnsi="Candara"/>
          <w:lang w:val="en-US"/>
        </w:rPr>
        <w:t>common</w:t>
      </w:r>
      <w:r w:rsidR="00920318">
        <w:rPr>
          <w:rFonts w:ascii="Candara" w:hAnsi="Candara"/>
          <w:lang w:val="en-US"/>
        </w:rPr>
        <w:t xml:space="preserve"> basis for related </w:t>
      </w:r>
      <w:r w:rsidR="00920318" w:rsidRPr="004062E1">
        <w:rPr>
          <w:rFonts w:ascii="Candara" w:hAnsi="Candara"/>
          <w:lang w:val="en-US"/>
        </w:rPr>
        <w:t>sub</w:t>
      </w:r>
      <w:r w:rsidR="004062E1">
        <w:rPr>
          <w:rFonts w:ascii="Candara" w:hAnsi="Candara"/>
          <w:lang w:val="en-US"/>
        </w:rPr>
        <w:t>-</w:t>
      </w:r>
      <w:r w:rsidR="00920318">
        <w:rPr>
          <w:rFonts w:ascii="Candara" w:hAnsi="Candara"/>
          <w:lang w:val="en-US"/>
        </w:rPr>
        <w:t>sets of a product line.</w:t>
      </w:r>
      <w:r w:rsidR="00B96251">
        <w:rPr>
          <w:rFonts w:ascii="Candara" w:hAnsi="Candara"/>
          <w:lang w:val="en-US"/>
        </w:rPr>
        <w:t xml:space="preserve"> See </w:t>
      </w:r>
      <w:r w:rsidR="009B34F3">
        <w:rPr>
          <w:rFonts w:ascii="Candara" w:hAnsi="Candara"/>
          <w:lang w:val="en-US"/>
        </w:rPr>
        <w:fldChar w:fldCharType="begin"/>
      </w:r>
      <w:r w:rsidR="00B96251" w:rsidRPr="00B96251">
        <w:rPr>
          <w:rFonts w:ascii="Candara" w:hAnsi="Candara"/>
          <w:lang w:val="en-US"/>
        </w:rPr>
        <w:instrText xml:space="preserve"> REF _Ref338686554 \h </w:instrText>
      </w:r>
      <w:r w:rsidR="009B34F3">
        <w:rPr>
          <w:rFonts w:ascii="Candara" w:hAnsi="Candara"/>
          <w:lang w:val="en-US"/>
        </w:rPr>
      </w:r>
      <w:r w:rsidR="009B34F3">
        <w:rPr>
          <w:rFonts w:ascii="Candara" w:hAnsi="Candara"/>
          <w:lang w:val="en-US"/>
        </w:rPr>
        <w:fldChar w:fldCharType="separate"/>
      </w:r>
      <w:r w:rsidR="002010E6" w:rsidRPr="00B96251">
        <w:rPr>
          <w:lang w:val="en-US"/>
        </w:rPr>
        <w:t xml:space="preserve">Figure </w:t>
      </w:r>
      <w:r w:rsidR="002010E6">
        <w:rPr>
          <w:noProof/>
          <w:lang w:val="en-US"/>
        </w:rPr>
        <w:t>1</w:t>
      </w:r>
      <w:r w:rsidR="009B34F3">
        <w:rPr>
          <w:rFonts w:ascii="Candara" w:hAnsi="Candara"/>
          <w:lang w:val="en-US"/>
        </w:rPr>
        <w:fldChar w:fldCharType="end"/>
      </w:r>
      <w:r w:rsidR="00B96251">
        <w:rPr>
          <w:rFonts w:ascii="Candara" w:hAnsi="Candara"/>
          <w:lang w:val="en-US"/>
        </w:rPr>
        <w:t xml:space="preserve"> for an illustrative example.</w:t>
      </w:r>
    </w:p>
    <w:p w:rsidR="00920318" w:rsidRDefault="00920318" w:rsidP="00920318">
      <w:pPr>
        <w:keepNext/>
        <w:jc w:val="both"/>
      </w:pPr>
      <w:r w:rsidRPr="00920318">
        <w:rPr>
          <w:rFonts w:ascii="Candara" w:hAnsi="Candara"/>
          <w:noProof/>
          <w:lang w:eastAsia="de-DE"/>
        </w:rPr>
        <w:drawing>
          <wp:inline distT="0" distB="0" distL="0" distR="0">
            <wp:extent cx="5761549" cy="2321781"/>
            <wp:effectExtent l="19050" t="0" r="0" b="0"/>
            <wp:docPr id="2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067800" cy="3657600"/>
                      <a:chOff x="76200" y="76200"/>
                      <a:chExt cx="9067800" cy="3657600"/>
                    </a:xfrm>
                  </a:grpSpPr>
                  <a:sp>
                    <a:nvSpPr>
                      <a:cNvPr id="29" name="Rectangle 28"/>
                      <a:cNvSpPr/>
                    </a:nvSpPr>
                    <a:spPr>
                      <a:xfrm>
                        <a:off x="1828800" y="1905000"/>
                        <a:ext cx="838200" cy="381000"/>
                      </a:xfrm>
                      <a:prstGeom prst="rect">
                        <a:avLst/>
                      </a:prstGeom>
                      <a:gradFill flip="none" rotWithShape="1">
                        <a:gsLst>
                          <a:gs pos="0">
                            <a:srgbClr val="8488C4"/>
                          </a:gs>
                          <a:gs pos="53000">
                            <a:srgbClr val="D4DEFF"/>
                          </a:gs>
                          <a:gs pos="83000">
                            <a:srgbClr val="D4DEFF"/>
                          </a:gs>
                          <a:gs pos="100000">
                            <a:srgbClr val="96AB94"/>
                          </a:gs>
                        </a:gsLst>
                        <a:lin ang="16200000" scaled="1"/>
                        <a:tileRect/>
                      </a:gradFill>
                      <a:ln w="12700" cap="flat" cmpd="sng" algn="ctr">
                        <a:solidFill>
                          <a:sysClr val="windowText" lastClr="000000"/>
                        </a:solidFill>
                        <a:prstDash val="solid"/>
                      </a:ln>
                      <a:effectLst>
                        <a:outerShdw blurRad="50800" dist="38100" dir="2700000" algn="tl" rotWithShape="0">
                          <a:prstClr val="black">
                            <a:alpha val="40000"/>
                          </a:prstClr>
                        </a:outerShdw>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de-DE" b="1" dirty="0" smtClean="0">
                              <a:solidFill>
                                <a:sysClr val="windowText" lastClr="000000"/>
                              </a:solidFill>
                            </a:rPr>
                            <a:t>PL_A</a:t>
                          </a:r>
                          <a:endParaRPr lang="de-DE" b="1" dirty="0" smtClean="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0" name="Straight Arrow Connector 39"/>
                      <a:cNvCxnSpPr>
                        <a:stCxn id="45" idx="2"/>
                        <a:endCxn id="43" idx="0"/>
                      </a:cNvCxnSpPr>
                    </a:nvCxnSpPr>
                    <a:spPr>
                      <a:xfrm flipH="1">
                        <a:off x="7463790" y="609600"/>
                        <a:ext cx="3810" cy="53340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a:spPr>
                    <a:style>
                      <a:lnRef idx="2">
                        <a:schemeClr val="dk1"/>
                      </a:lnRef>
                      <a:fillRef idx="0">
                        <a:schemeClr val="dk1"/>
                      </a:fillRef>
                      <a:effectRef idx="1">
                        <a:schemeClr val="dk1"/>
                      </a:effectRef>
                      <a:fontRef idx="minor">
                        <a:schemeClr val="tx1"/>
                      </a:fontRef>
                    </a:style>
                  </a:cxnSp>
                  <a:sp>
                    <a:nvSpPr>
                      <a:cNvPr id="42" name="Rectangle 41"/>
                      <a:cNvSpPr/>
                    </a:nvSpPr>
                    <a:spPr>
                      <a:xfrm>
                        <a:off x="7543800" y="838200"/>
                        <a:ext cx="1219200" cy="304800"/>
                      </a:xfrm>
                      <a:prstGeom prst="rect">
                        <a:avLst/>
                      </a:prstGeom>
                      <a:noFill/>
                      <a:ln w="25400" cap="flat" cmpd="sng" algn="ctr">
                        <a:noFill/>
                        <a:prstDash val="solid"/>
                      </a:ln>
                      <a:effectLst/>
                    </a:spPr>
                    <a:txSp>
                      <a:txBody>
                        <a:bodyPr lIns="54000" rIns="54000" rtlCol="0" anchor="ctr"/>
                        <a:lstStyle>
                          <a:defPPr>
                            <a:defRPr lang="en-US"/>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pPr algn="ctr"/>
                          <a:r>
                            <a:rPr lang="en-US" sz="1400" dirty="0" smtClean="0"/>
                            <a:t>Derivation</a:t>
                          </a:r>
                          <a:endParaRPr lang="en-US" sz="1400" dirty="0"/>
                        </a:p>
                      </a:txBody>
                      <a:useSpRect/>
                    </a:txSp>
                    <a:style>
                      <a:lnRef idx="2">
                        <a:schemeClr val="dk1"/>
                      </a:lnRef>
                      <a:fillRef idx="1">
                        <a:schemeClr val="lt1"/>
                      </a:fillRef>
                      <a:effectRef idx="0">
                        <a:schemeClr val="dk1"/>
                      </a:effectRef>
                      <a:fontRef idx="minor">
                        <a:schemeClr val="dk1"/>
                      </a:fontRef>
                    </a:style>
                  </a:sp>
                  <a:sp>
                    <a:nvSpPr>
                      <a:cNvPr id="43" name="Rounded Rectangle 42"/>
                      <a:cNvSpPr/>
                    </a:nvSpPr>
                    <a:spPr>
                      <a:xfrm>
                        <a:off x="5867400" y="1143000"/>
                        <a:ext cx="3192780" cy="304800"/>
                      </a:xfrm>
                      <a:prstGeom prst="roundRect">
                        <a:avLst/>
                      </a:prstGeom>
                      <a:gradFill rotWithShape="1">
                        <a:gsLst>
                          <a:gs pos="0">
                            <a:srgbClr val="C0504D">
                              <a:tint val="50000"/>
                              <a:satMod val="300000"/>
                            </a:srgbClr>
                          </a:gs>
                          <a:gs pos="35000">
                            <a:srgbClr val="C0504D">
                              <a:tint val="37000"/>
                              <a:satMod val="300000"/>
                            </a:srgbClr>
                          </a:gs>
                          <a:gs pos="100000">
                            <a:srgbClr val="C0504D">
                              <a:tint val="15000"/>
                              <a:satMod val="350000"/>
                            </a:srgbClr>
                          </a:gs>
                        </a:gsLst>
                        <a:lin ang="16200000" scaled="1"/>
                      </a:gradFill>
                      <a:ln w="9525" cap="flat" cmpd="sng" algn="ctr">
                        <a:solidFill>
                          <a:srgbClr val="C0504D">
                            <a:shade val="95000"/>
                            <a:satMod val="105000"/>
                          </a:srgbClr>
                        </a:solidFill>
                        <a:prstDash val="solid"/>
                      </a:ln>
                      <a:effectLst>
                        <a:outerShdw blurRad="40000" dist="20000" dir="5400000" rotWithShape="0">
                          <a:srgbClr val="000000">
                            <a:alpha val="38000"/>
                          </a:srgbClr>
                        </a:outerShdw>
                      </a:effectLst>
                    </a:spPr>
                    <a:txSp>
                      <a:txBody>
                        <a:bodyPr lIns="54000" rIns="54000" rtlCol="0" anchor="ctr"/>
                        <a:lstStyle>
                          <a:defPPr>
                            <a:defRPr lang="en-US"/>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pPr algn="ctr"/>
                          <a:r>
                            <a:rPr lang="en-US" sz="1600" dirty="0" smtClean="0"/>
                            <a:t>Product (Project without variability)</a:t>
                          </a:r>
                          <a:endParaRPr lang="en-US" sz="1600" dirty="0"/>
                        </a:p>
                      </a:txBody>
                      <a:useSpRect/>
                    </a:txSp>
                    <a:style>
                      <a:lnRef idx="1">
                        <a:schemeClr val="accent2"/>
                      </a:lnRef>
                      <a:fillRef idx="2">
                        <a:schemeClr val="accent2"/>
                      </a:fillRef>
                      <a:effectRef idx="1">
                        <a:schemeClr val="accent2"/>
                      </a:effectRef>
                      <a:fontRef idx="minor">
                        <a:schemeClr val="dk1"/>
                      </a:fontRef>
                    </a:style>
                  </a:sp>
                  <a:sp>
                    <a:nvSpPr>
                      <a:cNvPr id="44" name="Rectangle 43"/>
                      <a:cNvSpPr/>
                    </a:nvSpPr>
                    <a:spPr>
                      <a:xfrm>
                        <a:off x="5791200" y="76200"/>
                        <a:ext cx="3352800" cy="1447800"/>
                      </a:xfrm>
                      <a:prstGeom prst="rect">
                        <a:avLst/>
                      </a:prstGeom>
                      <a:noFill/>
                      <a:ln w="12700" cap="flat" cmpd="sng" algn="ctr">
                        <a:solidFill>
                          <a:sysClr val="windowText" lastClr="000000"/>
                        </a:solidFill>
                        <a:prstDash val="solid"/>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45" name="Rectangle 44"/>
                      <a:cNvSpPr/>
                    </a:nvSpPr>
                    <a:spPr>
                      <a:xfrm>
                        <a:off x="5867400" y="152400"/>
                        <a:ext cx="3200400" cy="457200"/>
                      </a:xfrm>
                      <a:prstGeom prst="rect">
                        <a:avLst/>
                      </a:prstGeom>
                      <a:gradFill flip="none" rotWithShape="1">
                        <a:gsLst>
                          <a:gs pos="0">
                            <a:srgbClr val="8488C4"/>
                          </a:gs>
                          <a:gs pos="53000">
                            <a:srgbClr val="D4DEFF"/>
                          </a:gs>
                          <a:gs pos="83000">
                            <a:srgbClr val="D4DEFF"/>
                          </a:gs>
                          <a:gs pos="100000">
                            <a:srgbClr val="96AB94"/>
                          </a:gs>
                        </a:gsLst>
                        <a:lin ang="16200000" scaled="1"/>
                        <a:tileRect/>
                      </a:gradFill>
                      <a:ln w="12700" cap="flat" cmpd="sng" algn="ctr">
                        <a:solidFill>
                          <a:sysClr val="windowText" lastClr="000000"/>
                        </a:solidFill>
                        <a:prstDash val="solid"/>
                      </a:ln>
                      <a:effectLst>
                        <a:outerShdw blurRad="50800" dist="38100" dir="2700000" algn="tl" rotWithShape="0">
                          <a:prstClr val="black">
                            <a:alpha val="40000"/>
                          </a:prstClr>
                        </a:outerShdw>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sz="1600" b="1" dirty="0" smtClean="0">
                              <a:solidFill>
                                <a:sysClr val="windowText" lastClr="000000"/>
                              </a:solidFill>
                            </a:rPr>
                            <a:t>Project with variability</a:t>
                          </a:r>
                          <a:endParaRPr lang="en-US" sz="1600" b="1" dirty="0" smtClean="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ectangle 15"/>
                      <a:cNvSpPr/>
                    </a:nvSpPr>
                    <a:spPr>
                      <a:xfrm>
                        <a:off x="3657600" y="685800"/>
                        <a:ext cx="1066800" cy="381000"/>
                      </a:xfrm>
                      <a:prstGeom prst="rect">
                        <a:avLst/>
                      </a:prstGeom>
                      <a:gradFill flip="none" rotWithShape="1">
                        <a:gsLst>
                          <a:gs pos="0">
                            <a:srgbClr val="8488C4"/>
                          </a:gs>
                          <a:gs pos="53000">
                            <a:srgbClr val="D4DEFF"/>
                          </a:gs>
                          <a:gs pos="83000">
                            <a:srgbClr val="D4DEFF"/>
                          </a:gs>
                          <a:gs pos="100000">
                            <a:srgbClr val="96AB94"/>
                          </a:gs>
                        </a:gsLst>
                        <a:lin ang="16200000" scaled="1"/>
                        <a:tileRect/>
                      </a:gradFill>
                      <a:ln w="12700" cap="flat" cmpd="sng" algn="ctr">
                        <a:solidFill>
                          <a:sysClr val="windowText" lastClr="000000"/>
                        </a:solidFill>
                        <a:prstDash val="solid"/>
                      </a:ln>
                      <a:effectLst>
                        <a:outerShdw blurRad="50800" dist="38100" dir="2700000" algn="tl" rotWithShape="0">
                          <a:prstClr val="black">
                            <a:alpha val="40000"/>
                          </a:prstClr>
                        </a:outerShdw>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de-DE" b="1" dirty="0" err="1" smtClean="0">
                              <a:solidFill>
                                <a:sysClr val="windowText" lastClr="000000"/>
                              </a:solidFill>
                            </a:rPr>
                            <a:t>PL_Basis</a:t>
                          </a:r>
                          <a:endParaRPr lang="de-DE" b="1" dirty="0" smtClean="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Rounded Rectangle 18"/>
                      <a:cNvSpPr/>
                    </a:nvSpPr>
                    <a:spPr>
                      <a:xfrm>
                        <a:off x="76200" y="3200400"/>
                        <a:ext cx="1371600" cy="533400"/>
                      </a:xfrm>
                      <a:prstGeom prst="roundRect">
                        <a:avLst/>
                      </a:prstGeom>
                      <a:gradFill rotWithShape="1">
                        <a:gsLst>
                          <a:gs pos="0">
                            <a:srgbClr val="C0504D">
                              <a:tint val="50000"/>
                              <a:satMod val="300000"/>
                            </a:srgbClr>
                          </a:gs>
                          <a:gs pos="35000">
                            <a:srgbClr val="C0504D">
                              <a:tint val="37000"/>
                              <a:satMod val="300000"/>
                            </a:srgbClr>
                          </a:gs>
                          <a:gs pos="100000">
                            <a:srgbClr val="C0504D">
                              <a:tint val="15000"/>
                              <a:satMod val="350000"/>
                            </a:srgbClr>
                          </a:gs>
                        </a:gsLst>
                        <a:lin ang="16200000" scaled="1"/>
                      </a:gradFill>
                      <a:ln w="9525" cap="flat" cmpd="sng" algn="ctr">
                        <a:solidFill>
                          <a:srgbClr val="C0504D">
                            <a:shade val="95000"/>
                            <a:satMod val="105000"/>
                          </a:srgbClr>
                        </a:solidFill>
                        <a:prstDash val="solid"/>
                      </a:ln>
                      <a:effectLst>
                        <a:outerShdw blurRad="40000" dist="20000" dir="5400000" rotWithShape="0">
                          <a:srgbClr val="000000">
                            <a:alpha val="38000"/>
                          </a:srgbClr>
                        </a:outerShdw>
                      </a:effectLst>
                    </a:spPr>
                    <a:txSp>
                      <a:txBody>
                        <a:bodyPr lIns="54000" rIns="54000" rtlCol="0" anchor="ctr"/>
                        <a:lstStyle>
                          <a:defPPr>
                            <a:defRPr lang="en-US"/>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pPr algn="ctr"/>
                          <a:r>
                            <a:rPr lang="en-US" dirty="0" smtClean="0"/>
                            <a:t>Product_A</a:t>
                          </a:r>
                          <a:r>
                            <a:rPr lang="en-US" baseline="-25000" dirty="0" smtClean="0"/>
                            <a:t>1</a:t>
                          </a:r>
                          <a:endParaRPr lang="en-US" baseline="-25000" dirty="0"/>
                        </a:p>
                      </a:txBody>
                      <a:useSpRect/>
                    </a:txSp>
                    <a:style>
                      <a:lnRef idx="1">
                        <a:schemeClr val="accent2"/>
                      </a:lnRef>
                      <a:fillRef idx="2">
                        <a:schemeClr val="accent2"/>
                      </a:fillRef>
                      <a:effectRef idx="1">
                        <a:schemeClr val="accent2"/>
                      </a:effectRef>
                      <a:fontRef idx="minor">
                        <a:schemeClr val="dk1"/>
                      </a:fontRef>
                    </a:style>
                  </a:sp>
                  <a:cxnSp>
                    <a:nvCxnSpPr>
                      <a:cNvPr id="34" name="Straight Arrow Connector 33"/>
                      <a:cNvCxnSpPr>
                        <a:stCxn id="16" idx="2"/>
                        <a:endCxn id="29" idx="0"/>
                      </a:cNvCxnSpPr>
                    </a:nvCxnSpPr>
                    <a:spPr>
                      <a:xfrm flipH="1">
                        <a:off x="2247900" y="1066800"/>
                        <a:ext cx="1943100" cy="83820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a:spPr>
                    <a:style>
                      <a:lnRef idx="2">
                        <a:schemeClr val="dk1"/>
                      </a:lnRef>
                      <a:fillRef idx="0">
                        <a:schemeClr val="dk1"/>
                      </a:fillRef>
                      <a:effectRef idx="1">
                        <a:schemeClr val="dk1"/>
                      </a:effectRef>
                      <a:fontRef idx="minor">
                        <a:schemeClr val="tx1"/>
                      </a:fontRef>
                    </a:style>
                  </a:cxnSp>
                  <a:sp>
                    <a:nvSpPr>
                      <a:cNvPr id="38" name="Rectangle 37"/>
                      <a:cNvSpPr/>
                    </a:nvSpPr>
                    <a:spPr>
                      <a:xfrm>
                        <a:off x="5715000" y="1905000"/>
                        <a:ext cx="838200" cy="381000"/>
                      </a:xfrm>
                      <a:prstGeom prst="rect">
                        <a:avLst/>
                      </a:prstGeom>
                      <a:gradFill flip="none" rotWithShape="1">
                        <a:gsLst>
                          <a:gs pos="0">
                            <a:srgbClr val="8488C4"/>
                          </a:gs>
                          <a:gs pos="53000">
                            <a:srgbClr val="D4DEFF"/>
                          </a:gs>
                          <a:gs pos="83000">
                            <a:srgbClr val="D4DEFF"/>
                          </a:gs>
                          <a:gs pos="100000">
                            <a:srgbClr val="96AB94"/>
                          </a:gs>
                        </a:gsLst>
                        <a:lin ang="16200000" scaled="1"/>
                        <a:tileRect/>
                      </a:gradFill>
                      <a:ln w="12700" cap="flat" cmpd="sng" algn="ctr">
                        <a:solidFill>
                          <a:sysClr val="windowText" lastClr="000000"/>
                        </a:solidFill>
                        <a:prstDash val="solid"/>
                      </a:ln>
                      <a:effectLst>
                        <a:outerShdw blurRad="50800" dist="38100" dir="2700000" algn="tl" rotWithShape="0">
                          <a:prstClr val="black">
                            <a:alpha val="40000"/>
                          </a:prstClr>
                        </a:outerShdw>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de-DE" b="1" dirty="0" smtClean="0">
                              <a:solidFill>
                                <a:sysClr val="windowText" lastClr="000000"/>
                              </a:solidFill>
                            </a:rPr>
                            <a:t>PL_B</a:t>
                          </a:r>
                          <a:endParaRPr lang="de-DE" b="1" dirty="0" smtClean="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Rounded Rectangle 38"/>
                      <a:cNvSpPr/>
                    </a:nvSpPr>
                    <a:spPr>
                      <a:xfrm>
                        <a:off x="2971800" y="3200400"/>
                        <a:ext cx="1371600" cy="533400"/>
                      </a:xfrm>
                      <a:prstGeom prst="roundRect">
                        <a:avLst/>
                      </a:prstGeom>
                      <a:gradFill rotWithShape="1">
                        <a:gsLst>
                          <a:gs pos="0">
                            <a:srgbClr val="C0504D">
                              <a:tint val="50000"/>
                              <a:satMod val="300000"/>
                            </a:srgbClr>
                          </a:gs>
                          <a:gs pos="35000">
                            <a:srgbClr val="C0504D">
                              <a:tint val="37000"/>
                              <a:satMod val="300000"/>
                            </a:srgbClr>
                          </a:gs>
                          <a:gs pos="100000">
                            <a:srgbClr val="C0504D">
                              <a:tint val="15000"/>
                              <a:satMod val="350000"/>
                            </a:srgbClr>
                          </a:gs>
                        </a:gsLst>
                        <a:lin ang="16200000" scaled="1"/>
                      </a:gradFill>
                      <a:ln w="9525" cap="flat" cmpd="sng" algn="ctr">
                        <a:solidFill>
                          <a:srgbClr val="C0504D">
                            <a:shade val="95000"/>
                            <a:satMod val="105000"/>
                          </a:srgbClr>
                        </a:solidFill>
                        <a:prstDash val="solid"/>
                      </a:ln>
                      <a:effectLst>
                        <a:outerShdw blurRad="40000" dist="20000" dir="5400000" rotWithShape="0">
                          <a:srgbClr val="000000">
                            <a:alpha val="38000"/>
                          </a:srgbClr>
                        </a:outerShdw>
                      </a:effectLst>
                    </a:spPr>
                    <a:txSp>
                      <a:txBody>
                        <a:bodyPr lIns="54000" rIns="54000" rtlCol="0" anchor="ctr"/>
                        <a:lstStyle>
                          <a:defPPr>
                            <a:defRPr lang="en-US"/>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pPr algn="ctr"/>
                          <a:r>
                            <a:rPr lang="en-US" dirty="0" smtClean="0"/>
                            <a:t>Product_A</a:t>
                          </a:r>
                          <a:r>
                            <a:rPr lang="en-US" baseline="-25000" dirty="0" smtClean="0"/>
                            <a:t>3</a:t>
                          </a:r>
                          <a:endParaRPr lang="en-US" baseline="-25000" dirty="0"/>
                        </a:p>
                      </a:txBody>
                      <a:useSpRect/>
                    </a:txSp>
                    <a:style>
                      <a:lnRef idx="1">
                        <a:schemeClr val="accent2"/>
                      </a:lnRef>
                      <a:fillRef idx="2">
                        <a:schemeClr val="accent2"/>
                      </a:fillRef>
                      <a:effectRef idx="1">
                        <a:schemeClr val="accent2"/>
                      </a:effectRef>
                      <a:fontRef idx="minor">
                        <a:schemeClr val="dk1"/>
                      </a:fontRef>
                    </a:style>
                  </a:sp>
                  <a:sp>
                    <a:nvSpPr>
                      <a:cNvPr id="41" name="Rounded Rectangle 40"/>
                      <a:cNvSpPr/>
                    </a:nvSpPr>
                    <a:spPr>
                      <a:xfrm>
                        <a:off x="1524000" y="3200400"/>
                        <a:ext cx="1371600" cy="533400"/>
                      </a:xfrm>
                      <a:prstGeom prst="roundRect">
                        <a:avLst/>
                      </a:prstGeom>
                      <a:gradFill rotWithShape="1">
                        <a:gsLst>
                          <a:gs pos="0">
                            <a:srgbClr val="C0504D">
                              <a:tint val="50000"/>
                              <a:satMod val="300000"/>
                            </a:srgbClr>
                          </a:gs>
                          <a:gs pos="35000">
                            <a:srgbClr val="C0504D">
                              <a:tint val="37000"/>
                              <a:satMod val="300000"/>
                            </a:srgbClr>
                          </a:gs>
                          <a:gs pos="100000">
                            <a:srgbClr val="C0504D">
                              <a:tint val="15000"/>
                              <a:satMod val="350000"/>
                            </a:srgbClr>
                          </a:gs>
                        </a:gsLst>
                        <a:lin ang="16200000" scaled="1"/>
                      </a:gradFill>
                      <a:ln w="9525" cap="flat" cmpd="sng" algn="ctr">
                        <a:solidFill>
                          <a:srgbClr val="C0504D">
                            <a:shade val="95000"/>
                            <a:satMod val="105000"/>
                          </a:srgbClr>
                        </a:solidFill>
                        <a:prstDash val="solid"/>
                      </a:ln>
                      <a:effectLst>
                        <a:outerShdw blurRad="40000" dist="20000" dir="5400000" rotWithShape="0">
                          <a:srgbClr val="000000">
                            <a:alpha val="38000"/>
                          </a:srgbClr>
                        </a:outerShdw>
                      </a:effectLst>
                    </a:spPr>
                    <a:txSp>
                      <a:txBody>
                        <a:bodyPr lIns="54000" rIns="54000" rtlCol="0" anchor="ctr"/>
                        <a:lstStyle>
                          <a:defPPr>
                            <a:defRPr lang="en-US"/>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pPr algn="ctr"/>
                          <a:r>
                            <a:rPr lang="en-US" dirty="0" smtClean="0"/>
                            <a:t>Product_A</a:t>
                          </a:r>
                          <a:r>
                            <a:rPr lang="en-US" baseline="-25000" dirty="0" smtClean="0"/>
                            <a:t>2</a:t>
                          </a:r>
                          <a:endParaRPr lang="en-US" baseline="-25000" dirty="0"/>
                        </a:p>
                      </a:txBody>
                      <a:useSpRect/>
                    </a:txSp>
                    <a:style>
                      <a:lnRef idx="1">
                        <a:schemeClr val="accent2"/>
                      </a:lnRef>
                      <a:fillRef idx="2">
                        <a:schemeClr val="accent2"/>
                      </a:fillRef>
                      <a:effectRef idx="1">
                        <a:schemeClr val="accent2"/>
                      </a:effectRef>
                      <a:fontRef idx="minor">
                        <a:schemeClr val="dk1"/>
                      </a:fontRef>
                    </a:style>
                  </a:sp>
                  <a:sp>
                    <a:nvSpPr>
                      <a:cNvPr id="48" name="Rounded Rectangle 47"/>
                      <a:cNvSpPr/>
                    </a:nvSpPr>
                    <a:spPr>
                      <a:xfrm>
                        <a:off x="4648200" y="3200400"/>
                        <a:ext cx="1371600" cy="533400"/>
                      </a:xfrm>
                      <a:prstGeom prst="roundRect">
                        <a:avLst/>
                      </a:prstGeom>
                      <a:gradFill rotWithShape="1">
                        <a:gsLst>
                          <a:gs pos="0">
                            <a:srgbClr val="C0504D">
                              <a:tint val="50000"/>
                              <a:satMod val="300000"/>
                            </a:srgbClr>
                          </a:gs>
                          <a:gs pos="35000">
                            <a:srgbClr val="C0504D">
                              <a:tint val="37000"/>
                              <a:satMod val="300000"/>
                            </a:srgbClr>
                          </a:gs>
                          <a:gs pos="100000">
                            <a:srgbClr val="C0504D">
                              <a:tint val="15000"/>
                              <a:satMod val="350000"/>
                            </a:srgbClr>
                          </a:gs>
                        </a:gsLst>
                        <a:lin ang="16200000" scaled="1"/>
                      </a:gradFill>
                      <a:ln w="9525" cap="flat" cmpd="sng" algn="ctr">
                        <a:solidFill>
                          <a:srgbClr val="C0504D">
                            <a:shade val="95000"/>
                            <a:satMod val="105000"/>
                          </a:srgbClr>
                        </a:solidFill>
                        <a:prstDash val="solid"/>
                      </a:ln>
                      <a:effectLst>
                        <a:outerShdw blurRad="40000" dist="20000" dir="5400000" rotWithShape="0">
                          <a:srgbClr val="000000">
                            <a:alpha val="38000"/>
                          </a:srgbClr>
                        </a:outerShdw>
                      </a:effectLst>
                    </a:spPr>
                    <a:txSp>
                      <a:txBody>
                        <a:bodyPr lIns="54000" rIns="54000" rtlCol="0" anchor="ctr"/>
                        <a:lstStyle>
                          <a:defPPr>
                            <a:defRPr lang="en-US"/>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pPr algn="ctr"/>
                          <a:r>
                            <a:rPr lang="en-US" dirty="0" smtClean="0"/>
                            <a:t>Product_B</a:t>
                          </a:r>
                          <a:r>
                            <a:rPr lang="en-US" baseline="-25000" dirty="0" smtClean="0"/>
                            <a:t>1</a:t>
                          </a:r>
                          <a:endParaRPr lang="en-US" baseline="-25000" dirty="0"/>
                        </a:p>
                      </a:txBody>
                      <a:useSpRect/>
                    </a:txSp>
                    <a:style>
                      <a:lnRef idx="1">
                        <a:schemeClr val="accent2"/>
                      </a:lnRef>
                      <a:fillRef idx="2">
                        <a:schemeClr val="accent2"/>
                      </a:fillRef>
                      <a:effectRef idx="1">
                        <a:schemeClr val="accent2"/>
                      </a:effectRef>
                      <a:fontRef idx="minor">
                        <a:schemeClr val="dk1"/>
                      </a:fontRef>
                    </a:style>
                  </a:sp>
                  <a:sp>
                    <a:nvSpPr>
                      <a:cNvPr id="49" name="Rounded Rectangle 48"/>
                      <a:cNvSpPr/>
                    </a:nvSpPr>
                    <a:spPr>
                      <a:xfrm>
                        <a:off x="6096000" y="3200400"/>
                        <a:ext cx="1371600" cy="533400"/>
                      </a:xfrm>
                      <a:prstGeom prst="roundRect">
                        <a:avLst/>
                      </a:prstGeom>
                      <a:gradFill rotWithShape="1">
                        <a:gsLst>
                          <a:gs pos="0">
                            <a:srgbClr val="C0504D">
                              <a:tint val="50000"/>
                              <a:satMod val="300000"/>
                            </a:srgbClr>
                          </a:gs>
                          <a:gs pos="35000">
                            <a:srgbClr val="C0504D">
                              <a:tint val="37000"/>
                              <a:satMod val="300000"/>
                            </a:srgbClr>
                          </a:gs>
                          <a:gs pos="100000">
                            <a:srgbClr val="C0504D">
                              <a:tint val="15000"/>
                              <a:satMod val="350000"/>
                            </a:srgbClr>
                          </a:gs>
                        </a:gsLst>
                        <a:lin ang="16200000" scaled="1"/>
                      </a:gradFill>
                      <a:ln w="9525" cap="flat" cmpd="sng" algn="ctr">
                        <a:solidFill>
                          <a:srgbClr val="C0504D">
                            <a:shade val="95000"/>
                            <a:satMod val="105000"/>
                          </a:srgbClr>
                        </a:solidFill>
                        <a:prstDash val="solid"/>
                      </a:ln>
                      <a:effectLst>
                        <a:outerShdw blurRad="40000" dist="20000" dir="5400000" rotWithShape="0">
                          <a:srgbClr val="000000">
                            <a:alpha val="38000"/>
                          </a:srgbClr>
                        </a:outerShdw>
                      </a:effectLst>
                    </a:spPr>
                    <a:txSp>
                      <a:txBody>
                        <a:bodyPr lIns="54000" rIns="54000" rtlCol="0" anchor="ctr"/>
                        <a:lstStyle>
                          <a:defPPr>
                            <a:defRPr lang="en-US"/>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pPr algn="ctr"/>
                          <a:r>
                            <a:rPr lang="en-US" dirty="0" smtClean="0"/>
                            <a:t>Product_B</a:t>
                          </a:r>
                          <a:r>
                            <a:rPr lang="en-US" baseline="-25000" dirty="0" smtClean="0"/>
                            <a:t>2</a:t>
                          </a:r>
                          <a:endParaRPr lang="en-US" baseline="-25000" dirty="0"/>
                        </a:p>
                      </a:txBody>
                      <a:useSpRect/>
                    </a:txSp>
                    <a:style>
                      <a:lnRef idx="1">
                        <a:schemeClr val="accent2"/>
                      </a:lnRef>
                      <a:fillRef idx="2">
                        <a:schemeClr val="accent2"/>
                      </a:fillRef>
                      <a:effectRef idx="1">
                        <a:schemeClr val="accent2"/>
                      </a:effectRef>
                      <a:fontRef idx="minor">
                        <a:schemeClr val="dk1"/>
                      </a:fontRef>
                    </a:style>
                  </a:sp>
                  <a:cxnSp>
                    <a:nvCxnSpPr>
                      <a:cNvPr id="50" name="Straight Arrow Connector 49"/>
                      <a:cNvCxnSpPr>
                        <a:stCxn id="16" idx="2"/>
                        <a:endCxn id="38" idx="0"/>
                      </a:cNvCxnSpPr>
                    </a:nvCxnSpPr>
                    <a:spPr>
                      <a:xfrm>
                        <a:off x="4191000" y="1066800"/>
                        <a:ext cx="1943100" cy="83820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a:spPr>
                    <a:style>
                      <a:lnRef idx="2">
                        <a:schemeClr val="dk1"/>
                      </a:lnRef>
                      <a:fillRef idx="0">
                        <a:schemeClr val="dk1"/>
                      </a:fillRef>
                      <a:effectRef idx="1">
                        <a:schemeClr val="dk1"/>
                      </a:effectRef>
                      <a:fontRef idx="minor">
                        <a:schemeClr val="tx1"/>
                      </a:fontRef>
                    </a:style>
                  </a:cxnSp>
                  <a:cxnSp>
                    <a:nvCxnSpPr>
                      <a:cNvPr id="60" name="Straight Arrow Connector 59"/>
                      <a:cNvCxnSpPr>
                        <a:stCxn id="29" idx="2"/>
                        <a:endCxn id="19" idx="0"/>
                      </a:cNvCxnSpPr>
                    </a:nvCxnSpPr>
                    <a:spPr>
                      <a:xfrm flipH="1">
                        <a:off x="762000" y="2286000"/>
                        <a:ext cx="1485900" cy="91440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a:spPr>
                    <a:style>
                      <a:lnRef idx="2">
                        <a:schemeClr val="dk1"/>
                      </a:lnRef>
                      <a:fillRef idx="0">
                        <a:schemeClr val="dk1"/>
                      </a:fillRef>
                      <a:effectRef idx="1">
                        <a:schemeClr val="dk1"/>
                      </a:effectRef>
                      <a:fontRef idx="minor">
                        <a:schemeClr val="tx1"/>
                      </a:fontRef>
                    </a:style>
                  </a:cxnSp>
                  <a:cxnSp>
                    <a:nvCxnSpPr>
                      <a:cNvPr id="63" name="Straight Arrow Connector 62"/>
                      <a:cNvCxnSpPr>
                        <a:stCxn id="29" idx="2"/>
                        <a:endCxn id="41" idx="0"/>
                      </a:cNvCxnSpPr>
                    </a:nvCxnSpPr>
                    <a:spPr>
                      <a:xfrm flipH="1">
                        <a:off x="2209800" y="2286000"/>
                        <a:ext cx="38100" cy="91440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a:spPr>
                    <a:style>
                      <a:lnRef idx="2">
                        <a:schemeClr val="dk1"/>
                      </a:lnRef>
                      <a:fillRef idx="0">
                        <a:schemeClr val="dk1"/>
                      </a:fillRef>
                      <a:effectRef idx="1">
                        <a:schemeClr val="dk1"/>
                      </a:effectRef>
                      <a:fontRef idx="minor">
                        <a:schemeClr val="tx1"/>
                      </a:fontRef>
                    </a:style>
                  </a:cxnSp>
                  <a:cxnSp>
                    <a:nvCxnSpPr>
                      <a:cNvPr id="67" name="Straight Arrow Connector 66"/>
                      <a:cNvCxnSpPr>
                        <a:stCxn id="29" idx="2"/>
                        <a:endCxn id="39" idx="0"/>
                      </a:cNvCxnSpPr>
                    </a:nvCxnSpPr>
                    <a:spPr>
                      <a:xfrm>
                        <a:off x="2247900" y="2286000"/>
                        <a:ext cx="1409700" cy="91440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a:spPr>
                    <a:style>
                      <a:lnRef idx="2">
                        <a:schemeClr val="dk1"/>
                      </a:lnRef>
                      <a:fillRef idx="0">
                        <a:schemeClr val="dk1"/>
                      </a:fillRef>
                      <a:effectRef idx="1">
                        <a:schemeClr val="dk1"/>
                      </a:effectRef>
                      <a:fontRef idx="minor">
                        <a:schemeClr val="tx1"/>
                      </a:fontRef>
                    </a:style>
                  </a:cxnSp>
                  <a:cxnSp>
                    <a:nvCxnSpPr>
                      <a:cNvPr id="77" name="Straight Arrow Connector 76"/>
                      <a:cNvCxnSpPr>
                        <a:stCxn id="38" idx="2"/>
                        <a:endCxn id="49" idx="0"/>
                      </a:cNvCxnSpPr>
                    </a:nvCxnSpPr>
                    <a:spPr>
                      <a:xfrm>
                        <a:off x="6134100" y="2286000"/>
                        <a:ext cx="647700" cy="91440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a:spPr>
                    <a:style>
                      <a:lnRef idx="2">
                        <a:schemeClr val="dk1"/>
                      </a:lnRef>
                      <a:fillRef idx="0">
                        <a:schemeClr val="dk1"/>
                      </a:fillRef>
                      <a:effectRef idx="1">
                        <a:schemeClr val="dk1"/>
                      </a:effectRef>
                      <a:fontRef idx="minor">
                        <a:schemeClr val="tx1"/>
                      </a:fontRef>
                    </a:style>
                  </a:cxnSp>
                  <a:cxnSp>
                    <a:nvCxnSpPr>
                      <a:cNvPr id="78" name="Straight Arrow Connector 77"/>
                      <a:cNvCxnSpPr>
                        <a:stCxn id="38" idx="2"/>
                        <a:endCxn id="48" idx="0"/>
                      </a:cNvCxnSpPr>
                    </a:nvCxnSpPr>
                    <a:spPr>
                      <a:xfrm flipH="1">
                        <a:off x="5334000" y="2286000"/>
                        <a:ext cx="800100" cy="91440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a:spPr>
                    <a:style>
                      <a:lnRef idx="2">
                        <a:schemeClr val="dk1"/>
                      </a:lnRef>
                      <a:fillRef idx="0">
                        <a:schemeClr val="dk1"/>
                      </a:fillRef>
                      <a:effectRef idx="1">
                        <a:schemeClr val="dk1"/>
                      </a:effectRef>
                      <a:fontRef idx="minor">
                        <a:schemeClr val="tx1"/>
                      </a:fontRef>
                    </a:style>
                  </a:cxnSp>
                </lc:lockedCanvas>
              </a:graphicData>
            </a:graphic>
          </wp:inline>
        </w:drawing>
      </w:r>
    </w:p>
    <w:p w:rsidR="00920318" w:rsidRPr="00B96251" w:rsidRDefault="00920318" w:rsidP="00920318">
      <w:pPr>
        <w:pStyle w:val="Caption"/>
        <w:jc w:val="center"/>
        <w:rPr>
          <w:rFonts w:ascii="Candara" w:hAnsi="Candara"/>
          <w:lang w:val="en-US"/>
        </w:rPr>
      </w:pPr>
      <w:bookmarkStart w:id="5" w:name="_Ref338686554"/>
      <w:r w:rsidRPr="00B96251">
        <w:rPr>
          <w:lang w:val="en-US"/>
        </w:rPr>
        <w:t xml:space="preserve">Figure </w:t>
      </w:r>
      <w:r w:rsidR="009B34F3" w:rsidRPr="00B96251">
        <w:rPr>
          <w:lang w:val="en-US"/>
        </w:rPr>
        <w:fldChar w:fldCharType="begin"/>
      </w:r>
      <w:r w:rsidRPr="00B96251">
        <w:rPr>
          <w:lang w:val="en-US"/>
        </w:rPr>
        <w:instrText xml:space="preserve"> SEQ Figure \* ARABIC </w:instrText>
      </w:r>
      <w:r w:rsidR="009B34F3" w:rsidRPr="00B96251">
        <w:rPr>
          <w:lang w:val="en-US"/>
        </w:rPr>
        <w:fldChar w:fldCharType="separate"/>
      </w:r>
      <w:r w:rsidR="002010E6">
        <w:rPr>
          <w:noProof/>
          <w:lang w:val="en-US"/>
        </w:rPr>
        <w:t>1</w:t>
      </w:r>
      <w:r w:rsidR="009B34F3" w:rsidRPr="00B96251">
        <w:rPr>
          <w:lang w:val="en-US"/>
        </w:rPr>
        <w:fldChar w:fldCharType="end"/>
      </w:r>
      <w:bookmarkEnd w:id="5"/>
      <w:r w:rsidRPr="00B96251">
        <w:rPr>
          <w:lang w:val="en-US"/>
        </w:rPr>
        <w:t>: Example for staged configuration</w:t>
      </w:r>
    </w:p>
    <w:p w:rsidR="00A3665B" w:rsidRDefault="00A3665B" w:rsidP="00A3665B">
      <w:pPr>
        <w:pStyle w:val="Heading2"/>
      </w:pPr>
      <w:bookmarkStart w:id="6" w:name="_Toc338688607"/>
      <w:r>
        <w:t>Multi Software Product Lines</w:t>
      </w:r>
      <w:bookmarkEnd w:id="6"/>
    </w:p>
    <w:p w:rsidR="00B96251" w:rsidRPr="00B96251" w:rsidRDefault="00B96251" w:rsidP="00B96251">
      <w:pPr>
        <w:jc w:val="both"/>
        <w:rPr>
          <w:lang w:val="en-US"/>
        </w:rPr>
      </w:pPr>
      <w:r>
        <w:rPr>
          <w:lang w:val="en-US"/>
        </w:rPr>
        <w:t>Multi Software Product Lines (MSPLs) are able to compose several (independent) product lines to form new products (or product lines). While forming a</w:t>
      </w:r>
      <w:r w:rsidR="004062E1">
        <w:rPr>
          <w:lang w:val="en-US"/>
        </w:rPr>
        <w:t>n</w:t>
      </w:r>
      <w:r>
        <w:rPr>
          <w:lang w:val="en-US"/>
        </w:rPr>
        <w:t xml:space="preserve"> MSPL, the variability models of the single </w:t>
      </w:r>
      <w:r>
        <w:rPr>
          <w:lang w:val="en-US"/>
        </w:rPr>
        <w:lastRenderedPageBreak/>
        <w:t>product lines are combined to an integrated variability model. Derived products can contain instantiated assets from all combined product lines.</w:t>
      </w:r>
      <w:r w:rsidR="004062E1">
        <w:rPr>
          <w:lang w:val="en-US"/>
        </w:rPr>
        <w:t xml:space="preserve"> </w:t>
      </w:r>
      <w:r w:rsidR="004062E1">
        <w:rPr>
          <w:rFonts w:ascii="Candara" w:hAnsi="Candara"/>
          <w:lang w:val="en-US"/>
        </w:rPr>
        <w:t xml:space="preserve">See </w:t>
      </w:r>
      <w:r w:rsidR="009B34F3">
        <w:rPr>
          <w:rFonts w:ascii="Candara" w:hAnsi="Candara"/>
          <w:lang w:val="en-US"/>
        </w:rPr>
        <w:fldChar w:fldCharType="begin"/>
      </w:r>
      <w:r w:rsidR="004062E1">
        <w:rPr>
          <w:rFonts w:ascii="Candara" w:hAnsi="Candara"/>
          <w:lang w:val="en-US"/>
        </w:rPr>
        <w:instrText xml:space="preserve"> REF _Ref338687088 \h </w:instrText>
      </w:r>
      <w:r w:rsidR="009B34F3">
        <w:rPr>
          <w:rFonts w:ascii="Candara" w:hAnsi="Candara"/>
          <w:lang w:val="en-US"/>
        </w:rPr>
      </w:r>
      <w:r w:rsidR="009B34F3">
        <w:rPr>
          <w:rFonts w:ascii="Candara" w:hAnsi="Candara"/>
          <w:lang w:val="en-US"/>
        </w:rPr>
        <w:fldChar w:fldCharType="separate"/>
      </w:r>
      <w:r w:rsidR="002010E6" w:rsidRPr="00B96251">
        <w:rPr>
          <w:lang w:val="en-US"/>
        </w:rPr>
        <w:t xml:space="preserve">Figure </w:t>
      </w:r>
      <w:r w:rsidR="002010E6">
        <w:rPr>
          <w:noProof/>
          <w:lang w:val="en-US"/>
        </w:rPr>
        <w:t>2</w:t>
      </w:r>
      <w:r w:rsidR="009B34F3">
        <w:rPr>
          <w:rFonts w:ascii="Candara" w:hAnsi="Candara"/>
          <w:lang w:val="en-US"/>
        </w:rPr>
        <w:fldChar w:fldCharType="end"/>
      </w:r>
      <w:r w:rsidR="004062E1">
        <w:rPr>
          <w:rFonts w:ascii="Candara" w:hAnsi="Candara"/>
          <w:lang w:val="en-US"/>
        </w:rPr>
        <w:t xml:space="preserve"> for an illustrative example.</w:t>
      </w:r>
    </w:p>
    <w:p w:rsidR="00B96251" w:rsidRDefault="00B96251" w:rsidP="00B96251">
      <w:pPr>
        <w:keepNext/>
        <w:jc w:val="both"/>
      </w:pPr>
      <w:r w:rsidRPr="00B96251">
        <w:rPr>
          <w:rFonts w:ascii="Candara" w:hAnsi="Candara"/>
          <w:noProof/>
          <w:lang w:eastAsia="de-DE"/>
        </w:rPr>
        <w:drawing>
          <wp:inline distT="0" distB="0" distL="0" distR="0">
            <wp:extent cx="5760720" cy="1195506"/>
            <wp:effectExtent l="19050" t="0" r="0" b="0"/>
            <wp:docPr id="24"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77200" cy="1676400"/>
                      <a:chOff x="228600" y="304800"/>
                      <a:chExt cx="8077200" cy="1676400"/>
                    </a:xfrm>
                  </a:grpSpPr>
                  <a:sp>
                    <a:nvSpPr>
                      <a:cNvPr id="113" name="Rectangle 112"/>
                      <a:cNvSpPr/>
                    </a:nvSpPr>
                    <a:spPr>
                      <a:xfrm>
                        <a:off x="990600" y="609600"/>
                        <a:ext cx="76200" cy="76200"/>
                      </a:xfrm>
                      <a:prstGeom prst="rect">
                        <a:avLst/>
                      </a:prstGeom>
                      <a:solidFill>
                        <a:srgbClr val="4F81BD"/>
                      </a:solidFill>
                      <a:ln w="25400" cap="flat" cmpd="sng" algn="ctr">
                        <a:noFill/>
                        <a:prstDash val="solid"/>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Rectangle 29"/>
                      <a:cNvSpPr/>
                    </a:nvSpPr>
                    <a:spPr>
                      <a:xfrm>
                        <a:off x="1219200" y="609600"/>
                        <a:ext cx="76200" cy="76200"/>
                      </a:xfrm>
                      <a:prstGeom prst="rect">
                        <a:avLst/>
                      </a:prstGeom>
                      <a:solidFill>
                        <a:srgbClr val="4F81BD"/>
                      </a:solidFill>
                      <a:ln w="25400" cap="flat" cmpd="sng" algn="ctr">
                        <a:noFill/>
                        <a:prstDash val="solid"/>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16" name="Rectangle 115"/>
                      <a:cNvSpPr/>
                    </a:nvSpPr>
                    <a:spPr>
                      <a:xfrm>
                        <a:off x="2438400" y="609600"/>
                        <a:ext cx="76200" cy="76200"/>
                      </a:xfrm>
                      <a:prstGeom prst="rect">
                        <a:avLst/>
                      </a:prstGeom>
                      <a:solidFill>
                        <a:srgbClr val="4F81BD"/>
                      </a:solidFill>
                      <a:ln w="25400" cap="flat" cmpd="sng" algn="ctr">
                        <a:noFill/>
                        <a:prstDash val="solid"/>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15" name="Rectangle 114"/>
                      <a:cNvSpPr/>
                    </a:nvSpPr>
                    <a:spPr>
                      <a:xfrm>
                        <a:off x="1752600" y="609600"/>
                        <a:ext cx="76200" cy="76200"/>
                      </a:xfrm>
                      <a:prstGeom prst="rect">
                        <a:avLst/>
                      </a:prstGeom>
                      <a:solidFill>
                        <a:srgbClr val="4F81BD"/>
                      </a:solidFill>
                      <a:ln w="25400" cap="flat" cmpd="sng" algn="ctr">
                        <a:noFill/>
                        <a:prstDash val="solid"/>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20" name="Rectangle 119"/>
                      <a:cNvSpPr/>
                    </a:nvSpPr>
                    <a:spPr>
                      <a:xfrm>
                        <a:off x="3962400" y="609600"/>
                        <a:ext cx="76200" cy="76200"/>
                      </a:xfrm>
                      <a:prstGeom prst="rect">
                        <a:avLst/>
                      </a:prstGeom>
                      <a:solidFill>
                        <a:srgbClr val="4F81BD"/>
                      </a:solidFill>
                      <a:ln w="25400" cap="flat" cmpd="sng" algn="ctr">
                        <a:noFill/>
                        <a:prstDash val="solid"/>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Rectangle 28"/>
                      <a:cNvSpPr/>
                    </a:nvSpPr>
                    <a:spPr>
                      <a:xfrm>
                        <a:off x="1676400" y="304800"/>
                        <a:ext cx="990600" cy="381000"/>
                      </a:xfrm>
                      <a:prstGeom prst="rect">
                        <a:avLst/>
                      </a:prstGeom>
                      <a:gradFill flip="none" rotWithShape="1">
                        <a:gsLst>
                          <a:gs pos="0">
                            <a:srgbClr val="8488C4"/>
                          </a:gs>
                          <a:gs pos="53000">
                            <a:srgbClr val="D4DEFF"/>
                          </a:gs>
                          <a:gs pos="83000">
                            <a:srgbClr val="D4DEFF"/>
                          </a:gs>
                          <a:gs pos="100000">
                            <a:srgbClr val="96AB94"/>
                          </a:gs>
                        </a:gsLst>
                        <a:lin ang="16200000" scaled="1"/>
                        <a:tileRect/>
                      </a:gradFill>
                      <a:ln w="12700" cap="flat" cmpd="sng" algn="ctr">
                        <a:solidFill>
                          <a:sysClr val="windowText" lastClr="000000"/>
                        </a:solidFill>
                        <a:prstDash val="solid"/>
                      </a:ln>
                      <a:effectLst>
                        <a:outerShdw blurRad="50800" dist="38100" dir="2700000" algn="tl" rotWithShape="0">
                          <a:prstClr val="black">
                            <a:alpha val="40000"/>
                          </a:prstClr>
                        </a:outerShdw>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de-DE" b="1" dirty="0" smtClean="0">
                              <a:solidFill>
                                <a:sysClr val="windowText" lastClr="000000"/>
                              </a:solidFill>
                            </a:rPr>
                            <a:t>PL_B</a:t>
                          </a:r>
                          <a:endParaRPr lang="de-DE" b="1" dirty="0" smtClean="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Rectangle 27"/>
                      <a:cNvSpPr/>
                    </a:nvSpPr>
                    <a:spPr>
                      <a:xfrm>
                        <a:off x="3505200" y="304800"/>
                        <a:ext cx="838200" cy="381000"/>
                      </a:xfrm>
                      <a:prstGeom prst="rect">
                        <a:avLst/>
                      </a:prstGeom>
                      <a:gradFill flip="none" rotWithShape="1">
                        <a:gsLst>
                          <a:gs pos="0">
                            <a:srgbClr val="8488C4"/>
                          </a:gs>
                          <a:gs pos="53000">
                            <a:srgbClr val="D4DEFF"/>
                          </a:gs>
                          <a:gs pos="83000">
                            <a:srgbClr val="D4DEFF"/>
                          </a:gs>
                          <a:gs pos="100000">
                            <a:srgbClr val="96AB94"/>
                          </a:gs>
                        </a:gsLst>
                        <a:lin ang="16200000" scaled="1"/>
                        <a:tileRect/>
                      </a:gradFill>
                      <a:ln w="12700" cap="flat" cmpd="sng" algn="ctr">
                        <a:solidFill>
                          <a:sysClr val="windowText" lastClr="000000"/>
                        </a:solidFill>
                        <a:prstDash val="solid"/>
                      </a:ln>
                      <a:effectLst>
                        <a:outerShdw blurRad="50800" dist="38100" dir="2700000" algn="tl" rotWithShape="0">
                          <a:prstClr val="black">
                            <a:alpha val="40000"/>
                          </a:prstClr>
                        </a:outerShdw>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de-DE" b="1" dirty="0" smtClean="0">
                              <a:solidFill>
                                <a:sysClr val="windowText" lastClr="000000"/>
                              </a:solidFill>
                            </a:rPr>
                            <a:t>PL_C</a:t>
                          </a:r>
                          <a:endParaRPr lang="de-DE" b="1" dirty="0" smtClean="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ectangle 15"/>
                      <a:cNvSpPr/>
                    </a:nvSpPr>
                    <a:spPr>
                      <a:xfrm>
                        <a:off x="533400" y="304800"/>
                        <a:ext cx="838200" cy="381000"/>
                      </a:xfrm>
                      <a:prstGeom prst="rect">
                        <a:avLst/>
                      </a:prstGeom>
                      <a:gradFill flip="none" rotWithShape="1">
                        <a:gsLst>
                          <a:gs pos="0">
                            <a:srgbClr val="8488C4"/>
                          </a:gs>
                          <a:gs pos="53000">
                            <a:srgbClr val="D4DEFF"/>
                          </a:gs>
                          <a:gs pos="83000">
                            <a:srgbClr val="D4DEFF"/>
                          </a:gs>
                          <a:gs pos="100000">
                            <a:srgbClr val="96AB94"/>
                          </a:gs>
                        </a:gsLst>
                        <a:lin ang="16200000" scaled="1"/>
                        <a:tileRect/>
                      </a:gradFill>
                      <a:ln w="12700" cap="flat" cmpd="sng" algn="ctr">
                        <a:solidFill>
                          <a:sysClr val="windowText" lastClr="000000"/>
                        </a:solidFill>
                        <a:prstDash val="solid"/>
                      </a:ln>
                      <a:effectLst>
                        <a:outerShdw blurRad="50800" dist="38100" dir="2700000" algn="tl" rotWithShape="0">
                          <a:prstClr val="black">
                            <a:alpha val="40000"/>
                          </a:prstClr>
                        </a:outerShdw>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de-DE" b="1" dirty="0" smtClean="0">
                              <a:solidFill>
                                <a:sysClr val="windowText" lastClr="000000"/>
                              </a:solidFill>
                            </a:rPr>
                            <a:t>PL_A</a:t>
                          </a:r>
                          <a:endParaRPr lang="de-DE" b="1" dirty="0" smtClean="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Rounded Rectangle 18"/>
                      <a:cNvSpPr/>
                    </a:nvSpPr>
                    <a:spPr>
                      <a:xfrm>
                        <a:off x="228600" y="1447800"/>
                        <a:ext cx="1219200" cy="533400"/>
                      </a:xfrm>
                      <a:prstGeom prst="roundRect">
                        <a:avLst/>
                      </a:prstGeom>
                      <a:gradFill rotWithShape="1">
                        <a:gsLst>
                          <a:gs pos="0">
                            <a:srgbClr val="C0504D">
                              <a:tint val="50000"/>
                              <a:satMod val="300000"/>
                            </a:srgbClr>
                          </a:gs>
                          <a:gs pos="35000">
                            <a:srgbClr val="C0504D">
                              <a:tint val="37000"/>
                              <a:satMod val="300000"/>
                            </a:srgbClr>
                          </a:gs>
                          <a:gs pos="100000">
                            <a:srgbClr val="C0504D">
                              <a:tint val="15000"/>
                              <a:satMod val="350000"/>
                            </a:srgbClr>
                          </a:gs>
                        </a:gsLst>
                        <a:lin ang="16200000" scaled="1"/>
                      </a:gradFill>
                      <a:ln w="9525" cap="flat" cmpd="sng" algn="ctr">
                        <a:solidFill>
                          <a:srgbClr val="C0504D">
                            <a:shade val="95000"/>
                            <a:satMod val="105000"/>
                          </a:srgbClr>
                        </a:solidFill>
                        <a:prstDash val="solid"/>
                      </a:ln>
                      <a:effectLst>
                        <a:outerShdw blurRad="40000" dist="20000" dir="5400000" rotWithShape="0">
                          <a:srgbClr val="000000">
                            <a:alpha val="38000"/>
                          </a:srgbClr>
                        </a:outerShdw>
                      </a:effectLst>
                    </a:spPr>
                    <a:txSp>
                      <a:txBody>
                        <a:bodyPr lIns="54000" rIns="54000" rtlCol="0" anchor="ctr"/>
                        <a:lstStyle>
                          <a:defPPr>
                            <a:defRPr lang="en-US"/>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pPr algn="ctr"/>
                          <a:r>
                            <a:rPr lang="en-US" dirty="0" err="1" smtClean="0"/>
                            <a:t>Prod</a:t>
                          </a:r>
                          <a:r>
                            <a:rPr lang="en-US" baseline="-25000" dirty="0" err="1" smtClean="0"/>
                            <a:t>A</a:t>
                          </a:r>
                          <a:endParaRPr lang="en-US" baseline="-25000" dirty="0"/>
                        </a:p>
                      </a:txBody>
                      <a:useSpRect/>
                    </a:txSp>
                    <a:style>
                      <a:lnRef idx="1">
                        <a:schemeClr val="accent2"/>
                      </a:lnRef>
                      <a:fillRef idx="2">
                        <a:schemeClr val="accent2"/>
                      </a:fillRef>
                      <a:effectRef idx="1">
                        <a:schemeClr val="accent2"/>
                      </a:effectRef>
                      <a:fontRef idx="minor">
                        <a:schemeClr val="dk1"/>
                      </a:fontRef>
                    </a:style>
                  </a:sp>
                  <a:sp>
                    <a:nvSpPr>
                      <a:cNvPr id="24" name="Rounded Rectangle 23"/>
                      <a:cNvSpPr/>
                    </a:nvSpPr>
                    <a:spPr>
                      <a:xfrm>
                        <a:off x="1805940" y="1447800"/>
                        <a:ext cx="1219200" cy="533400"/>
                      </a:xfrm>
                      <a:prstGeom prst="roundRect">
                        <a:avLst/>
                      </a:prstGeom>
                      <a:gradFill rotWithShape="1">
                        <a:gsLst>
                          <a:gs pos="0">
                            <a:srgbClr val="C0504D">
                              <a:tint val="50000"/>
                              <a:satMod val="300000"/>
                            </a:srgbClr>
                          </a:gs>
                          <a:gs pos="35000">
                            <a:srgbClr val="C0504D">
                              <a:tint val="37000"/>
                              <a:satMod val="300000"/>
                            </a:srgbClr>
                          </a:gs>
                          <a:gs pos="100000">
                            <a:srgbClr val="C0504D">
                              <a:tint val="15000"/>
                              <a:satMod val="350000"/>
                            </a:srgbClr>
                          </a:gs>
                        </a:gsLst>
                        <a:lin ang="16200000" scaled="1"/>
                      </a:gradFill>
                      <a:ln w="9525" cap="flat" cmpd="sng" algn="ctr">
                        <a:solidFill>
                          <a:srgbClr val="C0504D">
                            <a:shade val="95000"/>
                            <a:satMod val="105000"/>
                          </a:srgbClr>
                        </a:solidFill>
                        <a:prstDash val="solid"/>
                      </a:ln>
                      <a:effectLst>
                        <a:outerShdw blurRad="40000" dist="20000" dir="5400000" rotWithShape="0">
                          <a:srgbClr val="000000">
                            <a:alpha val="38000"/>
                          </a:srgbClr>
                        </a:outerShdw>
                      </a:effectLst>
                    </a:spPr>
                    <a:txSp>
                      <a:txBody>
                        <a:bodyPr lIns="54000" rIns="54000" rtlCol="0" anchor="ctr"/>
                        <a:lstStyle>
                          <a:defPPr>
                            <a:defRPr lang="en-US"/>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pPr algn="ctr"/>
                          <a:r>
                            <a:rPr lang="en-US" dirty="0" err="1" smtClean="0"/>
                            <a:t>Prod</a:t>
                          </a:r>
                          <a:r>
                            <a:rPr lang="en-US" baseline="-25000" dirty="0" err="1" smtClean="0"/>
                            <a:t>AB</a:t>
                          </a:r>
                          <a:endParaRPr lang="en-US" baseline="-25000" dirty="0"/>
                        </a:p>
                      </a:txBody>
                      <a:useSpRect/>
                    </a:txSp>
                    <a:style>
                      <a:lnRef idx="1">
                        <a:schemeClr val="accent2"/>
                      </a:lnRef>
                      <a:fillRef idx="2">
                        <a:schemeClr val="accent2"/>
                      </a:fillRef>
                      <a:effectRef idx="1">
                        <a:schemeClr val="accent2"/>
                      </a:effectRef>
                      <a:fontRef idx="minor">
                        <a:schemeClr val="dk1"/>
                      </a:fontRef>
                    </a:style>
                  </a:sp>
                  <a:cxnSp>
                    <a:nvCxnSpPr>
                      <a:cNvPr id="34" name="Straight Arrow Connector 33"/>
                      <a:cNvCxnSpPr>
                        <a:endCxn id="19" idx="0"/>
                      </a:cNvCxnSpPr>
                    </a:nvCxnSpPr>
                    <a:spPr>
                      <a:xfrm>
                        <a:off x="838200" y="685800"/>
                        <a:ext cx="0" cy="76200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a:spPr>
                    <a:style>
                      <a:lnRef idx="2">
                        <a:schemeClr val="dk1"/>
                      </a:lnRef>
                      <a:fillRef idx="0">
                        <a:schemeClr val="dk1"/>
                      </a:fillRef>
                      <a:effectRef idx="1">
                        <a:schemeClr val="dk1"/>
                      </a:effectRef>
                      <a:fontRef idx="minor">
                        <a:schemeClr val="tx1"/>
                      </a:fontRef>
                    </a:style>
                  </a:cxnSp>
                  <a:cxnSp>
                    <a:nvCxnSpPr>
                      <a:cNvPr id="54" name="Straight Arrow Connector 53"/>
                      <a:cNvCxnSpPr>
                        <a:stCxn id="113" idx="2"/>
                        <a:endCxn id="24" idx="0"/>
                      </a:cNvCxnSpPr>
                    </a:nvCxnSpPr>
                    <a:spPr>
                      <a:xfrm rot="16200000" flipH="1">
                        <a:off x="1341120" y="373380"/>
                        <a:ext cx="762000" cy="1386840"/>
                      </a:xfrm>
                      <a:prstGeom prst="bentConnector3">
                        <a:avLst>
                          <a:gd name="adj1" fmla="val 65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a:spPr>
                    <a:style>
                      <a:lnRef idx="2">
                        <a:schemeClr val="dk1"/>
                      </a:lnRef>
                      <a:fillRef idx="0">
                        <a:schemeClr val="dk1"/>
                      </a:fillRef>
                      <a:effectRef idx="1">
                        <a:schemeClr val="dk1"/>
                      </a:effectRef>
                      <a:fontRef idx="minor">
                        <a:schemeClr val="tx1"/>
                      </a:fontRef>
                    </a:style>
                  </a:cxnSp>
                  <a:cxnSp>
                    <a:nvCxnSpPr>
                      <a:cNvPr id="59" name="Straight Arrow Connector 58"/>
                      <a:cNvCxnSpPr>
                        <a:stCxn id="115" idx="2"/>
                        <a:endCxn id="24" idx="0"/>
                      </a:cNvCxnSpPr>
                    </a:nvCxnSpPr>
                    <a:spPr>
                      <a:xfrm rot="16200000" flipH="1">
                        <a:off x="1722120" y="754380"/>
                        <a:ext cx="762000" cy="624840"/>
                      </a:xfrm>
                      <a:prstGeom prst="bentConnector3">
                        <a:avLst>
                          <a:gd name="adj1" fmla="val 65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a:spPr>
                    <a:style>
                      <a:lnRef idx="2">
                        <a:schemeClr val="dk1"/>
                      </a:lnRef>
                      <a:fillRef idx="0">
                        <a:schemeClr val="dk1"/>
                      </a:fillRef>
                      <a:effectRef idx="1">
                        <a:schemeClr val="dk1"/>
                      </a:effectRef>
                      <a:fontRef idx="minor">
                        <a:schemeClr val="tx1"/>
                      </a:fontRef>
                    </a:style>
                  </a:cxnSp>
                  <a:cxnSp>
                    <a:nvCxnSpPr>
                      <a:cNvPr id="64" name="Straight Arrow Connector 63"/>
                      <a:cNvCxnSpPr>
                        <a:stCxn id="116" idx="2"/>
                        <a:endCxn id="75" idx="0"/>
                      </a:cNvCxnSpPr>
                    </a:nvCxnSpPr>
                    <a:spPr>
                      <a:xfrm rot="16200000" flipH="1">
                        <a:off x="2857500" y="304800"/>
                        <a:ext cx="762000" cy="1524000"/>
                      </a:xfrm>
                      <a:prstGeom prst="bentConnector3">
                        <a:avLst>
                          <a:gd name="adj1" fmla="val 19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a:spPr>
                    <a:style>
                      <a:lnRef idx="2">
                        <a:schemeClr val="dk1"/>
                      </a:lnRef>
                      <a:fillRef idx="0">
                        <a:schemeClr val="dk1"/>
                      </a:fillRef>
                      <a:effectRef idx="1">
                        <a:schemeClr val="dk1"/>
                      </a:effectRef>
                      <a:fontRef idx="minor">
                        <a:schemeClr val="tx1"/>
                      </a:fontRef>
                    </a:style>
                  </a:cxnSp>
                  <a:sp>
                    <a:nvSpPr>
                      <a:cNvPr id="75" name="Rounded Rectangle 74"/>
                      <a:cNvSpPr/>
                    </a:nvSpPr>
                    <a:spPr>
                      <a:xfrm>
                        <a:off x="3390900" y="1447800"/>
                        <a:ext cx="1219200" cy="533400"/>
                      </a:xfrm>
                      <a:prstGeom prst="roundRect">
                        <a:avLst/>
                      </a:prstGeom>
                      <a:gradFill rotWithShape="1">
                        <a:gsLst>
                          <a:gs pos="0">
                            <a:srgbClr val="C0504D">
                              <a:tint val="50000"/>
                              <a:satMod val="300000"/>
                            </a:srgbClr>
                          </a:gs>
                          <a:gs pos="35000">
                            <a:srgbClr val="C0504D">
                              <a:tint val="37000"/>
                              <a:satMod val="300000"/>
                            </a:srgbClr>
                          </a:gs>
                          <a:gs pos="100000">
                            <a:srgbClr val="C0504D">
                              <a:tint val="15000"/>
                              <a:satMod val="350000"/>
                            </a:srgbClr>
                          </a:gs>
                        </a:gsLst>
                        <a:lin ang="16200000" scaled="1"/>
                      </a:gradFill>
                      <a:ln w="9525" cap="flat" cmpd="sng" algn="ctr">
                        <a:solidFill>
                          <a:srgbClr val="C0504D">
                            <a:shade val="95000"/>
                            <a:satMod val="105000"/>
                          </a:srgbClr>
                        </a:solidFill>
                        <a:prstDash val="solid"/>
                      </a:ln>
                      <a:effectLst>
                        <a:outerShdw blurRad="40000" dist="20000" dir="5400000" rotWithShape="0">
                          <a:srgbClr val="000000">
                            <a:alpha val="38000"/>
                          </a:srgbClr>
                        </a:outerShdw>
                      </a:effectLst>
                    </a:spPr>
                    <a:txSp>
                      <a:txBody>
                        <a:bodyPr lIns="54000" rIns="54000" rtlCol="0" anchor="ctr"/>
                        <a:lstStyle>
                          <a:defPPr>
                            <a:defRPr lang="en-US"/>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pPr algn="ctr"/>
                          <a:r>
                            <a:rPr lang="en-US" dirty="0" err="1" smtClean="0"/>
                            <a:t>Prod</a:t>
                          </a:r>
                          <a:r>
                            <a:rPr lang="en-US" baseline="-25000" dirty="0" err="1" smtClean="0"/>
                            <a:t>ABC</a:t>
                          </a:r>
                          <a:endParaRPr lang="en-US" baseline="-25000" dirty="0"/>
                        </a:p>
                      </a:txBody>
                      <a:useSpRect/>
                    </a:txSp>
                    <a:style>
                      <a:lnRef idx="1">
                        <a:schemeClr val="accent2"/>
                      </a:lnRef>
                      <a:fillRef idx="2">
                        <a:schemeClr val="accent2"/>
                      </a:fillRef>
                      <a:effectRef idx="1">
                        <a:schemeClr val="accent2"/>
                      </a:effectRef>
                      <a:fontRef idx="minor">
                        <a:schemeClr val="dk1"/>
                      </a:fontRef>
                    </a:style>
                  </a:sp>
                  <a:cxnSp>
                    <a:nvCxnSpPr>
                      <a:cNvPr id="76" name="Straight Arrow Connector 75"/>
                      <a:cNvCxnSpPr>
                        <a:stCxn id="120" idx="2"/>
                        <a:endCxn id="75" idx="0"/>
                      </a:cNvCxnSpPr>
                    </a:nvCxnSpPr>
                    <a:spPr>
                      <a:xfrm rot="5400000">
                        <a:off x="3619500" y="1066800"/>
                        <a:ext cx="762000" cy="1588"/>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a:spPr>
                    <a:style>
                      <a:lnRef idx="2">
                        <a:schemeClr val="dk1"/>
                      </a:lnRef>
                      <a:fillRef idx="0">
                        <a:schemeClr val="dk1"/>
                      </a:fillRef>
                      <a:effectRef idx="1">
                        <a:schemeClr val="dk1"/>
                      </a:effectRef>
                      <a:fontRef idx="minor">
                        <a:schemeClr val="tx1"/>
                      </a:fontRef>
                    </a:style>
                  </a:cxnSp>
                  <a:cxnSp>
                    <a:nvCxnSpPr>
                      <a:cNvPr id="81" name="Straight Arrow Connector 80"/>
                      <a:cNvCxnSpPr>
                        <a:stCxn id="30" idx="2"/>
                        <a:endCxn id="84" idx="0"/>
                      </a:cNvCxnSpPr>
                    </a:nvCxnSpPr>
                    <a:spPr>
                      <a:xfrm rot="16200000" flipH="1">
                        <a:off x="1282746" y="660353"/>
                        <a:ext cx="368307" cy="419199"/>
                      </a:xfrm>
                      <a:prstGeom prst="bentConnector3">
                        <a:avLst>
                          <a:gd name="adj1" fmla="val 101378"/>
                        </a:avLst>
                      </a:prstGeom>
                      <a:noFill/>
                      <a:ln w="25400" cap="flat" cmpd="sng" algn="ctr">
                        <a:solidFill>
                          <a:sysClr val="windowText" lastClr="000000"/>
                        </a:solidFill>
                        <a:prstDash val="solid"/>
                        <a:tailEnd type="none"/>
                      </a:ln>
                      <a:effectLst>
                        <a:outerShdw blurRad="40000" dist="20000" dir="5400000" rotWithShape="0">
                          <a:srgbClr val="000000">
                            <a:alpha val="38000"/>
                          </a:srgbClr>
                        </a:outerShdw>
                      </a:effectLst>
                    </a:spPr>
                    <a:style>
                      <a:lnRef idx="2">
                        <a:schemeClr val="dk1"/>
                      </a:lnRef>
                      <a:fillRef idx="0">
                        <a:schemeClr val="dk1"/>
                      </a:fillRef>
                      <a:effectRef idx="1">
                        <a:schemeClr val="dk1"/>
                      </a:effectRef>
                      <a:fontRef idx="minor">
                        <a:schemeClr val="tx1"/>
                      </a:fontRef>
                    </a:style>
                  </a:cxnSp>
                  <a:sp>
                    <a:nvSpPr>
                      <a:cNvPr id="84" name="Arc 83"/>
                      <a:cNvSpPr>
                        <a:spLocks noChangeAspect="1"/>
                      </a:cNvSpPr>
                    </a:nvSpPr>
                    <a:spPr>
                      <a:xfrm>
                        <a:off x="1676400" y="902208"/>
                        <a:ext cx="228600" cy="316992"/>
                      </a:xfrm>
                      <a:prstGeom prst="arc">
                        <a:avLst>
                          <a:gd name="adj1" fmla="val 10998358"/>
                          <a:gd name="adj2" fmla="val 0"/>
                        </a:avLst>
                      </a:prstGeom>
                      <a:noFill/>
                      <a:ln w="25400" cap="flat" cmpd="sng" algn="ctr">
                        <a:solidFill>
                          <a:sysClr val="windowText" lastClr="000000"/>
                        </a:solidFill>
                        <a:prstDash val="solid"/>
                      </a:ln>
                      <a:effectLst>
                        <a:outerShdw blurRad="50800" dist="38100" dir="5400000" algn="t" rotWithShape="0">
                          <a:prstClr val="black">
                            <a:alpha val="40000"/>
                          </a:prstClr>
                        </a:outerShdw>
                      </a:effectLst>
                    </a:spPr>
                    <a:txSp>
                      <a:txBody>
                        <a:bodyPr rtlCol="0" anchor="ctr"/>
                        <a:lstStyle>
                          <a:defPPr>
                            <a:defRPr lang="en-US"/>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pPr algn="ctr"/>
                          <a:endParaRPr lang="de-DE"/>
                        </a:p>
                      </a:txBody>
                      <a:useSpRect/>
                    </a:txSp>
                    <a:style>
                      <a:lnRef idx="1">
                        <a:schemeClr val="accent1"/>
                      </a:lnRef>
                      <a:fillRef idx="0">
                        <a:schemeClr val="accent1"/>
                      </a:fillRef>
                      <a:effectRef idx="0">
                        <a:schemeClr val="accent1"/>
                      </a:effectRef>
                      <a:fontRef idx="minor">
                        <a:schemeClr val="tx1"/>
                      </a:fontRef>
                    </a:style>
                  </a:sp>
                  <a:cxnSp>
                    <a:nvCxnSpPr>
                      <a:cNvPr id="86" name="Straight Arrow Connector 85"/>
                      <a:cNvCxnSpPr>
                        <a:stCxn id="84" idx="2"/>
                        <a:endCxn id="75" idx="0"/>
                      </a:cNvCxnSpPr>
                    </a:nvCxnSpPr>
                    <a:spPr>
                      <a:xfrm rot="16200000" flipH="1">
                        <a:off x="2759202" y="206502"/>
                        <a:ext cx="387096" cy="2095500"/>
                      </a:xfrm>
                      <a:prstGeom prst="bentConnector3">
                        <a:avLst>
                          <a:gd name="adj1" fmla="val 787"/>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a:spPr>
                    <a:style>
                      <a:lnRef idx="2">
                        <a:schemeClr val="dk1"/>
                      </a:lnRef>
                      <a:fillRef idx="0">
                        <a:schemeClr val="dk1"/>
                      </a:fillRef>
                      <a:effectRef idx="1">
                        <a:schemeClr val="dk1"/>
                      </a:effectRef>
                      <a:fontRef idx="minor">
                        <a:schemeClr val="tx1"/>
                      </a:fontRef>
                    </a:style>
                  </a:cxnSp>
                  <a:cxnSp>
                    <a:nvCxnSpPr>
                      <a:cNvPr id="32" name="Straight Arrow Connector 31"/>
                      <a:cNvCxnSpPr>
                        <a:stCxn id="37" idx="2"/>
                        <a:endCxn id="35" idx="0"/>
                      </a:cNvCxnSpPr>
                    </a:nvCxnSpPr>
                    <a:spPr>
                      <a:xfrm flipH="1">
                        <a:off x="6625590" y="914400"/>
                        <a:ext cx="3810" cy="53340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a:spPr>
                    <a:style>
                      <a:lnRef idx="2">
                        <a:schemeClr val="dk1"/>
                      </a:lnRef>
                      <a:fillRef idx="0">
                        <a:schemeClr val="dk1"/>
                      </a:fillRef>
                      <a:effectRef idx="1">
                        <a:schemeClr val="dk1"/>
                      </a:effectRef>
                      <a:fontRef idx="minor">
                        <a:schemeClr val="tx1"/>
                      </a:fontRef>
                    </a:style>
                  </a:cxnSp>
                  <a:sp>
                    <a:nvSpPr>
                      <a:cNvPr id="33" name="Rectangle 32"/>
                      <a:cNvSpPr/>
                    </a:nvSpPr>
                    <a:spPr>
                      <a:xfrm>
                        <a:off x="6705600" y="1143000"/>
                        <a:ext cx="1219200" cy="304800"/>
                      </a:xfrm>
                      <a:prstGeom prst="rect">
                        <a:avLst/>
                      </a:prstGeom>
                      <a:noFill/>
                      <a:ln w="25400" cap="flat" cmpd="sng" algn="ctr">
                        <a:noFill/>
                        <a:prstDash val="solid"/>
                      </a:ln>
                      <a:effectLst/>
                    </a:spPr>
                    <a:txSp>
                      <a:txBody>
                        <a:bodyPr lIns="54000" rIns="54000" rtlCol="0" anchor="ctr"/>
                        <a:lstStyle>
                          <a:defPPr>
                            <a:defRPr lang="en-US"/>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pPr algn="ctr"/>
                          <a:r>
                            <a:rPr lang="en-US" sz="1400" dirty="0" smtClean="0"/>
                            <a:t>Derivation</a:t>
                          </a:r>
                          <a:endParaRPr lang="en-US" sz="1400" dirty="0"/>
                        </a:p>
                      </a:txBody>
                      <a:useSpRect/>
                    </a:txSp>
                    <a:style>
                      <a:lnRef idx="2">
                        <a:schemeClr val="dk1"/>
                      </a:lnRef>
                      <a:fillRef idx="1">
                        <a:schemeClr val="lt1"/>
                      </a:fillRef>
                      <a:effectRef idx="0">
                        <a:schemeClr val="dk1"/>
                      </a:effectRef>
                      <a:fontRef idx="minor">
                        <a:schemeClr val="dk1"/>
                      </a:fontRef>
                    </a:style>
                  </a:sp>
                  <a:sp>
                    <a:nvSpPr>
                      <a:cNvPr id="35" name="Rounded Rectangle 34"/>
                      <a:cNvSpPr/>
                    </a:nvSpPr>
                    <a:spPr>
                      <a:xfrm>
                        <a:off x="5029200" y="1447800"/>
                        <a:ext cx="3192780" cy="304800"/>
                      </a:xfrm>
                      <a:prstGeom prst="roundRect">
                        <a:avLst/>
                      </a:prstGeom>
                      <a:gradFill rotWithShape="1">
                        <a:gsLst>
                          <a:gs pos="0">
                            <a:srgbClr val="C0504D">
                              <a:tint val="50000"/>
                              <a:satMod val="300000"/>
                            </a:srgbClr>
                          </a:gs>
                          <a:gs pos="35000">
                            <a:srgbClr val="C0504D">
                              <a:tint val="37000"/>
                              <a:satMod val="300000"/>
                            </a:srgbClr>
                          </a:gs>
                          <a:gs pos="100000">
                            <a:srgbClr val="C0504D">
                              <a:tint val="15000"/>
                              <a:satMod val="350000"/>
                            </a:srgbClr>
                          </a:gs>
                        </a:gsLst>
                        <a:lin ang="16200000" scaled="1"/>
                      </a:gradFill>
                      <a:ln w="9525" cap="flat" cmpd="sng" algn="ctr">
                        <a:solidFill>
                          <a:srgbClr val="C0504D">
                            <a:shade val="95000"/>
                            <a:satMod val="105000"/>
                          </a:srgbClr>
                        </a:solidFill>
                        <a:prstDash val="solid"/>
                      </a:ln>
                      <a:effectLst>
                        <a:outerShdw blurRad="40000" dist="20000" dir="5400000" rotWithShape="0">
                          <a:srgbClr val="000000">
                            <a:alpha val="38000"/>
                          </a:srgbClr>
                        </a:outerShdw>
                      </a:effectLst>
                    </a:spPr>
                    <a:txSp>
                      <a:txBody>
                        <a:bodyPr lIns="54000" rIns="54000" rtlCol="0" anchor="ctr"/>
                        <a:lstStyle>
                          <a:defPPr>
                            <a:defRPr lang="en-US"/>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pPr algn="ctr"/>
                          <a:r>
                            <a:rPr lang="en-US" sz="1600" dirty="0" smtClean="0"/>
                            <a:t>Product (Project without variability)</a:t>
                          </a:r>
                          <a:endParaRPr lang="en-US" sz="1600" dirty="0"/>
                        </a:p>
                      </a:txBody>
                      <a:useSpRect/>
                    </a:txSp>
                    <a:style>
                      <a:lnRef idx="1">
                        <a:schemeClr val="accent2"/>
                      </a:lnRef>
                      <a:fillRef idx="2">
                        <a:schemeClr val="accent2"/>
                      </a:fillRef>
                      <a:effectRef idx="1">
                        <a:schemeClr val="accent2"/>
                      </a:effectRef>
                      <a:fontRef idx="minor">
                        <a:schemeClr val="dk1"/>
                      </a:fontRef>
                    </a:style>
                  </a:sp>
                  <a:sp>
                    <a:nvSpPr>
                      <a:cNvPr id="36" name="Rectangle 35"/>
                      <a:cNvSpPr/>
                    </a:nvSpPr>
                    <a:spPr>
                      <a:xfrm>
                        <a:off x="4953000" y="381000"/>
                        <a:ext cx="3352800" cy="1447800"/>
                      </a:xfrm>
                      <a:prstGeom prst="rect">
                        <a:avLst/>
                      </a:prstGeom>
                      <a:noFill/>
                      <a:ln w="12700" cap="flat" cmpd="sng" algn="ctr">
                        <a:solidFill>
                          <a:sysClr val="windowText" lastClr="000000"/>
                        </a:solidFill>
                        <a:prstDash val="solid"/>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Rectangle 36"/>
                      <a:cNvSpPr/>
                    </a:nvSpPr>
                    <a:spPr>
                      <a:xfrm>
                        <a:off x="5029200" y="457200"/>
                        <a:ext cx="3200400" cy="457200"/>
                      </a:xfrm>
                      <a:prstGeom prst="rect">
                        <a:avLst/>
                      </a:prstGeom>
                      <a:gradFill flip="none" rotWithShape="1">
                        <a:gsLst>
                          <a:gs pos="0">
                            <a:srgbClr val="8488C4"/>
                          </a:gs>
                          <a:gs pos="53000">
                            <a:srgbClr val="D4DEFF"/>
                          </a:gs>
                          <a:gs pos="83000">
                            <a:srgbClr val="D4DEFF"/>
                          </a:gs>
                          <a:gs pos="100000">
                            <a:srgbClr val="96AB94"/>
                          </a:gs>
                        </a:gsLst>
                        <a:lin ang="16200000" scaled="1"/>
                        <a:tileRect/>
                      </a:gradFill>
                      <a:ln w="12700" cap="flat" cmpd="sng" algn="ctr">
                        <a:solidFill>
                          <a:sysClr val="windowText" lastClr="000000"/>
                        </a:solidFill>
                        <a:prstDash val="solid"/>
                      </a:ln>
                      <a:effectLst>
                        <a:outerShdw blurRad="50800" dist="38100" dir="2700000" algn="tl" rotWithShape="0">
                          <a:prstClr val="black">
                            <a:alpha val="40000"/>
                          </a:prstClr>
                        </a:outerShdw>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sz="1600" b="1" dirty="0" smtClean="0">
                              <a:solidFill>
                                <a:sysClr val="windowText" lastClr="000000"/>
                              </a:solidFill>
                            </a:rPr>
                            <a:t>Project with variability</a:t>
                          </a:r>
                          <a:endParaRPr lang="en-US" sz="1600" b="1" dirty="0" smtClean="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A3665B" w:rsidRPr="00B96251" w:rsidRDefault="00B96251" w:rsidP="00B96251">
      <w:pPr>
        <w:pStyle w:val="Caption"/>
        <w:jc w:val="center"/>
        <w:rPr>
          <w:rFonts w:ascii="Candara" w:hAnsi="Candara"/>
          <w:lang w:val="en-US"/>
        </w:rPr>
      </w:pPr>
      <w:bookmarkStart w:id="7" w:name="_Ref338687088"/>
      <w:r w:rsidRPr="00B96251">
        <w:rPr>
          <w:lang w:val="en-US"/>
        </w:rPr>
        <w:t xml:space="preserve">Figure </w:t>
      </w:r>
      <w:r w:rsidR="009B34F3" w:rsidRPr="00B96251">
        <w:rPr>
          <w:lang w:val="en-US"/>
        </w:rPr>
        <w:fldChar w:fldCharType="begin"/>
      </w:r>
      <w:r w:rsidRPr="00B96251">
        <w:rPr>
          <w:lang w:val="en-US"/>
        </w:rPr>
        <w:instrText xml:space="preserve"> SEQ Figure \* ARABIC </w:instrText>
      </w:r>
      <w:r w:rsidR="009B34F3" w:rsidRPr="00B96251">
        <w:rPr>
          <w:lang w:val="en-US"/>
        </w:rPr>
        <w:fldChar w:fldCharType="separate"/>
      </w:r>
      <w:r w:rsidR="002010E6">
        <w:rPr>
          <w:noProof/>
          <w:lang w:val="en-US"/>
        </w:rPr>
        <w:t>2</w:t>
      </w:r>
      <w:r w:rsidR="009B34F3" w:rsidRPr="00B96251">
        <w:rPr>
          <w:lang w:val="en-US"/>
        </w:rPr>
        <w:fldChar w:fldCharType="end"/>
      </w:r>
      <w:bookmarkEnd w:id="7"/>
      <w:r w:rsidRPr="00B96251">
        <w:rPr>
          <w:lang w:val="en-US"/>
        </w:rPr>
        <w:t>: Example for a Multi Software Product Line</w:t>
      </w:r>
      <w:r w:rsidR="004062E1">
        <w:rPr>
          <w:lang w:val="en-US"/>
        </w:rPr>
        <w:t>.</w:t>
      </w:r>
    </w:p>
    <w:p w:rsidR="00A3665B" w:rsidRDefault="00A3665B" w:rsidP="00E259F8">
      <w:pPr>
        <w:jc w:val="both"/>
        <w:rPr>
          <w:rFonts w:ascii="Candara" w:hAnsi="Candara"/>
          <w:lang w:val="en-US"/>
        </w:rPr>
      </w:pPr>
    </w:p>
    <w:p w:rsidR="00A3665B" w:rsidRDefault="00A3665B" w:rsidP="00E259F8">
      <w:pPr>
        <w:jc w:val="both"/>
        <w:rPr>
          <w:rFonts w:ascii="Candara" w:hAnsi="Candara"/>
          <w:lang w:val="en-US"/>
        </w:rPr>
        <w:sectPr w:rsidR="00A3665B" w:rsidSect="00046247">
          <w:pgSz w:w="11906" w:h="16838"/>
          <w:pgMar w:top="1417" w:right="1417" w:bottom="1134" w:left="1417" w:header="708" w:footer="708" w:gutter="0"/>
          <w:cols w:space="708"/>
          <w:docGrid w:linePitch="360"/>
        </w:sectPr>
      </w:pPr>
    </w:p>
    <w:p w:rsidR="00A3665B" w:rsidRPr="00053DCD" w:rsidRDefault="00A74DFC" w:rsidP="00A3665B">
      <w:pPr>
        <w:pStyle w:val="Heading1"/>
        <w:rPr>
          <w:lang w:val="en-US"/>
        </w:rPr>
      </w:pPr>
      <w:bookmarkStart w:id="8" w:name="_Ref338255390"/>
      <w:bookmarkStart w:id="9" w:name="_Toc338688608"/>
      <w:r>
        <w:rPr>
          <w:lang w:val="en-US"/>
        </w:rPr>
        <w:lastRenderedPageBreak/>
        <w:t>Installation</w:t>
      </w:r>
      <w:bookmarkEnd w:id="8"/>
      <w:bookmarkEnd w:id="9"/>
    </w:p>
    <w:p w:rsidR="00D36715" w:rsidRDefault="00001D6A" w:rsidP="00E259F8">
      <w:pPr>
        <w:jc w:val="both"/>
        <w:rPr>
          <w:rFonts w:ascii="Candara" w:hAnsi="Candara"/>
          <w:lang w:val="en-US"/>
        </w:rPr>
      </w:pPr>
      <w:r>
        <w:rPr>
          <w:rFonts w:ascii="Candara" w:hAnsi="Candara"/>
          <w:lang w:val="en-US"/>
        </w:rPr>
        <w:t xml:space="preserve">In this section, we will describe the installation of EASy-Producer. In order to guarantee a successful installation, we will introduce a set of mandatory prerequisites. </w:t>
      </w:r>
      <w:r w:rsidR="00E43392">
        <w:rPr>
          <w:rFonts w:ascii="Candara" w:hAnsi="Candara"/>
          <w:lang w:val="en-US"/>
        </w:rPr>
        <w:t xml:space="preserve">This will be part of Section </w:t>
      </w:r>
      <w:r w:rsidR="009B34F3">
        <w:rPr>
          <w:rFonts w:ascii="Candara" w:hAnsi="Candara"/>
          <w:lang w:val="en-US"/>
        </w:rPr>
        <w:fldChar w:fldCharType="begin"/>
      </w:r>
      <w:r w:rsidR="00E43392">
        <w:rPr>
          <w:rFonts w:ascii="Candara" w:hAnsi="Candara"/>
          <w:lang w:val="en-US"/>
        </w:rPr>
        <w:instrText xml:space="preserve"> REF _Ref338257142 \r \h </w:instrText>
      </w:r>
      <w:r w:rsidR="009B34F3">
        <w:rPr>
          <w:rFonts w:ascii="Candara" w:hAnsi="Candara"/>
          <w:lang w:val="en-US"/>
        </w:rPr>
      </w:r>
      <w:r w:rsidR="009B34F3">
        <w:rPr>
          <w:rFonts w:ascii="Candara" w:hAnsi="Candara"/>
          <w:lang w:val="en-US"/>
        </w:rPr>
        <w:fldChar w:fldCharType="separate"/>
      </w:r>
      <w:r w:rsidR="002010E6">
        <w:rPr>
          <w:rFonts w:ascii="Candara" w:hAnsi="Candara"/>
          <w:lang w:val="en-US"/>
        </w:rPr>
        <w:t>3.1</w:t>
      </w:r>
      <w:r w:rsidR="009B34F3">
        <w:rPr>
          <w:rFonts w:ascii="Candara" w:hAnsi="Candara"/>
          <w:lang w:val="en-US"/>
        </w:rPr>
        <w:fldChar w:fldCharType="end"/>
      </w:r>
      <w:r w:rsidR="00E43392">
        <w:rPr>
          <w:rFonts w:ascii="Candara" w:hAnsi="Candara"/>
          <w:lang w:val="en-US"/>
        </w:rPr>
        <w:t xml:space="preserve"> and sets up the environment in which EASy-Producer is intended to be executed. In Section </w:t>
      </w:r>
      <w:r w:rsidR="009B34F3">
        <w:rPr>
          <w:rFonts w:ascii="Candara" w:hAnsi="Candara"/>
          <w:lang w:val="en-US"/>
        </w:rPr>
        <w:fldChar w:fldCharType="begin"/>
      </w:r>
      <w:r w:rsidR="00E43392">
        <w:rPr>
          <w:rFonts w:ascii="Candara" w:hAnsi="Candara"/>
          <w:lang w:val="en-US"/>
        </w:rPr>
        <w:instrText xml:space="preserve"> REF _Ref338257160 \r \h </w:instrText>
      </w:r>
      <w:r w:rsidR="009B34F3">
        <w:rPr>
          <w:rFonts w:ascii="Candara" w:hAnsi="Candara"/>
          <w:lang w:val="en-US"/>
        </w:rPr>
      </w:r>
      <w:r w:rsidR="009B34F3">
        <w:rPr>
          <w:rFonts w:ascii="Candara" w:hAnsi="Candara"/>
          <w:lang w:val="en-US"/>
        </w:rPr>
        <w:fldChar w:fldCharType="separate"/>
      </w:r>
      <w:r w:rsidR="002010E6">
        <w:rPr>
          <w:rFonts w:ascii="Candara" w:hAnsi="Candara"/>
          <w:lang w:val="en-US"/>
        </w:rPr>
        <w:t>3.2</w:t>
      </w:r>
      <w:r w:rsidR="009B34F3">
        <w:rPr>
          <w:rFonts w:ascii="Candara" w:hAnsi="Candara"/>
          <w:lang w:val="en-US"/>
        </w:rPr>
        <w:fldChar w:fldCharType="end"/>
      </w:r>
      <w:r w:rsidR="00E43392">
        <w:rPr>
          <w:rFonts w:ascii="Candara" w:hAnsi="Candara"/>
          <w:lang w:val="en-US"/>
        </w:rPr>
        <w:t xml:space="preserve">, we will describe the installation of the tool in a step-wise manner using the Eclipse update site mechanism and the EASy-Producer update site. Finally, Section </w:t>
      </w:r>
      <w:r w:rsidR="009B34F3">
        <w:rPr>
          <w:rFonts w:ascii="Candara" w:hAnsi="Candara"/>
          <w:lang w:val="en-US"/>
        </w:rPr>
        <w:fldChar w:fldCharType="begin"/>
      </w:r>
      <w:r w:rsidR="00E43392">
        <w:rPr>
          <w:rFonts w:ascii="Candara" w:hAnsi="Candara"/>
          <w:lang w:val="en-US"/>
        </w:rPr>
        <w:instrText xml:space="preserve"> REF _Ref338257169 \r \h </w:instrText>
      </w:r>
      <w:r w:rsidR="009B34F3">
        <w:rPr>
          <w:rFonts w:ascii="Candara" w:hAnsi="Candara"/>
          <w:lang w:val="en-US"/>
        </w:rPr>
      </w:r>
      <w:r w:rsidR="009B34F3">
        <w:rPr>
          <w:rFonts w:ascii="Candara" w:hAnsi="Candara"/>
          <w:lang w:val="en-US"/>
        </w:rPr>
        <w:fldChar w:fldCharType="separate"/>
      </w:r>
      <w:r w:rsidR="002010E6">
        <w:rPr>
          <w:rFonts w:ascii="Candara" w:hAnsi="Candara"/>
          <w:lang w:val="en-US"/>
        </w:rPr>
        <w:t>3.3</w:t>
      </w:r>
      <w:r w:rsidR="009B34F3">
        <w:rPr>
          <w:rFonts w:ascii="Candara" w:hAnsi="Candara"/>
          <w:lang w:val="en-US"/>
        </w:rPr>
        <w:fldChar w:fldCharType="end"/>
      </w:r>
      <w:r w:rsidR="00E43392">
        <w:rPr>
          <w:rFonts w:ascii="Candara" w:hAnsi="Candara"/>
          <w:lang w:val="en-US"/>
        </w:rPr>
        <w:t xml:space="preserve"> will give some useful recommendations.</w:t>
      </w:r>
    </w:p>
    <w:p w:rsidR="00B575C6" w:rsidRDefault="00B575C6" w:rsidP="00040374">
      <w:pPr>
        <w:pStyle w:val="Heading2"/>
      </w:pPr>
      <w:bookmarkStart w:id="10" w:name="_Ref338257142"/>
      <w:bookmarkStart w:id="11" w:name="_Toc338688609"/>
      <w:r>
        <w:t>Prerequisites</w:t>
      </w:r>
      <w:bookmarkEnd w:id="10"/>
      <w:bookmarkEnd w:id="11"/>
    </w:p>
    <w:p w:rsidR="00566ACE" w:rsidRDefault="00C62956" w:rsidP="00E8598F">
      <w:pPr>
        <w:jc w:val="both"/>
        <w:rPr>
          <w:lang w:val="en-US"/>
        </w:rPr>
      </w:pPr>
      <w:r>
        <w:rPr>
          <w:lang w:val="en-US"/>
        </w:rPr>
        <w:t xml:space="preserve">EASy-Producer is developed as an </w:t>
      </w:r>
      <w:r w:rsidRPr="00C25485">
        <w:rPr>
          <w:b/>
          <w:lang w:val="en-US"/>
        </w:rPr>
        <w:t>Eclipse</w:t>
      </w:r>
      <w:r w:rsidR="00101455">
        <w:rPr>
          <w:rStyle w:val="FootnoteReference"/>
          <w:b/>
          <w:lang w:val="en-US"/>
        </w:rPr>
        <w:footnoteReference w:id="3"/>
      </w:r>
      <w:r>
        <w:rPr>
          <w:lang w:val="en-US"/>
        </w:rPr>
        <w:t xml:space="preserve"> plug-in </w:t>
      </w:r>
      <w:r w:rsidR="00566ACE">
        <w:rPr>
          <w:lang w:val="en-US"/>
        </w:rPr>
        <w:t xml:space="preserve">and requires </w:t>
      </w:r>
      <w:r w:rsidR="00566ACE" w:rsidRPr="00566ACE">
        <w:rPr>
          <w:b/>
          <w:lang w:val="en-US"/>
        </w:rPr>
        <w:t>Xtext</w:t>
      </w:r>
      <w:r w:rsidR="00E3222C">
        <w:rPr>
          <w:rStyle w:val="FootnoteReference"/>
          <w:b/>
          <w:lang w:val="en-US"/>
        </w:rPr>
        <w:footnoteReference w:id="4"/>
      </w:r>
      <w:r w:rsidR="00566ACE" w:rsidRPr="00566ACE">
        <w:rPr>
          <w:b/>
          <w:lang w:val="en-US"/>
        </w:rPr>
        <w:t xml:space="preserve"> version 2.3.1</w:t>
      </w:r>
      <w:r>
        <w:rPr>
          <w:lang w:val="en-US"/>
        </w:rPr>
        <w:t>. Thus,</w:t>
      </w:r>
      <w:r w:rsidR="00566ACE">
        <w:rPr>
          <w:lang w:val="en-US"/>
        </w:rPr>
        <w:t xml:space="preserve"> in general, any Eclipse installation with Xtext version 2.3.1 is fine for installing and running EASy-Producer. However, we cannot guarantee that any combination of Eclipse and Xtext version 2.3.1 will work with EASy-Producer. Thus, we propose the following Eclipse versions to be tested with EASy-Producer (and Xtext version 2.3.1):</w:t>
      </w:r>
    </w:p>
    <w:p w:rsidR="00566ACE" w:rsidRDefault="00566ACE" w:rsidP="00566ACE">
      <w:pPr>
        <w:pStyle w:val="ListParagraph"/>
        <w:numPr>
          <w:ilvl w:val="0"/>
          <w:numId w:val="18"/>
        </w:numPr>
        <w:jc w:val="both"/>
        <w:rPr>
          <w:lang w:val="en-US"/>
        </w:rPr>
      </w:pPr>
      <w:r>
        <w:rPr>
          <w:lang w:val="en-US"/>
        </w:rPr>
        <w:t>Eclipse 3.6 (Helios)</w:t>
      </w:r>
    </w:p>
    <w:p w:rsidR="00566ACE" w:rsidRPr="00566ACE" w:rsidRDefault="00566ACE" w:rsidP="00566ACE">
      <w:pPr>
        <w:pStyle w:val="ListParagraph"/>
        <w:numPr>
          <w:ilvl w:val="0"/>
          <w:numId w:val="18"/>
        </w:numPr>
        <w:jc w:val="both"/>
        <w:rPr>
          <w:b/>
          <w:lang w:val="en-US"/>
        </w:rPr>
      </w:pPr>
      <w:r w:rsidRPr="00566ACE">
        <w:rPr>
          <w:b/>
          <w:lang w:val="en-US"/>
        </w:rPr>
        <w:t>Eclipse 3.7 (Indigo)</w:t>
      </w:r>
    </w:p>
    <w:p w:rsidR="00566ACE" w:rsidRDefault="00566ACE" w:rsidP="00566ACE">
      <w:pPr>
        <w:pStyle w:val="ListParagraph"/>
        <w:numPr>
          <w:ilvl w:val="0"/>
          <w:numId w:val="18"/>
        </w:numPr>
        <w:jc w:val="both"/>
        <w:rPr>
          <w:lang w:val="en-US"/>
        </w:rPr>
      </w:pPr>
      <w:r>
        <w:rPr>
          <w:lang w:val="en-US"/>
        </w:rPr>
        <w:t>Eclipse 4.0 (Juno)</w:t>
      </w:r>
    </w:p>
    <w:p w:rsidR="00566ACE" w:rsidRDefault="00566ACE" w:rsidP="00566ACE">
      <w:pPr>
        <w:jc w:val="both"/>
        <w:rPr>
          <w:lang w:val="en-US"/>
        </w:rPr>
      </w:pPr>
      <w:r>
        <w:rPr>
          <w:lang w:val="en-US"/>
        </w:rPr>
        <w:t xml:space="preserve">We recommend using Eclipse 3.7 (Indigo) as this is the most </w:t>
      </w:r>
      <w:r w:rsidR="00E51F1E">
        <w:rPr>
          <w:lang w:val="en-US"/>
        </w:rPr>
        <w:t xml:space="preserve">exhaustively </w:t>
      </w:r>
      <w:r>
        <w:rPr>
          <w:lang w:val="en-US"/>
        </w:rPr>
        <w:t>tested version of Eclipse with EASy-Producer.</w:t>
      </w:r>
      <w:r w:rsidR="00645FAD">
        <w:rPr>
          <w:lang w:val="en-US"/>
        </w:rPr>
        <w:t xml:space="preserve"> Download an </w:t>
      </w:r>
      <w:r w:rsidR="00645FAD" w:rsidRPr="00C25485">
        <w:rPr>
          <w:lang w:val="en-US"/>
        </w:rPr>
        <w:t>Eclipse</w:t>
      </w:r>
      <w:r w:rsidR="00645FAD">
        <w:rPr>
          <w:lang w:val="en-US"/>
        </w:rPr>
        <w:t xml:space="preserve"> package from </w:t>
      </w:r>
      <w:r w:rsidR="009B34F3">
        <w:fldChar w:fldCharType="begin"/>
      </w:r>
      <w:r w:rsidR="009B34F3" w:rsidRPr="000C1BED">
        <w:rPr>
          <w:lang w:val="en-US"/>
        </w:rPr>
        <w:instrText>HYPERLINK "http://www.eclipse.org/downloads/"</w:instrText>
      </w:r>
      <w:r w:rsidR="009B34F3">
        <w:fldChar w:fldCharType="separate"/>
      </w:r>
      <w:r w:rsidR="00645FAD" w:rsidRPr="003F3AE1">
        <w:rPr>
          <w:rStyle w:val="Hyperlink"/>
          <w:lang w:val="en-US"/>
        </w:rPr>
        <w:t>http://www.eclipse.org/downloads/</w:t>
      </w:r>
      <w:r w:rsidR="009B34F3">
        <w:fldChar w:fldCharType="end"/>
      </w:r>
      <w:r w:rsidR="00645FAD">
        <w:rPr>
          <w:lang w:val="en-US"/>
        </w:rPr>
        <w:t>.</w:t>
      </w:r>
    </w:p>
    <w:p w:rsidR="00E3222C" w:rsidRDefault="00645FAD" w:rsidP="00566ACE">
      <w:pPr>
        <w:jc w:val="both"/>
        <w:rPr>
          <w:lang w:val="en-US"/>
        </w:rPr>
      </w:pPr>
      <w:r>
        <w:rPr>
          <w:lang w:val="en-US"/>
        </w:rPr>
        <w:t>Further, Xtext version 2.3.1 has to be installed in the newly downloaded Eclipse instance. Typically, this is installed automatically when installing EASy-Producer due to plug-in dependencies. However, we encountered situations in which these dependencies were not automatically resolved. In such a case, install Xtext manually as follows:</w:t>
      </w:r>
    </w:p>
    <w:p w:rsidR="00645FAD" w:rsidRPr="00645FAD" w:rsidRDefault="00645FAD" w:rsidP="00645FAD">
      <w:pPr>
        <w:pStyle w:val="ListParagraph"/>
        <w:numPr>
          <w:ilvl w:val="0"/>
          <w:numId w:val="19"/>
        </w:numPr>
        <w:jc w:val="both"/>
        <w:rPr>
          <w:lang w:val="en-US"/>
        </w:rPr>
      </w:pPr>
      <w:r w:rsidRPr="00645FAD">
        <w:rPr>
          <w:b/>
          <w:lang w:val="en-US"/>
        </w:rPr>
        <w:t>Define a new update site</w:t>
      </w:r>
      <w:r w:rsidRPr="00645FAD">
        <w:rPr>
          <w:lang w:val="en-US"/>
        </w:rPr>
        <w:t xml:space="preserve"> in Eclipse </w:t>
      </w:r>
      <w:r w:rsidR="002A5692">
        <w:rPr>
          <w:lang w:val="en-US"/>
        </w:rPr>
        <w:t xml:space="preserve">using </w:t>
      </w:r>
      <w:r w:rsidRPr="00645FAD">
        <w:rPr>
          <w:lang w:val="en-US"/>
        </w:rPr>
        <w:t>the following location</w:t>
      </w:r>
      <w:r w:rsidR="004E4B57">
        <w:rPr>
          <w:lang w:val="en-US"/>
        </w:rPr>
        <w:t xml:space="preserve"> (if you are not familiar with defining new Eclipse update sites, please consider Section </w:t>
      </w:r>
      <w:r w:rsidR="009B34F3">
        <w:rPr>
          <w:lang w:val="en-US"/>
        </w:rPr>
        <w:fldChar w:fldCharType="begin"/>
      </w:r>
      <w:r w:rsidR="004E4B57">
        <w:rPr>
          <w:lang w:val="en-US"/>
        </w:rPr>
        <w:instrText xml:space="preserve"> REF _Ref338259658 \r \h </w:instrText>
      </w:r>
      <w:r w:rsidR="009B34F3">
        <w:rPr>
          <w:lang w:val="en-US"/>
        </w:rPr>
      </w:r>
      <w:r w:rsidR="009B34F3">
        <w:rPr>
          <w:lang w:val="en-US"/>
        </w:rPr>
        <w:fldChar w:fldCharType="separate"/>
      </w:r>
      <w:r w:rsidR="002010E6">
        <w:rPr>
          <w:lang w:val="en-US"/>
        </w:rPr>
        <w:t>3.2</w:t>
      </w:r>
      <w:r w:rsidR="009B34F3">
        <w:rPr>
          <w:lang w:val="en-US"/>
        </w:rPr>
        <w:fldChar w:fldCharType="end"/>
      </w:r>
      <w:r w:rsidR="004E4B57">
        <w:rPr>
          <w:lang w:val="en-US"/>
        </w:rPr>
        <w:t>)</w:t>
      </w:r>
      <w:r w:rsidRPr="00645FAD">
        <w:rPr>
          <w:lang w:val="en-US"/>
        </w:rPr>
        <w:t>:</w:t>
      </w:r>
      <w:r>
        <w:rPr>
          <w:lang w:val="en-US"/>
        </w:rPr>
        <w:t xml:space="preserve"> </w:t>
      </w:r>
      <w:r w:rsidR="009B34F3">
        <w:fldChar w:fldCharType="begin"/>
      </w:r>
      <w:r w:rsidR="009B34F3" w:rsidRPr="000C1BED">
        <w:rPr>
          <w:lang w:val="en-US"/>
        </w:rPr>
        <w:instrText>HYPERLINK "http://download.eclipse.org/modeling/tmf/xtext/updates/composite/releases/"</w:instrText>
      </w:r>
      <w:r w:rsidR="009B34F3">
        <w:fldChar w:fldCharType="separate"/>
      </w:r>
      <w:r w:rsidRPr="00645FAD">
        <w:rPr>
          <w:rStyle w:val="Hyperlink"/>
          <w:lang w:val="en-US"/>
        </w:rPr>
        <w:t>http://download.eclipse.org/modeling/tmf/xtext/updates/composite/releases/</w:t>
      </w:r>
      <w:r w:rsidR="009B34F3">
        <w:fldChar w:fldCharType="end"/>
      </w:r>
      <w:r w:rsidRPr="00645FAD">
        <w:rPr>
          <w:lang w:val="en-US"/>
        </w:rPr>
        <w:t xml:space="preserve"> </w:t>
      </w:r>
    </w:p>
    <w:p w:rsidR="00950E39" w:rsidRPr="00D56DE3" w:rsidRDefault="00CC1259" w:rsidP="00E259F8">
      <w:pPr>
        <w:pStyle w:val="ListParagraph"/>
        <w:numPr>
          <w:ilvl w:val="0"/>
          <w:numId w:val="19"/>
        </w:numPr>
        <w:jc w:val="both"/>
        <w:rPr>
          <w:rFonts w:ascii="Candara" w:hAnsi="Candara"/>
          <w:lang w:val="en-US"/>
        </w:rPr>
      </w:pPr>
      <w:r w:rsidRPr="00D56DE3">
        <w:rPr>
          <w:b/>
          <w:lang w:val="en-US"/>
        </w:rPr>
        <w:t xml:space="preserve">Select the additional plug-ins </w:t>
      </w:r>
      <w:r w:rsidRPr="00D56DE3">
        <w:rPr>
          <w:lang w:val="en-US"/>
        </w:rPr>
        <w:t>to be installed. This will be “</w:t>
      </w:r>
      <w:r w:rsidRPr="00D56DE3">
        <w:rPr>
          <w:i/>
          <w:lang w:val="en-US"/>
        </w:rPr>
        <w:t>Xtext-2.3.1</w:t>
      </w:r>
      <w:r w:rsidRPr="00D56DE3">
        <w:rPr>
          <w:lang w:val="en-US"/>
        </w:rPr>
        <w:t>” only</w:t>
      </w:r>
      <w:r w:rsidR="009D4865" w:rsidRPr="00D56DE3">
        <w:rPr>
          <w:lang w:val="en-US"/>
        </w:rPr>
        <w:t>. All other dependencies will be resolved automatically.</w:t>
      </w:r>
      <w:r w:rsidR="00E67A13" w:rsidRPr="00D56DE3">
        <w:rPr>
          <w:lang w:val="en-US"/>
        </w:rPr>
        <w:t xml:space="preserve"> </w:t>
      </w:r>
      <w:r w:rsidR="00E67A13" w:rsidRPr="00D56DE3">
        <w:rPr>
          <w:b/>
          <w:lang w:val="en-US"/>
        </w:rPr>
        <w:t>IMPORTANT</w:t>
      </w:r>
      <w:r w:rsidR="00E67A13" w:rsidRPr="00D56DE3">
        <w:rPr>
          <w:lang w:val="en-US"/>
        </w:rPr>
        <w:t>: If the dependencies will not be resolved automatically or you encounter problem</w:t>
      </w:r>
      <w:r w:rsidR="005A1228" w:rsidRPr="00D56DE3">
        <w:rPr>
          <w:lang w:val="en-US"/>
        </w:rPr>
        <w:t>s</w:t>
      </w:r>
      <w:r w:rsidR="00E67A13" w:rsidRPr="00D56DE3">
        <w:rPr>
          <w:lang w:val="en-US"/>
        </w:rPr>
        <w:t xml:space="preserve"> regarding missing “</w:t>
      </w:r>
      <w:r w:rsidR="00E67A13" w:rsidRPr="00D56DE3">
        <w:rPr>
          <w:i/>
          <w:lang w:val="en-US"/>
        </w:rPr>
        <w:t>EMF</w:t>
      </w:r>
      <w:r w:rsidR="00E67A13" w:rsidRPr="00D56DE3">
        <w:rPr>
          <w:lang w:val="en-US"/>
        </w:rPr>
        <w:t>”</w:t>
      </w:r>
      <w:r w:rsidR="005A1228" w:rsidRPr="00D56DE3">
        <w:rPr>
          <w:lang w:val="en-US"/>
        </w:rPr>
        <w:t>-</w:t>
      </w:r>
      <w:r w:rsidR="00E67A13" w:rsidRPr="00D56DE3">
        <w:rPr>
          <w:lang w:val="en-US"/>
        </w:rPr>
        <w:t>plug-</w:t>
      </w:r>
      <w:proofErr w:type="gramStart"/>
      <w:r w:rsidR="00E67A13" w:rsidRPr="00D56DE3">
        <w:rPr>
          <w:lang w:val="en-US"/>
        </w:rPr>
        <w:t>ins</w:t>
      </w:r>
      <w:proofErr w:type="gramEnd"/>
      <w:r w:rsidR="00E67A13" w:rsidRPr="00D56DE3">
        <w:rPr>
          <w:lang w:val="en-US"/>
        </w:rPr>
        <w:t xml:space="preserve">, please download and use </w:t>
      </w:r>
      <w:r w:rsidR="00E67A13" w:rsidRPr="00D56DE3">
        <w:rPr>
          <w:b/>
          <w:lang w:val="en-US"/>
        </w:rPr>
        <w:t>Eclipse Modeling Tools</w:t>
      </w:r>
      <w:r w:rsidR="00E67A13" w:rsidRPr="00D56DE3">
        <w:rPr>
          <w:lang w:val="en-US"/>
        </w:rPr>
        <w:t xml:space="preserve"> instead of any other Eclipse packages.</w:t>
      </w:r>
    </w:p>
    <w:p w:rsidR="00053DCD" w:rsidRDefault="00A74DFC" w:rsidP="00040374">
      <w:pPr>
        <w:pStyle w:val="Heading2"/>
      </w:pPr>
      <w:bookmarkStart w:id="12" w:name="_Ref338257160"/>
      <w:bookmarkStart w:id="13" w:name="_Ref338259658"/>
      <w:bookmarkStart w:id="14" w:name="_Toc338688610"/>
      <w:r>
        <w:t>Installation: Step by Step</w:t>
      </w:r>
      <w:bookmarkEnd w:id="12"/>
      <w:bookmarkEnd w:id="13"/>
      <w:bookmarkEnd w:id="14"/>
    </w:p>
    <w:p w:rsidR="00AC14B2" w:rsidRDefault="003C365D" w:rsidP="00AC14B2">
      <w:pPr>
        <w:spacing w:after="120"/>
        <w:jc w:val="both"/>
        <w:rPr>
          <w:lang w:val="en-US"/>
        </w:rPr>
      </w:pPr>
      <w:r>
        <w:rPr>
          <w:rFonts w:ascii="Candara" w:hAnsi="Candara"/>
          <w:lang w:val="en-US"/>
        </w:rPr>
        <w:t>The SSE group hosts an EASy-</w:t>
      </w:r>
      <w:r w:rsidRPr="006A272A">
        <w:rPr>
          <w:rFonts w:ascii="Candara" w:hAnsi="Candara"/>
          <w:lang w:val="en-US"/>
        </w:rPr>
        <w:t>Producer update site</w:t>
      </w:r>
      <w:r>
        <w:rPr>
          <w:rFonts w:ascii="Candara" w:hAnsi="Candara"/>
          <w:lang w:val="en-US"/>
        </w:rPr>
        <w:t xml:space="preserve"> for easy installation and updates. Thus, the first step for installing EASy-Producer is to define a new update site in Eclipse. For this purpose, start </w:t>
      </w:r>
      <w:r>
        <w:rPr>
          <w:lang w:val="en-US"/>
        </w:rPr>
        <w:t xml:space="preserve">Eclipse and </w:t>
      </w:r>
      <w:r w:rsidR="00AD628A">
        <w:rPr>
          <w:lang w:val="en-US"/>
        </w:rPr>
        <w:t xml:space="preserve">open the </w:t>
      </w:r>
      <w:r w:rsidR="00AC14B2" w:rsidRPr="008D7FF6">
        <w:rPr>
          <w:i/>
          <w:lang w:val="en-US"/>
        </w:rPr>
        <w:t>Install New Software</w:t>
      </w:r>
      <w:r w:rsidR="00AC14B2" w:rsidRPr="00984878">
        <w:rPr>
          <w:lang w:val="en-US"/>
        </w:rPr>
        <w:t xml:space="preserve"> dialog</w:t>
      </w:r>
      <w:r>
        <w:rPr>
          <w:lang w:val="en-US"/>
        </w:rPr>
        <w:t xml:space="preserve"> by clicking </w:t>
      </w:r>
      <w:r w:rsidRPr="003C365D">
        <w:rPr>
          <w:i/>
          <w:lang w:val="en-US"/>
        </w:rPr>
        <w:t xml:space="preserve">Help </w:t>
      </w:r>
      <w:r w:rsidRPr="003C365D">
        <w:rPr>
          <w:i/>
          <w:lang w:val="en-US"/>
        </w:rPr>
        <w:sym w:font="Wingdings" w:char="F0E0"/>
      </w:r>
      <w:r w:rsidRPr="003C365D">
        <w:rPr>
          <w:i/>
          <w:lang w:val="en-US"/>
        </w:rPr>
        <w:t xml:space="preserve"> Install New Software</w:t>
      </w:r>
      <w:r w:rsidR="00B12A23">
        <w:rPr>
          <w:i/>
          <w:lang w:val="en-US"/>
        </w:rPr>
        <w:t>…</w:t>
      </w:r>
      <w:r w:rsidR="00AC14B2">
        <w:rPr>
          <w:lang w:val="en-US"/>
        </w:rPr>
        <w:t xml:space="preserve"> as shown in </w:t>
      </w:r>
      <w:r w:rsidR="009B34F3">
        <w:fldChar w:fldCharType="begin"/>
      </w:r>
      <w:r w:rsidR="009B34F3" w:rsidRPr="000C1BED">
        <w:rPr>
          <w:lang w:val="en-US"/>
        </w:rPr>
        <w:instrText xml:space="preserve"> REF _Ref318731678 \h  \* MERGEFORMAT </w:instrText>
      </w:r>
      <w:r w:rsidR="009B34F3">
        <w:fldChar w:fldCharType="separate"/>
      </w:r>
      <w:r w:rsidR="002010E6" w:rsidRPr="00552B26">
        <w:rPr>
          <w:lang w:val="en-US"/>
        </w:rPr>
        <w:t xml:space="preserve">Figure </w:t>
      </w:r>
      <w:r w:rsidR="002010E6">
        <w:rPr>
          <w:noProof/>
          <w:lang w:val="en-US"/>
        </w:rPr>
        <w:t>3</w:t>
      </w:r>
      <w:r w:rsidR="009B34F3">
        <w:fldChar w:fldCharType="end"/>
      </w:r>
      <w:r w:rsidR="00AC14B2" w:rsidRPr="00984878">
        <w:rPr>
          <w:lang w:val="en-US"/>
        </w:rPr>
        <w:t>:</w:t>
      </w:r>
    </w:p>
    <w:p w:rsidR="00152F5D" w:rsidRPr="00984878" w:rsidRDefault="00630A74" w:rsidP="003F5506">
      <w:pPr>
        <w:keepNext/>
        <w:framePr w:h="4263" w:hRule="exact" w:hSpace="181" w:wrap="around" w:vAnchor="text" w:hAnchor="page" w:x="1443" w:y="1"/>
        <w:shd w:val="solid" w:color="FFFFFF" w:fill="FFFFFF"/>
        <w:spacing w:after="0"/>
        <w:jc w:val="center"/>
        <w:rPr>
          <w:lang w:val="en-US"/>
        </w:rPr>
      </w:pPr>
      <w:r>
        <w:rPr>
          <w:noProof/>
          <w:lang w:eastAsia="de-DE"/>
        </w:rPr>
        <w:lastRenderedPageBreak/>
        <w:drawing>
          <wp:inline distT="0" distB="0" distL="0" distR="0">
            <wp:extent cx="5639969" cy="2363006"/>
            <wp:effectExtent l="19050" t="0" r="0" b="0"/>
            <wp:docPr id="3" name="Picture 2" descr="0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a.png"/>
                    <pic:cNvPicPr/>
                  </pic:nvPicPr>
                  <pic:blipFill>
                    <a:blip r:embed="rId14" cstate="print"/>
                    <a:stretch>
                      <a:fillRect/>
                    </a:stretch>
                  </pic:blipFill>
                  <pic:spPr>
                    <a:xfrm>
                      <a:off x="0" y="0"/>
                      <a:ext cx="5639969" cy="2363006"/>
                    </a:xfrm>
                    <a:prstGeom prst="rect">
                      <a:avLst/>
                    </a:prstGeom>
                  </pic:spPr>
                </pic:pic>
              </a:graphicData>
            </a:graphic>
          </wp:inline>
        </w:drawing>
      </w:r>
    </w:p>
    <w:p w:rsidR="00630A74" w:rsidRPr="00630A74" w:rsidRDefault="00152F5D" w:rsidP="003F5506">
      <w:pPr>
        <w:pStyle w:val="Caption"/>
        <w:framePr w:h="4263" w:hRule="exact" w:hSpace="181" w:wrap="around" w:vAnchor="text" w:hAnchor="page" w:x="1443" w:y="1"/>
        <w:spacing w:after="0"/>
        <w:jc w:val="center"/>
        <w:rPr>
          <w:lang w:val="en-US"/>
        </w:rPr>
      </w:pPr>
      <w:bookmarkStart w:id="15" w:name="_Ref318731678"/>
      <w:r w:rsidRPr="00552B26">
        <w:rPr>
          <w:color w:val="auto"/>
          <w:lang w:val="en-US"/>
        </w:rPr>
        <w:t xml:space="preserve">Figure </w:t>
      </w:r>
      <w:r w:rsidR="009B34F3" w:rsidRPr="00552B26">
        <w:rPr>
          <w:color w:val="auto"/>
          <w:lang w:val="en-US"/>
        </w:rPr>
        <w:fldChar w:fldCharType="begin"/>
      </w:r>
      <w:r w:rsidRPr="00552B26">
        <w:rPr>
          <w:color w:val="auto"/>
          <w:lang w:val="en-US"/>
        </w:rPr>
        <w:instrText xml:space="preserve"> SEQ Figure \* ARABIC </w:instrText>
      </w:r>
      <w:r w:rsidR="009B34F3" w:rsidRPr="00552B26">
        <w:rPr>
          <w:color w:val="auto"/>
          <w:lang w:val="en-US"/>
        </w:rPr>
        <w:fldChar w:fldCharType="separate"/>
      </w:r>
      <w:r w:rsidR="002010E6">
        <w:rPr>
          <w:noProof/>
          <w:color w:val="auto"/>
          <w:lang w:val="en-US"/>
        </w:rPr>
        <w:t>3</w:t>
      </w:r>
      <w:r w:rsidR="009B34F3" w:rsidRPr="00552B26">
        <w:rPr>
          <w:color w:val="auto"/>
          <w:lang w:val="en-US"/>
        </w:rPr>
        <w:fldChar w:fldCharType="end"/>
      </w:r>
      <w:bookmarkEnd w:id="15"/>
      <w:r w:rsidRPr="00552B26">
        <w:rPr>
          <w:color w:val="auto"/>
          <w:lang w:val="en-US"/>
        </w:rPr>
        <w:t>: Open the “Install New Software” dialog</w:t>
      </w:r>
    </w:p>
    <w:p w:rsidR="00AC14B2" w:rsidRDefault="00AC14B2" w:rsidP="00152F5D">
      <w:pPr>
        <w:spacing w:after="120"/>
        <w:jc w:val="both"/>
        <w:rPr>
          <w:lang w:val="en-US"/>
        </w:rPr>
      </w:pPr>
      <w:r>
        <w:rPr>
          <w:lang w:val="en-US"/>
        </w:rPr>
        <w:t>The</w:t>
      </w:r>
      <w:r w:rsidR="00AD628A">
        <w:rPr>
          <w:lang w:val="en-US"/>
        </w:rPr>
        <w:t xml:space="preserve"> </w:t>
      </w:r>
      <w:r w:rsidRPr="00B12A23">
        <w:rPr>
          <w:i/>
          <w:lang w:val="en-US"/>
        </w:rPr>
        <w:t>Install</w:t>
      </w:r>
      <w:r w:rsidRPr="00984878">
        <w:rPr>
          <w:lang w:val="en-US"/>
        </w:rPr>
        <w:t xml:space="preserve"> Dialog</w:t>
      </w:r>
      <w:r>
        <w:rPr>
          <w:lang w:val="en-US"/>
        </w:rPr>
        <w:t xml:space="preserve"> will appear (cf. </w:t>
      </w:r>
      <w:r w:rsidR="009B34F3">
        <w:fldChar w:fldCharType="begin"/>
      </w:r>
      <w:r w:rsidR="009B34F3" w:rsidRPr="000C1BED">
        <w:rPr>
          <w:lang w:val="en-US"/>
        </w:rPr>
        <w:instrText xml:space="preserve"> REF _Ref318732119 \h  \* MERGEFORMAT </w:instrText>
      </w:r>
      <w:r w:rsidR="009B34F3">
        <w:fldChar w:fldCharType="separate"/>
      </w:r>
      <w:r w:rsidR="002010E6" w:rsidRPr="00552B26">
        <w:rPr>
          <w:lang w:val="en-US"/>
        </w:rPr>
        <w:t xml:space="preserve">Figure </w:t>
      </w:r>
      <w:r w:rsidR="002010E6">
        <w:rPr>
          <w:lang w:val="en-US"/>
        </w:rPr>
        <w:t>4</w:t>
      </w:r>
      <w:r w:rsidR="009B34F3">
        <w:fldChar w:fldCharType="end"/>
      </w:r>
      <w:r>
        <w:rPr>
          <w:lang w:val="en-US"/>
        </w:rPr>
        <w:t>)</w:t>
      </w:r>
      <w:r w:rsidRPr="00984878">
        <w:rPr>
          <w:lang w:val="en-US"/>
        </w:rPr>
        <w:t xml:space="preserve">. In this dialog, a new location for available software has to be </w:t>
      </w:r>
      <w:r>
        <w:rPr>
          <w:lang w:val="en-US"/>
        </w:rPr>
        <w:t>added</w:t>
      </w:r>
      <w:r w:rsidRPr="00984878">
        <w:rPr>
          <w:lang w:val="en-US"/>
        </w:rPr>
        <w:t xml:space="preserve">. Thus, </w:t>
      </w:r>
      <w:r>
        <w:rPr>
          <w:lang w:val="en-US"/>
        </w:rPr>
        <w:t>click on</w:t>
      </w:r>
      <w:r w:rsidR="00B12A23">
        <w:rPr>
          <w:lang w:val="en-US"/>
        </w:rPr>
        <w:t xml:space="preserve"> the </w:t>
      </w:r>
      <w:r w:rsidRPr="00B12A23">
        <w:rPr>
          <w:i/>
          <w:lang w:val="en-US"/>
        </w:rPr>
        <w:t>Add…</w:t>
      </w:r>
      <w:r w:rsidRPr="00984878">
        <w:rPr>
          <w:lang w:val="en-US"/>
        </w:rPr>
        <w:t xml:space="preserve"> button in the upper right location of the dialog.</w:t>
      </w:r>
    </w:p>
    <w:p w:rsidR="003B0CDC" w:rsidRPr="00984878" w:rsidRDefault="003B0CDC" w:rsidP="003B0CDC">
      <w:pPr>
        <w:keepNext/>
        <w:framePr w:h="6797" w:hRule="exact" w:hSpace="181" w:wrap="around" w:vAnchor="text" w:hAnchor="page" w:x="1467" w:y="114"/>
        <w:shd w:val="solid" w:color="FFFFFF" w:fill="FFFFFF"/>
        <w:spacing w:after="0"/>
        <w:jc w:val="center"/>
        <w:rPr>
          <w:lang w:val="en-US"/>
        </w:rPr>
      </w:pPr>
      <w:r>
        <w:rPr>
          <w:noProof/>
          <w:lang w:eastAsia="de-DE"/>
        </w:rPr>
        <w:drawing>
          <wp:inline distT="0" distB="0" distL="0" distR="0">
            <wp:extent cx="4528110" cy="3950662"/>
            <wp:effectExtent l="19050" t="0" r="5790" b="0"/>
            <wp:docPr id="7" name="Picture 3" descr="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png"/>
                    <pic:cNvPicPr/>
                  </pic:nvPicPr>
                  <pic:blipFill>
                    <a:blip r:embed="rId15" cstate="print"/>
                    <a:stretch>
                      <a:fillRect/>
                    </a:stretch>
                  </pic:blipFill>
                  <pic:spPr>
                    <a:xfrm>
                      <a:off x="0" y="0"/>
                      <a:ext cx="4528110" cy="3950662"/>
                    </a:xfrm>
                    <a:prstGeom prst="rect">
                      <a:avLst/>
                    </a:prstGeom>
                  </pic:spPr>
                </pic:pic>
              </a:graphicData>
            </a:graphic>
          </wp:inline>
        </w:drawing>
      </w:r>
    </w:p>
    <w:p w:rsidR="003B0CDC" w:rsidRPr="00B12A23" w:rsidRDefault="003B0CDC" w:rsidP="003B0CDC">
      <w:pPr>
        <w:pStyle w:val="Caption"/>
        <w:framePr w:h="6797" w:hRule="exact" w:hSpace="181" w:wrap="around" w:vAnchor="text" w:hAnchor="page" w:x="1467" w:y="114"/>
        <w:spacing w:after="0"/>
        <w:jc w:val="center"/>
        <w:rPr>
          <w:color w:val="auto"/>
          <w:lang w:val="en-US"/>
        </w:rPr>
      </w:pPr>
      <w:bookmarkStart w:id="16" w:name="_Ref318732119"/>
      <w:r w:rsidRPr="00552B26">
        <w:rPr>
          <w:color w:val="auto"/>
          <w:lang w:val="en-US"/>
        </w:rPr>
        <w:t xml:space="preserve">Figure </w:t>
      </w:r>
      <w:r w:rsidR="009B34F3" w:rsidRPr="00552B26">
        <w:rPr>
          <w:color w:val="auto"/>
          <w:lang w:val="en-US"/>
        </w:rPr>
        <w:fldChar w:fldCharType="begin"/>
      </w:r>
      <w:r w:rsidRPr="00552B26">
        <w:rPr>
          <w:color w:val="auto"/>
          <w:lang w:val="en-US"/>
        </w:rPr>
        <w:instrText xml:space="preserve"> SEQ Figure \* ARABIC </w:instrText>
      </w:r>
      <w:r w:rsidR="009B34F3" w:rsidRPr="00552B26">
        <w:rPr>
          <w:color w:val="auto"/>
          <w:lang w:val="en-US"/>
        </w:rPr>
        <w:fldChar w:fldCharType="separate"/>
      </w:r>
      <w:r w:rsidR="002010E6">
        <w:rPr>
          <w:noProof/>
          <w:color w:val="auto"/>
          <w:lang w:val="en-US"/>
        </w:rPr>
        <w:t>4</w:t>
      </w:r>
      <w:r w:rsidR="009B34F3" w:rsidRPr="00552B26">
        <w:rPr>
          <w:color w:val="auto"/>
          <w:lang w:val="en-US"/>
        </w:rPr>
        <w:fldChar w:fldCharType="end"/>
      </w:r>
      <w:bookmarkEnd w:id="16"/>
      <w:r w:rsidRPr="00552B26">
        <w:rPr>
          <w:color w:val="auto"/>
          <w:lang w:val="en-US"/>
        </w:rPr>
        <w:t>: Add a new location for software updates</w:t>
      </w:r>
    </w:p>
    <w:p w:rsidR="00443C61" w:rsidRDefault="00AD628A" w:rsidP="00AC14B2">
      <w:pPr>
        <w:spacing w:after="120"/>
        <w:jc w:val="both"/>
        <w:rPr>
          <w:lang w:val="en-US"/>
        </w:rPr>
      </w:pPr>
      <w:r>
        <w:rPr>
          <w:lang w:val="en-US"/>
        </w:rPr>
        <w:t xml:space="preserve">The </w:t>
      </w:r>
      <w:r w:rsidR="00AC14B2" w:rsidRPr="003D0D5B">
        <w:rPr>
          <w:i/>
          <w:lang w:val="en-US"/>
        </w:rPr>
        <w:t>Add Repository</w:t>
      </w:r>
      <w:r w:rsidR="00AC14B2">
        <w:rPr>
          <w:lang w:val="en-US"/>
        </w:rPr>
        <w:t xml:space="preserve"> dialog requires the definition of a name for the new update site and a location</w:t>
      </w:r>
      <w:r w:rsidR="003B0CDC">
        <w:rPr>
          <w:lang w:val="en-US"/>
        </w:rPr>
        <w:t xml:space="preserve"> as illustrated in </w:t>
      </w:r>
      <w:r w:rsidR="009B34F3">
        <w:fldChar w:fldCharType="begin"/>
      </w:r>
      <w:r w:rsidR="009B34F3" w:rsidRPr="000C1BED">
        <w:rPr>
          <w:lang w:val="en-US"/>
        </w:rPr>
        <w:instrText xml:space="preserve"> REF _Ref318732119 \h  \* MERGEFORMAT </w:instrText>
      </w:r>
      <w:r w:rsidR="009B34F3">
        <w:fldChar w:fldCharType="separate"/>
      </w:r>
      <w:r w:rsidR="002010E6" w:rsidRPr="00552B26">
        <w:rPr>
          <w:lang w:val="en-US"/>
        </w:rPr>
        <w:t xml:space="preserve">Figure </w:t>
      </w:r>
      <w:r w:rsidR="002010E6">
        <w:rPr>
          <w:lang w:val="en-US"/>
        </w:rPr>
        <w:t>4</w:t>
      </w:r>
      <w:r w:rsidR="009B34F3">
        <w:fldChar w:fldCharType="end"/>
      </w:r>
      <w:r w:rsidR="00AC14B2">
        <w:rPr>
          <w:lang w:val="en-US"/>
        </w:rPr>
        <w:t>. The name is up to the user. For example, enter “</w:t>
      </w:r>
      <w:r w:rsidR="00443C61">
        <w:rPr>
          <w:i/>
          <w:lang w:val="en-US"/>
        </w:rPr>
        <w:t>EASy-</w:t>
      </w:r>
      <w:r w:rsidR="00152F5D">
        <w:rPr>
          <w:i/>
          <w:lang w:val="en-US"/>
        </w:rPr>
        <w:t>Producer</w:t>
      </w:r>
      <w:r w:rsidR="00443C61">
        <w:rPr>
          <w:i/>
          <w:lang w:val="en-US"/>
        </w:rPr>
        <w:t xml:space="preserve"> update s</w:t>
      </w:r>
      <w:r w:rsidR="00AC14B2" w:rsidRPr="00554726">
        <w:rPr>
          <w:i/>
          <w:lang w:val="en-US"/>
        </w:rPr>
        <w:t>ite</w:t>
      </w:r>
      <w:r w:rsidR="00AC14B2">
        <w:rPr>
          <w:lang w:val="en-US"/>
        </w:rPr>
        <w:t xml:space="preserve">”. The location </w:t>
      </w:r>
      <w:r w:rsidR="00152F5D">
        <w:rPr>
          <w:lang w:val="en-US"/>
        </w:rPr>
        <w:t>is the URL of the</w:t>
      </w:r>
      <w:r w:rsidR="00443C61">
        <w:rPr>
          <w:lang w:val="en-US"/>
        </w:rPr>
        <w:t xml:space="preserve"> update site:</w:t>
      </w:r>
    </w:p>
    <w:p w:rsidR="00443C61" w:rsidRDefault="00443C61" w:rsidP="00AC14B2">
      <w:pPr>
        <w:spacing w:after="120"/>
        <w:jc w:val="both"/>
        <w:rPr>
          <w:lang w:val="en-US"/>
        </w:rPr>
      </w:pPr>
      <w:r>
        <w:rPr>
          <w:lang w:val="en-US"/>
        </w:rPr>
        <w:t xml:space="preserve">EASy-Producer update site: </w:t>
      </w:r>
      <w:r w:rsidR="009B34F3">
        <w:fldChar w:fldCharType="begin"/>
      </w:r>
      <w:r w:rsidR="009B34F3" w:rsidRPr="000C1BED">
        <w:rPr>
          <w:lang w:val="en-US"/>
        </w:rPr>
        <w:instrText>HYPERLINK "http://projects.sse.uni-hildesheim.de/easy/"</w:instrText>
      </w:r>
      <w:r w:rsidR="009B34F3">
        <w:fldChar w:fldCharType="separate"/>
      </w:r>
      <w:r w:rsidRPr="002F4615">
        <w:rPr>
          <w:rStyle w:val="Hyperlink"/>
          <w:lang w:val="en-US"/>
        </w:rPr>
        <w:t>http://projects.sse.uni-hildesheim.de/easy/</w:t>
      </w:r>
      <w:r w:rsidR="009B34F3">
        <w:fldChar w:fldCharType="end"/>
      </w:r>
    </w:p>
    <w:p w:rsidR="00AC14B2" w:rsidRDefault="00152F5D" w:rsidP="00AC14B2">
      <w:pPr>
        <w:spacing w:after="120"/>
        <w:jc w:val="both"/>
        <w:rPr>
          <w:lang w:val="en-US"/>
        </w:rPr>
      </w:pPr>
      <w:r>
        <w:rPr>
          <w:lang w:val="en-US"/>
        </w:rPr>
        <w:t>F</w:t>
      </w:r>
      <w:r w:rsidR="00AC14B2">
        <w:rPr>
          <w:lang w:val="en-US"/>
        </w:rPr>
        <w:t>inish the definition of the new update site</w:t>
      </w:r>
      <w:r>
        <w:rPr>
          <w:lang w:val="en-US"/>
        </w:rPr>
        <w:t xml:space="preserve"> by clicking</w:t>
      </w:r>
      <w:r w:rsidR="00AD628A">
        <w:rPr>
          <w:lang w:val="en-US"/>
        </w:rPr>
        <w:t xml:space="preserve"> the </w:t>
      </w:r>
      <w:r w:rsidR="00AC14B2" w:rsidRPr="005F5308">
        <w:rPr>
          <w:i/>
          <w:lang w:val="en-US"/>
        </w:rPr>
        <w:t>OK</w:t>
      </w:r>
      <w:r w:rsidR="00AD628A">
        <w:rPr>
          <w:lang w:val="en-US"/>
        </w:rPr>
        <w:t xml:space="preserve"> button of the </w:t>
      </w:r>
      <w:r w:rsidR="00AC14B2" w:rsidRPr="003D0D5B">
        <w:rPr>
          <w:i/>
          <w:lang w:val="en-US"/>
        </w:rPr>
        <w:t>Add Repository</w:t>
      </w:r>
      <w:r w:rsidR="00AC14B2">
        <w:rPr>
          <w:lang w:val="en-US"/>
        </w:rPr>
        <w:t xml:space="preserve"> dialog.</w:t>
      </w:r>
    </w:p>
    <w:p w:rsidR="00AC14B2" w:rsidRPr="005F5308" w:rsidRDefault="00AD628A" w:rsidP="00AC14B2">
      <w:pPr>
        <w:spacing w:after="120"/>
        <w:jc w:val="both"/>
        <w:rPr>
          <w:lang w:val="en-US"/>
        </w:rPr>
      </w:pPr>
      <w:r>
        <w:rPr>
          <w:lang w:val="en-US"/>
        </w:rPr>
        <w:lastRenderedPageBreak/>
        <w:t xml:space="preserve">The </w:t>
      </w:r>
      <w:r w:rsidR="00AC14B2" w:rsidRPr="005F5308">
        <w:rPr>
          <w:i/>
          <w:lang w:val="en-US"/>
        </w:rPr>
        <w:t>Install</w:t>
      </w:r>
      <w:r w:rsidR="00AC14B2" w:rsidRPr="005F5308">
        <w:rPr>
          <w:lang w:val="en-US"/>
        </w:rPr>
        <w:t xml:space="preserve"> Dialog will now contain </w:t>
      </w:r>
      <w:r w:rsidR="00F62D03">
        <w:rPr>
          <w:lang w:val="en-US"/>
        </w:rPr>
        <w:t xml:space="preserve">multiple categories. </w:t>
      </w:r>
      <w:r>
        <w:rPr>
          <w:lang w:val="en-US"/>
        </w:rPr>
        <w:t xml:space="preserve">If you are installing EASy-Producer </w:t>
      </w:r>
      <w:r w:rsidR="00971BEB">
        <w:rPr>
          <w:lang w:val="en-US"/>
        </w:rPr>
        <w:t xml:space="preserve">for </w:t>
      </w:r>
      <w:r>
        <w:rPr>
          <w:lang w:val="en-US"/>
        </w:rPr>
        <w:t xml:space="preserve">the first time and do not know which features to select, expand the </w:t>
      </w:r>
      <w:r w:rsidRPr="00AD628A">
        <w:rPr>
          <w:i/>
          <w:lang w:val="en-US"/>
        </w:rPr>
        <w:t>Quick Installation of EASy-Producer</w:t>
      </w:r>
      <w:r>
        <w:rPr>
          <w:lang w:val="en-US"/>
        </w:rPr>
        <w:t xml:space="preserve"> category and select the </w:t>
      </w:r>
      <w:r w:rsidRPr="00AD628A">
        <w:rPr>
          <w:i/>
          <w:lang w:val="en-US"/>
        </w:rPr>
        <w:t>EASy-Producer Quick Installation</w:t>
      </w:r>
      <w:r>
        <w:rPr>
          <w:lang w:val="en-US"/>
        </w:rPr>
        <w:t xml:space="preserve"> feature. This will install all required components automatically.</w:t>
      </w:r>
      <w:r w:rsidR="00971BEB">
        <w:rPr>
          <w:lang w:val="en-US"/>
        </w:rPr>
        <w:t xml:space="preserve"> For more experienced users, select the categories and features as needed and click the </w:t>
      </w:r>
      <w:r w:rsidR="00971BEB" w:rsidRPr="00971BEB">
        <w:rPr>
          <w:i/>
          <w:lang w:val="en-US"/>
        </w:rPr>
        <w:t>Next</w:t>
      </w:r>
      <w:r w:rsidR="00971BEB">
        <w:rPr>
          <w:lang w:val="en-US"/>
        </w:rPr>
        <w:t xml:space="preserve"> button.</w:t>
      </w:r>
      <w:r w:rsidR="000507AD">
        <w:rPr>
          <w:lang w:val="en-US"/>
        </w:rPr>
        <w:t xml:space="preserve"> </w:t>
      </w:r>
      <w:r w:rsidR="00AC14B2">
        <w:rPr>
          <w:lang w:val="en-US"/>
        </w:rPr>
        <w:t xml:space="preserve">Follow the steps for installing </w:t>
      </w:r>
      <w:r w:rsidR="000507AD">
        <w:rPr>
          <w:lang w:val="en-US"/>
        </w:rPr>
        <w:t>EASy-</w:t>
      </w:r>
      <w:r w:rsidR="00F62D03">
        <w:rPr>
          <w:lang w:val="en-US"/>
        </w:rPr>
        <w:t>Producer</w:t>
      </w:r>
      <w:r w:rsidR="00AC14B2">
        <w:rPr>
          <w:lang w:val="en-US"/>
        </w:rPr>
        <w:t xml:space="preserve"> (accept the license agreement and ignore the security warning for installing software of unsigned content, etc.), and restart Eclipse as prompted.</w:t>
      </w:r>
    </w:p>
    <w:p w:rsidR="00053DCD" w:rsidRDefault="00AC14B2" w:rsidP="00F62D03">
      <w:pPr>
        <w:spacing w:after="120"/>
        <w:jc w:val="both"/>
        <w:rPr>
          <w:rFonts w:ascii="Candara" w:hAnsi="Candara"/>
          <w:lang w:val="en-US"/>
        </w:rPr>
      </w:pPr>
      <w:r>
        <w:rPr>
          <w:lang w:val="en-US"/>
        </w:rPr>
        <w:t xml:space="preserve">Finally, you have successfully installed the </w:t>
      </w:r>
      <w:r w:rsidR="000507AD">
        <w:rPr>
          <w:lang w:val="en-US"/>
        </w:rPr>
        <w:t>EASy-</w:t>
      </w:r>
      <w:r w:rsidR="00F62D03">
        <w:rPr>
          <w:lang w:val="en-US"/>
        </w:rPr>
        <w:t>Producer</w:t>
      </w:r>
      <w:r>
        <w:rPr>
          <w:lang w:val="en-US"/>
        </w:rPr>
        <w:t>.</w:t>
      </w:r>
    </w:p>
    <w:p w:rsidR="00053DCD" w:rsidRDefault="00B747A5" w:rsidP="00040374">
      <w:pPr>
        <w:pStyle w:val="Heading2"/>
      </w:pPr>
      <w:bookmarkStart w:id="17" w:name="_Ref338257169"/>
      <w:bookmarkStart w:id="18" w:name="_Toc338688611"/>
      <w:r>
        <w:t>Recommendations</w:t>
      </w:r>
      <w:bookmarkEnd w:id="17"/>
      <w:bookmarkEnd w:id="18"/>
    </w:p>
    <w:p w:rsidR="0002246F" w:rsidRDefault="000F5F19" w:rsidP="00E259F8">
      <w:pPr>
        <w:jc w:val="both"/>
        <w:rPr>
          <w:rFonts w:ascii="Candara" w:hAnsi="Candara"/>
          <w:lang w:val="en-US"/>
        </w:rPr>
      </w:pPr>
      <w:r>
        <w:rPr>
          <w:rFonts w:ascii="Candara" w:hAnsi="Candara"/>
          <w:lang w:val="en-US"/>
        </w:rPr>
        <w:t xml:space="preserve">In order to avoid memory problems while using EASy-Producer, we </w:t>
      </w:r>
      <w:r w:rsidR="0002246F">
        <w:rPr>
          <w:rFonts w:ascii="Candara" w:hAnsi="Candara"/>
          <w:lang w:val="en-US"/>
        </w:rPr>
        <w:t xml:space="preserve">recommend increasing the memory of </w:t>
      </w:r>
      <w:r>
        <w:rPr>
          <w:rFonts w:ascii="Candara" w:hAnsi="Candara"/>
          <w:lang w:val="en-US"/>
        </w:rPr>
        <w:t>the Eclipse application in which</w:t>
      </w:r>
      <w:r w:rsidR="00B4165A">
        <w:rPr>
          <w:rFonts w:ascii="Candara" w:hAnsi="Candara"/>
          <w:lang w:val="en-US"/>
        </w:rPr>
        <w:t xml:space="preserve"> EASy-</w:t>
      </w:r>
      <w:r w:rsidR="0002246F">
        <w:rPr>
          <w:rFonts w:ascii="Candara" w:hAnsi="Candara"/>
          <w:lang w:val="en-US"/>
        </w:rPr>
        <w:t>Producer</w:t>
      </w:r>
      <w:r>
        <w:rPr>
          <w:rFonts w:ascii="Candara" w:hAnsi="Candara"/>
          <w:lang w:val="en-US"/>
        </w:rPr>
        <w:t xml:space="preserve"> is executed</w:t>
      </w:r>
      <w:r w:rsidR="0002246F">
        <w:rPr>
          <w:rFonts w:ascii="Candara" w:hAnsi="Candara"/>
          <w:lang w:val="en-US"/>
        </w:rPr>
        <w:t>.</w:t>
      </w:r>
      <w:r>
        <w:rPr>
          <w:rFonts w:ascii="Candara" w:hAnsi="Candara"/>
          <w:lang w:val="en-US"/>
        </w:rPr>
        <w:t xml:space="preserve"> The memory problems are due to Xtext which requires more memory than defined in a typical Eclipse configuration.</w:t>
      </w:r>
    </w:p>
    <w:p w:rsidR="0002246F" w:rsidRDefault="0002246F" w:rsidP="00E259F8">
      <w:pPr>
        <w:jc w:val="both"/>
        <w:rPr>
          <w:rFonts w:ascii="Candara" w:hAnsi="Candara"/>
          <w:lang w:val="en-US"/>
        </w:rPr>
      </w:pPr>
      <w:r>
        <w:rPr>
          <w:rFonts w:ascii="Candara" w:hAnsi="Candara"/>
          <w:lang w:val="en-US"/>
        </w:rPr>
        <w:t xml:space="preserve">Open the </w:t>
      </w:r>
      <w:r w:rsidR="00DB2A5E" w:rsidRPr="00DB2A5E">
        <w:rPr>
          <w:rFonts w:ascii="Candara" w:hAnsi="Candara"/>
          <w:lang w:val="en-US"/>
        </w:rPr>
        <w:t>“</w:t>
      </w:r>
      <w:r w:rsidRPr="00DB2A5E">
        <w:rPr>
          <w:rFonts w:ascii="Candara" w:hAnsi="Candara"/>
          <w:i/>
          <w:lang w:val="en-US"/>
        </w:rPr>
        <w:t>eclipse.ini</w:t>
      </w:r>
      <w:r w:rsidR="00DB2A5E" w:rsidRPr="00DB2A5E">
        <w:rPr>
          <w:rFonts w:ascii="Candara" w:hAnsi="Candara"/>
          <w:lang w:val="en-US"/>
        </w:rPr>
        <w:t>”</w:t>
      </w:r>
      <w:r w:rsidR="00DB2A5E">
        <w:rPr>
          <w:rFonts w:ascii="Candara" w:hAnsi="Candara"/>
          <w:lang w:val="en-US"/>
        </w:rPr>
        <w:t xml:space="preserve"> file in your E</w:t>
      </w:r>
      <w:r>
        <w:rPr>
          <w:rFonts w:ascii="Candara" w:hAnsi="Candara"/>
          <w:lang w:val="en-US"/>
        </w:rPr>
        <w:t>clipse directory and enter the following parameters at the end of the file:</w:t>
      </w:r>
    </w:p>
    <w:p w:rsidR="0002246F" w:rsidRPr="0002246F" w:rsidRDefault="0002246F" w:rsidP="0002246F">
      <w:pPr>
        <w:ind w:left="567"/>
        <w:jc w:val="both"/>
        <w:rPr>
          <w:rFonts w:ascii="Candara" w:hAnsi="Candara"/>
          <w:lang w:val="en-US"/>
        </w:rPr>
      </w:pPr>
      <w:r w:rsidRPr="0002246F">
        <w:rPr>
          <w:rFonts w:ascii="Candara" w:hAnsi="Candara"/>
          <w:lang w:val="en-US"/>
        </w:rPr>
        <w:t>-</w:t>
      </w:r>
      <w:proofErr w:type="spellStart"/>
      <w:r w:rsidRPr="0002246F">
        <w:rPr>
          <w:rFonts w:ascii="Candara" w:hAnsi="Candara"/>
          <w:lang w:val="en-US"/>
        </w:rPr>
        <w:t>vmargs</w:t>
      </w:r>
      <w:proofErr w:type="spellEnd"/>
    </w:p>
    <w:p w:rsidR="0002246F" w:rsidRPr="0002246F" w:rsidRDefault="0002246F" w:rsidP="0002246F">
      <w:pPr>
        <w:ind w:left="567"/>
        <w:jc w:val="both"/>
        <w:rPr>
          <w:rFonts w:ascii="Candara" w:hAnsi="Candara"/>
          <w:lang w:val="en-US"/>
        </w:rPr>
      </w:pPr>
      <w:r w:rsidRPr="0002246F">
        <w:rPr>
          <w:rFonts w:ascii="Candara" w:hAnsi="Candara"/>
          <w:lang w:val="en-US"/>
        </w:rPr>
        <w:t>-Xms40m</w:t>
      </w:r>
    </w:p>
    <w:p w:rsidR="0002246F" w:rsidRPr="0002246F" w:rsidRDefault="0002246F" w:rsidP="0002246F">
      <w:pPr>
        <w:ind w:left="567"/>
        <w:jc w:val="both"/>
        <w:rPr>
          <w:rFonts w:ascii="Candara" w:hAnsi="Candara"/>
          <w:lang w:val="en-US"/>
        </w:rPr>
      </w:pPr>
      <w:r w:rsidRPr="0002246F">
        <w:rPr>
          <w:rFonts w:ascii="Candara" w:hAnsi="Candara"/>
          <w:lang w:val="en-US"/>
        </w:rPr>
        <w:t>-Xmx</w:t>
      </w:r>
      <w:r w:rsidR="00570746">
        <w:rPr>
          <w:rFonts w:ascii="Candara" w:hAnsi="Candara"/>
          <w:lang w:val="en-US"/>
        </w:rPr>
        <w:t>512</w:t>
      </w:r>
      <w:r w:rsidRPr="0002246F">
        <w:rPr>
          <w:rFonts w:ascii="Candara" w:hAnsi="Candara"/>
          <w:lang w:val="en-US"/>
        </w:rPr>
        <w:t>m</w:t>
      </w:r>
    </w:p>
    <w:p w:rsidR="0002246F" w:rsidRDefault="00570746" w:rsidP="0002246F">
      <w:pPr>
        <w:ind w:left="567"/>
        <w:jc w:val="both"/>
        <w:rPr>
          <w:rFonts w:ascii="Candara" w:hAnsi="Candara"/>
          <w:lang w:val="en-US"/>
        </w:rPr>
      </w:pPr>
      <w:r>
        <w:rPr>
          <w:rFonts w:ascii="Candara" w:hAnsi="Candara"/>
          <w:lang w:val="en-US"/>
        </w:rPr>
        <w:t>-</w:t>
      </w:r>
      <w:proofErr w:type="spellStart"/>
      <w:r>
        <w:rPr>
          <w:rFonts w:ascii="Candara" w:hAnsi="Candara"/>
          <w:lang w:val="en-US"/>
        </w:rPr>
        <w:t>XX</w:t>
      </w:r>
      <w:r w:rsidR="0002246F" w:rsidRPr="0002246F">
        <w:rPr>
          <w:rFonts w:ascii="Candara" w:hAnsi="Candara"/>
          <w:lang w:val="en-US"/>
        </w:rPr>
        <w:t>MaxPermSize</w:t>
      </w:r>
      <w:proofErr w:type="spellEnd"/>
      <w:r w:rsidR="0002246F" w:rsidRPr="0002246F">
        <w:rPr>
          <w:rFonts w:ascii="Candara" w:hAnsi="Candara"/>
          <w:lang w:val="en-US"/>
        </w:rPr>
        <w:t>=128m</w:t>
      </w:r>
    </w:p>
    <w:p w:rsidR="0002246F" w:rsidRDefault="0002246F" w:rsidP="00E259F8">
      <w:pPr>
        <w:jc w:val="both"/>
        <w:rPr>
          <w:rFonts w:ascii="Candara" w:hAnsi="Candara"/>
          <w:lang w:val="en-US"/>
        </w:rPr>
      </w:pPr>
    </w:p>
    <w:p w:rsidR="00DB2A5E" w:rsidRDefault="00DB2A5E" w:rsidP="00E259F8">
      <w:pPr>
        <w:jc w:val="both"/>
        <w:rPr>
          <w:rFonts w:ascii="Candara" w:hAnsi="Candara"/>
          <w:lang w:val="en-US"/>
        </w:rPr>
      </w:pPr>
    </w:p>
    <w:p w:rsidR="00053DCD" w:rsidRDefault="00053DCD" w:rsidP="00E259F8">
      <w:pPr>
        <w:jc w:val="both"/>
        <w:rPr>
          <w:rFonts w:ascii="Candara" w:hAnsi="Candara"/>
          <w:lang w:val="en-US"/>
        </w:rPr>
        <w:sectPr w:rsidR="00053DCD" w:rsidSect="00046247">
          <w:pgSz w:w="11906" w:h="16838"/>
          <w:pgMar w:top="1417" w:right="1417" w:bottom="1134" w:left="1417" w:header="708" w:footer="708" w:gutter="0"/>
          <w:cols w:space="708"/>
          <w:docGrid w:linePitch="360"/>
        </w:sectPr>
      </w:pPr>
    </w:p>
    <w:p w:rsidR="00053DCD" w:rsidRPr="00053DCD" w:rsidRDefault="00DE2038" w:rsidP="00040374">
      <w:pPr>
        <w:pStyle w:val="Heading1"/>
        <w:rPr>
          <w:lang w:val="en-US"/>
        </w:rPr>
      </w:pPr>
      <w:bookmarkStart w:id="19" w:name="_Ref338255399"/>
      <w:bookmarkStart w:id="20" w:name="_Toc338688612"/>
      <w:r>
        <w:rPr>
          <w:lang w:val="en-US"/>
        </w:rPr>
        <w:lastRenderedPageBreak/>
        <w:t>Getting Started</w:t>
      </w:r>
      <w:r w:rsidR="00BE36F1">
        <w:rPr>
          <w:lang w:val="en-US"/>
        </w:rPr>
        <w:t>: Product Line Engineering is EASy</w:t>
      </w:r>
      <w:bookmarkEnd w:id="19"/>
      <w:bookmarkEnd w:id="20"/>
    </w:p>
    <w:p w:rsidR="00F85174" w:rsidRDefault="00F85174" w:rsidP="00F85174">
      <w:pPr>
        <w:jc w:val="both"/>
        <w:rPr>
          <w:lang w:val="en-GB"/>
        </w:rPr>
      </w:pPr>
      <w:r w:rsidRPr="004A643E">
        <w:rPr>
          <w:lang w:val="en-GB"/>
        </w:rPr>
        <w:t>In this section, we will</w:t>
      </w:r>
      <w:r>
        <w:rPr>
          <w:lang w:val="en-GB"/>
        </w:rPr>
        <w:t xml:space="preserve"> focus on the roles of a </w:t>
      </w:r>
      <w:r w:rsidR="0021444B">
        <w:rPr>
          <w:lang w:val="en-GB"/>
        </w:rPr>
        <w:t>d</w:t>
      </w:r>
      <w:r>
        <w:rPr>
          <w:lang w:val="en-GB"/>
        </w:rPr>
        <w:t xml:space="preserve">omain </w:t>
      </w:r>
      <w:r w:rsidR="0021444B">
        <w:rPr>
          <w:lang w:val="en-GB"/>
        </w:rPr>
        <w:t>e</w:t>
      </w:r>
      <w:r>
        <w:rPr>
          <w:lang w:val="en-GB"/>
        </w:rPr>
        <w:t xml:space="preserve">ngineer and an </w:t>
      </w:r>
      <w:r w:rsidR="0021444B">
        <w:rPr>
          <w:lang w:val="en-GB"/>
        </w:rPr>
        <w:t>a</w:t>
      </w:r>
      <w:r>
        <w:rPr>
          <w:lang w:val="en-GB"/>
        </w:rPr>
        <w:t xml:space="preserve">pplication </w:t>
      </w:r>
      <w:r w:rsidR="0021444B">
        <w:rPr>
          <w:lang w:val="en-GB"/>
        </w:rPr>
        <w:t>e</w:t>
      </w:r>
      <w:r>
        <w:rPr>
          <w:lang w:val="en-GB"/>
        </w:rPr>
        <w:t>ngineer in order to</w:t>
      </w:r>
      <w:r w:rsidRPr="004A643E">
        <w:rPr>
          <w:lang w:val="en-GB"/>
        </w:rPr>
        <w:t xml:space="preserve"> </w:t>
      </w:r>
      <w:r>
        <w:rPr>
          <w:lang w:val="en-GB"/>
        </w:rPr>
        <w:t>illustrate</w:t>
      </w:r>
      <w:r w:rsidRPr="004A643E">
        <w:rPr>
          <w:lang w:val="en-GB"/>
        </w:rPr>
        <w:t xml:space="preserve"> the </w:t>
      </w:r>
      <w:r w:rsidR="004A7DD8">
        <w:rPr>
          <w:lang w:val="en-GB"/>
        </w:rPr>
        <w:t>application</w:t>
      </w:r>
      <w:r w:rsidRPr="004A643E">
        <w:rPr>
          <w:lang w:val="en-GB"/>
        </w:rPr>
        <w:t xml:space="preserve"> of </w:t>
      </w:r>
      <w:proofErr w:type="spellStart"/>
      <w:r w:rsidRPr="004A643E">
        <w:rPr>
          <w:lang w:val="en-GB"/>
        </w:rPr>
        <w:t>EASy</w:t>
      </w:r>
      <w:proofErr w:type="spellEnd"/>
      <w:r>
        <w:rPr>
          <w:lang w:val="en-GB"/>
        </w:rPr>
        <w:t>-</w:t>
      </w:r>
      <w:r w:rsidRPr="004A643E">
        <w:rPr>
          <w:lang w:val="en-GB"/>
        </w:rPr>
        <w:t xml:space="preserve">Producer based on </w:t>
      </w:r>
      <w:r>
        <w:rPr>
          <w:lang w:val="en-GB"/>
        </w:rPr>
        <w:t>a running example.</w:t>
      </w:r>
      <w:r w:rsidRPr="004A643E">
        <w:rPr>
          <w:lang w:val="en-GB"/>
        </w:rPr>
        <w:t xml:space="preserve"> </w:t>
      </w:r>
      <w:r>
        <w:rPr>
          <w:lang w:val="en-GB"/>
        </w:rPr>
        <w:t>We</w:t>
      </w:r>
      <w:r w:rsidRPr="004A643E">
        <w:rPr>
          <w:lang w:val="en-GB"/>
        </w:rPr>
        <w:t xml:space="preserve"> will prototypically model and implement the variability of a content-sharing </w:t>
      </w:r>
      <w:r w:rsidR="00020D37">
        <w:rPr>
          <w:lang w:val="en-GB"/>
        </w:rPr>
        <w:t>platform</w:t>
      </w:r>
      <w:r w:rsidRPr="004A643E">
        <w:rPr>
          <w:lang w:val="en-GB"/>
        </w:rPr>
        <w:t>, which allows the user to upload, annotate, release and sha</w:t>
      </w:r>
      <w:r w:rsidR="004A7DD8">
        <w:rPr>
          <w:lang w:val="en-GB"/>
        </w:rPr>
        <w:t xml:space="preserve">re content of various types. </w:t>
      </w:r>
      <w:r w:rsidRPr="004A643E">
        <w:rPr>
          <w:lang w:val="en-GB"/>
        </w:rPr>
        <w:t xml:space="preserve">Section </w:t>
      </w:r>
      <w:r w:rsidR="009B34F3">
        <w:rPr>
          <w:lang w:val="en-GB"/>
        </w:rPr>
        <w:fldChar w:fldCharType="begin"/>
      </w:r>
      <w:r w:rsidR="00844A18">
        <w:rPr>
          <w:lang w:val="en-GB"/>
        </w:rPr>
        <w:instrText xml:space="preserve"> REF _Ref338265603 \r \h </w:instrText>
      </w:r>
      <w:r w:rsidR="009B34F3">
        <w:rPr>
          <w:lang w:val="en-GB"/>
        </w:rPr>
      </w:r>
      <w:r w:rsidR="009B34F3">
        <w:rPr>
          <w:lang w:val="en-GB"/>
        </w:rPr>
        <w:fldChar w:fldCharType="separate"/>
      </w:r>
      <w:r w:rsidR="002010E6">
        <w:rPr>
          <w:lang w:val="en-GB"/>
        </w:rPr>
        <w:t>4.1</w:t>
      </w:r>
      <w:r w:rsidR="009B34F3">
        <w:rPr>
          <w:lang w:val="en-GB"/>
        </w:rPr>
        <w:fldChar w:fldCharType="end"/>
      </w:r>
      <w:r w:rsidR="004A7DD8">
        <w:rPr>
          <w:lang w:val="en-GB"/>
        </w:rPr>
        <w:t xml:space="preserve"> </w:t>
      </w:r>
      <w:r w:rsidR="003C6BB3">
        <w:rPr>
          <w:lang w:val="en-GB"/>
        </w:rPr>
        <w:t xml:space="preserve">will describe this example in detail. In Section </w:t>
      </w:r>
      <w:r w:rsidR="009B34F3">
        <w:rPr>
          <w:lang w:val="en-GB"/>
        </w:rPr>
        <w:fldChar w:fldCharType="begin"/>
      </w:r>
      <w:r w:rsidR="00844A18">
        <w:rPr>
          <w:lang w:val="en-GB"/>
        </w:rPr>
        <w:instrText xml:space="preserve"> REF _Ref338265618 \r \h </w:instrText>
      </w:r>
      <w:r w:rsidR="009B34F3">
        <w:rPr>
          <w:lang w:val="en-GB"/>
        </w:rPr>
      </w:r>
      <w:r w:rsidR="009B34F3">
        <w:rPr>
          <w:lang w:val="en-GB"/>
        </w:rPr>
        <w:fldChar w:fldCharType="separate"/>
      </w:r>
      <w:r w:rsidR="002010E6">
        <w:rPr>
          <w:lang w:val="en-GB"/>
        </w:rPr>
        <w:t>4.2</w:t>
      </w:r>
      <w:r w:rsidR="009B34F3">
        <w:rPr>
          <w:lang w:val="en-GB"/>
        </w:rPr>
        <w:fldChar w:fldCharType="end"/>
      </w:r>
      <w:r w:rsidR="003C6BB3">
        <w:rPr>
          <w:lang w:val="en-GB"/>
        </w:rPr>
        <w:t xml:space="preserve">, </w:t>
      </w:r>
      <w:r w:rsidRPr="004A643E">
        <w:rPr>
          <w:lang w:val="en-GB"/>
        </w:rPr>
        <w:t xml:space="preserve">we will </w:t>
      </w:r>
      <w:r>
        <w:rPr>
          <w:lang w:val="en-GB"/>
        </w:rPr>
        <w:t xml:space="preserve">adopt the role of a </w:t>
      </w:r>
      <w:r w:rsidR="0021444B">
        <w:rPr>
          <w:lang w:val="en-GB"/>
        </w:rPr>
        <w:t>d</w:t>
      </w:r>
      <w:r w:rsidR="003C6BB3">
        <w:rPr>
          <w:lang w:val="en-GB"/>
        </w:rPr>
        <w:t xml:space="preserve">omain </w:t>
      </w:r>
      <w:r w:rsidR="0021444B">
        <w:rPr>
          <w:lang w:val="en-GB"/>
        </w:rPr>
        <w:t>e</w:t>
      </w:r>
      <w:r w:rsidR="003C6BB3">
        <w:rPr>
          <w:lang w:val="en-GB"/>
        </w:rPr>
        <w:t>ngineer</w:t>
      </w:r>
      <w:r>
        <w:rPr>
          <w:lang w:val="en-GB"/>
        </w:rPr>
        <w:t xml:space="preserve"> and </w:t>
      </w:r>
      <w:r w:rsidRPr="004A643E">
        <w:rPr>
          <w:lang w:val="en-GB"/>
        </w:rPr>
        <w:t xml:space="preserve">describe the definition of a </w:t>
      </w:r>
      <w:r w:rsidR="003C6BB3">
        <w:rPr>
          <w:lang w:val="en-GB"/>
        </w:rPr>
        <w:t>SPL</w:t>
      </w:r>
      <w:r w:rsidRPr="004A643E">
        <w:rPr>
          <w:lang w:val="en-GB"/>
        </w:rPr>
        <w:t xml:space="preserve"> from which multiple variants of the content-sharing </w:t>
      </w:r>
      <w:r>
        <w:rPr>
          <w:lang w:val="en-GB"/>
        </w:rPr>
        <w:t>platform</w:t>
      </w:r>
      <w:r w:rsidRPr="004A643E">
        <w:rPr>
          <w:lang w:val="en-GB"/>
        </w:rPr>
        <w:t xml:space="preserve"> can be derived. This includes</w:t>
      </w:r>
      <w:r>
        <w:rPr>
          <w:lang w:val="en-GB"/>
        </w:rPr>
        <w:t xml:space="preserve"> </w:t>
      </w:r>
      <w:r w:rsidRPr="004A643E">
        <w:rPr>
          <w:lang w:val="en-GB"/>
        </w:rPr>
        <w:t>the definition of the variability model using the INDENICA</w:t>
      </w:r>
      <w:r w:rsidR="003C6BB3">
        <w:rPr>
          <w:rStyle w:val="FootnoteReference"/>
          <w:lang w:val="en-GB"/>
        </w:rPr>
        <w:footnoteReference w:id="5"/>
      </w:r>
      <w:r w:rsidRPr="004A643E">
        <w:rPr>
          <w:lang w:val="en-GB"/>
        </w:rPr>
        <w:t xml:space="preserve"> Variability </w:t>
      </w:r>
      <w:r w:rsidRPr="00E15C68">
        <w:rPr>
          <w:lang w:val="en-GB"/>
        </w:rPr>
        <w:t>Modelling</w:t>
      </w:r>
      <w:r w:rsidRPr="004A643E">
        <w:rPr>
          <w:lang w:val="en-GB"/>
        </w:rPr>
        <w:t xml:space="preserve"> Language (IVML) and the implementation of these variabilities in </w:t>
      </w:r>
      <w:r>
        <w:rPr>
          <w:lang w:val="en-GB"/>
        </w:rPr>
        <w:t>source</w:t>
      </w:r>
      <w:r w:rsidRPr="004A643E">
        <w:rPr>
          <w:lang w:val="en-GB"/>
        </w:rPr>
        <w:t xml:space="preserve"> code. </w:t>
      </w:r>
      <w:r>
        <w:rPr>
          <w:lang w:val="en-GB"/>
        </w:rPr>
        <w:t xml:space="preserve">In </w:t>
      </w:r>
      <w:r w:rsidRPr="004A643E">
        <w:rPr>
          <w:lang w:val="en-GB"/>
        </w:rPr>
        <w:t xml:space="preserve">Section </w:t>
      </w:r>
      <w:r w:rsidR="009B34F3">
        <w:rPr>
          <w:lang w:val="en-GB"/>
        </w:rPr>
        <w:fldChar w:fldCharType="begin"/>
      </w:r>
      <w:r w:rsidR="00844A18">
        <w:rPr>
          <w:lang w:val="en-GB"/>
        </w:rPr>
        <w:instrText xml:space="preserve"> REF _Ref338265627 \r \h </w:instrText>
      </w:r>
      <w:r w:rsidR="009B34F3">
        <w:rPr>
          <w:lang w:val="en-GB"/>
        </w:rPr>
      </w:r>
      <w:r w:rsidR="009B34F3">
        <w:rPr>
          <w:lang w:val="en-GB"/>
        </w:rPr>
        <w:fldChar w:fldCharType="separate"/>
      </w:r>
      <w:r w:rsidR="002010E6">
        <w:rPr>
          <w:lang w:val="en-GB"/>
        </w:rPr>
        <w:t>4.3</w:t>
      </w:r>
      <w:r w:rsidR="009B34F3">
        <w:rPr>
          <w:lang w:val="en-GB"/>
        </w:rPr>
        <w:fldChar w:fldCharType="end"/>
      </w:r>
      <w:r>
        <w:rPr>
          <w:lang w:val="en-GB"/>
        </w:rPr>
        <w:t>, we</w:t>
      </w:r>
      <w:r w:rsidRPr="004A643E">
        <w:rPr>
          <w:lang w:val="en-GB"/>
        </w:rPr>
        <w:t xml:space="preserve"> will</w:t>
      </w:r>
      <w:r>
        <w:rPr>
          <w:lang w:val="en-GB"/>
        </w:rPr>
        <w:t xml:space="preserve"> adopt the role of a</w:t>
      </w:r>
      <w:r w:rsidR="009F7ED1">
        <w:rPr>
          <w:lang w:val="en-GB"/>
        </w:rPr>
        <w:t>n</w:t>
      </w:r>
      <w:r>
        <w:rPr>
          <w:lang w:val="en-GB"/>
        </w:rPr>
        <w:t xml:space="preserve"> </w:t>
      </w:r>
      <w:r w:rsidR="0021444B">
        <w:rPr>
          <w:lang w:val="en-GB"/>
        </w:rPr>
        <w:t>application engineer</w:t>
      </w:r>
      <w:r>
        <w:rPr>
          <w:lang w:val="en-GB"/>
        </w:rPr>
        <w:t xml:space="preserve"> and</w:t>
      </w:r>
      <w:r w:rsidRPr="004A643E">
        <w:rPr>
          <w:lang w:val="en-GB"/>
        </w:rPr>
        <w:t xml:space="preserve"> describe the derivation of a specific </w:t>
      </w:r>
      <w:r>
        <w:rPr>
          <w:lang w:val="en-GB"/>
        </w:rPr>
        <w:t>service platform</w:t>
      </w:r>
      <w:r w:rsidRPr="004A643E">
        <w:rPr>
          <w:lang w:val="en-GB"/>
        </w:rPr>
        <w:t xml:space="preserve"> variant including the variant configuration and the </w:t>
      </w:r>
      <w:r>
        <w:rPr>
          <w:lang w:val="en-GB"/>
        </w:rPr>
        <w:t xml:space="preserve">instantiation of the </w:t>
      </w:r>
      <w:r w:rsidRPr="004A643E">
        <w:rPr>
          <w:lang w:val="en-GB"/>
        </w:rPr>
        <w:t xml:space="preserve">corresponding </w:t>
      </w:r>
      <w:r w:rsidRPr="00E15C68">
        <w:rPr>
          <w:lang w:val="en-GB"/>
        </w:rPr>
        <w:t>artefact</w:t>
      </w:r>
      <w:r>
        <w:rPr>
          <w:lang w:val="en-GB"/>
        </w:rPr>
        <w:t>s</w:t>
      </w:r>
      <w:r w:rsidRPr="004A643E">
        <w:rPr>
          <w:lang w:val="en-GB"/>
        </w:rPr>
        <w:t>.</w:t>
      </w:r>
    </w:p>
    <w:p w:rsidR="009F7ED1" w:rsidRDefault="009F7ED1" w:rsidP="009F7ED1">
      <w:pPr>
        <w:rPr>
          <w:lang w:val="en-GB"/>
        </w:rPr>
      </w:pPr>
      <w:r>
        <w:rPr>
          <w:lang w:val="en-GB"/>
        </w:rPr>
        <w:t>We will use the following font styles throughout this section to illustrate and distinguish between actions, active tool elements, and added input:</w:t>
      </w:r>
    </w:p>
    <w:p w:rsidR="009F7ED1" w:rsidRDefault="009F7ED1" w:rsidP="009F7ED1">
      <w:pPr>
        <w:pStyle w:val="ListParagraph"/>
        <w:numPr>
          <w:ilvl w:val="0"/>
          <w:numId w:val="25"/>
        </w:numPr>
        <w:spacing w:after="120" w:line="240" w:lineRule="auto"/>
        <w:jc w:val="both"/>
        <w:rPr>
          <w:lang w:val="en-GB"/>
        </w:rPr>
      </w:pPr>
      <w:proofErr w:type="spellStart"/>
      <w:r>
        <w:rPr>
          <w:lang w:val="en-GB"/>
        </w:rPr>
        <w:t>EASy</w:t>
      </w:r>
      <w:proofErr w:type="spellEnd"/>
      <w:r>
        <w:rPr>
          <w:lang w:val="en-GB"/>
        </w:rPr>
        <w:t xml:space="preserve">-Producer (as well as Eclipse) provides multiple editors, wizards, etc. In order to identify the </w:t>
      </w:r>
      <w:r w:rsidRPr="004A643E">
        <w:rPr>
          <w:b/>
          <w:lang w:val="en-GB"/>
        </w:rPr>
        <w:t>active tool element</w:t>
      </w:r>
      <w:r>
        <w:rPr>
          <w:lang w:val="en-GB"/>
        </w:rPr>
        <w:t xml:space="preserve"> currently in use, it will be highlighted using bold font.</w:t>
      </w:r>
    </w:p>
    <w:p w:rsidR="009F7ED1" w:rsidRDefault="009F7ED1" w:rsidP="009F7ED1">
      <w:pPr>
        <w:pStyle w:val="ListParagraph"/>
        <w:numPr>
          <w:ilvl w:val="0"/>
          <w:numId w:val="25"/>
        </w:numPr>
        <w:spacing w:after="120" w:line="240" w:lineRule="auto"/>
        <w:jc w:val="both"/>
        <w:rPr>
          <w:lang w:val="en-GB"/>
        </w:rPr>
      </w:pPr>
      <w:r>
        <w:rPr>
          <w:lang w:val="en-GB"/>
        </w:rPr>
        <w:t xml:space="preserve">All </w:t>
      </w:r>
      <w:r w:rsidRPr="004A643E">
        <w:rPr>
          <w:i/>
          <w:lang w:val="en-GB"/>
        </w:rPr>
        <w:t>actions</w:t>
      </w:r>
      <w:r>
        <w:rPr>
          <w:lang w:val="en-GB"/>
        </w:rPr>
        <w:t xml:space="preserve"> that will be performed will be highlighted using italics font.</w:t>
      </w:r>
    </w:p>
    <w:p w:rsidR="009F7ED1" w:rsidRDefault="009F7ED1" w:rsidP="009F7ED1">
      <w:pPr>
        <w:pStyle w:val="ListParagraph"/>
        <w:numPr>
          <w:ilvl w:val="0"/>
          <w:numId w:val="25"/>
        </w:numPr>
        <w:spacing w:after="120" w:line="240" w:lineRule="auto"/>
        <w:jc w:val="both"/>
        <w:rPr>
          <w:lang w:val="en-GB"/>
        </w:rPr>
      </w:pPr>
      <w:r>
        <w:rPr>
          <w:lang w:val="en-GB"/>
        </w:rPr>
        <w:t xml:space="preserve">All input to </w:t>
      </w:r>
      <w:proofErr w:type="spellStart"/>
      <w:r>
        <w:rPr>
          <w:lang w:val="en-GB"/>
        </w:rPr>
        <w:t>EASy</w:t>
      </w:r>
      <w:proofErr w:type="spellEnd"/>
      <w:r>
        <w:rPr>
          <w:lang w:val="en-GB"/>
        </w:rPr>
        <w:t xml:space="preserve">-Producer will be illustrated in </w:t>
      </w:r>
      <w:r w:rsidRPr="004A643E">
        <w:rPr>
          <w:rFonts w:ascii="Courier New" w:hAnsi="Courier New" w:cs="Courier New"/>
          <w:lang w:val="en-GB"/>
        </w:rPr>
        <w:t>Courier New</w:t>
      </w:r>
      <w:r>
        <w:rPr>
          <w:lang w:val="en-GB"/>
        </w:rPr>
        <w:t>.</w:t>
      </w:r>
    </w:p>
    <w:p w:rsidR="00CB1218" w:rsidRPr="00CB1218" w:rsidRDefault="00CB1218" w:rsidP="00CB1218">
      <w:pPr>
        <w:spacing w:after="120" w:line="240" w:lineRule="auto"/>
        <w:jc w:val="both"/>
        <w:rPr>
          <w:lang w:val="en-GB"/>
        </w:rPr>
      </w:pPr>
      <w:r>
        <w:rPr>
          <w:lang w:val="en-GB"/>
        </w:rPr>
        <w:t xml:space="preserve">Please note that we will not discuss conceptual or technical details of the tool in this section. This will be part of the detailed description of </w:t>
      </w:r>
      <w:proofErr w:type="spellStart"/>
      <w:r>
        <w:rPr>
          <w:lang w:val="en-GB"/>
        </w:rPr>
        <w:t>EASy</w:t>
      </w:r>
      <w:proofErr w:type="spellEnd"/>
      <w:r>
        <w:rPr>
          <w:lang w:val="en-GB"/>
        </w:rPr>
        <w:t xml:space="preserve">-Producer in Section </w:t>
      </w:r>
      <w:r w:rsidR="009B34F3">
        <w:rPr>
          <w:lang w:val="en-GB"/>
        </w:rPr>
        <w:fldChar w:fldCharType="begin"/>
      </w:r>
      <w:r w:rsidR="00844A18">
        <w:rPr>
          <w:lang w:val="en-GB"/>
        </w:rPr>
        <w:instrText xml:space="preserve"> REF _Ref338255411 \r \h </w:instrText>
      </w:r>
      <w:r w:rsidR="009B34F3">
        <w:rPr>
          <w:lang w:val="en-GB"/>
        </w:rPr>
      </w:r>
      <w:r w:rsidR="009B34F3">
        <w:rPr>
          <w:lang w:val="en-GB"/>
        </w:rPr>
        <w:fldChar w:fldCharType="separate"/>
      </w:r>
      <w:r w:rsidR="002010E6">
        <w:rPr>
          <w:lang w:val="en-GB"/>
        </w:rPr>
        <w:t>5</w:t>
      </w:r>
      <w:r w:rsidR="009B34F3">
        <w:rPr>
          <w:lang w:val="en-GB"/>
        </w:rPr>
        <w:fldChar w:fldCharType="end"/>
      </w:r>
      <w:r>
        <w:rPr>
          <w:lang w:val="en-GB"/>
        </w:rPr>
        <w:t>.</w:t>
      </w:r>
    </w:p>
    <w:p w:rsidR="009F7ED1" w:rsidRDefault="009F7ED1" w:rsidP="00040374">
      <w:pPr>
        <w:pStyle w:val="Heading2"/>
      </w:pPr>
      <w:bookmarkStart w:id="21" w:name="_Ref338265603"/>
      <w:bookmarkStart w:id="22" w:name="_Toc338688613"/>
      <w:r>
        <w:t>Running Example</w:t>
      </w:r>
      <w:bookmarkEnd w:id="21"/>
      <w:bookmarkEnd w:id="22"/>
    </w:p>
    <w:p w:rsidR="009F7ED1" w:rsidRPr="00D56B21" w:rsidRDefault="009F7ED1" w:rsidP="00020D37">
      <w:pPr>
        <w:jc w:val="both"/>
        <w:rPr>
          <w:lang w:val="en-GB"/>
        </w:rPr>
      </w:pPr>
      <w:r w:rsidRPr="00D56B21">
        <w:rPr>
          <w:lang w:val="en-GB"/>
        </w:rPr>
        <w:t xml:space="preserve">In this section, we introduce a running example which </w:t>
      </w:r>
      <w:r w:rsidR="004A7DD8">
        <w:rPr>
          <w:lang w:val="en-GB"/>
        </w:rPr>
        <w:t xml:space="preserve">we will use </w:t>
      </w:r>
      <w:r w:rsidRPr="00D56B21">
        <w:rPr>
          <w:lang w:val="en-GB"/>
        </w:rPr>
        <w:t xml:space="preserve">throughout </w:t>
      </w:r>
      <w:r>
        <w:rPr>
          <w:lang w:val="en-GB"/>
        </w:rPr>
        <w:t>S</w:t>
      </w:r>
      <w:r w:rsidRPr="00D56B21">
        <w:rPr>
          <w:lang w:val="en-GB"/>
        </w:rPr>
        <w:t>ection</w:t>
      </w:r>
      <w:r>
        <w:rPr>
          <w:lang w:val="en-GB"/>
        </w:rPr>
        <w:t xml:space="preserve"> </w:t>
      </w:r>
      <w:r w:rsidR="009B34F3">
        <w:rPr>
          <w:lang w:val="en-GB"/>
        </w:rPr>
        <w:fldChar w:fldCharType="begin"/>
      </w:r>
      <w:r w:rsidR="00262E4E">
        <w:rPr>
          <w:lang w:val="en-GB"/>
        </w:rPr>
        <w:instrText xml:space="preserve"> REF _Ref338255399 \r \h </w:instrText>
      </w:r>
      <w:r w:rsidR="009B34F3">
        <w:rPr>
          <w:lang w:val="en-GB"/>
        </w:rPr>
      </w:r>
      <w:r w:rsidR="009B34F3">
        <w:rPr>
          <w:lang w:val="en-GB"/>
        </w:rPr>
        <w:fldChar w:fldCharType="separate"/>
      </w:r>
      <w:r w:rsidR="002010E6">
        <w:rPr>
          <w:lang w:val="en-GB"/>
        </w:rPr>
        <w:t>4</w:t>
      </w:r>
      <w:r w:rsidR="009B34F3">
        <w:rPr>
          <w:lang w:val="en-GB"/>
        </w:rPr>
        <w:fldChar w:fldCharType="end"/>
      </w:r>
      <w:r w:rsidRPr="00D56B21">
        <w:rPr>
          <w:lang w:val="en-GB"/>
        </w:rPr>
        <w:t xml:space="preserve"> to illustrate the</w:t>
      </w:r>
      <w:r w:rsidR="004A7DD8">
        <w:rPr>
          <w:lang w:val="en-GB"/>
        </w:rPr>
        <w:t xml:space="preserve"> basic</w:t>
      </w:r>
      <w:r w:rsidRPr="00D56B21">
        <w:rPr>
          <w:lang w:val="en-GB"/>
        </w:rPr>
        <w:t xml:space="preserve"> </w:t>
      </w:r>
      <w:r w:rsidR="004A7DD8">
        <w:rPr>
          <w:lang w:val="en-GB"/>
        </w:rPr>
        <w:t>application</w:t>
      </w:r>
      <w:r w:rsidR="00020D37">
        <w:rPr>
          <w:lang w:val="en-GB"/>
        </w:rPr>
        <w:t xml:space="preserve"> and capabilities of </w:t>
      </w:r>
      <w:proofErr w:type="spellStart"/>
      <w:r w:rsidR="00020D37">
        <w:rPr>
          <w:lang w:val="en-GB"/>
        </w:rPr>
        <w:t>EASy</w:t>
      </w:r>
      <w:proofErr w:type="spellEnd"/>
      <w:r w:rsidR="00020D37">
        <w:rPr>
          <w:lang w:val="en-GB"/>
        </w:rPr>
        <w:t>-Producer</w:t>
      </w:r>
      <w:r w:rsidRPr="00D56B21">
        <w:rPr>
          <w:lang w:val="en-GB"/>
        </w:rPr>
        <w:t xml:space="preserve">. </w:t>
      </w:r>
      <w:r w:rsidR="00020D37">
        <w:rPr>
          <w:lang w:val="en-GB"/>
        </w:rPr>
        <w:t xml:space="preserve">In this example a content-sharing platform will be developed in terms of a SPL. </w:t>
      </w:r>
      <w:r w:rsidRPr="00D56B21">
        <w:rPr>
          <w:lang w:val="en-GB"/>
        </w:rPr>
        <w:t>A content</w:t>
      </w:r>
      <w:r>
        <w:rPr>
          <w:lang w:val="en-GB"/>
        </w:rPr>
        <w:t>-</w:t>
      </w:r>
      <w:r w:rsidRPr="00D56B21">
        <w:rPr>
          <w:lang w:val="en-GB"/>
        </w:rPr>
        <w:t xml:space="preserve">sharing </w:t>
      </w:r>
      <w:r w:rsidR="00020D37">
        <w:rPr>
          <w:lang w:val="en-GB"/>
        </w:rPr>
        <w:t>platform</w:t>
      </w:r>
      <w:r w:rsidRPr="00D56B21">
        <w:rPr>
          <w:lang w:val="en-GB"/>
        </w:rPr>
        <w:t xml:space="preserve"> allows its users to upload, annotate, release and share content of various types. In this example, concrete application</w:t>
      </w:r>
      <w:r>
        <w:rPr>
          <w:lang w:val="en-GB"/>
        </w:rPr>
        <w:t>s</w:t>
      </w:r>
      <w:r w:rsidRPr="00D56B21">
        <w:rPr>
          <w:lang w:val="en-GB"/>
        </w:rPr>
        <w:t xml:space="preserve"> may differ </w:t>
      </w:r>
      <w:r>
        <w:rPr>
          <w:lang w:val="en-GB"/>
        </w:rPr>
        <w:t>with respect to</w:t>
      </w:r>
      <w:r w:rsidRPr="00D56B21">
        <w:rPr>
          <w:lang w:val="en-GB"/>
        </w:rPr>
        <w:t>:</w:t>
      </w:r>
    </w:p>
    <w:p w:rsidR="009F7ED1" w:rsidRPr="00D56B21" w:rsidRDefault="009F7ED1" w:rsidP="00020D37">
      <w:pPr>
        <w:pStyle w:val="ListParagraph"/>
        <w:numPr>
          <w:ilvl w:val="0"/>
          <w:numId w:val="25"/>
        </w:numPr>
        <w:spacing w:after="120" w:line="240" w:lineRule="auto"/>
        <w:jc w:val="both"/>
        <w:rPr>
          <w:lang w:val="en-GB"/>
        </w:rPr>
      </w:pPr>
      <w:r w:rsidRPr="00D56B21">
        <w:rPr>
          <w:lang w:val="en-GB"/>
        </w:rPr>
        <w:t xml:space="preserve">The </w:t>
      </w:r>
      <w:r w:rsidRPr="009F7ED1">
        <w:rPr>
          <w:lang w:val="en-GB"/>
        </w:rPr>
        <w:t>supported content types</w:t>
      </w:r>
      <w:r w:rsidRPr="00D56B21">
        <w:rPr>
          <w:lang w:val="en-GB"/>
        </w:rPr>
        <w:t xml:space="preserve"> such as text, video, audio, 3D content, or binary (large) objects (BLOBs).</w:t>
      </w:r>
    </w:p>
    <w:p w:rsidR="009F7ED1" w:rsidRPr="00D56B21" w:rsidRDefault="009F7ED1" w:rsidP="00020D37">
      <w:pPr>
        <w:pStyle w:val="ListParagraph"/>
        <w:numPr>
          <w:ilvl w:val="0"/>
          <w:numId w:val="25"/>
        </w:numPr>
        <w:spacing w:after="120" w:line="240" w:lineRule="auto"/>
        <w:jc w:val="both"/>
        <w:rPr>
          <w:lang w:val="en-GB"/>
        </w:rPr>
      </w:pPr>
      <w:r w:rsidRPr="00D56B21">
        <w:rPr>
          <w:lang w:val="en-GB"/>
        </w:rPr>
        <w:t xml:space="preserve">The </w:t>
      </w:r>
      <w:r w:rsidRPr="009F7ED1">
        <w:rPr>
          <w:lang w:val="en-GB"/>
        </w:rPr>
        <w:t>hosting infrastructure</w:t>
      </w:r>
      <w:r w:rsidRPr="00D56B21">
        <w:rPr>
          <w:lang w:val="en-GB"/>
        </w:rPr>
        <w:t xml:space="preserve"> which consists of a) a web container being responsible for serving the content and b) the database, which stores user and content data.</w:t>
      </w:r>
    </w:p>
    <w:p w:rsidR="009F7ED1" w:rsidRPr="00D56B21" w:rsidRDefault="009F7ED1" w:rsidP="00020D37">
      <w:pPr>
        <w:pStyle w:val="ListParagraph"/>
        <w:numPr>
          <w:ilvl w:val="0"/>
          <w:numId w:val="25"/>
        </w:numPr>
        <w:spacing w:after="120" w:line="240" w:lineRule="auto"/>
        <w:jc w:val="both"/>
        <w:rPr>
          <w:lang w:val="en-GB"/>
        </w:rPr>
      </w:pPr>
      <w:r w:rsidRPr="00D56B21">
        <w:rPr>
          <w:lang w:val="en-GB"/>
        </w:rPr>
        <w:t xml:space="preserve">The </w:t>
      </w:r>
      <w:r w:rsidRPr="009F7ED1">
        <w:rPr>
          <w:lang w:val="en-GB"/>
        </w:rPr>
        <w:t>deployment target</w:t>
      </w:r>
      <w:r w:rsidRPr="00D56B21">
        <w:rPr>
          <w:lang w:val="en-GB"/>
        </w:rPr>
        <w:t xml:space="preserve"> which </w:t>
      </w:r>
      <w:r>
        <w:rPr>
          <w:lang w:val="en-GB"/>
        </w:rPr>
        <w:t xml:space="preserve">may </w:t>
      </w:r>
      <w:r w:rsidRPr="00D56B21">
        <w:rPr>
          <w:lang w:val="en-GB"/>
        </w:rPr>
        <w:t>either be a traditionally hosted server</w:t>
      </w:r>
      <w:r w:rsidR="001E358B">
        <w:rPr>
          <w:lang w:val="en-GB"/>
        </w:rPr>
        <w:t>,</w:t>
      </w:r>
      <w:r w:rsidRPr="00D56B21">
        <w:rPr>
          <w:lang w:val="en-GB"/>
        </w:rPr>
        <w:t xml:space="preserve"> or a cloud environment. The cloud environment may be private, </w:t>
      </w:r>
      <w:r>
        <w:rPr>
          <w:lang w:val="en-GB"/>
        </w:rPr>
        <w:t>like</w:t>
      </w:r>
      <w:r w:rsidRPr="00D56B21">
        <w:rPr>
          <w:lang w:val="en-GB"/>
        </w:rPr>
        <w:t xml:space="preserve"> a local installation of the Eucalyptus</w:t>
      </w:r>
      <w:r w:rsidRPr="009F7ED1">
        <w:rPr>
          <w:rStyle w:val="FootnoteReference"/>
          <w:lang w:val="en-GB"/>
        </w:rPr>
        <w:footnoteReference w:id="6"/>
      </w:r>
      <w:r w:rsidRPr="00D56B21">
        <w:rPr>
          <w:lang w:val="en-GB"/>
        </w:rPr>
        <w:t xml:space="preserve"> cloud software or public, in this example we will allow </w:t>
      </w:r>
      <w:r w:rsidR="00235627">
        <w:rPr>
          <w:lang w:val="en-GB"/>
        </w:rPr>
        <w:t>connections to</w:t>
      </w:r>
      <w:r w:rsidRPr="00D56B21">
        <w:rPr>
          <w:lang w:val="en-GB"/>
        </w:rPr>
        <w:t xml:space="preserve"> Amazon</w:t>
      </w:r>
      <w:r w:rsidRPr="009F7ED1">
        <w:rPr>
          <w:rStyle w:val="FootnoteReference"/>
          <w:lang w:val="en-GB"/>
        </w:rPr>
        <w:footnoteReference w:id="7"/>
      </w:r>
      <w:r w:rsidRPr="00D56B21">
        <w:rPr>
          <w:lang w:val="en-GB"/>
        </w:rPr>
        <w:t xml:space="preserve"> or Azure</w:t>
      </w:r>
      <w:r w:rsidRPr="009F7ED1">
        <w:rPr>
          <w:rStyle w:val="FootnoteReference"/>
          <w:lang w:val="en-GB"/>
        </w:rPr>
        <w:footnoteReference w:id="8"/>
      </w:r>
      <w:r w:rsidRPr="00D56B21">
        <w:rPr>
          <w:lang w:val="en-GB"/>
        </w:rPr>
        <w:t xml:space="preserve"> cloud.</w:t>
      </w:r>
    </w:p>
    <w:p w:rsidR="009F7ED1" w:rsidRPr="00D56B21" w:rsidRDefault="009F7ED1" w:rsidP="00020D37">
      <w:pPr>
        <w:jc w:val="both"/>
        <w:rPr>
          <w:lang w:val="en-GB"/>
        </w:rPr>
      </w:pPr>
      <w:r w:rsidRPr="00D56B21">
        <w:rPr>
          <w:lang w:val="en-GB"/>
        </w:rPr>
        <w:lastRenderedPageBreak/>
        <w:t>Without going into functional details of the content</w:t>
      </w:r>
      <w:r>
        <w:rPr>
          <w:lang w:val="en-GB"/>
        </w:rPr>
        <w:t>-</w:t>
      </w:r>
      <w:r w:rsidRPr="00D56B21">
        <w:rPr>
          <w:lang w:val="en-GB"/>
        </w:rPr>
        <w:t xml:space="preserve">sharing </w:t>
      </w:r>
      <w:r w:rsidR="00020D37">
        <w:rPr>
          <w:lang w:val="en-GB"/>
        </w:rPr>
        <w:t>platform</w:t>
      </w:r>
      <w:r w:rsidRPr="00D56B21">
        <w:rPr>
          <w:lang w:val="en-GB"/>
        </w:rPr>
        <w:t xml:space="preserve">, the variabilities introduced by content types, web container, database and deployment target allow to derive a large number of different </w:t>
      </w:r>
      <w:r w:rsidR="00020D37">
        <w:rPr>
          <w:lang w:val="en-GB"/>
        </w:rPr>
        <w:t>platform</w:t>
      </w:r>
      <w:r w:rsidRPr="00D56B21">
        <w:rPr>
          <w:lang w:val="en-GB"/>
        </w:rPr>
        <w:t xml:space="preserve"> instances. </w:t>
      </w:r>
      <w:r w:rsidR="00020D37">
        <w:rPr>
          <w:lang w:val="en-GB"/>
        </w:rPr>
        <w:t xml:space="preserve">However, some dependencies exist that restrict the selection of variants to be part of a specific platform instance. These restrictions and dependencies will be modelled </w:t>
      </w:r>
      <w:r w:rsidR="001E358B">
        <w:rPr>
          <w:lang w:val="en-GB"/>
        </w:rPr>
        <w:t>in terms of</w:t>
      </w:r>
      <w:r w:rsidR="00020D37">
        <w:rPr>
          <w:lang w:val="en-GB"/>
        </w:rPr>
        <w:t xml:space="preserve"> constraints in the variability model in Section </w:t>
      </w:r>
      <w:r w:rsidR="009B34F3">
        <w:rPr>
          <w:lang w:val="en-GB"/>
        </w:rPr>
        <w:fldChar w:fldCharType="begin"/>
      </w:r>
      <w:r w:rsidR="001E358B">
        <w:rPr>
          <w:lang w:val="en-GB"/>
        </w:rPr>
        <w:instrText xml:space="preserve"> REF _Ref338318040 \r \h </w:instrText>
      </w:r>
      <w:r w:rsidR="009B34F3">
        <w:rPr>
          <w:lang w:val="en-GB"/>
        </w:rPr>
      </w:r>
      <w:r w:rsidR="009B34F3">
        <w:rPr>
          <w:lang w:val="en-GB"/>
        </w:rPr>
        <w:fldChar w:fldCharType="separate"/>
      </w:r>
      <w:r w:rsidR="002010E6">
        <w:rPr>
          <w:lang w:val="en-GB"/>
        </w:rPr>
        <w:t>4.2.1</w:t>
      </w:r>
      <w:r w:rsidR="009B34F3">
        <w:rPr>
          <w:lang w:val="en-GB"/>
        </w:rPr>
        <w:fldChar w:fldCharType="end"/>
      </w:r>
      <w:r w:rsidR="00020D37">
        <w:rPr>
          <w:lang w:val="en-GB"/>
        </w:rPr>
        <w:t>:</w:t>
      </w:r>
    </w:p>
    <w:p w:rsidR="009F7ED1" w:rsidRPr="00D56B21" w:rsidRDefault="009F7ED1" w:rsidP="00020D37">
      <w:pPr>
        <w:numPr>
          <w:ilvl w:val="0"/>
          <w:numId w:val="24"/>
        </w:numPr>
        <w:spacing w:after="120" w:line="240" w:lineRule="auto"/>
        <w:jc w:val="both"/>
        <w:rPr>
          <w:lang w:val="en-GB"/>
        </w:rPr>
      </w:pPr>
      <w:r w:rsidRPr="00D56B21">
        <w:rPr>
          <w:lang w:val="en-GB"/>
        </w:rPr>
        <w:t>At least one content type must be present as otherwise the content</w:t>
      </w:r>
      <w:r>
        <w:rPr>
          <w:lang w:val="en-GB"/>
        </w:rPr>
        <w:t>-</w:t>
      </w:r>
      <w:r w:rsidRPr="00D56B21">
        <w:rPr>
          <w:lang w:val="en-GB"/>
        </w:rPr>
        <w:t>sharing platform is useless.</w:t>
      </w:r>
    </w:p>
    <w:p w:rsidR="009F7ED1" w:rsidRPr="00D56B21" w:rsidRDefault="009F7ED1" w:rsidP="00020D37">
      <w:pPr>
        <w:numPr>
          <w:ilvl w:val="0"/>
          <w:numId w:val="24"/>
        </w:numPr>
        <w:spacing w:after="120" w:line="240" w:lineRule="auto"/>
        <w:jc w:val="both"/>
        <w:rPr>
          <w:lang w:val="en-GB"/>
        </w:rPr>
      </w:pPr>
      <w:r w:rsidRPr="00D56B21">
        <w:rPr>
          <w:lang w:val="en-GB"/>
        </w:rPr>
        <w:t>To ensure acceptable quality of service, the max</w:t>
      </w:r>
      <w:r w:rsidR="00020D37">
        <w:rPr>
          <w:lang w:val="en-GB"/>
        </w:rPr>
        <w:t xml:space="preserve">imum bit </w:t>
      </w:r>
      <w:r w:rsidRPr="00D56B21">
        <w:rPr>
          <w:lang w:val="en-GB"/>
        </w:rPr>
        <w:t xml:space="preserve">rate for video content on the Tomcat web container is </w:t>
      </w:r>
      <w:proofErr w:type="gramStart"/>
      <w:r w:rsidRPr="00D56B21">
        <w:rPr>
          <w:lang w:val="en-GB"/>
        </w:rPr>
        <w:t xml:space="preserve">128 </w:t>
      </w:r>
      <w:proofErr w:type="spellStart"/>
      <w:r w:rsidRPr="00D56B21">
        <w:rPr>
          <w:lang w:val="en-GB"/>
        </w:rPr>
        <w:t>kBit</w:t>
      </w:r>
      <w:proofErr w:type="spellEnd"/>
      <w:r w:rsidRPr="00D56B21">
        <w:rPr>
          <w:lang w:val="en-GB"/>
        </w:rPr>
        <w:t>/s</w:t>
      </w:r>
      <w:proofErr w:type="gramEnd"/>
      <w:r w:rsidRPr="00D56B21">
        <w:rPr>
          <w:lang w:val="en-GB"/>
        </w:rPr>
        <w:t>.</w:t>
      </w:r>
    </w:p>
    <w:p w:rsidR="009F7ED1" w:rsidRPr="00D56B21" w:rsidRDefault="009F7ED1" w:rsidP="00020D37">
      <w:pPr>
        <w:numPr>
          <w:ilvl w:val="0"/>
          <w:numId w:val="24"/>
        </w:numPr>
        <w:spacing w:after="120" w:line="240" w:lineRule="auto"/>
        <w:jc w:val="both"/>
        <w:rPr>
          <w:lang w:val="en-GB"/>
        </w:rPr>
      </w:pPr>
      <w:r w:rsidRPr="00D56B21">
        <w:rPr>
          <w:lang w:val="en-GB"/>
        </w:rPr>
        <w:t>The combination of supported content types may be restricted based on the capabilities of the web container or the deployment platform, e.g. due to load problems only a limited number of content types may be available on the traditional deployment target.</w:t>
      </w:r>
    </w:p>
    <w:p w:rsidR="009F7ED1" w:rsidRPr="00D56B21" w:rsidRDefault="009F7ED1" w:rsidP="00020D37">
      <w:pPr>
        <w:numPr>
          <w:ilvl w:val="0"/>
          <w:numId w:val="24"/>
        </w:numPr>
        <w:spacing w:after="120" w:line="240" w:lineRule="auto"/>
        <w:jc w:val="both"/>
        <w:rPr>
          <w:lang w:val="en-GB"/>
        </w:rPr>
      </w:pPr>
      <w:bookmarkStart w:id="23" w:name="_Ref309394584"/>
      <w:r w:rsidRPr="00D56B21">
        <w:rPr>
          <w:lang w:val="en-GB"/>
        </w:rPr>
        <w:t xml:space="preserve">Some content types may be served by a separate web container in order to configure a simple load balancing mechanism, for example 3D content should be served by a </w:t>
      </w:r>
      <w:proofErr w:type="spellStart"/>
      <w:r w:rsidRPr="00D56B21">
        <w:rPr>
          <w:lang w:val="en-GB"/>
        </w:rPr>
        <w:t>JBoss</w:t>
      </w:r>
      <w:proofErr w:type="spellEnd"/>
      <w:r w:rsidRPr="00D56B21">
        <w:rPr>
          <w:lang w:val="en-GB"/>
        </w:rPr>
        <w:t xml:space="preserve"> server. As a further extension, a web container may be configured to retrieve its content from a specific database</w:t>
      </w:r>
      <w:bookmarkEnd w:id="23"/>
      <w:r w:rsidRPr="00D56B21">
        <w:rPr>
          <w:lang w:val="en-GB"/>
        </w:rPr>
        <w:t>.</w:t>
      </w:r>
    </w:p>
    <w:p w:rsidR="009F7ED1" w:rsidRPr="00D56B21" w:rsidRDefault="009F7ED1" w:rsidP="00020D37">
      <w:pPr>
        <w:numPr>
          <w:ilvl w:val="0"/>
          <w:numId w:val="24"/>
        </w:numPr>
        <w:spacing w:after="120" w:line="240" w:lineRule="auto"/>
        <w:jc w:val="both"/>
        <w:rPr>
          <w:lang w:val="en-GB"/>
        </w:rPr>
      </w:pPr>
      <w:r w:rsidRPr="00D56B21">
        <w:rPr>
          <w:lang w:val="en-GB"/>
        </w:rPr>
        <w:t>Content types may be transformed and the result may be shared. Such transformations should be configured in terms of configuration chains, such as the textual representation of the audio track of a video. As transformations may be resource</w:t>
      </w:r>
      <w:r>
        <w:rPr>
          <w:lang w:val="en-GB"/>
        </w:rPr>
        <w:t>-</w:t>
      </w:r>
      <w:r w:rsidRPr="00D56B21">
        <w:rPr>
          <w:lang w:val="en-GB"/>
        </w:rPr>
        <w:t xml:space="preserve">consuming and, thus, affect the performance, on the traditional platform only simple and resource saving implementations should be </w:t>
      </w:r>
      <w:r>
        <w:rPr>
          <w:lang w:val="en-GB"/>
        </w:rPr>
        <w:t>deployed</w:t>
      </w:r>
      <w:r w:rsidRPr="00D56B21">
        <w:rPr>
          <w:lang w:val="en-GB"/>
        </w:rPr>
        <w:t xml:space="preserve"> while resource</w:t>
      </w:r>
      <w:r>
        <w:rPr>
          <w:lang w:val="en-GB"/>
        </w:rPr>
        <w:t>-</w:t>
      </w:r>
      <w:r w:rsidRPr="00D56B21">
        <w:rPr>
          <w:lang w:val="en-GB"/>
        </w:rPr>
        <w:t>consuming high-quality transformations may be used on the cloud platforms.</w:t>
      </w:r>
    </w:p>
    <w:p w:rsidR="009F7ED1" w:rsidRPr="00D56B21" w:rsidRDefault="00020D37" w:rsidP="00020D37">
      <w:pPr>
        <w:jc w:val="both"/>
        <w:rPr>
          <w:lang w:val="en-GB"/>
        </w:rPr>
      </w:pPr>
      <w:r>
        <w:rPr>
          <w:lang w:val="en-GB"/>
        </w:rPr>
        <w:t xml:space="preserve">This content-sharing platform </w:t>
      </w:r>
      <w:r w:rsidR="001E358B">
        <w:rPr>
          <w:lang w:val="en-GB"/>
        </w:rPr>
        <w:t>product line</w:t>
      </w:r>
      <w:r>
        <w:rPr>
          <w:lang w:val="en-GB"/>
        </w:rPr>
        <w:t xml:space="preserve"> will be developed in the following sections using </w:t>
      </w:r>
      <w:proofErr w:type="spellStart"/>
      <w:r>
        <w:rPr>
          <w:lang w:val="en-GB"/>
        </w:rPr>
        <w:t>EASy</w:t>
      </w:r>
      <w:proofErr w:type="spellEnd"/>
      <w:r>
        <w:rPr>
          <w:lang w:val="en-GB"/>
        </w:rPr>
        <w:t>-Producer. In particular, we will focus on the variability modelling, the variability implementation and the derivation of a specific platform instance.</w:t>
      </w:r>
    </w:p>
    <w:p w:rsidR="00E1757B" w:rsidRDefault="00E1757B" w:rsidP="00040374">
      <w:pPr>
        <w:pStyle w:val="Heading2"/>
      </w:pPr>
      <w:bookmarkStart w:id="24" w:name="_Ref338265618"/>
      <w:bookmarkStart w:id="25" w:name="_Toc338688614"/>
      <w:r>
        <w:t>Defining a New Base Service Platform</w:t>
      </w:r>
      <w:bookmarkEnd w:id="24"/>
      <w:bookmarkEnd w:id="25"/>
    </w:p>
    <w:p w:rsidR="000F4772" w:rsidRPr="00E15C68" w:rsidRDefault="000F4772" w:rsidP="000F4772">
      <w:pPr>
        <w:jc w:val="both"/>
        <w:rPr>
          <w:lang w:val="en-GB"/>
        </w:rPr>
      </w:pPr>
      <w:r w:rsidRPr="00E15C68">
        <w:rPr>
          <w:lang w:val="en-GB"/>
        </w:rPr>
        <w:t xml:space="preserve">In this section, we will describe the </w:t>
      </w:r>
      <w:r>
        <w:rPr>
          <w:lang w:val="en-GB"/>
        </w:rPr>
        <w:t xml:space="preserve">process of defining the variability of a (base) service platform (a </w:t>
      </w:r>
      <w:r w:rsidR="001E358B">
        <w:rPr>
          <w:lang w:val="en-GB"/>
        </w:rPr>
        <w:t>SPL</w:t>
      </w:r>
      <w:r>
        <w:rPr>
          <w:lang w:val="en-GB"/>
        </w:rPr>
        <w:t>)</w:t>
      </w:r>
      <w:r w:rsidRPr="00E15C68">
        <w:rPr>
          <w:lang w:val="en-GB"/>
        </w:rPr>
        <w:t xml:space="preserve"> using </w:t>
      </w:r>
      <w:proofErr w:type="spellStart"/>
      <w:r w:rsidRPr="00E15C68">
        <w:rPr>
          <w:lang w:val="en-GB"/>
        </w:rPr>
        <w:t>EASy</w:t>
      </w:r>
      <w:proofErr w:type="spellEnd"/>
      <w:r>
        <w:rPr>
          <w:lang w:val="en-GB"/>
        </w:rPr>
        <w:t xml:space="preserve">-Producer from the perspective of a </w:t>
      </w:r>
      <w:r w:rsidR="001E358B">
        <w:rPr>
          <w:lang w:val="en-GB"/>
        </w:rPr>
        <w:t>domain engineer</w:t>
      </w:r>
      <w:r w:rsidRPr="00E15C68">
        <w:rPr>
          <w:lang w:val="en-GB"/>
        </w:rPr>
        <w:t xml:space="preserve">. </w:t>
      </w:r>
      <w:r w:rsidRPr="004A643E">
        <w:rPr>
          <w:lang w:val="en-GB"/>
        </w:rPr>
        <w:t>We will start with the creation of a new product line project</w:t>
      </w:r>
      <w:r>
        <w:rPr>
          <w:lang w:val="en-GB"/>
        </w:rPr>
        <w:t xml:space="preserve"> in </w:t>
      </w:r>
      <w:proofErr w:type="spellStart"/>
      <w:r>
        <w:rPr>
          <w:lang w:val="en-GB"/>
        </w:rPr>
        <w:t>EASy</w:t>
      </w:r>
      <w:proofErr w:type="spellEnd"/>
      <w:r>
        <w:rPr>
          <w:lang w:val="en-GB"/>
        </w:rPr>
        <w:t>-Producer</w:t>
      </w:r>
      <w:r w:rsidRPr="004A643E">
        <w:rPr>
          <w:lang w:val="en-GB"/>
        </w:rPr>
        <w:t>, define the configuration space in terms of an IVML variability model, and implement the variabilities using a variability implementation technique</w:t>
      </w:r>
      <w:r w:rsidRPr="00E15C68">
        <w:rPr>
          <w:lang w:val="en-GB"/>
        </w:rPr>
        <w:t xml:space="preserve">. The resulting </w:t>
      </w:r>
      <w:r>
        <w:rPr>
          <w:lang w:val="en-GB"/>
        </w:rPr>
        <w:t xml:space="preserve">base service platform (the </w:t>
      </w:r>
      <w:r w:rsidRPr="00E15C68">
        <w:rPr>
          <w:lang w:val="en-GB"/>
        </w:rPr>
        <w:t>product line project</w:t>
      </w:r>
      <w:r>
        <w:rPr>
          <w:lang w:val="en-GB"/>
        </w:rPr>
        <w:t>)</w:t>
      </w:r>
      <w:r w:rsidRPr="00E15C68">
        <w:rPr>
          <w:lang w:val="en-GB"/>
        </w:rPr>
        <w:t xml:space="preserve"> will be the basis for the derivation of different content-sharing </w:t>
      </w:r>
      <w:r>
        <w:rPr>
          <w:lang w:val="en-GB"/>
        </w:rPr>
        <w:t>platforms by a</w:t>
      </w:r>
      <w:r w:rsidR="00591DCA">
        <w:rPr>
          <w:lang w:val="en-GB"/>
        </w:rPr>
        <w:t>n</w:t>
      </w:r>
      <w:r>
        <w:rPr>
          <w:lang w:val="en-GB"/>
        </w:rPr>
        <w:t xml:space="preserve"> </w:t>
      </w:r>
      <w:r w:rsidR="00591DCA">
        <w:rPr>
          <w:lang w:val="en-GB"/>
        </w:rPr>
        <w:t>application engineer</w:t>
      </w:r>
      <w:r w:rsidRPr="004A643E">
        <w:rPr>
          <w:lang w:val="en-GB"/>
        </w:rPr>
        <w:t>.</w:t>
      </w:r>
    </w:p>
    <w:p w:rsidR="000F4772" w:rsidRPr="00E15C68" w:rsidRDefault="000F4772" w:rsidP="000F4772">
      <w:pPr>
        <w:jc w:val="both"/>
        <w:rPr>
          <w:lang w:val="en-GB"/>
        </w:rPr>
      </w:pPr>
      <w:r w:rsidRPr="004A643E">
        <w:rPr>
          <w:lang w:val="en-GB"/>
        </w:rPr>
        <w:t>The first step</w:t>
      </w:r>
      <w:r>
        <w:rPr>
          <w:lang w:val="en-GB"/>
        </w:rPr>
        <w:t xml:space="preserve"> towards a product line definition in </w:t>
      </w:r>
      <w:proofErr w:type="spellStart"/>
      <w:r>
        <w:rPr>
          <w:lang w:val="en-GB"/>
        </w:rPr>
        <w:t>EASy</w:t>
      </w:r>
      <w:proofErr w:type="spellEnd"/>
      <w:r>
        <w:rPr>
          <w:lang w:val="en-GB"/>
        </w:rPr>
        <w:t>-Producer</w:t>
      </w:r>
      <w:r w:rsidRPr="00E15C68">
        <w:rPr>
          <w:lang w:val="en-GB"/>
        </w:rPr>
        <w:t xml:space="preserve"> is to define a new product line project. For this purpose</w:t>
      </w:r>
      <w:r>
        <w:rPr>
          <w:lang w:val="en-GB"/>
        </w:rPr>
        <w:t>,</w:t>
      </w:r>
      <w:r w:rsidRPr="00E15C68">
        <w:rPr>
          <w:lang w:val="en-GB"/>
        </w:rPr>
        <w:t xml:space="preserve"> start the Eclipse application with the already installed </w:t>
      </w:r>
      <w:proofErr w:type="spellStart"/>
      <w:r w:rsidRPr="00E15C68">
        <w:rPr>
          <w:lang w:val="en-GB"/>
        </w:rPr>
        <w:t>EASy</w:t>
      </w:r>
      <w:proofErr w:type="spellEnd"/>
      <w:r>
        <w:rPr>
          <w:lang w:val="en-GB"/>
        </w:rPr>
        <w:t>-</w:t>
      </w:r>
      <w:r w:rsidRPr="00E15C68">
        <w:rPr>
          <w:lang w:val="en-GB"/>
        </w:rPr>
        <w:t xml:space="preserve">Producer </w:t>
      </w:r>
      <w:r>
        <w:rPr>
          <w:lang w:val="en-GB"/>
        </w:rPr>
        <w:t>tool</w:t>
      </w:r>
      <w:r w:rsidR="00946582">
        <w:rPr>
          <w:lang w:val="en-GB"/>
        </w:rPr>
        <w:t xml:space="preserve"> (see Section </w:t>
      </w:r>
      <w:r w:rsidR="009B34F3">
        <w:rPr>
          <w:lang w:val="en-GB"/>
        </w:rPr>
        <w:fldChar w:fldCharType="begin"/>
      </w:r>
      <w:r w:rsidR="00946582">
        <w:rPr>
          <w:lang w:val="en-GB"/>
        </w:rPr>
        <w:instrText xml:space="preserve"> REF _Ref338255390 \r \h </w:instrText>
      </w:r>
      <w:r w:rsidR="009B34F3">
        <w:rPr>
          <w:lang w:val="en-GB"/>
        </w:rPr>
      </w:r>
      <w:r w:rsidR="009B34F3">
        <w:rPr>
          <w:lang w:val="en-GB"/>
        </w:rPr>
        <w:fldChar w:fldCharType="separate"/>
      </w:r>
      <w:r w:rsidR="002010E6">
        <w:rPr>
          <w:lang w:val="en-GB"/>
        </w:rPr>
        <w:t>3</w:t>
      </w:r>
      <w:r w:rsidR="009B34F3">
        <w:rPr>
          <w:lang w:val="en-GB"/>
        </w:rPr>
        <w:fldChar w:fldCharType="end"/>
      </w:r>
      <w:r w:rsidR="00946582">
        <w:rPr>
          <w:lang w:val="en-GB"/>
        </w:rPr>
        <w:t xml:space="preserve"> for installation details)</w:t>
      </w:r>
      <w:r w:rsidRPr="00E15C68">
        <w:rPr>
          <w:lang w:val="en-GB"/>
        </w:rPr>
        <w:t>.</w:t>
      </w:r>
      <w:r>
        <w:rPr>
          <w:lang w:val="en-GB"/>
        </w:rPr>
        <w:t xml:space="preserve"> Start the </w:t>
      </w:r>
      <w:r w:rsidRPr="00E15C68">
        <w:rPr>
          <w:b/>
          <w:lang w:val="en-GB"/>
        </w:rPr>
        <w:t>New Project Wizard</w:t>
      </w:r>
      <w:r w:rsidRPr="00E15C68">
        <w:rPr>
          <w:lang w:val="en-GB"/>
        </w:rPr>
        <w:t xml:space="preserve"> </w:t>
      </w:r>
      <w:r>
        <w:rPr>
          <w:lang w:val="en-GB"/>
        </w:rPr>
        <w:t xml:space="preserve">by opening </w:t>
      </w:r>
      <w:r w:rsidRPr="004A643E">
        <w:rPr>
          <w:i/>
          <w:lang w:val="en-GB"/>
        </w:rPr>
        <w:t xml:space="preserve">File </w:t>
      </w:r>
      <w:r w:rsidRPr="004A643E">
        <w:rPr>
          <w:i/>
          <w:lang w:val="en-GB"/>
        </w:rPr>
        <w:sym w:font="Wingdings" w:char="F0E0"/>
      </w:r>
      <w:r w:rsidRPr="004A643E">
        <w:rPr>
          <w:i/>
          <w:lang w:val="en-GB"/>
        </w:rPr>
        <w:t xml:space="preserve"> New </w:t>
      </w:r>
      <w:r w:rsidRPr="004A643E">
        <w:rPr>
          <w:i/>
          <w:lang w:val="en-GB"/>
        </w:rPr>
        <w:sym w:font="Wingdings" w:char="F0E0"/>
      </w:r>
      <w:r w:rsidRPr="004A643E">
        <w:rPr>
          <w:i/>
          <w:lang w:val="en-GB"/>
        </w:rPr>
        <w:t xml:space="preserve"> </w:t>
      </w:r>
      <w:r>
        <w:rPr>
          <w:i/>
          <w:lang w:val="en-GB"/>
        </w:rPr>
        <w:t>Project</w:t>
      </w:r>
      <w:r w:rsidRPr="00E15C68">
        <w:rPr>
          <w:lang w:val="en-GB"/>
        </w:rPr>
        <w:t xml:space="preserve">. </w:t>
      </w:r>
      <w:r>
        <w:rPr>
          <w:lang w:val="en-GB"/>
        </w:rPr>
        <w:t>Expand</w:t>
      </w:r>
      <w:r w:rsidRPr="00E15C68">
        <w:rPr>
          <w:lang w:val="en-GB"/>
        </w:rPr>
        <w:t xml:space="preserve"> the </w:t>
      </w:r>
      <w:proofErr w:type="spellStart"/>
      <w:r w:rsidRPr="00E15C68">
        <w:rPr>
          <w:lang w:val="en-GB"/>
        </w:rPr>
        <w:t>EASy</w:t>
      </w:r>
      <w:proofErr w:type="spellEnd"/>
      <w:r>
        <w:rPr>
          <w:lang w:val="en-GB"/>
        </w:rPr>
        <w:t>-</w:t>
      </w:r>
      <w:r w:rsidRPr="00E15C68">
        <w:rPr>
          <w:lang w:val="en-GB"/>
        </w:rPr>
        <w:t>Producer category and</w:t>
      </w:r>
      <w:r>
        <w:rPr>
          <w:lang w:val="en-GB"/>
        </w:rPr>
        <w:t xml:space="preserve"> select</w:t>
      </w:r>
      <w:r w:rsidRPr="00E15C68">
        <w:rPr>
          <w:lang w:val="en-GB"/>
        </w:rPr>
        <w:t xml:space="preserve"> the entry </w:t>
      </w:r>
      <w:r w:rsidRPr="004A643E">
        <w:rPr>
          <w:b/>
          <w:lang w:val="en-GB"/>
        </w:rPr>
        <w:t xml:space="preserve">New </w:t>
      </w:r>
      <w:proofErr w:type="spellStart"/>
      <w:r w:rsidRPr="004A643E">
        <w:rPr>
          <w:b/>
          <w:lang w:val="en-GB"/>
        </w:rPr>
        <w:t>EASy</w:t>
      </w:r>
      <w:proofErr w:type="spellEnd"/>
      <w:r>
        <w:rPr>
          <w:b/>
          <w:lang w:val="en-GB"/>
        </w:rPr>
        <w:t>-</w:t>
      </w:r>
      <w:r w:rsidRPr="004A643E">
        <w:rPr>
          <w:b/>
          <w:lang w:val="en-GB"/>
        </w:rPr>
        <w:t>Producer Project</w:t>
      </w:r>
      <w:r>
        <w:rPr>
          <w:lang w:val="en-GB"/>
        </w:rPr>
        <w:t xml:space="preserve">. This opens the </w:t>
      </w:r>
      <w:r w:rsidRPr="004A643E">
        <w:rPr>
          <w:b/>
          <w:lang w:val="en-GB"/>
        </w:rPr>
        <w:t>Product Line Project Wizard</w:t>
      </w:r>
      <w:r w:rsidRPr="00E15C68">
        <w:rPr>
          <w:lang w:val="en-GB"/>
        </w:rPr>
        <w:t xml:space="preserve"> that requires the definition of a name for the new product line</w:t>
      </w:r>
      <w:r>
        <w:rPr>
          <w:lang w:val="en-GB"/>
        </w:rPr>
        <w:t xml:space="preserve"> project</w:t>
      </w:r>
      <w:r w:rsidRPr="00E15C68">
        <w:rPr>
          <w:lang w:val="en-GB"/>
        </w:rPr>
        <w:t xml:space="preserve">. In our example, we will use </w:t>
      </w:r>
      <w:proofErr w:type="spellStart"/>
      <w:r w:rsidRPr="004A643E">
        <w:rPr>
          <w:rFonts w:ascii="Courier New" w:hAnsi="Courier New" w:cs="Courier New"/>
          <w:lang w:val="en-GB"/>
        </w:rPr>
        <w:t>PL_Content_Sharing</w:t>
      </w:r>
      <w:proofErr w:type="spellEnd"/>
      <w:r>
        <w:rPr>
          <w:lang w:val="en-GB"/>
        </w:rPr>
        <w:t xml:space="preserve"> as the name of our prototypical product line</w:t>
      </w:r>
      <w:r w:rsidR="0076524B">
        <w:rPr>
          <w:lang w:val="en-GB"/>
        </w:rPr>
        <w:t xml:space="preserve">. </w:t>
      </w:r>
      <w:proofErr w:type="spellStart"/>
      <w:r w:rsidR="0076524B">
        <w:rPr>
          <w:lang w:val="en-GB"/>
        </w:rPr>
        <w:t>EASy</w:t>
      </w:r>
      <w:proofErr w:type="spellEnd"/>
      <w:r w:rsidR="0076524B">
        <w:rPr>
          <w:lang w:val="en-GB"/>
        </w:rPr>
        <w:t xml:space="preserve"> suggests to name the newly created project with a prefix (PL_)</w:t>
      </w:r>
      <w:r w:rsidR="00235627">
        <w:rPr>
          <w:lang w:val="en-GB"/>
        </w:rPr>
        <w:t xml:space="preserve"> However, </w:t>
      </w:r>
      <w:r w:rsidR="0076524B">
        <w:rPr>
          <w:lang w:val="en-GB"/>
        </w:rPr>
        <w:t>it is not necessary to keep this prefix</w:t>
      </w:r>
      <w:r>
        <w:rPr>
          <w:lang w:val="en-GB"/>
        </w:rPr>
        <w:t>.</w:t>
      </w:r>
      <w:r w:rsidRPr="00E15C68">
        <w:rPr>
          <w:lang w:val="en-GB"/>
        </w:rPr>
        <w:t xml:space="preserve"> Enter the name and click the </w:t>
      </w:r>
      <w:r w:rsidRPr="004A643E">
        <w:rPr>
          <w:i/>
          <w:lang w:val="en-GB"/>
        </w:rPr>
        <w:t>Finish</w:t>
      </w:r>
      <w:r w:rsidRPr="00E15C68">
        <w:rPr>
          <w:lang w:val="en-GB"/>
        </w:rPr>
        <w:t xml:space="preserve"> button. The product line project will be created and </w:t>
      </w:r>
      <w:proofErr w:type="spellStart"/>
      <w:r w:rsidRPr="00E15C68">
        <w:rPr>
          <w:lang w:val="en-GB"/>
        </w:rPr>
        <w:t>EASy</w:t>
      </w:r>
      <w:proofErr w:type="spellEnd"/>
      <w:r>
        <w:rPr>
          <w:lang w:val="en-GB"/>
        </w:rPr>
        <w:t>-</w:t>
      </w:r>
      <w:r w:rsidRPr="00E15C68">
        <w:rPr>
          <w:lang w:val="en-GB"/>
        </w:rPr>
        <w:t xml:space="preserve">Producer will </w:t>
      </w:r>
      <w:r>
        <w:rPr>
          <w:lang w:val="en-GB"/>
        </w:rPr>
        <w:t>automatically open</w:t>
      </w:r>
      <w:r w:rsidRPr="00E15C68">
        <w:rPr>
          <w:lang w:val="en-GB"/>
        </w:rPr>
        <w:t xml:space="preserve"> the </w:t>
      </w:r>
      <w:r w:rsidRPr="004A643E">
        <w:rPr>
          <w:b/>
          <w:lang w:val="en-GB"/>
        </w:rPr>
        <w:t>Product Line Editor</w:t>
      </w:r>
      <w:r w:rsidRPr="00E15C68">
        <w:rPr>
          <w:lang w:val="en-GB"/>
        </w:rPr>
        <w:t xml:space="preserve"> as illustrated </w:t>
      </w:r>
      <w:r>
        <w:rPr>
          <w:lang w:val="en-GB"/>
        </w:rPr>
        <w:t>in</w:t>
      </w:r>
      <w:r w:rsidRPr="00E15C68">
        <w:rPr>
          <w:lang w:val="en-GB"/>
        </w:rPr>
        <w:t xml:space="preserve"> </w:t>
      </w:r>
      <w:r w:rsidR="009B34F3">
        <w:fldChar w:fldCharType="begin"/>
      </w:r>
      <w:r w:rsidR="009B34F3" w:rsidRPr="000C1BED">
        <w:rPr>
          <w:lang w:val="en-US"/>
        </w:rPr>
        <w:instrText xml:space="preserve"> REF _Ref334452729 \h  \* MERGEFORMAT </w:instrText>
      </w:r>
      <w:r w:rsidR="009B34F3">
        <w:fldChar w:fldCharType="separate"/>
      </w:r>
      <w:r w:rsidR="002010E6" w:rsidRPr="000F4772">
        <w:rPr>
          <w:lang w:val="en-US"/>
        </w:rPr>
        <w:t xml:space="preserve">Figure </w:t>
      </w:r>
      <w:r w:rsidR="002010E6">
        <w:rPr>
          <w:noProof/>
          <w:lang w:val="en-US"/>
        </w:rPr>
        <w:t>5</w:t>
      </w:r>
      <w:r w:rsidR="009B34F3">
        <w:fldChar w:fldCharType="end"/>
      </w:r>
      <w:r w:rsidRPr="00E15C68">
        <w:rPr>
          <w:lang w:val="en-GB"/>
        </w:rPr>
        <w:t>.</w:t>
      </w:r>
    </w:p>
    <w:p w:rsidR="000F4772" w:rsidRPr="00E15C68" w:rsidRDefault="009B34F3" w:rsidP="007E5796">
      <w:pPr>
        <w:spacing w:after="0"/>
        <w:jc w:val="both"/>
        <w:rPr>
          <w:lang w:val="en-GB"/>
        </w:rPr>
      </w:pPr>
      <w:r w:rsidRPr="009B34F3">
        <w:rPr>
          <w:lang w:val="en-GB"/>
        </w:rPr>
      </w:r>
      <w:r>
        <w:rPr>
          <w:lang w:val="en-GB"/>
        </w:rPr>
        <w:pict>
          <v:shapetype id="_x0000_t202" coordsize="21600,21600" o:spt="202" path="m,l,21600r21600,l21600,xe">
            <v:stroke joinstyle="miter"/>
            <v:path gradientshapeok="t" o:connecttype="rect"/>
          </v:shapetype>
          <v:shape id="_x0000_s1047" type="#_x0000_t202" style="width:452.3pt;height:211pt;mso-position-horizontal-relative:char;mso-position-vertical-relative:line;mso-width-relative:margin;mso-height-relative:margin" strokecolor="white [3212]">
            <v:textbox style="mso-next-textbox:#_x0000_s1047" inset="0,0,0,0">
              <w:txbxContent>
                <w:p w:rsidR="00AA1BED" w:rsidRDefault="00AA1BED" w:rsidP="000F4772">
                  <w:pPr>
                    <w:keepNext/>
                    <w:spacing w:after="0"/>
                    <w:jc w:val="center"/>
                  </w:pPr>
                  <w:r>
                    <w:rPr>
                      <w:noProof/>
                      <w:lang w:eastAsia="de-DE"/>
                    </w:rPr>
                    <w:drawing>
                      <wp:inline distT="0" distB="0" distL="0" distR="0">
                        <wp:extent cx="5106702" cy="2404129"/>
                        <wp:effectExtent l="19050" t="0" r="0" b="0"/>
                        <wp:docPr id="8" name="Picture 2" descr="project_config_ed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config_editor.png"/>
                                <pic:cNvPicPr/>
                              </pic:nvPicPr>
                              <pic:blipFill>
                                <a:blip r:embed="rId16"/>
                                <a:stretch>
                                  <a:fillRect/>
                                </a:stretch>
                              </pic:blipFill>
                              <pic:spPr>
                                <a:xfrm>
                                  <a:off x="0" y="0"/>
                                  <a:ext cx="5106702" cy="2404129"/>
                                </a:xfrm>
                                <a:prstGeom prst="rect">
                                  <a:avLst/>
                                </a:prstGeom>
                              </pic:spPr>
                            </pic:pic>
                          </a:graphicData>
                        </a:graphic>
                      </wp:inline>
                    </w:drawing>
                  </w:r>
                </w:p>
                <w:p w:rsidR="00AA1BED" w:rsidRPr="00C51AD3" w:rsidRDefault="00AA1BED" w:rsidP="007E5796">
                  <w:pPr>
                    <w:pStyle w:val="Caption"/>
                    <w:spacing w:after="0"/>
                    <w:jc w:val="center"/>
                    <w:rPr>
                      <w:lang w:val="en-US"/>
                    </w:rPr>
                  </w:pPr>
                  <w:bookmarkStart w:id="26" w:name="_Ref334452729"/>
                  <w:bookmarkStart w:id="27" w:name="_Ref334452724"/>
                  <w:bookmarkStart w:id="28" w:name="_Toc336621350"/>
                  <w:bookmarkStart w:id="29" w:name="_Toc336960414"/>
                  <w:r w:rsidRPr="000F4772">
                    <w:rPr>
                      <w:color w:val="auto"/>
                      <w:lang w:val="en-US"/>
                    </w:rPr>
                    <w:t xml:space="preserve">Figure </w:t>
                  </w:r>
                  <w:r w:rsidR="009B34F3" w:rsidRPr="000F4772">
                    <w:rPr>
                      <w:color w:val="auto"/>
                      <w:lang w:val="en-US"/>
                    </w:rPr>
                    <w:fldChar w:fldCharType="begin"/>
                  </w:r>
                  <w:r w:rsidRPr="000F4772">
                    <w:rPr>
                      <w:color w:val="auto"/>
                      <w:lang w:val="en-US"/>
                    </w:rPr>
                    <w:instrText xml:space="preserve"> SEQ Figure \* ARABIC </w:instrText>
                  </w:r>
                  <w:r w:rsidR="009B34F3" w:rsidRPr="000F4772">
                    <w:rPr>
                      <w:color w:val="auto"/>
                      <w:lang w:val="en-US"/>
                    </w:rPr>
                    <w:fldChar w:fldCharType="separate"/>
                  </w:r>
                  <w:r w:rsidR="002010E6">
                    <w:rPr>
                      <w:noProof/>
                      <w:color w:val="auto"/>
                      <w:lang w:val="en-US"/>
                    </w:rPr>
                    <w:t>5</w:t>
                  </w:r>
                  <w:r w:rsidR="009B34F3" w:rsidRPr="000F4772">
                    <w:rPr>
                      <w:color w:val="auto"/>
                      <w:lang w:val="en-US"/>
                    </w:rPr>
                    <w:fldChar w:fldCharType="end"/>
                  </w:r>
                  <w:bookmarkEnd w:id="26"/>
                  <w:r w:rsidRPr="000F4772">
                    <w:rPr>
                      <w:color w:val="auto"/>
                      <w:lang w:val="en-US"/>
                    </w:rPr>
                    <w:t xml:space="preserve">: </w:t>
                  </w:r>
                  <w:r>
                    <w:rPr>
                      <w:color w:val="auto"/>
                      <w:lang w:val="en-US"/>
                    </w:rPr>
                    <w:t>Running Example – The Product Line Editor</w:t>
                  </w:r>
                  <w:r w:rsidRPr="000F4772">
                    <w:rPr>
                      <w:color w:val="auto"/>
                      <w:lang w:val="en-US"/>
                    </w:rPr>
                    <w:t>.</w:t>
                  </w:r>
                  <w:bookmarkEnd w:id="27"/>
                  <w:bookmarkEnd w:id="28"/>
                  <w:bookmarkEnd w:id="29"/>
                </w:p>
              </w:txbxContent>
            </v:textbox>
            <w10:wrap type="none"/>
            <w10:anchorlock/>
          </v:shape>
        </w:pict>
      </w:r>
    </w:p>
    <w:p w:rsidR="00E1757B" w:rsidRDefault="000F4772" w:rsidP="000F4772">
      <w:pPr>
        <w:jc w:val="both"/>
        <w:rPr>
          <w:lang w:val="en-US"/>
        </w:rPr>
      </w:pPr>
      <w:r w:rsidRPr="00E15C68">
        <w:rPr>
          <w:lang w:val="en-GB"/>
        </w:rPr>
        <w:t xml:space="preserve">The </w:t>
      </w:r>
      <w:r w:rsidRPr="004A643E">
        <w:rPr>
          <w:b/>
          <w:lang w:val="en-GB"/>
        </w:rPr>
        <w:t>Product Line Editor</w:t>
      </w:r>
      <w:r w:rsidRPr="00E15C68">
        <w:rPr>
          <w:lang w:val="en-GB"/>
        </w:rPr>
        <w:t xml:space="preserve"> is the central editor in </w:t>
      </w:r>
      <w:proofErr w:type="spellStart"/>
      <w:r w:rsidRPr="00E15C68">
        <w:rPr>
          <w:lang w:val="en-GB"/>
        </w:rPr>
        <w:t>EASy</w:t>
      </w:r>
      <w:proofErr w:type="spellEnd"/>
      <w:r>
        <w:rPr>
          <w:lang w:val="en-GB"/>
        </w:rPr>
        <w:t>-</w:t>
      </w:r>
      <w:r w:rsidRPr="00E15C68">
        <w:rPr>
          <w:lang w:val="en-GB"/>
        </w:rPr>
        <w:t xml:space="preserve">Producer as it provides the basic information about a </w:t>
      </w:r>
      <w:r w:rsidR="000D7566">
        <w:rPr>
          <w:lang w:val="en-GB"/>
        </w:rPr>
        <w:t>SPL</w:t>
      </w:r>
      <w:r w:rsidRPr="00E15C68">
        <w:rPr>
          <w:lang w:val="en-GB"/>
        </w:rPr>
        <w:t xml:space="preserve"> </w:t>
      </w:r>
      <w:r>
        <w:rPr>
          <w:lang w:val="en-GB"/>
        </w:rPr>
        <w:t>(</w:t>
      </w:r>
      <w:r w:rsidRPr="00E15C68">
        <w:rPr>
          <w:lang w:val="en-GB"/>
        </w:rPr>
        <w:t>or a product</w:t>
      </w:r>
      <w:r>
        <w:rPr>
          <w:lang w:val="en-GB"/>
        </w:rPr>
        <w:t>)</w:t>
      </w:r>
      <w:r w:rsidRPr="00E15C68">
        <w:rPr>
          <w:lang w:val="en-GB"/>
        </w:rPr>
        <w:t xml:space="preserve"> as well as the capabilities to </w:t>
      </w:r>
      <w:r w:rsidRPr="004A643E">
        <w:rPr>
          <w:lang w:val="en-GB"/>
        </w:rPr>
        <w:t>derive, configure, and instantiate a product</w:t>
      </w:r>
      <w:r>
        <w:rPr>
          <w:lang w:val="en-GB"/>
        </w:rPr>
        <w:t xml:space="preserve"> using the different </w:t>
      </w:r>
      <w:r w:rsidR="000D7566">
        <w:rPr>
          <w:lang w:val="en-GB"/>
        </w:rPr>
        <w:t>tabs</w:t>
      </w:r>
      <w:r>
        <w:rPr>
          <w:lang w:val="en-GB"/>
        </w:rPr>
        <w:t xml:space="preserve"> shown in </w:t>
      </w:r>
      <w:r w:rsidR="009B34F3">
        <w:fldChar w:fldCharType="begin"/>
      </w:r>
      <w:r w:rsidR="009B34F3" w:rsidRPr="000C1BED">
        <w:rPr>
          <w:lang w:val="en-US"/>
        </w:rPr>
        <w:instrText xml:space="preserve"> REF _Ref334452729 \h  \* MERGEFORMAT </w:instrText>
      </w:r>
      <w:r w:rsidR="009B34F3">
        <w:fldChar w:fldCharType="separate"/>
      </w:r>
      <w:r w:rsidR="002010E6" w:rsidRPr="000F4772">
        <w:rPr>
          <w:lang w:val="en-US"/>
        </w:rPr>
        <w:t xml:space="preserve">Figure </w:t>
      </w:r>
      <w:r w:rsidR="002010E6">
        <w:rPr>
          <w:noProof/>
          <w:lang w:val="en-US"/>
        </w:rPr>
        <w:t>5</w:t>
      </w:r>
      <w:r w:rsidR="009B34F3">
        <w:fldChar w:fldCharType="end"/>
      </w:r>
      <w:r w:rsidRPr="004A643E">
        <w:rPr>
          <w:lang w:val="en-GB"/>
        </w:rPr>
        <w:t xml:space="preserve">. For this purpose, the configuration space (variability model) and the </w:t>
      </w:r>
      <w:r>
        <w:rPr>
          <w:lang w:val="en-GB"/>
        </w:rPr>
        <w:t>implementation</w:t>
      </w:r>
      <w:r w:rsidRPr="004A643E">
        <w:rPr>
          <w:lang w:val="en-GB"/>
        </w:rPr>
        <w:t xml:space="preserve"> space (variability implementation) must be defined. We will describe both definitions in detail in the next two </w:t>
      </w:r>
      <w:r>
        <w:rPr>
          <w:lang w:val="en-GB"/>
        </w:rPr>
        <w:t>sub</w:t>
      </w:r>
      <w:r w:rsidRPr="004A643E">
        <w:rPr>
          <w:lang w:val="en-GB"/>
        </w:rPr>
        <w:t>sections.</w:t>
      </w:r>
    </w:p>
    <w:p w:rsidR="00E1757B" w:rsidRDefault="00E1757B" w:rsidP="00E1757B">
      <w:pPr>
        <w:pStyle w:val="Heading3"/>
        <w:rPr>
          <w:lang w:val="en-US"/>
        </w:rPr>
      </w:pPr>
      <w:bookmarkStart w:id="30" w:name="_Ref338318040"/>
      <w:bookmarkStart w:id="31" w:name="_Toc338688615"/>
      <w:r>
        <w:rPr>
          <w:lang w:val="en-US"/>
        </w:rPr>
        <w:t>Configuration Space Definition</w:t>
      </w:r>
      <w:bookmarkEnd w:id="30"/>
      <w:bookmarkEnd w:id="31"/>
    </w:p>
    <w:p w:rsidR="007E5796" w:rsidRPr="00E15C68" w:rsidRDefault="007E5796" w:rsidP="007E5796">
      <w:pPr>
        <w:jc w:val="both"/>
        <w:rPr>
          <w:lang w:val="en-GB"/>
        </w:rPr>
      </w:pPr>
      <w:r w:rsidRPr="004A643E">
        <w:rPr>
          <w:lang w:val="en-GB"/>
        </w:rPr>
        <w:t xml:space="preserve">A variability model defines the valid configuration space of a specific </w:t>
      </w:r>
      <w:r w:rsidR="000D7566">
        <w:rPr>
          <w:lang w:val="en-GB"/>
        </w:rPr>
        <w:t>SPL</w:t>
      </w:r>
      <w:r w:rsidRPr="004A643E">
        <w:rPr>
          <w:lang w:val="en-GB"/>
        </w:rPr>
        <w:t>. The variabilities are implemented in the artefacts</w:t>
      </w:r>
      <w:r>
        <w:rPr>
          <w:lang w:val="en-GB"/>
        </w:rPr>
        <w:t>.</w:t>
      </w:r>
      <w:r w:rsidRPr="004A643E">
        <w:rPr>
          <w:lang w:val="en-GB"/>
        </w:rPr>
        <w:t xml:space="preserve"> In </w:t>
      </w:r>
      <w:proofErr w:type="spellStart"/>
      <w:r w:rsidRPr="004A643E">
        <w:rPr>
          <w:lang w:val="en-GB"/>
        </w:rPr>
        <w:t>EASy</w:t>
      </w:r>
      <w:proofErr w:type="spellEnd"/>
      <w:r>
        <w:rPr>
          <w:lang w:val="en-GB"/>
        </w:rPr>
        <w:t>-</w:t>
      </w:r>
      <w:r w:rsidRPr="004A643E">
        <w:rPr>
          <w:lang w:val="en-GB"/>
        </w:rPr>
        <w:t xml:space="preserve">Producer, we use </w:t>
      </w:r>
      <w:r w:rsidRPr="00E15C68">
        <w:rPr>
          <w:lang w:val="en-GB"/>
        </w:rPr>
        <w:t xml:space="preserve">IVML for defining a variability model and, thus, the configuration space of the </w:t>
      </w:r>
      <w:r>
        <w:rPr>
          <w:lang w:val="en-GB"/>
        </w:rPr>
        <w:t>content-sharing platform</w:t>
      </w:r>
      <w:r w:rsidRPr="00E15C68">
        <w:rPr>
          <w:lang w:val="en-GB"/>
        </w:rPr>
        <w:t xml:space="preserve">. This model </w:t>
      </w:r>
      <w:r>
        <w:rPr>
          <w:lang w:val="en-GB"/>
        </w:rPr>
        <w:t>will</w:t>
      </w:r>
      <w:r w:rsidRPr="00E15C68">
        <w:rPr>
          <w:lang w:val="en-GB"/>
        </w:rPr>
        <w:t xml:space="preserve"> be </w:t>
      </w:r>
      <w:r>
        <w:rPr>
          <w:lang w:val="en-GB"/>
        </w:rPr>
        <w:t>the basis</w:t>
      </w:r>
      <w:r w:rsidRPr="00E15C68">
        <w:rPr>
          <w:lang w:val="en-GB"/>
        </w:rPr>
        <w:t xml:space="preserve"> </w:t>
      </w:r>
      <w:r>
        <w:rPr>
          <w:lang w:val="en-GB"/>
        </w:rPr>
        <w:t>for</w:t>
      </w:r>
      <w:r w:rsidRPr="00E15C68">
        <w:rPr>
          <w:lang w:val="en-GB"/>
        </w:rPr>
        <w:t xml:space="preserve"> configur</w:t>
      </w:r>
      <w:r>
        <w:rPr>
          <w:lang w:val="en-GB"/>
        </w:rPr>
        <w:t>ing</w:t>
      </w:r>
      <w:r w:rsidRPr="00E15C68">
        <w:rPr>
          <w:lang w:val="en-GB"/>
        </w:rPr>
        <w:t xml:space="preserve"> individual </w:t>
      </w:r>
      <w:r>
        <w:rPr>
          <w:lang w:val="en-GB"/>
        </w:rPr>
        <w:t>service platforms</w:t>
      </w:r>
      <w:r w:rsidRPr="00E15C68">
        <w:rPr>
          <w:lang w:val="en-GB"/>
        </w:rPr>
        <w:t xml:space="preserve"> in terms of defining valid value combinations for the configuration space elements (the IVML decision variables).</w:t>
      </w:r>
    </w:p>
    <w:p w:rsidR="007E5796" w:rsidRDefault="007E5796" w:rsidP="007E5796">
      <w:pPr>
        <w:jc w:val="both"/>
        <w:rPr>
          <w:lang w:val="en-GB"/>
        </w:rPr>
      </w:pPr>
      <w:r w:rsidRPr="004A643E">
        <w:rPr>
          <w:lang w:val="en-GB"/>
        </w:rPr>
        <w:t xml:space="preserve">In </w:t>
      </w:r>
      <w:proofErr w:type="spellStart"/>
      <w:r w:rsidRPr="004A643E">
        <w:rPr>
          <w:lang w:val="en-GB"/>
        </w:rPr>
        <w:t>EASy</w:t>
      </w:r>
      <w:proofErr w:type="spellEnd"/>
      <w:r>
        <w:rPr>
          <w:lang w:val="en-GB"/>
        </w:rPr>
        <w:t>-</w:t>
      </w:r>
      <w:r w:rsidRPr="004A643E">
        <w:rPr>
          <w:lang w:val="en-GB"/>
        </w:rPr>
        <w:t>Producer, each product line project comes with its own IVML</w:t>
      </w:r>
      <w:r>
        <w:rPr>
          <w:lang w:val="en-GB"/>
        </w:rPr>
        <w:t>-</w:t>
      </w:r>
      <w:r w:rsidRPr="004A643E">
        <w:rPr>
          <w:lang w:val="en-GB"/>
        </w:rPr>
        <w:t xml:space="preserve">file, which can be opened and edited using the </w:t>
      </w:r>
      <w:r w:rsidRPr="004A643E">
        <w:rPr>
          <w:b/>
          <w:lang w:val="en-GB"/>
        </w:rPr>
        <w:t>IVML</w:t>
      </w:r>
      <w:r>
        <w:rPr>
          <w:b/>
          <w:lang w:val="en-GB"/>
        </w:rPr>
        <w:t>-</w:t>
      </w:r>
      <w:r w:rsidRPr="004A643E">
        <w:rPr>
          <w:b/>
          <w:lang w:val="en-GB"/>
        </w:rPr>
        <w:t>Editor</w:t>
      </w:r>
      <w:r>
        <w:rPr>
          <w:lang w:val="en-GB"/>
        </w:rPr>
        <w:t>.</w:t>
      </w:r>
      <w:r w:rsidRPr="00E15C68">
        <w:rPr>
          <w:lang w:val="en-GB"/>
        </w:rPr>
        <w:t xml:space="preserve"> The IVML</w:t>
      </w:r>
      <w:r>
        <w:rPr>
          <w:lang w:val="en-GB"/>
        </w:rPr>
        <w:t>-</w:t>
      </w:r>
      <w:r w:rsidRPr="00E15C68">
        <w:rPr>
          <w:lang w:val="en-GB"/>
        </w:rPr>
        <w:t xml:space="preserve">file is located in the </w:t>
      </w:r>
      <w:proofErr w:type="spellStart"/>
      <w:r w:rsidRPr="004A643E">
        <w:rPr>
          <w:b/>
          <w:lang w:val="en-GB"/>
        </w:rPr>
        <w:t>EASy</w:t>
      </w:r>
      <w:proofErr w:type="spellEnd"/>
      <w:r>
        <w:rPr>
          <w:lang w:val="en-GB"/>
        </w:rPr>
        <w:t>-</w:t>
      </w:r>
      <w:r w:rsidRPr="004A643E">
        <w:rPr>
          <w:b/>
          <w:lang w:val="en-GB"/>
        </w:rPr>
        <w:t>folder</w:t>
      </w:r>
      <w:r w:rsidRPr="00E15C68">
        <w:rPr>
          <w:lang w:val="en-GB"/>
        </w:rPr>
        <w:t xml:space="preserve"> of the project</w:t>
      </w:r>
      <w:r>
        <w:rPr>
          <w:lang w:val="en-GB"/>
        </w:rPr>
        <w:t>. The name of the file is composed of the name of the product line and the version number (here initially “0”)</w:t>
      </w:r>
      <w:r w:rsidRPr="00E15C68">
        <w:rPr>
          <w:lang w:val="en-GB"/>
        </w:rPr>
        <w:t>. In our example, double</w:t>
      </w:r>
      <w:r>
        <w:rPr>
          <w:lang w:val="en-GB"/>
        </w:rPr>
        <w:t>-</w:t>
      </w:r>
      <w:r w:rsidRPr="00E15C68">
        <w:rPr>
          <w:lang w:val="en-GB"/>
        </w:rPr>
        <w:t xml:space="preserve">click the file </w:t>
      </w:r>
      <w:r w:rsidRPr="004A643E">
        <w:rPr>
          <w:b/>
          <w:lang w:val="en-GB"/>
        </w:rPr>
        <w:t>PL_Content_Sharing_0</w:t>
      </w:r>
      <w:r w:rsidRPr="00E15C68">
        <w:rPr>
          <w:lang w:val="en-GB"/>
        </w:rPr>
        <w:t xml:space="preserve"> in order to open the </w:t>
      </w:r>
      <w:r w:rsidRPr="004A643E">
        <w:rPr>
          <w:b/>
          <w:lang w:val="en-GB"/>
        </w:rPr>
        <w:t>IVML</w:t>
      </w:r>
      <w:r>
        <w:rPr>
          <w:b/>
          <w:lang w:val="en-GB"/>
        </w:rPr>
        <w:t>-</w:t>
      </w:r>
      <w:r w:rsidRPr="004A643E">
        <w:rPr>
          <w:b/>
          <w:lang w:val="en-GB"/>
        </w:rPr>
        <w:t>Editor</w:t>
      </w:r>
      <w:r w:rsidRPr="00E15C68">
        <w:rPr>
          <w:lang w:val="en-GB"/>
        </w:rPr>
        <w:t xml:space="preserve">. </w:t>
      </w:r>
    </w:p>
    <w:p w:rsidR="007E5796" w:rsidRPr="00E15C68" w:rsidRDefault="007E5796" w:rsidP="007E5796">
      <w:pPr>
        <w:jc w:val="both"/>
        <w:rPr>
          <w:lang w:val="en-GB"/>
        </w:rPr>
      </w:pPr>
      <w:r w:rsidRPr="00E15C68">
        <w:rPr>
          <w:lang w:val="en-GB"/>
        </w:rPr>
        <w:t>By default, each IVML</w:t>
      </w:r>
      <w:r>
        <w:rPr>
          <w:lang w:val="en-GB"/>
        </w:rPr>
        <w:t>-</w:t>
      </w:r>
      <w:r w:rsidRPr="00E15C68">
        <w:rPr>
          <w:lang w:val="en-GB"/>
        </w:rPr>
        <w:t xml:space="preserve">file has a mandatory </w:t>
      </w:r>
      <w:r w:rsidRPr="00027CF5">
        <w:rPr>
          <w:lang w:val="en-GB"/>
        </w:rPr>
        <w:t>project</w:t>
      </w:r>
      <w:r w:rsidRPr="00E15C68">
        <w:rPr>
          <w:lang w:val="en-GB"/>
        </w:rPr>
        <w:t xml:space="preserve"> element and a mandatory </w:t>
      </w:r>
      <w:r w:rsidRPr="004A643E">
        <w:rPr>
          <w:lang w:val="en-GB"/>
        </w:rPr>
        <w:t xml:space="preserve">version </w:t>
      </w:r>
      <w:r>
        <w:rPr>
          <w:lang w:val="en-GB"/>
        </w:rPr>
        <w:t>number</w:t>
      </w:r>
      <w:r w:rsidRPr="004A643E">
        <w:rPr>
          <w:lang w:val="en-GB"/>
        </w:rPr>
        <w:t xml:space="preserve"> as shown in </w:t>
      </w:r>
      <w:r w:rsidR="009B34F3">
        <w:fldChar w:fldCharType="begin"/>
      </w:r>
      <w:r w:rsidR="009B34F3" w:rsidRPr="000C1BED">
        <w:rPr>
          <w:lang w:val="en-US"/>
        </w:rPr>
        <w:instrText xml:space="preserve"> REF _Ref334453876 \h  \* MERGEFORMAT </w:instrText>
      </w:r>
      <w:r w:rsidR="009B34F3">
        <w:fldChar w:fldCharType="separate"/>
      </w:r>
      <w:r w:rsidR="002010E6" w:rsidRPr="004A643E">
        <w:rPr>
          <w:lang w:val="en-US"/>
        </w:rPr>
        <w:t xml:space="preserve">Figure </w:t>
      </w:r>
      <w:r w:rsidR="002010E6">
        <w:rPr>
          <w:noProof/>
          <w:lang w:val="en-US"/>
        </w:rPr>
        <w:t>6</w:t>
      </w:r>
      <w:r w:rsidR="009B34F3">
        <w:fldChar w:fldCharType="end"/>
      </w:r>
      <w:r w:rsidRPr="00E15C68">
        <w:rPr>
          <w:lang w:val="en-GB"/>
        </w:rPr>
        <w:t>. The project element is the top-level element of each IVML</w:t>
      </w:r>
      <w:r>
        <w:rPr>
          <w:lang w:val="en-GB"/>
        </w:rPr>
        <w:t xml:space="preserve"> </w:t>
      </w:r>
      <w:r w:rsidRPr="00E15C68">
        <w:rPr>
          <w:lang w:val="en-GB"/>
        </w:rPr>
        <w:t xml:space="preserve">file and identifies the configuration space of a certain </w:t>
      </w:r>
      <w:r w:rsidRPr="004A643E">
        <w:rPr>
          <w:lang w:val="en-GB"/>
        </w:rPr>
        <w:t xml:space="preserve">software project (product line or product). The version element defines the current state of evolution of a project and, thus, </w:t>
      </w:r>
      <w:r>
        <w:rPr>
          <w:lang w:val="en-GB"/>
        </w:rPr>
        <w:t>identifies a specific (state of a) project</w:t>
      </w:r>
      <w:r w:rsidRPr="00E15C68">
        <w:rPr>
          <w:lang w:val="en-GB"/>
        </w:rPr>
        <w:t xml:space="preserve">. The default version is </w:t>
      </w:r>
      <w:r>
        <w:rPr>
          <w:lang w:val="en-GB"/>
        </w:rPr>
        <w:t>“v</w:t>
      </w:r>
      <w:r w:rsidRPr="004A643E">
        <w:rPr>
          <w:lang w:val="en-GB"/>
        </w:rPr>
        <w:t>0</w:t>
      </w:r>
      <w:r>
        <w:rPr>
          <w:lang w:val="en-GB"/>
        </w:rPr>
        <w:t>”</w:t>
      </w:r>
      <w:r w:rsidRPr="00E15C68">
        <w:rPr>
          <w:lang w:val="en-GB"/>
        </w:rPr>
        <w:t>.</w:t>
      </w:r>
    </w:p>
    <w:p w:rsidR="007E5796" w:rsidRPr="00E15C68" w:rsidRDefault="009B34F3" w:rsidP="0022484E">
      <w:pPr>
        <w:spacing w:after="0"/>
        <w:jc w:val="both"/>
        <w:rPr>
          <w:lang w:val="en-GB"/>
        </w:rPr>
      </w:pPr>
      <w:r w:rsidRPr="009B34F3">
        <w:rPr>
          <w:lang w:val="en-GB"/>
        </w:rPr>
      </w:r>
      <w:r>
        <w:rPr>
          <w:lang w:val="en-GB"/>
        </w:rPr>
        <w:pict>
          <v:shape id="_x0000_s1046" type="#_x0000_t202" style="width:456.4pt;height:111.35pt;mso-position-horizontal-relative:char;mso-position-vertical-relative:line;mso-width-relative:margin;mso-height-relative:margin" strokecolor="white [3212]">
            <v:textbox style="mso-next-textbox:#_x0000_s1046" inset="0,0,0,0">
              <w:txbxContent>
                <w:p w:rsidR="00AA1BED" w:rsidRDefault="00AA1BED" w:rsidP="0022484E">
                  <w:pPr>
                    <w:keepNext/>
                    <w:spacing w:after="0"/>
                    <w:jc w:val="center"/>
                  </w:pPr>
                  <w:r>
                    <w:rPr>
                      <w:noProof/>
                      <w:lang w:eastAsia="de-DE"/>
                    </w:rPr>
                    <w:drawing>
                      <wp:inline distT="0" distB="0" distL="0" distR="0">
                        <wp:extent cx="5079535" cy="1230992"/>
                        <wp:effectExtent l="19050" t="0" r="6815" b="0"/>
                        <wp:docPr id="9" name="Picture 7" descr="ivml_file_defa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vml_file_default.png"/>
                                <pic:cNvPicPr/>
                              </pic:nvPicPr>
                              <pic:blipFill>
                                <a:blip r:embed="rId17"/>
                                <a:stretch>
                                  <a:fillRect/>
                                </a:stretch>
                              </pic:blipFill>
                              <pic:spPr>
                                <a:xfrm>
                                  <a:off x="0" y="0"/>
                                  <a:ext cx="5079535" cy="1230992"/>
                                </a:xfrm>
                                <a:prstGeom prst="rect">
                                  <a:avLst/>
                                </a:prstGeom>
                              </pic:spPr>
                            </pic:pic>
                          </a:graphicData>
                        </a:graphic>
                      </wp:inline>
                    </w:drawing>
                  </w:r>
                </w:p>
                <w:p w:rsidR="00AA1BED" w:rsidRPr="00CF3FB4" w:rsidRDefault="00AA1BED" w:rsidP="007E5796">
                  <w:pPr>
                    <w:pStyle w:val="Caption"/>
                    <w:jc w:val="center"/>
                    <w:rPr>
                      <w:lang w:val="en-US"/>
                    </w:rPr>
                  </w:pPr>
                  <w:bookmarkStart w:id="32" w:name="_Ref334453876"/>
                  <w:bookmarkStart w:id="33" w:name="_Toc336621351"/>
                  <w:bookmarkStart w:id="34" w:name="_Toc336960415"/>
                  <w:r w:rsidRPr="004A643E">
                    <w:rPr>
                      <w:lang w:val="en-US"/>
                    </w:rPr>
                    <w:t xml:space="preserve">Figure </w:t>
                  </w:r>
                  <w:r w:rsidR="009B34F3">
                    <w:fldChar w:fldCharType="begin"/>
                  </w:r>
                  <w:r w:rsidRPr="004A643E">
                    <w:rPr>
                      <w:lang w:val="en-US"/>
                    </w:rPr>
                    <w:instrText xml:space="preserve"> SEQ Figure \* ARABIC </w:instrText>
                  </w:r>
                  <w:r w:rsidR="009B34F3">
                    <w:fldChar w:fldCharType="separate"/>
                  </w:r>
                  <w:r w:rsidR="002010E6">
                    <w:rPr>
                      <w:noProof/>
                      <w:lang w:val="en-US"/>
                    </w:rPr>
                    <w:t>6</w:t>
                  </w:r>
                  <w:r w:rsidR="009B34F3">
                    <w:fldChar w:fldCharType="end"/>
                  </w:r>
                  <w:bookmarkEnd w:id="32"/>
                  <w:r w:rsidRPr="004A643E">
                    <w:rPr>
                      <w:lang w:val="en-US"/>
                    </w:rPr>
                    <w:t xml:space="preserve">: </w:t>
                  </w:r>
                  <w:bookmarkEnd w:id="33"/>
                  <w:bookmarkEnd w:id="34"/>
                  <w:r>
                    <w:rPr>
                      <w:lang w:val="en-US"/>
                    </w:rPr>
                    <w:t>Running Example – The IVML Editor.</w:t>
                  </w:r>
                </w:p>
                <w:p w:rsidR="00AA1BED" w:rsidRPr="00C51AD3" w:rsidRDefault="00AA1BED" w:rsidP="007E5796">
                  <w:pPr>
                    <w:rPr>
                      <w:lang w:val="en-US"/>
                    </w:rPr>
                  </w:pPr>
                </w:p>
              </w:txbxContent>
            </v:textbox>
            <w10:wrap type="none"/>
            <w10:anchorlock/>
          </v:shape>
        </w:pict>
      </w:r>
    </w:p>
    <w:p w:rsidR="007E5796" w:rsidRPr="00E15C68" w:rsidRDefault="007E5796" w:rsidP="007E5796">
      <w:pPr>
        <w:jc w:val="both"/>
        <w:rPr>
          <w:lang w:val="en-GB"/>
        </w:rPr>
      </w:pPr>
      <w:r>
        <w:rPr>
          <w:lang w:val="en-GB"/>
        </w:rPr>
        <w:lastRenderedPageBreak/>
        <w:t xml:space="preserve">We characterize the </w:t>
      </w:r>
      <w:r w:rsidRPr="004A643E">
        <w:rPr>
          <w:lang w:val="en-GB"/>
        </w:rPr>
        <w:t xml:space="preserve">configuration space of the </w:t>
      </w:r>
      <w:r>
        <w:rPr>
          <w:lang w:val="en-GB"/>
        </w:rPr>
        <w:t xml:space="preserve">variant-enabled </w:t>
      </w:r>
      <w:r w:rsidRPr="004A643E">
        <w:rPr>
          <w:lang w:val="en-GB"/>
        </w:rPr>
        <w:t xml:space="preserve">content-sharing </w:t>
      </w:r>
      <w:r>
        <w:rPr>
          <w:lang w:val="en-GB"/>
        </w:rPr>
        <w:t>base platform by specifying</w:t>
      </w:r>
      <w:r w:rsidRPr="00E15C68">
        <w:rPr>
          <w:lang w:val="en-GB"/>
        </w:rPr>
        <w:t xml:space="preserve"> the variability model </w:t>
      </w:r>
      <w:r>
        <w:rPr>
          <w:lang w:val="en-GB"/>
        </w:rPr>
        <w:t>in</w:t>
      </w:r>
      <w:r w:rsidRPr="00E15C68">
        <w:rPr>
          <w:lang w:val="en-GB"/>
        </w:rPr>
        <w:t xml:space="preserve"> IVML. </w:t>
      </w:r>
      <w:r w:rsidR="009B34F3">
        <w:fldChar w:fldCharType="begin"/>
      </w:r>
      <w:r w:rsidR="009B34F3" w:rsidRPr="000C1BED">
        <w:rPr>
          <w:lang w:val="en-US"/>
        </w:rPr>
        <w:instrText xml:space="preserve"> REF _Ref334513976 \h  \* MERGEFORMAT </w:instrText>
      </w:r>
      <w:r w:rsidR="009B34F3">
        <w:fldChar w:fldCharType="separate"/>
      </w:r>
      <w:r w:rsidR="002010E6" w:rsidRPr="00CF3FB4">
        <w:rPr>
          <w:lang w:val="en-US"/>
        </w:rPr>
        <w:t xml:space="preserve">Figure </w:t>
      </w:r>
      <w:r w:rsidR="002010E6">
        <w:rPr>
          <w:noProof/>
          <w:lang w:val="en-US"/>
        </w:rPr>
        <w:t>7</w:t>
      </w:r>
      <w:r w:rsidR="009B34F3">
        <w:fldChar w:fldCharType="end"/>
      </w:r>
      <w:r w:rsidRPr="00E15C68">
        <w:rPr>
          <w:lang w:val="en-GB"/>
        </w:rPr>
        <w:t xml:space="preserve"> shows a snippet of </w:t>
      </w:r>
      <w:r>
        <w:rPr>
          <w:lang w:val="en-GB"/>
        </w:rPr>
        <w:t>the</w:t>
      </w:r>
      <w:r w:rsidRPr="00E15C68">
        <w:rPr>
          <w:lang w:val="en-GB"/>
        </w:rPr>
        <w:t xml:space="preserve"> </w:t>
      </w:r>
      <w:r>
        <w:rPr>
          <w:lang w:val="en-GB"/>
        </w:rPr>
        <w:t xml:space="preserve">variability </w:t>
      </w:r>
      <w:r w:rsidRPr="00E15C68">
        <w:rPr>
          <w:lang w:val="en-GB"/>
        </w:rPr>
        <w:t>model</w:t>
      </w:r>
      <w:r>
        <w:rPr>
          <w:lang w:val="en-GB"/>
        </w:rPr>
        <w:t xml:space="preserve"> (</w:t>
      </w:r>
      <w:r w:rsidR="00632FC3">
        <w:rPr>
          <w:lang w:val="en-GB"/>
        </w:rPr>
        <w:t xml:space="preserve">the complete model can be found in the appendix </w:t>
      </w:r>
      <w:r w:rsidR="009B34F3">
        <w:rPr>
          <w:lang w:val="en-GB"/>
        </w:rPr>
        <w:fldChar w:fldCharType="begin"/>
      </w:r>
      <w:r w:rsidR="000F0522">
        <w:rPr>
          <w:lang w:val="en-GB"/>
        </w:rPr>
        <w:instrText xml:space="preserve"> REF _Ref338664499 \r \h </w:instrText>
      </w:r>
      <w:r w:rsidR="009B34F3">
        <w:rPr>
          <w:lang w:val="en-GB"/>
        </w:rPr>
      </w:r>
      <w:r w:rsidR="009B34F3">
        <w:rPr>
          <w:lang w:val="en-GB"/>
        </w:rPr>
        <w:fldChar w:fldCharType="separate"/>
      </w:r>
      <w:r w:rsidR="002010E6">
        <w:rPr>
          <w:lang w:val="en-GB"/>
        </w:rPr>
        <w:t>A.1</w:t>
      </w:r>
      <w:r w:rsidR="009B34F3">
        <w:rPr>
          <w:lang w:val="en-GB"/>
        </w:rPr>
        <w:fldChar w:fldCharType="end"/>
      </w:r>
      <w:r>
        <w:rPr>
          <w:lang w:val="en-GB"/>
        </w:rPr>
        <w:t>)</w:t>
      </w:r>
      <w:r w:rsidRPr="00E15C68">
        <w:rPr>
          <w:lang w:val="en-GB"/>
        </w:rPr>
        <w:t xml:space="preserve">. First, we define </w:t>
      </w:r>
      <w:r>
        <w:rPr>
          <w:lang w:val="en-GB"/>
        </w:rPr>
        <w:t xml:space="preserve">several </w:t>
      </w:r>
      <w:r w:rsidRPr="00E15C68">
        <w:rPr>
          <w:lang w:val="en-GB"/>
        </w:rPr>
        <w:t>enumerations that represent the different content types, container types, etc.,</w:t>
      </w:r>
      <w:r w:rsidRPr="004A643E">
        <w:rPr>
          <w:lang w:val="en-GB"/>
        </w:rPr>
        <w:t xml:space="preserve"> which </w:t>
      </w:r>
      <w:r>
        <w:rPr>
          <w:lang w:val="en-GB"/>
        </w:rPr>
        <w:t>an</w:t>
      </w:r>
      <w:r w:rsidRPr="00E15C68">
        <w:rPr>
          <w:lang w:val="en-GB"/>
        </w:rPr>
        <w:t xml:space="preserve"> application</w:t>
      </w:r>
      <w:r>
        <w:rPr>
          <w:lang w:val="en-GB"/>
        </w:rPr>
        <w:t xml:space="preserve"> may support in general</w:t>
      </w:r>
      <w:r w:rsidRPr="00E15C68">
        <w:rPr>
          <w:lang w:val="en-GB"/>
        </w:rPr>
        <w:t xml:space="preserve"> (lines 5-8)</w:t>
      </w:r>
      <w:r w:rsidRPr="004A643E">
        <w:rPr>
          <w:lang w:val="en-GB"/>
        </w:rPr>
        <w:t>. These enumerations are</w:t>
      </w:r>
      <w:r>
        <w:rPr>
          <w:lang w:val="en-GB"/>
        </w:rPr>
        <w:t xml:space="preserve"> the basis for specifying the type, for example, of </w:t>
      </w:r>
      <w:r w:rsidRPr="004A643E">
        <w:rPr>
          <w:lang w:val="en-GB"/>
        </w:rPr>
        <w:t xml:space="preserve">a </w:t>
      </w:r>
      <w:r>
        <w:rPr>
          <w:lang w:val="en-GB"/>
        </w:rPr>
        <w:t>specific</w:t>
      </w:r>
      <w:r w:rsidRPr="00E15C68">
        <w:rPr>
          <w:lang w:val="en-GB"/>
        </w:rPr>
        <w:t xml:space="preserve"> content </w:t>
      </w:r>
      <w:r w:rsidRPr="004A643E">
        <w:rPr>
          <w:lang w:val="en-GB"/>
        </w:rPr>
        <w:t xml:space="preserve">(lines 10-12). The basic content compound must be refined in order to represent the specific configuration options </w:t>
      </w:r>
      <w:r>
        <w:rPr>
          <w:lang w:val="en-GB"/>
        </w:rPr>
        <w:t>for</w:t>
      </w:r>
      <w:r w:rsidRPr="004A643E">
        <w:rPr>
          <w:lang w:val="en-GB"/>
        </w:rPr>
        <w:t xml:space="preserve"> </w:t>
      </w:r>
      <w:r w:rsidRPr="004A643E">
        <w:rPr>
          <w:rFonts w:ascii="Courier New" w:hAnsi="Courier New" w:cs="Courier New"/>
          <w:lang w:val="en-GB"/>
        </w:rPr>
        <w:t>Video</w:t>
      </w:r>
      <w:r w:rsidRPr="00E15C68">
        <w:rPr>
          <w:lang w:val="en-GB"/>
        </w:rPr>
        <w:t xml:space="preserve">, </w:t>
      </w:r>
      <w:r w:rsidRPr="004A643E">
        <w:rPr>
          <w:rFonts w:ascii="Courier New" w:hAnsi="Courier New" w:cs="Courier New"/>
          <w:lang w:val="en-GB"/>
        </w:rPr>
        <w:t>3D</w:t>
      </w:r>
      <w:r w:rsidRPr="00E15C68">
        <w:rPr>
          <w:rFonts w:ascii="Cambria Math" w:hAnsi="Cambria Math"/>
          <w:lang w:val="en-GB"/>
        </w:rPr>
        <w:t xml:space="preserve"> (</w:t>
      </w:r>
      <w:proofErr w:type="spellStart"/>
      <w:r w:rsidRPr="004A643E">
        <w:rPr>
          <w:rFonts w:ascii="Courier New" w:hAnsi="Courier New" w:cs="Courier New"/>
          <w:lang w:val="en-GB"/>
        </w:rPr>
        <w:t>ThreeD</w:t>
      </w:r>
      <w:proofErr w:type="spellEnd"/>
      <w:r w:rsidRPr="00E15C68">
        <w:rPr>
          <w:rFonts w:ascii="Cambria Math" w:hAnsi="Cambria Math"/>
          <w:lang w:val="en-GB"/>
        </w:rPr>
        <w:t>)</w:t>
      </w:r>
      <w:r w:rsidRPr="004A643E">
        <w:rPr>
          <w:lang w:val="en-GB"/>
        </w:rPr>
        <w:t xml:space="preserve">, and </w:t>
      </w:r>
      <w:r w:rsidRPr="004A643E">
        <w:rPr>
          <w:rFonts w:ascii="Courier New" w:hAnsi="Courier New" w:cs="Courier New"/>
          <w:lang w:val="en-GB"/>
        </w:rPr>
        <w:t>BLOB</w:t>
      </w:r>
      <w:r w:rsidRPr="00E15C68">
        <w:rPr>
          <w:lang w:val="en-GB"/>
        </w:rPr>
        <w:t xml:space="preserve"> contents</w:t>
      </w:r>
      <w:r w:rsidRPr="004A643E">
        <w:rPr>
          <w:lang w:val="en-GB"/>
        </w:rPr>
        <w:t xml:space="preserve"> (lines 14-27). The other compounds are modelled </w:t>
      </w:r>
      <w:r>
        <w:rPr>
          <w:lang w:val="en-GB"/>
        </w:rPr>
        <w:t>according</w:t>
      </w:r>
      <w:r w:rsidRPr="00E15C68">
        <w:rPr>
          <w:lang w:val="en-GB"/>
        </w:rPr>
        <w:t xml:space="preserve"> to the running </w:t>
      </w:r>
      <w:r w:rsidRPr="004A643E">
        <w:rPr>
          <w:lang w:val="en-GB"/>
        </w:rPr>
        <w:t>example</w:t>
      </w:r>
      <w:r>
        <w:rPr>
          <w:lang w:val="en-GB"/>
        </w:rPr>
        <w:t xml:space="preserve"> (cf. </w:t>
      </w:r>
      <w:r w:rsidR="00C87F27">
        <w:rPr>
          <w:lang w:val="en-GB"/>
        </w:rPr>
        <w:t xml:space="preserve">Section </w:t>
      </w:r>
      <w:r w:rsidR="009B34F3">
        <w:rPr>
          <w:lang w:val="en-GB"/>
        </w:rPr>
        <w:fldChar w:fldCharType="begin"/>
      </w:r>
      <w:r w:rsidR="00C87F27">
        <w:rPr>
          <w:lang w:val="en-GB"/>
        </w:rPr>
        <w:instrText xml:space="preserve"> REF _Ref338265603 \r \h </w:instrText>
      </w:r>
      <w:r w:rsidR="009B34F3">
        <w:rPr>
          <w:lang w:val="en-GB"/>
        </w:rPr>
      </w:r>
      <w:r w:rsidR="009B34F3">
        <w:rPr>
          <w:lang w:val="en-GB"/>
        </w:rPr>
        <w:fldChar w:fldCharType="separate"/>
      </w:r>
      <w:r w:rsidR="002010E6">
        <w:rPr>
          <w:lang w:val="en-GB"/>
        </w:rPr>
        <w:t>4.1</w:t>
      </w:r>
      <w:r w:rsidR="009B34F3">
        <w:rPr>
          <w:lang w:val="en-GB"/>
        </w:rPr>
        <w:fldChar w:fldCharType="end"/>
      </w:r>
      <w:r>
        <w:rPr>
          <w:lang w:val="en-GB"/>
        </w:rPr>
        <w:t xml:space="preserve">). As indicated in the outline on the right side of </w:t>
      </w:r>
      <w:r w:rsidR="009B34F3">
        <w:fldChar w:fldCharType="begin"/>
      </w:r>
      <w:r w:rsidR="009B34F3" w:rsidRPr="000C1BED">
        <w:rPr>
          <w:lang w:val="en-US"/>
        </w:rPr>
        <w:instrText xml:space="preserve"> REF _Ref334513976 \h  \* MERGEFORMAT </w:instrText>
      </w:r>
      <w:r w:rsidR="009B34F3">
        <w:fldChar w:fldCharType="separate"/>
      </w:r>
      <w:r w:rsidR="002010E6" w:rsidRPr="00CF3FB4">
        <w:rPr>
          <w:lang w:val="en-US"/>
        </w:rPr>
        <w:t xml:space="preserve">Figure </w:t>
      </w:r>
      <w:r w:rsidR="002010E6">
        <w:rPr>
          <w:noProof/>
          <w:lang w:val="en-US"/>
        </w:rPr>
        <w:t>7</w:t>
      </w:r>
      <w:r w:rsidR="009B34F3">
        <w:fldChar w:fldCharType="end"/>
      </w:r>
      <w:r>
        <w:rPr>
          <w:lang w:val="en-GB"/>
        </w:rPr>
        <w:t>,</w:t>
      </w:r>
      <w:r w:rsidRPr="00E15C68">
        <w:rPr>
          <w:lang w:val="en-GB"/>
        </w:rPr>
        <w:t xml:space="preserve"> </w:t>
      </w:r>
      <w:r>
        <w:rPr>
          <w:lang w:val="en-GB"/>
        </w:rPr>
        <w:t>t</w:t>
      </w:r>
      <w:r w:rsidRPr="004A643E">
        <w:rPr>
          <w:lang w:val="en-GB"/>
        </w:rPr>
        <w:t xml:space="preserve">he two types </w:t>
      </w:r>
      <w:r w:rsidRPr="004A643E">
        <w:rPr>
          <w:rFonts w:ascii="Courier New" w:hAnsi="Courier New" w:cs="Courier New"/>
          <w:lang w:val="en-GB"/>
        </w:rPr>
        <w:t>Application</w:t>
      </w:r>
      <w:r w:rsidRPr="00E15C68">
        <w:rPr>
          <w:lang w:val="en-GB"/>
        </w:rPr>
        <w:t xml:space="preserve"> and </w:t>
      </w:r>
      <w:proofErr w:type="spellStart"/>
      <w:r w:rsidRPr="004A643E">
        <w:rPr>
          <w:rFonts w:ascii="Courier New" w:hAnsi="Courier New" w:cs="Courier New"/>
          <w:lang w:val="en-GB"/>
        </w:rPr>
        <w:t>TargetPlatform</w:t>
      </w:r>
      <w:proofErr w:type="spellEnd"/>
      <w:r w:rsidRPr="00E15C68">
        <w:rPr>
          <w:lang w:val="en-GB"/>
        </w:rPr>
        <w:t xml:space="preserve"> include decision variables of the previously defined </w:t>
      </w:r>
      <w:r w:rsidRPr="004A643E">
        <w:rPr>
          <w:lang w:val="en-GB"/>
        </w:rPr>
        <w:t>(compound) types representing the complete set of config</w:t>
      </w:r>
      <w:r w:rsidR="00102E88">
        <w:rPr>
          <w:lang w:val="en-GB"/>
        </w:rPr>
        <w:t>uration options for the content-</w:t>
      </w:r>
      <w:r w:rsidRPr="004A643E">
        <w:rPr>
          <w:lang w:val="en-GB"/>
        </w:rPr>
        <w:t xml:space="preserve">sharing </w:t>
      </w:r>
      <w:r>
        <w:rPr>
          <w:lang w:val="en-GB"/>
        </w:rPr>
        <w:t>base platform</w:t>
      </w:r>
      <w:r w:rsidRPr="004A643E">
        <w:rPr>
          <w:lang w:val="en-GB"/>
        </w:rPr>
        <w:t xml:space="preserve">. Thus, two variables (one of type </w:t>
      </w:r>
      <w:r w:rsidRPr="004A643E">
        <w:rPr>
          <w:rFonts w:ascii="Courier New" w:hAnsi="Courier New" w:cs="Courier New"/>
          <w:lang w:val="en-GB"/>
        </w:rPr>
        <w:t>Application</w:t>
      </w:r>
      <w:r w:rsidRPr="00E15C68">
        <w:rPr>
          <w:lang w:val="en-GB"/>
        </w:rPr>
        <w:t xml:space="preserve"> and one of type </w:t>
      </w:r>
      <w:proofErr w:type="spellStart"/>
      <w:r w:rsidRPr="004A643E">
        <w:rPr>
          <w:rFonts w:ascii="Courier New" w:hAnsi="Courier New" w:cs="Courier New"/>
          <w:lang w:val="en-GB"/>
        </w:rPr>
        <w:t>TargetPlatform</w:t>
      </w:r>
      <w:proofErr w:type="spellEnd"/>
      <w:r w:rsidRPr="00E15C68">
        <w:rPr>
          <w:lang w:val="en-GB"/>
        </w:rPr>
        <w:t>)</w:t>
      </w:r>
      <w:r w:rsidRPr="004A643E">
        <w:rPr>
          <w:lang w:val="en-GB"/>
        </w:rPr>
        <w:t xml:space="preserve"> are defined as the main decision variables for configuring a specific content-sharing </w:t>
      </w:r>
      <w:r>
        <w:rPr>
          <w:lang w:val="en-GB"/>
        </w:rPr>
        <w:t>platform</w:t>
      </w:r>
      <w:r w:rsidRPr="004A643E">
        <w:rPr>
          <w:lang w:val="en-GB"/>
        </w:rPr>
        <w:t xml:space="preserve"> variant. These variables will also be displayed in the </w:t>
      </w:r>
      <w:r w:rsidRPr="004A643E">
        <w:rPr>
          <w:b/>
          <w:lang w:val="en-GB"/>
        </w:rPr>
        <w:t>IVML Configuration Editor</w:t>
      </w:r>
      <w:r>
        <w:rPr>
          <w:lang w:val="en-GB"/>
        </w:rPr>
        <w:t xml:space="preserve"> tab of the </w:t>
      </w:r>
      <w:r w:rsidRPr="004A643E">
        <w:rPr>
          <w:b/>
          <w:lang w:val="en-GB"/>
        </w:rPr>
        <w:t>Product Line Editor</w:t>
      </w:r>
      <w:r w:rsidRPr="00E15C68">
        <w:rPr>
          <w:lang w:val="en-GB"/>
        </w:rPr>
        <w:t xml:space="preserve">. </w:t>
      </w:r>
      <w:r w:rsidRPr="004A643E">
        <w:rPr>
          <w:lang w:val="en-GB"/>
        </w:rPr>
        <w:t xml:space="preserve">We will discuss this editor in detail in the </w:t>
      </w:r>
      <w:r>
        <w:rPr>
          <w:lang w:val="en-GB"/>
        </w:rPr>
        <w:t>process</w:t>
      </w:r>
      <w:r w:rsidRPr="00E15C68">
        <w:rPr>
          <w:lang w:val="en-GB"/>
        </w:rPr>
        <w:t xml:space="preserve"> of product configuration in Section </w:t>
      </w:r>
      <w:r w:rsidR="009B34F3">
        <w:rPr>
          <w:lang w:val="en-GB"/>
        </w:rPr>
        <w:fldChar w:fldCharType="begin"/>
      </w:r>
      <w:r w:rsidR="00102E88">
        <w:rPr>
          <w:lang w:val="en-GB"/>
        </w:rPr>
        <w:instrText xml:space="preserve"> REF _Ref338319042 \r \h </w:instrText>
      </w:r>
      <w:r w:rsidR="009B34F3">
        <w:rPr>
          <w:lang w:val="en-GB"/>
        </w:rPr>
      </w:r>
      <w:r w:rsidR="009B34F3">
        <w:rPr>
          <w:lang w:val="en-GB"/>
        </w:rPr>
        <w:fldChar w:fldCharType="separate"/>
      </w:r>
      <w:r w:rsidR="002010E6">
        <w:rPr>
          <w:lang w:val="en-GB"/>
        </w:rPr>
        <w:t>4.3.1</w:t>
      </w:r>
      <w:r w:rsidR="009B34F3">
        <w:rPr>
          <w:lang w:val="en-GB"/>
        </w:rPr>
        <w:fldChar w:fldCharType="end"/>
      </w:r>
      <w:r w:rsidRPr="00E15C68">
        <w:rPr>
          <w:lang w:val="en-GB"/>
        </w:rPr>
        <w:t>.</w:t>
      </w:r>
    </w:p>
    <w:p w:rsidR="007E5796" w:rsidRPr="00E15C68" w:rsidRDefault="009B34F3" w:rsidP="001308F9">
      <w:pPr>
        <w:spacing w:after="0"/>
        <w:jc w:val="both"/>
        <w:rPr>
          <w:lang w:val="en-GB"/>
        </w:rPr>
      </w:pPr>
      <w:r w:rsidRPr="009B34F3">
        <w:rPr>
          <w:lang w:val="en-GB"/>
        </w:rPr>
      </w:r>
      <w:r>
        <w:rPr>
          <w:lang w:val="en-GB"/>
        </w:rPr>
        <w:pict>
          <v:shape id="_x0000_s1045" type="#_x0000_t202" style="width:455.15pt;height:297.45pt;mso-position-horizontal-relative:char;mso-position-vertical-relative:line;mso-width-relative:margin;mso-height-relative:margin" strokecolor="white [3212]">
            <v:textbox style="mso-next-textbox:#_x0000_s1045" inset="0,0,0,0">
              <w:txbxContent>
                <w:p w:rsidR="00AA1BED" w:rsidRDefault="00AA1BED" w:rsidP="007E5796">
                  <w:pPr>
                    <w:keepNext/>
                    <w:spacing w:after="0"/>
                    <w:jc w:val="center"/>
                  </w:pPr>
                  <w:r>
                    <w:rPr>
                      <w:noProof/>
                      <w:lang w:eastAsia="de-DE"/>
                    </w:rPr>
                    <w:drawing>
                      <wp:inline distT="0" distB="0" distL="0" distR="0">
                        <wp:extent cx="5092776" cy="3464345"/>
                        <wp:effectExtent l="19050" t="0" r="0" b="0"/>
                        <wp:docPr id="10" name="Picture 10" descr="ivml_file_exmaple_snipp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vml_file_exmaple_snippet.png"/>
                                <pic:cNvPicPr/>
                              </pic:nvPicPr>
                              <pic:blipFill>
                                <a:blip r:embed="rId18"/>
                                <a:stretch>
                                  <a:fillRect/>
                                </a:stretch>
                              </pic:blipFill>
                              <pic:spPr>
                                <a:xfrm>
                                  <a:off x="0" y="0"/>
                                  <a:ext cx="5092776" cy="3464345"/>
                                </a:xfrm>
                                <a:prstGeom prst="rect">
                                  <a:avLst/>
                                </a:prstGeom>
                              </pic:spPr>
                            </pic:pic>
                          </a:graphicData>
                        </a:graphic>
                      </wp:inline>
                    </w:drawing>
                  </w:r>
                </w:p>
                <w:p w:rsidR="00AA1BED" w:rsidRPr="007E5796" w:rsidRDefault="00AA1BED" w:rsidP="007E5796">
                  <w:pPr>
                    <w:pStyle w:val="Caption"/>
                    <w:spacing w:after="0"/>
                    <w:jc w:val="center"/>
                    <w:rPr>
                      <w:lang w:val="en-US"/>
                    </w:rPr>
                  </w:pPr>
                  <w:bookmarkStart w:id="35" w:name="_Ref334513976"/>
                  <w:bookmarkStart w:id="36" w:name="_Toc336621352"/>
                  <w:bookmarkStart w:id="37" w:name="_Toc336960416"/>
                  <w:r w:rsidRPr="00CF3FB4">
                    <w:rPr>
                      <w:lang w:val="en-US"/>
                    </w:rPr>
                    <w:t xml:space="preserve">Figure </w:t>
                  </w:r>
                  <w:r w:rsidR="009B34F3">
                    <w:fldChar w:fldCharType="begin"/>
                  </w:r>
                  <w:r w:rsidRPr="00CF3FB4">
                    <w:rPr>
                      <w:lang w:val="en-US"/>
                    </w:rPr>
                    <w:instrText xml:space="preserve"> SEQ Figure \* ARABIC </w:instrText>
                  </w:r>
                  <w:r w:rsidR="009B34F3">
                    <w:fldChar w:fldCharType="separate"/>
                  </w:r>
                  <w:r w:rsidR="002010E6">
                    <w:rPr>
                      <w:noProof/>
                      <w:lang w:val="en-US"/>
                    </w:rPr>
                    <w:t>7</w:t>
                  </w:r>
                  <w:r w:rsidR="009B34F3">
                    <w:fldChar w:fldCharType="end"/>
                  </w:r>
                  <w:bookmarkEnd w:id="35"/>
                  <w:r w:rsidRPr="00CF3FB4">
                    <w:rPr>
                      <w:lang w:val="en-US"/>
                    </w:rPr>
                    <w:t xml:space="preserve">: </w:t>
                  </w:r>
                  <w:r>
                    <w:rPr>
                      <w:lang w:val="en-US"/>
                    </w:rPr>
                    <w:t>Running Example – The Variability Model (snippet)</w:t>
                  </w:r>
                  <w:r w:rsidRPr="00CF3FB4">
                    <w:rPr>
                      <w:lang w:val="en-US"/>
                    </w:rPr>
                    <w:t>.</w:t>
                  </w:r>
                  <w:bookmarkEnd w:id="36"/>
                  <w:bookmarkEnd w:id="37"/>
                </w:p>
              </w:txbxContent>
            </v:textbox>
            <w10:wrap type="none"/>
            <w10:anchorlock/>
          </v:shape>
        </w:pict>
      </w:r>
    </w:p>
    <w:p w:rsidR="00E1757B" w:rsidRDefault="007E5796" w:rsidP="007E5796">
      <w:pPr>
        <w:jc w:val="both"/>
        <w:rPr>
          <w:lang w:val="en-US"/>
        </w:rPr>
      </w:pPr>
      <w:r w:rsidRPr="004A643E">
        <w:rPr>
          <w:lang w:val="en-GB"/>
        </w:rPr>
        <w:t xml:space="preserve">Finally, the variability model, and, thus, the configuration space of the content-sharing application is defined. We will use this model in Section </w:t>
      </w:r>
      <w:r w:rsidR="009B34F3">
        <w:rPr>
          <w:lang w:val="en-GB"/>
        </w:rPr>
        <w:fldChar w:fldCharType="begin"/>
      </w:r>
      <w:r w:rsidR="000D1A99">
        <w:rPr>
          <w:lang w:val="en-GB"/>
        </w:rPr>
        <w:instrText xml:space="preserve"> REF _Ref338319042 \r \h </w:instrText>
      </w:r>
      <w:r w:rsidR="009B34F3">
        <w:rPr>
          <w:lang w:val="en-GB"/>
        </w:rPr>
      </w:r>
      <w:r w:rsidR="009B34F3">
        <w:rPr>
          <w:lang w:val="en-GB"/>
        </w:rPr>
        <w:fldChar w:fldCharType="separate"/>
      </w:r>
      <w:r w:rsidR="002010E6">
        <w:rPr>
          <w:lang w:val="en-GB"/>
        </w:rPr>
        <w:t>4.3.1</w:t>
      </w:r>
      <w:r w:rsidR="009B34F3">
        <w:rPr>
          <w:lang w:val="en-GB"/>
        </w:rPr>
        <w:fldChar w:fldCharType="end"/>
      </w:r>
      <w:r w:rsidRPr="00E15C68">
        <w:rPr>
          <w:lang w:val="en-GB"/>
        </w:rPr>
        <w:t xml:space="preserve"> for configuring a specific content-sharing </w:t>
      </w:r>
      <w:r>
        <w:rPr>
          <w:lang w:val="en-GB"/>
        </w:rPr>
        <w:t>platform</w:t>
      </w:r>
      <w:r w:rsidRPr="00E15C68">
        <w:rPr>
          <w:lang w:val="en-GB"/>
        </w:rPr>
        <w:t xml:space="preserve"> variant. </w:t>
      </w:r>
      <w:r w:rsidRPr="004A643E">
        <w:rPr>
          <w:lang w:val="en-GB"/>
        </w:rPr>
        <w:t xml:space="preserve">However, in the next section we will </w:t>
      </w:r>
      <w:r>
        <w:rPr>
          <w:lang w:val="en-GB"/>
        </w:rPr>
        <w:t xml:space="preserve">first discuss the </w:t>
      </w:r>
      <w:r w:rsidRPr="004A643E">
        <w:rPr>
          <w:lang w:val="en-GB"/>
        </w:rPr>
        <w:t>implement</w:t>
      </w:r>
      <w:r>
        <w:rPr>
          <w:lang w:val="en-GB"/>
        </w:rPr>
        <w:t>ation of</w:t>
      </w:r>
      <w:r w:rsidRPr="004A643E">
        <w:rPr>
          <w:lang w:val="en-GB"/>
        </w:rPr>
        <w:t xml:space="preserve"> the variabilities. This includes the relation of the decision variables to the implementation in order to automatically instantiate different </w:t>
      </w:r>
      <w:r>
        <w:rPr>
          <w:lang w:val="en-GB"/>
        </w:rPr>
        <w:t>platform</w:t>
      </w:r>
      <w:r w:rsidRPr="004A643E">
        <w:rPr>
          <w:lang w:val="en-GB"/>
        </w:rPr>
        <w:t xml:space="preserve"> variants.</w:t>
      </w:r>
    </w:p>
    <w:p w:rsidR="00E1757B" w:rsidRDefault="00E1757B" w:rsidP="00E1757B">
      <w:pPr>
        <w:pStyle w:val="Heading3"/>
        <w:rPr>
          <w:lang w:val="en-US"/>
        </w:rPr>
      </w:pPr>
      <w:bookmarkStart w:id="38" w:name="_Ref338321807"/>
      <w:bookmarkStart w:id="39" w:name="_Toc338688616"/>
      <w:r>
        <w:rPr>
          <w:lang w:val="en-US"/>
        </w:rPr>
        <w:t>Implementation Space Definition</w:t>
      </w:r>
      <w:bookmarkEnd w:id="38"/>
      <w:bookmarkEnd w:id="39"/>
    </w:p>
    <w:p w:rsidR="00A35F2C" w:rsidRDefault="00A35F2C" w:rsidP="00A35F2C">
      <w:pPr>
        <w:jc w:val="both"/>
        <w:rPr>
          <w:lang w:val="en-GB"/>
        </w:rPr>
      </w:pPr>
      <w:r w:rsidRPr="004A643E">
        <w:rPr>
          <w:lang w:val="en-GB"/>
        </w:rPr>
        <w:t xml:space="preserve">The </w:t>
      </w:r>
      <w:r>
        <w:rPr>
          <w:lang w:val="en-GB"/>
        </w:rPr>
        <w:t>implementation</w:t>
      </w:r>
      <w:r w:rsidRPr="004A643E">
        <w:rPr>
          <w:lang w:val="en-GB"/>
        </w:rPr>
        <w:t xml:space="preserve"> space of a specific </w:t>
      </w:r>
      <w:r w:rsidR="000D1A99">
        <w:rPr>
          <w:lang w:val="en-GB"/>
        </w:rPr>
        <w:t>SPL</w:t>
      </w:r>
      <w:r w:rsidRPr="004A643E">
        <w:rPr>
          <w:lang w:val="en-GB"/>
        </w:rPr>
        <w:t xml:space="preserve"> represents all variable artefacts that </w:t>
      </w:r>
      <w:r>
        <w:rPr>
          <w:lang w:val="en-GB"/>
        </w:rPr>
        <w:t>can</w:t>
      </w:r>
      <w:r w:rsidRPr="00E15C68">
        <w:rPr>
          <w:lang w:val="en-GB"/>
        </w:rPr>
        <w:t xml:space="preserve"> be instantiated </w:t>
      </w:r>
      <w:r w:rsidRPr="004A643E">
        <w:rPr>
          <w:lang w:val="en-GB"/>
        </w:rPr>
        <w:t xml:space="preserve">according to a specific configuration. The actual implementation of these artefacts depends on the </w:t>
      </w:r>
      <w:r>
        <w:rPr>
          <w:lang w:val="en-GB"/>
        </w:rPr>
        <w:t>applied</w:t>
      </w:r>
      <w:r w:rsidRPr="00E15C68">
        <w:rPr>
          <w:lang w:val="en-GB"/>
        </w:rPr>
        <w:t xml:space="preserve"> </w:t>
      </w:r>
      <w:r w:rsidRPr="004A643E">
        <w:rPr>
          <w:lang w:val="en-GB"/>
        </w:rPr>
        <w:t>variability implementation technique</w:t>
      </w:r>
      <w:r>
        <w:rPr>
          <w:lang w:val="en-GB"/>
        </w:rPr>
        <w:t>s</w:t>
      </w:r>
      <w:r w:rsidR="000D1A99">
        <w:rPr>
          <w:lang w:val="en-GB"/>
        </w:rPr>
        <w:t xml:space="preserve"> (VITs)</w:t>
      </w:r>
      <w:r w:rsidRPr="004A643E">
        <w:rPr>
          <w:lang w:val="en-GB"/>
        </w:rPr>
        <w:t xml:space="preserve">. A </w:t>
      </w:r>
      <w:r w:rsidR="000D1A99">
        <w:rPr>
          <w:lang w:val="en-GB"/>
        </w:rPr>
        <w:t>VIT</w:t>
      </w:r>
      <w:r w:rsidRPr="004A643E">
        <w:rPr>
          <w:lang w:val="en-GB"/>
        </w:rPr>
        <w:t xml:space="preserve"> </w:t>
      </w:r>
      <w:r>
        <w:rPr>
          <w:lang w:val="en-GB"/>
        </w:rPr>
        <w:t>is a specific</w:t>
      </w:r>
      <w:r w:rsidRPr="004A643E">
        <w:rPr>
          <w:lang w:val="en-GB"/>
        </w:rPr>
        <w:t xml:space="preserve"> approach </w:t>
      </w:r>
      <w:r w:rsidRPr="004A643E">
        <w:rPr>
          <w:lang w:val="en-GB"/>
        </w:rPr>
        <w:lastRenderedPageBreak/>
        <w:t>to realize variability</w:t>
      </w:r>
      <w:r>
        <w:rPr>
          <w:lang w:val="en-GB"/>
        </w:rPr>
        <w:t xml:space="preserve">, e.g., using </w:t>
      </w:r>
      <w:r w:rsidRPr="004A643E">
        <w:rPr>
          <w:lang w:val="en-GB"/>
        </w:rPr>
        <w:t>pre-processor directive</w:t>
      </w:r>
      <w:r>
        <w:rPr>
          <w:lang w:val="en-GB"/>
        </w:rPr>
        <w:t xml:space="preserve">s, </w:t>
      </w:r>
      <w:r w:rsidRPr="00E15C68">
        <w:rPr>
          <w:lang w:val="en-GB"/>
        </w:rPr>
        <w:t>aspects</w:t>
      </w:r>
      <w:r>
        <w:rPr>
          <w:lang w:val="en-GB"/>
        </w:rPr>
        <w:t xml:space="preserve">, or any </w:t>
      </w:r>
      <w:r w:rsidR="000D1A99">
        <w:rPr>
          <w:lang w:val="en-GB"/>
        </w:rPr>
        <w:t>other techniques</w:t>
      </w:r>
      <w:r w:rsidRPr="00E15C68">
        <w:rPr>
          <w:lang w:val="en-GB"/>
        </w:rPr>
        <w:t xml:space="preserve">. </w:t>
      </w:r>
      <w:r w:rsidRPr="004A643E">
        <w:rPr>
          <w:lang w:val="en-GB"/>
        </w:rPr>
        <w:t xml:space="preserve">In </w:t>
      </w:r>
      <w:proofErr w:type="spellStart"/>
      <w:r w:rsidRPr="004A643E">
        <w:rPr>
          <w:lang w:val="en-GB"/>
        </w:rPr>
        <w:t>EASy</w:t>
      </w:r>
      <w:proofErr w:type="spellEnd"/>
      <w:r>
        <w:rPr>
          <w:lang w:val="en-GB"/>
        </w:rPr>
        <w:t>-Producer</w:t>
      </w:r>
      <w:r w:rsidRPr="004A643E">
        <w:rPr>
          <w:lang w:val="en-GB"/>
        </w:rPr>
        <w:t xml:space="preserve"> different </w:t>
      </w:r>
      <w:r w:rsidR="000D1A99">
        <w:rPr>
          <w:lang w:val="en-GB"/>
        </w:rPr>
        <w:t>VITs</w:t>
      </w:r>
      <w:r w:rsidRPr="004A643E">
        <w:rPr>
          <w:lang w:val="en-GB"/>
        </w:rPr>
        <w:t xml:space="preserve"> can be applied</w:t>
      </w:r>
      <w:r>
        <w:rPr>
          <w:lang w:val="en-GB"/>
        </w:rPr>
        <w:t xml:space="preserve"> and combined</w:t>
      </w:r>
      <w:r w:rsidRPr="00E15C68">
        <w:rPr>
          <w:lang w:val="en-GB"/>
        </w:rPr>
        <w:t xml:space="preserve">. However, each </w:t>
      </w:r>
      <w:r w:rsidR="000D1A99">
        <w:rPr>
          <w:lang w:val="en-GB"/>
        </w:rPr>
        <w:t>VIT</w:t>
      </w:r>
      <w:r w:rsidRPr="00E15C68">
        <w:rPr>
          <w:lang w:val="en-GB"/>
        </w:rPr>
        <w:t xml:space="preserve"> </w:t>
      </w:r>
      <w:r>
        <w:rPr>
          <w:lang w:val="en-GB"/>
        </w:rPr>
        <w:t xml:space="preserve">is realized by </w:t>
      </w:r>
      <w:r w:rsidRPr="00E15C68">
        <w:rPr>
          <w:lang w:val="en-GB"/>
        </w:rPr>
        <w:t>a</w:t>
      </w:r>
      <w:r w:rsidRPr="004A643E">
        <w:rPr>
          <w:lang w:val="en-GB"/>
        </w:rPr>
        <w:t xml:space="preserve">n individual </w:t>
      </w:r>
      <w:proofErr w:type="spellStart"/>
      <w:r w:rsidRPr="004A643E">
        <w:rPr>
          <w:lang w:val="en-GB"/>
        </w:rPr>
        <w:t>instantiator</w:t>
      </w:r>
      <w:proofErr w:type="spellEnd"/>
      <w:r>
        <w:rPr>
          <w:lang w:val="en-GB"/>
        </w:rPr>
        <w:t>,</w:t>
      </w:r>
      <w:r w:rsidRPr="004A643E">
        <w:rPr>
          <w:lang w:val="en-GB"/>
        </w:rPr>
        <w:t xml:space="preserve"> </w:t>
      </w:r>
      <w:r>
        <w:rPr>
          <w:lang w:val="en-GB"/>
        </w:rPr>
        <w:t xml:space="preserve">which actually applies the </w:t>
      </w:r>
      <w:r w:rsidR="000D1A99">
        <w:rPr>
          <w:lang w:val="en-GB"/>
        </w:rPr>
        <w:t>VIT</w:t>
      </w:r>
      <w:r>
        <w:rPr>
          <w:lang w:val="en-GB"/>
        </w:rPr>
        <w:t xml:space="preserve"> (we will discuss the </w:t>
      </w:r>
      <w:proofErr w:type="spellStart"/>
      <w:r>
        <w:rPr>
          <w:lang w:val="en-GB"/>
        </w:rPr>
        <w:t>instantiators</w:t>
      </w:r>
      <w:proofErr w:type="spellEnd"/>
      <w:r>
        <w:rPr>
          <w:lang w:val="en-GB"/>
        </w:rPr>
        <w:t xml:space="preserve"> in detail in Section </w:t>
      </w:r>
      <w:r w:rsidR="009B34F3">
        <w:rPr>
          <w:lang w:val="en-GB"/>
        </w:rPr>
        <w:fldChar w:fldCharType="begin"/>
      </w:r>
      <w:r w:rsidR="000D1A99">
        <w:rPr>
          <w:lang w:val="en-GB"/>
        </w:rPr>
        <w:instrText xml:space="preserve"> REF _Ref338319187 \r \h </w:instrText>
      </w:r>
      <w:r w:rsidR="009B34F3">
        <w:rPr>
          <w:lang w:val="en-GB"/>
        </w:rPr>
      </w:r>
      <w:r w:rsidR="009B34F3">
        <w:rPr>
          <w:lang w:val="en-GB"/>
        </w:rPr>
        <w:fldChar w:fldCharType="separate"/>
      </w:r>
      <w:r w:rsidR="002010E6">
        <w:rPr>
          <w:lang w:val="en-GB"/>
        </w:rPr>
        <w:t>5.5</w:t>
      </w:r>
      <w:r w:rsidR="009B34F3">
        <w:rPr>
          <w:lang w:val="en-GB"/>
        </w:rPr>
        <w:fldChar w:fldCharType="end"/>
      </w:r>
      <w:r>
        <w:rPr>
          <w:lang w:val="en-GB"/>
        </w:rPr>
        <w:t>).</w:t>
      </w:r>
      <w:r w:rsidR="006D7124">
        <w:rPr>
          <w:lang w:val="en-GB"/>
        </w:rPr>
        <w:t xml:space="preserve"> In the running example, we will use the Velocity </w:t>
      </w:r>
      <w:proofErr w:type="spellStart"/>
      <w:r w:rsidR="006D7124">
        <w:rPr>
          <w:lang w:val="en-GB"/>
        </w:rPr>
        <w:t>instantiator</w:t>
      </w:r>
      <w:proofErr w:type="spellEnd"/>
      <w:r w:rsidR="006D7124">
        <w:rPr>
          <w:lang w:val="en-GB"/>
        </w:rPr>
        <w:t xml:space="preserve"> as it is one of the default </w:t>
      </w:r>
      <w:proofErr w:type="spellStart"/>
      <w:r w:rsidR="006D7124">
        <w:rPr>
          <w:lang w:val="en-GB"/>
        </w:rPr>
        <w:t>instantiators</w:t>
      </w:r>
      <w:proofErr w:type="spellEnd"/>
      <w:r w:rsidR="006D7124">
        <w:rPr>
          <w:lang w:val="en-GB"/>
        </w:rPr>
        <w:t xml:space="preserve"> of the basic </w:t>
      </w:r>
      <w:proofErr w:type="spellStart"/>
      <w:r w:rsidR="006D7124">
        <w:rPr>
          <w:lang w:val="en-GB"/>
        </w:rPr>
        <w:t>EASy</w:t>
      </w:r>
      <w:proofErr w:type="spellEnd"/>
      <w:r w:rsidR="006D7124">
        <w:rPr>
          <w:lang w:val="en-GB"/>
        </w:rPr>
        <w:t>-Producer installation.</w:t>
      </w:r>
    </w:p>
    <w:p w:rsidR="006D7124" w:rsidRPr="007808B7" w:rsidRDefault="006D7124" w:rsidP="00A35F2C">
      <w:pPr>
        <w:jc w:val="both"/>
        <w:rPr>
          <w:lang w:val="en-US"/>
        </w:rPr>
      </w:pPr>
      <w:r>
        <w:rPr>
          <w:lang w:val="en-GB"/>
        </w:rPr>
        <w:t>A</w:t>
      </w:r>
      <w:r w:rsidRPr="00E15C68">
        <w:rPr>
          <w:lang w:val="en-GB"/>
        </w:rPr>
        <w:t xml:space="preserve">ll product line (and product) source code is located in the </w:t>
      </w:r>
      <w:proofErr w:type="spellStart"/>
      <w:r w:rsidRPr="004A643E">
        <w:rPr>
          <w:b/>
          <w:lang w:val="en-GB"/>
        </w:rPr>
        <w:t>src</w:t>
      </w:r>
      <w:proofErr w:type="spellEnd"/>
      <w:r w:rsidRPr="004A643E">
        <w:rPr>
          <w:lang w:val="en-GB"/>
        </w:rPr>
        <w:t xml:space="preserve"> folder of the product line project as </w:t>
      </w:r>
      <w:r>
        <w:rPr>
          <w:lang w:val="en-GB"/>
        </w:rPr>
        <w:t>shown</w:t>
      </w:r>
      <w:r w:rsidRPr="004A643E">
        <w:rPr>
          <w:lang w:val="en-GB"/>
        </w:rPr>
        <w:t xml:space="preserve"> </w:t>
      </w:r>
      <w:r>
        <w:rPr>
          <w:lang w:val="en-GB"/>
        </w:rPr>
        <w:t>in</w:t>
      </w:r>
      <w:r w:rsidRPr="004A643E">
        <w:rPr>
          <w:lang w:val="en-GB"/>
        </w:rPr>
        <w:t xml:space="preserve"> </w:t>
      </w:r>
      <w:r w:rsidR="009B34F3" w:rsidRPr="00E15C68">
        <w:rPr>
          <w:lang w:val="en-GB"/>
        </w:rPr>
        <w:fldChar w:fldCharType="begin"/>
      </w:r>
      <w:r w:rsidRPr="004A643E">
        <w:rPr>
          <w:lang w:val="en-GB"/>
        </w:rPr>
        <w:instrText xml:space="preserve"> REF _Ref334518775 \h </w:instrText>
      </w:r>
      <w:r w:rsidR="009B34F3" w:rsidRPr="00E15C68">
        <w:rPr>
          <w:lang w:val="en-GB"/>
        </w:rPr>
      </w:r>
      <w:r w:rsidR="009B34F3" w:rsidRPr="00E15C68">
        <w:rPr>
          <w:lang w:val="en-GB"/>
        </w:rPr>
        <w:fldChar w:fldCharType="separate"/>
      </w:r>
      <w:r w:rsidR="002010E6" w:rsidRPr="00CF3FB4">
        <w:rPr>
          <w:lang w:val="en-US"/>
        </w:rPr>
        <w:t xml:space="preserve">Figure </w:t>
      </w:r>
      <w:r w:rsidR="002010E6">
        <w:rPr>
          <w:noProof/>
          <w:lang w:val="en-US"/>
        </w:rPr>
        <w:t>8</w:t>
      </w:r>
      <w:r w:rsidR="009B34F3" w:rsidRPr="00E15C68">
        <w:rPr>
          <w:lang w:val="en-GB"/>
        </w:rPr>
        <w:fldChar w:fldCharType="end"/>
      </w:r>
      <w:r w:rsidRPr="00E15C68">
        <w:rPr>
          <w:lang w:val="en-GB"/>
        </w:rPr>
        <w:t xml:space="preserve">. The Velocity </w:t>
      </w:r>
      <w:proofErr w:type="spellStart"/>
      <w:r w:rsidRPr="00E15C68">
        <w:rPr>
          <w:lang w:val="en-GB"/>
        </w:rPr>
        <w:t>instantiator</w:t>
      </w:r>
      <w:proofErr w:type="spellEnd"/>
      <w:r w:rsidRPr="00E15C68">
        <w:rPr>
          <w:lang w:val="en-GB"/>
        </w:rPr>
        <w:t xml:space="preserve"> provides p</w:t>
      </w:r>
      <w:r w:rsidRPr="004A643E">
        <w:rPr>
          <w:lang w:val="en-GB"/>
        </w:rPr>
        <w:t>re-processor functionality to Java and</w:t>
      </w:r>
      <w:r>
        <w:rPr>
          <w:lang w:val="en-GB"/>
        </w:rPr>
        <w:t xml:space="preserve"> </w:t>
      </w:r>
      <w:r w:rsidRPr="00E15C68">
        <w:rPr>
          <w:lang w:val="en-GB"/>
        </w:rPr>
        <w:t xml:space="preserve">can be applied in terms of </w:t>
      </w:r>
      <w:r>
        <w:rPr>
          <w:lang w:val="en-GB"/>
        </w:rPr>
        <w:t>adding</w:t>
      </w:r>
      <w:r w:rsidRPr="00E15C68">
        <w:rPr>
          <w:lang w:val="en-GB"/>
        </w:rPr>
        <w:t xml:space="preserve"> Velocity</w:t>
      </w:r>
      <w:r>
        <w:rPr>
          <w:lang w:val="en-GB"/>
        </w:rPr>
        <w:t>-specific statements</w:t>
      </w:r>
      <w:r w:rsidRPr="00E15C68">
        <w:rPr>
          <w:lang w:val="en-GB"/>
        </w:rPr>
        <w:t xml:space="preserve"> </w:t>
      </w:r>
      <w:r>
        <w:rPr>
          <w:lang w:val="en-GB"/>
        </w:rPr>
        <w:t>to plain Java code</w:t>
      </w:r>
      <w:r w:rsidRPr="00E15C68">
        <w:rPr>
          <w:lang w:val="en-GB"/>
        </w:rPr>
        <w:t xml:space="preserve">. In lines 5 and 6 of </w:t>
      </w:r>
      <w:r w:rsidR="009B34F3" w:rsidRPr="00E15C68">
        <w:rPr>
          <w:lang w:val="en-GB"/>
        </w:rPr>
        <w:fldChar w:fldCharType="begin"/>
      </w:r>
      <w:r w:rsidRPr="004A643E">
        <w:rPr>
          <w:lang w:val="en-GB"/>
        </w:rPr>
        <w:instrText xml:space="preserve"> REF _Ref334518775 \h </w:instrText>
      </w:r>
      <w:r w:rsidR="009B34F3" w:rsidRPr="00E15C68">
        <w:rPr>
          <w:lang w:val="en-GB"/>
        </w:rPr>
      </w:r>
      <w:r w:rsidR="009B34F3" w:rsidRPr="00E15C68">
        <w:rPr>
          <w:lang w:val="en-GB"/>
        </w:rPr>
        <w:fldChar w:fldCharType="separate"/>
      </w:r>
      <w:r w:rsidR="002010E6" w:rsidRPr="00CF3FB4">
        <w:rPr>
          <w:lang w:val="en-US"/>
        </w:rPr>
        <w:t xml:space="preserve">Figure </w:t>
      </w:r>
      <w:r w:rsidR="002010E6">
        <w:rPr>
          <w:noProof/>
          <w:lang w:val="en-US"/>
        </w:rPr>
        <w:t>8</w:t>
      </w:r>
      <w:r w:rsidR="009B34F3" w:rsidRPr="00E15C68">
        <w:rPr>
          <w:lang w:val="en-GB"/>
        </w:rPr>
        <w:fldChar w:fldCharType="end"/>
      </w:r>
      <w:r w:rsidRPr="00E15C68">
        <w:rPr>
          <w:lang w:val="en-GB"/>
        </w:rPr>
        <w:t>, the deployment platform and the public switch will be defined accordingly to t</w:t>
      </w:r>
      <w:r w:rsidRPr="004A643E">
        <w:rPr>
          <w:lang w:val="en-GB"/>
        </w:rPr>
        <w:t xml:space="preserve">he values of </w:t>
      </w:r>
      <w:proofErr w:type="spellStart"/>
      <w:r w:rsidRPr="004A643E">
        <w:rPr>
          <w:rFonts w:ascii="Courier New" w:hAnsi="Courier New" w:cs="Courier New"/>
          <w:lang w:val="en-GB"/>
        </w:rPr>
        <w:t>platTarget</w:t>
      </w:r>
      <w:proofErr w:type="spellEnd"/>
      <w:r w:rsidRPr="00E15C68">
        <w:rPr>
          <w:lang w:val="en-GB"/>
        </w:rPr>
        <w:t xml:space="preserve"> and the </w:t>
      </w:r>
      <w:proofErr w:type="spellStart"/>
      <w:r w:rsidRPr="004A643E">
        <w:rPr>
          <w:rFonts w:ascii="Courier New" w:hAnsi="Courier New" w:cs="Courier New"/>
          <w:lang w:val="en-GB"/>
        </w:rPr>
        <w:t>isPublic</w:t>
      </w:r>
      <w:proofErr w:type="spellEnd"/>
      <w:r>
        <w:rPr>
          <w:lang w:val="en-GB"/>
        </w:rPr>
        <w:t xml:space="preserve"> variables (cf. the variability model in </w:t>
      </w:r>
      <w:r w:rsidR="009B34F3">
        <w:rPr>
          <w:lang w:val="en-GB"/>
        </w:rPr>
        <w:fldChar w:fldCharType="begin"/>
      </w:r>
      <w:r>
        <w:rPr>
          <w:lang w:val="en-GB"/>
        </w:rPr>
        <w:instrText xml:space="preserve"> REF _Ref334513976 \h </w:instrText>
      </w:r>
      <w:r w:rsidR="009B34F3">
        <w:rPr>
          <w:lang w:val="en-GB"/>
        </w:rPr>
      </w:r>
      <w:r w:rsidR="009B34F3">
        <w:rPr>
          <w:lang w:val="en-GB"/>
        </w:rPr>
        <w:fldChar w:fldCharType="separate"/>
      </w:r>
      <w:r w:rsidR="002010E6" w:rsidRPr="00CF3FB4">
        <w:rPr>
          <w:lang w:val="en-US"/>
        </w:rPr>
        <w:t xml:space="preserve">Figure </w:t>
      </w:r>
      <w:r w:rsidR="002010E6">
        <w:rPr>
          <w:noProof/>
          <w:lang w:val="en-US"/>
        </w:rPr>
        <w:t>7</w:t>
      </w:r>
      <w:r w:rsidR="009B34F3">
        <w:rPr>
          <w:lang w:val="en-GB"/>
        </w:rPr>
        <w:fldChar w:fldCharType="end"/>
      </w:r>
      <w:r>
        <w:rPr>
          <w:lang w:val="en-GB"/>
        </w:rPr>
        <w:t>)</w:t>
      </w:r>
      <w:r w:rsidRPr="00E15C68">
        <w:rPr>
          <w:lang w:val="en-GB"/>
        </w:rPr>
        <w:t>.</w:t>
      </w:r>
      <w:r>
        <w:rPr>
          <w:lang w:val="en-GB"/>
        </w:rPr>
        <w:t xml:space="preserve"> Both variables are nested variables of the platform variable </w:t>
      </w:r>
      <w:r w:rsidRPr="004A643E">
        <w:rPr>
          <w:rFonts w:ascii="Courier New" w:hAnsi="Courier New" w:cs="Courier New"/>
          <w:lang w:val="en-GB"/>
        </w:rPr>
        <w:t>plat</w:t>
      </w:r>
      <w:r>
        <w:rPr>
          <w:lang w:val="en-GB"/>
        </w:rPr>
        <w:t>. Thus, they are accessed using “</w:t>
      </w:r>
      <w:r>
        <w:rPr>
          <w:rFonts w:ascii="Courier New" w:hAnsi="Courier New" w:cs="Courier New"/>
          <w:lang w:val="en-GB"/>
        </w:rPr>
        <w:t>-</w:t>
      </w:r>
      <w:r>
        <w:rPr>
          <w:lang w:val="en-GB"/>
        </w:rPr>
        <w:t xml:space="preserve">”-notation. In order to guarantee that Velocity will find these variables, the </w:t>
      </w:r>
      <w:proofErr w:type="spellStart"/>
      <w:r>
        <w:rPr>
          <w:lang w:val="en-GB"/>
        </w:rPr>
        <w:t>instantiator</w:t>
      </w:r>
      <w:proofErr w:type="spellEnd"/>
      <w:r>
        <w:rPr>
          <w:lang w:val="en-GB"/>
        </w:rPr>
        <w:t xml:space="preserve"> requires a dollar-sign in front of the variable declarations in the code (for more details about Velocity see Section </w:t>
      </w:r>
      <w:r w:rsidR="009B34F3">
        <w:rPr>
          <w:lang w:val="en-GB"/>
        </w:rPr>
        <w:fldChar w:fldCharType="begin"/>
      </w:r>
      <w:r>
        <w:rPr>
          <w:lang w:val="en-GB"/>
        </w:rPr>
        <w:instrText xml:space="preserve"> REF _Ref338320142 \r \h </w:instrText>
      </w:r>
      <w:r w:rsidR="009B34F3">
        <w:rPr>
          <w:lang w:val="en-GB"/>
        </w:rPr>
      </w:r>
      <w:r w:rsidR="009B34F3">
        <w:rPr>
          <w:lang w:val="en-GB"/>
        </w:rPr>
        <w:fldChar w:fldCharType="separate"/>
      </w:r>
      <w:r w:rsidR="002010E6">
        <w:rPr>
          <w:lang w:val="en-GB"/>
        </w:rPr>
        <w:t>5.5.1</w:t>
      </w:r>
      <w:r w:rsidR="009B34F3">
        <w:rPr>
          <w:lang w:val="en-GB"/>
        </w:rPr>
        <w:fldChar w:fldCharType="end"/>
      </w:r>
      <w:r>
        <w:rPr>
          <w:lang w:val="en-GB"/>
        </w:rPr>
        <w:t>)</w:t>
      </w:r>
      <w:r w:rsidRPr="00E15C68">
        <w:rPr>
          <w:lang w:val="en-GB"/>
        </w:rPr>
        <w:t xml:space="preserve">. </w:t>
      </w:r>
    </w:p>
    <w:p w:rsidR="00A35F2C" w:rsidRPr="00E15C68" w:rsidRDefault="009B34F3" w:rsidP="00A35F2C">
      <w:pPr>
        <w:spacing w:after="0"/>
        <w:jc w:val="both"/>
        <w:rPr>
          <w:lang w:val="en-GB"/>
        </w:rPr>
      </w:pPr>
      <w:r w:rsidRPr="009B34F3">
        <w:rPr>
          <w:lang w:val="en-GB"/>
        </w:rPr>
      </w:r>
      <w:r>
        <w:rPr>
          <w:lang w:val="en-GB"/>
        </w:rPr>
        <w:pict>
          <v:shape id="_x0000_s1044" type="#_x0000_t202" style="width:454.6pt;height:191.5pt;mso-position-horizontal-relative:char;mso-position-vertical-relative:line;mso-width-relative:margin;mso-height-relative:margin" strokecolor="white [3212]">
            <v:textbox style="mso-next-textbox:#_x0000_s1044" inset="0,0,0,0">
              <w:txbxContent>
                <w:p w:rsidR="00AA1BED" w:rsidRDefault="00AA1BED" w:rsidP="00A35F2C">
                  <w:pPr>
                    <w:keepNext/>
                    <w:spacing w:after="0"/>
                    <w:jc w:val="center"/>
                  </w:pPr>
                  <w:r>
                    <w:rPr>
                      <w:noProof/>
                      <w:lang w:eastAsia="de-DE"/>
                    </w:rPr>
                    <w:drawing>
                      <wp:inline distT="0" distB="0" distL="0" distR="0">
                        <wp:extent cx="5080202" cy="2112559"/>
                        <wp:effectExtent l="19050" t="0" r="6148" b="0"/>
                        <wp:docPr id="2" name="Picture 1" descr="Untitle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3.png"/>
                                <pic:cNvPicPr/>
                              </pic:nvPicPr>
                              <pic:blipFill>
                                <a:blip r:embed="rId19"/>
                                <a:stretch>
                                  <a:fillRect/>
                                </a:stretch>
                              </pic:blipFill>
                              <pic:spPr>
                                <a:xfrm>
                                  <a:off x="0" y="0"/>
                                  <a:ext cx="5080202" cy="2112559"/>
                                </a:xfrm>
                                <a:prstGeom prst="rect">
                                  <a:avLst/>
                                </a:prstGeom>
                              </pic:spPr>
                            </pic:pic>
                          </a:graphicData>
                        </a:graphic>
                      </wp:inline>
                    </w:drawing>
                  </w:r>
                </w:p>
                <w:p w:rsidR="00AA1BED" w:rsidRPr="00CD2A7A" w:rsidRDefault="00AA1BED" w:rsidP="00CD2A7A">
                  <w:pPr>
                    <w:pStyle w:val="Caption"/>
                    <w:jc w:val="center"/>
                    <w:rPr>
                      <w:lang w:val="en-US"/>
                    </w:rPr>
                  </w:pPr>
                  <w:bookmarkStart w:id="40" w:name="_Ref334518775"/>
                  <w:bookmarkStart w:id="41" w:name="_Toc336621353"/>
                  <w:bookmarkStart w:id="42" w:name="_Toc336960417"/>
                  <w:r w:rsidRPr="00CF3FB4">
                    <w:rPr>
                      <w:lang w:val="en-US"/>
                    </w:rPr>
                    <w:t xml:space="preserve">Figure </w:t>
                  </w:r>
                  <w:r w:rsidR="009B34F3">
                    <w:fldChar w:fldCharType="begin"/>
                  </w:r>
                  <w:r w:rsidRPr="00CF3FB4">
                    <w:rPr>
                      <w:lang w:val="en-US"/>
                    </w:rPr>
                    <w:instrText xml:space="preserve"> SEQ Figure \* ARABIC </w:instrText>
                  </w:r>
                  <w:r w:rsidR="009B34F3">
                    <w:fldChar w:fldCharType="separate"/>
                  </w:r>
                  <w:r w:rsidR="002010E6">
                    <w:rPr>
                      <w:noProof/>
                      <w:lang w:val="en-US"/>
                    </w:rPr>
                    <w:t>8</w:t>
                  </w:r>
                  <w:r w:rsidR="009B34F3">
                    <w:fldChar w:fldCharType="end"/>
                  </w:r>
                  <w:bookmarkEnd w:id="40"/>
                  <w:r w:rsidRPr="00CF3FB4">
                    <w:rPr>
                      <w:lang w:val="en-US"/>
                    </w:rPr>
                    <w:t xml:space="preserve">: </w:t>
                  </w:r>
                  <w:r>
                    <w:rPr>
                      <w:lang w:val="en-US"/>
                    </w:rPr>
                    <w:t>Running Example – The Variability Implementation (snippet)</w:t>
                  </w:r>
                  <w:r w:rsidRPr="00CF3FB4">
                    <w:rPr>
                      <w:lang w:val="en-US"/>
                    </w:rPr>
                    <w:t>.</w:t>
                  </w:r>
                  <w:bookmarkEnd w:id="41"/>
                  <w:bookmarkEnd w:id="42"/>
                </w:p>
              </w:txbxContent>
            </v:textbox>
            <w10:wrap type="none"/>
            <w10:anchorlock/>
          </v:shape>
        </w:pict>
      </w:r>
    </w:p>
    <w:p w:rsidR="00A35F2C" w:rsidRPr="00E15C68" w:rsidRDefault="00A35F2C" w:rsidP="00A35F2C">
      <w:pPr>
        <w:jc w:val="both"/>
        <w:rPr>
          <w:lang w:val="en-GB"/>
        </w:rPr>
      </w:pPr>
      <w:r w:rsidRPr="00E15C68">
        <w:rPr>
          <w:lang w:val="en-GB"/>
        </w:rPr>
        <w:t xml:space="preserve">The next </w:t>
      </w:r>
      <w:r w:rsidRPr="004A643E">
        <w:rPr>
          <w:lang w:val="en-GB"/>
        </w:rPr>
        <w:t xml:space="preserve">step is to define the </w:t>
      </w:r>
      <w:proofErr w:type="spellStart"/>
      <w:r w:rsidRPr="004A643E">
        <w:rPr>
          <w:lang w:val="en-GB"/>
        </w:rPr>
        <w:t>instantiator</w:t>
      </w:r>
      <w:proofErr w:type="spellEnd"/>
      <w:r w:rsidRPr="004A643E">
        <w:rPr>
          <w:lang w:val="en-GB"/>
        </w:rPr>
        <w:t xml:space="preserve"> for instantiating the artefacts. Open the </w:t>
      </w:r>
      <w:r w:rsidRPr="004A643E">
        <w:rPr>
          <w:b/>
          <w:lang w:val="en-GB"/>
        </w:rPr>
        <w:t>Product Line Editor</w:t>
      </w:r>
      <w:r w:rsidRPr="00E15C68">
        <w:rPr>
          <w:lang w:val="en-GB"/>
        </w:rPr>
        <w:t xml:space="preserve"> by </w:t>
      </w:r>
      <w:r w:rsidRPr="004A643E">
        <w:rPr>
          <w:i/>
          <w:lang w:val="en-GB"/>
        </w:rPr>
        <w:t>right clicking on the product line project</w:t>
      </w:r>
      <w:r w:rsidRPr="00E15C68">
        <w:rPr>
          <w:lang w:val="en-GB"/>
        </w:rPr>
        <w:t xml:space="preserve"> and select </w:t>
      </w:r>
      <w:r w:rsidRPr="004A643E">
        <w:rPr>
          <w:i/>
          <w:lang w:val="en-GB"/>
        </w:rPr>
        <w:t xml:space="preserve">Edit </w:t>
      </w:r>
      <w:proofErr w:type="spellStart"/>
      <w:r w:rsidRPr="004A643E">
        <w:rPr>
          <w:i/>
          <w:lang w:val="en-GB"/>
        </w:rPr>
        <w:t>Productline</w:t>
      </w:r>
      <w:proofErr w:type="spellEnd"/>
      <w:r w:rsidRPr="00E15C68">
        <w:rPr>
          <w:lang w:val="en-GB"/>
        </w:rPr>
        <w:t xml:space="preserve"> in the context menu. Switch to the </w:t>
      </w:r>
      <w:proofErr w:type="spellStart"/>
      <w:r w:rsidRPr="004A643E">
        <w:rPr>
          <w:b/>
          <w:lang w:val="en-GB"/>
        </w:rPr>
        <w:t>Instantiator</w:t>
      </w:r>
      <w:proofErr w:type="spellEnd"/>
      <w:r w:rsidRPr="004A643E">
        <w:rPr>
          <w:b/>
          <w:lang w:val="en-GB"/>
        </w:rPr>
        <w:t xml:space="preserve"> View</w:t>
      </w:r>
      <w:r w:rsidRPr="00E15C68">
        <w:rPr>
          <w:lang w:val="en-GB"/>
        </w:rPr>
        <w:t xml:space="preserve"> tab</w:t>
      </w:r>
      <w:r>
        <w:rPr>
          <w:lang w:val="en-GB"/>
        </w:rPr>
        <w:t xml:space="preserve"> of the </w:t>
      </w:r>
      <w:r w:rsidRPr="004A643E">
        <w:rPr>
          <w:b/>
          <w:lang w:val="en-GB"/>
        </w:rPr>
        <w:t>Product Line Editor</w:t>
      </w:r>
      <w:r>
        <w:rPr>
          <w:b/>
          <w:lang w:val="en-GB"/>
        </w:rPr>
        <w:t>,</w:t>
      </w:r>
      <w:r w:rsidRPr="00E15C68">
        <w:rPr>
          <w:lang w:val="en-GB"/>
        </w:rPr>
        <w:t xml:space="preserve"> </w:t>
      </w:r>
      <w:r>
        <w:rPr>
          <w:lang w:val="en-GB"/>
        </w:rPr>
        <w:t xml:space="preserve">which is </w:t>
      </w:r>
      <w:r w:rsidRPr="00E15C68">
        <w:rPr>
          <w:lang w:val="en-GB"/>
        </w:rPr>
        <w:t xml:space="preserve">illustrated </w:t>
      </w:r>
      <w:r>
        <w:rPr>
          <w:lang w:val="en-GB"/>
        </w:rPr>
        <w:t>in</w:t>
      </w:r>
      <w:r w:rsidRPr="00E15C68">
        <w:rPr>
          <w:lang w:val="en-GB"/>
        </w:rPr>
        <w:t xml:space="preserve"> </w:t>
      </w:r>
      <w:r w:rsidR="009B34F3">
        <w:fldChar w:fldCharType="begin"/>
      </w:r>
      <w:r w:rsidR="009B34F3" w:rsidRPr="000C1BED">
        <w:rPr>
          <w:lang w:val="en-US"/>
        </w:rPr>
        <w:instrText xml:space="preserve"> REF _Ref334520777 \h  \* MERGEFORMAT </w:instrText>
      </w:r>
      <w:r w:rsidR="009B34F3">
        <w:fldChar w:fldCharType="separate"/>
      </w:r>
      <w:r w:rsidR="002010E6" w:rsidRPr="00CF3FB4">
        <w:rPr>
          <w:lang w:val="en-US"/>
        </w:rPr>
        <w:t xml:space="preserve">Figure </w:t>
      </w:r>
      <w:r w:rsidR="002010E6">
        <w:rPr>
          <w:noProof/>
          <w:lang w:val="en-US"/>
        </w:rPr>
        <w:t>9</w:t>
      </w:r>
      <w:r w:rsidR="009B34F3">
        <w:fldChar w:fldCharType="end"/>
      </w:r>
      <w:r w:rsidRPr="00E15C68">
        <w:rPr>
          <w:lang w:val="en-GB"/>
        </w:rPr>
        <w:t>. I</w:t>
      </w:r>
      <w:r w:rsidRPr="004A643E">
        <w:rPr>
          <w:lang w:val="en-GB"/>
        </w:rPr>
        <w:t xml:space="preserve">n our example, we will select </w:t>
      </w:r>
      <w:proofErr w:type="spellStart"/>
      <w:r w:rsidR="00DE59A1">
        <w:rPr>
          <w:b/>
          <w:lang w:val="en-GB"/>
        </w:rPr>
        <w:t>Velocity</w:t>
      </w:r>
      <w:r>
        <w:rPr>
          <w:b/>
          <w:lang w:val="en-GB"/>
        </w:rPr>
        <w:t>Transformer</w:t>
      </w:r>
      <w:proofErr w:type="spellEnd"/>
      <w:r w:rsidRPr="00E15C68">
        <w:rPr>
          <w:lang w:val="en-GB"/>
        </w:rPr>
        <w:t xml:space="preserve"> as the </w:t>
      </w:r>
      <w:proofErr w:type="spellStart"/>
      <w:r w:rsidRPr="00E15C68">
        <w:rPr>
          <w:lang w:val="en-GB"/>
        </w:rPr>
        <w:t>instantiator</w:t>
      </w:r>
      <w:proofErr w:type="spellEnd"/>
      <w:r w:rsidRPr="00E15C68">
        <w:rPr>
          <w:lang w:val="en-GB"/>
        </w:rPr>
        <w:t xml:space="preserve"> for the entire product line by </w:t>
      </w:r>
      <w:r w:rsidRPr="004A643E">
        <w:rPr>
          <w:i/>
          <w:lang w:val="en-GB"/>
        </w:rPr>
        <w:t>selecting the corresponding entry</w:t>
      </w:r>
      <w:r w:rsidRPr="00E15C68">
        <w:rPr>
          <w:lang w:val="en-GB"/>
        </w:rPr>
        <w:t xml:space="preserve"> in the drop-down menu in the upper part of the </w:t>
      </w:r>
      <w:proofErr w:type="spellStart"/>
      <w:r w:rsidRPr="004A643E">
        <w:rPr>
          <w:b/>
          <w:lang w:val="en-GB"/>
        </w:rPr>
        <w:t>Instantiator</w:t>
      </w:r>
      <w:proofErr w:type="spellEnd"/>
      <w:r w:rsidRPr="004A643E">
        <w:rPr>
          <w:b/>
          <w:lang w:val="en-GB"/>
        </w:rPr>
        <w:t xml:space="preserve"> View</w:t>
      </w:r>
      <w:r w:rsidRPr="00E15C68">
        <w:rPr>
          <w:lang w:val="en-GB"/>
        </w:rPr>
        <w:t xml:space="preserve">. Clicking the </w:t>
      </w:r>
      <w:r w:rsidRPr="004A643E">
        <w:rPr>
          <w:i/>
          <w:lang w:val="en-GB"/>
        </w:rPr>
        <w:t xml:space="preserve">Add </w:t>
      </w:r>
      <w:proofErr w:type="spellStart"/>
      <w:r w:rsidRPr="004A643E">
        <w:rPr>
          <w:i/>
          <w:lang w:val="en-GB"/>
        </w:rPr>
        <w:t>Instantiator</w:t>
      </w:r>
      <w:proofErr w:type="spellEnd"/>
      <w:r w:rsidRPr="00F84F71">
        <w:rPr>
          <w:lang w:val="en-GB"/>
        </w:rPr>
        <w:t xml:space="preserve"> button</w:t>
      </w:r>
      <w:r w:rsidRPr="00E15C68">
        <w:rPr>
          <w:lang w:val="en-GB"/>
        </w:rPr>
        <w:t xml:space="preserve"> will add </w:t>
      </w:r>
      <w:r>
        <w:rPr>
          <w:lang w:val="en-GB"/>
        </w:rPr>
        <w:t xml:space="preserve">the </w:t>
      </w:r>
      <w:r w:rsidR="00DE59A1">
        <w:rPr>
          <w:lang w:val="en-GB"/>
        </w:rPr>
        <w:t>Velocity</w:t>
      </w:r>
      <w:r w:rsidRPr="00E15C68">
        <w:rPr>
          <w:lang w:val="en-GB"/>
        </w:rPr>
        <w:t xml:space="preserve"> </w:t>
      </w:r>
      <w:proofErr w:type="spellStart"/>
      <w:r>
        <w:rPr>
          <w:lang w:val="en-GB"/>
        </w:rPr>
        <w:t>instantiator</w:t>
      </w:r>
      <w:proofErr w:type="spellEnd"/>
      <w:r>
        <w:rPr>
          <w:lang w:val="en-GB"/>
        </w:rPr>
        <w:t xml:space="preserve"> </w:t>
      </w:r>
      <w:r w:rsidRPr="00E15C68">
        <w:rPr>
          <w:lang w:val="en-GB"/>
        </w:rPr>
        <w:t xml:space="preserve">to the product line project. </w:t>
      </w:r>
      <w:r w:rsidRPr="004A643E">
        <w:rPr>
          <w:lang w:val="en-GB"/>
        </w:rPr>
        <w:t>Select the new</w:t>
      </w:r>
      <w:r>
        <w:rPr>
          <w:lang w:val="en-GB"/>
        </w:rPr>
        <w:t xml:space="preserve"> (</w:t>
      </w:r>
      <w:proofErr w:type="spellStart"/>
      <w:r>
        <w:rPr>
          <w:lang w:val="en-GB"/>
        </w:rPr>
        <w:t>instantiator</w:t>
      </w:r>
      <w:proofErr w:type="spellEnd"/>
      <w:r>
        <w:rPr>
          <w:lang w:val="en-GB"/>
        </w:rPr>
        <w:t>)</w:t>
      </w:r>
      <w:r w:rsidRPr="004A643E">
        <w:rPr>
          <w:lang w:val="en-GB"/>
        </w:rPr>
        <w:t xml:space="preserve"> entry in the list </w:t>
      </w:r>
      <w:r>
        <w:rPr>
          <w:lang w:val="en-GB"/>
        </w:rPr>
        <w:t xml:space="preserve">on the left side </w:t>
      </w:r>
      <w:r w:rsidRPr="004A643E">
        <w:rPr>
          <w:lang w:val="en-GB"/>
        </w:rPr>
        <w:t xml:space="preserve">of the view. This will display the currently selected artefacts that </w:t>
      </w:r>
      <w:r>
        <w:rPr>
          <w:lang w:val="en-GB"/>
        </w:rPr>
        <w:t xml:space="preserve">the </w:t>
      </w:r>
      <w:r w:rsidR="00B53601">
        <w:rPr>
          <w:lang w:val="en-GB"/>
        </w:rPr>
        <w:t>Velocity</w:t>
      </w:r>
      <w:r>
        <w:rPr>
          <w:lang w:val="en-GB"/>
        </w:rPr>
        <w:t xml:space="preserve"> </w:t>
      </w:r>
      <w:proofErr w:type="spellStart"/>
      <w:r>
        <w:rPr>
          <w:lang w:val="en-GB"/>
        </w:rPr>
        <w:t>instantiator</w:t>
      </w:r>
      <w:proofErr w:type="spellEnd"/>
      <w:r>
        <w:rPr>
          <w:lang w:val="en-GB"/>
        </w:rPr>
        <w:t xml:space="preserve"> will</w:t>
      </w:r>
      <w:r w:rsidRPr="00E15C68">
        <w:rPr>
          <w:lang w:val="en-GB"/>
        </w:rPr>
        <w:t xml:space="preserve"> instantiate. Of course, at this point</w:t>
      </w:r>
      <w:r w:rsidRPr="004A643E">
        <w:rPr>
          <w:lang w:val="en-GB"/>
        </w:rPr>
        <w:t xml:space="preserve"> we have to select the artefacts by checking the </w:t>
      </w:r>
      <w:r w:rsidRPr="004A643E">
        <w:rPr>
          <w:i/>
          <w:lang w:val="en-GB"/>
        </w:rPr>
        <w:t>checkboxes</w:t>
      </w:r>
      <w:r w:rsidRPr="00E15C68">
        <w:rPr>
          <w:lang w:val="en-GB"/>
        </w:rPr>
        <w:t xml:space="preserve"> for all files in the </w:t>
      </w:r>
      <w:proofErr w:type="spellStart"/>
      <w:r w:rsidRPr="004A643E">
        <w:rPr>
          <w:b/>
          <w:lang w:val="en-GB"/>
        </w:rPr>
        <w:t>src</w:t>
      </w:r>
      <w:proofErr w:type="spellEnd"/>
      <w:r>
        <w:rPr>
          <w:lang w:val="en-GB"/>
        </w:rPr>
        <w:t xml:space="preserve"> </w:t>
      </w:r>
      <w:r w:rsidRPr="00E15C68">
        <w:rPr>
          <w:lang w:val="en-GB"/>
        </w:rPr>
        <w:t xml:space="preserve">folder. Please note that it is also possible to define multiple </w:t>
      </w:r>
      <w:proofErr w:type="spellStart"/>
      <w:r w:rsidRPr="00E15C68">
        <w:rPr>
          <w:lang w:val="en-GB"/>
        </w:rPr>
        <w:t>instantiators</w:t>
      </w:r>
      <w:proofErr w:type="spellEnd"/>
      <w:r>
        <w:rPr>
          <w:lang w:val="en-GB"/>
        </w:rPr>
        <w:t>, where</w:t>
      </w:r>
      <w:r w:rsidRPr="00E15C68">
        <w:rPr>
          <w:lang w:val="en-GB"/>
        </w:rPr>
        <w:t xml:space="preserve"> each </w:t>
      </w:r>
      <w:r>
        <w:rPr>
          <w:lang w:val="en-GB"/>
        </w:rPr>
        <w:t xml:space="preserve">one </w:t>
      </w:r>
      <w:r w:rsidRPr="00E15C68">
        <w:rPr>
          <w:lang w:val="en-GB"/>
        </w:rPr>
        <w:t xml:space="preserve">may be in charge of a subset of the product </w:t>
      </w:r>
      <w:r w:rsidRPr="004A643E">
        <w:rPr>
          <w:lang w:val="en-GB"/>
        </w:rPr>
        <w:t xml:space="preserve">line artefacts, or define multiple </w:t>
      </w:r>
      <w:proofErr w:type="spellStart"/>
      <w:r w:rsidRPr="004A643E">
        <w:rPr>
          <w:lang w:val="en-GB"/>
        </w:rPr>
        <w:t>instantiators</w:t>
      </w:r>
      <w:proofErr w:type="spellEnd"/>
      <w:r w:rsidRPr="004A643E">
        <w:rPr>
          <w:lang w:val="en-GB"/>
        </w:rPr>
        <w:t xml:space="preserve"> for the same files.</w:t>
      </w:r>
      <w:r>
        <w:rPr>
          <w:lang w:val="en-GB"/>
        </w:rPr>
        <w:t xml:space="preserve"> The latter case is required if a single artefact is implemented using multiple, different variability implementation techniques, i.e. to enable some variable parts to be resolved at compile time first (for example, using pre-processer directives), while other part can be resolved later at runtime (for example, using aspects).</w:t>
      </w:r>
      <w:r w:rsidRPr="004A643E">
        <w:rPr>
          <w:lang w:val="en-GB"/>
        </w:rPr>
        <w:t xml:space="preserve"> In such a case, the </w:t>
      </w:r>
      <w:r w:rsidRPr="004A643E">
        <w:rPr>
          <w:i/>
          <w:lang w:val="en-GB"/>
        </w:rPr>
        <w:t>Calculate files that will be instantiated multiple times</w:t>
      </w:r>
      <w:r w:rsidRPr="00E15C68">
        <w:rPr>
          <w:lang w:val="en-GB"/>
        </w:rPr>
        <w:t xml:space="preserve"> button can be used to identify files that will be instantiated by more than one </w:t>
      </w:r>
      <w:proofErr w:type="spellStart"/>
      <w:r w:rsidRPr="004A643E">
        <w:rPr>
          <w:lang w:val="en-GB"/>
        </w:rPr>
        <w:t>instantiator</w:t>
      </w:r>
      <w:proofErr w:type="spellEnd"/>
      <w:r w:rsidRPr="004A643E">
        <w:rPr>
          <w:lang w:val="en-GB"/>
        </w:rPr>
        <w:t>.</w:t>
      </w:r>
    </w:p>
    <w:bookmarkStart w:id="43" w:name="OLE_LINK7"/>
    <w:bookmarkStart w:id="44" w:name="OLE_LINK8"/>
    <w:p w:rsidR="00A35F2C" w:rsidRPr="00E15C68" w:rsidRDefault="009B34F3" w:rsidP="00A35F2C">
      <w:pPr>
        <w:spacing w:after="0"/>
        <w:jc w:val="both"/>
        <w:rPr>
          <w:lang w:val="en-GB"/>
        </w:rPr>
      </w:pPr>
      <w:r w:rsidRPr="009B34F3">
        <w:rPr>
          <w:lang w:val="en-GB"/>
        </w:rPr>
      </w:r>
      <w:r>
        <w:rPr>
          <w:lang w:val="en-GB"/>
        </w:rPr>
        <w:pict>
          <v:shape id="_x0000_s1043" type="#_x0000_t202" style="width:453.45pt;height:294.15pt;mso-position-horizontal-relative:char;mso-position-vertical-relative:line;mso-width-relative:margin;mso-height-relative:margin" strokecolor="white [3212]">
            <v:textbox style="mso-next-textbox:#_x0000_s1043" inset="0,0,0,0">
              <w:txbxContent>
                <w:p w:rsidR="00AA1BED" w:rsidRDefault="00AA1BED" w:rsidP="00A35F2C">
                  <w:pPr>
                    <w:keepNext/>
                    <w:spacing w:after="0"/>
                    <w:jc w:val="center"/>
                  </w:pPr>
                  <w:r w:rsidRPr="00B53601">
                    <w:rPr>
                      <w:noProof/>
                      <w:lang w:eastAsia="de-DE"/>
                    </w:rPr>
                    <w:drawing>
                      <wp:inline distT="0" distB="0" distL="0" distR="0">
                        <wp:extent cx="5120498" cy="3411474"/>
                        <wp:effectExtent l="19050" t="0" r="3952" b="0"/>
                        <wp:docPr id="55" name="Picture 16" descr="instantiator_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ntiator_view.png"/>
                                <pic:cNvPicPr/>
                              </pic:nvPicPr>
                              <pic:blipFill>
                                <a:blip r:embed="rId20"/>
                                <a:stretch>
                                  <a:fillRect/>
                                </a:stretch>
                              </pic:blipFill>
                              <pic:spPr>
                                <a:xfrm>
                                  <a:off x="0" y="0"/>
                                  <a:ext cx="5120498" cy="3411474"/>
                                </a:xfrm>
                                <a:prstGeom prst="rect">
                                  <a:avLst/>
                                </a:prstGeom>
                              </pic:spPr>
                            </pic:pic>
                          </a:graphicData>
                        </a:graphic>
                      </wp:inline>
                    </w:drawing>
                  </w:r>
                </w:p>
                <w:p w:rsidR="00AA1BED" w:rsidRPr="00B53601" w:rsidRDefault="00AA1BED" w:rsidP="00B53601">
                  <w:pPr>
                    <w:pStyle w:val="Caption"/>
                    <w:jc w:val="center"/>
                    <w:rPr>
                      <w:lang w:val="en-US"/>
                    </w:rPr>
                  </w:pPr>
                  <w:bookmarkStart w:id="45" w:name="_Ref334520777"/>
                  <w:bookmarkStart w:id="46" w:name="_Toc336621354"/>
                  <w:bookmarkStart w:id="47" w:name="_Toc336960418"/>
                  <w:r w:rsidRPr="00CF3FB4">
                    <w:rPr>
                      <w:lang w:val="en-US"/>
                    </w:rPr>
                    <w:t xml:space="preserve">Figure </w:t>
                  </w:r>
                  <w:r w:rsidR="009B34F3">
                    <w:fldChar w:fldCharType="begin"/>
                  </w:r>
                  <w:r w:rsidRPr="00CF3FB4">
                    <w:rPr>
                      <w:lang w:val="en-US"/>
                    </w:rPr>
                    <w:instrText xml:space="preserve"> SEQ Figure \* ARABIC </w:instrText>
                  </w:r>
                  <w:r w:rsidR="009B34F3">
                    <w:fldChar w:fldCharType="separate"/>
                  </w:r>
                  <w:r w:rsidR="002010E6">
                    <w:rPr>
                      <w:noProof/>
                      <w:lang w:val="en-US"/>
                    </w:rPr>
                    <w:t>9</w:t>
                  </w:r>
                  <w:r w:rsidR="009B34F3">
                    <w:fldChar w:fldCharType="end"/>
                  </w:r>
                  <w:bookmarkEnd w:id="45"/>
                  <w:r w:rsidRPr="00CF3FB4">
                    <w:rPr>
                      <w:lang w:val="en-US"/>
                    </w:rPr>
                    <w:t xml:space="preserve">: </w:t>
                  </w:r>
                  <w:r>
                    <w:rPr>
                      <w:lang w:val="en-US"/>
                    </w:rPr>
                    <w:t>Running Example – The Instantiator View</w:t>
                  </w:r>
                  <w:r w:rsidRPr="00CF3FB4">
                    <w:rPr>
                      <w:lang w:val="en-US"/>
                    </w:rPr>
                    <w:t>.</w:t>
                  </w:r>
                  <w:bookmarkEnd w:id="46"/>
                  <w:bookmarkEnd w:id="47"/>
                </w:p>
              </w:txbxContent>
            </v:textbox>
            <w10:wrap type="none"/>
            <w10:anchorlock/>
          </v:shape>
        </w:pict>
      </w:r>
      <w:bookmarkEnd w:id="43"/>
      <w:bookmarkEnd w:id="44"/>
    </w:p>
    <w:p w:rsidR="00E1757B" w:rsidRPr="00E1757B" w:rsidRDefault="00A35F2C" w:rsidP="00A35F2C">
      <w:pPr>
        <w:jc w:val="both"/>
        <w:rPr>
          <w:lang w:val="en-US"/>
        </w:rPr>
      </w:pPr>
      <w:r w:rsidRPr="004A643E">
        <w:rPr>
          <w:lang w:val="en-GB"/>
        </w:rPr>
        <w:t xml:space="preserve">Finally, the </w:t>
      </w:r>
      <w:r>
        <w:rPr>
          <w:lang w:val="en-GB"/>
        </w:rPr>
        <w:t>implementation</w:t>
      </w:r>
      <w:r w:rsidRPr="004A643E">
        <w:rPr>
          <w:lang w:val="en-GB"/>
        </w:rPr>
        <w:t xml:space="preserve"> space is defined and an </w:t>
      </w:r>
      <w:proofErr w:type="spellStart"/>
      <w:r w:rsidRPr="004A643E">
        <w:rPr>
          <w:lang w:val="en-GB"/>
        </w:rPr>
        <w:t>instantiator</w:t>
      </w:r>
      <w:proofErr w:type="spellEnd"/>
      <w:r w:rsidRPr="004A643E">
        <w:rPr>
          <w:lang w:val="en-GB"/>
        </w:rPr>
        <w:t xml:space="preserve"> is assigned to instantiate content-sharing application variants accordingly to </w:t>
      </w:r>
      <w:r>
        <w:rPr>
          <w:lang w:val="en-GB"/>
        </w:rPr>
        <w:t>a configuration</w:t>
      </w:r>
      <w:r w:rsidRPr="00E15C68">
        <w:rPr>
          <w:lang w:val="en-GB"/>
        </w:rPr>
        <w:t xml:space="preserve">. </w:t>
      </w:r>
      <w:r w:rsidRPr="004A643E">
        <w:rPr>
          <w:lang w:val="en-GB"/>
        </w:rPr>
        <w:t>On this basis, we will derive a new product from this product line in the next section.</w:t>
      </w:r>
    </w:p>
    <w:p w:rsidR="00E1757B" w:rsidRDefault="00E1757B" w:rsidP="00E1757B">
      <w:pPr>
        <w:pStyle w:val="Heading2"/>
      </w:pPr>
      <w:bookmarkStart w:id="48" w:name="_Ref338265627"/>
      <w:bookmarkStart w:id="49" w:name="_Toc338688617"/>
      <w:r>
        <w:t>Deriving a Domain-Specific Service Platform</w:t>
      </w:r>
      <w:bookmarkEnd w:id="48"/>
      <w:bookmarkEnd w:id="49"/>
    </w:p>
    <w:p w:rsidR="00FC3AFE" w:rsidRPr="00E15C68" w:rsidRDefault="00FC3AFE" w:rsidP="00FC3AFE">
      <w:pPr>
        <w:jc w:val="both"/>
        <w:rPr>
          <w:lang w:val="en-GB"/>
        </w:rPr>
      </w:pPr>
      <w:r w:rsidRPr="004A643E">
        <w:rPr>
          <w:lang w:val="en-GB"/>
        </w:rPr>
        <w:t>In this section, we will describe the</w:t>
      </w:r>
      <w:r>
        <w:rPr>
          <w:lang w:val="en-GB"/>
        </w:rPr>
        <w:t xml:space="preserve"> process of deriving</w:t>
      </w:r>
      <w:r w:rsidRPr="00E15C68">
        <w:rPr>
          <w:lang w:val="en-GB"/>
        </w:rPr>
        <w:t xml:space="preserve"> a new </w:t>
      </w:r>
      <w:r>
        <w:rPr>
          <w:lang w:val="en-GB"/>
        </w:rPr>
        <w:t>domain-specific platform</w:t>
      </w:r>
      <w:r w:rsidRPr="00E15C68">
        <w:rPr>
          <w:lang w:val="en-GB"/>
        </w:rPr>
        <w:t xml:space="preserve"> from a software product line defined in </w:t>
      </w:r>
      <w:proofErr w:type="spellStart"/>
      <w:r w:rsidRPr="00E15C68">
        <w:rPr>
          <w:lang w:val="en-GB"/>
        </w:rPr>
        <w:t>EASy</w:t>
      </w:r>
      <w:proofErr w:type="spellEnd"/>
      <w:r>
        <w:rPr>
          <w:lang w:val="en-GB"/>
        </w:rPr>
        <w:t>-Producer</w:t>
      </w:r>
      <w:r w:rsidRPr="00E15C68">
        <w:rPr>
          <w:lang w:val="en-GB"/>
        </w:rPr>
        <w:t xml:space="preserve">. We will </w:t>
      </w:r>
      <w:r>
        <w:rPr>
          <w:lang w:val="en-GB"/>
        </w:rPr>
        <w:t>adopt the perspective of a</w:t>
      </w:r>
      <w:r w:rsidR="00F6285D">
        <w:rPr>
          <w:lang w:val="en-GB"/>
        </w:rPr>
        <w:t>n</w:t>
      </w:r>
      <w:r>
        <w:rPr>
          <w:lang w:val="en-GB"/>
        </w:rPr>
        <w:t xml:space="preserve"> </w:t>
      </w:r>
      <w:r w:rsidR="00F6285D">
        <w:rPr>
          <w:lang w:val="en-GB"/>
        </w:rPr>
        <w:t>application engineer</w:t>
      </w:r>
      <w:r>
        <w:rPr>
          <w:lang w:val="en-GB"/>
        </w:rPr>
        <w:t xml:space="preserve"> and </w:t>
      </w:r>
      <w:r w:rsidRPr="00E15C68">
        <w:rPr>
          <w:lang w:val="en-GB"/>
        </w:rPr>
        <w:t xml:space="preserve">start with </w:t>
      </w:r>
      <w:r w:rsidRPr="004A643E">
        <w:rPr>
          <w:lang w:val="en-GB"/>
        </w:rPr>
        <w:t>the derivation of a new product line member</w:t>
      </w:r>
      <w:r w:rsidRPr="00C871A1">
        <w:rPr>
          <w:rStyle w:val="FootnoteReference"/>
          <w:szCs w:val="20"/>
        </w:rPr>
        <w:footnoteReference w:id="9"/>
      </w:r>
      <w:r w:rsidRPr="00E15C68">
        <w:rPr>
          <w:lang w:val="en-GB"/>
        </w:rPr>
        <w:t xml:space="preserve"> (in this case, the product project), configure the product</w:t>
      </w:r>
      <w:r>
        <w:rPr>
          <w:lang w:val="en-GB"/>
        </w:rPr>
        <w:t xml:space="preserve"> </w:t>
      </w:r>
      <w:r w:rsidRPr="00E15C68">
        <w:rPr>
          <w:lang w:val="en-GB"/>
        </w:rPr>
        <w:t xml:space="preserve">based on the variability model defined in Section </w:t>
      </w:r>
      <w:r w:rsidR="009B34F3">
        <w:rPr>
          <w:lang w:val="en-GB"/>
        </w:rPr>
        <w:fldChar w:fldCharType="begin"/>
      </w:r>
      <w:r w:rsidR="00F6285D">
        <w:rPr>
          <w:lang w:val="en-GB"/>
        </w:rPr>
        <w:instrText xml:space="preserve"> REF _Ref338318040 \r \h </w:instrText>
      </w:r>
      <w:r w:rsidR="009B34F3">
        <w:rPr>
          <w:lang w:val="en-GB"/>
        </w:rPr>
      </w:r>
      <w:r w:rsidR="009B34F3">
        <w:rPr>
          <w:lang w:val="en-GB"/>
        </w:rPr>
        <w:fldChar w:fldCharType="separate"/>
      </w:r>
      <w:r w:rsidR="002010E6">
        <w:rPr>
          <w:lang w:val="en-GB"/>
        </w:rPr>
        <w:t>4.2.1</w:t>
      </w:r>
      <w:r w:rsidR="009B34F3">
        <w:rPr>
          <w:lang w:val="en-GB"/>
        </w:rPr>
        <w:fldChar w:fldCharType="end"/>
      </w:r>
      <w:r w:rsidRPr="00E15C68">
        <w:rPr>
          <w:lang w:val="en-GB"/>
        </w:rPr>
        <w:t>, and instantiate the product line artefacts accordingly.</w:t>
      </w:r>
      <w:r w:rsidRPr="004A643E">
        <w:rPr>
          <w:lang w:val="en-GB"/>
        </w:rPr>
        <w:t xml:space="preserve"> This will result in a</w:t>
      </w:r>
      <w:r>
        <w:rPr>
          <w:lang w:val="en-GB"/>
        </w:rPr>
        <w:t xml:space="preserve"> specific</w:t>
      </w:r>
      <w:r w:rsidRPr="00E15C68">
        <w:rPr>
          <w:lang w:val="en-GB"/>
        </w:rPr>
        <w:t xml:space="preserve"> content-sharing application </w:t>
      </w:r>
      <w:r>
        <w:rPr>
          <w:lang w:val="en-GB"/>
        </w:rPr>
        <w:t xml:space="preserve">variant </w:t>
      </w:r>
      <w:r w:rsidRPr="00E15C68">
        <w:rPr>
          <w:lang w:val="en-GB"/>
        </w:rPr>
        <w:t>with the desired functionalities ready for use.</w:t>
      </w:r>
    </w:p>
    <w:p w:rsidR="00FC3AFE" w:rsidRPr="00E15C68" w:rsidRDefault="00FC3AFE" w:rsidP="00FC3AFE">
      <w:pPr>
        <w:jc w:val="both"/>
        <w:rPr>
          <w:lang w:val="en-GB"/>
        </w:rPr>
      </w:pPr>
      <w:r w:rsidRPr="00E15C68">
        <w:rPr>
          <w:lang w:val="en-GB"/>
        </w:rPr>
        <w:t>The first step</w:t>
      </w:r>
      <w:r>
        <w:rPr>
          <w:lang w:val="en-GB"/>
        </w:rPr>
        <w:t xml:space="preserve"> towards an instantiated domain-specific platform </w:t>
      </w:r>
      <w:r w:rsidRPr="00E15C68">
        <w:rPr>
          <w:lang w:val="en-GB"/>
        </w:rPr>
        <w:t xml:space="preserve">is to derive a new member from the previously defined </w:t>
      </w:r>
      <w:r>
        <w:rPr>
          <w:lang w:val="en-GB"/>
        </w:rPr>
        <w:t xml:space="preserve">base platform </w:t>
      </w:r>
      <w:r w:rsidRPr="00E15C68">
        <w:rPr>
          <w:lang w:val="en-GB"/>
        </w:rPr>
        <w:t>product l</w:t>
      </w:r>
      <w:r>
        <w:rPr>
          <w:lang w:val="en-GB"/>
        </w:rPr>
        <w:t xml:space="preserve">ine. For this purpose open the </w:t>
      </w:r>
      <w:r w:rsidRPr="004A643E">
        <w:rPr>
          <w:b/>
          <w:lang w:val="en-GB"/>
        </w:rPr>
        <w:t xml:space="preserve">Product Line Editor </w:t>
      </w:r>
      <w:r w:rsidRPr="00E15C68">
        <w:rPr>
          <w:lang w:val="en-GB"/>
        </w:rPr>
        <w:t xml:space="preserve">by right clicking on the </w:t>
      </w:r>
      <w:r w:rsidRPr="004A643E">
        <w:rPr>
          <w:i/>
          <w:lang w:val="en-GB"/>
        </w:rPr>
        <w:t>product line project</w:t>
      </w:r>
      <w:r w:rsidRPr="00E15C68">
        <w:rPr>
          <w:lang w:val="en-GB"/>
        </w:rPr>
        <w:t xml:space="preserve"> and select </w:t>
      </w:r>
      <w:r w:rsidRPr="004A643E">
        <w:rPr>
          <w:i/>
          <w:lang w:val="en-GB"/>
        </w:rPr>
        <w:t xml:space="preserve">Edit </w:t>
      </w:r>
      <w:proofErr w:type="spellStart"/>
      <w:r w:rsidRPr="004A643E">
        <w:rPr>
          <w:i/>
          <w:lang w:val="en-GB"/>
        </w:rPr>
        <w:t>Productline</w:t>
      </w:r>
      <w:proofErr w:type="spellEnd"/>
      <w:r w:rsidRPr="00E15C68">
        <w:rPr>
          <w:lang w:val="en-GB"/>
        </w:rPr>
        <w:t xml:space="preserve"> in the context menu. In the </w:t>
      </w:r>
      <w:proofErr w:type="spellStart"/>
      <w:r>
        <w:rPr>
          <w:b/>
          <w:lang w:val="en-GB"/>
        </w:rPr>
        <w:t>ProjectConfiguration</w:t>
      </w:r>
      <w:proofErr w:type="spellEnd"/>
      <w:r>
        <w:rPr>
          <w:b/>
          <w:lang w:val="en-GB"/>
        </w:rPr>
        <w:t xml:space="preserve"> Editor</w:t>
      </w:r>
      <w:r w:rsidRPr="00E15C68">
        <w:rPr>
          <w:lang w:val="en-GB"/>
        </w:rPr>
        <w:t xml:space="preserve"> tab click the </w:t>
      </w:r>
      <w:r w:rsidRPr="004A643E">
        <w:rPr>
          <w:i/>
          <w:lang w:val="en-GB"/>
        </w:rPr>
        <w:t>Derive new Product Line Member</w:t>
      </w:r>
      <w:r w:rsidRPr="00E15C68">
        <w:rPr>
          <w:lang w:val="en-GB"/>
        </w:rPr>
        <w:t xml:space="preserve"> button, define a name for the new member, and click the </w:t>
      </w:r>
      <w:r w:rsidRPr="004A643E">
        <w:rPr>
          <w:i/>
          <w:lang w:val="en-GB"/>
        </w:rPr>
        <w:t>Ok</w:t>
      </w:r>
      <w:r w:rsidRPr="00E15C68">
        <w:rPr>
          <w:lang w:val="en-GB"/>
        </w:rPr>
        <w:t xml:space="preserve"> button. In our running example, w</w:t>
      </w:r>
      <w:r>
        <w:rPr>
          <w:lang w:val="en-GB"/>
        </w:rPr>
        <w:t xml:space="preserve">e will use </w:t>
      </w:r>
      <w:proofErr w:type="spellStart"/>
      <w:r w:rsidRPr="004A643E">
        <w:rPr>
          <w:rFonts w:ascii="Courier New" w:hAnsi="Courier New" w:cs="Courier New"/>
          <w:lang w:val="en-GB"/>
        </w:rPr>
        <w:t>Audio_Sharing_App</w:t>
      </w:r>
      <w:proofErr w:type="spellEnd"/>
      <w:r w:rsidRPr="00E15C68">
        <w:rPr>
          <w:lang w:val="en-GB"/>
        </w:rPr>
        <w:t xml:space="preserve"> </w:t>
      </w:r>
      <w:r>
        <w:rPr>
          <w:lang w:val="en-GB"/>
        </w:rPr>
        <w:t xml:space="preserve">as the name of the new member. </w:t>
      </w:r>
      <w:r w:rsidRPr="00E15C68">
        <w:rPr>
          <w:lang w:val="en-GB"/>
        </w:rPr>
        <w:t xml:space="preserve">A new product line project </w:t>
      </w:r>
      <w:r w:rsidRPr="004A643E">
        <w:rPr>
          <w:lang w:val="en-GB"/>
        </w:rPr>
        <w:t xml:space="preserve">will be created and the corresponding </w:t>
      </w:r>
      <w:r w:rsidRPr="004A643E">
        <w:rPr>
          <w:b/>
          <w:lang w:val="en-GB"/>
        </w:rPr>
        <w:t>Product Line Editor</w:t>
      </w:r>
      <w:r w:rsidRPr="00E15C68">
        <w:rPr>
          <w:lang w:val="en-GB"/>
        </w:rPr>
        <w:t xml:space="preserve"> will open automatically as shown in </w:t>
      </w:r>
      <w:r w:rsidR="009B34F3">
        <w:fldChar w:fldCharType="begin"/>
      </w:r>
      <w:r w:rsidR="009B34F3" w:rsidRPr="000C1BED">
        <w:rPr>
          <w:lang w:val="en-US"/>
        </w:rPr>
        <w:instrText xml:space="preserve"> REF _Ref334523660 \h  \* MERGEFORMAT </w:instrText>
      </w:r>
      <w:r w:rsidR="009B34F3">
        <w:fldChar w:fldCharType="separate"/>
      </w:r>
      <w:r w:rsidR="002010E6" w:rsidRPr="00CF3FB4">
        <w:rPr>
          <w:lang w:val="en-US"/>
        </w:rPr>
        <w:t xml:space="preserve">Figure </w:t>
      </w:r>
      <w:r w:rsidR="002010E6">
        <w:rPr>
          <w:noProof/>
          <w:lang w:val="en-US"/>
        </w:rPr>
        <w:t>10</w:t>
      </w:r>
      <w:r w:rsidR="009B34F3">
        <w:fldChar w:fldCharType="end"/>
      </w:r>
      <w:r w:rsidRPr="00E15C68">
        <w:rPr>
          <w:lang w:val="en-GB"/>
        </w:rPr>
        <w:t>.</w:t>
      </w:r>
    </w:p>
    <w:p w:rsidR="00FC3AFE" w:rsidRPr="00E15C68" w:rsidRDefault="009B34F3" w:rsidP="00FC3AFE">
      <w:pPr>
        <w:spacing w:after="0"/>
        <w:jc w:val="both"/>
        <w:rPr>
          <w:lang w:val="en-GB"/>
        </w:rPr>
      </w:pPr>
      <w:r w:rsidRPr="009B34F3">
        <w:rPr>
          <w:lang w:val="en-GB"/>
        </w:rPr>
      </w:r>
      <w:r>
        <w:rPr>
          <w:lang w:val="en-GB"/>
        </w:rPr>
        <w:pict>
          <v:shape id="_x0000_s1042" type="#_x0000_t202" style="width:453.5pt;height:182.35pt;mso-position-horizontal-relative:char;mso-position-vertical-relative:line;mso-width-relative:margin;mso-height-relative:margin" strokecolor="white [3212]">
            <v:textbox style="mso-next-textbox:#_x0000_s1042" inset="0,0,0,0">
              <w:txbxContent>
                <w:p w:rsidR="00AA1BED" w:rsidRDefault="00AA1BED" w:rsidP="00FC3AFE">
                  <w:pPr>
                    <w:keepNext/>
                    <w:spacing w:after="0"/>
                    <w:jc w:val="center"/>
                  </w:pPr>
                  <w:r>
                    <w:rPr>
                      <w:noProof/>
                      <w:lang w:eastAsia="de-DE"/>
                    </w:rPr>
                    <w:drawing>
                      <wp:inline distT="0" distB="0" distL="0" distR="0">
                        <wp:extent cx="5090122" cy="2061472"/>
                        <wp:effectExtent l="19050" t="0" r="0" b="0"/>
                        <wp:docPr id="17" name="Picture 12" descr="content_sharing_app_pl-ed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_sharing_app_pl-editor.png"/>
                                <pic:cNvPicPr/>
                              </pic:nvPicPr>
                              <pic:blipFill>
                                <a:blip r:embed="rId21"/>
                                <a:stretch>
                                  <a:fillRect/>
                                </a:stretch>
                              </pic:blipFill>
                              <pic:spPr>
                                <a:xfrm>
                                  <a:off x="0" y="0"/>
                                  <a:ext cx="5090122" cy="2061472"/>
                                </a:xfrm>
                                <a:prstGeom prst="rect">
                                  <a:avLst/>
                                </a:prstGeom>
                              </pic:spPr>
                            </pic:pic>
                          </a:graphicData>
                        </a:graphic>
                      </wp:inline>
                    </w:drawing>
                  </w:r>
                </w:p>
                <w:p w:rsidR="00AA1BED" w:rsidRPr="00C51AD3" w:rsidRDefault="00AA1BED" w:rsidP="00FC3AFE">
                  <w:pPr>
                    <w:pStyle w:val="Caption"/>
                    <w:jc w:val="center"/>
                    <w:rPr>
                      <w:lang w:val="en-US"/>
                    </w:rPr>
                  </w:pPr>
                  <w:bookmarkStart w:id="50" w:name="_Ref334523660"/>
                  <w:bookmarkStart w:id="51" w:name="_Toc336621356"/>
                  <w:bookmarkStart w:id="52" w:name="_Toc336960420"/>
                  <w:r w:rsidRPr="00CF3FB4">
                    <w:rPr>
                      <w:lang w:val="en-US"/>
                    </w:rPr>
                    <w:t xml:space="preserve">Figure </w:t>
                  </w:r>
                  <w:r w:rsidR="009B34F3">
                    <w:fldChar w:fldCharType="begin"/>
                  </w:r>
                  <w:r w:rsidRPr="00CF3FB4">
                    <w:rPr>
                      <w:lang w:val="en-US"/>
                    </w:rPr>
                    <w:instrText xml:space="preserve"> SEQ Figure \* ARABIC </w:instrText>
                  </w:r>
                  <w:r w:rsidR="009B34F3">
                    <w:fldChar w:fldCharType="separate"/>
                  </w:r>
                  <w:r w:rsidR="002010E6">
                    <w:rPr>
                      <w:noProof/>
                      <w:lang w:val="en-US"/>
                    </w:rPr>
                    <w:t>10</w:t>
                  </w:r>
                  <w:r w:rsidR="009B34F3">
                    <w:fldChar w:fldCharType="end"/>
                  </w:r>
                  <w:bookmarkEnd w:id="50"/>
                  <w:r w:rsidRPr="00CF3FB4">
                    <w:rPr>
                      <w:lang w:val="en-US"/>
                    </w:rPr>
                    <w:t xml:space="preserve">: </w:t>
                  </w:r>
                  <w:r>
                    <w:rPr>
                      <w:lang w:val="en-US"/>
                    </w:rPr>
                    <w:t>Running Ex</w:t>
                  </w:r>
                  <w:r>
                    <w:rPr>
                      <w:lang w:val="en-US"/>
                    </w:rPr>
                    <w:t>a</w:t>
                  </w:r>
                  <w:r>
                    <w:rPr>
                      <w:lang w:val="en-US"/>
                    </w:rPr>
                    <w:t>mple – The Product Derivation</w:t>
                  </w:r>
                  <w:r w:rsidRPr="00CF3FB4">
                    <w:rPr>
                      <w:lang w:val="en-US"/>
                    </w:rPr>
                    <w:t>.</w:t>
                  </w:r>
                  <w:bookmarkEnd w:id="51"/>
                  <w:bookmarkEnd w:id="52"/>
                </w:p>
              </w:txbxContent>
            </v:textbox>
            <w10:wrap type="none"/>
            <w10:anchorlock/>
          </v:shape>
        </w:pict>
      </w:r>
    </w:p>
    <w:p w:rsidR="00E1757B" w:rsidRDefault="00FC3AFE" w:rsidP="00FC3AFE">
      <w:pPr>
        <w:jc w:val="both"/>
        <w:rPr>
          <w:lang w:val="en-US"/>
        </w:rPr>
      </w:pPr>
      <w:r>
        <w:rPr>
          <w:lang w:val="en-GB"/>
        </w:rPr>
        <w:t>In the new product line member project, we will configure the desired functionalities of our specific audio content-sharing platform. This configuration will be used to finally instantiate the domain-specific platform. We will describe both steps in detail in the next two sections.</w:t>
      </w:r>
    </w:p>
    <w:p w:rsidR="00E1757B" w:rsidRPr="00E1757B" w:rsidRDefault="00E1757B" w:rsidP="00E1757B">
      <w:pPr>
        <w:pStyle w:val="Heading3"/>
        <w:rPr>
          <w:lang w:val="en-US"/>
        </w:rPr>
      </w:pPr>
      <w:bookmarkStart w:id="53" w:name="_Ref338319042"/>
      <w:bookmarkStart w:id="54" w:name="_Toc338688618"/>
      <w:r w:rsidRPr="00E1757B">
        <w:rPr>
          <w:lang w:val="en-US"/>
        </w:rPr>
        <w:t>Configuration of a Domain-Specific Service Platform</w:t>
      </w:r>
      <w:bookmarkEnd w:id="53"/>
      <w:bookmarkEnd w:id="54"/>
    </w:p>
    <w:p w:rsidR="002B4DD2" w:rsidRPr="00E15C68" w:rsidRDefault="002B4DD2" w:rsidP="004C1D19">
      <w:pPr>
        <w:jc w:val="both"/>
        <w:rPr>
          <w:lang w:val="en-GB"/>
        </w:rPr>
      </w:pPr>
      <w:r w:rsidRPr="004A643E">
        <w:rPr>
          <w:lang w:val="en-GB"/>
        </w:rPr>
        <w:t>A product configuration</w:t>
      </w:r>
      <w:r>
        <w:rPr>
          <w:lang w:val="en-GB"/>
        </w:rPr>
        <w:t xml:space="preserve"> (in this example the configuration of the domain-specific service platform)</w:t>
      </w:r>
      <w:r w:rsidRPr="004A643E">
        <w:rPr>
          <w:lang w:val="en-GB"/>
        </w:rPr>
        <w:t xml:space="preserve"> is a set of configured elements. In IVML </w:t>
      </w:r>
      <w:r>
        <w:rPr>
          <w:lang w:val="en-GB"/>
        </w:rPr>
        <w:t xml:space="preserve">configured elements are specified by assigning specific values to the </w:t>
      </w:r>
      <w:r w:rsidRPr="004A643E">
        <w:rPr>
          <w:lang w:val="en-GB"/>
        </w:rPr>
        <w:t xml:space="preserve">elements </w:t>
      </w:r>
      <w:r>
        <w:rPr>
          <w:lang w:val="en-GB"/>
        </w:rPr>
        <w:t xml:space="preserve">in the configuration space, i.e. </w:t>
      </w:r>
      <w:r w:rsidRPr="004A643E">
        <w:rPr>
          <w:lang w:val="en-GB"/>
        </w:rPr>
        <w:t>the decision variables, the attributes, etc. The validity of a configuration is checked against the constraints of the variability model</w:t>
      </w:r>
      <w:r>
        <w:rPr>
          <w:lang w:val="en-GB"/>
        </w:rPr>
        <w:t xml:space="preserve"> using the built-in reasoning mechanism</w:t>
      </w:r>
      <w:r w:rsidRPr="004A643E">
        <w:rPr>
          <w:lang w:val="en-GB"/>
        </w:rPr>
        <w:t xml:space="preserve">. The valid product configuration provides the basis for the (automated) instantiation of the corresponding product artefacts. </w:t>
      </w:r>
    </w:p>
    <w:p w:rsidR="002B4DD2" w:rsidRPr="00E15C68" w:rsidRDefault="002B4DD2" w:rsidP="004C1D19">
      <w:pPr>
        <w:jc w:val="both"/>
        <w:rPr>
          <w:lang w:val="en-GB"/>
        </w:rPr>
      </w:pPr>
      <w:proofErr w:type="spellStart"/>
      <w:r w:rsidRPr="004A643E">
        <w:rPr>
          <w:lang w:val="en-GB"/>
        </w:rPr>
        <w:t>EASy</w:t>
      </w:r>
      <w:proofErr w:type="spellEnd"/>
      <w:r>
        <w:rPr>
          <w:lang w:val="en-GB"/>
        </w:rPr>
        <w:t>-Producer</w:t>
      </w:r>
      <w:r w:rsidRPr="004A643E">
        <w:rPr>
          <w:lang w:val="en-GB"/>
        </w:rPr>
        <w:t xml:space="preserve"> provides two ways of configuring the elements of an IVML variability model: </w:t>
      </w:r>
      <w:r>
        <w:rPr>
          <w:lang w:val="en-GB"/>
        </w:rPr>
        <w:t xml:space="preserve">either use the </w:t>
      </w:r>
      <w:r w:rsidRPr="004A643E">
        <w:rPr>
          <w:b/>
          <w:lang w:val="en-GB"/>
        </w:rPr>
        <w:t>IVML Editor</w:t>
      </w:r>
      <w:r w:rsidRPr="00E15C68">
        <w:rPr>
          <w:lang w:val="en-GB"/>
        </w:rPr>
        <w:t xml:space="preserve"> by double</w:t>
      </w:r>
      <w:r>
        <w:rPr>
          <w:lang w:val="en-GB"/>
        </w:rPr>
        <w:t>-</w:t>
      </w:r>
      <w:r w:rsidRPr="00E15C68">
        <w:rPr>
          <w:lang w:val="en-GB"/>
        </w:rPr>
        <w:t xml:space="preserve">clicking the </w:t>
      </w:r>
      <w:r w:rsidRPr="004A643E">
        <w:rPr>
          <w:i/>
          <w:lang w:val="en-GB"/>
        </w:rPr>
        <w:t>IVML file</w:t>
      </w:r>
      <w:r w:rsidRPr="00E15C68">
        <w:rPr>
          <w:lang w:val="en-GB"/>
        </w:rPr>
        <w:t xml:space="preserve"> of the derived product line member (in our example the </w:t>
      </w:r>
      <w:r w:rsidRPr="004A643E">
        <w:rPr>
          <w:rFonts w:ascii="Courier New" w:hAnsi="Courier New" w:cs="Courier New"/>
          <w:lang w:val="en-GB"/>
        </w:rPr>
        <w:t>Audio_Sharing_App_0.ivml</w:t>
      </w:r>
      <w:r w:rsidRPr="00E15C68">
        <w:rPr>
          <w:lang w:val="en-GB"/>
        </w:rPr>
        <w:t xml:space="preserve"> file) in order to configure the elements of the imported project (the product line project)</w:t>
      </w:r>
      <w:r w:rsidRPr="004A643E">
        <w:rPr>
          <w:lang w:val="en-GB"/>
        </w:rPr>
        <w:t xml:space="preserve"> </w:t>
      </w:r>
      <w:r>
        <w:rPr>
          <w:lang w:val="en-GB"/>
        </w:rPr>
        <w:t xml:space="preserve">manually, </w:t>
      </w:r>
      <w:r w:rsidRPr="00E15C68">
        <w:rPr>
          <w:lang w:val="en-GB"/>
        </w:rPr>
        <w:t xml:space="preserve">or use the </w:t>
      </w:r>
      <w:r w:rsidRPr="004A643E">
        <w:rPr>
          <w:b/>
          <w:lang w:val="en-GB"/>
        </w:rPr>
        <w:t>IVML Configuration Editor</w:t>
      </w:r>
      <w:r>
        <w:rPr>
          <w:lang w:val="en-GB"/>
        </w:rPr>
        <w:t xml:space="preserve"> tab of the </w:t>
      </w:r>
      <w:r w:rsidRPr="004A643E">
        <w:rPr>
          <w:b/>
          <w:lang w:val="en-GB"/>
        </w:rPr>
        <w:t>Product Line Editor</w:t>
      </w:r>
      <w:r w:rsidRPr="00E15C68">
        <w:rPr>
          <w:lang w:val="en-GB"/>
        </w:rPr>
        <w:t xml:space="preserve">. </w:t>
      </w:r>
      <w:r>
        <w:rPr>
          <w:lang w:val="en-GB"/>
        </w:rPr>
        <w:t xml:space="preserve">In our example, we will use the </w:t>
      </w:r>
      <w:r w:rsidRPr="00033C2A">
        <w:rPr>
          <w:b/>
          <w:lang w:val="en-GB"/>
        </w:rPr>
        <w:t>IVML Configuration Editor</w:t>
      </w:r>
      <w:r>
        <w:rPr>
          <w:lang w:val="en-GB"/>
        </w:rPr>
        <w:t>. This</w:t>
      </w:r>
      <w:r w:rsidRPr="00E15C68">
        <w:rPr>
          <w:lang w:val="en-GB"/>
        </w:rPr>
        <w:t xml:space="preserve"> </w:t>
      </w:r>
      <w:r w:rsidRPr="004A643E">
        <w:rPr>
          <w:lang w:val="en-GB"/>
        </w:rPr>
        <w:t>eases the configuration task as it includes all configurable elements of the imported project and provides the possible values for each of these elements automatically</w:t>
      </w:r>
      <w:r>
        <w:rPr>
          <w:lang w:val="en-GB"/>
        </w:rPr>
        <w:t xml:space="preserve"> (we will discuss the configuration editor in detail in Section </w:t>
      </w:r>
      <w:r w:rsidR="009B34F3">
        <w:rPr>
          <w:lang w:val="en-GB"/>
        </w:rPr>
        <w:fldChar w:fldCharType="begin"/>
      </w:r>
      <w:r w:rsidR="00F34681">
        <w:rPr>
          <w:lang w:val="en-GB"/>
        </w:rPr>
        <w:instrText xml:space="preserve"> REF _Ref338321700 \r \h </w:instrText>
      </w:r>
      <w:r w:rsidR="009B34F3">
        <w:rPr>
          <w:lang w:val="en-GB"/>
        </w:rPr>
      </w:r>
      <w:r w:rsidR="009B34F3">
        <w:rPr>
          <w:lang w:val="en-GB"/>
        </w:rPr>
        <w:fldChar w:fldCharType="separate"/>
      </w:r>
      <w:r w:rsidR="002010E6">
        <w:rPr>
          <w:lang w:val="en-GB"/>
        </w:rPr>
        <w:t>5.4</w:t>
      </w:r>
      <w:r w:rsidR="009B34F3">
        <w:rPr>
          <w:lang w:val="en-GB"/>
        </w:rPr>
        <w:fldChar w:fldCharType="end"/>
      </w:r>
      <w:r>
        <w:rPr>
          <w:lang w:val="en-GB"/>
        </w:rPr>
        <w:t>)</w:t>
      </w:r>
      <w:r w:rsidRPr="00E15C68">
        <w:rPr>
          <w:lang w:val="en-GB"/>
        </w:rPr>
        <w:t xml:space="preserve">. </w:t>
      </w:r>
      <w:r w:rsidR="009B34F3">
        <w:fldChar w:fldCharType="begin"/>
      </w:r>
      <w:r w:rsidR="009B34F3" w:rsidRPr="000C1BED">
        <w:rPr>
          <w:lang w:val="en-US"/>
        </w:rPr>
        <w:instrText xml:space="preserve"> REF _Ref334533132 \h  \* MERGEFORMAT </w:instrText>
      </w:r>
      <w:r w:rsidR="009B34F3">
        <w:fldChar w:fldCharType="separate"/>
      </w:r>
      <w:r w:rsidR="002010E6" w:rsidRPr="00CF3FB4">
        <w:rPr>
          <w:lang w:val="en-US"/>
        </w:rPr>
        <w:t xml:space="preserve">Figure </w:t>
      </w:r>
      <w:r w:rsidR="002010E6">
        <w:rPr>
          <w:noProof/>
          <w:lang w:val="en-US"/>
        </w:rPr>
        <w:t>11</w:t>
      </w:r>
      <w:r w:rsidR="009B34F3">
        <w:fldChar w:fldCharType="end"/>
      </w:r>
      <w:r w:rsidRPr="00E15C68">
        <w:rPr>
          <w:lang w:val="en-GB"/>
        </w:rPr>
        <w:t xml:space="preserve"> illustrates </w:t>
      </w:r>
      <w:r>
        <w:rPr>
          <w:lang w:val="en-GB"/>
        </w:rPr>
        <w:t xml:space="preserve">the </w:t>
      </w:r>
      <w:r w:rsidRPr="004A643E">
        <w:rPr>
          <w:b/>
          <w:lang w:val="en-GB"/>
        </w:rPr>
        <w:t>IVML Configuration Editor</w:t>
      </w:r>
      <w:r>
        <w:rPr>
          <w:b/>
          <w:lang w:val="en-GB"/>
        </w:rPr>
        <w:t>,</w:t>
      </w:r>
      <w:r>
        <w:rPr>
          <w:lang w:val="en-GB"/>
        </w:rPr>
        <w:t xml:space="preserve"> including the configurable elements of our audio content-sharing application</w:t>
      </w:r>
      <w:r w:rsidRPr="00E15C68">
        <w:rPr>
          <w:lang w:val="en-GB"/>
        </w:rPr>
        <w:t>.</w:t>
      </w:r>
    </w:p>
    <w:p w:rsidR="002B4DD2" w:rsidRPr="00E15C68" w:rsidRDefault="009B34F3" w:rsidP="004C1D19">
      <w:pPr>
        <w:spacing w:after="0"/>
        <w:jc w:val="both"/>
        <w:rPr>
          <w:lang w:val="en-GB"/>
        </w:rPr>
      </w:pPr>
      <w:r w:rsidRPr="009B34F3">
        <w:rPr>
          <w:lang w:val="en-GB"/>
        </w:rPr>
      </w:r>
      <w:r>
        <w:rPr>
          <w:lang w:val="en-GB"/>
        </w:rPr>
        <w:pict>
          <v:shape id="_x0000_s1041" type="#_x0000_t202" style="width:452.9pt;height:204.05pt;mso-position-horizontal-relative:char;mso-position-vertical-relative:line;mso-width-relative:margin;mso-height-relative:margin" strokecolor="white [3212]">
            <v:textbox style="mso-next-textbox:#_x0000_s1041" inset="0,0,0,0">
              <w:txbxContent>
                <w:p w:rsidR="00AA1BED" w:rsidRPr="009E6D84" w:rsidRDefault="00AA1BED" w:rsidP="002B4DD2">
                  <w:pPr>
                    <w:keepNext/>
                    <w:spacing w:after="0"/>
                    <w:jc w:val="center"/>
                    <w:rPr>
                      <w:lang w:val="en-US"/>
                    </w:rPr>
                  </w:pPr>
                  <w:r>
                    <w:rPr>
                      <w:noProof/>
                      <w:lang w:eastAsia="de-DE"/>
                    </w:rPr>
                    <w:drawing>
                      <wp:inline distT="0" distB="0" distL="0" distR="0">
                        <wp:extent cx="5035999" cy="2343763"/>
                        <wp:effectExtent l="19050" t="0" r="0" b="0"/>
                        <wp:docPr id="18" name="Picture 11" descr="content_sharing_app_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_sharing_app_config.png"/>
                                <pic:cNvPicPr/>
                              </pic:nvPicPr>
                              <pic:blipFill>
                                <a:blip r:embed="rId22"/>
                                <a:stretch>
                                  <a:fillRect/>
                                </a:stretch>
                              </pic:blipFill>
                              <pic:spPr>
                                <a:xfrm>
                                  <a:off x="0" y="0"/>
                                  <a:ext cx="5035999" cy="2343763"/>
                                </a:xfrm>
                                <a:prstGeom prst="rect">
                                  <a:avLst/>
                                </a:prstGeom>
                              </pic:spPr>
                            </pic:pic>
                          </a:graphicData>
                        </a:graphic>
                      </wp:inline>
                    </w:drawing>
                  </w:r>
                </w:p>
                <w:p w:rsidR="00AA1BED" w:rsidRPr="00C51AD3" w:rsidRDefault="00AA1BED" w:rsidP="002B4DD2">
                  <w:pPr>
                    <w:pStyle w:val="Caption"/>
                    <w:jc w:val="center"/>
                    <w:rPr>
                      <w:lang w:val="en-US"/>
                    </w:rPr>
                  </w:pPr>
                  <w:bookmarkStart w:id="55" w:name="_Ref334533132"/>
                  <w:bookmarkStart w:id="56" w:name="_Toc336621357"/>
                  <w:bookmarkStart w:id="57" w:name="_Toc336960421"/>
                  <w:r w:rsidRPr="00CF3FB4">
                    <w:rPr>
                      <w:lang w:val="en-US"/>
                    </w:rPr>
                    <w:t xml:space="preserve">Figure </w:t>
                  </w:r>
                  <w:r w:rsidR="009B34F3">
                    <w:fldChar w:fldCharType="begin"/>
                  </w:r>
                  <w:r w:rsidRPr="00CF3FB4">
                    <w:rPr>
                      <w:lang w:val="en-US"/>
                    </w:rPr>
                    <w:instrText xml:space="preserve"> SEQ Figure \* ARABIC </w:instrText>
                  </w:r>
                  <w:r w:rsidR="009B34F3">
                    <w:fldChar w:fldCharType="separate"/>
                  </w:r>
                  <w:r w:rsidR="002010E6">
                    <w:rPr>
                      <w:noProof/>
                      <w:lang w:val="en-US"/>
                    </w:rPr>
                    <w:t>11</w:t>
                  </w:r>
                  <w:r w:rsidR="009B34F3">
                    <w:fldChar w:fldCharType="end"/>
                  </w:r>
                  <w:bookmarkEnd w:id="55"/>
                  <w:r w:rsidRPr="00CF3FB4">
                    <w:rPr>
                      <w:lang w:val="en-US"/>
                    </w:rPr>
                    <w:t xml:space="preserve">: </w:t>
                  </w:r>
                  <w:r>
                    <w:rPr>
                      <w:lang w:val="en-US"/>
                    </w:rPr>
                    <w:t>Running Example – The IVML Configuration Editor</w:t>
                  </w:r>
                  <w:r w:rsidRPr="00CF3FB4">
                    <w:rPr>
                      <w:lang w:val="en-US"/>
                    </w:rPr>
                    <w:t>.</w:t>
                  </w:r>
                  <w:bookmarkEnd w:id="56"/>
                  <w:bookmarkEnd w:id="57"/>
                </w:p>
              </w:txbxContent>
            </v:textbox>
            <w10:wrap type="none"/>
            <w10:anchorlock/>
          </v:shape>
        </w:pict>
      </w:r>
    </w:p>
    <w:p w:rsidR="002B4DD2" w:rsidRPr="00E15C68" w:rsidRDefault="002B4DD2" w:rsidP="004C1D19">
      <w:pPr>
        <w:jc w:val="both"/>
        <w:rPr>
          <w:lang w:val="en-GB"/>
        </w:rPr>
      </w:pPr>
      <w:r w:rsidRPr="004A643E">
        <w:rPr>
          <w:lang w:val="en-GB"/>
        </w:rPr>
        <w:t xml:space="preserve">The next step is to check whether the configuration is valid. </w:t>
      </w:r>
      <w:proofErr w:type="gramStart"/>
      <w:r w:rsidRPr="004A643E">
        <w:rPr>
          <w:lang w:val="en-GB"/>
        </w:rPr>
        <w:t xml:space="preserve">For this purpose, click on the </w:t>
      </w:r>
      <w:r w:rsidRPr="004A643E">
        <w:rPr>
          <w:i/>
          <w:lang w:val="en-GB"/>
        </w:rPr>
        <w:t>Validate Product</w:t>
      </w:r>
      <w:r w:rsidRPr="00E15C68">
        <w:rPr>
          <w:lang w:val="en-GB"/>
        </w:rPr>
        <w:t xml:space="preserve"> button of the </w:t>
      </w:r>
      <w:r w:rsidRPr="004A643E">
        <w:rPr>
          <w:b/>
          <w:lang w:val="en-GB"/>
        </w:rPr>
        <w:t>IVML Configuration Editor</w:t>
      </w:r>
      <w:r w:rsidRPr="00E15C68">
        <w:rPr>
          <w:lang w:val="en-GB"/>
        </w:rPr>
        <w:t>.</w:t>
      </w:r>
      <w:proofErr w:type="gramEnd"/>
      <w:r w:rsidRPr="00E15C68">
        <w:rPr>
          <w:lang w:val="en-GB"/>
        </w:rPr>
        <w:t xml:space="preserve"> </w:t>
      </w:r>
      <w:r>
        <w:rPr>
          <w:lang w:val="en-GB"/>
        </w:rPr>
        <w:t xml:space="preserve">This executes the built-in IVML reasoning. </w:t>
      </w:r>
      <w:r w:rsidRPr="004A643E">
        <w:rPr>
          <w:lang w:val="en-GB"/>
        </w:rPr>
        <w:t xml:space="preserve">If the product is valid, it is ready for instantiation. If it is not valid, the configuration must be revised in order to guarantee that the resulting product will work appropriately. </w:t>
      </w:r>
      <w:r>
        <w:rPr>
          <w:lang w:val="en-GB"/>
        </w:rPr>
        <w:t xml:space="preserve">In case of an invalid configuration, </w:t>
      </w:r>
      <w:proofErr w:type="spellStart"/>
      <w:r>
        <w:rPr>
          <w:lang w:val="en-GB"/>
        </w:rPr>
        <w:t>EASy</w:t>
      </w:r>
      <w:proofErr w:type="spellEnd"/>
      <w:r>
        <w:rPr>
          <w:lang w:val="en-GB"/>
        </w:rPr>
        <w:t>-Producer will issue a description of the configuration problem and propose a possible error location in the current configuration. Please not</w:t>
      </w:r>
      <w:r w:rsidR="00904655">
        <w:rPr>
          <w:lang w:val="en-GB"/>
        </w:rPr>
        <w:t>e</w:t>
      </w:r>
      <w:r>
        <w:rPr>
          <w:lang w:val="en-GB"/>
        </w:rPr>
        <w:t xml:space="preserve"> that this kind of user support is still under development and may not work appropriately in every situation in the current release of </w:t>
      </w:r>
      <w:proofErr w:type="spellStart"/>
      <w:r>
        <w:rPr>
          <w:lang w:val="en-GB"/>
        </w:rPr>
        <w:t>EASy</w:t>
      </w:r>
      <w:proofErr w:type="spellEnd"/>
      <w:r>
        <w:rPr>
          <w:lang w:val="en-GB"/>
        </w:rPr>
        <w:t xml:space="preserve">-Producer. However, we are working on this kind of support </w:t>
      </w:r>
      <w:r w:rsidRPr="00E15C68">
        <w:rPr>
          <w:lang w:val="en-GB"/>
        </w:rPr>
        <w:t>as part of futu</w:t>
      </w:r>
      <w:r w:rsidRPr="004A643E">
        <w:rPr>
          <w:lang w:val="en-GB"/>
        </w:rPr>
        <w:t>re releases</w:t>
      </w:r>
      <w:r>
        <w:rPr>
          <w:lang w:val="en-GB"/>
        </w:rPr>
        <w:t xml:space="preserve"> to ensure scalability to large and complex configuration problems.</w:t>
      </w:r>
    </w:p>
    <w:p w:rsidR="00E1757B" w:rsidRDefault="002B4DD2" w:rsidP="004C1D19">
      <w:pPr>
        <w:jc w:val="both"/>
        <w:rPr>
          <w:lang w:val="en-US"/>
        </w:rPr>
      </w:pPr>
      <w:r w:rsidRPr="004A643E">
        <w:rPr>
          <w:lang w:val="en-GB"/>
        </w:rPr>
        <w:t>Finally, the product is configured and ready for instantiation.</w:t>
      </w:r>
    </w:p>
    <w:p w:rsidR="00E1757B" w:rsidRPr="00E1757B" w:rsidRDefault="00E1757B" w:rsidP="00E1757B">
      <w:pPr>
        <w:pStyle w:val="Heading3"/>
        <w:rPr>
          <w:lang w:val="en-US"/>
        </w:rPr>
      </w:pPr>
      <w:bookmarkStart w:id="58" w:name="_Toc338688619"/>
      <w:r>
        <w:rPr>
          <w:lang w:val="en-US"/>
        </w:rPr>
        <w:t>Instantiation of a Domain-Specific Service Platform</w:t>
      </w:r>
      <w:bookmarkEnd w:id="58"/>
    </w:p>
    <w:p w:rsidR="00336A5D" w:rsidRPr="00E15C68" w:rsidRDefault="00336A5D" w:rsidP="00336A5D">
      <w:pPr>
        <w:jc w:val="both"/>
        <w:rPr>
          <w:lang w:val="en-GB"/>
        </w:rPr>
      </w:pPr>
      <w:r w:rsidRPr="004A643E">
        <w:rPr>
          <w:lang w:val="en-GB"/>
        </w:rPr>
        <w:t xml:space="preserve">Product instantiation describes the process of resolving the variability of product line artefacts according to a product configuration. </w:t>
      </w:r>
      <w:r>
        <w:rPr>
          <w:lang w:val="en-GB"/>
        </w:rPr>
        <w:t xml:space="preserve">This process results in the </w:t>
      </w:r>
      <w:r w:rsidRPr="00E15C68">
        <w:rPr>
          <w:lang w:val="en-GB"/>
        </w:rPr>
        <w:t>product artefacts that are mostly variation-free and ready to use.</w:t>
      </w:r>
      <w:r w:rsidRPr="004A643E">
        <w:rPr>
          <w:lang w:val="en-GB"/>
        </w:rPr>
        <w:t xml:space="preserve"> However, in some situations it is desired to resolve some of the variabilities at a later point in time, for example, at initialization time or runtime. In such a </w:t>
      </w:r>
      <w:r>
        <w:rPr>
          <w:lang w:val="en-GB"/>
        </w:rPr>
        <w:t>case</w:t>
      </w:r>
      <w:r w:rsidRPr="00E15C68">
        <w:rPr>
          <w:lang w:val="en-GB"/>
        </w:rPr>
        <w:t>, the instantiation process will leave</w:t>
      </w:r>
      <w:r w:rsidRPr="004A643E">
        <w:rPr>
          <w:lang w:val="en-GB"/>
        </w:rPr>
        <w:t xml:space="preserve"> these variabilities as-is.</w:t>
      </w:r>
    </w:p>
    <w:p w:rsidR="00235627" w:rsidRDefault="00336A5D" w:rsidP="00235627">
      <w:pPr>
        <w:jc w:val="both"/>
        <w:rPr>
          <w:lang w:val="en-GB"/>
        </w:rPr>
      </w:pPr>
      <w:proofErr w:type="spellStart"/>
      <w:r w:rsidRPr="004A643E">
        <w:rPr>
          <w:lang w:val="en-GB"/>
        </w:rPr>
        <w:t>EASy</w:t>
      </w:r>
      <w:proofErr w:type="spellEnd"/>
      <w:r>
        <w:rPr>
          <w:lang w:val="en-GB"/>
        </w:rPr>
        <w:t>-Producer</w:t>
      </w:r>
      <w:r w:rsidRPr="004A643E">
        <w:rPr>
          <w:lang w:val="en-GB"/>
        </w:rPr>
        <w:t xml:space="preserve"> provides a fully</w:t>
      </w:r>
      <w:r>
        <w:rPr>
          <w:lang w:val="en-GB"/>
        </w:rPr>
        <w:t xml:space="preserve"> </w:t>
      </w:r>
      <w:r w:rsidRPr="004A643E">
        <w:rPr>
          <w:lang w:val="en-GB"/>
        </w:rPr>
        <w:t>automated instantiation process</w:t>
      </w:r>
      <w:r>
        <w:rPr>
          <w:lang w:val="en-GB"/>
        </w:rPr>
        <w:t>,</w:t>
      </w:r>
      <w:r w:rsidRPr="004A643E">
        <w:rPr>
          <w:lang w:val="en-GB"/>
        </w:rPr>
        <w:t xml:space="preserve"> which is based on </w:t>
      </w:r>
      <w:r>
        <w:rPr>
          <w:lang w:val="en-GB"/>
        </w:rPr>
        <w:t xml:space="preserve">the variability model, the current configuration and the selected </w:t>
      </w:r>
      <w:proofErr w:type="spellStart"/>
      <w:r>
        <w:rPr>
          <w:lang w:val="en-GB"/>
        </w:rPr>
        <w:t>instantiators</w:t>
      </w:r>
      <w:proofErr w:type="spellEnd"/>
      <w:r>
        <w:rPr>
          <w:lang w:val="en-GB"/>
        </w:rPr>
        <w:t xml:space="preserve">. We defined this </w:t>
      </w:r>
      <w:r w:rsidRPr="004A643E">
        <w:rPr>
          <w:lang w:val="en-GB"/>
        </w:rPr>
        <w:t xml:space="preserve">information in the previous sections, such as the </w:t>
      </w:r>
      <w:r>
        <w:rPr>
          <w:lang w:val="en-GB"/>
        </w:rPr>
        <w:t>implementation</w:t>
      </w:r>
      <w:r w:rsidRPr="004A643E">
        <w:rPr>
          <w:lang w:val="en-GB"/>
        </w:rPr>
        <w:t xml:space="preserve"> space and </w:t>
      </w:r>
      <w:proofErr w:type="spellStart"/>
      <w:r w:rsidRPr="004A643E">
        <w:rPr>
          <w:lang w:val="en-GB"/>
        </w:rPr>
        <w:t>instantiator</w:t>
      </w:r>
      <w:proofErr w:type="spellEnd"/>
      <w:r w:rsidRPr="004A643E">
        <w:rPr>
          <w:lang w:val="en-GB"/>
        </w:rPr>
        <w:t xml:space="preserve"> definition (cf. Section </w:t>
      </w:r>
      <w:r w:rsidR="009B34F3">
        <w:rPr>
          <w:lang w:val="en-GB"/>
        </w:rPr>
        <w:fldChar w:fldCharType="begin"/>
      </w:r>
      <w:r w:rsidR="005F6E40">
        <w:rPr>
          <w:lang w:val="en-GB"/>
        </w:rPr>
        <w:instrText xml:space="preserve"> REF _Ref338321807 \r \h </w:instrText>
      </w:r>
      <w:r w:rsidR="009B34F3">
        <w:rPr>
          <w:lang w:val="en-GB"/>
        </w:rPr>
      </w:r>
      <w:r w:rsidR="009B34F3">
        <w:rPr>
          <w:lang w:val="en-GB"/>
        </w:rPr>
        <w:fldChar w:fldCharType="separate"/>
      </w:r>
      <w:r w:rsidR="002010E6">
        <w:rPr>
          <w:lang w:val="en-GB"/>
        </w:rPr>
        <w:t>4.2.2</w:t>
      </w:r>
      <w:r w:rsidR="009B34F3">
        <w:rPr>
          <w:lang w:val="en-GB"/>
        </w:rPr>
        <w:fldChar w:fldCharType="end"/>
      </w:r>
      <w:r w:rsidRPr="00E15C68">
        <w:rPr>
          <w:lang w:val="en-GB"/>
        </w:rPr>
        <w:t xml:space="preserve">) and the product configuration (cf. </w:t>
      </w:r>
      <w:r w:rsidRPr="004A643E">
        <w:rPr>
          <w:lang w:val="en-GB"/>
        </w:rPr>
        <w:t xml:space="preserve">Section </w:t>
      </w:r>
      <w:r w:rsidR="009B34F3">
        <w:rPr>
          <w:lang w:val="en-GB"/>
        </w:rPr>
        <w:fldChar w:fldCharType="begin"/>
      </w:r>
      <w:r w:rsidR="005F6E40">
        <w:rPr>
          <w:lang w:val="en-GB"/>
        </w:rPr>
        <w:instrText xml:space="preserve"> REF _Ref338319042 \r \h </w:instrText>
      </w:r>
      <w:r w:rsidR="009B34F3">
        <w:rPr>
          <w:lang w:val="en-GB"/>
        </w:rPr>
      </w:r>
      <w:r w:rsidR="009B34F3">
        <w:rPr>
          <w:lang w:val="en-GB"/>
        </w:rPr>
        <w:fldChar w:fldCharType="separate"/>
      </w:r>
      <w:r w:rsidR="002010E6">
        <w:rPr>
          <w:lang w:val="en-GB"/>
        </w:rPr>
        <w:t>4.3.1</w:t>
      </w:r>
      <w:r w:rsidR="009B34F3">
        <w:rPr>
          <w:lang w:val="en-GB"/>
        </w:rPr>
        <w:fldChar w:fldCharType="end"/>
      </w:r>
      <w:r w:rsidRPr="00E15C68">
        <w:rPr>
          <w:lang w:val="en-GB"/>
        </w:rPr>
        <w:t>)</w:t>
      </w:r>
      <w:r>
        <w:rPr>
          <w:lang w:val="en-GB"/>
        </w:rPr>
        <w:t xml:space="preserve">. This </w:t>
      </w:r>
      <w:r w:rsidRPr="004A643E">
        <w:rPr>
          <w:lang w:val="en-GB"/>
        </w:rPr>
        <w:t xml:space="preserve">relies in turn on the configuration space definition (cf. Section </w:t>
      </w:r>
      <w:r w:rsidR="009B34F3">
        <w:rPr>
          <w:lang w:val="en-GB"/>
        </w:rPr>
        <w:fldChar w:fldCharType="begin"/>
      </w:r>
      <w:r w:rsidR="005F6E40">
        <w:rPr>
          <w:lang w:val="en-GB"/>
        </w:rPr>
        <w:instrText xml:space="preserve"> REF _Ref338318040 \r \h </w:instrText>
      </w:r>
      <w:r w:rsidR="009B34F3">
        <w:rPr>
          <w:lang w:val="en-GB"/>
        </w:rPr>
      </w:r>
      <w:r w:rsidR="009B34F3">
        <w:rPr>
          <w:lang w:val="en-GB"/>
        </w:rPr>
        <w:fldChar w:fldCharType="separate"/>
      </w:r>
      <w:r w:rsidR="002010E6">
        <w:rPr>
          <w:lang w:val="en-GB"/>
        </w:rPr>
        <w:t>4.2.1</w:t>
      </w:r>
      <w:r w:rsidR="009B34F3">
        <w:rPr>
          <w:lang w:val="en-GB"/>
        </w:rPr>
        <w:fldChar w:fldCharType="end"/>
      </w:r>
      <w:r w:rsidRPr="00E15C68">
        <w:rPr>
          <w:lang w:val="en-GB"/>
        </w:rPr>
        <w:t>).</w:t>
      </w:r>
      <w:r w:rsidRPr="004A643E">
        <w:rPr>
          <w:lang w:val="en-GB"/>
        </w:rPr>
        <w:t xml:space="preserve"> Thus, </w:t>
      </w:r>
      <w:r w:rsidR="0042620C">
        <w:rPr>
          <w:lang w:val="en-GB"/>
        </w:rPr>
        <w:t>t</w:t>
      </w:r>
      <w:r w:rsidR="00235627">
        <w:rPr>
          <w:lang w:val="en-GB"/>
        </w:rPr>
        <w:t xml:space="preserve">he last step is to define how the generic artefacts defined for the variant-enabled base platform will be turned into artefacts of the instantiated domain-specific platform. Currently, </w:t>
      </w:r>
      <w:proofErr w:type="spellStart"/>
      <w:r w:rsidR="00235627">
        <w:rPr>
          <w:lang w:val="en-GB"/>
        </w:rPr>
        <w:t>EASy</w:t>
      </w:r>
      <w:proofErr w:type="spellEnd"/>
      <w:r w:rsidR="00235627">
        <w:rPr>
          <w:lang w:val="en-GB"/>
        </w:rPr>
        <w:t xml:space="preserve">-Producer offers two ways: 1) to instantiate the artefacts in terms of their structure, i.e., by taking over existing namespaces, packages and class / file names; 2) to add additional namespaces for distinguishing the artefacts combined from different product lines. The creation of namespaces as part of deriving instantiated product line artefacts is related to the concept of Multi-Software Product Lines (MSPL). We will discuss this and other advanced SPLE concepts in detail in Section </w:t>
      </w:r>
      <w:r w:rsidR="009B34F3">
        <w:rPr>
          <w:lang w:val="en-GB"/>
        </w:rPr>
        <w:fldChar w:fldCharType="begin"/>
      </w:r>
      <w:r w:rsidR="00235627">
        <w:rPr>
          <w:lang w:val="en-GB"/>
        </w:rPr>
        <w:instrText xml:space="preserve"> REF _Ref338321367 \r \h </w:instrText>
      </w:r>
      <w:r w:rsidR="009B34F3">
        <w:rPr>
          <w:lang w:val="en-GB"/>
        </w:rPr>
      </w:r>
      <w:r w:rsidR="009B34F3">
        <w:rPr>
          <w:lang w:val="en-GB"/>
        </w:rPr>
        <w:fldChar w:fldCharType="separate"/>
      </w:r>
      <w:r w:rsidR="002010E6">
        <w:rPr>
          <w:lang w:val="en-GB"/>
        </w:rPr>
        <w:t>6</w:t>
      </w:r>
      <w:r w:rsidR="009B34F3">
        <w:rPr>
          <w:lang w:val="en-GB"/>
        </w:rPr>
        <w:fldChar w:fldCharType="end"/>
      </w:r>
      <w:r w:rsidR="00235627">
        <w:rPr>
          <w:lang w:val="en-GB"/>
        </w:rPr>
        <w:t>.</w:t>
      </w:r>
    </w:p>
    <w:p w:rsidR="00235627" w:rsidRDefault="00235627" w:rsidP="00235627">
      <w:pPr>
        <w:jc w:val="both"/>
        <w:rPr>
          <w:lang w:val="en-GB"/>
        </w:rPr>
      </w:pPr>
      <w:r>
        <w:rPr>
          <w:lang w:val="en-GB"/>
        </w:rPr>
        <w:lastRenderedPageBreak/>
        <w:t xml:space="preserve">However, in our example, we will use the first (simple) mechanism relying on the current artefact structure. Thus, switch to the </w:t>
      </w:r>
      <w:r w:rsidRPr="00DA3ACB">
        <w:rPr>
          <w:b/>
          <w:lang w:val="en-GB"/>
        </w:rPr>
        <w:t>Project Configuration Editor</w:t>
      </w:r>
      <w:r>
        <w:rPr>
          <w:lang w:val="en-GB"/>
        </w:rPr>
        <w:t xml:space="preserve"> tab and use the drop-down menu to select the </w:t>
      </w:r>
      <w:r w:rsidRPr="00DA3ACB">
        <w:rPr>
          <w:i/>
          <w:lang w:val="en-GB"/>
        </w:rPr>
        <w:t xml:space="preserve">Copy without package adaptation </w:t>
      </w:r>
      <w:r>
        <w:rPr>
          <w:lang w:val="en-GB"/>
        </w:rPr>
        <w:t xml:space="preserve">entry as shown in </w:t>
      </w:r>
      <w:r w:rsidR="009B34F3">
        <w:fldChar w:fldCharType="begin"/>
      </w:r>
      <w:r w:rsidR="009B34F3" w:rsidRPr="000C1BED">
        <w:rPr>
          <w:lang w:val="en-US"/>
        </w:rPr>
        <w:instrText xml:space="preserve"> REF _Ref336794230 \h  \* MERGEFORMAT </w:instrText>
      </w:r>
      <w:r w:rsidR="009B34F3">
        <w:fldChar w:fldCharType="separate"/>
      </w:r>
      <w:r w:rsidR="002010E6" w:rsidRPr="00CF3FB4">
        <w:rPr>
          <w:lang w:val="en-US"/>
        </w:rPr>
        <w:t xml:space="preserve">Figure </w:t>
      </w:r>
      <w:r w:rsidR="002010E6">
        <w:rPr>
          <w:noProof/>
          <w:lang w:val="en-US"/>
        </w:rPr>
        <w:t>12</w:t>
      </w:r>
      <w:r w:rsidR="009B34F3">
        <w:fldChar w:fldCharType="end"/>
      </w:r>
      <w:r>
        <w:rPr>
          <w:lang w:val="en-GB"/>
        </w:rPr>
        <w:t>.</w:t>
      </w:r>
    </w:p>
    <w:p w:rsidR="00235627" w:rsidRDefault="009B34F3" w:rsidP="00235627">
      <w:pPr>
        <w:spacing w:after="0"/>
        <w:jc w:val="both"/>
        <w:rPr>
          <w:lang w:val="en-GB"/>
        </w:rPr>
      </w:pPr>
      <w:r w:rsidRPr="009B34F3">
        <w:rPr>
          <w:lang w:val="en-GB"/>
        </w:rPr>
      </w:r>
      <w:r>
        <w:rPr>
          <w:lang w:val="en-GB"/>
        </w:rPr>
        <w:pict>
          <v:shape id="_x0000_s1040" type="#_x0000_t202" style="width:451.7pt;height:212.5pt;mso-position-horizontal-relative:char;mso-position-vertical-relative:line;mso-width-relative:margin;mso-height-relative:margin" strokecolor="white [3212]">
            <v:textbox style="mso-next-textbox:#_x0000_s1040" inset="0,0,0,0">
              <w:txbxContent>
                <w:p w:rsidR="00AA1BED" w:rsidRDefault="00AA1BED" w:rsidP="00235627">
                  <w:pPr>
                    <w:keepNext/>
                    <w:spacing w:after="0"/>
                    <w:jc w:val="center"/>
                  </w:pPr>
                  <w:r>
                    <w:rPr>
                      <w:noProof/>
                      <w:lang w:eastAsia="de-DE"/>
                    </w:rPr>
                    <w:drawing>
                      <wp:inline distT="0" distB="0" distL="0" distR="0">
                        <wp:extent cx="5095649" cy="2404129"/>
                        <wp:effectExtent l="19050" t="0" r="0" b="0"/>
                        <wp:docPr id="1" name="Picture 4" descr="project_config_editor_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config_editor_select.png"/>
                                <pic:cNvPicPr/>
                              </pic:nvPicPr>
                              <pic:blipFill>
                                <a:blip r:embed="rId23"/>
                                <a:stretch>
                                  <a:fillRect/>
                                </a:stretch>
                              </pic:blipFill>
                              <pic:spPr>
                                <a:xfrm>
                                  <a:off x="0" y="0"/>
                                  <a:ext cx="5095649" cy="2404129"/>
                                </a:xfrm>
                                <a:prstGeom prst="rect">
                                  <a:avLst/>
                                </a:prstGeom>
                              </pic:spPr>
                            </pic:pic>
                          </a:graphicData>
                        </a:graphic>
                      </wp:inline>
                    </w:drawing>
                  </w:r>
                </w:p>
                <w:p w:rsidR="00AA1BED" w:rsidRPr="00C51AD3" w:rsidRDefault="00AA1BED" w:rsidP="00235627">
                  <w:pPr>
                    <w:pStyle w:val="Caption"/>
                    <w:jc w:val="center"/>
                    <w:rPr>
                      <w:lang w:val="en-US"/>
                    </w:rPr>
                  </w:pPr>
                  <w:bookmarkStart w:id="59" w:name="_Ref336794230"/>
                  <w:bookmarkStart w:id="60" w:name="_Toc336621355"/>
                  <w:bookmarkStart w:id="61" w:name="_Ref336794225"/>
                  <w:bookmarkStart w:id="62" w:name="_Toc336960419"/>
                  <w:r w:rsidRPr="00CF3FB4">
                    <w:rPr>
                      <w:lang w:val="en-US"/>
                    </w:rPr>
                    <w:t xml:space="preserve">Figure </w:t>
                  </w:r>
                  <w:r w:rsidR="009B34F3">
                    <w:fldChar w:fldCharType="begin"/>
                  </w:r>
                  <w:r w:rsidRPr="00CF3FB4">
                    <w:rPr>
                      <w:lang w:val="en-US"/>
                    </w:rPr>
                    <w:instrText xml:space="preserve"> SEQ Figure \* ARABIC </w:instrText>
                  </w:r>
                  <w:r w:rsidR="009B34F3">
                    <w:fldChar w:fldCharType="separate"/>
                  </w:r>
                  <w:r w:rsidR="002010E6">
                    <w:rPr>
                      <w:noProof/>
                      <w:lang w:val="en-US"/>
                    </w:rPr>
                    <w:t>12</w:t>
                  </w:r>
                  <w:r w:rsidR="009B34F3">
                    <w:fldChar w:fldCharType="end"/>
                  </w:r>
                  <w:bookmarkEnd w:id="59"/>
                  <w:r w:rsidRPr="00CF3FB4">
                    <w:rPr>
                      <w:lang w:val="en-US"/>
                    </w:rPr>
                    <w:t xml:space="preserve">: </w:t>
                  </w:r>
                  <w:r>
                    <w:rPr>
                      <w:lang w:val="en-US"/>
                    </w:rPr>
                    <w:t xml:space="preserve">Running </w:t>
                  </w:r>
                  <w:proofErr w:type="spellStart"/>
                  <w:r>
                    <w:rPr>
                      <w:lang w:val="en-US"/>
                    </w:rPr>
                    <w:t>Exmaple</w:t>
                  </w:r>
                  <w:proofErr w:type="spellEnd"/>
                  <w:r>
                    <w:rPr>
                      <w:lang w:val="en-US"/>
                    </w:rPr>
                    <w:t xml:space="preserve"> – The Copy-Mechanism</w:t>
                  </w:r>
                  <w:bookmarkEnd w:id="60"/>
                  <w:bookmarkEnd w:id="61"/>
                  <w:bookmarkEnd w:id="62"/>
                  <w:r>
                    <w:rPr>
                      <w:lang w:val="en-US"/>
                    </w:rPr>
                    <w:t>.</w:t>
                  </w:r>
                </w:p>
              </w:txbxContent>
            </v:textbox>
            <w10:wrap type="none"/>
            <w10:anchorlock/>
          </v:shape>
        </w:pict>
      </w:r>
    </w:p>
    <w:p w:rsidR="00235627" w:rsidRDefault="0042620C" w:rsidP="00E259F8">
      <w:pPr>
        <w:jc w:val="both"/>
        <w:rPr>
          <w:lang w:val="en-GB"/>
        </w:rPr>
      </w:pPr>
      <w:r>
        <w:rPr>
          <w:lang w:val="en-GB"/>
        </w:rPr>
        <w:t xml:space="preserve">Finally, </w:t>
      </w:r>
      <w:r w:rsidRPr="004A643E">
        <w:rPr>
          <w:lang w:val="en-GB"/>
        </w:rPr>
        <w:t xml:space="preserve">the </w:t>
      </w:r>
      <w:r>
        <w:rPr>
          <w:lang w:val="en-GB"/>
        </w:rPr>
        <w:t>only remaining activity</w:t>
      </w:r>
      <w:r w:rsidRPr="004A643E">
        <w:rPr>
          <w:lang w:val="en-GB"/>
        </w:rPr>
        <w:t xml:space="preserve"> is to click the </w:t>
      </w:r>
      <w:r w:rsidRPr="004A643E">
        <w:rPr>
          <w:i/>
          <w:lang w:val="en-GB"/>
        </w:rPr>
        <w:t>Instantiate Product</w:t>
      </w:r>
      <w:r w:rsidRPr="00E15C68">
        <w:rPr>
          <w:lang w:val="en-GB"/>
        </w:rPr>
        <w:t xml:space="preserve"> button in the </w:t>
      </w:r>
      <w:r w:rsidRPr="004A643E">
        <w:rPr>
          <w:b/>
          <w:lang w:val="en-GB"/>
        </w:rPr>
        <w:t>IVML Configuration Editor</w:t>
      </w:r>
      <w:r w:rsidRPr="00E15C68">
        <w:rPr>
          <w:lang w:val="en-GB"/>
        </w:rPr>
        <w:t>.</w:t>
      </w:r>
      <w:r w:rsidRPr="004A643E">
        <w:rPr>
          <w:lang w:val="en-GB"/>
        </w:rPr>
        <w:t xml:space="preserve"> This will yield </w:t>
      </w:r>
      <w:r>
        <w:rPr>
          <w:lang w:val="en-GB"/>
        </w:rPr>
        <w:t>the instantiated artefacts from the product line project and inserts them into the product project by resolving the variabilities.</w:t>
      </w:r>
    </w:p>
    <w:p w:rsidR="00235627" w:rsidRDefault="00235627" w:rsidP="00E259F8">
      <w:pPr>
        <w:jc w:val="both"/>
        <w:rPr>
          <w:lang w:val="en-GB"/>
        </w:rPr>
      </w:pPr>
    </w:p>
    <w:p w:rsidR="00235627" w:rsidRPr="008F325B" w:rsidRDefault="00235627" w:rsidP="00E259F8">
      <w:pPr>
        <w:jc w:val="both"/>
        <w:rPr>
          <w:lang w:val="en-GB"/>
        </w:rPr>
      </w:pPr>
    </w:p>
    <w:p w:rsidR="00B9797C" w:rsidRDefault="00B9797C" w:rsidP="00E259F8">
      <w:pPr>
        <w:jc w:val="both"/>
        <w:rPr>
          <w:rFonts w:ascii="Candara" w:hAnsi="Candara"/>
          <w:lang w:val="en-US"/>
        </w:rPr>
        <w:sectPr w:rsidR="00B9797C" w:rsidSect="00046247">
          <w:pgSz w:w="11906" w:h="16838"/>
          <w:pgMar w:top="1417" w:right="1417" w:bottom="1134" w:left="1417" w:header="708" w:footer="708" w:gutter="0"/>
          <w:cols w:space="708"/>
          <w:docGrid w:linePitch="360"/>
        </w:sectPr>
      </w:pPr>
    </w:p>
    <w:p w:rsidR="004B688F" w:rsidRDefault="009B34F3" w:rsidP="00040374">
      <w:pPr>
        <w:pStyle w:val="Heading1"/>
        <w:rPr>
          <w:lang w:val="en-US"/>
        </w:rPr>
      </w:pPr>
      <w:bookmarkStart w:id="63" w:name="_Ref338255411"/>
      <w:r>
        <w:rPr>
          <w:noProof/>
          <w:lang w:eastAsia="de-DE"/>
        </w:rPr>
        <w:lastRenderedPageBreak/>
        <w:pict>
          <v:shape id="_x0000_s1038" type="#_x0000_t202" style="position:absolute;left:0;text-align:left;margin-left:-1.55pt;margin-top:-16.1pt;width:453.8pt;height:719.25pt;z-index:251661312;mso-width-relative:margin;mso-height-relative:margin;v-text-anchor:middle" fillcolor="#d8d8d8 [2732]" stroked="f">
            <v:fill opacity="52429f"/>
            <v:textbox style="mso-next-textbox:#_x0000_s1038">
              <w:txbxContent>
                <w:p w:rsidR="00AA1BED" w:rsidRDefault="00AA1BED" w:rsidP="00C635AF">
                  <w:pPr>
                    <w:jc w:val="center"/>
                    <w:rPr>
                      <w:b/>
                      <w:color w:val="FFFFFF" w:themeColor="background1"/>
                      <w:sz w:val="72"/>
                      <w:szCs w:val="72"/>
                      <w:lang w:val="en-US"/>
                    </w:rPr>
                  </w:pPr>
                  <w:r w:rsidRPr="00C635AF">
                    <w:rPr>
                      <w:b/>
                      <w:color w:val="FFFFFF" w:themeColor="background1"/>
                      <w:sz w:val="72"/>
                      <w:szCs w:val="72"/>
                      <w:lang w:val="en-US"/>
                    </w:rPr>
                    <w:t>Under Development</w:t>
                  </w:r>
                </w:p>
                <w:p w:rsidR="00AA1BED" w:rsidRDefault="00AA1BED" w:rsidP="00C635AF">
                  <w:pPr>
                    <w:jc w:val="center"/>
                    <w:rPr>
                      <w:b/>
                      <w:color w:val="FFFFFF" w:themeColor="background1"/>
                      <w:sz w:val="72"/>
                      <w:szCs w:val="72"/>
                      <w:lang w:val="en-US"/>
                    </w:rPr>
                  </w:pPr>
                </w:p>
                <w:p w:rsidR="00AA1BED" w:rsidRDefault="00AA1BED" w:rsidP="00C635AF">
                  <w:pPr>
                    <w:jc w:val="center"/>
                    <w:rPr>
                      <w:b/>
                      <w:color w:val="FFFFFF" w:themeColor="background1"/>
                      <w:sz w:val="72"/>
                      <w:szCs w:val="72"/>
                      <w:lang w:val="en-US"/>
                    </w:rPr>
                  </w:pPr>
                  <w:r w:rsidRPr="00C635AF">
                    <w:rPr>
                      <w:b/>
                      <w:color w:val="FFFFFF" w:themeColor="background1"/>
                      <w:sz w:val="72"/>
                      <w:szCs w:val="72"/>
                      <w:lang w:val="en-US"/>
                    </w:rPr>
                    <w:t>Under Development</w:t>
                  </w:r>
                </w:p>
                <w:p w:rsidR="00AA1BED" w:rsidRDefault="00AA1BED" w:rsidP="00C635AF">
                  <w:pPr>
                    <w:jc w:val="center"/>
                    <w:rPr>
                      <w:b/>
                      <w:color w:val="FFFFFF" w:themeColor="background1"/>
                      <w:sz w:val="72"/>
                      <w:szCs w:val="72"/>
                      <w:lang w:val="en-US"/>
                    </w:rPr>
                  </w:pPr>
                </w:p>
                <w:p w:rsidR="00AA1BED" w:rsidRDefault="00AA1BED" w:rsidP="00C635AF">
                  <w:pPr>
                    <w:jc w:val="center"/>
                    <w:rPr>
                      <w:b/>
                      <w:color w:val="FFFFFF" w:themeColor="background1"/>
                      <w:sz w:val="72"/>
                      <w:szCs w:val="72"/>
                      <w:lang w:val="en-US"/>
                    </w:rPr>
                  </w:pPr>
                  <w:r w:rsidRPr="00C635AF">
                    <w:rPr>
                      <w:b/>
                      <w:color w:val="FFFFFF" w:themeColor="background1"/>
                      <w:sz w:val="72"/>
                      <w:szCs w:val="72"/>
                      <w:lang w:val="en-US"/>
                    </w:rPr>
                    <w:t>Under Development</w:t>
                  </w:r>
                </w:p>
                <w:p w:rsidR="00AA1BED" w:rsidRDefault="00AA1BED" w:rsidP="00C635AF">
                  <w:pPr>
                    <w:jc w:val="center"/>
                    <w:rPr>
                      <w:b/>
                      <w:color w:val="FFFFFF" w:themeColor="background1"/>
                      <w:sz w:val="72"/>
                      <w:szCs w:val="72"/>
                      <w:lang w:val="en-US"/>
                    </w:rPr>
                  </w:pPr>
                </w:p>
                <w:p w:rsidR="00AA1BED" w:rsidRDefault="00AA1BED" w:rsidP="00C635AF">
                  <w:pPr>
                    <w:jc w:val="center"/>
                    <w:rPr>
                      <w:b/>
                      <w:color w:val="FFFFFF" w:themeColor="background1"/>
                      <w:sz w:val="72"/>
                      <w:szCs w:val="72"/>
                      <w:lang w:val="en-US"/>
                    </w:rPr>
                  </w:pPr>
                  <w:r w:rsidRPr="00C635AF">
                    <w:rPr>
                      <w:b/>
                      <w:color w:val="FFFFFF" w:themeColor="background1"/>
                      <w:sz w:val="72"/>
                      <w:szCs w:val="72"/>
                      <w:lang w:val="en-US"/>
                    </w:rPr>
                    <w:t>Under Development</w:t>
                  </w:r>
                </w:p>
                <w:p w:rsidR="00AA1BED" w:rsidRDefault="00AA1BED" w:rsidP="00C635AF">
                  <w:pPr>
                    <w:jc w:val="center"/>
                    <w:rPr>
                      <w:b/>
                      <w:color w:val="FFFFFF" w:themeColor="background1"/>
                      <w:sz w:val="72"/>
                      <w:szCs w:val="72"/>
                      <w:lang w:val="en-US"/>
                    </w:rPr>
                  </w:pPr>
                </w:p>
                <w:p w:rsidR="00AA1BED" w:rsidRDefault="00AA1BED" w:rsidP="00C635AF">
                  <w:pPr>
                    <w:jc w:val="center"/>
                    <w:rPr>
                      <w:b/>
                      <w:color w:val="FFFFFF" w:themeColor="background1"/>
                      <w:sz w:val="72"/>
                      <w:szCs w:val="72"/>
                      <w:lang w:val="en-US"/>
                    </w:rPr>
                  </w:pPr>
                  <w:r w:rsidRPr="00C635AF">
                    <w:rPr>
                      <w:b/>
                      <w:color w:val="FFFFFF" w:themeColor="background1"/>
                      <w:sz w:val="72"/>
                      <w:szCs w:val="72"/>
                      <w:lang w:val="en-US"/>
                    </w:rPr>
                    <w:t>Under Development</w:t>
                  </w:r>
                </w:p>
                <w:p w:rsidR="00AA1BED" w:rsidRDefault="00AA1BED" w:rsidP="00C635AF">
                  <w:pPr>
                    <w:jc w:val="center"/>
                    <w:rPr>
                      <w:b/>
                      <w:color w:val="FFFFFF" w:themeColor="background1"/>
                      <w:sz w:val="72"/>
                      <w:szCs w:val="72"/>
                      <w:lang w:val="en-US"/>
                    </w:rPr>
                  </w:pPr>
                </w:p>
                <w:p w:rsidR="00AA1BED" w:rsidRDefault="00AA1BED" w:rsidP="00C635AF">
                  <w:pPr>
                    <w:jc w:val="center"/>
                    <w:rPr>
                      <w:b/>
                      <w:color w:val="FFFFFF" w:themeColor="background1"/>
                      <w:sz w:val="72"/>
                      <w:szCs w:val="72"/>
                      <w:lang w:val="en-US"/>
                    </w:rPr>
                  </w:pPr>
                  <w:r w:rsidRPr="00C635AF">
                    <w:rPr>
                      <w:b/>
                      <w:color w:val="FFFFFF" w:themeColor="background1"/>
                      <w:sz w:val="72"/>
                      <w:szCs w:val="72"/>
                      <w:lang w:val="en-US"/>
                    </w:rPr>
                    <w:t>Under Development</w:t>
                  </w:r>
                </w:p>
                <w:p w:rsidR="00AA1BED" w:rsidRPr="00C635AF" w:rsidRDefault="00AA1BED" w:rsidP="00C635AF">
                  <w:pPr>
                    <w:jc w:val="center"/>
                    <w:rPr>
                      <w:b/>
                      <w:color w:val="FFFFFF" w:themeColor="background1"/>
                      <w:sz w:val="72"/>
                      <w:szCs w:val="72"/>
                      <w:lang w:val="en-US"/>
                    </w:rPr>
                  </w:pPr>
                </w:p>
              </w:txbxContent>
            </v:textbox>
          </v:shape>
        </w:pict>
      </w:r>
      <w:bookmarkStart w:id="64" w:name="_Toc338688620"/>
      <w:r w:rsidR="004B688F">
        <w:rPr>
          <w:lang w:val="en-US"/>
        </w:rPr>
        <w:t>EASy-Producer in Detail</w:t>
      </w:r>
      <w:bookmarkEnd w:id="63"/>
      <w:bookmarkEnd w:id="64"/>
    </w:p>
    <w:p w:rsidR="004B688F" w:rsidRDefault="004B688F" w:rsidP="004B688F">
      <w:pPr>
        <w:rPr>
          <w:lang w:val="en-US"/>
        </w:rPr>
      </w:pPr>
    </w:p>
    <w:p w:rsidR="004B688F" w:rsidRPr="004B688F" w:rsidRDefault="004B688F" w:rsidP="00C76529">
      <w:pPr>
        <w:pStyle w:val="Heading2"/>
      </w:pPr>
      <w:bookmarkStart w:id="65" w:name="_Toc338688621"/>
      <w:r w:rsidRPr="004B688F">
        <w:t>The Product Line Project Structure</w:t>
      </w:r>
      <w:bookmarkEnd w:id="65"/>
    </w:p>
    <w:p w:rsidR="00F81992" w:rsidRDefault="00F81992" w:rsidP="004B688F">
      <w:pPr>
        <w:rPr>
          <w:lang w:val="en-US"/>
        </w:rPr>
      </w:pPr>
    </w:p>
    <w:p w:rsidR="004B688F" w:rsidRPr="004B688F" w:rsidRDefault="004B688F" w:rsidP="00C76529">
      <w:pPr>
        <w:pStyle w:val="Heading2"/>
      </w:pPr>
      <w:bookmarkStart w:id="66" w:name="_Toc338688622"/>
      <w:r w:rsidRPr="004B688F">
        <w:t xml:space="preserve">The Product Line </w:t>
      </w:r>
      <w:r>
        <w:t>Editor</w:t>
      </w:r>
      <w:bookmarkEnd w:id="66"/>
    </w:p>
    <w:p w:rsidR="000B641B" w:rsidRDefault="000B641B" w:rsidP="004B688F">
      <w:pPr>
        <w:rPr>
          <w:lang w:val="en-US"/>
        </w:rPr>
      </w:pPr>
    </w:p>
    <w:p w:rsidR="000B641B" w:rsidRPr="004B688F" w:rsidRDefault="000B641B" w:rsidP="000B641B">
      <w:pPr>
        <w:pStyle w:val="Heading2"/>
      </w:pPr>
      <w:bookmarkStart w:id="67" w:name="_Toc338688623"/>
      <w:r>
        <w:t>The Project Configuration Editor</w:t>
      </w:r>
      <w:bookmarkEnd w:id="67"/>
    </w:p>
    <w:p w:rsidR="000B641B" w:rsidRDefault="000B641B" w:rsidP="004B688F">
      <w:pPr>
        <w:rPr>
          <w:lang w:val="en-US"/>
        </w:rPr>
      </w:pPr>
    </w:p>
    <w:p w:rsidR="004B688F" w:rsidRPr="004B688F" w:rsidRDefault="008814CB" w:rsidP="00C76529">
      <w:pPr>
        <w:pStyle w:val="Heading2"/>
      </w:pPr>
      <w:bookmarkStart w:id="68" w:name="_Ref338321700"/>
      <w:bookmarkStart w:id="69" w:name="_Toc338688624"/>
      <w:r>
        <w:t xml:space="preserve">The IVML </w:t>
      </w:r>
      <w:r w:rsidR="000B641B">
        <w:t xml:space="preserve">Configuration </w:t>
      </w:r>
      <w:r>
        <w:t>Editor</w:t>
      </w:r>
      <w:bookmarkEnd w:id="68"/>
      <w:bookmarkEnd w:id="69"/>
    </w:p>
    <w:p w:rsidR="00BD7261" w:rsidRDefault="00BD7261" w:rsidP="004B688F">
      <w:pPr>
        <w:rPr>
          <w:lang w:val="en-US"/>
        </w:rPr>
      </w:pPr>
    </w:p>
    <w:p w:rsidR="002D120D" w:rsidRPr="004B688F" w:rsidRDefault="00461F8D" w:rsidP="002D120D">
      <w:pPr>
        <w:pStyle w:val="Heading3"/>
        <w:rPr>
          <w:lang w:val="en-US"/>
        </w:rPr>
      </w:pPr>
      <w:bookmarkStart w:id="70" w:name="_Toc338688625"/>
      <w:r>
        <w:rPr>
          <w:lang w:val="en-US"/>
        </w:rPr>
        <w:t>Default</w:t>
      </w:r>
      <w:r w:rsidR="002D120D">
        <w:rPr>
          <w:lang w:val="en-US"/>
        </w:rPr>
        <w:t xml:space="preserve"> Reasoning Capabilities</w:t>
      </w:r>
      <w:bookmarkEnd w:id="70"/>
    </w:p>
    <w:p w:rsidR="00F64EE4" w:rsidRDefault="00F64EE4" w:rsidP="004B688F">
      <w:pPr>
        <w:rPr>
          <w:lang w:val="en-US"/>
        </w:rPr>
      </w:pPr>
    </w:p>
    <w:p w:rsidR="002D120D" w:rsidRPr="004B688F" w:rsidRDefault="002D120D" w:rsidP="002D120D">
      <w:pPr>
        <w:pStyle w:val="Heading3"/>
        <w:rPr>
          <w:lang w:val="en-US"/>
        </w:rPr>
      </w:pPr>
      <w:bookmarkStart w:id="71" w:name="_Toc338688626"/>
      <w:r>
        <w:rPr>
          <w:lang w:val="en-US"/>
        </w:rPr>
        <w:t>Introducing New Reasoning Capabilities</w:t>
      </w:r>
      <w:bookmarkEnd w:id="71"/>
    </w:p>
    <w:p w:rsidR="002D120D" w:rsidRDefault="002D120D" w:rsidP="004B688F">
      <w:pPr>
        <w:rPr>
          <w:lang w:val="en-US"/>
        </w:rPr>
      </w:pPr>
    </w:p>
    <w:p w:rsidR="008C428C" w:rsidRPr="004B688F" w:rsidRDefault="008C428C" w:rsidP="008C428C">
      <w:pPr>
        <w:pStyle w:val="Heading2"/>
      </w:pPr>
      <w:bookmarkStart w:id="72" w:name="_Ref338319187"/>
      <w:bookmarkStart w:id="73" w:name="_Ref338319920"/>
      <w:bookmarkStart w:id="74" w:name="_Toc338688627"/>
      <w:r>
        <w:t>The Instantiator View</w:t>
      </w:r>
      <w:bookmarkEnd w:id="72"/>
      <w:bookmarkEnd w:id="73"/>
      <w:bookmarkEnd w:id="74"/>
    </w:p>
    <w:p w:rsidR="00F64EE4" w:rsidRDefault="00F64EE4" w:rsidP="004B688F">
      <w:pPr>
        <w:rPr>
          <w:lang w:val="en-US"/>
        </w:rPr>
      </w:pPr>
    </w:p>
    <w:p w:rsidR="002D120D" w:rsidRPr="004B688F" w:rsidRDefault="00461F8D" w:rsidP="002D120D">
      <w:pPr>
        <w:pStyle w:val="Heading3"/>
        <w:rPr>
          <w:lang w:val="en-US"/>
        </w:rPr>
      </w:pPr>
      <w:bookmarkStart w:id="75" w:name="_Ref338320142"/>
      <w:bookmarkStart w:id="76" w:name="_Toc338688628"/>
      <w:r>
        <w:rPr>
          <w:lang w:val="en-US"/>
        </w:rPr>
        <w:t>Default</w:t>
      </w:r>
      <w:r w:rsidR="002D120D">
        <w:rPr>
          <w:lang w:val="en-US"/>
        </w:rPr>
        <w:t xml:space="preserve"> Variability Implementation Techniques</w:t>
      </w:r>
      <w:bookmarkEnd w:id="75"/>
      <w:bookmarkEnd w:id="76"/>
    </w:p>
    <w:p w:rsidR="002D120D" w:rsidRDefault="002D120D" w:rsidP="002D120D">
      <w:pPr>
        <w:rPr>
          <w:lang w:val="en-US"/>
        </w:rPr>
      </w:pPr>
    </w:p>
    <w:p w:rsidR="002D120D" w:rsidRPr="004B688F" w:rsidRDefault="002D120D" w:rsidP="002D120D">
      <w:pPr>
        <w:pStyle w:val="Heading3"/>
        <w:rPr>
          <w:lang w:val="en-US"/>
        </w:rPr>
      </w:pPr>
      <w:bookmarkStart w:id="77" w:name="_Toc338688629"/>
      <w:r>
        <w:rPr>
          <w:lang w:val="en-US"/>
        </w:rPr>
        <w:t>Introducing New Variability Implementation Techniques</w:t>
      </w:r>
      <w:bookmarkEnd w:id="77"/>
    </w:p>
    <w:p w:rsidR="002D120D" w:rsidRDefault="002D120D" w:rsidP="004B688F">
      <w:pPr>
        <w:rPr>
          <w:lang w:val="en-US"/>
        </w:rPr>
      </w:pPr>
    </w:p>
    <w:p w:rsidR="000B641B" w:rsidRPr="004B688F" w:rsidRDefault="000B641B" w:rsidP="000B641B">
      <w:pPr>
        <w:pStyle w:val="Heading2"/>
      </w:pPr>
      <w:bookmarkStart w:id="78" w:name="_Toc338688630"/>
      <w:r>
        <w:t>The Attribute Setting Editor</w:t>
      </w:r>
      <w:bookmarkEnd w:id="78"/>
    </w:p>
    <w:p w:rsidR="008C428C" w:rsidRDefault="008C428C" w:rsidP="004B688F">
      <w:pPr>
        <w:rPr>
          <w:lang w:val="en-US"/>
        </w:rPr>
      </w:pPr>
    </w:p>
    <w:p w:rsidR="00C635AF" w:rsidRDefault="00C635AF" w:rsidP="004B688F">
      <w:pPr>
        <w:rPr>
          <w:lang w:val="en-US"/>
        </w:rPr>
      </w:pPr>
    </w:p>
    <w:p w:rsidR="00390E60" w:rsidRDefault="00390E60" w:rsidP="004B688F">
      <w:pPr>
        <w:rPr>
          <w:lang w:val="en-US"/>
        </w:rPr>
        <w:sectPr w:rsidR="00390E60" w:rsidSect="00046247">
          <w:pgSz w:w="11906" w:h="16838"/>
          <w:pgMar w:top="1417" w:right="1417" w:bottom="1134" w:left="1417" w:header="708" w:footer="708" w:gutter="0"/>
          <w:cols w:space="708"/>
          <w:docGrid w:linePitch="360"/>
        </w:sectPr>
      </w:pPr>
    </w:p>
    <w:p w:rsidR="00A24E78" w:rsidRDefault="009B34F3" w:rsidP="00A24E78">
      <w:pPr>
        <w:pStyle w:val="Heading1"/>
        <w:rPr>
          <w:lang w:val="en-US"/>
        </w:rPr>
      </w:pPr>
      <w:bookmarkStart w:id="79" w:name="_Ref338256695"/>
      <w:bookmarkStart w:id="80" w:name="_Ref338321367"/>
      <w:r>
        <w:rPr>
          <w:noProof/>
          <w:lang w:eastAsia="de-DE"/>
        </w:rPr>
        <w:lastRenderedPageBreak/>
        <w:pict>
          <v:shape id="_x0000_s1039" type="#_x0000_t202" style="position:absolute;left:0;text-align:left;margin-left:-.8pt;margin-top:-15.35pt;width:453.8pt;height:719.25pt;z-index:251662336;mso-width-relative:margin;mso-height-relative:margin;v-text-anchor:middle" fillcolor="#d8d8d8 [2732]" stroked="f">
            <v:fill opacity="52429f"/>
            <v:textbox style="mso-next-textbox:#_x0000_s1039">
              <w:txbxContent>
                <w:p w:rsidR="00AA1BED" w:rsidRDefault="00AA1BED" w:rsidP="00C635AF">
                  <w:pPr>
                    <w:jc w:val="center"/>
                    <w:rPr>
                      <w:b/>
                      <w:color w:val="FFFFFF" w:themeColor="background1"/>
                      <w:sz w:val="72"/>
                      <w:szCs w:val="72"/>
                      <w:lang w:val="en-US"/>
                    </w:rPr>
                  </w:pPr>
                  <w:r w:rsidRPr="00C635AF">
                    <w:rPr>
                      <w:b/>
                      <w:color w:val="FFFFFF" w:themeColor="background1"/>
                      <w:sz w:val="72"/>
                      <w:szCs w:val="72"/>
                      <w:lang w:val="en-US"/>
                    </w:rPr>
                    <w:t>Under Development</w:t>
                  </w:r>
                </w:p>
                <w:p w:rsidR="00AA1BED" w:rsidRDefault="00AA1BED" w:rsidP="00C635AF">
                  <w:pPr>
                    <w:jc w:val="center"/>
                    <w:rPr>
                      <w:b/>
                      <w:color w:val="FFFFFF" w:themeColor="background1"/>
                      <w:sz w:val="72"/>
                      <w:szCs w:val="72"/>
                      <w:lang w:val="en-US"/>
                    </w:rPr>
                  </w:pPr>
                </w:p>
                <w:p w:rsidR="00AA1BED" w:rsidRDefault="00AA1BED" w:rsidP="00C635AF">
                  <w:pPr>
                    <w:jc w:val="center"/>
                    <w:rPr>
                      <w:b/>
                      <w:color w:val="FFFFFF" w:themeColor="background1"/>
                      <w:sz w:val="72"/>
                      <w:szCs w:val="72"/>
                      <w:lang w:val="en-US"/>
                    </w:rPr>
                  </w:pPr>
                  <w:r w:rsidRPr="00C635AF">
                    <w:rPr>
                      <w:b/>
                      <w:color w:val="FFFFFF" w:themeColor="background1"/>
                      <w:sz w:val="72"/>
                      <w:szCs w:val="72"/>
                      <w:lang w:val="en-US"/>
                    </w:rPr>
                    <w:t>Under Development</w:t>
                  </w:r>
                </w:p>
                <w:p w:rsidR="00AA1BED" w:rsidRDefault="00AA1BED" w:rsidP="00C635AF">
                  <w:pPr>
                    <w:jc w:val="center"/>
                    <w:rPr>
                      <w:b/>
                      <w:color w:val="FFFFFF" w:themeColor="background1"/>
                      <w:sz w:val="72"/>
                      <w:szCs w:val="72"/>
                      <w:lang w:val="en-US"/>
                    </w:rPr>
                  </w:pPr>
                </w:p>
                <w:p w:rsidR="00AA1BED" w:rsidRDefault="00AA1BED" w:rsidP="00C635AF">
                  <w:pPr>
                    <w:jc w:val="center"/>
                    <w:rPr>
                      <w:b/>
                      <w:color w:val="FFFFFF" w:themeColor="background1"/>
                      <w:sz w:val="72"/>
                      <w:szCs w:val="72"/>
                      <w:lang w:val="en-US"/>
                    </w:rPr>
                  </w:pPr>
                  <w:r w:rsidRPr="00C635AF">
                    <w:rPr>
                      <w:b/>
                      <w:color w:val="FFFFFF" w:themeColor="background1"/>
                      <w:sz w:val="72"/>
                      <w:szCs w:val="72"/>
                      <w:lang w:val="en-US"/>
                    </w:rPr>
                    <w:t>Under Development</w:t>
                  </w:r>
                </w:p>
                <w:p w:rsidR="00AA1BED" w:rsidRDefault="00AA1BED" w:rsidP="00C635AF">
                  <w:pPr>
                    <w:jc w:val="center"/>
                    <w:rPr>
                      <w:b/>
                      <w:color w:val="FFFFFF" w:themeColor="background1"/>
                      <w:sz w:val="72"/>
                      <w:szCs w:val="72"/>
                      <w:lang w:val="en-US"/>
                    </w:rPr>
                  </w:pPr>
                </w:p>
                <w:p w:rsidR="00AA1BED" w:rsidRDefault="00AA1BED" w:rsidP="00C635AF">
                  <w:pPr>
                    <w:jc w:val="center"/>
                    <w:rPr>
                      <w:b/>
                      <w:color w:val="FFFFFF" w:themeColor="background1"/>
                      <w:sz w:val="72"/>
                      <w:szCs w:val="72"/>
                      <w:lang w:val="en-US"/>
                    </w:rPr>
                  </w:pPr>
                  <w:r w:rsidRPr="00C635AF">
                    <w:rPr>
                      <w:b/>
                      <w:color w:val="FFFFFF" w:themeColor="background1"/>
                      <w:sz w:val="72"/>
                      <w:szCs w:val="72"/>
                      <w:lang w:val="en-US"/>
                    </w:rPr>
                    <w:t>Under Development</w:t>
                  </w:r>
                </w:p>
                <w:p w:rsidR="00AA1BED" w:rsidRDefault="00AA1BED" w:rsidP="00C635AF">
                  <w:pPr>
                    <w:jc w:val="center"/>
                    <w:rPr>
                      <w:b/>
                      <w:color w:val="FFFFFF" w:themeColor="background1"/>
                      <w:sz w:val="72"/>
                      <w:szCs w:val="72"/>
                      <w:lang w:val="en-US"/>
                    </w:rPr>
                  </w:pPr>
                </w:p>
                <w:p w:rsidR="00AA1BED" w:rsidRDefault="00AA1BED" w:rsidP="00C635AF">
                  <w:pPr>
                    <w:jc w:val="center"/>
                    <w:rPr>
                      <w:b/>
                      <w:color w:val="FFFFFF" w:themeColor="background1"/>
                      <w:sz w:val="72"/>
                      <w:szCs w:val="72"/>
                      <w:lang w:val="en-US"/>
                    </w:rPr>
                  </w:pPr>
                  <w:r w:rsidRPr="00C635AF">
                    <w:rPr>
                      <w:b/>
                      <w:color w:val="FFFFFF" w:themeColor="background1"/>
                      <w:sz w:val="72"/>
                      <w:szCs w:val="72"/>
                      <w:lang w:val="en-US"/>
                    </w:rPr>
                    <w:t>Under Development</w:t>
                  </w:r>
                </w:p>
                <w:p w:rsidR="00AA1BED" w:rsidRDefault="00AA1BED" w:rsidP="00C635AF">
                  <w:pPr>
                    <w:jc w:val="center"/>
                    <w:rPr>
                      <w:b/>
                      <w:color w:val="FFFFFF" w:themeColor="background1"/>
                      <w:sz w:val="72"/>
                      <w:szCs w:val="72"/>
                      <w:lang w:val="en-US"/>
                    </w:rPr>
                  </w:pPr>
                </w:p>
                <w:p w:rsidR="00AA1BED" w:rsidRDefault="00AA1BED" w:rsidP="00C635AF">
                  <w:pPr>
                    <w:jc w:val="center"/>
                    <w:rPr>
                      <w:b/>
                      <w:color w:val="FFFFFF" w:themeColor="background1"/>
                      <w:sz w:val="72"/>
                      <w:szCs w:val="72"/>
                      <w:lang w:val="en-US"/>
                    </w:rPr>
                  </w:pPr>
                  <w:r w:rsidRPr="00C635AF">
                    <w:rPr>
                      <w:b/>
                      <w:color w:val="FFFFFF" w:themeColor="background1"/>
                      <w:sz w:val="72"/>
                      <w:szCs w:val="72"/>
                      <w:lang w:val="en-US"/>
                    </w:rPr>
                    <w:t>Under Development</w:t>
                  </w:r>
                </w:p>
                <w:p w:rsidR="00AA1BED" w:rsidRPr="00C635AF" w:rsidRDefault="00AA1BED" w:rsidP="00C635AF">
                  <w:pPr>
                    <w:jc w:val="center"/>
                    <w:rPr>
                      <w:b/>
                      <w:color w:val="FFFFFF" w:themeColor="background1"/>
                      <w:sz w:val="72"/>
                      <w:szCs w:val="72"/>
                      <w:lang w:val="en-US"/>
                    </w:rPr>
                  </w:pPr>
                </w:p>
              </w:txbxContent>
            </v:textbox>
          </v:shape>
        </w:pict>
      </w:r>
      <w:bookmarkStart w:id="81" w:name="_Toc338688631"/>
      <w:r w:rsidR="00A24E78">
        <w:rPr>
          <w:lang w:val="en-US"/>
        </w:rPr>
        <w:t>Advanced Software Product Line Engineering with EASy-Producer</w:t>
      </w:r>
      <w:bookmarkEnd w:id="79"/>
      <w:bookmarkEnd w:id="80"/>
      <w:bookmarkEnd w:id="81"/>
    </w:p>
    <w:p w:rsidR="00A24E78" w:rsidRDefault="00A24E78" w:rsidP="00A24E78">
      <w:pPr>
        <w:rPr>
          <w:lang w:val="en-US"/>
        </w:rPr>
      </w:pPr>
    </w:p>
    <w:p w:rsidR="005216C9" w:rsidRPr="004B688F" w:rsidRDefault="005216C9" w:rsidP="005216C9">
      <w:pPr>
        <w:pStyle w:val="Heading2"/>
      </w:pPr>
      <w:bookmarkStart w:id="82" w:name="_Toc338688632"/>
      <w:r>
        <w:t>Staged Configuration and Instantiation</w:t>
      </w:r>
      <w:bookmarkEnd w:id="82"/>
    </w:p>
    <w:p w:rsidR="005216C9" w:rsidRDefault="005216C9" w:rsidP="00A24E78">
      <w:pPr>
        <w:rPr>
          <w:lang w:val="en-US"/>
        </w:rPr>
      </w:pPr>
    </w:p>
    <w:p w:rsidR="005216C9" w:rsidRPr="004B688F" w:rsidRDefault="005216C9" w:rsidP="005216C9">
      <w:pPr>
        <w:pStyle w:val="Heading2"/>
      </w:pPr>
      <w:bookmarkStart w:id="83" w:name="_Toc338688633"/>
      <w:r>
        <w:t>Product Line Hierarchies</w:t>
      </w:r>
      <w:bookmarkEnd w:id="83"/>
    </w:p>
    <w:p w:rsidR="005216C9" w:rsidRDefault="005216C9" w:rsidP="00A24E78">
      <w:pPr>
        <w:rPr>
          <w:lang w:val="en-US"/>
        </w:rPr>
      </w:pPr>
    </w:p>
    <w:p w:rsidR="005216C9" w:rsidRPr="004B688F" w:rsidRDefault="005216C9" w:rsidP="005216C9">
      <w:pPr>
        <w:pStyle w:val="Heading2"/>
      </w:pPr>
      <w:bookmarkStart w:id="84" w:name="_Toc338688634"/>
      <w:r>
        <w:t>Multi Software Product Lines</w:t>
      </w:r>
      <w:bookmarkEnd w:id="84"/>
    </w:p>
    <w:p w:rsidR="000216CE" w:rsidRDefault="000216CE" w:rsidP="00A24E78">
      <w:pPr>
        <w:rPr>
          <w:lang w:val="en-US"/>
        </w:rPr>
      </w:pPr>
    </w:p>
    <w:p w:rsidR="00A24E78" w:rsidRDefault="00A24E78" w:rsidP="00A24E78">
      <w:pPr>
        <w:rPr>
          <w:lang w:val="en-US"/>
        </w:rPr>
      </w:pPr>
    </w:p>
    <w:p w:rsidR="00390E60" w:rsidRDefault="00390E60" w:rsidP="00A24E78">
      <w:pPr>
        <w:rPr>
          <w:lang w:val="en-US"/>
        </w:rPr>
        <w:sectPr w:rsidR="00390E60" w:rsidSect="00046247">
          <w:pgSz w:w="11906" w:h="16838"/>
          <w:pgMar w:top="1417" w:right="1417" w:bottom="1134" w:left="1417" w:header="708" w:footer="708" w:gutter="0"/>
          <w:cols w:space="708"/>
          <w:docGrid w:linePitch="360"/>
        </w:sectPr>
      </w:pPr>
    </w:p>
    <w:p w:rsidR="00053DCD" w:rsidRPr="00774FB4" w:rsidRDefault="00B9797C" w:rsidP="00040374">
      <w:pPr>
        <w:pStyle w:val="Heading1"/>
        <w:rPr>
          <w:lang w:val="en-US"/>
        </w:rPr>
      </w:pPr>
      <w:bookmarkStart w:id="85" w:name="_Ref338256703"/>
      <w:bookmarkStart w:id="86" w:name="_Toc338688635"/>
      <w:r>
        <w:rPr>
          <w:lang w:val="en-US"/>
        </w:rPr>
        <w:lastRenderedPageBreak/>
        <w:t>Known Bugs</w:t>
      </w:r>
      <w:bookmarkEnd w:id="85"/>
      <w:bookmarkEnd w:id="86"/>
    </w:p>
    <w:p w:rsidR="00B575C6" w:rsidRDefault="008368E0" w:rsidP="00E259F8">
      <w:pPr>
        <w:jc w:val="both"/>
        <w:rPr>
          <w:rFonts w:ascii="Candara" w:hAnsi="Candara"/>
          <w:lang w:val="en-US"/>
        </w:rPr>
      </w:pPr>
      <w:r>
        <w:rPr>
          <w:rFonts w:ascii="Candara" w:hAnsi="Candara"/>
          <w:lang w:val="en-US"/>
        </w:rPr>
        <w:t>The following bugs and problems are known. We are currently working on solutions.</w:t>
      </w:r>
    </w:p>
    <w:p w:rsidR="00E15458" w:rsidRDefault="00E15458" w:rsidP="00774FB4">
      <w:pPr>
        <w:pStyle w:val="ListParagraph"/>
        <w:numPr>
          <w:ilvl w:val="0"/>
          <w:numId w:val="9"/>
        </w:numPr>
        <w:jc w:val="both"/>
        <w:rPr>
          <w:rFonts w:ascii="Candara" w:hAnsi="Candara"/>
          <w:lang w:val="en-US"/>
        </w:rPr>
      </w:pPr>
      <w:r>
        <w:rPr>
          <w:rFonts w:ascii="Candara" w:hAnsi="Candara"/>
          <w:lang w:val="en-US"/>
        </w:rPr>
        <w:t>The variability model defined in the IVML-editor disappears. Workaround: Do not run both editors (the product line-editor and the IVML-editor) for the same project simultaneously. This may cause overriding your previously defined model or the configuration in one of the editors by the other one. Only use one editor at the same time (i.e. close the IVML-editor before opening the product line-editor).</w:t>
      </w:r>
    </w:p>
    <w:p w:rsidR="00E15458" w:rsidRDefault="00E15458" w:rsidP="00774FB4">
      <w:pPr>
        <w:pStyle w:val="ListParagraph"/>
        <w:numPr>
          <w:ilvl w:val="0"/>
          <w:numId w:val="9"/>
        </w:numPr>
        <w:jc w:val="both"/>
        <w:rPr>
          <w:rFonts w:ascii="Candara" w:hAnsi="Candara"/>
          <w:lang w:val="en-US"/>
        </w:rPr>
      </w:pPr>
      <w:r>
        <w:rPr>
          <w:rFonts w:ascii="Candara" w:hAnsi="Candara"/>
          <w:lang w:val="en-US"/>
        </w:rPr>
        <w:t>The IVML Configuration Editor of the EASy product line-editor does not display the decision variable defined in the IVML-editor. Workaround: After defining the variability model, close the IVML-editor, close the current project and open it again. The IVML Configuration Editor will now display the decision variables. Please note that deriving a product from a product line project in which the variables will not be displayed in the IVML Configuration Editor will yield a corrupted product. This corrupted product must be deleted and derived again (after checking whether the decision variables are available in IVML Configuration Editor of the product line project)</w:t>
      </w:r>
      <w:r w:rsidR="00AA60CA">
        <w:rPr>
          <w:rFonts w:ascii="Candara" w:hAnsi="Candara"/>
          <w:lang w:val="en-US"/>
        </w:rPr>
        <w:t>.</w:t>
      </w:r>
    </w:p>
    <w:p w:rsidR="00E15458" w:rsidRDefault="008F4E96" w:rsidP="00774FB4">
      <w:pPr>
        <w:pStyle w:val="ListParagraph"/>
        <w:numPr>
          <w:ilvl w:val="0"/>
          <w:numId w:val="9"/>
        </w:numPr>
        <w:jc w:val="both"/>
        <w:rPr>
          <w:rFonts w:ascii="Candara" w:hAnsi="Candara"/>
          <w:lang w:val="en-US"/>
        </w:rPr>
      </w:pPr>
      <w:r>
        <w:rPr>
          <w:rFonts w:ascii="Candara" w:hAnsi="Candara"/>
          <w:lang w:val="en-US"/>
        </w:rPr>
        <w:t>The “Instantiate”-button is disabled in the product-project. Workaround: Check whether an instantiator is defined in the parent product line-project. Typically this error points at a not defined instantiator. In such a case, the derived product must be deleted and derived again.</w:t>
      </w:r>
    </w:p>
    <w:p w:rsidR="008F4E96" w:rsidRPr="00AA60CA" w:rsidRDefault="00774FB4" w:rsidP="00AA60CA">
      <w:pPr>
        <w:pStyle w:val="ListParagraph"/>
        <w:numPr>
          <w:ilvl w:val="0"/>
          <w:numId w:val="9"/>
        </w:numPr>
        <w:jc w:val="both"/>
        <w:rPr>
          <w:rFonts w:ascii="Candara" w:hAnsi="Candara"/>
          <w:lang w:val="en-US"/>
        </w:rPr>
      </w:pPr>
      <w:r>
        <w:rPr>
          <w:rFonts w:ascii="Candara" w:hAnsi="Candara"/>
          <w:lang w:val="en-US"/>
        </w:rPr>
        <w:t xml:space="preserve">In some cases, IVML elements of an imported project are marked as unknown (errors). </w:t>
      </w:r>
      <w:r w:rsidR="00D242B8">
        <w:rPr>
          <w:rFonts w:ascii="Candara" w:hAnsi="Candara"/>
          <w:lang w:val="en-US"/>
        </w:rPr>
        <w:t xml:space="preserve">Workaround: </w:t>
      </w:r>
      <w:r w:rsidR="008F4E96">
        <w:rPr>
          <w:rFonts w:ascii="Candara" w:hAnsi="Candara"/>
          <w:lang w:val="en-US"/>
        </w:rPr>
        <w:t>Type</w:t>
      </w:r>
      <w:r w:rsidR="00A84DF5">
        <w:rPr>
          <w:rFonts w:ascii="Candara" w:hAnsi="Candara"/>
          <w:lang w:val="en-US"/>
        </w:rPr>
        <w:t xml:space="preserve"> something in the IVML-editor and save the file.</w:t>
      </w:r>
    </w:p>
    <w:p w:rsidR="00774FB4" w:rsidRPr="00774FB4" w:rsidRDefault="00774FB4" w:rsidP="00774FB4">
      <w:pPr>
        <w:pStyle w:val="ListParagraph"/>
        <w:numPr>
          <w:ilvl w:val="0"/>
          <w:numId w:val="9"/>
        </w:numPr>
        <w:jc w:val="both"/>
        <w:rPr>
          <w:rFonts w:ascii="Candara" w:hAnsi="Candara"/>
          <w:lang w:val="en-US"/>
        </w:rPr>
      </w:pPr>
      <w:r>
        <w:rPr>
          <w:rFonts w:ascii="Candara" w:hAnsi="Candara"/>
          <w:lang w:val="en-US"/>
        </w:rPr>
        <w:t xml:space="preserve">In some situations, you may encounter performance problems or, in the worst case, freezing eclipse. If you configured the eclipse.ini file as described in Section </w:t>
      </w:r>
      <w:r w:rsidR="009B34F3">
        <w:rPr>
          <w:rFonts w:ascii="Candara" w:hAnsi="Candara"/>
          <w:lang w:val="en-US"/>
        </w:rPr>
        <w:fldChar w:fldCharType="begin"/>
      </w:r>
      <w:r w:rsidR="00285058">
        <w:rPr>
          <w:rFonts w:ascii="Candara" w:hAnsi="Candara"/>
          <w:lang w:val="en-US"/>
        </w:rPr>
        <w:instrText xml:space="preserve"> REF _Ref338257169 \r \h </w:instrText>
      </w:r>
      <w:r w:rsidR="009B34F3">
        <w:rPr>
          <w:rFonts w:ascii="Candara" w:hAnsi="Candara"/>
          <w:lang w:val="en-US"/>
        </w:rPr>
      </w:r>
      <w:r w:rsidR="009B34F3">
        <w:rPr>
          <w:rFonts w:ascii="Candara" w:hAnsi="Candara"/>
          <w:lang w:val="en-US"/>
        </w:rPr>
        <w:fldChar w:fldCharType="separate"/>
      </w:r>
      <w:r w:rsidR="002010E6">
        <w:rPr>
          <w:rFonts w:ascii="Candara" w:hAnsi="Candara"/>
          <w:lang w:val="en-US"/>
        </w:rPr>
        <w:t>3.3</w:t>
      </w:r>
      <w:r w:rsidR="009B34F3">
        <w:rPr>
          <w:rFonts w:ascii="Candara" w:hAnsi="Candara"/>
          <w:lang w:val="en-US"/>
        </w:rPr>
        <w:fldChar w:fldCharType="end"/>
      </w:r>
      <w:r>
        <w:rPr>
          <w:rFonts w:ascii="Candara" w:hAnsi="Candara"/>
          <w:lang w:val="en-US"/>
        </w:rPr>
        <w:t>, restart eclipse</w:t>
      </w:r>
      <w:r w:rsidR="00285058">
        <w:rPr>
          <w:rFonts w:ascii="Candara" w:hAnsi="Candara"/>
          <w:lang w:val="en-US"/>
        </w:rPr>
        <w:t>.</w:t>
      </w:r>
    </w:p>
    <w:p w:rsidR="00774FB4" w:rsidRDefault="00997441" w:rsidP="00E259F8">
      <w:pPr>
        <w:jc w:val="both"/>
        <w:rPr>
          <w:rFonts w:ascii="Candara" w:hAnsi="Candara"/>
          <w:lang w:val="en-US"/>
        </w:rPr>
      </w:pPr>
      <w:r>
        <w:rPr>
          <w:rFonts w:ascii="Candara" w:hAnsi="Candara"/>
          <w:lang w:val="en-US"/>
        </w:rPr>
        <w:t>In case that you encounter any f</w:t>
      </w:r>
      <w:r w:rsidR="00CD665D">
        <w:rPr>
          <w:rFonts w:ascii="Candara" w:hAnsi="Candara"/>
          <w:lang w:val="en-US"/>
        </w:rPr>
        <w:t xml:space="preserve">urther bugs </w:t>
      </w:r>
      <w:r>
        <w:rPr>
          <w:rFonts w:ascii="Candara" w:hAnsi="Candara"/>
          <w:lang w:val="en-US"/>
        </w:rPr>
        <w:t>feel free to contact us in terms of writing a mail to your current contact person of the SSE group.</w:t>
      </w:r>
    </w:p>
    <w:p w:rsidR="00CD665D" w:rsidRDefault="00997441" w:rsidP="00E259F8">
      <w:pPr>
        <w:jc w:val="both"/>
        <w:rPr>
          <w:rFonts w:ascii="Candara" w:hAnsi="Candara"/>
          <w:lang w:val="en-US"/>
        </w:rPr>
      </w:pPr>
      <w:r>
        <w:rPr>
          <w:rFonts w:ascii="Candara" w:hAnsi="Candara"/>
          <w:lang w:val="en-US"/>
        </w:rPr>
        <w:t>Thank you!</w:t>
      </w:r>
    </w:p>
    <w:p w:rsidR="00B9797C" w:rsidRPr="00CD665D" w:rsidRDefault="00B9797C" w:rsidP="00E259F8">
      <w:pPr>
        <w:jc w:val="both"/>
        <w:rPr>
          <w:rFonts w:ascii="Candara" w:hAnsi="Candara"/>
          <w:lang w:val="en-US"/>
        </w:rPr>
      </w:pPr>
    </w:p>
    <w:p w:rsidR="00B9797C" w:rsidRPr="00CD665D" w:rsidRDefault="00B9797C" w:rsidP="00E259F8">
      <w:pPr>
        <w:jc w:val="both"/>
        <w:rPr>
          <w:rFonts w:ascii="Candara" w:hAnsi="Candara"/>
          <w:lang w:val="en-US"/>
        </w:rPr>
        <w:sectPr w:rsidR="00B9797C" w:rsidRPr="00CD665D" w:rsidSect="00046247">
          <w:pgSz w:w="11906" w:h="16838"/>
          <w:pgMar w:top="1417" w:right="1417" w:bottom="1134" w:left="1417" w:header="708" w:footer="708" w:gutter="0"/>
          <w:cols w:space="708"/>
          <w:docGrid w:linePitch="360"/>
        </w:sectPr>
      </w:pPr>
    </w:p>
    <w:p w:rsidR="00265EBE" w:rsidRPr="00C22503" w:rsidRDefault="00D52E7E" w:rsidP="00C22503">
      <w:pPr>
        <w:pStyle w:val="Title"/>
      </w:pPr>
      <w:bookmarkStart w:id="87" w:name="_Toc338688636"/>
      <w:r w:rsidRPr="00C22503">
        <w:lastRenderedPageBreak/>
        <w:t>Appendix</w:t>
      </w:r>
      <w:bookmarkEnd w:id="87"/>
    </w:p>
    <w:p w:rsidR="00C22503" w:rsidRPr="00C22503" w:rsidRDefault="00B609D5" w:rsidP="00C22503">
      <w:pPr>
        <w:pStyle w:val="Subtitle"/>
      </w:pPr>
      <w:bookmarkStart w:id="88" w:name="_Ref338664499"/>
      <w:bookmarkStart w:id="89" w:name="_Toc338688637"/>
      <w:r>
        <w:t>Running Ex</w:t>
      </w:r>
      <w:r w:rsidR="007B0754">
        <w:t>a</w:t>
      </w:r>
      <w:r>
        <w:t>m</w:t>
      </w:r>
      <w:r w:rsidR="007B0754">
        <w:t>ple IVML-File</w:t>
      </w:r>
      <w:bookmarkEnd w:id="88"/>
      <w:bookmarkEnd w:id="89"/>
    </w:p>
    <w:p w:rsidR="007B0754" w:rsidRDefault="007B0754" w:rsidP="007B075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project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PL_Content_Sharing</w:t>
      </w:r>
      <w:proofErr w:type="spellEnd"/>
      <w:r>
        <w:rPr>
          <w:rFonts w:ascii="Consolas" w:hAnsi="Consolas" w:cs="Consolas"/>
          <w:color w:val="000000"/>
          <w:sz w:val="20"/>
          <w:szCs w:val="20"/>
        </w:rPr>
        <w:t xml:space="preserve"> {</w:t>
      </w:r>
    </w:p>
    <w:p w:rsidR="007B0754" w:rsidRDefault="007B0754" w:rsidP="007B0754">
      <w:pPr>
        <w:autoSpaceDE w:val="0"/>
        <w:autoSpaceDN w:val="0"/>
        <w:adjustRightInd w:val="0"/>
        <w:spacing w:after="0" w:line="240" w:lineRule="auto"/>
        <w:rPr>
          <w:rFonts w:ascii="Consolas" w:hAnsi="Consolas" w:cs="Consolas"/>
          <w:sz w:val="20"/>
          <w:szCs w:val="20"/>
        </w:rPr>
      </w:pPr>
    </w:p>
    <w:p w:rsidR="007B0754" w:rsidRDefault="007B0754" w:rsidP="007B07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version</w:t>
      </w:r>
      <w:proofErr w:type="spellEnd"/>
      <w:r>
        <w:rPr>
          <w:rFonts w:ascii="Consolas" w:hAnsi="Consolas" w:cs="Consolas"/>
          <w:color w:val="000000"/>
          <w:sz w:val="20"/>
          <w:szCs w:val="20"/>
        </w:rPr>
        <w:t xml:space="preserve"> v0;</w:t>
      </w:r>
    </w:p>
    <w:p w:rsidR="007B0754" w:rsidRPr="007B0754" w:rsidRDefault="007B0754" w:rsidP="007B0754">
      <w:pPr>
        <w:autoSpaceDE w:val="0"/>
        <w:autoSpaceDN w:val="0"/>
        <w:adjustRightInd w:val="0"/>
        <w:spacing w:after="0" w:line="240" w:lineRule="auto"/>
        <w:rPr>
          <w:rFonts w:ascii="Consolas" w:hAnsi="Consolas" w:cs="Consolas"/>
          <w:sz w:val="20"/>
          <w:szCs w:val="20"/>
          <w:lang w:val="en-US"/>
        </w:rPr>
      </w:pPr>
      <w:r w:rsidRPr="007B0754">
        <w:rPr>
          <w:rFonts w:ascii="Consolas" w:hAnsi="Consolas" w:cs="Consolas"/>
          <w:color w:val="000000"/>
          <w:sz w:val="20"/>
          <w:szCs w:val="20"/>
          <w:lang w:val="en-US"/>
        </w:rPr>
        <w:t xml:space="preserve">    </w:t>
      </w:r>
      <w:proofErr w:type="spellStart"/>
      <w:proofErr w:type="gramStart"/>
      <w:r w:rsidRPr="007B0754">
        <w:rPr>
          <w:rFonts w:ascii="Consolas" w:hAnsi="Consolas" w:cs="Consolas"/>
          <w:b/>
          <w:bCs/>
          <w:color w:val="7F0055"/>
          <w:sz w:val="20"/>
          <w:szCs w:val="20"/>
          <w:lang w:val="en-US"/>
        </w:rPr>
        <w:t>enum</w:t>
      </w:r>
      <w:proofErr w:type="spellEnd"/>
      <w:proofErr w:type="gramEnd"/>
      <w:r w:rsidRPr="007B0754">
        <w:rPr>
          <w:rFonts w:ascii="Consolas" w:hAnsi="Consolas" w:cs="Consolas"/>
          <w:color w:val="000000"/>
          <w:sz w:val="20"/>
          <w:szCs w:val="20"/>
          <w:lang w:val="en-US"/>
        </w:rPr>
        <w:t xml:space="preserve"> </w:t>
      </w:r>
      <w:proofErr w:type="spellStart"/>
      <w:r w:rsidRPr="007B0754">
        <w:rPr>
          <w:rFonts w:ascii="Consolas" w:hAnsi="Consolas" w:cs="Consolas"/>
          <w:color w:val="000000"/>
          <w:sz w:val="20"/>
          <w:szCs w:val="20"/>
          <w:lang w:val="en-US"/>
        </w:rPr>
        <w:t>ContentType</w:t>
      </w:r>
      <w:proofErr w:type="spellEnd"/>
      <w:r w:rsidRPr="007B0754">
        <w:rPr>
          <w:rFonts w:ascii="Consolas" w:hAnsi="Consolas" w:cs="Consolas"/>
          <w:color w:val="000000"/>
          <w:sz w:val="20"/>
          <w:szCs w:val="20"/>
          <w:lang w:val="en-US"/>
        </w:rPr>
        <w:t xml:space="preserve"> {Text, Video, Audio, </w:t>
      </w:r>
      <w:proofErr w:type="spellStart"/>
      <w:r w:rsidRPr="007B0754">
        <w:rPr>
          <w:rFonts w:ascii="Consolas" w:hAnsi="Consolas" w:cs="Consolas"/>
          <w:color w:val="000000"/>
          <w:sz w:val="20"/>
          <w:szCs w:val="20"/>
          <w:lang w:val="en-US"/>
        </w:rPr>
        <w:t>ThreeD</w:t>
      </w:r>
      <w:proofErr w:type="spellEnd"/>
      <w:r w:rsidRPr="007B0754">
        <w:rPr>
          <w:rFonts w:ascii="Consolas" w:hAnsi="Consolas" w:cs="Consolas"/>
          <w:color w:val="000000"/>
          <w:sz w:val="20"/>
          <w:szCs w:val="20"/>
          <w:lang w:val="en-US"/>
        </w:rPr>
        <w:t>, BLOB};</w:t>
      </w:r>
    </w:p>
    <w:p w:rsidR="007B0754" w:rsidRPr="007B0754" w:rsidRDefault="007B0754" w:rsidP="007B0754">
      <w:pPr>
        <w:autoSpaceDE w:val="0"/>
        <w:autoSpaceDN w:val="0"/>
        <w:adjustRightInd w:val="0"/>
        <w:spacing w:after="0" w:line="240" w:lineRule="auto"/>
        <w:rPr>
          <w:rFonts w:ascii="Consolas" w:hAnsi="Consolas" w:cs="Consolas"/>
          <w:sz w:val="20"/>
          <w:szCs w:val="20"/>
          <w:lang w:val="en-US"/>
        </w:rPr>
      </w:pPr>
      <w:r w:rsidRPr="007B0754">
        <w:rPr>
          <w:rFonts w:ascii="Consolas" w:hAnsi="Consolas" w:cs="Consolas"/>
          <w:color w:val="000000"/>
          <w:sz w:val="20"/>
          <w:szCs w:val="20"/>
          <w:lang w:val="en-US"/>
        </w:rPr>
        <w:t xml:space="preserve">    </w:t>
      </w:r>
      <w:proofErr w:type="spellStart"/>
      <w:proofErr w:type="gramStart"/>
      <w:r w:rsidRPr="007B0754">
        <w:rPr>
          <w:rFonts w:ascii="Consolas" w:hAnsi="Consolas" w:cs="Consolas"/>
          <w:b/>
          <w:bCs/>
          <w:color w:val="7F0055"/>
          <w:sz w:val="20"/>
          <w:szCs w:val="20"/>
          <w:lang w:val="en-US"/>
        </w:rPr>
        <w:t>enum</w:t>
      </w:r>
      <w:proofErr w:type="spellEnd"/>
      <w:proofErr w:type="gramEnd"/>
      <w:r w:rsidRPr="007B0754">
        <w:rPr>
          <w:rFonts w:ascii="Consolas" w:hAnsi="Consolas" w:cs="Consolas"/>
          <w:color w:val="000000"/>
          <w:sz w:val="20"/>
          <w:szCs w:val="20"/>
          <w:lang w:val="en-US"/>
        </w:rPr>
        <w:t xml:space="preserve"> </w:t>
      </w:r>
      <w:proofErr w:type="spellStart"/>
      <w:r w:rsidRPr="007B0754">
        <w:rPr>
          <w:rFonts w:ascii="Consolas" w:hAnsi="Consolas" w:cs="Consolas"/>
          <w:color w:val="000000"/>
          <w:sz w:val="20"/>
          <w:szCs w:val="20"/>
          <w:lang w:val="en-US"/>
        </w:rPr>
        <w:t>ContainerType</w:t>
      </w:r>
      <w:proofErr w:type="spellEnd"/>
      <w:r w:rsidRPr="007B0754">
        <w:rPr>
          <w:rFonts w:ascii="Consolas" w:hAnsi="Consolas" w:cs="Consolas"/>
          <w:color w:val="000000"/>
          <w:sz w:val="20"/>
          <w:szCs w:val="20"/>
          <w:lang w:val="en-US"/>
        </w:rPr>
        <w:t xml:space="preserve"> {Tomcat, IIS, </w:t>
      </w:r>
      <w:proofErr w:type="spellStart"/>
      <w:r w:rsidRPr="007B0754">
        <w:rPr>
          <w:rFonts w:ascii="Consolas" w:hAnsi="Consolas" w:cs="Consolas"/>
          <w:color w:val="000000"/>
          <w:sz w:val="20"/>
          <w:szCs w:val="20"/>
          <w:lang w:val="en-US"/>
        </w:rPr>
        <w:t>JBoss</w:t>
      </w:r>
      <w:proofErr w:type="spellEnd"/>
      <w:r w:rsidRPr="007B0754">
        <w:rPr>
          <w:rFonts w:ascii="Consolas" w:hAnsi="Consolas" w:cs="Consolas"/>
          <w:color w:val="000000"/>
          <w:sz w:val="20"/>
          <w:szCs w:val="20"/>
          <w:lang w:val="en-US"/>
        </w:rPr>
        <w:t>};</w:t>
      </w:r>
    </w:p>
    <w:p w:rsidR="007B0754" w:rsidRPr="007B0754" w:rsidRDefault="007B0754" w:rsidP="007B0754">
      <w:pPr>
        <w:autoSpaceDE w:val="0"/>
        <w:autoSpaceDN w:val="0"/>
        <w:adjustRightInd w:val="0"/>
        <w:spacing w:after="0" w:line="240" w:lineRule="auto"/>
        <w:rPr>
          <w:rFonts w:ascii="Consolas" w:hAnsi="Consolas" w:cs="Consolas"/>
          <w:sz w:val="20"/>
          <w:szCs w:val="20"/>
          <w:lang w:val="en-US"/>
        </w:rPr>
      </w:pPr>
      <w:r w:rsidRPr="007B0754">
        <w:rPr>
          <w:rFonts w:ascii="Consolas" w:hAnsi="Consolas" w:cs="Consolas"/>
          <w:color w:val="000000"/>
          <w:sz w:val="20"/>
          <w:szCs w:val="20"/>
          <w:lang w:val="en-US"/>
        </w:rPr>
        <w:t xml:space="preserve">    </w:t>
      </w:r>
      <w:proofErr w:type="spellStart"/>
      <w:proofErr w:type="gramStart"/>
      <w:r w:rsidRPr="007B0754">
        <w:rPr>
          <w:rFonts w:ascii="Consolas" w:hAnsi="Consolas" w:cs="Consolas"/>
          <w:b/>
          <w:bCs/>
          <w:color w:val="7F0055"/>
          <w:sz w:val="20"/>
          <w:szCs w:val="20"/>
          <w:lang w:val="en-US"/>
        </w:rPr>
        <w:t>enum</w:t>
      </w:r>
      <w:proofErr w:type="spellEnd"/>
      <w:proofErr w:type="gramEnd"/>
      <w:r w:rsidRPr="007B0754">
        <w:rPr>
          <w:rFonts w:ascii="Consolas" w:hAnsi="Consolas" w:cs="Consolas"/>
          <w:color w:val="000000"/>
          <w:sz w:val="20"/>
          <w:szCs w:val="20"/>
          <w:lang w:val="en-US"/>
        </w:rPr>
        <w:t xml:space="preserve"> </w:t>
      </w:r>
      <w:proofErr w:type="spellStart"/>
      <w:r w:rsidRPr="007B0754">
        <w:rPr>
          <w:rFonts w:ascii="Consolas" w:hAnsi="Consolas" w:cs="Consolas"/>
          <w:color w:val="000000"/>
          <w:sz w:val="20"/>
          <w:szCs w:val="20"/>
          <w:lang w:val="en-US"/>
        </w:rPr>
        <w:t>DatabaseType</w:t>
      </w:r>
      <w:proofErr w:type="spellEnd"/>
      <w:r w:rsidRPr="007B0754">
        <w:rPr>
          <w:rFonts w:ascii="Consolas" w:hAnsi="Consolas" w:cs="Consolas"/>
          <w:color w:val="000000"/>
          <w:sz w:val="20"/>
          <w:szCs w:val="20"/>
          <w:lang w:val="en-US"/>
        </w:rPr>
        <w:t xml:space="preserve"> {</w:t>
      </w:r>
      <w:proofErr w:type="spellStart"/>
      <w:r w:rsidRPr="007B0754">
        <w:rPr>
          <w:rFonts w:ascii="Consolas" w:hAnsi="Consolas" w:cs="Consolas"/>
          <w:color w:val="000000"/>
          <w:sz w:val="20"/>
          <w:szCs w:val="20"/>
          <w:lang w:val="en-US"/>
        </w:rPr>
        <w:t>AzureSQL</w:t>
      </w:r>
      <w:proofErr w:type="spellEnd"/>
      <w:r w:rsidRPr="007B0754">
        <w:rPr>
          <w:rFonts w:ascii="Consolas" w:hAnsi="Consolas" w:cs="Consolas"/>
          <w:color w:val="000000"/>
          <w:sz w:val="20"/>
          <w:szCs w:val="20"/>
          <w:lang w:val="en-US"/>
        </w:rPr>
        <w:t xml:space="preserve">, AmazonS3, </w:t>
      </w:r>
      <w:proofErr w:type="spellStart"/>
      <w:r w:rsidRPr="007B0754">
        <w:rPr>
          <w:rFonts w:ascii="Consolas" w:hAnsi="Consolas" w:cs="Consolas"/>
          <w:color w:val="000000"/>
          <w:sz w:val="20"/>
          <w:szCs w:val="20"/>
          <w:lang w:val="en-US"/>
        </w:rPr>
        <w:t>MySQL</w:t>
      </w:r>
      <w:proofErr w:type="spellEnd"/>
      <w:r w:rsidRPr="007B0754">
        <w:rPr>
          <w:rFonts w:ascii="Consolas" w:hAnsi="Consolas" w:cs="Consolas"/>
          <w:color w:val="000000"/>
          <w:sz w:val="20"/>
          <w:szCs w:val="20"/>
          <w:lang w:val="en-US"/>
        </w:rPr>
        <w:t>};</w:t>
      </w:r>
    </w:p>
    <w:p w:rsidR="007B0754" w:rsidRPr="007B0754" w:rsidRDefault="007B0754" w:rsidP="007B0754">
      <w:pPr>
        <w:autoSpaceDE w:val="0"/>
        <w:autoSpaceDN w:val="0"/>
        <w:adjustRightInd w:val="0"/>
        <w:spacing w:after="0" w:line="240" w:lineRule="auto"/>
        <w:rPr>
          <w:rFonts w:ascii="Consolas" w:hAnsi="Consolas" w:cs="Consolas"/>
          <w:sz w:val="20"/>
          <w:szCs w:val="20"/>
          <w:lang w:val="en-US"/>
        </w:rPr>
      </w:pPr>
      <w:r w:rsidRPr="007B0754">
        <w:rPr>
          <w:rFonts w:ascii="Consolas" w:hAnsi="Consolas" w:cs="Consolas"/>
          <w:color w:val="000000"/>
          <w:sz w:val="20"/>
          <w:szCs w:val="20"/>
          <w:lang w:val="en-US"/>
        </w:rPr>
        <w:t xml:space="preserve">    </w:t>
      </w:r>
      <w:proofErr w:type="spellStart"/>
      <w:proofErr w:type="gramStart"/>
      <w:r w:rsidRPr="007B0754">
        <w:rPr>
          <w:rFonts w:ascii="Consolas" w:hAnsi="Consolas" w:cs="Consolas"/>
          <w:b/>
          <w:bCs/>
          <w:color w:val="7F0055"/>
          <w:sz w:val="20"/>
          <w:szCs w:val="20"/>
          <w:lang w:val="en-US"/>
        </w:rPr>
        <w:t>enum</w:t>
      </w:r>
      <w:proofErr w:type="spellEnd"/>
      <w:proofErr w:type="gramEnd"/>
      <w:r w:rsidRPr="007B0754">
        <w:rPr>
          <w:rFonts w:ascii="Consolas" w:hAnsi="Consolas" w:cs="Consolas"/>
          <w:color w:val="000000"/>
          <w:sz w:val="20"/>
          <w:szCs w:val="20"/>
          <w:lang w:val="en-US"/>
        </w:rPr>
        <w:t xml:space="preserve"> </w:t>
      </w:r>
      <w:proofErr w:type="spellStart"/>
      <w:r w:rsidRPr="007B0754">
        <w:rPr>
          <w:rFonts w:ascii="Consolas" w:hAnsi="Consolas" w:cs="Consolas"/>
          <w:color w:val="000000"/>
          <w:sz w:val="20"/>
          <w:szCs w:val="20"/>
          <w:lang w:val="en-US"/>
        </w:rPr>
        <w:t>DeploymentTarget</w:t>
      </w:r>
      <w:proofErr w:type="spellEnd"/>
      <w:r w:rsidRPr="007B0754">
        <w:rPr>
          <w:rFonts w:ascii="Consolas" w:hAnsi="Consolas" w:cs="Consolas"/>
          <w:color w:val="000000"/>
          <w:sz w:val="20"/>
          <w:szCs w:val="20"/>
          <w:lang w:val="en-US"/>
        </w:rPr>
        <w:t xml:space="preserve"> {Traditional, Eucalyptus, Amazon, Azure};</w:t>
      </w:r>
    </w:p>
    <w:p w:rsidR="007B0754" w:rsidRPr="007B0754" w:rsidRDefault="007B0754" w:rsidP="007B0754">
      <w:pPr>
        <w:autoSpaceDE w:val="0"/>
        <w:autoSpaceDN w:val="0"/>
        <w:adjustRightInd w:val="0"/>
        <w:spacing w:after="0" w:line="240" w:lineRule="auto"/>
        <w:rPr>
          <w:rFonts w:ascii="Consolas" w:hAnsi="Consolas" w:cs="Consolas"/>
          <w:sz w:val="20"/>
          <w:szCs w:val="20"/>
          <w:lang w:val="en-US"/>
        </w:rPr>
      </w:pPr>
      <w:r w:rsidRPr="007B0754">
        <w:rPr>
          <w:rFonts w:ascii="Consolas" w:hAnsi="Consolas" w:cs="Consolas"/>
          <w:color w:val="000000"/>
          <w:sz w:val="20"/>
          <w:szCs w:val="20"/>
          <w:lang w:val="en-US"/>
        </w:rPr>
        <w:t xml:space="preserve">    </w:t>
      </w:r>
      <w:proofErr w:type="gramStart"/>
      <w:r w:rsidRPr="007B0754">
        <w:rPr>
          <w:rFonts w:ascii="Consolas" w:hAnsi="Consolas" w:cs="Consolas"/>
          <w:b/>
          <w:bCs/>
          <w:color w:val="7F0055"/>
          <w:sz w:val="20"/>
          <w:szCs w:val="20"/>
          <w:lang w:val="en-US"/>
        </w:rPr>
        <w:t>compound</w:t>
      </w:r>
      <w:proofErr w:type="gramEnd"/>
      <w:r w:rsidRPr="007B0754">
        <w:rPr>
          <w:rFonts w:ascii="Consolas" w:hAnsi="Consolas" w:cs="Consolas"/>
          <w:color w:val="000000"/>
          <w:sz w:val="20"/>
          <w:szCs w:val="20"/>
          <w:lang w:val="en-US"/>
        </w:rPr>
        <w:t xml:space="preserve"> Content {</w:t>
      </w:r>
    </w:p>
    <w:p w:rsidR="007B0754" w:rsidRPr="007B0754" w:rsidRDefault="007B0754" w:rsidP="007B0754">
      <w:pPr>
        <w:autoSpaceDE w:val="0"/>
        <w:autoSpaceDN w:val="0"/>
        <w:adjustRightInd w:val="0"/>
        <w:spacing w:after="0" w:line="240" w:lineRule="auto"/>
        <w:rPr>
          <w:rFonts w:ascii="Consolas" w:hAnsi="Consolas" w:cs="Consolas"/>
          <w:sz w:val="20"/>
          <w:szCs w:val="20"/>
          <w:lang w:val="en-US"/>
        </w:rPr>
      </w:pPr>
      <w:r w:rsidRPr="007B0754">
        <w:rPr>
          <w:rFonts w:ascii="Consolas" w:hAnsi="Consolas" w:cs="Consolas"/>
          <w:color w:val="000000"/>
          <w:sz w:val="20"/>
          <w:szCs w:val="20"/>
          <w:lang w:val="en-US"/>
        </w:rPr>
        <w:t xml:space="preserve">        </w:t>
      </w:r>
      <w:proofErr w:type="spellStart"/>
      <w:r w:rsidRPr="007B0754">
        <w:rPr>
          <w:rFonts w:ascii="Consolas" w:hAnsi="Consolas" w:cs="Consolas"/>
          <w:color w:val="000000"/>
          <w:sz w:val="20"/>
          <w:szCs w:val="20"/>
          <w:lang w:val="en-US"/>
        </w:rPr>
        <w:t>ContentType</w:t>
      </w:r>
      <w:proofErr w:type="spellEnd"/>
      <w:r w:rsidRPr="007B0754">
        <w:rPr>
          <w:rFonts w:ascii="Consolas" w:hAnsi="Consolas" w:cs="Consolas"/>
          <w:color w:val="000000"/>
          <w:sz w:val="20"/>
          <w:szCs w:val="20"/>
          <w:lang w:val="en-US"/>
        </w:rPr>
        <w:t xml:space="preserve"> type = </w:t>
      </w:r>
      <w:proofErr w:type="spellStart"/>
      <w:r w:rsidRPr="007B0754">
        <w:rPr>
          <w:rFonts w:ascii="Consolas" w:hAnsi="Consolas" w:cs="Consolas"/>
          <w:color w:val="000000"/>
          <w:sz w:val="20"/>
          <w:szCs w:val="20"/>
          <w:lang w:val="en-US"/>
        </w:rPr>
        <w:t>ContentType.Audio</w:t>
      </w:r>
      <w:proofErr w:type="spellEnd"/>
      <w:r w:rsidRPr="007B0754">
        <w:rPr>
          <w:rFonts w:ascii="Consolas" w:hAnsi="Consolas" w:cs="Consolas"/>
          <w:color w:val="000000"/>
          <w:sz w:val="20"/>
          <w:szCs w:val="20"/>
          <w:lang w:val="en-US"/>
        </w:rPr>
        <w:t>;</w:t>
      </w:r>
    </w:p>
    <w:p w:rsidR="007B0754" w:rsidRPr="007B0754" w:rsidRDefault="007B0754" w:rsidP="007B0754">
      <w:pPr>
        <w:autoSpaceDE w:val="0"/>
        <w:autoSpaceDN w:val="0"/>
        <w:adjustRightInd w:val="0"/>
        <w:spacing w:after="0" w:line="240" w:lineRule="auto"/>
        <w:rPr>
          <w:rFonts w:ascii="Consolas" w:hAnsi="Consolas" w:cs="Consolas"/>
          <w:sz w:val="20"/>
          <w:szCs w:val="20"/>
          <w:lang w:val="en-US"/>
        </w:rPr>
      </w:pPr>
      <w:r w:rsidRPr="007B0754">
        <w:rPr>
          <w:rFonts w:ascii="Consolas" w:hAnsi="Consolas" w:cs="Consolas"/>
          <w:color w:val="000000"/>
          <w:sz w:val="20"/>
          <w:szCs w:val="20"/>
          <w:lang w:val="en-US"/>
        </w:rPr>
        <w:t xml:space="preserve">    }</w:t>
      </w:r>
    </w:p>
    <w:p w:rsidR="007B0754" w:rsidRPr="007B0754" w:rsidRDefault="007B0754" w:rsidP="007B0754">
      <w:pPr>
        <w:autoSpaceDE w:val="0"/>
        <w:autoSpaceDN w:val="0"/>
        <w:adjustRightInd w:val="0"/>
        <w:spacing w:after="0" w:line="240" w:lineRule="auto"/>
        <w:rPr>
          <w:rFonts w:ascii="Consolas" w:hAnsi="Consolas" w:cs="Consolas"/>
          <w:sz w:val="20"/>
          <w:szCs w:val="20"/>
          <w:lang w:val="en-US"/>
        </w:rPr>
      </w:pPr>
    </w:p>
    <w:p w:rsidR="007B0754" w:rsidRPr="007B0754" w:rsidRDefault="007B0754" w:rsidP="007B0754">
      <w:pPr>
        <w:autoSpaceDE w:val="0"/>
        <w:autoSpaceDN w:val="0"/>
        <w:adjustRightInd w:val="0"/>
        <w:spacing w:after="0" w:line="240" w:lineRule="auto"/>
        <w:rPr>
          <w:rFonts w:ascii="Consolas" w:hAnsi="Consolas" w:cs="Consolas"/>
          <w:sz w:val="20"/>
          <w:szCs w:val="20"/>
          <w:lang w:val="en-US"/>
        </w:rPr>
      </w:pPr>
      <w:r w:rsidRPr="007B0754">
        <w:rPr>
          <w:rFonts w:ascii="Consolas" w:hAnsi="Consolas" w:cs="Consolas"/>
          <w:color w:val="000000"/>
          <w:sz w:val="20"/>
          <w:szCs w:val="20"/>
          <w:lang w:val="en-US"/>
        </w:rPr>
        <w:t xml:space="preserve">    </w:t>
      </w:r>
      <w:proofErr w:type="gramStart"/>
      <w:r w:rsidRPr="007B0754">
        <w:rPr>
          <w:rFonts w:ascii="Consolas" w:hAnsi="Consolas" w:cs="Consolas"/>
          <w:b/>
          <w:bCs/>
          <w:color w:val="7F0055"/>
          <w:sz w:val="20"/>
          <w:szCs w:val="20"/>
          <w:lang w:val="en-US"/>
        </w:rPr>
        <w:t>compound</w:t>
      </w:r>
      <w:proofErr w:type="gramEnd"/>
      <w:r w:rsidRPr="007B0754">
        <w:rPr>
          <w:rFonts w:ascii="Consolas" w:hAnsi="Consolas" w:cs="Consolas"/>
          <w:color w:val="000000"/>
          <w:sz w:val="20"/>
          <w:szCs w:val="20"/>
          <w:lang w:val="en-US"/>
        </w:rPr>
        <w:t xml:space="preserve"> </w:t>
      </w:r>
      <w:proofErr w:type="spellStart"/>
      <w:r w:rsidRPr="007B0754">
        <w:rPr>
          <w:rFonts w:ascii="Consolas" w:hAnsi="Consolas" w:cs="Consolas"/>
          <w:color w:val="000000"/>
          <w:sz w:val="20"/>
          <w:szCs w:val="20"/>
          <w:lang w:val="en-US"/>
        </w:rPr>
        <w:t>VideoContent</w:t>
      </w:r>
      <w:proofErr w:type="spellEnd"/>
      <w:r w:rsidRPr="007B0754">
        <w:rPr>
          <w:rFonts w:ascii="Consolas" w:hAnsi="Consolas" w:cs="Consolas"/>
          <w:color w:val="000000"/>
          <w:sz w:val="20"/>
          <w:szCs w:val="20"/>
          <w:lang w:val="en-US"/>
        </w:rPr>
        <w:t xml:space="preserve"> </w:t>
      </w:r>
      <w:r w:rsidRPr="007B0754">
        <w:rPr>
          <w:rFonts w:ascii="Consolas" w:hAnsi="Consolas" w:cs="Consolas"/>
          <w:b/>
          <w:bCs/>
          <w:color w:val="7F0055"/>
          <w:sz w:val="20"/>
          <w:szCs w:val="20"/>
          <w:lang w:val="en-US"/>
        </w:rPr>
        <w:t>refines</w:t>
      </w:r>
      <w:r w:rsidRPr="007B0754">
        <w:rPr>
          <w:rFonts w:ascii="Consolas" w:hAnsi="Consolas" w:cs="Consolas"/>
          <w:color w:val="000000"/>
          <w:sz w:val="20"/>
          <w:szCs w:val="20"/>
          <w:lang w:val="en-US"/>
        </w:rPr>
        <w:t xml:space="preserve"> Content {</w:t>
      </w:r>
    </w:p>
    <w:p w:rsidR="007B0754" w:rsidRPr="007B0754" w:rsidRDefault="007B0754" w:rsidP="007B0754">
      <w:pPr>
        <w:autoSpaceDE w:val="0"/>
        <w:autoSpaceDN w:val="0"/>
        <w:adjustRightInd w:val="0"/>
        <w:spacing w:after="0" w:line="240" w:lineRule="auto"/>
        <w:rPr>
          <w:rFonts w:ascii="Consolas" w:hAnsi="Consolas" w:cs="Consolas"/>
          <w:sz w:val="20"/>
          <w:szCs w:val="20"/>
          <w:lang w:val="en-US"/>
        </w:rPr>
      </w:pPr>
      <w:r w:rsidRPr="007B0754">
        <w:rPr>
          <w:rFonts w:ascii="Consolas" w:hAnsi="Consolas" w:cs="Consolas"/>
          <w:color w:val="000000"/>
          <w:sz w:val="20"/>
          <w:szCs w:val="20"/>
          <w:lang w:val="en-US"/>
        </w:rPr>
        <w:t xml:space="preserve">        </w:t>
      </w:r>
      <w:r w:rsidRPr="007B0754">
        <w:rPr>
          <w:rFonts w:ascii="Consolas" w:hAnsi="Consolas" w:cs="Consolas"/>
          <w:b/>
          <w:bCs/>
          <w:color w:val="7F0055"/>
          <w:sz w:val="20"/>
          <w:szCs w:val="20"/>
          <w:lang w:val="en-US"/>
        </w:rPr>
        <w:t>Integer</w:t>
      </w:r>
      <w:r w:rsidRPr="007B0754">
        <w:rPr>
          <w:rFonts w:ascii="Consolas" w:hAnsi="Consolas" w:cs="Consolas"/>
          <w:color w:val="000000"/>
          <w:sz w:val="20"/>
          <w:szCs w:val="20"/>
          <w:lang w:val="en-US"/>
        </w:rPr>
        <w:t xml:space="preserve"> </w:t>
      </w:r>
      <w:proofErr w:type="spellStart"/>
      <w:r w:rsidRPr="007B0754">
        <w:rPr>
          <w:rFonts w:ascii="Consolas" w:hAnsi="Consolas" w:cs="Consolas"/>
          <w:color w:val="000000"/>
          <w:sz w:val="20"/>
          <w:szCs w:val="20"/>
          <w:lang w:val="en-US"/>
        </w:rPr>
        <w:t>bitrate</w:t>
      </w:r>
      <w:proofErr w:type="spellEnd"/>
      <w:r w:rsidRPr="007B0754">
        <w:rPr>
          <w:rFonts w:ascii="Consolas" w:hAnsi="Consolas" w:cs="Consolas"/>
          <w:color w:val="000000"/>
          <w:sz w:val="20"/>
          <w:szCs w:val="20"/>
          <w:lang w:val="en-US"/>
        </w:rPr>
        <w:t>;</w:t>
      </w:r>
    </w:p>
    <w:p w:rsidR="007B0754" w:rsidRPr="00072727" w:rsidRDefault="007B0754" w:rsidP="007B0754">
      <w:pPr>
        <w:autoSpaceDE w:val="0"/>
        <w:autoSpaceDN w:val="0"/>
        <w:adjustRightInd w:val="0"/>
        <w:spacing w:after="0" w:line="240" w:lineRule="auto"/>
        <w:rPr>
          <w:rFonts w:ascii="Consolas" w:hAnsi="Consolas" w:cs="Consolas"/>
          <w:sz w:val="20"/>
          <w:szCs w:val="20"/>
          <w:lang w:val="en-US"/>
        </w:rPr>
      </w:pPr>
      <w:r w:rsidRPr="007B0754">
        <w:rPr>
          <w:rFonts w:ascii="Consolas" w:hAnsi="Consolas" w:cs="Consolas"/>
          <w:color w:val="000000"/>
          <w:sz w:val="20"/>
          <w:szCs w:val="20"/>
          <w:lang w:val="en-US"/>
        </w:rPr>
        <w:t xml:space="preserve">        </w:t>
      </w:r>
      <w:proofErr w:type="spellStart"/>
      <w:r w:rsidRPr="00072727">
        <w:rPr>
          <w:rFonts w:ascii="Consolas" w:hAnsi="Consolas" w:cs="Consolas"/>
          <w:color w:val="000000"/>
          <w:sz w:val="20"/>
          <w:szCs w:val="20"/>
          <w:lang w:val="en-US"/>
        </w:rPr>
        <w:t>Content.type</w:t>
      </w:r>
      <w:proofErr w:type="spellEnd"/>
      <w:r w:rsidRPr="00072727">
        <w:rPr>
          <w:rFonts w:ascii="Consolas" w:hAnsi="Consolas" w:cs="Consolas"/>
          <w:color w:val="000000"/>
          <w:sz w:val="20"/>
          <w:szCs w:val="20"/>
          <w:lang w:val="en-US"/>
        </w:rPr>
        <w:t xml:space="preserve"> = </w:t>
      </w:r>
      <w:proofErr w:type="spellStart"/>
      <w:r w:rsidRPr="00072727">
        <w:rPr>
          <w:rFonts w:ascii="Consolas" w:hAnsi="Consolas" w:cs="Consolas"/>
          <w:color w:val="000000"/>
          <w:sz w:val="20"/>
          <w:szCs w:val="20"/>
          <w:lang w:val="en-US"/>
        </w:rPr>
        <w:t>ContentType.Video</w:t>
      </w:r>
      <w:proofErr w:type="spellEnd"/>
      <w:r w:rsidRPr="00072727">
        <w:rPr>
          <w:rFonts w:ascii="Consolas" w:hAnsi="Consolas" w:cs="Consolas"/>
          <w:color w:val="000000"/>
          <w:sz w:val="20"/>
          <w:szCs w:val="20"/>
          <w:lang w:val="en-US"/>
        </w:rPr>
        <w:t>;</w:t>
      </w:r>
    </w:p>
    <w:p w:rsidR="007B0754" w:rsidRPr="00072727" w:rsidRDefault="007B0754" w:rsidP="007B0754">
      <w:pPr>
        <w:autoSpaceDE w:val="0"/>
        <w:autoSpaceDN w:val="0"/>
        <w:adjustRightInd w:val="0"/>
        <w:spacing w:after="0" w:line="240" w:lineRule="auto"/>
        <w:rPr>
          <w:rFonts w:ascii="Consolas" w:hAnsi="Consolas" w:cs="Consolas"/>
          <w:sz w:val="20"/>
          <w:szCs w:val="20"/>
          <w:lang w:val="en-US"/>
        </w:rPr>
      </w:pPr>
      <w:r w:rsidRPr="00072727">
        <w:rPr>
          <w:rFonts w:ascii="Consolas" w:hAnsi="Consolas" w:cs="Consolas"/>
          <w:color w:val="000000"/>
          <w:sz w:val="20"/>
          <w:szCs w:val="20"/>
          <w:lang w:val="en-US"/>
        </w:rPr>
        <w:t xml:space="preserve">    }</w:t>
      </w:r>
    </w:p>
    <w:p w:rsidR="007B0754" w:rsidRPr="00072727" w:rsidRDefault="007B0754" w:rsidP="007B0754">
      <w:pPr>
        <w:autoSpaceDE w:val="0"/>
        <w:autoSpaceDN w:val="0"/>
        <w:adjustRightInd w:val="0"/>
        <w:spacing w:after="0" w:line="240" w:lineRule="auto"/>
        <w:rPr>
          <w:rFonts w:ascii="Consolas" w:hAnsi="Consolas" w:cs="Consolas"/>
          <w:sz w:val="20"/>
          <w:szCs w:val="20"/>
          <w:lang w:val="en-US"/>
        </w:rPr>
      </w:pPr>
    </w:p>
    <w:p w:rsidR="007B0754" w:rsidRPr="007B0754" w:rsidRDefault="007B0754" w:rsidP="007B0754">
      <w:pPr>
        <w:autoSpaceDE w:val="0"/>
        <w:autoSpaceDN w:val="0"/>
        <w:adjustRightInd w:val="0"/>
        <w:spacing w:after="0" w:line="240" w:lineRule="auto"/>
        <w:rPr>
          <w:rFonts w:ascii="Consolas" w:hAnsi="Consolas" w:cs="Consolas"/>
          <w:sz w:val="20"/>
          <w:szCs w:val="20"/>
          <w:lang w:val="en-US"/>
        </w:rPr>
      </w:pPr>
      <w:r w:rsidRPr="007B0754">
        <w:rPr>
          <w:rFonts w:ascii="Consolas" w:hAnsi="Consolas" w:cs="Consolas"/>
          <w:color w:val="000000"/>
          <w:sz w:val="20"/>
          <w:szCs w:val="20"/>
          <w:lang w:val="en-US"/>
        </w:rPr>
        <w:t xml:space="preserve">    </w:t>
      </w:r>
      <w:proofErr w:type="gramStart"/>
      <w:r w:rsidRPr="007B0754">
        <w:rPr>
          <w:rFonts w:ascii="Consolas" w:hAnsi="Consolas" w:cs="Consolas"/>
          <w:b/>
          <w:bCs/>
          <w:color w:val="7F0055"/>
          <w:sz w:val="20"/>
          <w:szCs w:val="20"/>
          <w:lang w:val="en-US"/>
        </w:rPr>
        <w:t>compound</w:t>
      </w:r>
      <w:proofErr w:type="gramEnd"/>
      <w:r w:rsidRPr="007B0754">
        <w:rPr>
          <w:rFonts w:ascii="Consolas" w:hAnsi="Consolas" w:cs="Consolas"/>
          <w:color w:val="000000"/>
          <w:sz w:val="20"/>
          <w:szCs w:val="20"/>
          <w:lang w:val="en-US"/>
        </w:rPr>
        <w:t xml:space="preserve"> Container {</w:t>
      </w:r>
    </w:p>
    <w:p w:rsidR="007B0754" w:rsidRPr="007B0754" w:rsidRDefault="007B0754" w:rsidP="007B0754">
      <w:pPr>
        <w:autoSpaceDE w:val="0"/>
        <w:autoSpaceDN w:val="0"/>
        <w:adjustRightInd w:val="0"/>
        <w:spacing w:after="0" w:line="240" w:lineRule="auto"/>
        <w:rPr>
          <w:rFonts w:ascii="Consolas" w:hAnsi="Consolas" w:cs="Consolas"/>
          <w:sz w:val="20"/>
          <w:szCs w:val="20"/>
          <w:lang w:val="en-US"/>
        </w:rPr>
      </w:pPr>
      <w:r w:rsidRPr="007B0754">
        <w:rPr>
          <w:rFonts w:ascii="Consolas" w:hAnsi="Consolas" w:cs="Consolas"/>
          <w:color w:val="000000"/>
          <w:sz w:val="20"/>
          <w:szCs w:val="20"/>
          <w:lang w:val="en-US"/>
        </w:rPr>
        <w:t xml:space="preserve">        </w:t>
      </w:r>
      <w:proofErr w:type="spellStart"/>
      <w:r w:rsidRPr="007B0754">
        <w:rPr>
          <w:rFonts w:ascii="Consolas" w:hAnsi="Consolas" w:cs="Consolas"/>
          <w:color w:val="000000"/>
          <w:sz w:val="20"/>
          <w:szCs w:val="20"/>
          <w:lang w:val="en-US"/>
        </w:rPr>
        <w:t>ContainerType</w:t>
      </w:r>
      <w:proofErr w:type="spellEnd"/>
      <w:r w:rsidRPr="007B0754">
        <w:rPr>
          <w:rFonts w:ascii="Consolas" w:hAnsi="Consolas" w:cs="Consolas"/>
          <w:color w:val="000000"/>
          <w:sz w:val="20"/>
          <w:szCs w:val="20"/>
          <w:lang w:val="en-US"/>
        </w:rPr>
        <w:t xml:space="preserve"> type = </w:t>
      </w:r>
      <w:proofErr w:type="spellStart"/>
      <w:r w:rsidRPr="007B0754">
        <w:rPr>
          <w:rFonts w:ascii="Consolas" w:hAnsi="Consolas" w:cs="Consolas"/>
          <w:color w:val="000000"/>
          <w:sz w:val="20"/>
          <w:szCs w:val="20"/>
          <w:lang w:val="en-US"/>
        </w:rPr>
        <w:t>ContainerType.Tomcat</w:t>
      </w:r>
      <w:proofErr w:type="spellEnd"/>
      <w:r w:rsidRPr="007B0754">
        <w:rPr>
          <w:rFonts w:ascii="Consolas" w:hAnsi="Consolas" w:cs="Consolas"/>
          <w:color w:val="000000"/>
          <w:sz w:val="20"/>
          <w:szCs w:val="20"/>
          <w:lang w:val="en-US"/>
        </w:rPr>
        <w:t>;</w:t>
      </w:r>
    </w:p>
    <w:p w:rsidR="007B0754" w:rsidRPr="007B0754" w:rsidRDefault="007B0754" w:rsidP="007B0754">
      <w:pPr>
        <w:autoSpaceDE w:val="0"/>
        <w:autoSpaceDN w:val="0"/>
        <w:adjustRightInd w:val="0"/>
        <w:spacing w:after="0" w:line="240" w:lineRule="auto"/>
        <w:rPr>
          <w:rFonts w:ascii="Consolas" w:hAnsi="Consolas" w:cs="Consolas"/>
          <w:sz w:val="20"/>
          <w:szCs w:val="20"/>
          <w:lang w:val="en-US"/>
        </w:rPr>
      </w:pPr>
      <w:r w:rsidRPr="007B0754">
        <w:rPr>
          <w:rFonts w:ascii="Consolas" w:hAnsi="Consolas" w:cs="Consolas"/>
          <w:color w:val="000000"/>
          <w:sz w:val="20"/>
          <w:szCs w:val="20"/>
          <w:lang w:val="en-US"/>
        </w:rPr>
        <w:t xml:space="preserve">    }</w:t>
      </w:r>
    </w:p>
    <w:p w:rsidR="007B0754" w:rsidRPr="007B0754" w:rsidRDefault="007B0754" w:rsidP="007B0754">
      <w:pPr>
        <w:autoSpaceDE w:val="0"/>
        <w:autoSpaceDN w:val="0"/>
        <w:adjustRightInd w:val="0"/>
        <w:spacing w:after="0" w:line="240" w:lineRule="auto"/>
        <w:rPr>
          <w:rFonts w:ascii="Consolas" w:hAnsi="Consolas" w:cs="Consolas"/>
          <w:sz w:val="20"/>
          <w:szCs w:val="20"/>
          <w:lang w:val="en-US"/>
        </w:rPr>
      </w:pPr>
    </w:p>
    <w:p w:rsidR="007B0754" w:rsidRPr="007B0754" w:rsidRDefault="007B0754" w:rsidP="007B0754">
      <w:pPr>
        <w:autoSpaceDE w:val="0"/>
        <w:autoSpaceDN w:val="0"/>
        <w:adjustRightInd w:val="0"/>
        <w:spacing w:after="0" w:line="240" w:lineRule="auto"/>
        <w:rPr>
          <w:rFonts w:ascii="Consolas" w:hAnsi="Consolas" w:cs="Consolas"/>
          <w:sz w:val="20"/>
          <w:szCs w:val="20"/>
          <w:lang w:val="en-US"/>
        </w:rPr>
      </w:pPr>
      <w:r w:rsidRPr="007B0754">
        <w:rPr>
          <w:rFonts w:ascii="Consolas" w:hAnsi="Consolas" w:cs="Consolas"/>
          <w:color w:val="000000"/>
          <w:sz w:val="20"/>
          <w:szCs w:val="20"/>
          <w:lang w:val="en-US"/>
        </w:rPr>
        <w:t xml:space="preserve">    </w:t>
      </w:r>
      <w:proofErr w:type="gramStart"/>
      <w:r w:rsidRPr="007B0754">
        <w:rPr>
          <w:rFonts w:ascii="Consolas" w:hAnsi="Consolas" w:cs="Consolas"/>
          <w:b/>
          <w:bCs/>
          <w:color w:val="7F0055"/>
          <w:sz w:val="20"/>
          <w:szCs w:val="20"/>
          <w:lang w:val="en-US"/>
        </w:rPr>
        <w:t>compound</w:t>
      </w:r>
      <w:proofErr w:type="gramEnd"/>
      <w:r w:rsidRPr="007B0754">
        <w:rPr>
          <w:rFonts w:ascii="Consolas" w:hAnsi="Consolas" w:cs="Consolas"/>
          <w:color w:val="000000"/>
          <w:sz w:val="20"/>
          <w:szCs w:val="20"/>
          <w:lang w:val="en-US"/>
        </w:rPr>
        <w:t xml:space="preserve"> Database {</w:t>
      </w:r>
    </w:p>
    <w:p w:rsidR="007B0754" w:rsidRPr="007B0754" w:rsidRDefault="007B0754" w:rsidP="007B0754">
      <w:pPr>
        <w:autoSpaceDE w:val="0"/>
        <w:autoSpaceDN w:val="0"/>
        <w:adjustRightInd w:val="0"/>
        <w:spacing w:after="0" w:line="240" w:lineRule="auto"/>
        <w:rPr>
          <w:rFonts w:ascii="Consolas" w:hAnsi="Consolas" w:cs="Consolas"/>
          <w:sz w:val="20"/>
          <w:szCs w:val="20"/>
          <w:lang w:val="en-US"/>
        </w:rPr>
      </w:pPr>
      <w:r w:rsidRPr="007B0754">
        <w:rPr>
          <w:rFonts w:ascii="Consolas" w:hAnsi="Consolas" w:cs="Consolas"/>
          <w:color w:val="000000"/>
          <w:sz w:val="20"/>
          <w:szCs w:val="20"/>
          <w:lang w:val="en-US"/>
        </w:rPr>
        <w:t xml:space="preserve">        </w:t>
      </w:r>
      <w:proofErr w:type="spellStart"/>
      <w:r w:rsidRPr="007B0754">
        <w:rPr>
          <w:rFonts w:ascii="Consolas" w:hAnsi="Consolas" w:cs="Consolas"/>
          <w:color w:val="000000"/>
          <w:sz w:val="20"/>
          <w:szCs w:val="20"/>
          <w:lang w:val="en-US"/>
        </w:rPr>
        <w:t>DatabaseType</w:t>
      </w:r>
      <w:proofErr w:type="spellEnd"/>
      <w:r w:rsidRPr="007B0754">
        <w:rPr>
          <w:rFonts w:ascii="Consolas" w:hAnsi="Consolas" w:cs="Consolas"/>
          <w:color w:val="000000"/>
          <w:sz w:val="20"/>
          <w:szCs w:val="20"/>
          <w:lang w:val="en-US"/>
        </w:rPr>
        <w:t xml:space="preserve"> type = </w:t>
      </w:r>
      <w:proofErr w:type="spellStart"/>
      <w:r w:rsidRPr="007B0754">
        <w:rPr>
          <w:rFonts w:ascii="Consolas" w:hAnsi="Consolas" w:cs="Consolas"/>
          <w:color w:val="000000"/>
          <w:sz w:val="20"/>
          <w:szCs w:val="20"/>
          <w:lang w:val="en-US"/>
        </w:rPr>
        <w:t>DatabaseType.MySQL</w:t>
      </w:r>
      <w:proofErr w:type="spellEnd"/>
      <w:r w:rsidRPr="007B0754">
        <w:rPr>
          <w:rFonts w:ascii="Consolas" w:hAnsi="Consolas" w:cs="Consolas"/>
          <w:color w:val="000000"/>
          <w:sz w:val="20"/>
          <w:szCs w:val="20"/>
          <w:lang w:val="en-US"/>
        </w:rPr>
        <w:t>;</w:t>
      </w:r>
    </w:p>
    <w:p w:rsidR="007B0754" w:rsidRPr="007B0754" w:rsidRDefault="007B0754" w:rsidP="007B0754">
      <w:pPr>
        <w:autoSpaceDE w:val="0"/>
        <w:autoSpaceDN w:val="0"/>
        <w:adjustRightInd w:val="0"/>
        <w:spacing w:after="0" w:line="240" w:lineRule="auto"/>
        <w:rPr>
          <w:rFonts w:ascii="Consolas" w:hAnsi="Consolas" w:cs="Consolas"/>
          <w:sz w:val="20"/>
          <w:szCs w:val="20"/>
          <w:lang w:val="en-US"/>
        </w:rPr>
      </w:pPr>
      <w:r w:rsidRPr="007B0754">
        <w:rPr>
          <w:rFonts w:ascii="Consolas" w:hAnsi="Consolas" w:cs="Consolas"/>
          <w:color w:val="000000"/>
          <w:sz w:val="20"/>
          <w:szCs w:val="20"/>
          <w:lang w:val="en-US"/>
        </w:rPr>
        <w:t xml:space="preserve">    }</w:t>
      </w:r>
    </w:p>
    <w:p w:rsidR="007B0754" w:rsidRPr="007B0754" w:rsidRDefault="007B0754" w:rsidP="007B0754">
      <w:pPr>
        <w:autoSpaceDE w:val="0"/>
        <w:autoSpaceDN w:val="0"/>
        <w:adjustRightInd w:val="0"/>
        <w:spacing w:after="0" w:line="240" w:lineRule="auto"/>
        <w:rPr>
          <w:rFonts w:ascii="Consolas" w:hAnsi="Consolas" w:cs="Consolas"/>
          <w:sz w:val="20"/>
          <w:szCs w:val="20"/>
          <w:lang w:val="en-US"/>
        </w:rPr>
      </w:pPr>
    </w:p>
    <w:p w:rsidR="007B0754" w:rsidRPr="007B0754" w:rsidRDefault="007B0754" w:rsidP="007B0754">
      <w:pPr>
        <w:autoSpaceDE w:val="0"/>
        <w:autoSpaceDN w:val="0"/>
        <w:adjustRightInd w:val="0"/>
        <w:spacing w:after="0" w:line="240" w:lineRule="auto"/>
        <w:rPr>
          <w:rFonts w:ascii="Consolas" w:hAnsi="Consolas" w:cs="Consolas"/>
          <w:sz w:val="20"/>
          <w:szCs w:val="20"/>
          <w:lang w:val="en-US"/>
        </w:rPr>
      </w:pPr>
      <w:r w:rsidRPr="007B0754">
        <w:rPr>
          <w:rFonts w:ascii="Consolas" w:hAnsi="Consolas" w:cs="Consolas"/>
          <w:color w:val="000000"/>
          <w:sz w:val="20"/>
          <w:szCs w:val="20"/>
          <w:lang w:val="en-US"/>
        </w:rPr>
        <w:t xml:space="preserve">    </w:t>
      </w:r>
      <w:proofErr w:type="gramStart"/>
      <w:r w:rsidRPr="007B0754">
        <w:rPr>
          <w:rFonts w:ascii="Consolas" w:hAnsi="Consolas" w:cs="Consolas"/>
          <w:b/>
          <w:bCs/>
          <w:color w:val="7F0055"/>
          <w:sz w:val="20"/>
          <w:szCs w:val="20"/>
          <w:lang w:val="en-US"/>
        </w:rPr>
        <w:t>compound</w:t>
      </w:r>
      <w:proofErr w:type="gramEnd"/>
      <w:r w:rsidRPr="007B0754">
        <w:rPr>
          <w:rFonts w:ascii="Consolas" w:hAnsi="Consolas" w:cs="Consolas"/>
          <w:color w:val="000000"/>
          <w:sz w:val="20"/>
          <w:szCs w:val="20"/>
          <w:lang w:val="en-US"/>
        </w:rPr>
        <w:t xml:space="preserve"> Application {</w:t>
      </w:r>
    </w:p>
    <w:p w:rsidR="007B0754" w:rsidRPr="007B0754" w:rsidRDefault="007B0754" w:rsidP="007B0754">
      <w:pPr>
        <w:autoSpaceDE w:val="0"/>
        <w:autoSpaceDN w:val="0"/>
        <w:adjustRightInd w:val="0"/>
        <w:spacing w:after="0" w:line="240" w:lineRule="auto"/>
        <w:rPr>
          <w:rFonts w:ascii="Consolas" w:hAnsi="Consolas" w:cs="Consolas"/>
          <w:sz w:val="20"/>
          <w:szCs w:val="20"/>
          <w:lang w:val="en-US"/>
        </w:rPr>
      </w:pPr>
      <w:r w:rsidRPr="007B0754">
        <w:rPr>
          <w:rFonts w:ascii="Consolas" w:hAnsi="Consolas" w:cs="Consolas"/>
          <w:color w:val="000000"/>
          <w:sz w:val="20"/>
          <w:szCs w:val="20"/>
          <w:lang w:val="en-US"/>
        </w:rPr>
        <w:t xml:space="preserve">        Content </w:t>
      </w:r>
      <w:proofErr w:type="spellStart"/>
      <w:r w:rsidRPr="007B0754">
        <w:rPr>
          <w:rFonts w:ascii="Consolas" w:hAnsi="Consolas" w:cs="Consolas"/>
          <w:color w:val="000000"/>
          <w:sz w:val="20"/>
          <w:szCs w:val="20"/>
          <w:lang w:val="en-US"/>
        </w:rPr>
        <w:t>appContent</w:t>
      </w:r>
      <w:proofErr w:type="spellEnd"/>
      <w:r w:rsidRPr="007B0754">
        <w:rPr>
          <w:rFonts w:ascii="Consolas" w:hAnsi="Consolas" w:cs="Consolas"/>
          <w:color w:val="000000"/>
          <w:sz w:val="20"/>
          <w:szCs w:val="20"/>
          <w:lang w:val="en-US"/>
        </w:rPr>
        <w:t>;</w:t>
      </w:r>
    </w:p>
    <w:p w:rsidR="007B0754" w:rsidRPr="007B0754" w:rsidRDefault="007B0754" w:rsidP="007B0754">
      <w:pPr>
        <w:autoSpaceDE w:val="0"/>
        <w:autoSpaceDN w:val="0"/>
        <w:adjustRightInd w:val="0"/>
        <w:spacing w:after="0" w:line="240" w:lineRule="auto"/>
        <w:rPr>
          <w:rFonts w:ascii="Consolas" w:hAnsi="Consolas" w:cs="Consolas"/>
          <w:sz w:val="20"/>
          <w:szCs w:val="20"/>
          <w:lang w:val="en-US"/>
        </w:rPr>
      </w:pPr>
      <w:r w:rsidRPr="007B0754">
        <w:rPr>
          <w:rFonts w:ascii="Consolas" w:hAnsi="Consolas" w:cs="Consolas"/>
          <w:color w:val="000000"/>
          <w:sz w:val="20"/>
          <w:szCs w:val="20"/>
          <w:lang w:val="en-US"/>
        </w:rPr>
        <w:t xml:space="preserve">        Container </w:t>
      </w:r>
      <w:proofErr w:type="spellStart"/>
      <w:r w:rsidRPr="007B0754">
        <w:rPr>
          <w:rFonts w:ascii="Consolas" w:hAnsi="Consolas" w:cs="Consolas"/>
          <w:color w:val="000000"/>
          <w:sz w:val="20"/>
          <w:szCs w:val="20"/>
          <w:lang w:val="en-US"/>
        </w:rPr>
        <w:t>appContainer</w:t>
      </w:r>
      <w:proofErr w:type="spellEnd"/>
      <w:r w:rsidRPr="007B0754">
        <w:rPr>
          <w:rFonts w:ascii="Consolas" w:hAnsi="Consolas" w:cs="Consolas"/>
          <w:color w:val="000000"/>
          <w:sz w:val="20"/>
          <w:szCs w:val="20"/>
          <w:lang w:val="en-US"/>
        </w:rPr>
        <w:t>;</w:t>
      </w:r>
    </w:p>
    <w:p w:rsidR="007B0754" w:rsidRPr="007B0754" w:rsidRDefault="007B0754" w:rsidP="007B0754">
      <w:pPr>
        <w:autoSpaceDE w:val="0"/>
        <w:autoSpaceDN w:val="0"/>
        <w:adjustRightInd w:val="0"/>
        <w:spacing w:after="0" w:line="240" w:lineRule="auto"/>
        <w:rPr>
          <w:rFonts w:ascii="Consolas" w:hAnsi="Consolas" w:cs="Consolas"/>
          <w:sz w:val="20"/>
          <w:szCs w:val="20"/>
          <w:lang w:val="en-US"/>
        </w:rPr>
      </w:pPr>
      <w:r w:rsidRPr="007B0754">
        <w:rPr>
          <w:rFonts w:ascii="Consolas" w:hAnsi="Consolas" w:cs="Consolas"/>
          <w:color w:val="000000"/>
          <w:sz w:val="20"/>
          <w:szCs w:val="20"/>
          <w:lang w:val="en-US"/>
        </w:rPr>
        <w:t xml:space="preserve">        Database </w:t>
      </w:r>
      <w:proofErr w:type="spellStart"/>
      <w:r w:rsidRPr="007B0754">
        <w:rPr>
          <w:rFonts w:ascii="Consolas" w:hAnsi="Consolas" w:cs="Consolas"/>
          <w:color w:val="000000"/>
          <w:sz w:val="20"/>
          <w:szCs w:val="20"/>
          <w:lang w:val="en-US"/>
        </w:rPr>
        <w:t>appDatabase</w:t>
      </w:r>
      <w:proofErr w:type="spellEnd"/>
      <w:r w:rsidRPr="007B0754">
        <w:rPr>
          <w:rFonts w:ascii="Consolas" w:hAnsi="Consolas" w:cs="Consolas"/>
          <w:color w:val="000000"/>
          <w:sz w:val="20"/>
          <w:szCs w:val="20"/>
          <w:lang w:val="en-US"/>
        </w:rPr>
        <w:t>;</w:t>
      </w:r>
    </w:p>
    <w:p w:rsidR="007B0754" w:rsidRPr="007B0754" w:rsidRDefault="007B0754" w:rsidP="007B0754">
      <w:pPr>
        <w:autoSpaceDE w:val="0"/>
        <w:autoSpaceDN w:val="0"/>
        <w:adjustRightInd w:val="0"/>
        <w:spacing w:after="0" w:line="240" w:lineRule="auto"/>
        <w:rPr>
          <w:rFonts w:ascii="Consolas" w:hAnsi="Consolas" w:cs="Consolas"/>
          <w:sz w:val="20"/>
          <w:szCs w:val="20"/>
          <w:lang w:val="en-US"/>
        </w:rPr>
      </w:pPr>
      <w:r w:rsidRPr="007B0754">
        <w:rPr>
          <w:rFonts w:ascii="Consolas" w:hAnsi="Consolas" w:cs="Consolas"/>
          <w:color w:val="000000"/>
          <w:sz w:val="20"/>
          <w:szCs w:val="20"/>
          <w:lang w:val="en-US"/>
        </w:rPr>
        <w:t xml:space="preserve">    }</w:t>
      </w:r>
    </w:p>
    <w:p w:rsidR="007B0754" w:rsidRPr="007B0754" w:rsidRDefault="007B0754" w:rsidP="007B0754">
      <w:pPr>
        <w:autoSpaceDE w:val="0"/>
        <w:autoSpaceDN w:val="0"/>
        <w:adjustRightInd w:val="0"/>
        <w:spacing w:after="0" w:line="240" w:lineRule="auto"/>
        <w:rPr>
          <w:rFonts w:ascii="Consolas" w:hAnsi="Consolas" w:cs="Consolas"/>
          <w:sz w:val="20"/>
          <w:szCs w:val="20"/>
          <w:lang w:val="en-US"/>
        </w:rPr>
      </w:pPr>
    </w:p>
    <w:p w:rsidR="007B0754" w:rsidRPr="007B0754" w:rsidRDefault="007B0754" w:rsidP="007B0754">
      <w:pPr>
        <w:autoSpaceDE w:val="0"/>
        <w:autoSpaceDN w:val="0"/>
        <w:adjustRightInd w:val="0"/>
        <w:spacing w:after="0" w:line="240" w:lineRule="auto"/>
        <w:rPr>
          <w:rFonts w:ascii="Consolas" w:hAnsi="Consolas" w:cs="Consolas"/>
          <w:sz w:val="20"/>
          <w:szCs w:val="20"/>
          <w:lang w:val="en-US"/>
        </w:rPr>
      </w:pPr>
      <w:r w:rsidRPr="007B0754">
        <w:rPr>
          <w:rFonts w:ascii="Consolas" w:hAnsi="Consolas" w:cs="Consolas"/>
          <w:color w:val="000000"/>
          <w:sz w:val="20"/>
          <w:szCs w:val="20"/>
          <w:lang w:val="en-US"/>
        </w:rPr>
        <w:t xml:space="preserve">    </w:t>
      </w:r>
      <w:proofErr w:type="gramStart"/>
      <w:r w:rsidRPr="007B0754">
        <w:rPr>
          <w:rFonts w:ascii="Consolas" w:hAnsi="Consolas" w:cs="Consolas"/>
          <w:b/>
          <w:bCs/>
          <w:color w:val="7F0055"/>
          <w:sz w:val="20"/>
          <w:szCs w:val="20"/>
          <w:lang w:val="en-US"/>
        </w:rPr>
        <w:t>compound</w:t>
      </w:r>
      <w:proofErr w:type="gramEnd"/>
      <w:r w:rsidRPr="007B0754">
        <w:rPr>
          <w:rFonts w:ascii="Consolas" w:hAnsi="Consolas" w:cs="Consolas"/>
          <w:color w:val="000000"/>
          <w:sz w:val="20"/>
          <w:szCs w:val="20"/>
          <w:lang w:val="en-US"/>
        </w:rPr>
        <w:t xml:space="preserve"> </w:t>
      </w:r>
      <w:proofErr w:type="spellStart"/>
      <w:r w:rsidRPr="007B0754">
        <w:rPr>
          <w:rFonts w:ascii="Consolas" w:hAnsi="Consolas" w:cs="Consolas"/>
          <w:color w:val="000000"/>
          <w:sz w:val="20"/>
          <w:szCs w:val="20"/>
          <w:lang w:val="en-US"/>
        </w:rPr>
        <w:t>TargetPlatform</w:t>
      </w:r>
      <w:proofErr w:type="spellEnd"/>
      <w:r w:rsidRPr="007B0754">
        <w:rPr>
          <w:rFonts w:ascii="Consolas" w:hAnsi="Consolas" w:cs="Consolas"/>
          <w:color w:val="000000"/>
          <w:sz w:val="20"/>
          <w:szCs w:val="20"/>
          <w:lang w:val="en-US"/>
        </w:rPr>
        <w:t xml:space="preserve"> {</w:t>
      </w:r>
    </w:p>
    <w:p w:rsidR="007B0754" w:rsidRPr="007B0754" w:rsidRDefault="007B0754" w:rsidP="007B0754">
      <w:pPr>
        <w:autoSpaceDE w:val="0"/>
        <w:autoSpaceDN w:val="0"/>
        <w:adjustRightInd w:val="0"/>
        <w:spacing w:after="0" w:line="240" w:lineRule="auto"/>
        <w:rPr>
          <w:rFonts w:ascii="Consolas" w:hAnsi="Consolas" w:cs="Consolas"/>
          <w:sz w:val="20"/>
          <w:szCs w:val="20"/>
          <w:lang w:val="en-US"/>
        </w:rPr>
      </w:pPr>
      <w:r w:rsidRPr="007B0754">
        <w:rPr>
          <w:rFonts w:ascii="Consolas" w:hAnsi="Consolas" w:cs="Consolas"/>
          <w:color w:val="000000"/>
          <w:sz w:val="20"/>
          <w:szCs w:val="20"/>
          <w:lang w:val="en-US"/>
        </w:rPr>
        <w:t xml:space="preserve">        </w:t>
      </w:r>
      <w:proofErr w:type="spellStart"/>
      <w:r w:rsidRPr="007B0754">
        <w:rPr>
          <w:rFonts w:ascii="Consolas" w:hAnsi="Consolas" w:cs="Consolas"/>
          <w:color w:val="000000"/>
          <w:sz w:val="20"/>
          <w:szCs w:val="20"/>
          <w:lang w:val="en-US"/>
        </w:rPr>
        <w:t>DeploymentTarget</w:t>
      </w:r>
      <w:proofErr w:type="spellEnd"/>
      <w:r w:rsidRPr="007B0754">
        <w:rPr>
          <w:rFonts w:ascii="Consolas" w:hAnsi="Consolas" w:cs="Consolas"/>
          <w:color w:val="000000"/>
          <w:sz w:val="20"/>
          <w:szCs w:val="20"/>
          <w:lang w:val="en-US"/>
        </w:rPr>
        <w:t xml:space="preserve"> </w:t>
      </w:r>
      <w:proofErr w:type="spellStart"/>
      <w:r w:rsidRPr="007B0754">
        <w:rPr>
          <w:rFonts w:ascii="Consolas" w:hAnsi="Consolas" w:cs="Consolas"/>
          <w:color w:val="000000"/>
          <w:sz w:val="20"/>
          <w:szCs w:val="20"/>
          <w:lang w:val="en-US"/>
        </w:rPr>
        <w:t>platTarget</w:t>
      </w:r>
      <w:proofErr w:type="spellEnd"/>
      <w:r w:rsidRPr="007B0754">
        <w:rPr>
          <w:rFonts w:ascii="Consolas" w:hAnsi="Consolas" w:cs="Consolas"/>
          <w:color w:val="000000"/>
          <w:sz w:val="20"/>
          <w:szCs w:val="20"/>
          <w:lang w:val="en-US"/>
        </w:rPr>
        <w:t>;</w:t>
      </w:r>
    </w:p>
    <w:p w:rsidR="007B0754" w:rsidRPr="007B0754" w:rsidRDefault="007B0754" w:rsidP="007B0754">
      <w:pPr>
        <w:autoSpaceDE w:val="0"/>
        <w:autoSpaceDN w:val="0"/>
        <w:adjustRightInd w:val="0"/>
        <w:spacing w:after="0" w:line="240" w:lineRule="auto"/>
        <w:rPr>
          <w:rFonts w:ascii="Consolas" w:hAnsi="Consolas" w:cs="Consolas"/>
          <w:sz w:val="20"/>
          <w:szCs w:val="20"/>
          <w:lang w:val="en-US"/>
        </w:rPr>
      </w:pPr>
      <w:r w:rsidRPr="007B0754">
        <w:rPr>
          <w:rFonts w:ascii="Consolas" w:hAnsi="Consolas" w:cs="Consolas"/>
          <w:color w:val="000000"/>
          <w:sz w:val="20"/>
          <w:szCs w:val="20"/>
          <w:lang w:val="en-US"/>
        </w:rPr>
        <w:t xml:space="preserve">        </w:t>
      </w:r>
      <w:r w:rsidRPr="007B0754">
        <w:rPr>
          <w:rFonts w:ascii="Consolas" w:hAnsi="Consolas" w:cs="Consolas"/>
          <w:b/>
          <w:bCs/>
          <w:color w:val="7F0055"/>
          <w:sz w:val="20"/>
          <w:szCs w:val="20"/>
          <w:lang w:val="en-US"/>
        </w:rPr>
        <w:t>Boolean</w:t>
      </w:r>
      <w:r w:rsidRPr="007B0754">
        <w:rPr>
          <w:rFonts w:ascii="Consolas" w:hAnsi="Consolas" w:cs="Consolas"/>
          <w:color w:val="000000"/>
          <w:sz w:val="20"/>
          <w:szCs w:val="20"/>
          <w:lang w:val="en-US"/>
        </w:rPr>
        <w:t xml:space="preserve"> </w:t>
      </w:r>
      <w:proofErr w:type="spellStart"/>
      <w:r w:rsidRPr="007B0754">
        <w:rPr>
          <w:rFonts w:ascii="Consolas" w:hAnsi="Consolas" w:cs="Consolas"/>
          <w:color w:val="000000"/>
          <w:sz w:val="20"/>
          <w:szCs w:val="20"/>
          <w:lang w:val="en-US"/>
        </w:rPr>
        <w:t>isPublic</w:t>
      </w:r>
      <w:proofErr w:type="spellEnd"/>
      <w:r w:rsidRPr="007B0754">
        <w:rPr>
          <w:rFonts w:ascii="Consolas" w:hAnsi="Consolas" w:cs="Consolas"/>
          <w:color w:val="000000"/>
          <w:sz w:val="20"/>
          <w:szCs w:val="20"/>
          <w:lang w:val="en-US"/>
        </w:rPr>
        <w:t>;</w:t>
      </w:r>
    </w:p>
    <w:p w:rsidR="007B0754" w:rsidRPr="007B0754" w:rsidRDefault="007B0754" w:rsidP="007B0754">
      <w:pPr>
        <w:autoSpaceDE w:val="0"/>
        <w:autoSpaceDN w:val="0"/>
        <w:adjustRightInd w:val="0"/>
        <w:spacing w:after="0" w:line="240" w:lineRule="auto"/>
        <w:rPr>
          <w:rFonts w:ascii="Consolas" w:hAnsi="Consolas" w:cs="Consolas"/>
          <w:sz w:val="20"/>
          <w:szCs w:val="20"/>
          <w:lang w:val="en-US"/>
        </w:rPr>
      </w:pPr>
      <w:r w:rsidRPr="007B0754">
        <w:rPr>
          <w:rFonts w:ascii="Consolas" w:hAnsi="Consolas" w:cs="Consolas"/>
          <w:color w:val="000000"/>
          <w:sz w:val="20"/>
          <w:szCs w:val="20"/>
          <w:lang w:val="en-US"/>
        </w:rPr>
        <w:t xml:space="preserve">    }</w:t>
      </w:r>
    </w:p>
    <w:p w:rsidR="007B0754" w:rsidRPr="007B0754" w:rsidRDefault="007B0754" w:rsidP="007B0754">
      <w:pPr>
        <w:autoSpaceDE w:val="0"/>
        <w:autoSpaceDN w:val="0"/>
        <w:adjustRightInd w:val="0"/>
        <w:spacing w:after="0" w:line="240" w:lineRule="auto"/>
        <w:rPr>
          <w:rFonts w:ascii="Consolas" w:hAnsi="Consolas" w:cs="Consolas"/>
          <w:sz w:val="20"/>
          <w:szCs w:val="20"/>
          <w:lang w:val="en-US"/>
        </w:rPr>
      </w:pPr>
    </w:p>
    <w:p w:rsidR="007B0754" w:rsidRPr="007B0754" w:rsidRDefault="007B0754" w:rsidP="007B0754">
      <w:pPr>
        <w:autoSpaceDE w:val="0"/>
        <w:autoSpaceDN w:val="0"/>
        <w:adjustRightInd w:val="0"/>
        <w:spacing w:after="0" w:line="240" w:lineRule="auto"/>
        <w:rPr>
          <w:rFonts w:ascii="Consolas" w:hAnsi="Consolas" w:cs="Consolas"/>
          <w:sz w:val="20"/>
          <w:szCs w:val="20"/>
          <w:lang w:val="en-US"/>
        </w:rPr>
      </w:pPr>
      <w:r w:rsidRPr="007B0754">
        <w:rPr>
          <w:rFonts w:ascii="Consolas" w:hAnsi="Consolas" w:cs="Consolas"/>
          <w:color w:val="000000"/>
          <w:sz w:val="20"/>
          <w:szCs w:val="20"/>
          <w:lang w:val="en-US"/>
        </w:rPr>
        <w:t xml:space="preserve">    </w:t>
      </w:r>
      <w:proofErr w:type="gramStart"/>
      <w:r w:rsidRPr="007B0754">
        <w:rPr>
          <w:rFonts w:ascii="Consolas" w:hAnsi="Consolas" w:cs="Consolas"/>
          <w:b/>
          <w:bCs/>
          <w:color w:val="7F0055"/>
          <w:sz w:val="20"/>
          <w:szCs w:val="20"/>
          <w:lang w:val="en-US"/>
        </w:rPr>
        <w:t>compound</w:t>
      </w:r>
      <w:proofErr w:type="gramEnd"/>
      <w:r w:rsidRPr="007B0754">
        <w:rPr>
          <w:rFonts w:ascii="Consolas" w:hAnsi="Consolas" w:cs="Consolas"/>
          <w:color w:val="000000"/>
          <w:sz w:val="20"/>
          <w:szCs w:val="20"/>
          <w:lang w:val="en-US"/>
        </w:rPr>
        <w:t xml:space="preserve"> </w:t>
      </w:r>
      <w:proofErr w:type="spellStart"/>
      <w:r w:rsidRPr="007B0754">
        <w:rPr>
          <w:rFonts w:ascii="Consolas" w:hAnsi="Consolas" w:cs="Consolas"/>
          <w:color w:val="000000"/>
          <w:sz w:val="20"/>
          <w:szCs w:val="20"/>
          <w:lang w:val="en-US"/>
        </w:rPr>
        <w:t>ThreeD</w:t>
      </w:r>
      <w:proofErr w:type="spellEnd"/>
      <w:r w:rsidRPr="007B0754">
        <w:rPr>
          <w:rFonts w:ascii="Consolas" w:hAnsi="Consolas" w:cs="Consolas"/>
          <w:color w:val="000000"/>
          <w:sz w:val="20"/>
          <w:szCs w:val="20"/>
          <w:lang w:val="en-US"/>
        </w:rPr>
        <w:t xml:space="preserve"> </w:t>
      </w:r>
      <w:r w:rsidRPr="007B0754">
        <w:rPr>
          <w:rFonts w:ascii="Consolas" w:hAnsi="Consolas" w:cs="Consolas"/>
          <w:b/>
          <w:bCs/>
          <w:color w:val="7F0055"/>
          <w:sz w:val="20"/>
          <w:szCs w:val="20"/>
          <w:lang w:val="en-US"/>
        </w:rPr>
        <w:t>refines</w:t>
      </w:r>
      <w:r w:rsidRPr="007B0754">
        <w:rPr>
          <w:rFonts w:ascii="Consolas" w:hAnsi="Consolas" w:cs="Consolas"/>
          <w:color w:val="000000"/>
          <w:sz w:val="20"/>
          <w:szCs w:val="20"/>
          <w:lang w:val="en-US"/>
        </w:rPr>
        <w:t xml:space="preserve"> Content {</w:t>
      </w:r>
    </w:p>
    <w:p w:rsidR="007B0754" w:rsidRPr="007B0754" w:rsidRDefault="007B0754" w:rsidP="007B0754">
      <w:pPr>
        <w:autoSpaceDE w:val="0"/>
        <w:autoSpaceDN w:val="0"/>
        <w:adjustRightInd w:val="0"/>
        <w:spacing w:after="0" w:line="240" w:lineRule="auto"/>
        <w:rPr>
          <w:rFonts w:ascii="Consolas" w:hAnsi="Consolas" w:cs="Consolas"/>
          <w:sz w:val="20"/>
          <w:szCs w:val="20"/>
          <w:lang w:val="en-US"/>
        </w:rPr>
      </w:pPr>
      <w:r w:rsidRPr="007B0754">
        <w:rPr>
          <w:rFonts w:ascii="Consolas" w:hAnsi="Consolas" w:cs="Consolas"/>
          <w:color w:val="000000"/>
          <w:sz w:val="20"/>
          <w:szCs w:val="20"/>
          <w:lang w:val="en-US"/>
        </w:rPr>
        <w:t xml:space="preserve">        </w:t>
      </w:r>
      <w:proofErr w:type="spellStart"/>
      <w:proofErr w:type="gramStart"/>
      <w:r w:rsidRPr="007B0754">
        <w:rPr>
          <w:rFonts w:ascii="Consolas" w:hAnsi="Consolas" w:cs="Consolas"/>
          <w:b/>
          <w:bCs/>
          <w:color w:val="7F0055"/>
          <w:sz w:val="20"/>
          <w:szCs w:val="20"/>
          <w:lang w:val="en-US"/>
        </w:rPr>
        <w:t>refTo</w:t>
      </w:r>
      <w:proofErr w:type="spellEnd"/>
      <w:r w:rsidRPr="007B0754">
        <w:rPr>
          <w:rFonts w:ascii="Consolas" w:hAnsi="Consolas" w:cs="Consolas"/>
          <w:color w:val="000000"/>
          <w:sz w:val="20"/>
          <w:szCs w:val="20"/>
          <w:lang w:val="en-US"/>
        </w:rPr>
        <w:t>(</w:t>
      </w:r>
      <w:proofErr w:type="gramEnd"/>
      <w:r w:rsidRPr="007B0754">
        <w:rPr>
          <w:rFonts w:ascii="Consolas" w:hAnsi="Consolas" w:cs="Consolas"/>
          <w:color w:val="000000"/>
          <w:sz w:val="20"/>
          <w:szCs w:val="20"/>
          <w:lang w:val="en-US"/>
        </w:rPr>
        <w:t xml:space="preserve">Container) </w:t>
      </w:r>
      <w:proofErr w:type="spellStart"/>
      <w:r w:rsidRPr="007B0754">
        <w:rPr>
          <w:rFonts w:ascii="Consolas" w:hAnsi="Consolas" w:cs="Consolas"/>
          <w:color w:val="000000"/>
          <w:sz w:val="20"/>
          <w:szCs w:val="20"/>
          <w:lang w:val="en-US"/>
        </w:rPr>
        <w:t>threedContainer</w:t>
      </w:r>
      <w:proofErr w:type="spellEnd"/>
      <w:r w:rsidRPr="007B0754">
        <w:rPr>
          <w:rFonts w:ascii="Consolas" w:hAnsi="Consolas" w:cs="Consolas"/>
          <w:color w:val="000000"/>
          <w:sz w:val="20"/>
          <w:szCs w:val="20"/>
          <w:lang w:val="en-US"/>
        </w:rPr>
        <w:t>;</w:t>
      </w:r>
    </w:p>
    <w:p w:rsidR="007B0754" w:rsidRPr="007B0754" w:rsidRDefault="007B0754" w:rsidP="007B0754">
      <w:pPr>
        <w:autoSpaceDE w:val="0"/>
        <w:autoSpaceDN w:val="0"/>
        <w:adjustRightInd w:val="0"/>
        <w:spacing w:after="0" w:line="240" w:lineRule="auto"/>
        <w:rPr>
          <w:rFonts w:ascii="Consolas" w:hAnsi="Consolas" w:cs="Consolas"/>
          <w:sz w:val="20"/>
          <w:szCs w:val="20"/>
          <w:lang w:val="en-US"/>
        </w:rPr>
      </w:pPr>
      <w:r w:rsidRPr="007B0754">
        <w:rPr>
          <w:rFonts w:ascii="Consolas" w:hAnsi="Consolas" w:cs="Consolas"/>
          <w:color w:val="000000"/>
          <w:sz w:val="20"/>
          <w:szCs w:val="20"/>
          <w:lang w:val="en-US"/>
        </w:rPr>
        <w:t xml:space="preserve">        </w:t>
      </w:r>
      <w:proofErr w:type="spellStart"/>
      <w:r w:rsidRPr="007B0754">
        <w:rPr>
          <w:rFonts w:ascii="Consolas" w:hAnsi="Consolas" w:cs="Consolas"/>
          <w:color w:val="000000"/>
          <w:sz w:val="20"/>
          <w:szCs w:val="20"/>
          <w:lang w:val="en-US"/>
        </w:rPr>
        <w:t>Content.type</w:t>
      </w:r>
      <w:proofErr w:type="spellEnd"/>
      <w:r w:rsidRPr="007B0754">
        <w:rPr>
          <w:rFonts w:ascii="Consolas" w:hAnsi="Consolas" w:cs="Consolas"/>
          <w:color w:val="000000"/>
          <w:sz w:val="20"/>
          <w:szCs w:val="20"/>
          <w:lang w:val="en-US"/>
        </w:rPr>
        <w:t xml:space="preserve"> = </w:t>
      </w:r>
      <w:proofErr w:type="spellStart"/>
      <w:r w:rsidRPr="007B0754">
        <w:rPr>
          <w:rFonts w:ascii="Consolas" w:hAnsi="Consolas" w:cs="Consolas"/>
          <w:color w:val="000000"/>
          <w:sz w:val="20"/>
          <w:szCs w:val="20"/>
          <w:lang w:val="en-US"/>
        </w:rPr>
        <w:t>ContentType.ThreeD</w:t>
      </w:r>
      <w:proofErr w:type="spellEnd"/>
      <w:r w:rsidRPr="007B0754">
        <w:rPr>
          <w:rFonts w:ascii="Consolas" w:hAnsi="Consolas" w:cs="Consolas"/>
          <w:color w:val="000000"/>
          <w:sz w:val="20"/>
          <w:szCs w:val="20"/>
          <w:lang w:val="en-US"/>
        </w:rPr>
        <w:t>;</w:t>
      </w:r>
    </w:p>
    <w:p w:rsidR="007B0754" w:rsidRPr="007B0754" w:rsidRDefault="007B0754" w:rsidP="007B0754">
      <w:pPr>
        <w:autoSpaceDE w:val="0"/>
        <w:autoSpaceDN w:val="0"/>
        <w:adjustRightInd w:val="0"/>
        <w:spacing w:after="0" w:line="240" w:lineRule="auto"/>
        <w:rPr>
          <w:rFonts w:ascii="Consolas" w:hAnsi="Consolas" w:cs="Consolas"/>
          <w:sz w:val="20"/>
          <w:szCs w:val="20"/>
          <w:lang w:val="en-US"/>
        </w:rPr>
      </w:pPr>
      <w:r w:rsidRPr="007B0754">
        <w:rPr>
          <w:rFonts w:ascii="Consolas" w:hAnsi="Consolas" w:cs="Consolas"/>
          <w:color w:val="000000"/>
          <w:sz w:val="20"/>
          <w:szCs w:val="20"/>
          <w:lang w:val="en-US"/>
        </w:rPr>
        <w:t xml:space="preserve">    }</w:t>
      </w:r>
    </w:p>
    <w:p w:rsidR="007B0754" w:rsidRPr="007B0754" w:rsidRDefault="007B0754" w:rsidP="007B0754">
      <w:pPr>
        <w:autoSpaceDE w:val="0"/>
        <w:autoSpaceDN w:val="0"/>
        <w:adjustRightInd w:val="0"/>
        <w:spacing w:after="0" w:line="240" w:lineRule="auto"/>
        <w:rPr>
          <w:rFonts w:ascii="Consolas" w:hAnsi="Consolas" w:cs="Consolas"/>
          <w:sz w:val="20"/>
          <w:szCs w:val="20"/>
          <w:lang w:val="en-US"/>
        </w:rPr>
      </w:pPr>
    </w:p>
    <w:p w:rsidR="007B0754" w:rsidRPr="007B0754" w:rsidRDefault="007B0754" w:rsidP="007B0754">
      <w:pPr>
        <w:autoSpaceDE w:val="0"/>
        <w:autoSpaceDN w:val="0"/>
        <w:adjustRightInd w:val="0"/>
        <w:spacing w:after="0" w:line="240" w:lineRule="auto"/>
        <w:rPr>
          <w:rFonts w:ascii="Consolas" w:hAnsi="Consolas" w:cs="Consolas"/>
          <w:sz w:val="20"/>
          <w:szCs w:val="20"/>
          <w:lang w:val="en-US"/>
        </w:rPr>
      </w:pPr>
      <w:r w:rsidRPr="007B0754">
        <w:rPr>
          <w:rFonts w:ascii="Consolas" w:hAnsi="Consolas" w:cs="Consolas"/>
          <w:color w:val="000000"/>
          <w:sz w:val="20"/>
          <w:szCs w:val="20"/>
          <w:lang w:val="en-US"/>
        </w:rPr>
        <w:t xml:space="preserve">    </w:t>
      </w:r>
      <w:proofErr w:type="gramStart"/>
      <w:r w:rsidRPr="007B0754">
        <w:rPr>
          <w:rFonts w:ascii="Consolas" w:hAnsi="Consolas" w:cs="Consolas"/>
          <w:b/>
          <w:bCs/>
          <w:color w:val="7F0055"/>
          <w:sz w:val="20"/>
          <w:szCs w:val="20"/>
          <w:lang w:val="en-US"/>
        </w:rPr>
        <w:t>compound</w:t>
      </w:r>
      <w:proofErr w:type="gramEnd"/>
      <w:r w:rsidRPr="007B0754">
        <w:rPr>
          <w:rFonts w:ascii="Consolas" w:hAnsi="Consolas" w:cs="Consolas"/>
          <w:color w:val="000000"/>
          <w:sz w:val="20"/>
          <w:szCs w:val="20"/>
          <w:lang w:val="en-US"/>
        </w:rPr>
        <w:t xml:space="preserve"> BLOB </w:t>
      </w:r>
      <w:r w:rsidRPr="007B0754">
        <w:rPr>
          <w:rFonts w:ascii="Consolas" w:hAnsi="Consolas" w:cs="Consolas"/>
          <w:b/>
          <w:bCs/>
          <w:color w:val="7F0055"/>
          <w:sz w:val="20"/>
          <w:szCs w:val="20"/>
          <w:lang w:val="en-US"/>
        </w:rPr>
        <w:t>refines</w:t>
      </w:r>
      <w:r w:rsidRPr="007B0754">
        <w:rPr>
          <w:rFonts w:ascii="Consolas" w:hAnsi="Consolas" w:cs="Consolas"/>
          <w:color w:val="000000"/>
          <w:sz w:val="20"/>
          <w:szCs w:val="20"/>
          <w:lang w:val="en-US"/>
        </w:rPr>
        <w:t xml:space="preserve"> Content {</w:t>
      </w:r>
    </w:p>
    <w:p w:rsidR="007B0754" w:rsidRPr="007B0754" w:rsidRDefault="007B0754" w:rsidP="007B0754">
      <w:pPr>
        <w:autoSpaceDE w:val="0"/>
        <w:autoSpaceDN w:val="0"/>
        <w:adjustRightInd w:val="0"/>
        <w:spacing w:after="0" w:line="240" w:lineRule="auto"/>
        <w:rPr>
          <w:rFonts w:ascii="Consolas" w:hAnsi="Consolas" w:cs="Consolas"/>
          <w:sz w:val="20"/>
          <w:szCs w:val="20"/>
          <w:lang w:val="en-US"/>
        </w:rPr>
      </w:pPr>
      <w:r w:rsidRPr="007B0754">
        <w:rPr>
          <w:rFonts w:ascii="Consolas" w:hAnsi="Consolas" w:cs="Consolas"/>
          <w:color w:val="000000"/>
          <w:sz w:val="20"/>
          <w:szCs w:val="20"/>
          <w:lang w:val="en-US"/>
        </w:rPr>
        <w:t xml:space="preserve">        </w:t>
      </w:r>
      <w:proofErr w:type="spellStart"/>
      <w:proofErr w:type="gramStart"/>
      <w:r w:rsidRPr="007B0754">
        <w:rPr>
          <w:rFonts w:ascii="Consolas" w:hAnsi="Consolas" w:cs="Consolas"/>
          <w:b/>
          <w:bCs/>
          <w:color w:val="7F0055"/>
          <w:sz w:val="20"/>
          <w:szCs w:val="20"/>
          <w:lang w:val="en-US"/>
        </w:rPr>
        <w:t>refTo</w:t>
      </w:r>
      <w:proofErr w:type="spellEnd"/>
      <w:r w:rsidRPr="007B0754">
        <w:rPr>
          <w:rFonts w:ascii="Consolas" w:hAnsi="Consolas" w:cs="Consolas"/>
          <w:color w:val="000000"/>
          <w:sz w:val="20"/>
          <w:szCs w:val="20"/>
          <w:lang w:val="en-US"/>
        </w:rPr>
        <w:t>(</w:t>
      </w:r>
      <w:proofErr w:type="gramEnd"/>
      <w:r w:rsidRPr="007B0754">
        <w:rPr>
          <w:rFonts w:ascii="Consolas" w:hAnsi="Consolas" w:cs="Consolas"/>
          <w:color w:val="000000"/>
          <w:sz w:val="20"/>
          <w:szCs w:val="20"/>
          <w:lang w:val="en-US"/>
        </w:rPr>
        <w:t xml:space="preserve">Container) </w:t>
      </w:r>
      <w:proofErr w:type="spellStart"/>
      <w:r w:rsidRPr="007B0754">
        <w:rPr>
          <w:rFonts w:ascii="Consolas" w:hAnsi="Consolas" w:cs="Consolas"/>
          <w:color w:val="000000"/>
          <w:sz w:val="20"/>
          <w:szCs w:val="20"/>
          <w:lang w:val="en-US"/>
        </w:rPr>
        <w:t>blobContainer</w:t>
      </w:r>
      <w:proofErr w:type="spellEnd"/>
      <w:r w:rsidRPr="007B0754">
        <w:rPr>
          <w:rFonts w:ascii="Consolas" w:hAnsi="Consolas" w:cs="Consolas"/>
          <w:color w:val="000000"/>
          <w:sz w:val="20"/>
          <w:szCs w:val="20"/>
          <w:lang w:val="en-US"/>
        </w:rPr>
        <w:t>;</w:t>
      </w:r>
    </w:p>
    <w:p w:rsidR="007B0754" w:rsidRPr="007B0754" w:rsidRDefault="007B0754" w:rsidP="007B0754">
      <w:pPr>
        <w:autoSpaceDE w:val="0"/>
        <w:autoSpaceDN w:val="0"/>
        <w:adjustRightInd w:val="0"/>
        <w:spacing w:after="0" w:line="240" w:lineRule="auto"/>
        <w:rPr>
          <w:rFonts w:ascii="Consolas" w:hAnsi="Consolas" w:cs="Consolas"/>
          <w:sz w:val="20"/>
          <w:szCs w:val="20"/>
          <w:lang w:val="en-US"/>
        </w:rPr>
      </w:pPr>
      <w:r w:rsidRPr="007B0754">
        <w:rPr>
          <w:rFonts w:ascii="Consolas" w:hAnsi="Consolas" w:cs="Consolas"/>
          <w:color w:val="000000"/>
          <w:sz w:val="20"/>
          <w:szCs w:val="20"/>
          <w:lang w:val="en-US"/>
        </w:rPr>
        <w:t xml:space="preserve">        </w:t>
      </w:r>
      <w:proofErr w:type="spellStart"/>
      <w:r w:rsidRPr="007B0754">
        <w:rPr>
          <w:rFonts w:ascii="Consolas" w:hAnsi="Consolas" w:cs="Consolas"/>
          <w:color w:val="000000"/>
          <w:sz w:val="20"/>
          <w:szCs w:val="20"/>
          <w:lang w:val="en-US"/>
        </w:rPr>
        <w:t>Content.type</w:t>
      </w:r>
      <w:proofErr w:type="spellEnd"/>
      <w:r w:rsidRPr="007B0754">
        <w:rPr>
          <w:rFonts w:ascii="Consolas" w:hAnsi="Consolas" w:cs="Consolas"/>
          <w:color w:val="000000"/>
          <w:sz w:val="20"/>
          <w:szCs w:val="20"/>
          <w:lang w:val="en-US"/>
        </w:rPr>
        <w:t xml:space="preserve"> = </w:t>
      </w:r>
      <w:proofErr w:type="spellStart"/>
      <w:r w:rsidRPr="007B0754">
        <w:rPr>
          <w:rFonts w:ascii="Consolas" w:hAnsi="Consolas" w:cs="Consolas"/>
          <w:color w:val="000000"/>
          <w:sz w:val="20"/>
          <w:szCs w:val="20"/>
          <w:lang w:val="en-US"/>
        </w:rPr>
        <w:t>ContentType.Audio</w:t>
      </w:r>
      <w:proofErr w:type="spellEnd"/>
      <w:r w:rsidRPr="007B0754">
        <w:rPr>
          <w:rFonts w:ascii="Consolas" w:hAnsi="Consolas" w:cs="Consolas"/>
          <w:color w:val="000000"/>
          <w:sz w:val="20"/>
          <w:szCs w:val="20"/>
          <w:lang w:val="en-US"/>
        </w:rPr>
        <w:t>;</w:t>
      </w:r>
    </w:p>
    <w:p w:rsidR="007B0754" w:rsidRPr="007B0754" w:rsidRDefault="007B0754" w:rsidP="007B0754">
      <w:pPr>
        <w:autoSpaceDE w:val="0"/>
        <w:autoSpaceDN w:val="0"/>
        <w:adjustRightInd w:val="0"/>
        <w:spacing w:after="0" w:line="240" w:lineRule="auto"/>
        <w:rPr>
          <w:rFonts w:ascii="Consolas" w:hAnsi="Consolas" w:cs="Consolas"/>
          <w:sz w:val="20"/>
          <w:szCs w:val="20"/>
          <w:lang w:val="en-US"/>
        </w:rPr>
      </w:pPr>
      <w:r w:rsidRPr="007B0754">
        <w:rPr>
          <w:rFonts w:ascii="Consolas" w:hAnsi="Consolas" w:cs="Consolas"/>
          <w:color w:val="000000"/>
          <w:sz w:val="20"/>
          <w:szCs w:val="20"/>
          <w:lang w:val="en-US"/>
        </w:rPr>
        <w:t xml:space="preserve">    }</w:t>
      </w:r>
    </w:p>
    <w:p w:rsidR="007B0754" w:rsidRPr="007B0754" w:rsidRDefault="007B0754" w:rsidP="007B0754">
      <w:pPr>
        <w:autoSpaceDE w:val="0"/>
        <w:autoSpaceDN w:val="0"/>
        <w:adjustRightInd w:val="0"/>
        <w:spacing w:after="0" w:line="240" w:lineRule="auto"/>
        <w:rPr>
          <w:rFonts w:ascii="Consolas" w:hAnsi="Consolas" w:cs="Consolas"/>
          <w:sz w:val="20"/>
          <w:szCs w:val="20"/>
          <w:lang w:val="en-US"/>
        </w:rPr>
      </w:pPr>
      <w:r w:rsidRPr="007B0754">
        <w:rPr>
          <w:rFonts w:ascii="Consolas" w:hAnsi="Consolas" w:cs="Consolas"/>
          <w:color w:val="000000"/>
          <w:sz w:val="20"/>
          <w:szCs w:val="20"/>
          <w:lang w:val="en-US"/>
        </w:rPr>
        <w:t xml:space="preserve">    </w:t>
      </w:r>
    </w:p>
    <w:p w:rsidR="007B0754" w:rsidRPr="007B0754" w:rsidRDefault="007B0754" w:rsidP="007B0754">
      <w:pPr>
        <w:autoSpaceDE w:val="0"/>
        <w:autoSpaceDN w:val="0"/>
        <w:adjustRightInd w:val="0"/>
        <w:spacing w:after="0" w:line="240" w:lineRule="auto"/>
        <w:rPr>
          <w:rFonts w:ascii="Consolas" w:hAnsi="Consolas" w:cs="Consolas"/>
          <w:sz w:val="20"/>
          <w:szCs w:val="20"/>
          <w:lang w:val="en-US"/>
        </w:rPr>
      </w:pPr>
    </w:p>
    <w:p w:rsidR="007B0754" w:rsidRPr="007B0754" w:rsidRDefault="007B0754" w:rsidP="007B0754">
      <w:pPr>
        <w:autoSpaceDE w:val="0"/>
        <w:autoSpaceDN w:val="0"/>
        <w:adjustRightInd w:val="0"/>
        <w:spacing w:after="0" w:line="240" w:lineRule="auto"/>
        <w:rPr>
          <w:rFonts w:ascii="Consolas" w:hAnsi="Consolas" w:cs="Consolas"/>
          <w:sz w:val="20"/>
          <w:szCs w:val="20"/>
          <w:lang w:val="en-US"/>
        </w:rPr>
      </w:pPr>
      <w:r w:rsidRPr="007B0754">
        <w:rPr>
          <w:rFonts w:ascii="Consolas" w:hAnsi="Consolas" w:cs="Consolas"/>
          <w:color w:val="000000"/>
          <w:sz w:val="20"/>
          <w:szCs w:val="20"/>
          <w:lang w:val="en-US"/>
        </w:rPr>
        <w:t xml:space="preserve">    Application app;</w:t>
      </w:r>
    </w:p>
    <w:p w:rsidR="007B0754" w:rsidRDefault="007B0754" w:rsidP="007B0754">
      <w:pPr>
        <w:autoSpaceDE w:val="0"/>
        <w:autoSpaceDN w:val="0"/>
        <w:adjustRightInd w:val="0"/>
        <w:spacing w:after="0" w:line="240" w:lineRule="auto"/>
        <w:rPr>
          <w:rFonts w:ascii="Consolas" w:hAnsi="Consolas" w:cs="Consolas"/>
          <w:sz w:val="20"/>
          <w:szCs w:val="20"/>
          <w:lang w:val="en-US"/>
        </w:rPr>
      </w:pPr>
      <w:r w:rsidRPr="007B0754">
        <w:rPr>
          <w:rFonts w:ascii="Consolas" w:hAnsi="Consolas" w:cs="Consolas"/>
          <w:color w:val="000000"/>
          <w:sz w:val="20"/>
          <w:szCs w:val="20"/>
          <w:lang w:val="en-US"/>
        </w:rPr>
        <w:t xml:space="preserve">    </w:t>
      </w:r>
      <w:proofErr w:type="spellStart"/>
      <w:r w:rsidRPr="007B0754">
        <w:rPr>
          <w:rFonts w:ascii="Consolas" w:hAnsi="Consolas" w:cs="Consolas"/>
          <w:color w:val="000000"/>
          <w:sz w:val="20"/>
          <w:szCs w:val="20"/>
          <w:lang w:val="en-US"/>
        </w:rPr>
        <w:t>TargetPlatform</w:t>
      </w:r>
      <w:proofErr w:type="spellEnd"/>
      <w:r w:rsidRPr="007B0754">
        <w:rPr>
          <w:rFonts w:ascii="Consolas" w:hAnsi="Consolas" w:cs="Consolas"/>
          <w:color w:val="000000"/>
          <w:sz w:val="20"/>
          <w:szCs w:val="20"/>
          <w:lang w:val="en-US"/>
        </w:rPr>
        <w:t xml:space="preserve"> plat;</w:t>
      </w:r>
    </w:p>
    <w:p w:rsidR="008F73BD" w:rsidRPr="007B0754" w:rsidRDefault="008F73BD" w:rsidP="007B0754">
      <w:pPr>
        <w:autoSpaceDE w:val="0"/>
        <w:autoSpaceDN w:val="0"/>
        <w:adjustRightInd w:val="0"/>
        <w:spacing w:after="0" w:line="240" w:lineRule="auto"/>
        <w:rPr>
          <w:rFonts w:ascii="Consolas" w:hAnsi="Consolas" w:cs="Consolas"/>
          <w:sz w:val="20"/>
          <w:szCs w:val="20"/>
          <w:lang w:val="en-US"/>
        </w:rPr>
      </w:pPr>
    </w:p>
    <w:p w:rsidR="008F73BD" w:rsidRDefault="008F73BD" w:rsidP="007B0754">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    </w:t>
      </w:r>
      <w:proofErr w:type="spellStart"/>
      <w:r w:rsidR="007B0754" w:rsidRPr="007B0754">
        <w:rPr>
          <w:rFonts w:ascii="Consolas" w:hAnsi="Consolas" w:cs="Consolas"/>
          <w:color w:val="000000"/>
          <w:sz w:val="20"/>
          <w:szCs w:val="20"/>
          <w:lang w:val="en-US"/>
        </w:rPr>
        <w:t>plat.platTarget</w:t>
      </w:r>
      <w:proofErr w:type="spellEnd"/>
      <w:r w:rsidR="007B0754" w:rsidRPr="007B0754">
        <w:rPr>
          <w:rFonts w:ascii="Consolas" w:hAnsi="Consolas" w:cs="Consolas"/>
          <w:color w:val="000000"/>
          <w:sz w:val="20"/>
          <w:szCs w:val="20"/>
          <w:lang w:val="en-US"/>
        </w:rPr>
        <w:t xml:space="preserve"> = </w:t>
      </w:r>
      <w:proofErr w:type="spellStart"/>
      <w:r w:rsidR="007B0754" w:rsidRPr="007B0754">
        <w:rPr>
          <w:rFonts w:ascii="Consolas" w:hAnsi="Consolas" w:cs="Consolas"/>
          <w:color w:val="000000"/>
          <w:sz w:val="20"/>
          <w:szCs w:val="20"/>
          <w:lang w:val="en-US"/>
        </w:rPr>
        <w:t>DeploymentTarget.Traditional</w:t>
      </w:r>
      <w:proofErr w:type="spellEnd"/>
      <w:r w:rsidR="007B0754" w:rsidRPr="007B0754">
        <w:rPr>
          <w:rFonts w:ascii="Consolas" w:hAnsi="Consolas" w:cs="Consolas"/>
          <w:color w:val="000000"/>
          <w:sz w:val="20"/>
          <w:szCs w:val="20"/>
          <w:lang w:val="en-US"/>
        </w:rPr>
        <w:t xml:space="preserve"> </w:t>
      </w:r>
      <w:r w:rsidR="007B0754" w:rsidRPr="007B0754">
        <w:rPr>
          <w:rFonts w:ascii="Consolas" w:hAnsi="Consolas" w:cs="Consolas"/>
          <w:b/>
          <w:bCs/>
          <w:color w:val="7F0055"/>
          <w:sz w:val="20"/>
          <w:szCs w:val="20"/>
          <w:lang w:val="en-US"/>
        </w:rPr>
        <w:t>implies</w:t>
      </w:r>
    </w:p>
    <w:p w:rsidR="007B0754" w:rsidRPr="007B0754" w:rsidRDefault="008F73BD" w:rsidP="007B07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sidR="007B0754" w:rsidRPr="007B0754">
        <w:rPr>
          <w:rFonts w:ascii="Consolas" w:hAnsi="Consolas" w:cs="Consolas"/>
          <w:color w:val="000000"/>
          <w:sz w:val="20"/>
          <w:szCs w:val="20"/>
          <w:lang w:val="en-US"/>
        </w:rPr>
        <w:t>app.appDatabase.type</w:t>
      </w:r>
      <w:proofErr w:type="spellEnd"/>
      <w:r w:rsidR="007B0754" w:rsidRPr="007B0754">
        <w:rPr>
          <w:rFonts w:ascii="Consolas" w:hAnsi="Consolas" w:cs="Consolas"/>
          <w:color w:val="000000"/>
          <w:sz w:val="20"/>
          <w:szCs w:val="20"/>
          <w:lang w:val="en-US"/>
        </w:rPr>
        <w:t xml:space="preserve"> = </w:t>
      </w:r>
      <w:proofErr w:type="spellStart"/>
      <w:r w:rsidR="007B0754" w:rsidRPr="007B0754">
        <w:rPr>
          <w:rFonts w:ascii="Consolas" w:hAnsi="Consolas" w:cs="Consolas"/>
          <w:color w:val="000000"/>
          <w:sz w:val="20"/>
          <w:szCs w:val="20"/>
          <w:lang w:val="en-US"/>
        </w:rPr>
        <w:t>DatabaseType.MySQL</w:t>
      </w:r>
      <w:proofErr w:type="spellEnd"/>
      <w:r w:rsidR="007B0754" w:rsidRPr="007B0754">
        <w:rPr>
          <w:rFonts w:ascii="Consolas" w:hAnsi="Consolas" w:cs="Consolas"/>
          <w:color w:val="000000"/>
          <w:sz w:val="20"/>
          <w:szCs w:val="20"/>
          <w:lang w:val="en-US"/>
        </w:rPr>
        <w:t>;</w:t>
      </w:r>
    </w:p>
    <w:p w:rsidR="008F73BD" w:rsidRDefault="008F73BD" w:rsidP="007B0754">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    </w:t>
      </w:r>
      <w:proofErr w:type="spellStart"/>
      <w:r w:rsidR="007B0754" w:rsidRPr="007B0754">
        <w:rPr>
          <w:rFonts w:ascii="Consolas" w:hAnsi="Consolas" w:cs="Consolas"/>
          <w:color w:val="000000"/>
          <w:sz w:val="20"/>
          <w:szCs w:val="20"/>
          <w:lang w:val="en-US"/>
        </w:rPr>
        <w:t>plat.platTarget</w:t>
      </w:r>
      <w:proofErr w:type="spellEnd"/>
      <w:r w:rsidR="007B0754" w:rsidRPr="007B0754">
        <w:rPr>
          <w:rFonts w:ascii="Consolas" w:hAnsi="Consolas" w:cs="Consolas"/>
          <w:color w:val="000000"/>
          <w:sz w:val="20"/>
          <w:szCs w:val="20"/>
          <w:lang w:val="en-US"/>
        </w:rPr>
        <w:t xml:space="preserve"> = </w:t>
      </w:r>
      <w:proofErr w:type="spellStart"/>
      <w:r w:rsidR="007B0754" w:rsidRPr="007B0754">
        <w:rPr>
          <w:rFonts w:ascii="Consolas" w:hAnsi="Consolas" w:cs="Consolas"/>
          <w:color w:val="000000"/>
          <w:sz w:val="20"/>
          <w:szCs w:val="20"/>
          <w:lang w:val="en-US"/>
        </w:rPr>
        <w:t>DeploymentTarget.Eucalyptus</w:t>
      </w:r>
      <w:proofErr w:type="spellEnd"/>
      <w:r w:rsidR="007B0754" w:rsidRPr="007B0754">
        <w:rPr>
          <w:rFonts w:ascii="Consolas" w:hAnsi="Consolas" w:cs="Consolas"/>
          <w:color w:val="000000"/>
          <w:sz w:val="20"/>
          <w:szCs w:val="20"/>
          <w:lang w:val="en-US"/>
        </w:rPr>
        <w:t xml:space="preserve"> </w:t>
      </w:r>
      <w:r w:rsidR="007B0754" w:rsidRPr="007B0754">
        <w:rPr>
          <w:rFonts w:ascii="Consolas" w:hAnsi="Consolas" w:cs="Consolas"/>
          <w:b/>
          <w:bCs/>
          <w:color w:val="7F0055"/>
          <w:sz w:val="20"/>
          <w:szCs w:val="20"/>
          <w:lang w:val="en-US"/>
        </w:rPr>
        <w:t>implies</w:t>
      </w:r>
    </w:p>
    <w:p w:rsidR="007B0754" w:rsidRPr="007B0754" w:rsidRDefault="008F73BD" w:rsidP="007B07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sidR="007B0754" w:rsidRPr="007B0754">
        <w:rPr>
          <w:rFonts w:ascii="Consolas" w:hAnsi="Consolas" w:cs="Consolas"/>
          <w:color w:val="000000"/>
          <w:sz w:val="20"/>
          <w:szCs w:val="20"/>
          <w:lang w:val="en-US"/>
        </w:rPr>
        <w:t>app.appDatabase.type</w:t>
      </w:r>
      <w:proofErr w:type="spellEnd"/>
      <w:r w:rsidR="007B0754" w:rsidRPr="007B0754">
        <w:rPr>
          <w:rFonts w:ascii="Consolas" w:hAnsi="Consolas" w:cs="Consolas"/>
          <w:color w:val="000000"/>
          <w:sz w:val="20"/>
          <w:szCs w:val="20"/>
          <w:lang w:val="en-US"/>
        </w:rPr>
        <w:t xml:space="preserve"> = DatabaseType.AmazonS3;</w:t>
      </w:r>
    </w:p>
    <w:p w:rsidR="008F73BD" w:rsidRDefault="008F73BD" w:rsidP="007B0754">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lastRenderedPageBreak/>
        <w:t xml:space="preserve">    </w:t>
      </w:r>
      <w:proofErr w:type="spellStart"/>
      <w:r w:rsidR="007B0754" w:rsidRPr="007B0754">
        <w:rPr>
          <w:rFonts w:ascii="Consolas" w:hAnsi="Consolas" w:cs="Consolas"/>
          <w:color w:val="000000"/>
          <w:sz w:val="20"/>
          <w:szCs w:val="20"/>
          <w:lang w:val="en-US"/>
        </w:rPr>
        <w:t>plat.platTarget</w:t>
      </w:r>
      <w:proofErr w:type="spellEnd"/>
      <w:r w:rsidR="007B0754" w:rsidRPr="007B0754">
        <w:rPr>
          <w:rFonts w:ascii="Consolas" w:hAnsi="Consolas" w:cs="Consolas"/>
          <w:color w:val="000000"/>
          <w:sz w:val="20"/>
          <w:szCs w:val="20"/>
          <w:lang w:val="en-US"/>
        </w:rPr>
        <w:t xml:space="preserve"> = </w:t>
      </w:r>
      <w:proofErr w:type="spellStart"/>
      <w:r w:rsidR="007B0754" w:rsidRPr="007B0754">
        <w:rPr>
          <w:rFonts w:ascii="Consolas" w:hAnsi="Consolas" w:cs="Consolas"/>
          <w:color w:val="000000"/>
          <w:sz w:val="20"/>
          <w:szCs w:val="20"/>
          <w:lang w:val="en-US"/>
        </w:rPr>
        <w:t>DeploymentTarget.Amazon</w:t>
      </w:r>
      <w:proofErr w:type="spellEnd"/>
      <w:r w:rsidR="007B0754" w:rsidRPr="007B0754">
        <w:rPr>
          <w:rFonts w:ascii="Consolas" w:hAnsi="Consolas" w:cs="Consolas"/>
          <w:color w:val="000000"/>
          <w:sz w:val="20"/>
          <w:szCs w:val="20"/>
          <w:lang w:val="en-US"/>
        </w:rPr>
        <w:t xml:space="preserve"> </w:t>
      </w:r>
      <w:r w:rsidR="007B0754" w:rsidRPr="007B0754">
        <w:rPr>
          <w:rFonts w:ascii="Consolas" w:hAnsi="Consolas" w:cs="Consolas"/>
          <w:b/>
          <w:bCs/>
          <w:color w:val="7F0055"/>
          <w:sz w:val="20"/>
          <w:szCs w:val="20"/>
          <w:lang w:val="en-US"/>
        </w:rPr>
        <w:t>implies</w:t>
      </w:r>
    </w:p>
    <w:p w:rsidR="007B0754" w:rsidRPr="007B0754" w:rsidRDefault="008F73BD" w:rsidP="007B07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sidR="007B0754" w:rsidRPr="007B0754">
        <w:rPr>
          <w:rFonts w:ascii="Consolas" w:hAnsi="Consolas" w:cs="Consolas"/>
          <w:color w:val="000000"/>
          <w:sz w:val="20"/>
          <w:szCs w:val="20"/>
          <w:lang w:val="en-US"/>
        </w:rPr>
        <w:t>app.appDatabase.type</w:t>
      </w:r>
      <w:proofErr w:type="spellEnd"/>
      <w:r w:rsidR="007B0754" w:rsidRPr="007B0754">
        <w:rPr>
          <w:rFonts w:ascii="Consolas" w:hAnsi="Consolas" w:cs="Consolas"/>
          <w:color w:val="000000"/>
          <w:sz w:val="20"/>
          <w:szCs w:val="20"/>
          <w:lang w:val="en-US"/>
        </w:rPr>
        <w:t xml:space="preserve"> = DatabaseType.AmazonS3;</w:t>
      </w:r>
    </w:p>
    <w:p w:rsidR="008F73BD" w:rsidRDefault="008F73BD" w:rsidP="007B0754">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    </w:t>
      </w:r>
      <w:proofErr w:type="spellStart"/>
      <w:r w:rsidR="007B0754" w:rsidRPr="007B0754">
        <w:rPr>
          <w:rFonts w:ascii="Consolas" w:hAnsi="Consolas" w:cs="Consolas"/>
          <w:color w:val="000000"/>
          <w:sz w:val="20"/>
          <w:szCs w:val="20"/>
          <w:lang w:val="en-US"/>
        </w:rPr>
        <w:t>plat.platTarget</w:t>
      </w:r>
      <w:proofErr w:type="spellEnd"/>
      <w:r w:rsidR="007B0754" w:rsidRPr="007B0754">
        <w:rPr>
          <w:rFonts w:ascii="Consolas" w:hAnsi="Consolas" w:cs="Consolas"/>
          <w:color w:val="000000"/>
          <w:sz w:val="20"/>
          <w:szCs w:val="20"/>
          <w:lang w:val="en-US"/>
        </w:rPr>
        <w:t xml:space="preserve"> = </w:t>
      </w:r>
      <w:proofErr w:type="spellStart"/>
      <w:r w:rsidR="007B0754" w:rsidRPr="007B0754">
        <w:rPr>
          <w:rFonts w:ascii="Consolas" w:hAnsi="Consolas" w:cs="Consolas"/>
          <w:color w:val="000000"/>
          <w:sz w:val="20"/>
          <w:szCs w:val="20"/>
          <w:lang w:val="en-US"/>
        </w:rPr>
        <w:t>DeploymentTarget.Azure</w:t>
      </w:r>
      <w:proofErr w:type="spellEnd"/>
      <w:r w:rsidR="007B0754" w:rsidRPr="007B0754">
        <w:rPr>
          <w:rFonts w:ascii="Consolas" w:hAnsi="Consolas" w:cs="Consolas"/>
          <w:color w:val="000000"/>
          <w:sz w:val="20"/>
          <w:szCs w:val="20"/>
          <w:lang w:val="en-US"/>
        </w:rPr>
        <w:t xml:space="preserve"> </w:t>
      </w:r>
      <w:r w:rsidR="007B0754" w:rsidRPr="007B0754">
        <w:rPr>
          <w:rFonts w:ascii="Consolas" w:hAnsi="Consolas" w:cs="Consolas"/>
          <w:b/>
          <w:bCs/>
          <w:color w:val="7F0055"/>
          <w:sz w:val="20"/>
          <w:szCs w:val="20"/>
          <w:lang w:val="en-US"/>
        </w:rPr>
        <w:t>implies</w:t>
      </w:r>
    </w:p>
    <w:p w:rsidR="007B0754" w:rsidRPr="008F73BD" w:rsidRDefault="008F73BD" w:rsidP="007B07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sidR="007B0754" w:rsidRPr="007B0754">
        <w:rPr>
          <w:rFonts w:ascii="Consolas" w:hAnsi="Consolas" w:cs="Consolas"/>
          <w:color w:val="000000"/>
          <w:sz w:val="20"/>
          <w:szCs w:val="20"/>
          <w:lang w:val="en-US"/>
        </w:rPr>
        <w:t>app.appDatabase.type</w:t>
      </w:r>
      <w:proofErr w:type="spellEnd"/>
      <w:r w:rsidR="007B0754" w:rsidRPr="007B0754">
        <w:rPr>
          <w:rFonts w:ascii="Consolas" w:hAnsi="Consolas" w:cs="Consolas"/>
          <w:color w:val="000000"/>
          <w:sz w:val="20"/>
          <w:szCs w:val="20"/>
          <w:lang w:val="en-US"/>
        </w:rPr>
        <w:t xml:space="preserve"> = </w:t>
      </w:r>
      <w:proofErr w:type="spellStart"/>
      <w:r w:rsidR="007B0754" w:rsidRPr="007B0754">
        <w:rPr>
          <w:rFonts w:ascii="Consolas" w:hAnsi="Consolas" w:cs="Consolas"/>
          <w:color w:val="000000"/>
          <w:sz w:val="20"/>
          <w:szCs w:val="20"/>
          <w:lang w:val="en-US"/>
        </w:rPr>
        <w:t>DatabaseType.AzureSQL</w:t>
      </w:r>
      <w:proofErr w:type="spellEnd"/>
      <w:r w:rsidR="007B0754" w:rsidRPr="007B0754">
        <w:rPr>
          <w:rFonts w:ascii="Consolas" w:hAnsi="Consolas" w:cs="Consolas"/>
          <w:color w:val="000000"/>
          <w:sz w:val="20"/>
          <w:szCs w:val="20"/>
          <w:lang w:val="en-US"/>
        </w:rPr>
        <w:t>;</w:t>
      </w:r>
    </w:p>
    <w:p w:rsidR="007B0754" w:rsidRDefault="007B0754" w:rsidP="007B07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52E7E" w:rsidRPr="00CD665D" w:rsidRDefault="00D52E7E" w:rsidP="00B9797C">
      <w:pPr>
        <w:jc w:val="both"/>
        <w:rPr>
          <w:rFonts w:ascii="Candara" w:hAnsi="Candara"/>
          <w:lang w:val="en-US"/>
        </w:rPr>
      </w:pPr>
    </w:p>
    <w:sectPr w:rsidR="00D52E7E" w:rsidRPr="00CD665D" w:rsidSect="00046247">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3BAE" w:rsidRDefault="00253BAE" w:rsidP="006A272A">
      <w:pPr>
        <w:spacing w:after="0" w:line="240" w:lineRule="auto"/>
      </w:pPr>
      <w:r>
        <w:separator/>
      </w:r>
    </w:p>
  </w:endnote>
  <w:endnote w:type="continuationSeparator" w:id="0">
    <w:p w:rsidR="00253BAE" w:rsidRDefault="00253BAE" w:rsidP="006A27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1BED" w:rsidRDefault="00AA1BED">
    <w:pPr>
      <w:pStyle w:val="Footer"/>
      <w:pBdr>
        <w:bottom w:val="single" w:sz="12" w:space="1" w:color="auto"/>
      </w:pBdr>
      <w:jc w:val="center"/>
      <w:rPr>
        <w:rFonts w:ascii="Candara" w:hAnsi="Candara"/>
        <w:b/>
      </w:rPr>
    </w:pPr>
  </w:p>
  <w:p w:rsidR="00AA1BED" w:rsidRPr="00511D0A" w:rsidRDefault="00AA1BED">
    <w:pPr>
      <w:pStyle w:val="Footer"/>
      <w:jc w:val="center"/>
      <w:rPr>
        <w:rFonts w:ascii="Candara" w:hAnsi="Candara"/>
        <w:b/>
      </w:rPr>
    </w:pPr>
    <w:r w:rsidRPr="00511D0A">
      <w:rPr>
        <w:rFonts w:ascii="Candara" w:hAnsi="Candara"/>
        <w:b/>
      </w:rPr>
      <w:t xml:space="preserve">Page </w:t>
    </w:r>
    <w:sdt>
      <w:sdtPr>
        <w:rPr>
          <w:rFonts w:ascii="Candara" w:hAnsi="Candara"/>
          <w:b/>
        </w:rPr>
        <w:id w:val="10695438"/>
        <w:docPartObj>
          <w:docPartGallery w:val="Page Numbers (Bottom of Page)"/>
          <w:docPartUnique/>
        </w:docPartObj>
      </w:sdtPr>
      <w:sdtContent>
        <w:r w:rsidR="009B34F3" w:rsidRPr="00511D0A">
          <w:rPr>
            <w:rFonts w:ascii="Candara" w:hAnsi="Candara"/>
            <w:b/>
          </w:rPr>
          <w:fldChar w:fldCharType="begin"/>
        </w:r>
        <w:r w:rsidRPr="00511D0A">
          <w:rPr>
            <w:rFonts w:ascii="Candara" w:hAnsi="Candara"/>
            <w:b/>
          </w:rPr>
          <w:instrText xml:space="preserve"> PAGE   \* MERGEFORMAT </w:instrText>
        </w:r>
        <w:r w:rsidR="009B34F3" w:rsidRPr="00511D0A">
          <w:rPr>
            <w:rFonts w:ascii="Candara" w:hAnsi="Candara"/>
            <w:b/>
          </w:rPr>
          <w:fldChar w:fldCharType="separate"/>
        </w:r>
        <w:r w:rsidR="000C1BED">
          <w:rPr>
            <w:rFonts w:ascii="Candara" w:hAnsi="Candara"/>
            <w:b/>
            <w:noProof/>
          </w:rPr>
          <w:t>25</w:t>
        </w:r>
        <w:r w:rsidR="009B34F3" w:rsidRPr="00511D0A">
          <w:rPr>
            <w:rFonts w:ascii="Candara" w:hAnsi="Candara"/>
            <w:b/>
          </w:rPr>
          <w:fldChar w:fldCharType="end"/>
        </w:r>
      </w:sdtContent>
    </w:sdt>
  </w:p>
  <w:p w:rsidR="00AA1BED" w:rsidRPr="00511D0A" w:rsidRDefault="00AA1BED">
    <w:pPr>
      <w:pStyle w:val="Footer"/>
      <w:rPr>
        <w:rFonts w:ascii="Candara" w:hAnsi="Candara"/>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3BAE" w:rsidRDefault="00253BAE" w:rsidP="006A272A">
      <w:pPr>
        <w:spacing w:after="0" w:line="240" w:lineRule="auto"/>
      </w:pPr>
      <w:r>
        <w:separator/>
      </w:r>
    </w:p>
  </w:footnote>
  <w:footnote w:type="continuationSeparator" w:id="0">
    <w:p w:rsidR="00253BAE" w:rsidRDefault="00253BAE" w:rsidP="006A272A">
      <w:pPr>
        <w:spacing w:after="0" w:line="240" w:lineRule="auto"/>
      </w:pPr>
      <w:r>
        <w:continuationSeparator/>
      </w:r>
    </w:p>
  </w:footnote>
  <w:footnote w:id="1">
    <w:p w:rsidR="00AA1BED" w:rsidRPr="00E61994" w:rsidRDefault="00AA1BED">
      <w:pPr>
        <w:pStyle w:val="FootnoteText"/>
        <w:rPr>
          <w:lang w:val="en-US"/>
        </w:rPr>
      </w:pPr>
      <w:r>
        <w:rPr>
          <w:rStyle w:val="FootnoteReference"/>
        </w:rPr>
        <w:footnoteRef/>
      </w:r>
      <w:r w:rsidRPr="00E61994">
        <w:rPr>
          <w:lang w:val="en-US"/>
        </w:rPr>
        <w:t xml:space="preserve"> </w:t>
      </w:r>
      <w:r>
        <w:rPr>
          <w:lang w:val="en-US"/>
        </w:rPr>
        <w:t xml:space="preserve">EASy is an abbreviation for </w:t>
      </w:r>
      <w:r w:rsidRPr="00E61994">
        <w:rPr>
          <w:u w:val="single"/>
          <w:lang w:val="en-US"/>
        </w:rPr>
        <w:t>E</w:t>
      </w:r>
      <w:r>
        <w:rPr>
          <w:lang w:val="en-US"/>
        </w:rPr>
        <w:t xml:space="preserve">ngineering </w:t>
      </w:r>
      <w:r w:rsidRPr="00E61994">
        <w:rPr>
          <w:u w:val="single"/>
          <w:lang w:val="en-US"/>
        </w:rPr>
        <w:t>A</w:t>
      </w:r>
      <w:r>
        <w:rPr>
          <w:lang w:val="en-US"/>
        </w:rPr>
        <w:t xml:space="preserve">daptive </w:t>
      </w:r>
      <w:r w:rsidRPr="00E61994">
        <w:rPr>
          <w:u w:val="single"/>
          <w:lang w:val="en-US"/>
        </w:rPr>
        <w:t>Sy</w:t>
      </w:r>
      <w:r>
        <w:rPr>
          <w:lang w:val="en-US"/>
        </w:rPr>
        <w:t>stems.</w:t>
      </w:r>
    </w:p>
  </w:footnote>
  <w:footnote w:id="2">
    <w:p w:rsidR="00AA1BED" w:rsidRPr="00AF311C" w:rsidRDefault="00AA1BED">
      <w:pPr>
        <w:pStyle w:val="FootnoteText"/>
        <w:rPr>
          <w:lang w:val="en-US"/>
        </w:rPr>
      </w:pPr>
      <w:r>
        <w:rPr>
          <w:rStyle w:val="FootnoteReference"/>
        </w:rPr>
        <w:footnoteRef/>
      </w:r>
      <w:r w:rsidRPr="00AF311C">
        <w:rPr>
          <w:lang w:val="en-US"/>
        </w:rPr>
        <w:t xml:space="preserve"> Please note that this document i</w:t>
      </w:r>
      <w:r>
        <w:rPr>
          <w:lang w:val="en-US"/>
        </w:rPr>
        <w:t>s currently under development and will evolve with the evolution of the tool. Changes are documented in the version section.</w:t>
      </w:r>
    </w:p>
  </w:footnote>
  <w:footnote w:id="3">
    <w:p w:rsidR="00AA1BED" w:rsidRPr="00101455" w:rsidRDefault="00AA1BED">
      <w:pPr>
        <w:pStyle w:val="FootnoteText"/>
        <w:rPr>
          <w:lang w:val="en-US"/>
        </w:rPr>
      </w:pPr>
      <w:r>
        <w:rPr>
          <w:rStyle w:val="FootnoteReference"/>
        </w:rPr>
        <w:footnoteRef/>
      </w:r>
      <w:r w:rsidRPr="00101455">
        <w:rPr>
          <w:lang w:val="en-US"/>
        </w:rPr>
        <w:t xml:space="preserve"> </w:t>
      </w:r>
      <w:r>
        <w:rPr>
          <w:lang w:val="en-US"/>
        </w:rPr>
        <w:t xml:space="preserve">Eclipse website: </w:t>
      </w:r>
      <w:r w:rsidR="009B34F3">
        <w:fldChar w:fldCharType="begin"/>
      </w:r>
      <w:r w:rsidR="009B34F3" w:rsidRPr="000C1BED">
        <w:rPr>
          <w:lang w:val="en-US"/>
        </w:rPr>
        <w:instrText>HYPERLINK "http://www.eclipse.org/"</w:instrText>
      </w:r>
      <w:r w:rsidR="009B34F3">
        <w:fldChar w:fldCharType="separate"/>
      </w:r>
      <w:r w:rsidRPr="002F4615">
        <w:rPr>
          <w:rStyle w:val="Hyperlink"/>
          <w:lang w:val="en-US"/>
        </w:rPr>
        <w:t>www.eclipse.org/</w:t>
      </w:r>
      <w:r w:rsidR="009B34F3">
        <w:fldChar w:fldCharType="end"/>
      </w:r>
      <w:r>
        <w:rPr>
          <w:lang w:val="en-US"/>
        </w:rPr>
        <w:t xml:space="preserve"> </w:t>
      </w:r>
    </w:p>
  </w:footnote>
  <w:footnote w:id="4">
    <w:p w:rsidR="00AA1BED" w:rsidRPr="00E3222C" w:rsidRDefault="00AA1BED">
      <w:pPr>
        <w:pStyle w:val="FootnoteText"/>
        <w:rPr>
          <w:lang w:val="en-US"/>
        </w:rPr>
      </w:pPr>
      <w:r>
        <w:rPr>
          <w:rStyle w:val="FootnoteReference"/>
        </w:rPr>
        <w:footnoteRef/>
      </w:r>
      <w:r w:rsidRPr="00E3222C">
        <w:rPr>
          <w:lang w:val="en-US"/>
        </w:rPr>
        <w:t xml:space="preserve"> </w:t>
      </w:r>
      <w:r>
        <w:rPr>
          <w:lang w:val="en-US"/>
        </w:rPr>
        <w:t xml:space="preserve">Xtext website: </w:t>
      </w:r>
      <w:r w:rsidR="009B34F3">
        <w:fldChar w:fldCharType="begin"/>
      </w:r>
      <w:r w:rsidR="009B34F3" w:rsidRPr="000C1BED">
        <w:rPr>
          <w:lang w:val="en-US"/>
        </w:rPr>
        <w:instrText>HYPERLINK "http://www.eclipse.org/Xtext/"</w:instrText>
      </w:r>
      <w:r w:rsidR="009B34F3">
        <w:fldChar w:fldCharType="separate"/>
      </w:r>
      <w:r w:rsidRPr="002F4615">
        <w:rPr>
          <w:rStyle w:val="Hyperlink"/>
          <w:lang w:val="en-US"/>
        </w:rPr>
        <w:t>http://www.eclipse.org/Xtext/</w:t>
      </w:r>
      <w:r w:rsidR="009B34F3">
        <w:fldChar w:fldCharType="end"/>
      </w:r>
      <w:r>
        <w:rPr>
          <w:lang w:val="en-US"/>
        </w:rPr>
        <w:t xml:space="preserve"> </w:t>
      </w:r>
    </w:p>
  </w:footnote>
  <w:footnote w:id="5">
    <w:p w:rsidR="00AA1BED" w:rsidRPr="003C6BB3" w:rsidRDefault="00AA1BED">
      <w:pPr>
        <w:pStyle w:val="FootnoteText"/>
        <w:rPr>
          <w:lang w:val="en-US"/>
        </w:rPr>
      </w:pPr>
      <w:r>
        <w:rPr>
          <w:rStyle w:val="FootnoteReference"/>
        </w:rPr>
        <w:footnoteRef/>
      </w:r>
      <w:r w:rsidRPr="003C6BB3">
        <w:rPr>
          <w:lang w:val="en-US"/>
        </w:rPr>
        <w:t xml:space="preserve"> INDENICA is an EU-funded p</w:t>
      </w:r>
      <w:r>
        <w:rPr>
          <w:lang w:val="en-US"/>
        </w:rPr>
        <w:t xml:space="preserve">roject in which the variability modeling language of EASy-Producer was initially designed and developed. However, this language is not INDENICA-specific but was designed with further requirements from research and industry in mind. For more information regarding INDENICA please visit the INDENICA website: </w:t>
      </w:r>
      <w:r w:rsidR="009B34F3">
        <w:fldChar w:fldCharType="begin"/>
      </w:r>
      <w:r w:rsidR="009B34F3" w:rsidRPr="000C1BED">
        <w:rPr>
          <w:lang w:val="en-US"/>
        </w:rPr>
        <w:instrText>HYPERLINK "http://indenica.eu/"</w:instrText>
      </w:r>
      <w:r w:rsidR="009B34F3">
        <w:fldChar w:fldCharType="separate"/>
      </w:r>
      <w:r w:rsidRPr="002F4615">
        <w:rPr>
          <w:rStyle w:val="Hyperlink"/>
          <w:lang w:val="en-US"/>
        </w:rPr>
        <w:t>http://indenica.eu/</w:t>
      </w:r>
      <w:r w:rsidR="009B34F3">
        <w:fldChar w:fldCharType="end"/>
      </w:r>
      <w:r>
        <w:rPr>
          <w:lang w:val="en-US"/>
        </w:rPr>
        <w:t xml:space="preserve"> </w:t>
      </w:r>
    </w:p>
  </w:footnote>
  <w:footnote w:id="6">
    <w:p w:rsidR="00AA1BED" w:rsidRPr="009F7ED1" w:rsidRDefault="00AA1BED" w:rsidP="009F7ED1">
      <w:pPr>
        <w:pStyle w:val="FootnoteText"/>
        <w:rPr>
          <w:lang w:val="en-US"/>
        </w:rPr>
      </w:pPr>
      <w:r w:rsidRPr="00BF4204">
        <w:rPr>
          <w:rStyle w:val="FootnoteReference"/>
          <w:rFonts w:ascii="Calibri" w:hAnsi="Calibri" w:cs="Calibri"/>
        </w:rPr>
        <w:footnoteRef/>
      </w:r>
      <w:r w:rsidRPr="009F7ED1">
        <w:rPr>
          <w:lang w:val="en-US"/>
        </w:rPr>
        <w:t xml:space="preserve"> </w:t>
      </w:r>
      <w:r>
        <w:rPr>
          <w:lang w:val="en-US"/>
        </w:rPr>
        <w:t xml:space="preserve">Eucalyptus website: </w:t>
      </w:r>
      <w:r w:rsidR="009B34F3">
        <w:fldChar w:fldCharType="begin"/>
      </w:r>
      <w:r w:rsidR="009B34F3" w:rsidRPr="000C1BED">
        <w:rPr>
          <w:lang w:val="en-US"/>
        </w:rPr>
        <w:instrText>HYPERLINK "http://open.eucalyptus.com/"</w:instrText>
      </w:r>
      <w:r w:rsidR="009B34F3">
        <w:fldChar w:fldCharType="separate"/>
      </w:r>
      <w:r w:rsidRPr="002F4615">
        <w:rPr>
          <w:rStyle w:val="Hyperlink"/>
          <w:lang w:val="en-US"/>
        </w:rPr>
        <w:t>http://open.eucalyptus.com/</w:t>
      </w:r>
      <w:r w:rsidR="009B34F3">
        <w:fldChar w:fldCharType="end"/>
      </w:r>
      <w:r>
        <w:rPr>
          <w:lang w:val="en-US"/>
        </w:rPr>
        <w:t xml:space="preserve"> </w:t>
      </w:r>
    </w:p>
  </w:footnote>
  <w:footnote w:id="7">
    <w:p w:rsidR="00AA1BED" w:rsidRPr="009F7ED1" w:rsidRDefault="00AA1BED" w:rsidP="009F7ED1">
      <w:pPr>
        <w:pStyle w:val="FootnoteText"/>
        <w:rPr>
          <w:lang w:val="en-US"/>
        </w:rPr>
      </w:pPr>
      <w:r w:rsidRPr="00BF4204">
        <w:rPr>
          <w:rStyle w:val="FootnoteReference"/>
          <w:rFonts w:ascii="Calibri" w:hAnsi="Calibri" w:cs="Calibri"/>
        </w:rPr>
        <w:footnoteRef/>
      </w:r>
      <w:r w:rsidRPr="009F7ED1">
        <w:rPr>
          <w:lang w:val="en-US"/>
        </w:rPr>
        <w:t xml:space="preserve"> </w:t>
      </w:r>
      <w:r>
        <w:rPr>
          <w:lang w:val="en-US"/>
        </w:rPr>
        <w:t xml:space="preserve">Amazon cloud website: </w:t>
      </w:r>
      <w:r w:rsidR="009B34F3">
        <w:fldChar w:fldCharType="begin"/>
      </w:r>
      <w:r w:rsidR="009B34F3" w:rsidRPr="000C1BED">
        <w:rPr>
          <w:lang w:val="en-US"/>
        </w:rPr>
        <w:instrText>HYPERLINK "http://aws.amazon.com/de/ec2/"</w:instrText>
      </w:r>
      <w:r w:rsidR="009B34F3">
        <w:fldChar w:fldCharType="separate"/>
      </w:r>
      <w:r w:rsidRPr="002F4615">
        <w:rPr>
          <w:rStyle w:val="Hyperlink"/>
          <w:lang w:val="en-US"/>
        </w:rPr>
        <w:t>http://aws.amazon.com/de/ec2/</w:t>
      </w:r>
      <w:r w:rsidR="009B34F3">
        <w:fldChar w:fldCharType="end"/>
      </w:r>
      <w:r>
        <w:rPr>
          <w:lang w:val="en-US"/>
        </w:rPr>
        <w:t xml:space="preserve"> </w:t>
      </w:r>
    </w:p>
  </w:footnote>
  <w:footnote w:id="8">
    <w:p w:rsidR="00AA1BED" w:rsidRPr="009F7ED1" w:rsidRDefault="00AA1BED" w:rsidP="009F7ED1">
      <w:pPr>
        <w:pStyle w:val="FootnoteText"/>
        <w:rPr>
          <w:lang w:val="en-US"/>
        </w:rPr>
      </w:pPr>
      <w:r w:rsidRPr="00BF4204">
        <w:rPr>
          <w:rStyle w:val="FootnoteReference"/>
          <w:rFonts w:ascii="Calibri" w:hAnsi="Calibri" w:cs="Calibri"/>
        </w:rPr>
        <w:footnoteRef/>
      </w:r>
      <w:r w:rsidRPr="009F7ED1">
        <w:rPr>
          <w:lang w:val="en-US"/>
        </w:rPr>
        <w:t xml:space="preserve"> </w:t>
      </w:r>
      <w:r>
        <w:rPr>
          <w:lang w:val="en-US"/>
        </w:rPr>
        <w:t xml:space="preserve">Azure website: </w:t>
      </w:r>
      <w:r w:rsidR="009B34F3">
        <w:fldChar w:fldCharType="begin"/>
      </w:r>
      <w:r w:rsidR="009B34F3" w:rsidRPr="000C1BED">
        <w:rPr>
          <w:lang w:val="en-US"/>
        </w:rPr>
        <w:instrText>HYPERLINK "http://www.microsoft.com/windowsazure/"</w:instrText>
      </w:r>
      <w:r w:rsidR="009B34F3">
        <w:fldChar w:fldCharType="separate"/>
      </w:r>
      <w:r w:rsidRPr="002F4615">
        <w:rPr>
          <w:rStyle w:val="Hyperlink"/>
          <w:lang w:val="en-US"/>
        </w:rPr>
        <w:t>http://www.microsoft.com/windowsazure/</w:t>
      </w:r>
      <w:r w:rsidR="009B34F3">
        <w:fldChar w:fldCharType="end"/>
      </w:r>
      <w:r>
        <w:rPr>
          <w:lang w:val="en-US"/>
        </w:rPr>
        <w:t xml:space="preserve"> </w:t>
      </w:r>
    </w:p>
  </w:footnote>
  <w:footnote w:id="9">
    <w:p w:rsidR="00AA1BED" w:rsidRPr="00FC3AFE" w:rsidRDefault="00AA1BED" w:rsidP="00FC3AFE">
      <w:pPr>
        <w:pStyle w:val="FootnoteText"/>
        <w:rPr>
          <w:lang w:val="en-US"/>
        </w:rPr>
      </w:pPr>
      <w:r>
        <w:rPr>
          <w:rStyle w:val="FootnoteReference"/>
        </w:rPr>
        <w:footnoteRef/>
      </w:r>
      <w:r w:rsidRPr="00FC3AFE">
        <w:rPr>
          <w:lang w:val="en-US"/>
        </w:rPr>
        <w:t xml:space="preserve"> In EASy-Producer, we do not distinguish between a product line infrastructure and a final product. Both are simply projects that may contain more or less variability (in case of a product none)</w:t>
      </w:r>
      <w:r>
        <w:rPr>
          <w:lang w:val="en-US"/>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1BED" w:rsidRPr="00511D0A" w:rsidRDefault="00AA1BED" w:rsidP="00511D0A">
    <w:pPr>
      <w:pStyle w:val="Header"/>
      <w:pBdr>
        <w:bottom w:val="single" w:sz="12" w:space="1" w:color="auto"/>
      </w:pBdr>
      <w:jc w:val="center"/>
      <w:rPr>
        <w:rFonts w:ascii="Candara" w:hAnsi="Candara"/>
        <w:b/>
      </w:rPr>
    </w:pPr>
    <w:proofErr w:type="spellStart"/>
    <w:r>
      <w:rPr>
        <w:rFonts w:ascii="Candara" w:hAnsi="Candara"/>
        <w:b/>
      </w:rPr>
      <w:t>EASy</w:t>
    </w:r>
    <w:proofErr w:type="spellEnd"/>
    <w:r>
      <w:rPr>
        <w:rFonts w:ascii="Candara" w:hAnsi="Candara"/>
        <w:b/>
      </w:rPr>
      <w:t>-</w:t>
    </w:r>
    <w:r w:rsidRPr="00511D0A">
      <w:rPr>
        <w:rFonts w:ascii="Candara" w:hAnsi="Candara"/>
        <w:b/>
      </w:rPr>
      <w:t>Producer User Guide</w:t>
    </w:r>
  </w:p>
  <w:p w:rsidR="00AA1BED" w:rsidRPr="00511D0A" w:rsidRDefault="00AA1BED" w:rsidP="00511D0A">
    <w:pPr>
      <w:pStyle w:val="Header"/>
      <w:jc w:val="center"/>
      <w:rPr>
        <w:rFonts w:ascii="Candara" w:hAnsi="Candara"/>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8.75pt;height:8.75pt" o:bullet="t">
        <v:imagedata r:id="rId1" o:title="BD14870_"/>
      </v:shape>
    </w:pict>
  </w:numPicBullet>
  <w:abstractNum w:abstractNumId="0">
    <w:nsid w:val="0048763B"/>
    <w:multiLevelType w:val="hybridMultilevel"/>
    <w:tmpl w:val="ED185BDE"/>
    <w:lvl w:ilvl="0" w:tplc="3CA0564C">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3F04C2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B53229B"/>
    <w:multiLevelType w:val="hybridMultilevel"/>
    <w:tmpl w:val="459E4DF6"/>
    <w:lvl w:ilvl="0" w:tplc="72628DA4">
      <w:start w:val="1"/>
      <w:numFmt w:val="decimal"/>
      <w:pStyle w:val="Subtitle"/>
      <w:lvlText w:val="A.%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D15654D"/>
    <w:multiLevelType w:val="hybridMultilevel"/>
    <w:tmpl w:val="792AD9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8F50A37"/>
    <w:multiLevelType w:val="hybridMultilevel"/>
    <w:tmpl w:val="3B28DE1A"/>
    <w:lvl w:ilvl="0" w:tplc="15689DC6">
      <w:start w:val="1"/>
      <w:numFmt w:val="bullet"/>
      <w:lvlText w:val=""/>
      <w:lvlPicBulletId w:val="0"/>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9B820B7"/>
    <w:multiLevelType w:val="hybridMultilevel"/>
    <w:tmpl w:val="3A32E2C8"/>
    <w:lvl w:ilvl="0" w:tplc="D1622F7E">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D4727B2"/>
    <w:multiLevelType w:val="hybridMultilevel"/>
    <w:tmpl w:val="3CCA98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EDD1821"/>
    <w:multiLevelType w:val="hybridMultilevel"/>
    <w:tmpl w:val="A86A75DC"/>
    <w:lvl w:ilvl="0" w:tplc="15689DC6">
      <w:start w:val="1"/>
      <w:numFmt w:val="bullet"/>
      <w:lvlText w:val=""/>
      <w:lvlPicBulletId w:val="0"/>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2924056"/>
    <w:multiLevelType w:val="hybridMultilevel"/>
    <w:tmpl w:val="5D2829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273D54"/>
    <w:multiLevelType w:val="hybridMultilevel"/>
    <w:tmpl w:val="0A689760"/>
    <w:lvl w:ilvl="0" w:tplc="15689DC6">
      <w:start w:val="1"/>
      <w:numFmt w:val="bullet"/>
      <w:lvlText w:val=""/>
      <w:lvlPicBulletId w:val="0"/>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CB65E7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5D00E45"/>
    <w:multiLevelType w:val="hybridMultilevel"/>
    <w:tmpl w:val="23CEEC3C"/>
    <w:lvl w:ilvl="0" w:tplc="15689DC6">
      <w:start w:val="1"/>
      <w:numFmt w:val="bullet"/>
      <w:lvlText w:val=""/>
      <w:lvlPicBulletId w:val="0"/>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8F0753D"/>
    <w:multiLevelType w:val="hybridMultilevel"/>
    <w:tmpl w:val="077A1D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EE443F1"/>
    <w:multiLevelType w:val="hybridMultilevel"/>
    <w:tmpl w:val="5A5CF2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3301853"/>
    <w:multiLevelType w:val="hybridMultilevel"/>
    <w:tmpl w:val="B302CAEE"/>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5841740F"/>
    <w:multiLevelType w:val="hybridMultilevel"/>
    <w:tmpl w:val="84BEF4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5A08231D"/>
    <w:multiLevelType w:val="multilevel"/>
    <w:tmpl w:val="99FE476C"/>
    <w:lvl w:ilvl="0">
      <w:start w:val="1"/>
      <w:numFmt w:val="decimal"/>
      <w:pStyle w:val="Heading1"/>
      <w:lvlText w:val="%1."/>
      <w:lvlJc w:val="left"/>
      <w:pPr>
        <w:ind w:left="360" w:hanging="360"/>
      </w:pPr>
      <w:rPr>
        <w:rFonts w:hint="default"/>
        <w:b/>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Heading2"/>
      <w:lvlText w:val="%1.%2."/>
      <w:lvlJc w:val="left"/>
      <w:pPr>
        <w:ind w:left="1440" w:hanging="360"/>
      </w:pPr>
      <w:rPr>
        <w:rFonts w:hint="default"/>
      </w:rPr>
    </w:lvl>
    <w:lvl w:ilvl="2">
      <w:start w:val="1"/>
      <w:numFmt w:val="decimal"/>
      <w:pStyle w:val="Heading3"/>
      <w:lvlText w:val="%1.%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nsid w:val="68F13CB7"/>
    <w:multiLevelType w:val="hybridMultilevel"/>
    <w:tmpl w:val="0122C7D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6D1632FA"/>
    <w:multiLevelType w:val="multilevel"/>
    <w:tmpl w:val="A55670B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76CD7930"/>
    <w:multiLevelType w:val="hybridMultilevel"/>
    <w:tmpl w:val="E2EE5D00"/>
    <w:lvl w:ilvl="0" w:tplc="5F5A7B5E">
      <w:start w:val="1"/>
      <w:numFmt w:val="upperLetter"/>
      <w:pStyle w:val="Title"/>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7BDD1CBB"/>
    <w:multiLevelType w:val="hybridMultilevel"/>
    <w:tmpl w:val="F3BE81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17"/>
  </w:num>
  <w:num w:numId="3">
    <w:abstractNumId w:val="15"/>
  </w:num>
  <w:num w:numId="4">
    <w:abstractNumId w:val="4"/>
  </w:num>
  <w:num w:numId="5">
    <w:abstractNumId w:val="6"/>
  </w:num>
  <w:num w:numId="6">
    <w:abstractNumId w:val="1"/>
  </w:num>
  <w:num w:numId="7">
    <w:abstractNumId w:val="11"/>
  </w:num>
  <w:num w:numId="8">
    <w:abstractNumId w:val="20"/>
  </w:num>
  <w:num w:numId="9">
    <w:abstractNumId w:val="24"/>
  </w:num>
  <w:num w:numId="10">
    <w:abstractNumId w:val="19"/>
  </w:num>
  <w:num w:numId="11">
    <w:abstractNumId w:val="19"/>
  </w:num>
  <w:num w:numId="12">
    <w:abstractNumId w:val="19"/>
  </w:num>
  <w:num w:numId="13">
    <w:abstractNumId w:val="13"/>
  </w:num>
  <w:num w:numId="1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23"/>
  </w:num>
  <w:num w:numId="17">
    <w:abstractNumId w:val="2"/>
  </w:num>
  <w:num w:numId="18">
    <w:abstractNumId w:val="5"/>
  </w:num>
  <w:num w:numId="19">
    <w:abstractNumId w:val="14"/>
  </w:num>
  <w:num w:numId="20">
    <w:abstractNumId w:val="21"/>
  </w:num>
  <w:num w:numId="21">
    <w:abstractNumId w:val="16"/>
  </w:num>
  <w:num w:numId="22">
    <w:abstractNumId w:val="3"/>
  </w:num>
  <w:num w:numId="23">
    <w:abstractNumId w:val="22"/>
  </w:num>
  <w:num w:numId="24">
    <w:abstractNumId w:val="12"/>
  </w:num>
  <w:num w:numId="25">
    <w:abstractNumId w:val="10"/>
  </w:num>
  <w:num w:numId="26">
    <w:abstractNumId w:val="8"/>
  </w:num>
  <w:num w:numId="27">
    <w:abstractNumId w:val="9"/>
  </w:num>
  <w:num w:numId="28">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10"/>
  <w:displayHorizontalDrawingGridEvery w:val="2"/>
  <w:characterSpacingControl w:val="doNotCompress"/>
  <w:hdrShapeDefaults>
    <o:shapedefaults v:ext="edit" spidmax="30722"/>
  </w:hdrShapeDefaults>
  <w:footnotePr>
    <w:footnote w:id="-1"/>
    <w:footnote w:id="0"/>
  </w:footnotePr>
  <w:endnotePr>
    <w:endnote w:id="-1"/>
    <w:endnote w:id="0"/>
  </w:endnotePr>
  <w:compat/>
  <w:rsids>
    <w:rsidRoot w:val="00CF4355"/>
    <w:rsid w:val="00001D6A"/>
    <w:rsid w:val="00006450"/>
    <w:rsid w:val="00020D37"/>
    <w:rsid w:val="000216CE"/>
    <w:rsid w:val="0002246F"/>
    <w:rsid w:val="00040374"/>
    <w:rsid w:val="00046247"/>
    <w:rsid w:val="000507AD"/>
    <w:rsid w:val="00053DCD"/>
    <w:rsid w:val="00072727"/>
    <w:rsid w:val="00085840"/>
    <w:rsid w:val="000949AB"/>
    <w:rsid w:val="000A4ACA"/>
    <w:rsid w:val="000B1913"/>
    <w:rsid w:val="000B26E8"/>
    <w:rsid w:val="000B334E"/>
    <w:rsid w:val="000B3470"/>
    <w:rsid w:val="000B641B"/>
    <w:rsid w:val="000B7285"/>
    <w:rsid w:val="000C1679"/>
    <w:rsid w:val="000C1BED"/>
    <w:rsid w:val="000C533F"/>
    <w:rsid w:val="000D1A99"/>
    <w:rsid w:val="000D7566"/>
    <w:rsid w:val="000F0522"/>
    <w:rsid w:val="000F4772"/>
    <w:rsid w:val="000F5F19"/>
    <w:rsid w:val="00101455"/>
    <w:rsid w:val="00102E88"/>
    <w:rsid w:val="001230D3"/>
    <w:rsid w:val="001308F9"/>
    <w:rsid w:val="00152F5D"/>
    <w:rsid w:val="001C0FC8"/>
    <w:rsid w:val="001D5CE6"/>
    <w:rsid w:val="001E358B"/>
    <w:rsid w:val="002010E6"/>
    <w:rsid w:val="0021444B"/>
    <w:rsid w:val="00221863"/>
    <w:rsid w:val="00223000"/>
    <w:rsid w:val="0022484E"/>
    <w:rsid w:val="00235627"/>
    <w:rsid w:val="0024315F"/>
    <w:rsid w:val="00253BAE"/>
    <w:rsid w:val="00262E4E"/>
    <w:rsid w:val="00265EBE"/>
    <w:rsid w:val="00285058"/>
    <w:rsid w:val="0028516A"/>
    <w:rsid w:val="002868DE"/>
    <w:rsid w:val="00293562"/>
    <w:rsid w:val="00296789"/>
    <w:rsid w:val="002A5692"/>
    <w:rsid w:val="002B4DD2"/>
    <w:rsid w:val="002B5464"/>
    <w:rsid w:val="002D0C4A"/>
    <w:rsid w:val="002D120D"/>
    <w:rsid w:val="002E2243"/>
    <w:rsid w:val="002E2B68"/>
    <w:rsid w:val="002E47DF"/>
    <w:rsid w:val="00307339"/>
    <w:rsid w:val="0030755E"/>
    <w:rsid w:val="00336A5D"/>
    <w:rsid w:val="00363F48"/>
    <w:rsid w:val="00385C6B"/>
    <w:rsid w:val="00390E60"/>
    <w:rsid w:val="0039326E"/>
    <w:rsid w:val="003A6EB1"/>
    <w:rsid w:val="003B0CDC"/>
    <w:rsid w:val="003C365D"/>
    <w:rsid w:val="003C6BB3"/>
    <w:rsid w:val="003D2848"/>
    <w:rsid w:val="003D59A5"/>
    <w:rsid w:val="003E76C2"/>
    <w:rsid w:val="003F51CA"/>
    <w:rsid w:val="003F5506"/>
    <w:rsid w:val="004062E1"/>
    <w:rsid w:val="0042620C"/>
    <w:rsid w:val="00443C61"/>
    <w:rsid w:val="00444BA4"/>
    <w:rsid w:val="004531AE"/>
    <w:rsid w:val="00455DBC"/>
    <w:rsid w:val="00457171"/>
    <w:rsid w:val="00461F8D"/>
    <w:rsid w:val="004642E1"/>
    <w:rsid w:val="00471CE5"/>
    <w:rsid w:val="004852FD"/>
    <w:rsid w:val="00492267"/>
    <w:rsid w:val="00496756"/>
    <w:rsid w:val="004A7DD8"/>
    <w:rsid w:val="004B688F"/>
    <w:rsid w:val="004C1D19"/>
    <w:rsid w:val="004C3B9D"/>
    <w:rsid w:val="004C7A4F"/>
    <w:rsid w:val="004D368C"/>
    <w:rsid w:val="004E2D49"/>
    <w:rsid w:val="004E4B57"/>
    <w:rsid w:val="004E5D0A"/>
    <w:rsid w:val="004F6BB9"/>
    <w:rsid w:val="004F7CA0"/>
    <w:rsid w:val="00502437"/>
    <w:rsid w:val="00511D0A"/>
    <w:rsid w:val="005216C9"/>
    <w:rsid w:val="00521BEA"/>
    <w:rsid w:val="005254E3"/>
    <w:rsid w:val="00535429"/>
    <w:rsid w:val="00543D19"/>
    <w:rsid w:val="00547113"/>
    <w:rsid w:val="00566ACE"/>
    <w:rsid w:val="005675B0"/>
    <w:rsid w:val="00570746"/>
    <w:rsid w:val="00577515"/>
    <w:rsid w:val="00581E5F"/>
    <w:rsid w:val="00591DCA"/>
    <w:rsid w:val="005A1228"/>
    <w:rsid w:val="005A4714"/>
    <w:rsid w:val="005A5B9E"/>
    <w:rsid w:val="005B2257"/>
    <w:rsid w:val="005B7085"/>
    <w:rsid w:val="005C0AAF"/>
    <w:rsid w:val="005D6647"/>
    <w:rsid w:val="005F5072"/>
    <w:rsid w:val="005F6E40"/>
    <w:rsid w:val="006171ED"/>
    <w:rsid w:val="00630A74"/>
    <w:rsid w:val="00632FC3"/>
    <w:rsid w:val="0063547A"/>
    <w:rsid w:val="00637CB0"/>
    <w:rsid w:val="00641CEC"/>
    <w:rsid w:val="00645FAD"/>
    <w:rsid w:val="00661D9E"/>
    <w:rsid w:val="006A272A"/>
    <w:rsid w:val="006B3B66"/>
    <w:rsid w:val="006D7124"/>
    <w:rsid w:val="006E0C97"/>
    <w:rsid w:val="006E25E4"/>
    <w:rsid w:val="00706F21"/>
    <w:rsid w:val="00707329"/>
    <w:rsid w:val="00733210"/>
    <w:rsid w:val="00736DC0"/>
    <w:rsid w:val="00742CF9"/>
    <w:rsid w:val="0076524B"/>
    <w:rsid w:val="00774FB4"/>
    <w:rsid w:val="007808B7"/>
    <w:rsid w:val="007A26D4"/>
    <w:rsid w:val="007B0754"/>
    <w:rsid w:val="007D25FA"/>
    <w:rsid w:val="007E5796"/>
    <w:rsid w:val="007F46FD"/>
    <w:rsid w:val="00805A81"/>
    <w:rsid w:val="008368E0"/>
    <w:rsid w:val="00844A18"/>
    <w:rsid w:val="00874183"/>
    <w:rsid w:val="008814CB"/>
    <w:rsid w:val="008815CA"/>
    <w:rsid w:val="008910D0"/>
    <w:rsid w:val="008918CE"/>
    <w:rsid w:val="008A0B56"/>
    <w:rsid w:val="008A6D50"/>
    <w:rsid w:val="008C428C"/>
    <w:rsid w:val="008F325B"/>
    <w:rsid w:val="008F4E96"/>
    <w:rsid w:val="008F73BD"/>
    <w:rsid w:val="00900919"/>
    <w:rsid w:val="00904655"/>
    <w:rsid w:val="009065E2"/>
    <w:rsid w:val="009165F7"/>
    <w:rsid w:val="00920318"/>
    <w:rsid w:val="00946582"/>
    <w:rsid w:val="009475C0"/>
    <w:rsid w:val="00950E39"/>
    <w:rsid w:val="00971BEB"/>
    <w:rsid w:val="0098224F"/>
    <w:rsid w:val="009856E3"/>
    <w:rsid w:val="009876F6"/>
    <w:rsid w:val="00997441"/>
    <w:rsid w:val="009A53FB"/>
    <w:rsid w:val="009A55D3"/>
    <w:rsid w:val="009B34F3"/>
    <w:rsid w:val="009B4932"/>
    <w:rsid w:val="009B5288"/>
    <w:rsid w:val="009D4865"/>
    <w:rsid w:val="009E1018"/>
    <w:rsid w:val="009F7ED1"/>
    <w:rsid w:val="00A00653"/>
    <w:rsid w:val="00A23C39"/>
    <w:rsid w:val="00A24E78"/>
    <w:rsid w:val="00A35F2C"/>
    <w:rsid w:val="00A3665B"/>
    <w:rsid w:val="00A43626"/>
    <w:rsid w:val="00A60F7C"/>
    <w:rsid w:val="00A74DFC"/>
    <w:rsid w:val="00A836E9"/>
    <w:rsid w:val="00A84DF5"/>
    <w:rsid w:val="00AA1BED"/>
    <w:rsid w:val="00AA60CA"/>
    <w:rsid w:val="00AC14B2"/>
    <w:rsid w:val="00AD61AC"/>
    <w:rsid w:val="00AD628A"/>
    <w:rsid w:val="00AE508C"/>
    <w:rsid w:val="00AF311C"/>
    <w:rsid w:val="00B12A23"/>
    <w:rsid w:val="00B365F7"/>
    <w:rsid w:val="00B37DB0"/>
    <w:rsid w:val="00B4165A"/>
    <w:rsid w:val="00B42068"/>
    <w:rsid w:val="00B46A6C"/>
    <w:rsid w:val="00B47281"/>
    <w:rsid w:val="00B53601"/>
    <w:rsid w:val="00B536D3"/>
    <w:rsid w:val="00B575C6"/>
    <w:rsid w:val="00B609D5"/>
    <w:rsid w:val="00B6766F"/>
    <w:rsid w:val="00B747A5"/>
    <w:rsid w:val="00B9189E"/>
    <w:rsid w:val="00B96251"/>
    <w:rsid w:val="00B9797C"/>
    <w:rsid w:val="00BA3C71"/>
    <w:rsid w:val="00BB4D2D"/>
    <w:rsid w:val="00BC4DA2"/>
    <w:rsid w:val="00BD7261"/>
    <w:rsid w:val="00BE36F1"/>
    <w:rsid w:val="00BF157C"/>
    <w:rsid w:val="00C13C36"/>
    <w:rsid w:val="00C22503"/>
    <w:rsid w:val="00C2299A"/>
    <w:rsid w:val="00C2485B"/>
    <w:rsid w:val="00C25485"/>
    <w:rsid w:val="00C45EDE"/>
    <w:rsid w:val="00C5747F"/>
    <w:rsid w:val="00C62956"/>
    <w:rsid w:val="00C635AF"/>
    <w:rsid w:val="00C707F0"/>
    <w:rsid w:val="00C748F7"/>
    <w:rsid w:val="00C76529"/>
    <w:rsid w:val="00C87F27"/>
    <w:rsid w:val="00C923CA"/>
    <w:rsid w:val="00CA5135"/>
    <w:rsid w:val="00CB1218"/>
    <w:rsid w:val="00CC1259"/>
    <w:rsid w:val="00CC7F70"/>
    <w:rsid w:val="00CD2A7A"/>
    <w:rsid w:val="00CD665D"/>
    <w:rsid w:val="00CF1BC7"/>
    <w:rsid w:val="00CF33AC"/>
    <w:rsid w:val="00CF3AEA"/>
    <w:rsid w:val="00CF4355"/>
    <w:rsid w:val="00D14458"/>
    <w:rsid w:val="00D242B8"/>
    <w:rsid w:val="00D33C75"/>
    <w:rsid w:val="00D36715"/>
    <w:rsid w:val="00D37570"/>
    <w:rsid w:val="00D41FD8"/>
    <w:rsid w:val="00D42912"/>
    <w:rsid w:val="00D52E7E"/>
    <w:rsid w:val="00D56DE3"/>
    <w:rsid w:val="00D977AB"/>
    <w:rsid w:val="00DA2B01"/>
    <w:rsid w:val="00DB2A5E"/>
    <w:rsid w:val="00DE2038"/>
    <w:rsid w:val="00DE27C2"/>
    <w:rsid w:val="00DE59A1"/>
    <w:rsid w:val="00DE76FA"/>
    <w:rsid w:val="00E15458"/>
    <w:rsid w:val="00E1757B"/>
    <w:rsid w:val="00E259F8"/>
    <w:rsid w:val="00E25ED8"/>
    <w:rsid w:val="00E3222C"/>
    <w:rsid w:val="00E43392"/>
    <w:rsid w:val="00E51F1E"/>
    <w:rsid w:val="00E61994"/>
    <w:rsid w:val="00E67A13"/>
    <w:rsid w:val="00E758AF"/>
    <w:rsid w:val="00E8598F"/>
    <w:rsid w:val="00E86640"/>
    <w:rsid w:val="00E87D7C"/>
    <w:rsid w:val="00EA2B1E"/>
    <w:rsid w:val="00F01507"/>
    <w:rsid w:val="00F23476"/>
    <w:rsid w:val="00F24187"/>
    <w:rsid w:val="00F34681"/>
    <w:rsid w:val="00F54A18"/>
    <w:rsid w:val="00F6285D"/>
    <w:rsid w:val="00F62D03"/>
    <w:rsid w:val="00F64EE4"/>
    <w:rsid w:val="00F70419"/>
    <w:rsid w:val="00F7780F"/>
    <w:rsid w:val="00F81992"/>
    <w:rsid w:val="00F81E0C"/>
    <w:rsid w:val="00F85174"/>
    <w:rsid w:val="00F85F3F"/>
    <w:rsid w:val="00FB6561"/>
    <w:rsid w:val="00FC3AFE"/>
    <w:rsid w:val="00FD3E3C"/>
    <w:rsid w:val="00FF084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374"/>
  </w:style>
  <w:style w:type="paragraph" w:styleId="Heading1">
    <w:name w:val="heading 1"/>
    <w:basedOn w:val="Normal"/>
    <w:next w:val="Normal"/>
    <w:link w:val="Heading1Char"/>
    <w:uiPriority w:val="9"/>
    <w:qFormat/>
    <w:rsid w:val="0028516A"/>
    <w:pPr>
      <w:keepNext/>
      <w:keepLines/>
      <w:numPr>
        <w:numId w:val="12"/>
      </w:numPr>
      <w:spacing w:before="480" w:after="240"/>
      <w:ind w:left="737" w:hanging="737"/>
      <w:outlineLvl w:val="0"/>
    </w:pPr>
    <w:rPr>
      <w:rFonts w:asciiTheme="majorHAnsi" w:eastAsiaTheme="majorEastAsia" w:hAnsiTheme="majorHAnsi" w:cstheme="majorBidi"/>
      <w:b/>
      <w:bCs/>
      <w:color w:val="000000" w:themeColor="accent1" w:themeShade="BF"/>
      <w:sz w:val="32"/>
      <w:szCs w:val="28"/>
    </w:rPr>
  </w:style>
  <w:style w:type="paragraph" w:styleId="Heading2">
    <w:name w:val="heading 2"/>
    <w:basedOn w:val="Normal"/>
    <w:next w:val="Normal"/>
    <w:link w:val="Heading2Char"/>
    <w:uiPriority w:val="9"/>
    <w:unhideWhenUsed/>
    <w:qFormat/>
    <w:rsid w:val="0028516A"/>
    <w:pPr>
      <w:keepNext/>
      <w:keepLines/>
      <w:numPr>
        <w:ilvl w:val="1"/>
        <w:numId w:val="12"/>
      </w:numPr>
      <w:spacing w:before="200" w:after="120"/>
      <w:ind w:left="737" w:hanging="737"/>
      <w:outlineLvl w:val="1"/>
    </w:pPr>
    <w:rPr>
      <w:rFonts w:asciiTheme="majorHAnsi" w:eastAsiaTheme="majorEastAsia" w:hAnsiTheme="majorHAnsi" w:cstheme="majorBidi"/>
      <w:b/>
      <w:bCs/>
      <w:color w:val="000000" w:themeColor="accent1"/>
      <w:sz w:val="24"/>
      <w:szCs w:val="26"/>
      <w:lang w:val="en-US"/>
    </w:rPr>
  </w:style>
  <w:style w:type="paragraph" w:styleId="Heading3">
    <w:name w:val="heading 3"/>
    <w:basedOn w:val="Normal"/>
    <w:next w:val="Normal"/>
    <w:link w:val="Heading3Char"/>
    <w:uiPriority w:val="9"/>
    <w:unhideWhenUsed/>
    <w:qFormat/>
    <w:rsid w:val="0028516A"/>
    <w:pPr>
      <w:keepNext/>
      <w:keepLines/>
      <w:numPr>
        <w:ilvl w:val="2"/>
        <w:numId w:val="12"/>
      </w:numPr>
      <w:spacing w:before="120" w:after="0"/>
      <w:ind w:left="737" w:hanging="227"/>
      <w:outlineLvl w:val="2"/>
    </w:pPr>
    <w:rPr>
      <w:rFonts w:asciiTheme="majorHAnsi" w:eastAsiaTheme="majorEastAsia" w:hAnsiTheme="majorHAnsi" w:cstheme="majorBidi"/>
      <w:bCs/>
      <w:color w:val="000000"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43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355"/>
    <w:rPr>
      <w:rFonts w:ascii="Tahoma" w:hAnsi="Tahoma" w:cs="Tahoma"/>
      <w:sz w:val="16"/>
      <w:szCs w:val="16"/>
    </w:rPr>
  </w:style>
  <w:style w:type="paragraph" w:styleId="ListParagraph">
    <w:name w:val="List Paragraph"/>
    <w:basedOn w:val="Normal"/>
    <w:uiPriority w:val="34"/>
    <w:qFormat/>
    <w:rsid w:val="00040374"/>
    <w:pPr>
      <w:ind w:left="720"/>
      <w:contextualSpacing/>
    </w:pPr>
  </w:style>
  <w:style w:type="character" w:styleId="Hyperlink">
    <w:name w:val="Hyperlink"/>
    <w:basedOn w:val="DefaultParagraphFont"/>
    <w:uiPriority w:val="99"/>
    <w:unhideWhenUsed/>
    <w:rsid w:val="00641CEC"/>
    <w:rPr>
      <w:color w:val="2516EA" w:themeColor="hyperlink"/>
      <w:u w:val="single"/>
    </w:rPr>
  </w:style>
  <w:style w:type="character" w:customStyle="1" w:styleId="Heading2Char">
    <w:name w:val="Heading 2 Char"/>
    <w:basedOn w:val="DefaultParagraphFont"/>
    <w:link w:val="Heading2"/>
    <w:uiPriority w:val="9"/>
    <w:rsid w:val="0028516A"/>
    <w:rPr>
      <w:rFonts w:asciiTheme="majorHAnsi" w:eastAsiaTheme="majorEastAsia" w:hAnsiTheme="majorHAnsi" w:cstheme="majorBidi"/>
      <w:b/>
      <w:bCs/>
      <w:color w:val="000000" w:themeColor="accent1"/>
      <w:sz w:val="24"/>
      <w:szCs w:val="26"/>
      <w:lang w:val="en-US"/>
    </w:rPr>
  </w:style>
  <w:style w:type="paragraph" w:styleId="Title">
    <w:name w:val="Title"/>
    <w:aliases w:val="Appendix 1"/>
    <w:basedOn w:val="Heading1"/>
    <w:next w:val="Normal"/>
    <w:link w:val="TitleChar"/>
    <w:uiPriority w:val="10"/>
    <w:qFormat/>
    <w:rsid w:val="00D52E7E"/>
    <w:pPr>
      <w:numPr>
        <w:numId w:val="16"/>
      </w:numPr>
      <w:ind w:left="737" w:hanging="737"/>
    </w:pPr>
    <w:rPr>
      <w:lang w:val="en-US"/>
    </w:rPr>
  </w:style>
  <w:style w:type="character" w:customStyle="1" w:styleId="TitleChar">
    <w:name w:val="Title Char"/>
    <w:aliases w:val="Appendix 1 Char"/>
    <w:basedOn w:val="DefaultParagraphFont"/>
    <w:link w:val="Title"/>
    <w:uiPriority w:val="10"/>
    <w:rsid w:val="00D52E7E"/>
    <w:rPr>
      <w:rFonts w:asciiTheme="majorHAnsi" w:eastAsiaTheme="majorEastAsia" w:hAnsiTheme="majorHAnsi" w:cstheme="majorBidi"/>
      <w:b/>
      <w:bCs/>
      <w:color w:val="000000" w:themeColor="accent1" w:themeShade="BF"/>
      <w:sz w:val="32"/>
      <w:szCs w:val="28"/>
      <w:lang w:val="en-US"/>
    </w:rPr>
  </w:style>
  <w:style w:type="character" w:customStyle="1" w:styleId="Heading1Char">
    <w:name w:val="Heading 1 Char"/>
    <w:basedOn w:val="DefaultParagraphFont"/>
    <w:link w:val="Heading1"/>
    <w:uiPriority w:val="9"/>
    <w:rsid w:val="0028516A"/>
    <w:rPr>
      <w:rFonts w:asciiTheme="majorHAnsi" w:eastAsiaTheme="majorEastAsia" w:hAnsiTheme="majorHAnsi" w:cstheme="majorBidi"/>
      <w:b/>
      <w:bCs/>
      <w:color w:val="000000" w:themeColor="accent1" w:themeShade="BF"/>
      <w:sz w:val="32"/>
      <w:szCs w:val="28"/>
    </w:rPr>
  </w:style>
  <w:style w:type="character" w:styleId="CommentReference">
    <w:name w:val="annotation reference"/>
    <w:basedOn w:val="DefaultParagraphFont"/>
    <w:uiPriority w:val="99"/>
    <w:semiHidden/>
    <w:unhideWhenUsed/>
    <w:rsid w:val="009876F6"/>
    <w:rPr>
      <w:sz w:val="16"/>
      <w:szCs w:val="16"/>
    </w:rPr>
  </w:style>
  <w:style w:type="paragraph" w:styleId="CommentText">
    <w:name w:val="annotation text"/>
    <w:basedOn w:val="Normal"/>
    <w:link w:val="CommentTextChar"/>
    <w:uiPriority w:val="99"/>
    <w:unhideWhenUsed/>
    <w:rsid w:val="009876F6"/>
    <w:pPr>
      <w:spacing w:line="240" w:lineRule="auto"/>
    </w:pPr>
    <w:rPr>
      <w:sz w:val="20"/>
      <w:szCs w:val="20"/>
    </w:rPr>
  </w:style>
  <w:style w:type="character" w:customStyle="1" w:styleId="CommentTextChar">
    <w:name w:val="Comment Text Char"/>
    <w:basedOn w:val="DefaultParagraphFont"/>
    <w:link w:val="CommentText"/>
    <w:uiPriority w:val="99"/>
    <w:rsid w:val="009876F6"/>
    <w:rPr>
      <w:sz w:val="20"/>
      <w:szCs w:val="20"/>
    </w:rPr>
  </w:style>
  <w:style w:type="paragraph" w:styleId="CommentSubject">
    <w:name w:val="annotation subject"/>
    <w:basedOn w:val="CommentText"/>
    <w:next w:val="CommentText"/>
    <w:link w:val="CommentSubjectChar"/>
    <w:uiPriority w:val="99"/>
    <w:semiHidden/>
    <w:unhideWhenUsed/>
    <w:rsid w:val="009876F6"/>
    <w:rPr>
      <w:b/>
      <w:bCs/>
    </w:rPr>
  </w:style>
  <w:style w:type="character" w:customStyle="1" w:styleId="CommentSubjectChar">
    <w:name w:val="Comment Subject Char"/>
    <w:basedOn w:val="CommentTextChar"/>
    <w:link w:val="CommentSubject"/>
    <w:uiPriority w:val="99"/>
    <w:semiHidden/>
    <w:rsid w:val="009876F6"/>
    <w:rPr>
      <w:b/>
      <w:bCs/>
    </w:rPr>
  </w:style>
  <w:style w:type="table" w:styleId="TableGrid">
    <w:name w:val="Table Grid"/>
    <w:basedOn w:val="TableNormal"/>
    <w:uiPriority w:val="59"/>
    <w:rsid w:val="009B49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A272A"/>
    <w:rPr>
      <w:color w:val="808080"/>
    </w:rPr>
  </w:style>
  <w:style w:type="paragraph" w:styleId="Header">
    <w:name w:val="header"/>
    <w:basedOn w:val="Normal"/>
    <w:link w:val="HeaderChar"/>
    <w:uiPriority w:val="99"/>
    <w:unhideWhenUsed/>
    <w:rsid w:val="006A272A"/>
    <w:pPr>
      <w:tabs>
        <w:tab w:val="center" w:pos="4536"/>
        <w:tab w:val="right" w:pos="9072"/>
      </w:tabs>
      <w:spacing w:after="0" w:line="240" w:lineRule="auto"/>
    </w:pPr>
  </w:style>
  <w:style w:type="character" w:customStyle="1" w:styleId="HeaderChar">
    <w:name w:val="Header Char"/>
    <w:basedOn w:val="DefaultParagraphFont"/>
    <w:link w:val="Header"/>
    <w:uiPriority w:val="99"/>
    <w:rsid w:val="006A272A"/>
  </w:style>
  <w:style w:type="paragraph" w:styleId="Footer">
    <w:name w:val="footer"/>
    <w:basedOn w:val="Normal"/>
    <w:link w:val="FooterChar"/>
    <w:uiPriority w:val="99"/>
    <w:unhideWhenUsed/>
    <w:rsid w:val="006A272A"/>
    <w:pPr>
      <w:tabs>
        <w:tab w:val="center" w:pos="4536"/>
        <w:tab w:val="right" w:pos="9072"/>
      </w:tabs>
      <w:spacing w:after="0" w:line="240" w:lineRule="auto"/>
    </w:pPr>
  </w:style>
  <w:style w:type="character" w:customStyle="1" w:styleId="FooterChar">
    <w:name w:val="Footer Char"/>
    <w:basedOn w:val="DefaultParagraphFont"/>
    <w:link w:val="Footer"/>
    <w:uiPriority w:val="99"/>
    <w:rsid w:val="006A272A"/>
  </w:style>
  <w:style w:type="paragraph" w:styleId="NoSpacing">
    <w:name w:val="No Spacing"/>
    <w:link w:val="NoSpacingChar"/>
    <w:uiPriority w:val="1"/>
    <w:qFormat/>
    <w:rsid w:val="0004037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40374"/>
    <w:rPr>
      <w:rFonts w:eastAsiaTheme="minorEastAsia"/>
      <w:lang w:val="en-US"/>
    </w:rPr>
  </w:style>
  <w:style w:type="paragraph" w:styleId="TOCHeading">
    <w:name w:val="TOC Heading"/>
    <w:basedOn w:val="Heading1"/>
    <w:next w:val="Normal"/>
    <w:uiPriority w:val="39"/>
    <w:unhideWhenUsed/>
    <w:qFormat/>
    <w:rsid w:val="00040374"/>
    <w:pPr>
      <w:numPr>
        <w:numId w:val="0"/>
      </w:numPr>
      <w:outlineLvl w:val="9"/>
    </w:pPr>
    <w:rPr>
      <w:lang w:val="en-US"/>
    </w:rPr>
  </w:style>
  <w:style w:type="paragraph" w:styleId="TOC1">
    <w:name w:val="toc 1"/>
    <w:basedOn w:val="Normal"/>
    <w:next w:val="Normal"/>
    <w:autoRedefine/>
    <w:uiPriority w:val="39"/>
    <w:unhideWhenUsed/>
    <w:qFormat/>
    <w:rsid w:val="0028516A"/>
    <w:pPr>
      <w:tabs>
        <w:tab w:val="left" w:pos="440"/>
        <w:tab w:val="right" w:leader="dot" w:pos="9062"/>
      </w:tabs>
      <w:spacing w:after="100"/>
    </w:pPr>
  </w:style>
  <w:style w:type="paragraph" w:styleId="TOC2">
    <w:name w:val="toc 2"/>
    <w:basedOn w:val="Normal"/>
    <w:next w:val="Normal"/>
    <w:autoRedefine/>
    <w:uiPriority w:val="39"/>
    <w:unhideWhenUsed/>
    <w:qFormat/>
    <w:rsid w:val="00040374"/>
    <w:pPr>
      <w:spacing w:after="100"/>
      <w:ind w:left="220"/>
    </w:pPr>
    <w:rPr>
      <w:rFonts w:eastAsiaTheme="minorEastAsia"/>
      <w:lang w:val="en-US"/>
    </w:rPr>
  </w:style>
  <w:style w:type="paragraph" w:styleId="TOC3">
    <w:name w:val="toc 3"/>
    <w:basedOn w:val="Normal"/>
    <w:next w:val="Normal"/>
    <w:autoRedefine/>
    <w:uiPriority w:val="39"/>
    <w:unhideWhenUsed/>
    <w:qFormat/>
    <w:rsid w:val="00040374"/>
    <w:pPr>
      <w:spacing w:after="100"/>
      <w:ind w:left="440"/>
    </w:pPr>
    <w:rPr>
      <w:rFonts w:eastAsiaTheme="minorEastAsia"/>
      <w:lang w:val="en-US"/>
    </w:rPr>
  </w:style>
  <w:style w:type="character" w:customStyle="1" w:styleId="Heading3Char">
    <w:name w:val="Heading 3 Char"/>
    <w:basedOn w:val="DefaultParagraphFont"/>
    <w:link w:val="Heading3"/>
    <w:uiPriority w:val="9"/>
    <w:rsid w:val="0028516A"/>
    <w:rPr>
      <w:rFonts w:asciiTheme="majorHAnsi" w:eastAsiaTheme="majorEastAsia" w:hAnsiTheme="majorHAnsi" w:cstheme="majorBidi"/>
      <w:bCs/>
      <w:color w:val="000000" w:themeColor="accent1"/>
      <w:sz w:val="24"/>
    </w:rPr>
  </w:style>
  <w:style w:type="paragraph" w:styleId="FootnoteText">
    <w:name w:val="footnote text"/>
    <w:basedOn w:val="Normal"/>
    <w:link w:val="FootnoteTextChar"/>
    <w:semiHidden/>
    <w:unhideWhenUsed/>
    <w:rsid w:val="00AF311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11C"/>
    <w:rPr>
      <w:sz w:val="20"/>
      <w:szCs w:val="20"/>
    </w:rPr>
  </w:style>
  <w:style w:type="character" w:styleId="FootnoteReference">
    <w:name w:val="footnote reference"/>
    <w:basedOn w:val="DefaultParagraphFont"/>
    <w:uiPriority w:val="99"/>
    <w:unhideWhenUsed/>
    <w:rsid w:val="00AF311C"/>
    <w:rPr>
      <w:vertAlign w:val="superscript"/>
    </w:rPr>
  </w:style>
  <w:style w:type="paragraph" w:styleId="Caption">
    <w:name w:val="caption"/>
    <w:basedOn w:val="Normal"/>
    <w:next w:val="Normal"/>
    <w:unhideWhenUsed/>
    <w:qFormat/>
    <w:rsid w:val="00E8598F"/>
    <w:pPr>
      <w:spacing w:line="240" w:lineRule="auto"/>
    </w:pPr>
    <w:rPr>
      <w:b/>
      <w:bCs/>
      <w:color w:val="000000" w:themeColor="accent1"/>
      <w:sz w:val="18"/>
      <w:szCs w:val="18"/>
    </w:rPr>
  </w:style>
  <w:style w:type="paragraph" w:styleId="Subtitle">
    <w:name w:val="Subtitle"/>
    <w:aliases w:val="Appendix 2"/>
    <w:basedOn w:val="Heading2"/>
    <w:next w:val="Normal"/>
    <w:link w:val="SubtitleChar"/>
    <w:uiPriority w:val="11"/>
    <w:qFormat/>
    <w:rsid w:val="00C22503"/>
    <w:pPr>
      <w:numPr>
        <w:ilvl w:val="0"/>
        <w:numId w:val="17"/>
      </w:numPr>
      <w:ind w:left="737" w:hanging="737"/>
    </w:pPr>
  </w:style>
  <w:style w:type="character" w:customStyle="1" w:styleId="SubtitleChar">
    <w:name w:val="Subtitle Char"/>
    <w:aliases w:val="Appendix 2 Char"/>
    <w:basedOn w:val="DefaultParagraphFont"/>
    <w:link w:val="Subtitle"/>
    <w:uiPriority w:val="11"/>
    <w:rsid w:val="00C22503"/>
    <w:rPr>
      <w:rFonts w:asciiTheme="majorHAnsi" w:eastAsiaTheme="majorEastAsia" w:hAnsiTheme="majorHAnsi" w:cstheme="majorBidi"/>
      <w:b/>
      <w:bCs/>
      <w:color w:val="000000" w:themeColor="accent1"/>
      <w:sz w:val="24"/>
      <w:szCs w:val="26"/>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8.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3.jpe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50F3CEC17824C87B143F915DF808429"/>
        <w:category>
          <w:name w:val="General"/>
          <w:gallery w:val="placeholder"/>
        </w:category>
        <w:types>
          <w:type w:val="bbPlcHdr"/>
        </w:types>
        <w:behaviors>
          <w:behavior w:val="content"/>
        </w:behaviors>
        <w:guid w:val="{ACDD2DF3-14CF-4A06-8823-9B975747BE2B}"/>
      </w:docPartPr>
      <w:docPartBody>
        <w:p w:rsidR="00C807FE" w:rsidRDefault="00FC12D1">
          <w:r w:rsidRPr="009D24E1">
            <w:rPr>
              <w:rStyle w:val="PlaceholderText"/>
            </w:rPr>
            <w:t>[Publish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markup="0" w:comments="0" w:insDel="0" w:formatting="0" w:inkAnnotations="0"/>
  <w:defaultTabStop w:val="708"/>
  <w:hyphenationZone w:val="425"/>
  <w:characterSpacingControl w:val="doNotCompress"/>
  <w:compat>
    <w:useFELayout/>
  </w:compat>
  <w:rsids>
    <w:rsidRoot w:val="00FC12D1"/>
    <w:rsid w:val="001D079B"/>
    <w:rsid w:val="001D1CE6"/>
    <w:rsid w:val="00311511"/>
    <w:rsid w:val="00415B0A"/>
    <w:rsid w:val="0041742E"/>
    <w:rsid w:val="005E10DE"/>
    <w:rsid w:val="007644C1"/>
    <w:rsid w:val="00794CB6"/>
    <w:rsid w:val="0093361E"/>
    <w:rsid w:val="00A96796"/>
    <w:rsid w:val="00B31ADA"/>
    <w:rsid w:val="00C62E75"/>
    <w:rsid w:val="00C807FE"/>
    <w:rsid w:val="00C90C9A"/>
    <w:rsid w:val="00FC12D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7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12D1"/>
    <w:rPr>
      <w:color w:val="808080"/>
    </w:rPr>
  </w:style>
  <w:style w:type="paragraph" w:customStyle="1" w:styleId="9E90AE3D9A904EB593A96BF910AE6F38">
    <w:name w:val="9E90AE3D9A904EB593A96BF910AE6F38"/>
    <w:rsid w:val="00FC12D1"/>
  </w:style>
  <w:style w:type="paragraph" w:customStyle="1" w:styleId="62B2498E21464260BBAAFE35F5992633">
    <w:name w:val="62B2498E21464260BBAAFE35F5992633"/>
    <w:rsid w:val="00FC12D1"/>
  </w:style>
  <w:style w:type="paragraph" w:customStyle="1" w:styleId="520E6D565A62430EA8811FC7982A31C3">
    <w:name w:val="520E6D565A62430EA8811FC7982A31C3"/>
    <w:rsid w:val="00FC12D1"/>
  </w:style>
  <w:style w:type="paragraph" w:customStyle="1" w:styleId="82321CAEE32143BE982357326295931A">
    <w:name w:val="82321CAEE32143BE982357326295931A"/>
    <w:rsid w:val="00FC12D1"/>
  </w:style>
  <w:style w:type="paragraph" w:customStyle="1" w:styleId="F0E3F0A2AF85498E89969D397541C720">
    <w:name w:val="F0E3F0A2AF85498E89969D397541C720"/>
    <w:rsid w:val="00FC12D1"/>
  </w:style>
  <w:style w:type="paragraph" w:customStyle="1" w:styleId="8719E667CB434354BB73034E31F8DCCE">
    <w:name w:val="8719E667CB434354BB73034E31F8DCCE"/>
    <w:rsid w:val="00FC12D1"/>
  </w:style>
  <w:style w:type="paragraph" w:customStyle="1" w:styleId="A50891E65F0E4B49BFCFB5622B317C13">
    <w:name w:val="A50891E65F0E4B49BFCFB5622B317C13"/>
    <w:rsid w:val="00FC12D1"/>
  </w:style>
  <w:style w:type="paragraph" w:customStyle="1" w:styleId="638E0FC16DB740EEB13C9AD65965D214">
    <w:name w:val="638E0FC16DB740EEB13C9AD65965D214"/>
    <w:rsid w:val="00FC12D1"/>
  </w:style>
  <w:style w:type="paragraph" w:customStyle="1" w:styleId="18EFAFF51C864EF09A7BD60DF252FA37">
    <w:name w:val="18EFAFF51C864EF09A7BD60DF252FA37"/>
    <w:rsid w:val="00FC12D1"/>
  </w:style>
  <w:style w:type="paragraph" w:customStyle="1" w:styleId="7FD454FEA585466CB1AB6CC428791E87">
    <w:name w:val="7FD454FEA585466CB1AB6CC428791E87"/>
    <w:rsid w:val="00FC12D1"/>
  </w:style>
  <w:style w:type="paragraph" w:customStyle="1" w:styleId="1A0D48D47D8C4596937A7953E2572960">
    <w:name w:val="1A0D48D47D8C4596937A7953E2572960"/>
    <w:rsid w:val="00FC12D1"/>
  </w:style>
  <w:style w:type="paragraph" w:customStyle="1" w:styleId="C3421B13737A4A1FA3E09E69345E5A4B">
    <w:name w:val="C3421B13737A4A1FA3E09E69345E5A4B"/>
    <w:rsid w:val="00FC12D1"/>
  </w:style>
  <w:style w:type="paragraph" w:customStyle="1" w:styleId="D9DB28022FCE40249C1A2AFE6680B47E">
    <w:name w:val="D9DB28022FCE40249C1A2AFE6680B47E"/>
    <w:rsid w:val="00FC12D1"/>
  </w:style>
  <w:style w:type="paragraph" w:customStyle="1" w:styleId="45D027A742F54C63B2FB0ABEF1997D67">
    <w:name w:val="45D027A742F54C63B2FB0ABEF1997D67"/>
    <w:rsid w:val="00FC12D1"/>
  </w:style>
  <w:style w:type="paragraph" w:customStyle="1" w:styleId="04DA03CD8AFA429FB32665B31811D352">
    <w:name w:val="04DA03CD8AFA429FB32665B31811D352"/>
    <w:rsid w:val="00FC12D1"/>
  </w:style>
  <w:style w:type="paragraph" w:customStyle="1" w:styleId="E88C1CE0811B45B495D955EDD90B089D">
    <w:name w:val="E88C1CE0811B45B495D955EDD90B089D"/>
    <w:rsid w:val="00FC12D1"/>
  </w:style>
  <w:style w:type="paragraph" w:customStyle="1" w:styleId="1FA519ADB2344794B2BECD01E52B49FF">
    <w:name w:val="1FA519ADB2344794B2BECD01E52B49FF"/>
    <w:rsid w:val="00FC12D1"/>
  </w:style>
  <w:style w:type="paragraph" w:customStyle="1" w:styleId="C486AF5B0DC249548009A11F25AD97A6">
    <w:name w:val="C486AF5B0DC249548009A11F25AD97A6"/>
    <w:rsid w:val="00FC12D1"/>
  </w:style>
  <w:style w:type="paragraph" w:customStyle="1" w:styleId="2ACFE842A5BF44848815899CAA899D89">
    <w:name w:val="2ACFE842A5BF44848815899CAA899D89"/>
    <w:rsid w:val="00FC12D1"/>
  </w:style>
  <w:style w:type="paragraph" w:customStyle="1" w:styleId="C053C93B7691431C8E906E8B1E36B70F">
    <w:name w:val="C053C93B7691431C8E906E8B1E36B70F"/>
    <w:rsid w:val="00FC12D1"/>
  </w:style>
  <w:style w:type="paragraph" w:customStyle="1" w:styleId="EEE163F1E3794948B0387F599F4E1F39">
    <w:name w:val="EEE163F1E3794948B0387F599F4E1F39"/>
    <w:rsid w:val="00FC12D1"/>
  </w:style>
  <w:style w:type="paragraph" w:customStyle="1" w:styleId="ECA30969B2E3462BACB8F3F9794CB6E5">
    <w:name w:val="ECA30969B2E3462BACB8F3F9794CB6E5"/>
    <w:rsid w:val="00FC12D1"/>
  </w:style>
  <w:style w:type="paragraph" w:customStyle="1" w:styleId="BDA04E9C43F243119A6CDB2EF899017C">
    <w:name w:val="BDA04E9C43F243119A6CDB2EF899017C"/>
    <w:rsid w:val="00FC12D1"/>
  </w:style>
  <w:style w:type="paragraph" w:customStyle="1" w:styleId="B0CB11DFAB82469494BB85EF9AC36F55">
    <w:name w:val="B0CB11DFAB82469494BB85EF9AC36F55"/>
    <w:rsid w:val="00FC12D1"/>
  </w:style>
  <w:style w:type="paragraph" w:customStyle="1" w:styleId="FF658ACC7A9F4D0781640B12046DC3B7">
    <w:name w:val="FF658ACC7A9F4D0781640B12046DC3B7"/>
    <w:rsid w:val="00FC12D1"/>
  </w:style>
  <w:style w:type="paragraph" w:customStyle="1" w:styleId="9123A9B059034099930894F63AE6791D">
    <w:name w:val="9123A9B059034099930894F63AE6791D"/>
    <w:rsid w:val="00FC12D1"/>
  </w:style>
  <w:style w:type="paragraph" w:customStyle="1" w:styleId="7FBA843A7B764E57A2B3D3892FB2020F">
    <w:name w:val="7FBA843A7B764E57A2B3D3892FB2020F"/>
    <w:rsid w:val="00FC12D1"/>
  </w:style>
  <w:style w:type="paragraph" w:customStyle="1" w:styleId="6AC0CB680CFB4BA1A2120DFCE2037CAE">
    <w:name w:val="6AC0CB680CFB4BA1A2120DFCE2037CAE"/>
    <w:rsid w:val="00FC12D1"/>
  </w:style>
  <w:style w:type="paragraph" w:customStyle="1" w:styleId="AAD59971C160495DBB0D4A3EF64D924D">
    <w:name w:val="AAD59971C160495DBB0D4A3EF64D924D"/>
    <w:rsid w:val="00FC12D1"/>
  </w:style>
  <w:style w:type="paragraph" w:customStyle="1" w:styleId="C4694DC5D0854C64B6E0C124719B194E">
    <w:name w:val="C4694DC5D0854C64B6E0C124719B194E"/>
    <w:rsid w:val="00FC12D1"/>
  </w:style>
  <w:style w:type="paragraph" w:customStyle="1" w:styleId="D08D5203F63D409F8E38BBD21FCA61B2">
    <w:name w:val="D08D5203F63D409F8E38BBD21FCA61B2"/>
    <w:rsid w:val="0041742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EASy User Guide">
      <a:dk1>
        <a:srgbClr val="000000"/>
      </a:dk1>
      <a:lt1>
        <a:sysClr val="window" lastClr="FFFFFF"/>
      </a:lt1>
      <a:dk2>
        <a:srgbClr val="000000"/>
      </a:dk2>
      <a:lt2>
        <a:srgbClr val="F8F8F8"/>
      </a:lt2>
      <a:accent1>
        <a:srgbClr val="000000"/>
      </a:accent1>
      <a:accent2>
        <a:srgbClr val="000000"/>
      </a:accent2>
      <a:accent3>
        <a:srgbClr val="000000"/>
      </a:accent3>
      <a:accent4>
        <a:srgbClr val="000000"/>
      </a:accent4>
      <a:accent5>
        <a:srgbClr val="000000"/>
      </a:accent5>
      <a:accent6>
        <a:srgbClr val="000000"/>
      </a:accent6>
      <a:hlink>
        <a:srgbClr val="2516EA"/>
      </a:hlink>
      <a:folHlink>
        <a:srgbClr val="919191"/>
      </a:folHlink>
    </a:clrScheme>
    <a:fontScheme name="EASy User Guide">
      <a:majorFont>
        <a:latin typeface="Candara"/>
        <a:ea typeface=""/>
        <a:cs typeface=""/>
      </a:majorFont>
      <a:minorFont>
        <a:latin typeface="Candar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7F40FD-9012-4814-9747-F44669807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5335</Words>
  <Characters>33611</Characters>
  <Application>Microsoft Office Word</Application>
  <DocSecurity>0</DocSecurity>
  <Lines>280</Lines>
  <Paragraphs>77</Paragraphs>
  <ScaleCrop>false</ScaleCrop>
  <HeadingPairs>
    <vt:vector size="2" baseType="variant">
      <vt:variant>
        <vt:lpstr>Title</vt:lpstr>
      </vt:variant>
      <vt:variant>
        <vt:i4>1</vt:i4>
      </vt:variant>
    </vt:vector>
  </HeadingPairs>
  <TitlesOfParts>
    <vt:vector size="1" baseType="lpstr">
      <vt:lpstr>EASy Producer User Guide</vt:lpstr>
    </vt:vector>
  </TitlesOfParts>
  <Company>University of Hildesheim</Company>
  <LinksUpToDate>false</LinksUpToDate>
  <CharactersWithSpaces>38869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EASy Producer User Guide</dc:title>
  <dc:creator>El-Sharkawy</dc:creator>
  <cp:lastModifiedBy>Christian Kröher</cp:lastModifiedBy>
  <cp:revision>127</cp:revision>
  <cp:lastPrinted>2012-10-22T15:01:00Z</cp:lastPrinted>
  <dcterms:created xsi:type="dcterms:W3CDTF">2012-10-17T15:02:00Z</dcterms:created>
  <dcterms:modified xsi:type="dcterms:W3CDTF">2012-12-07T10:48:00Z</dcterms:modified>
</cp:coreProperties>
</file>